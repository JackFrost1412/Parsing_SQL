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44484" w:rsidRPr="004C7E39" w14:paraId="2B7AB622" w14:textId="77777777" w:rsidTr="004B0F84">
        <w:tc>
          <w:tcPr>
            <w:tcW w:w="4621" w:type="dxa"/>
          </w:tcPr>
          <w:p w14:paraId="6BE3D44D" w14:textId="712DCBCF" w:rsidR="004B0F84" w:rsidRPr="004C7E39" w:rsidRDefault="004B0F84" w:rsidP="006C3686">
            <w:pPr>
              <w:pStyle w:val="Normalc"/>
            </w:pPr>
            <w:r w:rsidRPr="004C7E39">
              <w:rPr>
                <w:noProof/>
                <w:lang w:val="en-US" w:eastAsia="en-US"/>
              </w:rPr>
              <w:drawing>
                <wp:inline distT="0" distB="0" distL="0" distR="0" wp14:anchorId="48D7329E" wp14:editId="02BDA7B1">
                  <wp:extent cx="2399301" cy="914400"/>
                  <wp:effectExtent l="0" t="0" r="1270" b="0"/>
                  <wp:docPr id="11" name="Picture 1" descr="F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804" cy="915735"/>
                          </a:xfrm>
                          <a:prstGeom prst="rect">
                            <a:avLst/>
                          </a:prstGeom>
                          <a:noFill/>
                          <a:ln>
                            <a:noFill/>
                          </a:ln>
                        </pic:spPr>
                      </pic:pic>
                    </a:graphicData>
                  </a:graphic>
                </wp:inline>
              </w:drawing>
            </w:r>
          </w:p>
        </w:tc>
        <w:tc>
          <w:tcPr>
            <w:tcW w:w="4621" w:type="dxa"/>
          </w:tcPr>
          <w:p w14:paraId="1E5484E3" w14:textId="11495424" w:rsidR="004B0F84" w:rsidRPr="004C7E39" w:rsidRDefault="00044484" w:rsidP="00F05CFC">
            <w:pPr>
              <w:spacing w:line="360" w:lineRule="auto"/>
              <w:ind w:right="-46"/>
              <w:jc w:val="center"/>
              <w:rPr>
                <w:b/>
                <w:color w:val="0000FF"/>
                <w:sz w:val="36"/>
                <w:szCs w:val="36"/>
              </w:rPr>
            </w:pPr>
            <w:r w:rsidRPr="004C7E39">
              <w:rPr>
                <w:noProof/>
              </w:rPr>
              <w:drawing>
                <wp:inline distT="0" distB="0" distL="0" distR="0" wp14:anchorId="38773161" wp14:editId="03A0777B">
                  <wp:extent cx="2512060" cy="9354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4324" cy="992112"/>
                          </a:xfrm>
                          <a:prstGeom prst="rect">
                            <a:avLst/>
                          </a:prstGeom>
                          <a:noFill/>
                          <a:ln>
                            <a:noFill/>
                          </a:ln>
                        </pic:spPr>
                      </pic:pic>
                    </a:graphicData>
                  </a:graphic>
                </wp:inline>
              </w:drawing>
            </w:r>
          </w:p>
        </w:tc>
      </w:tr>
    </w:tbl>
    <w:p w14:paraId="1DA9FCA3" w14:textId="77777777" w:rsidR="004B0F84" w:rsidRPr="004C7E39" w:rsidRDefault="004B0F84" w:rsidP="00F05CFC">
      <w:pPr>
        <w:spacing w:line="360" w:lineRule="auto"/>
        <w:ind w:right="-46"/>
        <w:jc w:val="center"/>
        <w:rPr>
          <w:b/>
          <w:color w:val="0000FF"/>
          <w:sz w:val="36"/>
          <w:szCs w:val="36"/>
        </w:rPr>
      </w:pPr>
    </w:p>
    <w:p w14:paraId="1D4DBB3B" w14:textId="77777777" w:rsidR="004B0F84" w:rsidRPr="004C7E39" w:rsidRDefault="004B0F84" w:rsidP="00F05CFC">
      <w:pPr>
        <w:spacing w:line="360" w:lineRule="auto"/>
        <w:ind w:right="-46"/>
        <w:jc w:val="center"/>
        <w:rPr>
          <w:b/>
          <w:color w:val="0000FF"/>
          <w:sz w:val="36"/>
          <w:szCs w:val="36"/>
        </w:rPr>
      </w:pPr>
    </w:p>
    <w:p w14:paraId="4A147AE2" w14:textId="77777777" w:rsidR="004B0F84" w:rsidRPr="004C7E39" w:rsidRDefault="004B0F84" w:rsidP="00F05CFC">
      <w:pPr>
        <w:spacing w:line="360" w:lineRule="auto"/>
        <w:ind w:right="-46"/>
        <w:jc w:val="center"/>
        <w:rPr>
          <w:b/>
          <w:color w:val="0000FF"/>
          <w:sz w:val="36"/>
          <w:szCs w:val="36"/>
        </w:rPr>
      </w:pPr>
    </w:p>
    <w:p w14:paraId="0EBB0FA3" w14:textId="77777777" w:rsidR="004B0F84" w:rsidRPr="004C7E39" w:rsidRDefault="004B0F84" w:rsidP="00F05CFC">
      <w:pPr>
        <w:spacing w:line="360" w:lineRule="auto"/>
        <w:ind w:right="-46"/>
        <w:jc w:val="center"/>
        <w:rPr>
          <w:b/>
          <w:color w:val="0000FF"/>
          <w:sz w:val="36"/>
          <w:szCs w:val="36"/>
        </w:rPr>
      </w:pPr>
    </w:p>
    <w:p w14:paraId="3953AA65" w14:textId="77777777" w:rsidR="00F05CFC" w:rsidRPr="004C7E39" w:rsidRDefault="00F05CFC" w:rsidP="00F05CFC">
      <w:pPr>
        <w:spacing w:line="360" w:lineRule="auto"/>
        <w:ind w:right="-46"/>
        <w:jc w:val="center"/>
        <w:rPr>
          <w:b/>
          <w:color w:val="0000FF"/>
          <w:sz w:val="36"/>
          <w:szCs w:val="36"/>
        </w:rPr>
      </w:pPr>
    </w:p>
    <w:p w14:paraId="59BCB7C9" w14:textId="7EE930B3" w:rsidR="004B0F84" w:rsidRPr="004C7E39" w:rsidRDefault="004B0F84" w:rsidP="004B0F84">
      <w:pPr>
        <w:pStyle w:val="cGDD1"/>
        <w:tabs>
          <w:tab w:val="clear" w:pos="720"/>
        </w:tabs>
        <w:spacing w:line="360" w:lineRule="auto"/>
        <w:ind w:left="0" w:firstLine="0"/>
        <w:jc w:val="center"/>
        <w:rPr>
          <w:b/>
          <w:color w:val="E36C0A" w:themeColor="accent6" w:themeShade="BF"/>
          <w:sz w:val="40"/>
          <w:szCs w:val="40"/>
          <w:u w:val="single"/>
        </w:rPr>
      </w:pPr>
      <w:r w:rsidRPr="004C7E39">
        <w:rPr>
          <w:b/>
          <w:color w:val="E36C0A" w:themeColor="accent6" w:themeShade="BF"/>
          <w:sz w:val="40"/>
          <w:szCs w:val="40"/>
          <w:u w:val="single"/>
        </w:rPr>
        <w:t xml:space="preserve">Dự án </w:t>
      </w:r>
    </w:p>
    <w:p w14:paraId="37E384B8" w14:textId="51B98518" w:rsidR="004B0F84" w:rsidRPr="004C7E39" w:rsidRDefault="00D413EF" w:rsidP="004B0F84">
      <w:pPr>
        <w:pStyle w:val="cGDD1"/>
        <w:tabs>
          <w:tab w:val="clear" w:pos="720"/>
        </w:tabs>
        <w:spacing w:line="360" w:lineRule="auto"/>
        <w:ind w:left="0" w:firstLine="0"/>
        <w:jc w:val="center"/>
        <w:rPr>
          <w:b/>
          <w:color w:val="E36C0A" w:themeColor="accent6" w:themeShade="BF"/>
          <w:sz w:val="40"/>
          <w:szCs w:val="40"/>
        </w:rPr>
      </w:pPr>
      <w:r w:rsidRPr="004C7E39">
        <w:rPr>
          <w:b/>
          <w:color w:val="E36C0A" w:themeColor="accent6" w:themeShade="BF"/>
          <w:sz w:val="40"/>
          <w:szCs w:val="40"/>
        </w:rPr>
        <w:t>Triển khai kho dữ liệu và hệ thống thông tin quản lý</w:t>
      </w:r>
      <w:r w:rsidR="001E73E3" w:rsidRPr="004C7E39">
        <w:rPr>
          <w:b/>
          <w:color w:val="E36C0A" w:themeColor="accent6" w:themeShade="BF"/>
          <w:sz w:val="40"/>
          <w:szCs w:val="40"/>
        </w:rPr>
        <w:t xml:space="preserve"> (MIS)</w:t>
      </w:r>
    </w:p>
    <w:p w14:paraId="2E67537F" w14:textId="77777777" w:rsidR="00F05CFC" w:rsidRPr="004C7E39" w:rsidRDefault="00F05CFC" w:rsidP="00F05CFC">
      <w:pPr>
        <w:spacing w:line="360" w:lineRule="auto"/>
        <w:ind w:right="-45"/>
        <w:rPr>
          <w:b/>
          <w:sz w:val="26"/>
          <w:szCs w:val="28"/>
        </w:rPr>
      </w:pPr>
    </w:p>
    <w:p w14:paraId="4CFB0202" w14:textId="77777777" w:rsidR="00F05CFC" w:rsidRPr="004C7E39" w:rsidRDefault="00F05CFC" w:rsidP="00F05CFC">
      <w:pPr>
        <w:spacing w:line="360" w:lineRule="auto"/>
        <w:ind w:right="-45"/>
        <w:rPr>
          <w:sz w:val="52"/>
          <w:szCs w:val="52"/>
        </w:rPr>
      </w:pPr>
    </w:p>
    <w:p w14:paraId="5488DC85" w14:textId="072F9612" w:rsidR="00F05CFC" w:rsidRDefault="00F05CFC" w:rsidP="00F05CFC">
      <w:pPr>
        <w:pStyle w:val="cGDD1"/>
        <w:tabs>
          <w:tab w:val="clear" w:pos="720"/>
        </w:tabs>
        <w:spacing w:line="360" w:lineRule="auto"/>
        <w:ind w:left="0" w:firstLine="0"/>
        <w:jc w:val="center"/>
        <w:rPr>
          <w:b/>
          <w:sz w:val="40"/>
          <w:szCs w:val="40"/>
        </w:rPr>
      </w:pPr>
      <w:bookmarkStart w:id="0" w:name="_Toc369034446"/>
      <w:bookmarkStart w:id="1" w:name="_Toc369169054"/>
      <w:bookmarkStart w:id="2" w:name="_Toc369169402"/>
      <w:bookmarkStart w:id="3" w:name="_Toc369182590"/>
      <w:bookmarkStart w:id="4" w:name="_Toc369522028"/>
      <w:bookmarkStart w:id="5" w:name="_Toc369770205"/>
      <w:bookmarkStart w:id="6" w:name="_Toc455414706"/>
      <w:bookmarkStart w:id="7" w:name="_Toc456075586"/>
      <w:bookmarkStart w:id="8" w:name="_Toc457228163"/>
      <w:bookmarkStart w:id="9" w:name="_Toc458183740"/>
      <w:bookmarkStart w:id="10" w:name="_Toc458414239"/>
      <w:r w:rsidRPr="004C7E39">
        <w:rPr>
          <w:b/>
          <w:sz w:val="40"/>
          <w:szCs w:val="40"/>
        </w:rPr>
        <w:t>TÀI LIỆU PHÂN TÍCH YÊU CẦU</w:t>
      </w:r>
      <w:bookmarkEnd w:id="0"/>
      <w:bookmarkEnd w:id="1"/>
      <w:bookmarkEnd w:id="2"/>
      <w:bookmarkEnd w:id="3"/>
      <w:bookmarkEnd w:id="4"/>
      <w:bookmarkEnd w:id="5"/>
      <w:bookmarkEnd w:id="6"/>
      <w:bookmarkEnd w:id="7"/>
      <w:bookmarkEnd w:id="8"/>
      <w:bookmarkEnd w:id="9"/>
      <w:bookmarkEnd w:id="10"/>
    </w:p>
    <w:p w14:paraId="479CEC68" w14:textId="49481034" w:rsidR="00327C9D" w:rsidRPr="004C7E39" w:rsidRDefault="00DD2AC6" w:rsidP="00F05CFC">
      <w:pPr>
        <w:pStyle w:val="cGDD1"/>
        <w:tabs>
          <w:tab w:val="clear" w:pos="720"/>
        </w:tabs>
        <w:spacing w:line="360" w:lineRule="auto"/>
        <w:ind w:left="0" w:firstLine="0"/>
        <w:jc w:val="center"/>
        <w:rPr>
          <w:b/>
          <w:sz w:val="40"/>
          <w:szCs w:val="40"/>
          <w:lang w:val="en-US"/>
        </w:rPr>
      </w:pPr>
      <w:r w:rsidRPr="00134836">
        <w:rPr>
          <w:b/>
          <w:sz w:val="40"/>
          <w:szCs w:val="40"/>
        </w:rPr>
        <w:t xml:space="preserve">Nhóm báo cáo </w:t>
      </w:r>
      <w:r>
        <w:rPr>
          <w:b/>
          <w:sz w:val="40"/>
          <w:szCs w:val="40"/>
        </w:rPr>
        <w:t>K</w:t>
      </w:r>
      <w:r w:rsidRPr="00134836">
        <w:rPr>
          <w:b/>
          <w:sz w:val="40"/>
          <w:szCs w:val="40"/>
        </w:rPr>
        <w:t>ế hoạch</w:t>
      </w:r>
    </w:p>
    <w:p w14:paraId="2180B355" w14:textId="77777777" w:rsidR="00F05CFC" w:rsidRPr="004C7E39" w:rsidRDefault="00F05CFC" w:rsidP="00F05CFC">
      <w:pPr>
        <w:pStyle w:val="cGDD1"/>
        <w:tabs>
          <w:tab w:val="clear" w:pos="720"/>
        </w:tabs>
        <w:spacing w:line="360" w:lineRule="auto"/>
        <w:ind w:left="0" w:firstLine="0"/>
        <w:jc w:val="center"/>
        <w:rPr>
          <w:b/>
          <w:sz w:val="32"/>
          <w:szCs w:val="32"/>
        </w:rPr>
      </w:pPr>
    </w:p>
    <w:p w14:paraId="43208E27" w14:textId="77777777" w:rsidR="00F05CFC" w:rsidRPr="004C7E39" w:rsidRDefault="00F05CFC" w:rsidP="00F05CFC">
      <w:pPr>
        <w:pStyle w:val="cGDD1"/>
        <w:tabs>
          <w:tab w:val="clear" w:pos="720"/>
        </w:tabs>
        <w:spacing w:line="360" w:lineRule="auto"/>
        <w:ind w:left="0" w:firstLine="0"/>
        <w:jc w:val="center"/>
        <w:rPr>
          <w:b/>
        </w:rPr>
      </w:pPr>
    </w:p>
    <w:p w14:paraId="649B3E10" w14:textId="7ABB97AF" w:rsidR="00F05CFC" w:rsidRPr="004C7E39" w:rsidDel="00554BFF" w:rsidRDefault="00F05CFC" w:rsidP="00F05CFC">
      <w:pPr>
        <w:pStyle w:val="cGDD1"/>
        <w:tabs>
          <w:tab w:val="clear" w:pos="720"/>
        </w:tabs>
        <w:spacing w:line="360" w:lineRule="auto"/>
        <w:ind w:left="0" w:firstLine="0"/>
        <w:jc w:val="center"/>
        <w:rPr>
          <w:del w:id="11" w:author="HUYNH THI NGOC TRAM" w:date="2022-08-11T10:11:00Z"/>
          <w:b/>
        </w:rPr>
      </w:pPr>
    </w:p>
    <w:p w14:paraId="32A8DE74" w14:textId="7F01E062" w:rsidR="00F05CFC" w:rsidRPr="004C7E39" w:rsidDel="00554BFF" w:rsidRDefault="00F05CFC" w:rsidP="00F05CFC">
      <w:pPr>
        <w:pStyle w:val="cGDD1"/>
        <w:tabs>
          <w:tab w:val="clear" w:pos="720"/>
        </w:tabs>
        <w:spacing w:line="360" w:lineRule="auto"/>
        <w:ind w:left="0" w:firstLine="0"/>
        <w:jc w:val="center"/>
        <w:rPr>
          <w:del w:id="12" w:author="HUYNH THI NGOC TRAM" w:date="2022-08-11T10:11:00Z"/>
          <w:b/>
        </w:rPr>
      </w:pPr>
    </w:p>
    <w:p w14:paraId="136ADE89" w14:textId="1FC10FC5" w:rsidR="00F05CFC" w:rsidRPr="004C7E39" w:rsidRDefault="004B0F84" w:rsidP="004B0F84">
      <w:pPr>
        <w:pStyle w:val="cGDD1"/>
        <w:tabs>
          <w:tab w:val="clear" w:pos="720"/>
        </w:tabs>
        <w:spacing w:line="360" w:lineRule="auto"/>
        <w:ind w:left="0" w:firstLine="0"/>
        <w:jc w:val="center"/>
        <w:rPr>
          <w:b/>
          <w:sz w:val="36"/>
        </w:rPr>
      </w:pPr>
      <w:bookmarkStart w:id="13" w:name="_Toc369034448"/>
      <w:bookmarkStart w:id="14" w:name="_Toc369169056"/>
      <w:bookmarkStart w:id="15" w:name="_Toc369169404"/>
      <w:bookmarkStart w:id="16" w:name="_Toc369182592"/>
      <w:bookmarkStart w:id="17" w:name="_Toc369522030"/>
      <w:bookmarkStart w:id="18" w:name="_Toc369770207"/>
      <w:bookmarkStart w:id="19" w:name="_Toc455414709"/>
      <w:bookmarkStart w:id="20" w:name="_Toc456075589"/>
      <w:bookmarkStart w:id="21" w:name="_Toc457228166"/>
      <w:bookmarkStart w:id="22" w:name="_Toc458183743"/>
      <w:bookmarkStart w:id="23" w:name="_Toc458414242"/>
      <w:r w:rsidRPr="004C7E39">
        <w:rPr>
          <w:b/>
        </w:rPr>
        <w:t>H</w:t>
      </w:r>
      <w:r w:rsidR="00390A79" w:rsidRPr="004C7E39">
        <w:rPr>
          <w:b/>
        </w:rPr>
        <w:t>ồ Chí Minh</w:t>
      </w:r>
      <w:r w:rsidRPr="004C7E39">
        <w:rPr>
          <w:b/>
        </w:rPr>
        <w:t xml:space="preserve">, </w:t>
      </w:r>
      <w:r w:rsidR="003101FE">
        <w:rPr>
          <w:b/>
        </w:rPr>
        <w:t>08</w:t>
      </w:r>
      <w:r w:rsidR="003101FE" w:rsidRPr="00134836">
        <w:rPr>
          <w:b/>
        </w:rPr>
        <w:t xml:space="preserve"> </w:t>
      </w:r>
      <w:r w:rsidR="00F05CFC" w:rsidRPr="00134836">
        <w:rPr>
          <w:b/>
        </w:rPr>
        <w:t>– 20</w:t>
      </w:r>
      <w:bookmarkEnd w:id="13"/>
      <w:bookmarkEnd w:id="14"/>
      <w:bookmarkEnd w:id="15"/>
      <w:bookmarkEnd w:id="16"/>
      <w:bookmarkEnd w:id="17"/>
      <w:bookmarkEnd w:id="18"/>
      <w:bookmarkEnd w:id="19"/>
      <w:bookmarkEnd w:id="20"/>
      <w:bookmarkEnd w:id="21"/>
      <w:bookmarkEnd w:id="22"/>
      <w:bookmarkEnd w:id="23"/>
      <w:r w:rsidR="00390A79" w:rsidRPr="00134836">
        <w:rPr>
          <w:b/>
        </w:rPr>
        <w:t>2</w:t>
      </w:r>
      <w:r w:rsidR="00134836">
        <w:rPr>
          <w:b/>
        </w:rPr>
        <w:t>2</w:t>
      </w:r>
      <w:r w:rsidR="00F05CFC" w:rsidRPr="004C7E39">
        <w:br w:type="page"/>
      </w:r>
      <w:bookmarkStart w:id="24" w:name="_Toc369034450"/>
      <w:bookmarkStart w:id="25" w:name="_Toc369169058"/>
      <w:bookmarkStart w:id="26" w:name="_Toc369169406"/>
      <w:bookmarkStart w:id="27" w:name="_Toc369182594"/>
      <w:bookmarkStart w:id="28" w:name="_Toc369522032"/>
      <w:bookmarkStart w:id="29" w:name="_Toc369770209"/>
      <w:bookmarkStart w:id="30" w:name="_Toc455414711"/>
      <w:bookmarkStart w:id="31" w:name="_Toc456075591"/>
      <w:bookmarkStart w:id="32" w:name="_Toc457228168"/>
      <w:r w:rsidR="00F05CFC" w:rsidRPr="004C7E39">
        <w:rPr>
          <w:sz w:val="36"/>
        </w:rPr>
        <w:lastRenderedPageBreak/>
        <w:t>MỤC LỤC</w:t>
      </w:r>
      <w:bookmarkEnd w:id="24"/>
      <w:bookmarkEnd w:id="25"/>
      <w:bookmarkEnd w:id="26"/>
      <w:bookmarkEnd w:id="27"/>
      <w:bookmarkEnd w:id="28"/>
      <w:bookmarkEnd w:id="29"/>
      <w:bookmarkEnd w:id="30"/>
      <w:bookmarkEnd w:id="31"/>
      <w:bookmarkEnd w:id="32"/>
    </w:p>
    <w:p w14:paraId="77BAC413" w14:textId="0063F39E" w:rsidR="00DD2AC6" w:rsidRDefault="00F05CFC">
      <w:pPr>
        <w:pStyle w:val="TOC1"/>
        <w:rPr>
          <w:rFonts w:asciiTheme="minorHAnsi" w:eastAsiaTheme="minorEastAsia" w:hAnsiTheme="minorHAnsi" w:cstheme="minorBidi"/>
          <w:b w:val="0"/>
          <w:sz w:val="22"/>
          <w:szCs w:val="22"/>
        </w:rPr>
      </w:pPr>
      <w:r w:rsidRPr="004C7E39">
        <w:fldChar w:fldCharType="begin"/>
      </w:r>
      <w:r w:rsidRPr="004C7E39">
        <w:instrText xml:space="preserve"> TOC \o "1-3" \h \z \u </w:instrText>
      </w:r>
      <w:r w:rsidRPr="004C7E39">
        <w:fldChar w:fldCharType="separate"/>
      </w:r>
      <w:hyperlink w:anchor="_Toc112072795" w:history="1">
        <w:r w:rsidR="00DD2AC6" w:rsidRPr="00D1352E">
          <w:rPr>
            <w:rStyle w:val="Hyperlink"/>
          </w:rPr>
          <w:t>1</w:t>
        </w:r>
        <w:r w:rsidR="00DD2AC6">
          <w:rPr>
            <w:rFonts w:asciiTheme="minorHAnsi" w:eastAsiaTheme="minorEastAsia" w:hAnsiTheme="minorHAnsi" w:cstheme="minorBidi"/>
            <w:b w:val="0"/>
            <w:sz w:val="22"/>
            <w:szCs w:val="22"/>
          </w:rPr>
          <w:tab/>
        </w:r>
        <w:r w:rsidR="00DD2AC6" w:rsidRPr="00D1352E">
          <w:rPr>
            <w:rStyle w:val="Hyperlink"/>
          </w:rPr>
          <w:t>GIỚI THIỆU</w:t>
        </w:r>
        <w:r w:rsidR="00DD2AC6">
          <w:rPr>
            <w:webHidden/>
          </w:rPr>
          <w:tab/>
        </w:r>
        <w:r w:rsidR="00DD2AC6">
          <w:rPr>
            <w:webHidden/>
          </w:rPr>
          <w:fldChar w:fldCharType="begin"/>
        </w:r>
        <w:r w:rsidR="00DD2AC6">
          <w:rPr>
            <w:webHidden/>
          </w:rPr>
          <w:instrText xml:space="preserve"> PAGEREF _Toc112072795 \h </w:instrText>
        </w:r>
        <w:r w:rsidR="00DD2AC6">
          <w:rPr>
            <w:webHidden/>
          </w:rPr>
        </w:r>
        <w:r w:rsidR="00DD2AC6">
          <w:rPr>
            <w:webHidden/>
          </w:rPr>
          <w:fldChar w:fldCharType="separate"/>
        </w:r>
        <w:r w:rsidR="00DD2AC6">
          <w:rPr>
            <w:webHidden/>
          </w:rPr>
          <w:t>1</w:t>
        </w:r>
        <w:r w:rsidR="00DD2AC6">
          <w:rPr>
            <w:webHidden/>
          </w:rPr>
          <w:fldChar w:fldCharType="end"/>
        </w:r>
      </w:hyperlink>
    </w:p>
    <w:p w14:paraId="5300FBDF" w14:textId="3C6466CA" w:rsidR="00DD2AC6" w:rsidRDefault="00000000">
      <w:pPr>
        <w:pStyle w:val="TOC2"/>
        <w:rPr>
          <w:rFonts w:asciiTheme="minorHAnsi" w:eastAsiaTheme="minorEastAsia" w:hAnsiTheme="minorHAnsi" w:cstheme="minorBidi"/>
          <w:b w:val="0"/>
          <w:i w:val="0"/>
          <w:sz w:val="22"/>
          <w:szCs w:val="22"/>
        </w:rPr>
      </w:pPr>
      <w:hyperlink w:anchor="_Toc112072796" w:history="1">
        <w:r w:rsidR="00DD2AC6" w:rsidRPr="00D1352E">
          <w:rPr>
            <w:rStyle w:val="Hyperlink"/>
          </w:rPr>
          <w:t>1.1</w:t>
        </w:r>
        <w:r w:rsidR="00DD2AC6">
          <w:rPr>
            <w:rFonts w:asciiTheme="minorHAnsi" w:eastAsiaTheme="minorEastAsia" w:hAnsiTheme="minorHAnsi" w:cstheme="minorBidi"/>
            <w:b w:val="0"/>
            <w:i w:val="0"/>
            <w:sz w:val="22"/>
            <w:szCs w:val="22"/>
          </w:rPr>
          <w:tab/>
        </w:r>
        <w:r w:rsidR="00DD2AC6" w:rsidRPr="00D1352E">
          <w:rPr>
            <w:rStyle w:val="Hyperlink"/>
          </w:rPr>
          <w:t>Mục đích tài liệu</w:t>
        </w:r>
        <w:r w:rsidR="00DD2AC6">
          <w:rPr>
            <w:webHidden/>
          </w:rPr>
          <w:tab/>
        </w:r>
        <w:r w:rsidR="00DD2AC6">
          <w:rPr>
            <w:webHidden/>
          </w:rPr>
          <w:fldChar w:fldCharType="begin"/>
        </w:r>
        <w:r w:rsidR="00DD2AC6">
          <w:rPr>
            <w:webHidden/>
          </w:rPr>
          <w:instrText xml:space="preserve"> PAGEREF _Toc112072796 \h </w:instrText>
        </w:r>
        <w:r w:rsidR="00DD2AC6">
          <w:rPr>
            <w:webHidden/>
          </w:rPr>
        </w:r>
        <w:r w:rsidR="00DD2AC6">
          <w:rPr>
            <w:webHidden/>
          </w:rPr>
          <w:fldChar w:fldCharType="separate"/>
        </w:r>
        <w:r w:rsidR="00DD2AC6">
          <w:rPr>
            <w:webHidden/>
          </w:rPr>
          <w:t>1</w:t>
        </w:r>
        <w:r w:rsidR="00DD2AC6">
          <w:rPr>
            <w:webHidden/>
          </w:rPr>
          <w:fldChar w:fldCharType="end"/>
        </w:r>
      </w:hyperlink>
    </w:p>
    <w:p w14:paraId="67CB744C" w14:textId="1834793D" w:rsidR="00DD2AC6" w:rsidRDefault="00000000">
      <w:pPr>
        <w:pStyle w:val="TOC2"/>
        <w:rPr>
          <w:rFonts w:asciiTheme="minorHAnsi" w:eastAsiaTheme="minorEastAsia" w:hAnsiTheme="minorHAnsi" w:cstheme="minorBidi"/>
          <w:b w:val="0"/>
          <w:i w:val="0"/>
          <w:sz w:val="22"/>
          <w:szCs w:val="22"/>
        </w:rPr>
      </w:pPr>
      <w:hyperlink w:anchor="_Toc112072797" w:history="1">
        <w:r w:rsidR="00DD2AC6" w:rsidRPr="00D1352E">
          <w:rPr>
            <w:rStyle w:val="Hyperlink"/>
          </w:rPr>
          <w:t>1.2</w:t>
        </w:r>
        <w:r w:rsidR="00DD2AC6">
          <w:rPr>
            <w:rFonts w:asciiTheme="minorHAnsi" w:eastAsiaTheme="minorEastAsia" w:hAnsiTheme="minorHAnsi" w:cstheme="minorBidi"/>
            <w:b w:val="0"/>
            <w:i w:val="0"/>
            <w:sz w:val="22"/>
            <w:szCs w:val="22"/>
          </w:rPr>
          <w:tab/>
        </w:r>
        <w:r w:rsidR="00DD2AC6" w:rsidRPr="00D1352E">
          <w:rPr>
            <w:rStyle w:val="Hyperlink"/>
          </w:rPr>
          <w:t>Phạm vi tài liệu</w:t>
        </w:r>
        <w:r w:rsidR="00DD2AC6">
          <w:rPr>
            <w:webHidden/>
          </w:rPr>
          <w:tab/>
        </w:r>
        <w:r w:rsidR="00DD2AC6">
          <w:rPr>
            <w:webHidden/>
          </w:rPr>
          <w:fldChar w:fldCharType="begin"/>
        </w:r>
        <w:r w:rsidR="00DD2AC6">
          <w:rPr>
            <w:webHidden/>
          </w:rPr>
          <w:instrText xml:space="preserve"> PAGEREF _Toc112072797 \h </w:instrText>
        </w:r>
        <w:r w:rsidR="00DD2AC6">
          <w:rPr>
            <w:webHidden/>
          </w:rPr>
        </w:r>
        <w:r w:rsidR="00DD2AC6">
          <w:rPr>
            <w:webHidden/>
          </w:rPr>
          <w:fldChar w:fldCharType="separate"/>
        </w:r>
        <w:r w:rsidR="00DD2AC6">
          <w:rPr>
            <w:webHidden/>
          </w:rPr>
          <w:t>1</w:t>
        </w:r>
        <w:r w:rsidR="00DD2AC6">
          <w:rPr>
            <w:webHidden/>
          </w:rPr>
          <w:fldChar w:fldCharType="end"/>
        </w:r>
      </w:hyperlink>
    </w:p>
    <w:p w14:paraId="03398318" w14:textId="0D2535D6" w:rsidR="00DD2AC6" w:rsidRDefault="00000000">
      <w:pPr>
        <w:pStyle w:val="TOC2"/>
        <w:rPr>
          <w:rFonts w:asciiTheme="minorHAnsi" w:eastAsiaTheme="minorEastAsia" w:hAnsiTheme="minorHAnsi" w:cstheme="minorBidi"/>
          <w:b w:val="0"/>
          <w:i w:val="0"/>
          <w:sz w:val="22"/>
          <w:szCs w:val="22"/>
        </w:rPr>
      </w:pPr>
      <w:hyperlink w:anchor="_Toc112072798" w:history="1">
        <w:r w:rsidR="00DD2AC6" w:rsidRPr="00D1352E">
          <w:rPr>
            <w:rStyle w:val="Hyperlink"/>
          </w:rPr>
          <w:t>1.3</w:t>
        </w:r>
        <w:r w:rsidR="00DD2AC6">
          <w:rPr>
            <w:rFonts w:asciiTheme="minorHAnsi" w:eastAsiaTheme="minorEastAsia" w:hAnsiTheme="minorHAnsi" w:cstheme="minorBidi"/>
            <w:b w:val="0"/>
            <w:i w:val="0"/>
            <w:sz w:val="22"/>
            <w:szCs w:val="22"/>
          </w:rPr>
          <w:tab/>
        </w:r>
        <w:r w:rsidR="00DD2AC6" w:rsidRPr="00D1352E">
          <w:rPr>
            <w:rStyle w:val="Hyperlink"/>
          </w:rPr>
          <w:t>Khái niệm, thuật ngữ, các từ viết tắt</w:t>
        </w:r>
        <w:r w:rsidR="00DD2AC6">
          <w:rPr>
            <w:webHidden/>
          </w:rPr>
          <w:tab/>
        </w:r>
        <w:r w:rsidR="00DD2AC6">
          <w:rPr>
            <w:webHidden/>
          </w:rPr>
          <w:fldChar w:fldCharType="begin"/>
        </w:r>
        <w:r w:rsidR="00DD2AC6">
          <w:rPr>
            <w:webHidden/>
          </w:rPr>
          <w:instrText xml:space="preserve"> PAGEREF _Toc112072798 \h </w:instrText>
        </w:r>
        <w:r w:rsidR="00DD2AC6">
          <w:rPr>
            <w:webHidden/>
          </w:rPr>
        </w:r>
        <w:r w:rsidR="00DD2AC6">
          <w:rPr>
            <w:webHidden/>
          </w:rPr>
          <w:fldChar w:fldCharType="separate"/>
        </w:r>
        <w:r w:rsidR="00DD2AC6">
          <w:rPr>
            <w:webHidden/>
          </w:rPr>
          <w:t>1</w:t>
        </w:r>
        <w:r w:rsidR="00DD2AC6">
          <w:rPr>
            <w:webHidden/>
          </w:rPr>
          <w:fldChar w:fldCharType="end"/>
        </w:r>
      </w:hyperlink>
    </w:p>
    <w:p w14:paraId="5066F062" w14:textId="5529601A" w:rsidR="00DD2AC6" w:rsidRDefault="00000000">
      <w:pPr>
        <w:pStyle w:val="TOC2"/>
        <w:rPr>
          <w:rFonts w:asciiTheme="minorHAnsi" w:eastAsiaTheme="minorEastAsia" w:hAnsiTheme="minorHAnsi" w:cstheme="minorBidi"/>
          <w:b w:val="0"/>
          <w:i w:val="0"/>
          <w:sz w:val="22"/>
          <w:szCs w:val="22"/>
        </w:rPr>
      </w:pPr>
      <w:hyperlink w:anchor="_Toc112072799" w:history="1">
        <w:r w:rsidR="00DD2AC6" w:rsidRPr="00D1352E">
          <w:rPr>
            <w:rStyle w:val="Hyperlink"/>
          </w:rPr>
          <w:t>1.4</w:t>
        </w:r>
        <w:r w:rsidR="00DD2AC6">
          <w:rPr>
            <w:rFonts w:asciiTheme="minorHAnsi" w:eastAsiaTheme="minorEastAsia" w:hAnsiTheme="minorHAnsi" w:cstheme="minorBidi"/>
            <w:b w:val="0"/>
            <w:i w:val="0"/>
            <w:sz w:val="22"/>
            <w:szCs w:val="22"/>
          </w:rPr>
          <w:tab/>
        </w:r>
        <w:r w:rsidR="00DD2AC6" w:rsidRPr="00D1352E">
          <w:rPr>
            <w:rStyle w:val="Hyperlink"/>
          </w:rPr>
          <w:t>Danh sách báo cáo</w:t>
        </w:r>
        <w:r w:rsidR="00DD2AC6">
          <w:rPr>
            <w:webHidden/>
          </w:rPr>
          <w:tab/>
        </w:r>
        <w:r w:rsidR="00DD2AC6">
          <w:rPr>
            <w:webHidden/>
          </w:rPr>
          <w:fldChar w:fldCharType="begin"/>
        </w:r>
        <w:r w:rsidR="00DD2AC6">
          <w:rPr>
            <w:webHidden/>
          </w:rPr>
          <w:instrText xml:space="preserve"> PAGEREF _Toc112072799 \h </w:instrText>
        </w:r>
        <w:r w:rsidR="00DD2AC6">
          <w:rPr>
            <w:webHidden/>
          </w:rPr>
        </w:r>
        <w:r w:rsidR="00DD2AC6">
          <w:rPr>
            <w:webHidden/>
          </w:rPr>
          <w:fldChar w:fldCharType="separate"/>
        </w:r>
        <w:r w:rsidR="00DD2AC6">
          <w:rPr>
            <w:webHidden/>
          </w:rPr>
          <w:t>1</w:t>
        </w:r>
        <w:r w:rsidR="00DD2AC6">
          <w:rPr>
            <w:webHidden/>
          </w:rPr>
          <w:fldChar w:fldCharType="end"/>
        </w:r>
      </w:hyperlink>
    </w:p>
    <w:p w14:paraId="1820B014" w14:textId="7F609D63" w:rsidR="00DD2AC6" w:rsidRDefault="00000000">
      <w:pPr>
        <w:pStyle w:val="TOC1"/>
        <w:rPr>
          <w:rFonts w:asciiTheme="minorHAnsi" w:eastAsiaTheme="minorEastAsia" w:hAnsiTheme="minorHAnsi" w:cstheme="minorBidi"/>
          <w:b w:val="0"/>
          <w:sz w:val="22"/>
          <w:szCs w:val="22"/>
        </w:rPr>
      </w:pPr>
      <w:hyperlink w:anchor="_Toc112072800" w:history="1">
        <w:r w:rsidR="00DD2AC6" w:rsidRPr="00D1352E">
          <w:rPr>
            <w:rStyle w:val="Hyperlink"/>
          </w:rPr>
          <w:t>2</w:t>
        </w:r>
        <w:r w:rsidR="00DD2AC6">
          <w:rPr>
            <w:rFonts w:asciiTheme="minorHAnsi" w:eastAsiaTheme="minorEastAsia" w:hAnsiTheme="minorHAnsi" w:cstheme="minorBidi"/>
            <w:b w:val="0"/>
            <w:sz w:val="22"/>
            <w:szCs w:val="22"/>
          </w:rPr>
          <w:tab/>
        </w:r>
        <w:r w:rsidR="00DD2AC6" w:rsidRPr="00D1352E">
          <w:rPr>
            <w:rStyle w:val="Hyperlink"/>
          </w:rPr>
          <w:t>YÊU CẦU BÁO CÁO</w:t>
        </w:r>
        <w:r w:rsidR="00DD2AC6">
          <w:rPr>
            <w:webHidden/>
          </w:rPr>
          <w:tab/>
        </w:r>
        <w:r w:rsidR="00DD2AC6">
          <w:rPr>
            <w:webHidden/>
          </w:rPr>
          <w:fldChar w:fldCharType="begin"/>
        </w:r>
        <w:r w:rsidR="00DD2AC6">
          <w:rPr>
            <w:webHidden/>
          </w:rPr>
          <w:instrText xml:space="preserve"> PAGEREF _Toc112072800 \h </w:instrText>
        </w:r>
        <w:r w:rsidR="00DD2AC6">
          <w:rPr>
            <w:webHidden/>
          </w:rPr>
        </w:r>
        <w:r w:rsidR="00DD2AC6">
          <w:rPr>
            <w:webHidden/>
          </w:rPr>
          <w:fldChar w:fldCharType="separate"/>
        </w:r>
        <w:r w:rsidR="00DD2AC6">
          <w:rPr>
            <w:webHidden/>
          </w:rPr>
          <w:t>3</w:t>
        </w:r>
        <w:r w:rsidR="00DD2AC6">
          <w:rPr>
            <w:webHidden/>
          </w:rPr>
          <w:fldChar w:fldCharType="end"/>
        </w:r>
      </w:hyperlink>
    </w:p>
    <w:p w14:paraId="390FBCE4" w14:textId="6F5FF066" w:rsidR="00DD2AC6" w:rsidRDefault="00000000">
      <w:pPr>
        <w:pStyle w:val="TOC2"/>
        <w:rPr>
          <w:rFonts w:asciiTheme="minorHAnsi" w:eastAsiaTheme="minorEastAsia" w:hAnsiTheme="minorHAnsi" w:cstheme="minorBidi"/>
          <w:b w:val="0"/>
          <w:i w:val="0"/>
          <w:sz w:val="22"/>
          <w:szCs w:val="22"/>
        </w:rPr>
      </w:pPr>
      <w:hyperlink w:anchor="_Toc112072801" w:history="1">
        <w:r w:rsidR="00DD2AC6" w:rsidRPr="00D1352E">
          <w:rPr>
            <w:rStyle w:val="Hyperlink"/>
          </w:rPr>
          <w:t>2.1</w:t>
        </w:r>
        <w:r w:rsidR="00DD2AC6">
          <w:rPr>
            <w:rFonts w:asciiTheme="minorHAnsi" w:eastAsiaTheme="minorEastAsia" w:hAnsiTheme="minorHAnsi" w:cstheme="minorBidi"/>
            <w:b w:val="0"/>
            <w:i w:val="0"/>
            <w:sz w:val="22"/>
            <w:szCs w:val="22"/>
          </w:rPr>
          <w:tab/>
        </w:r>
        <w:r w:rsidR="00DD2AC6" w:rsidRPr="00D1352E">
          <w:rPr>
            <w:rStyle w:val="Hyperlink"/>
          </w:rPr>
          <w:t>Quy ước chung hiển thị báo cáo</w:t>
        </w:r>
        <w:r w:rsidR="00DD2AC6">
          <w:rPr>
            <w:webHidden/>
          </w:rPr>
          <w:tab/>
        </w:r>
        <w:r w:rsidR="00DD2AC6">
          <w:rPr>
            <w:webHidden/>
          </w:rPr>
          <w:fldChar w:fldCharType="begin"/>
        </w:r>
        <w:r w:rsidR="00DD2AC6">
          <w:rPr>
            <w:webHidden/>
          </w:rPr>
          <w:instrText xml:space="preserve"> PAGEREF _Toc112072801 \h </w:instrText>
        </w:r>
        <w:r w:rsidR="00DD2AC6">
          <w:rPr>
            <w:webHidden/>
          </w:rPr>
        </w:r>
        <w:r w:rsidR="00DD2AC6">
          <w:rPr>
            <w:webHidden/>
          </w:rPr>
          <w:fldChar w:fldCharType="separate"/>
        </w:r>
        <w:r w:rsidR="00DD2AC6">
          <w:rPr>
            <w:webHidden/>
          </w:rPr>
          <w:t>3</w:t>
        </w:r>
        <w:r w:rsidR="00DD2AC6">
          <w:rPr>
            <w:webHidden/>
          </w:rPr>
          <w:fldChar w:fldCharType="end"/>
        </w:r>
      </w:hyperlink>
    </w:p>
    <w:p w14:paraId="2BCE5790" w14:textId="211D7C1F" w:rsidR="00DD2AC6" w:rsidRDefault="00000000">
      <w:pPr>
        <w:pStyle w:val="TOC2"/>
        <w:rPr>
          <w:rFonts w:asciiTheme="minorHAnsi" w:eastAsiaTheme="minorEastAsia" w:hAnsiTheme="minorHAnsi" w:cstheme="minorBidi"/>
          <w:b w:val="0"/>
          <w:i w:val="0"/>
          <w:sz w:val="22"/>
          <w:szCs w:val="22"/>
        </w:rPr>
      </w:pPr>
      <w:hyperlink w:anchor="_Toc112072802" w:history="1">
        <w:r w:rsidR="00DD2AC6" w:rsidRPr="00D1352E">
          <w:rPr>
            <w:rStyle w:val="Hyperlink"/>
          </w:rPr>
          <w:t>2.2</w:t>
        </w:r>
        <w:r w:rsidR="00DD2AC6">
          <w:rPr>
            <w:rFonts w:asciiTheme="minorHAnsi" w:eastAsiaTheme="minorEastAsia" w:hAnsiTheme="minorHAnsi" w:cstheme="minorBidi"/>
            <w:b w:val="0"/>
            <w:i w:val="0"/>
            <w:sz w:val="22"/>
            <w:szCs w:val="22"/>
          </w:rPr>
          <w:tab/>
        </w:r>
        <w:r w:rsidR="00DD2AC6" w:rsidRPr="00D1352E">
          <w:rPr>
            <w:rStyle w:val="Hyperlink"/>
          </w:rPr>
          <w:t>Nhóm báo cáo kế hoạch</w:t>
        </w:r>
        <w:r w:rsidR="00DD2AC6">
          <w:rPr>
            <w:webHidden/>
          </w:rPr>
          <w:tab/>
        </w:r>
        <w:r w:rsidR="00DD2AC6">
          <w:rPr>
            <w:webHidden/>
          </w:rPr>
          <w:fldChar w:fldCharType="begin"/>
        </w:r>
        <w:r w:rsidR="00DD2AC6">
          <w:rPr>
            <w:webHidden/>
          </w:rPr>
          <w:instrText xml:space="preserve"> PAGEREF _Toc112072802 \h </w:instrText>
        </w:r>
        <w:r w:rsidR="00DD2AC6">
          <w:rPr>
            <w:webHidden/>
          </w:rPr>
        </w:r>
        <w:r w:rsidR="00DD2AC6">
          <w:rPr>
            <w:webHidden/>
          </w:rPr>
          <w:fldChar w:fldCharType="separate"/>
        </w:r>
        <w:r w:rsidR="00DD2AC6">
          <w:rPr>
            <w:webHidden/>
          </w:rPr>
          <w:t>3</w:t>
        </w:r>
        <w:r w:rsidR="00DD2AC6">
          <w:rPr>
            <w:webHidden/>
          </w:rPr>
          <w:fldChar w:fldCharType="end"/>
        </w:r>
      </w:hyperlink>
    </w:p>
    <w:p w14:paraId="2601F5E6" w14:textId="4DFC8AEE" w:rsidR="00DD2AC6" w:rsidRDefault="00000000">
      <w:pPr>
        <w:pStyle w:val="TOC3"/>
        <w:rPr>
          <w:rFonts w:asciiTheme="minorHAnsi" w:eastAsiaTheme="minorEastAsia" w:hAnsiTheme="minorHAnsi" w:cstheme="minorBidi"/>
          <w:iCs w:val="0"/>
          <w:sz w:val="22"/>
          <w:szCs w:val="22"/>
        </w:rPr>
      </w:pPr>
      <w:hyperlink w:anchor="_Toc112072803" w:history="1">
        <w:r w:rsidR="00DD2AC6" w:rsidRPr="00D1352E">
          <w:rPr>
            <w:rStyle w:val="Hyperlink"/>
          </w:rPr>
          <w:t>2.2.1</w:t>
        </w:r>
        <w:r w:rsidR="00DD2AC6">
          <w:rPr>
            <w:rFonts w:asciiTheme="minorHAnsi" w:eastAsiaTheme="minorEastAsia" w:hAnsiTheme="minorHAnsi" w:cstheme="minorBidi"/>
            <w:iCs w:val="0"/>
            <w:sz w:val="22"/>
            <w:szCs w:val="22"/>
          </w:rPr>
          <w:tab/>
        </w:r>
        <w:r w:rsidR="00DD2AC6" w:rsidRPr="00D1352E">
          <w:rPr>
            <w:rStyle w:val="Hyperlink"/>
          </w:rPr>
          <w:t>KHTC004 – Đánh giá kết quả hoạt động kinh doanh của đơn vị kinh doanh</w:t>
        </w:r>
        <w:r w:rsidR="00DD2AC6">
          <w:rPr>
            <w:webHidden/>
          </w:rPr>
          <w:tab/>
        </w:r>
        <w:r w:rsidR="00DD2AC6">
          <w:rPr>
            <w:webHidden/>
          </w:rPr>
          <w:fldChar w:fldCharType="begin"/>
        </w:r>
        <w:r w:rsidR="00DD2AC6">
          <w:rPr>
            <w:webHidden/>
          </w:rPr>
          <w:instrText xml:space="preserve"> PAGEREF _Toc112072803 \h </w:instrText>
        </w:r>
        <w:r w:rsidR="00DD2AC6">
          <w:rPr>
            <w:webHidden/>
          </w:rPr>
        </w:r>
        <w:r w:rsidR="00DD2AC6">
          <w:rPr>
            <w:webHidden/>
          </w:rPr>
          <w:fldChar w:fldCharType="separate"/>
        </w:r>
        <w:r w:rsidR="00DD2AC6">
          <w:rPr>
            <w:webHidden/>
          </w:rPr>
          <w:t>3</w:t>
        </w:r>
        <w:r w:rsidR="00DD2AC6">
          <w:rPr>
            <w:webHidden/>
          </w:rPr>
          <w:fldChar w:fldCharType="end"/>
        </w:r>
      </w:hyperlink>
    </w:p>
    <w:p w14:paraId="34433014" w14:textId="5B139096" w:rsidR="00DD2AC6" w:rsidRDefault="00000000">
      <w:pPr>
        <w:pStyle w:val="TOC3"/>
        <w:rPr>
          <w:rFonts w:asciiTheme="minorHAnsi" w:eastAsiaTheme="minorEastAsia" w:hAnsiTheme="minorHAnsi" w:cstheme="minorBidi"/>
          <w:iCs w:val="0"/>
          <w:sz w:val="22"/>
          <w:szCs w:val="22"/>
        </w:rPr>
      </w:pPr>
      <w:hyperlink w:anchor="_Toc112072804" w:history="1">
        <w:r w:rsidR="00DD2AC6" w:rsidRPr="00D1352E">
          <w:rPr>
            <w:rStyle w:val="Hyperlink"/>
          </w:rPr>
          <w:t>2.2.2</w:t>
        </w:r>
        <w:r w:rsidR="00DD2AC6">
          <w:rPr>
            <w:rFonts w:asciiTheme="minorHAnsi" w:eastAsiaTheme="minorEastAsia" w:hAnsiTheme="minorHAnsi" w:cstheme="minorBidi"/>
            <w:iCs w:val="0"/>
            <w:sz w:val="22"/>
            <w:szCs w:val="22"/>
          </w:rPr>
          <w:tab/>
        </w:r>
        <w:r w:rsidR="00DD2AC6" w:rsidRPr="00D1352E">
          <w:rPr>
            <w:rStyle w:val="Hyperlink"/>
          </w:rPr>
          <w:t>KHTC005 – Báo cáo hiệu suất hoạt động</w:t>
        </w:r>
        <w:r w:rsidR="00DD2AC6">
          <w:rPr>
            <w:webHidden/>
          </w:rPr>
          <w:tab/>
        </w:r>
        <w:r w:rsidR="00DD2AC6">
          <w:rPr>
            <w:webHidden/>
          </w:rPr>
          <w:fldChar w:fldCharType="begin"/>
        </w:r>
        <w:r w:rsidR="00DD2AC6">
          <w:rPr>
            <w:webHidden/>
          </w:rPr>
          <w:instrText xml:space="preserve"> PAGEREF _Toc112072804 \h </w:instrText>
        </w:r>
        <w:r w:rsidR="00DD2AC6">
          <w:rPr>
            <w:webHidden/>
          </w:rPr>
        </w:r>
        <w:r w:rsidR="00DD2AC6">
          <w:rPr>
            <w:webHidden/>
          </w:rPr>
          <w:fldChar w:fldCharType="separate"/>
        </w:r>
        <w:r w:rsidR="00DD2AC6">
          <w:rPr>
            <w:webHidden/>
          </w:rPr>
          <w:t>12</w:t>
        </w:r>
        <w:r w:rsidR="00DD2AC6">
          <w:rPr>
            <w:webHidden/>
          </w:rPr>
          <w:fldChar w:fldCharType="end"/>
        </w:r>
      </w:hyperlink>
    </w:p>
    <w:p w14:paraId="10983999" w14:textId="2CA68F2C" w:rsidR="00DD2AC6" w:rsidRDefault="00000000">
      <w:pPr>
        <w:pStyle w:val="TOC3"/>
        <w:rPr>
          <w:rFonts w:asciiTheme="minorHAnsi" w:eastAsiaTheme="minorEastAsia" w:hAnsiTheme="minorHAnsi" w:cstheme="minorBidi"/>
          <w:iCs w:val="0"/>
          <w:sz w:val="22"/>
          <w:szCs w:val="22"/>
        </w:rPr>
      </w:pPr>
      <w:hyperlink w:anchor="_Toc112072805" w:history="1">
        <w:r w:rsidR="00DD2AC6" w:rsidRPr="00D1352E">
          <w:rPr>
            <w:rStyle w:val="Hyperlink"/>
          </w:rPr>
          <w:t>2.2.3</w:t>
        </w:r>
        <w:r w:rsidR="00DD2AC6">
          <w:rPr>
            <w:rFonts w:asciiTheme="minorHAnsi" w:eastAsiaTheme="minorEastAsia" w:hAnsiTheme="minorHAnsi" w:cstheme="minorBidi"/>
            <w:iCs w:val="0"/>
            <w:sz w:val="22"/>
            <w:szCs w:val="22"/>
          </w:rPr>
          <w:tab/>
        </w:r>
        <w:r w:rsidR="00DD2AC6" w:rsidRPr="00D1352E">
          <w:rPr>
            <w:rStyle w:val="Hyperlink"/>
          </w:rPr>
          <w:t>KHTC006 – Báo cáo về tình hình tăng trưởng</w:t>
        </w:r>
        <w:r w:rsidR="00DD2AC6">
          <w:rPr>
            <w:webHidden/>
          </w:rPr>
          <w:tab/>
        </w:r>
        <w:r w:rsidR="00DD2AC6">
          <w:rPr>
            <w:webHidden/>
          </w:rPr>
          <w:fldChar w:fldCharType="begin"/>
        </w:r>
        <w:r w:rsidR="00DD2AC6">
          <w:rPr>
            <w:webHidden/>
          </w:rPr>
          <w:instrText xml:space="preserve"> PAGEREF _Toc112072805 \h </w:instrText>
        </w:r>
        <w:r w:rsidR="00DD2AC6">
          <w:rPr>
            <w:webHidden/>
          </w:rPr>
        </w:r>
        <w:r w:rsidR="00DD2AC6">
          <w:rPr>
            <w:webHidden/>
          </w:rPr>
          <w:fldChar w:fldCharType="separate"/>
        </w:r>
        <w:r w:rsidR="00DD2AC6">
          <w:rPr>
            <w:webHidden/>
          </w:rPr>
          <w:t>18</w:t>
        </w:r>
        <w:r w:rsidR="00DD2AC6">
          <w:rPr>
            <w:webHidden/>
          </w:rPr>
          <w:fldChar w:fldCharType="end"/>
        </w:r>
      </w:hyperlink>
    </w:p>
    <w:p w14:paraId="3AE65D40" w14:textId="42BF4569" w:rsidR="00DD2AC6" w:rsidRDefault="00000000">
      <w:pPr>
        <w:pStyle w:val="TOC3"/>
        <w:rPr>
          <w:rFonts w:asciiTheme="minorHAnsi" w:eastAsiaTheme="minorEastAsia" w:hAnsiTheme="minorHAnsi" w:cstheme="minorBidi"/>
          <w:iCs w:val="0"/>
          <w:sz w:val="22"/>
          <w:szCs w:val="22"/>
        </w:rPr>
      </w:pPr>
      <w:hyperlink w:anchor="_Toc112072806" w:history="1">
        <w:r w:rsidR="00DD2AC6" w:rsidRPr="00D1352E">
          <w:rPr>
            <w:rStyle w:val="Hyperlink"/>
          </w:rPr>
          <w:t>2.2.4</w:t>
        </w:r>
        <w:r w:rsidR="00DD2AC6">
          <w:rPr>
            <w:rFonts w:asciiTheme="minorHAnsi" w:eastAsiaTheme="minorEastAsia" w:hAnsiTheme="minorHAnsi" w:cstheme="minorBidi"/>
            <w:iCs w:val="0"/>
            <w:sz w:val="22"/>
            <w:szCs w:val="22"/>
          </w:rPr>
          <w:tab/>
        </w:r>
        <w:r w:rsidR="00DD2AC6" w:rsidRPr="00D1352E">
          <w:rPr>
            <w:rStyle w:val="Hyperlink"/>
          </w:rPr>
          <w:t>KHTC007 – Báo cáo khoản vay, gửi lớn</w:t>
        </w:r>
        <w:r w:rsidR="00DD2AC6">
          <w:rPr>
            <w:webHidden/>
          </w:rPr>
          <w:tab/>
        </w:r>
        <w:r w:rsidR="00DD2AC6">
          <w:rPr>
            <w:webHidden/>
          </w:rPr>
          <w:fldChar w:fldCharType="begin"/>
        </w:r>
        <w:r w:rsidR="00DD2AC6">
          <w:rPr>
            <w:webHidden/>
          </w:rPr>
          <w:instrText xml:space="preserve"> PAGEREF _Toc112072806 \h </w:instrText>
        </w:r>
        <w:r w:rsidR="00DD2AC6">
          <w:rPr>
            <w:webHidden/>
          </w:rPr>
        </w:r>
        <w:r w:rsidR="00DD2AC6">
          <w:rPr>
            <w:webHidden/>
          </w:rPr>
          <w:fldChar w:fldCharType="separate"/>
        </w:r>
        <w:r w:rsidR="00DD2AC6">
          <w:rPr>
            <w:webHidden/>
          </w:rPr>
          <w:t>24</w:t>
        </w:r>
        <w:r w:rsidR="00DD2AC6">
          <w:rPr>
            <w:webHidden/>
          </w:rPr>
          <w:fldChar w:fldCharType="end"/>
        </w:r>
      </w:hyperlink>
    </w:p>
    <w:p w14:paraId="329442B5" w14:textId="5B42F5CF" w:rsidR="00DD2AC6" w:rsidRDefault="00000000">
      <w:pPr>
        <w:pStyle w:val="TOC3"/>
        <w:rPr>
          <w:rFonts w:asciiTheme="minorHAnsi" w:eastAsiaTheme="minorEastAsia" w:hAnsiTheme="minorHAnsi" w:cstheme="minorBidi"/>
          <w:iCs w:val="0"/>
          <w:sz w:val="22"/>
          <w:szCs w:val="22"/>
        </w:rPr>
      </w:pPr>
      <w:hyperlink w:anchor="_Toc112072807" w:history="1">
        <w:r w:rsidR="00DD2AC6" w:rsidRPr="00D1352E">
          <w:rPr>
            <w:rStyle w:val="Hyperlink"/>
          </w:rPr>
          <w:t>2.2.5</w:t>
        </w:r>
        <w:r w:rsidR="00DD2AC6">
          <w:rPr>
            <w:rFonts w:asciiTheme="minorHAnsi" w:eastAsiaTheme="minorEastAsia" w:hAnsiTheme="minorHAnsi" w:cstheme="minorBidi"/>
            <w:iCs w:val="0"/>
            <w:sz w:val="22"/>
            <w:szCs w:val="22"/>
          </w:rPr>
          <w:tab/>
        </w:r>
        <w:r w:rsidR="00DD2AC6" w:rsidRPr="00D1352E">
          <w:rPr>
            <w:rStyle w:val="Hyperlink"/>
          </w:rPr>
          <w:t>KHTC008 – Báo cáo dư nợ, huy động vốn khách hàng theo số dư bình quân, số dư cuối kỳ, biến động, và xu hướng</w:t>
        </w:r>
        <w:r w:rsidR="00DD2AC6">
          <w:rPr>
            <w:webHidden/>
          </w:rPr>
          <w:tab/>
        </w:r>
        <w:r w:rsidR="00DD2AC6">
          <w:rPr>
            <w:webHidden/>
          </w:rPr>
          <w:fldChar w:fldCharType="begin"/>
        </w:r>
        <w:r w:rsidR="00DD2AC6">
          <w:rPr>
            <w:webHidden/>
          </w:rPr>
          <w:instrText xml:space="preserve"> PAGEREF _Toc112072807 \h </w:instrText>
        </w:r>
        <w:r w:rsidR="00DD2AC6">
          <w:rPr>
            <w:webHidden/>
          </w:rPr>
        </w:r>
        <w:r w:rsidR="00DD2AC6">
          <w:rPr>
            <w:webHidden/>
          </w:rPr>
          <w:fldChar w:fldCharType="separate"/>
        </w:r>
        <w:r w:rsidR="00DD2AC6">
          <w:rPr>
            <w:webHidden/>
          </w:rPr>
          <w:t>47</w:t>
        </w:r>
        <w:r w:rsidR="00DD2AC6">
          <w:rPr>
            <w:webHidden/>
          </w:rPr>
          <w:fldChar w:fldCharType="end"/>
        </w:r>
      </w:hyperlink>
    </w:p>
    <w:p w14:paraId="7CCFE727" w14:textId="4A487EFB" w:rsidR="00DD2AC6" w:rsidRDefault="00000000">
      <w:pPr>
        <w:pStyle w:val="TOC3"/>
        <w:rPr>
          <w:rFonts w:asciiTheme="minorHAnsi" w:eastAsiaTheme="minorEastAsia" w:hAnsiTheme="minorHAnsi" w:cstheme="minorBidi"/>
          <w:iCs w:val="0"/>
          <w:sz w:val="22"/>
          <w:szCs w:val="22"/>
        </w:rPr>
      </w:pPr>
      <w:hyperlink w:anchor="_Toc112072808" w:history="1">
        <w:r w:rsidR="00DD2AC6" w:rsidRPr="00D1352E">
          <w:rPr>
            <w:rStyle w:val="Hyperlink"/>
          </w:rPr>
          <w:t>2.2.6</w:t>
        </w:r>
        <w:r w:rsidR="00DD2AC6">
          <w:rPr>
            <w:rFonts w:asciiTheme="minorHAnsi" w:eastAsiaTheme="minorEastAsia" w:hAnsiTheme="minorHAnsi" w:cstheme="minorBidi"/>
            <w:iCs w:val="0"/>
            <w:sz w:val="22"/>
            <w:szCs w:val="22"/>
          </w:rPr>
          <w:tab/>
        </w:r>
        <w:r w:rsidR="00DD2AC6" w:rsidRPr="00D1352E">
          <w:rPr>
            <w:rStyle w:val="Hyperlink"/>
          </w:rPr>
          <w:t>KHTC009 – BÁO CÁO TOI KHÁCH HÀNG</w:t>
        </w:r>
        <w:r w:rsidR="00DD2AC6">
          <w:rPr>
            <w:webHidden/>
          </w:rPr>
          <w:tab/>
        </w:r>
        <w:r w:rsidR="00DD2AC6">
          <w:rPr>
            <w:webHidden/>
          </w:rPr>
          <w:fldChar w:fldCharType="begin"/>
        </w:r>
        <w:r w:rsidR="00DD2AC6">
          <w:rPr>
            <w:webHidden/>
          </w:rPr>
          <w:instrText xml:space="preserve"> PAGEREF _Toc112072808 \h </w:instrText>
        </w:r>
        <w:r w:rsidR="00DD2AC6">
          <w:rPr>
            <w:webHidden/>
          </w:rPr>
        </w:r>
        <w:r w:rsidR="00DD2AC6">
          <w:rPr>
            <w:webHidden/>
          </w:rPr>
          <w:fldChar w:fldCharType="separate"/>
        </w:r>
        <w:r w:rsidR="00DD2AC6">
          <w:rPr>
            <w:webHidden/>
          </w:rPr>
          <w:t>53</w:t>
        </w:r>
        <w:r w:rsidR="00DD2AC6">
          <w:rPr>
            <w:webHidden/>
          </w:rPr>
          <w:fldChar w:fldCharType="end"/>
        </w:r>
      </w:hyperlink>
    </w:p>
    <w:p w14:paraId="4EE3B55C" w14:textId="2A20FD93" w:rsidR="00DD2AC6" w:rsidRDefault="00000000">
      <w:pPr>
        <w:pStyle w:val="TOC3"/>
        <w:rPr>
          <w:rFonts w:asciiTheme="minorHAnsi" w:eastAsiaTheme="minorEastAsia" w:hAnsiTheme="minorHAnsi" w:cstheme="minorBidi"/>
          <w:iCs w:val="0"/>
          <w:sz w:val="22"/>
          <w:szCs w:val="22"/>
        </w:rPr>
      </w:pPr>
      <w:hyperlink w:anchor="_Toc112072809" w:history="1">
        <w:r w:rsidR="00DD2AC6" w:rsidRPr="00D1352E">
          <w:rPr>
            <w:rStyle w:val="Hyperlink"/>
          </w:rPr>
          <w:t>2.2.7</w:t>
        </w:r>
        <w:r w:rsidR="00DD2AC6">
          <w:rPr>
            <w:rFonts w:asciiTheme="minorHAnsi" w:eastAsiaTheme="minorEastAsia" w:hAnsiTheme="minorHAnsi" w:cstheme="minorBidi"/>
            <w:iCs w:val="0"/>
            <w:sz w:val="22"/>
            <w:szCs w:val="22"/>
          </w:rPr>
          <w:tab/>
        </w:r>
        <w:r w:rsidR="00DD2AC6" w:rsidRPr="00D1352E">
          <w:rPr>
            <w:rStyle w:val="Hyperlink"/>
          </w:rPr>
          <w:t>KHTC011 – Báo cáo chi tiết thu nhập, chi phí</w:t>
        </w:r>
        <w:r w:rsidR="00DD2AC6">
          <w:rPr>
            <w:webHidden/>
          </w:rPr>
          <w:tab/>
        </w:r>
        <w:r w:rsidR="00DD2AC6">
          <w:rPr>
            <w:webHidden/>
          </w:rPr>
          <w:fldChar w:fldCharType="begin"/>
        </w:r>
        <w:r w:rsidR="00DD2AC6">
          <w:rPr>
            <w:webHidden/>
          </w:rPr>
          <w:instrText xml:space="preserve"> PAGEREF _Toc112072809 \h </w:instrText>
        </w:r>
        <w:r w:rsidR="00DD2AC6">
          <w:rPr>
            <w:webHidden/>
          </w:rPr>
        </w:r>
        <w:r w:rsidR="00DD2AC6">
          <w:rPr>
            <w:webHidden/>
          </w:rPr>
          <w:fldChar w:fldCharType="separate"/>
        </w:r>
        <w:r w:rsidR="00DD2AC6">
          <w:rPr>
            <w:webHidden/>
          </w:rPr>
          <w:t>57</w:t>
        </w:r>
        <w:r w:rsidR="00DD2AC6">
          <w:rPr>
            <w:webHidden/>
          </w:rPr>
          <w:fldChar w:fldCharType="end"/>
        </w:r>
      </w:hyperlink>
    </w:p>
    <w:p w14:paraId="10B15D5F" w14:textId="3DF70753" w:rsidR="00DD2AC6" w:rsidRDefault="00000000">
      <w:pPr>
        <w:pStyle w:val="TOC1"/>
        <w:rPr>
          <w:rFonts w:asciiTheme="minorHAnsi" w:eastAsiaTheme="minorEastAsia" w:hAnsiTheme="minorHAnsi" w:cstheme="minorBidi"/>
          <w:b w:val="0"/>
          <w:sz w:val="22"/>
          <w:szCs w:val="22"/>
        </w:rPr>
      </w:pPr>
      <w:hyperlink w:anchor="_Toc112072810" w:history="1">
        <w:r w:rsidR="00DD2AC6" w:rsidRPr="00D1352E">
          <w:rPr>
            <w:rStyle w:val="Hyperlink"/>
          </w:rPr>
          <w:t>3</w:t>
        </w:r>
        <w:r w:rsidR="00DD2AC6">
          <w:rPr>
            <w:rFonts w:asciiTheme="minorHAnsi" w:eastAsiaTheme="minorEastAsia" w:hAnsiTheme="minorHAnsi" w:cstheme="minorBidi"/>
            <w:b w:val="0"/>
            <w:sz w:val="22"/>
            <w:szCs w:val="22"/>
          </w:rPr>
          <w:tab/>
        </w:r>
        <w:r w:rsidR="00DD2AC6" w:rsidRPr="00D1352E">
          <w:rPr>
            <w:rStyle w:val="Hyperlink"/>
          </w:rPr>
          <w:t>YÊU CẦU FILE EXCEL UPLOAD</w:t>
        </w:r>
        <w:r w:rsidR="00DD2AC6">
          <w:rPr>
            <w:webHidden/>
          </w:rPr>
          <w:tab/>
        </w:r>
        <w:r w:rsidR="00DD2AC6">
          <w:rPr>
            <w:webHidden/>
          </w:rPr>
          <w:fldChar w:fldCharType="begin"/>
        </w:r>
        <w:r w:rsidR="00DD2AC6">
          <w:rPr>
            <w:webHidden/>
          </w:rPr>
          <w:instrText xml:space="preserve"> PAGEREF _Toc112072810 \h </w:instrText>
        </w:r>
        <w:r w:rsidR="00DD2AC6">
          <w:rPr>
            <w:webHidden/>
          </w:rPr>
        </w:r>
        <w:r w:rsidR="00DD2AC6">
          <w:rPr>
            <w:webHidden/>
          </w:rPr>
          <w:fldChar w:fldCharType="separate"/>
        </w:r>
        <w:r w:rsidR="00DD2AC6">
          <w:rPr>
            <w:webHidden/>
          </w:rPr>
          <w:t>76</w:t>
        </w:r>
        <w:r w:rsidR="00DD2AC6">
          <w:rPr>
            <w:webHidden/>
          </w:rPr>
          <w:fldChar w:fldCharType="end"/>
        </w:r>
      </w:hyperlink>
    </w:p>
    <w:p w14:paraId="7F57BBE8" w14:textId="557DB527" w:rsidR="00DD2AC6" w:rsidRDefault="00000000">
      <w:pPr>
        <w:pStyle w:val="TOC2"/>
        <w:rPr>
          <w:rFonts w:asciiTheme="minorHAnsi" w:eastAsiaTheme="minorEastAsia" w:hAnsiTheme="minorHAnsi" w:cstheme="minorBidi"/>
          <w:b w:val="0"/>
          <w:i w:val="0"/>
          <w:sz w:val="22"/>
          <w:szCs w:val="22"/>
        </w:rPr>
      </w:pPr>
      <w:hyperlink w:anchor="_Toc112072811" w:history="1">
        <w:r w:rsidR="00DD2AC6" w:rsidRPr="00D1352E">
          <w:rPr>
            <w:rStyle w:val="Hyperlink"/>
          </w:rPr>
          <w:t>3.1</w:t>
        </w:r>
        <w:r w:rsidR="00DD2AC6">
          <w:rPr>
            <w:rFonts w:asciiTheme="minorHAnsi" w:eastAsiaTheme="minorEastAsia" w:hAnsiTheme="minorHAnsi" w:cstheme="minorBidi"/>
            <w:b w:val="0"/>
            <w:i w:val="0"/>
            <w:sz w:val="22"/>
            <w:szCs w:val="22"/>
          </w:rPr>
          <w:tab/>
        </w:r>
        <w:r w:rsidR="00DD2AC6" w:rsidRPr="00D1352E">
          <w:rPr>
            <w:rStyle w:val="Hyperlink"/>
          </w:rPr>
          <w:t>Danh sách file upload</w:t>
        </w:r>
        <w:r w:rsidR="00DD2AC6">
          <w:rPr>
            <w:webHidden/>
          </w:rPr>
          <w:tab/>
        </w:r>
        <w:r w:rsidR="00DD2AC6">
          <w:rPr>
            <w:webHidden/>
          </w:rPr>
          <w:fldChar w:fldCharType="begin"/>
        </w:r>
        <w:r w:rsidR="00DD2AC6">
          <w:rPr>
            <w:webHidden/>
          </w:rPr>
          <w:instrText xml:space="preserve"> PAGEREF _Toc112072811 \h </w:instrText>
        </w:r>
        <w:r w:rsidR="00DD2AC6">
          <w:rPr>
            <w:webHidden/>
          </w:rPr>
        </w:r>
        <w:r w:rsidR="00DD2AC6">
          <w:rPr>
            <w:webHidden/>
          </w:rPr>
          <w:fldChar w:fldCharType="separate"/>
        </w:r>
        <w:r w:rsidR="00DD2AC6">
          <w:rPr>
            <w:webHidden/>
          </w:rPr>
          <w:t>76</w:t>
        </w:r>
        <w:r w:rsidR="00DD2AC6">
          <w:rPr>
            <w:webHidden/>
          </w:rPr>
          <w:fldChar w:fldCharType="end"/>
        </w:r>
      </w:hyperlink>
    </w:p>
    <w:p w14:paraId="63D0AE89" w14:textId="635E7CB4" w:rsidR="00DD2AC6" w:rsidRDefault="00000000">
      <w:pPr>
        <w:pStyle w:val="TOC2"/>
        <w:rPr>
          <w:rFonts w:asciiTheme="minorHAnsi" w:eastAsiaTheme="minorEastAsia" w:hAnsiTheme="minorHAnsi" w:cstheme="minorBidi"/>
          <w:b w:val="0"/>
          <w:i w:val="0"/>
          <w:sz w:val="22"/>
          <w:szCs w:val="22"/>
        </w:rPr>
      </w:pPr>
      <w:hyperlink w:anchor="_Toc112072812" w:history="1">
        <w:r w:rsidR="00DD2AC6" w:rsidRPr="00D1352E">
          <w:rPr>
            <w:rStyle w:val="Hyperlink"/>
          </w:rPr>
          <w:t>3.2</w:t>
        </w:r>
        <w:r w:rsidR="00DD2AC6">
          <w:rPr>
            <w:rFonts w:asciiTheme="minorHAnsi" w:eastAsiaTheme="minorEastAsia" w:hAnsiTheme="minorHAnsi" w:cstheme="minorBidi"/>
            <w:b w:val="0"/>
            <w:i w:val="0"/>
            <w:sz w:val="22"/>
            <w:szCs w:val="22"/>
          </w:rPr>
          <w:tab/>
        </w:r>
        <w:r w:rsidR="00DD2AC6" w:rsidRPr="00D1352E">
          <w:rPr>
            <w:rStyle w:val="Hyperlink"/>
          </w:rPr>
          <w:t>Mô tả chi tiết file excel</w:t>
        </w:r>
        <w:r w:rsidR="00DD2AC6">
          <w:rPr>
            <w:webHidden/>
          </w:rPr>
          <w:tab/>
        </w:r>
        <w:r w:rsidR="00DD2AC6">
          <w:rPr>
            <w:webHidden/>
          </w:rPr>
          <w:fldChar w:fldCharType="begin"/>
        </w:r>
        <w:r w:rsidR="00DD2AC6">
          <w:rPr>
            <w:webHidden/>
          </w:rPr>
          <w:instrText xml:space="preserve"> PAGEREF _Toc112072812 \h </w:instrText>
        </w:r>
        <w:r w:rsidR="00DD2AC6">
          <w:rPr>
            <w:webHidden/>
          </w:rPr>
        </w:r>
        <w:r w:rsidR="00DD2AC6">
          <w:rPr>
            <w:webHidden/>
          </w:rPr>
          <w:fldChar w:fldCharType="separate"/>
        </w:r>
        <w:r w:rsidR="00DD2AC6">
          <w:rPr>
            <w:webHidden/>
          </w:rPr>
          <w:t>76</w:t>
        </w:r>
        <w:r w:rsidR="00DD2AC6">
          <w:rPr>
            <w:webHidden/>
          </w:rPr>
          <w:fldChar w:fldCharType="end"/>
        </w:r>
      </w:hyperlink>
    </w:p>
    <w:p w14:paraId="57C4B654" w14:textId="7BDD32EE" w:rsidR="00DD2AC6" w:rsidRDefault="00000000">
      <w:pPr>
        <w:pStyle w:val="TOC3"/>
        <w:rPr>
          <w:rFonts w:asciiTheme="minorHAnsi" w:eastAsiaTheme="minorEastAsia" w:hAnsiTheme="minorHAnsi" w:cstheme="minorBidi"/>
          <w:iCs w:val="0"/>
          <w:sz w:val="22"/>
          <w:szCs w:val="22"/>
        </w:rPr>
      </w:pPr>
      <w:hyperlink w:anchor="_Toc112072813" w:history="1">
        <w:r w:rsidR="00DD2AC6" w:rsidRPr="00D1352E">
          <w:rPr>
            <w:rStyle w:val="Hyperlink"/>
          </w:rPr>
          <w:t>3.2.1</w:t>
        </w:r>
        <w:r w:rsidR="00DD2AC6">
          <w:rPr>
            <w:rFonts w:asciiTheme="minorHAnsi" w:eastAsiaTheme="minorEastAsia" w:hAnsiTheme="minorHAnsi" w:cstheme="minorBidi"/>
            <w:iCs w:val="0"/>
            <w:sz w:val="22"/>
            <w:szCs w:val="22"/>
          </w:rPr>
          <w:tab/>
        </w:r>
        <w:r w:rsidR="00DD2AC6" w:rsidRPr="00D1352E">
          <w:rPr>
            <w:rStyle w:val="Hyperlink"/>
          </w:rPr>
          <w:t>Excel upload CHI_TIEU_KE_HOACH</w:t>
        </w:r>
        <w:r w:rsidR="00DD2AC6">
          <w:rPr>
            <w:webHidden/>
          </w:rPr>
          <w:tab/>
        </w:r>
        <w:r w:rsidR="00DD2AC6">
          <w:rPr>
            <w:webHidden/>
          </w:rPr>
          <w:fldChar w:fldCharType="begin"/>
        </w:r>
        <w:r w:rsidR="00DD2AC6">
          <w:rPr>
            <w:webHidden/>
          </w:rPr>
          <w:instrText xml:space="preserve"> PAGEREF _Toc112072813 \h </w:instrText>
        </w:r>
        <w:r w:rsidR="00DD2AC6">
          <w:rPr>
            <w:webHidden/>
          </w:rPr>
        </w:r>
        <w:r w:rsidR="00DD2AC6">
          <w:rPr>
            <w:webHidden/>
          </w:rPr>
          <w:fldChar w:fldCharType="separate"/>
        </w:r>
        <w:r w:rsidR="00DD2AC6">
          <w:rPr>
            <w:webHidden/>
          </w:rPr>
          <w:t>76</w:t>
        </w:r>
        <w:r w:rsidR="00DD2AC6">
          <w:rPr>
            <w:webHidden/>
          </w:rPr>
          <w:fldChar w:fldCharType="end"/>
        </w:r>
      </w:hyperlink>
    </w:p>
    <w:p w14:paraId="30939852" w14:textId="3A4DFC25" w:rsidR="00DD2AC6" w:rsidRDefault="00000000">
      <w:pPr>
        <w:pStyle w:val="TOC3"/>
        <w:rPr>
          <w:rFonts w:asciiTheme="minorHAnsi" w:eastAsiaTheme="minorEastAsia" w:hAnsiTheme="minorHAnsi" w:cstheme="minorBidi"/>
          <w:iCs w:val="0"/>
          <w:sz w:val="22"/>
          <w:szCs w:val="22"/>
        </w:rPr>
      </w:pPr>
      <w:hyperlink w:anchor="_Toc112072814" w:history="1">
        <w:r w:rsidR="00DD2AC6" w:rsidRPr="00D1352E">
          <w:rPr>
            <w:rStyle w:val="Hyperlink"/>
          </w:rPr>
          <w:t>3.2.2</w:t>
        </w:r>
        <w:r w:rsidR="00DD2AC6">
          <w:rPr>
            <w:rFonts w:asciiTheme="minorHAnsi" w:eastAsiaTheme="minorEastAsia" w:hAnsiTheme="minorHAnsi" w:cstheme="minorBidi"/>
            <w:iCs w:val="0"/>
            <w:sz w:val="22"/>
            <w:szCs w:val="22"/>
          </w:rPr>
          <w:tab/>
        </w:r>
        <w:r w:rsidR="00DD2AC6" w:rsidRPr="00D1352E">
          <w:rPr>
            <w:rStyle w:val="Hyperlink"/>
          </w:rPr>
          <w:t>Excel upload SO_LUONG_NHAN_SU</w:t>
        </w:r>
        <w:r w:rsidR="00DD2AC6">
          <w:rPr>
            <w:webHidden/>
          </w:rPr>
          <w:tab/>
        </w:r>
        <w:r w:rsidR="00DD2AC6">
          <w:rPr>
            <w:webHidden/>
          </w:rPr>
          <w:fldChar w:fldCharType="begin"/>
        </w:r>
        <w:r w:rsidR="00DD2AC6">
          <w:rPr>
            <w:webHidden/>
          </w:rPr>
          <w:instrText xml:space="preserve"> PAGEREF _Toc112072814 \h </w:instrText>
        </w:r>
        <w:r w:rsidR="00DD2AC6">
          <w:rPr>
            <w:webHidden/>
          </w:rPr>
        </w:r>
        <w:r w:rsidR="00DD2AC6">
          <w:rPr>
            <w:webHidden/>
          </w:rPr>
          <w:fldChar w:fldCharType="separate"/>
        </w:r>
        <w:r w:rsidR="00DD2AC6">
          <w:rPr>
            <w:webHidden/>
          </w:rPr>
          <w:t>77</w:t>
        </w:r>
        <w:r w:rsidR="00DD2AC6">
          <w:rPr>
            <w:webHidden/>
          </w:rPr>
          <w:fldChar w:fldCharType="end"/>
        </w:r>
      </w:hyperlink>
    </w:p>
    <w:p w14:paraId="29475988" w14:textId="19F64E34" w:rsidR="00DD2AC6" w:rsidRDefault="00000000">
      <w:pPr>
        <w:pStyle w:val="TOC3"/>
        <w:rPr>
          <w:rFonts w:asciiTheme="minorHAnsi" w:eastAsiaTheme="minorEastAsia" w:hAnsiTheme="minorHAnsi" w:cstheme="minorBidi"/>
          <w:iCs w:val="0"/>
          <w:sz w:val="22"/>
          <w:szCs w:val="22"/>
        </w:rPr>
      </w:pPr>
      <w:hyperlink w:anchor="_Toc112072815" w:history="1">
        <w:r w:rsidR="00DD2AC6" w:rsidRPr="00D1352E">
          <w:rPr>
            <w:rStyle w:val="Hyperlink"/>
          </w:rPr>
          <w:t>3.2.3</w:t>
        </w:r>
        <w:r w:rsidR="00DD2AC6">
          <w:rPr>
            <w:rFonts w:asciiTheme="minorHAnsi" w:eastAsiaTheme="minorEastAsia" w:hAnsiTheme="minorHAnsi" w:cstheme="minorBidi"/>
            <w:iCs w:val="0"/>
            <w:sz w:val="22"/>
            <w:szCs w:val="22"/>
          </w:rPr>
          <w:tab/>
        </w:r>
        <w:r w:rsidR="00DD2AC6" w:rsidRPr="00D1352E">
          <w:rPr>
            <w:rStyle w:val="Hyperlink"/>
          </w:rPr>
          <w:t>Excel upload CAN_TRU_NO</w:t>
        </w:r>
        <w:r w:rsidR="00DD2AC6">
          <w:rPr>
            <w:webHidden/>
          </w:rPr>
          <w:tab/>
        </w:r>
        <w:r w:rsidR="00DD2AC6">
          <w:rPr>
            <w:webHidden/>
          </w:rPr>
          <w:fldChar w:fldCharType="begin"/>
        </w:r>
        <w:r w:rsidR="00DD2AC6">
          <w:rPr>
            <w:webHidden/>
          </w:rPr>
          <w:instrText xml:space="preserve"> PAGEREF _Toc112072815 \h </w:instrText>
        </w:r>
        <w:r w:rsidR="00DD2AC6">
          <w:rPr>
            <w:webHidden/>
          </w:rPr>
        </w:r>
        <w:r w:rsidR="00DD2AC6">
          <w:rPr>
            <w:webHidden/>
          </w:rPr>
          <w:fldChar w:fldCharType="separate"/>
        </w:r>
        <w:r w:rsidR="00DD2AC6">
          <w:rPr>
            <w:webHidden/>
          </w:rPr>
          <w:t>78</w:t>
        </w:r>
        <w:r w:rsidR="00DD2AC6">
          <w:rPr>
            <w:webHidden/>
          </w:rPr>
          <w:fldChar w:fldCharType="end"/>
        </w:r>
      </w:hyperlink>
    </w:p>
    <w:p w14:paraId="314284C8" w14:textId="6B7D0BC8" w:rsidR="00DD2AC6" w:rsidRDefault="00000000">
      <w:pPr>
        <w:pStyle w:val="TOC3"/>
        <w:rPr>
          <w:rFonts w:asciiTheme="minorHAnsi" w:eastAsiaTheme="minorEastAsia" w:hAnsiTheme="minorHAnsi" w:cstheme="minorBidi"/>
          <w:iCs w:val="0"/>
          <w:sz w:val="22"/>
          <w:szCs w:val="22"/>
        </w:rPr>
      </w:pPr>
      <w:hyperlink w:anchor="_Toc112072816" w:history="1">
        <w:r w:rsidR="00DD2AC6" w:rsidRPr="00D1352E">
          <w:rPr>
            <w:rStyle w:val="Hyperlink"/>
          </w:rPr>
          <w:t>3.2.4</w:t>
        </w:r>
        <w:r w:rsidR="00DD2AC6">
          <w:rPr>
            <w:rFonts w:asciiTheme="minorHAnsi" w:eastAsiaTheme="minorEastAsia" w:hAnsiTheme="minorHAnsi" w:cstheme="minorBidi"/>
            <w:iCs w:val="0"/>
            <w:sz w:val="22"/>
            <w:szCs w:val="22"/>
          </w:rPr>
          <w:tab/>
        </w:r>
        <w:r w:rsidR="00DD2AC6" w:rsidRPr="00D1352E">
          <w:rPr>
            <w:rStyle w:val="Hyperlink"/>
          </w:rPr>
          <w:t>Excel upload CHI_HOAT_DONG_207_DVKD</w:t>
        </w:r>
        <w:r w:rsidR="00DD2AC6">
          <w:rPr>
            <w:webHidden/>
          </w:rPr>
          <w:tab/>
        </w:r>
        <w:r w:rsidR="00DD2AC6">
          <w:rPr>
            <w:webHidden/>
          </w:rPr>
          <w:fldChar w:fldCharType="begin"/>
        </w:r>
        <w:r w:rsidR="00DD2AC6">
          <w:rPr>
            <w:webHidden/>
          </w:rPr>
          <w:instrText xml:space="preserve"> PAGEREF _Toc112072816 \h </w:instrText>
        </w:r>
        <w:r w:rsidR="00DD2AC6">
          <w:rPr>
            <w:webHidden/>
          </w:rPr>
        </w:r>
        <w:r w:rsidR="00DD2AC6">
          <w:rPr>
            <w:webHidden/>
          </w:rPr>
          <w:fldChar w:fldCharType="separate"/>
        </w:r>
        <w:r w:rsidR="00DD2AC6">
          <w:rPr>
            <w:webHidden/>
          </w:rPr>
          <w:t>79</w:t>
        </w:r>
        <w:r w:rsidR="00DD2AC6">
          <w:rPr>
            <w:webHidden/>
          </w:rPr>
          <w:fldChar w:fldCharType="end"/>
        </w:r>
      </w:hyperlink>
    </w:p>
    <w:p w14:paraId="5FECC658" w14:textId="0F68B120" w:rsidR="00DD2AC6" w:rsidRDefault="00000000">
      <w:pPr>
        <w:pStyle w:val="TOC1"/>
        <w:rPr>
          <w:rFonts w:asciiTheme="minorHAnsi" w:eastAsiaTheme="minorEastAsia" w:hAnsiTheme="minorHAnsi" w:cstheme="minorBidi"/>
          <w:b w:val="0"/>
          <w:sz w:val="22"/>
          <w:szCs w:val="22"/>
        </w:rPr>
      </w:pPr>
      <w:hyperlink w:anchor="_Toc112072817" w:history="1">
        <w:r w:rsidR="00DD2AC6" w:rsidRPr="00D1352E">
          <w:rPr>
            <w:rStyle w:val="Hyperlink"/>
          </w:rPr>
          <w:t>4</w:t>
        </w:r>
        <w:r w:rsidR="00DD2AC6">
          <w:rPr>
            <w:rFonts w:asciiTheme="minorHAnsi" w:eastAsiaTheme="minorEastAsia" w:hAnsiTheme="minorHAnsi" w:cstheme="minorBidi"/>
            <w:b w:val="0"/>
            <w:sz w:val="22"/>
            <w:szCs w:val="22"/>
          </w:rPr>
          <w:tab/>
        </w:r>
        <w:r w:rsidR="00DD2AC6" w:rsidRPr="00D1352E">
          <w:rPr>
            <w:rStyle w:val="Hyperlink"/>
          </w:rPr>
          <w:t>MÔ TẢ DỮ LIỆU NGUỒN</w:t>
        </w:r>
        <w:r w:rsidR="00DD2AC6">
          <w:rPr>
            <w:webHidden/>
          </w:rPr>
          <w:tab/>
        </w:r>
        <w:r w:rsidR="00DD2AC6">
          <w:rPr>
            <w:webHidden/>
          </w:rPr>
          <w:fldChar w:fldCharType="begin"/>
        </w:r>
        <w:r w:rsidR="00DD2AC6">
          <w:rPr>
            <w:webHidden/>
          </w:rPr>
          <w:instrText xml:space="preserve"> PAGEREF _Toc112072817 \h </w:instrText>
        </w:r>
        <w:r w:rsidR="00DD2AC6">
          <w:rPr>
            <w:webHidden/>
          </w:rPr>
        </w:r>
        <w:r w:rsidR="00DD2AC6">
          <w:rPr>
            <w:webHidden/>
          </w:rPr>
          <w:fldChar w:fldCharType="separate"/>
        </w:r>
        <w:r w:rsidR="00DD2AC6">
          <w:rPr>
            <w:webHidden/>
          </w:rPr>
          <w:t>80</w:t>
        </w:r>
        <w:r w:rsidR="00DD2AC6">
          <w:rPr>
            <w:webHidden/>
          </w:rPr>
          <w:fldChar w:fldCharType="end"/>
        </w:r>
      </w:hyperlink>
    </w:p>
    <w:p w14:paraId="19820812" w14:textId="44412564" w:rsidR="00DD2AC6" w:rsidRDefault="00000000">
      <w:pPr>
        <w:pStyle w:val="TOC2"/>
        <w:rPr>
          <w:rFonts w:asciiTheme="minorHAnsi" w:eastAsiaTheme="minorEastAsia" w:hAnsiTheme="minorHAnsi" w:cstheme="minorBidi"/>
          <w:b w:val="0"/>
          <w:i w:val="0"/>
          <w:sz w:val="22"/>
          <w:szCs w:val="22"/>
        </w:rPr>
      </w:pPr>
      <w:hyperlink w:anchor="_Toc112072818" w:history="1">
        <w:r w:rsidR="00DD2AC6" w:rsidRPr="00D1352E">
          <w:rPr>
            <w:rStyle w:val="Hyperlink"/>
          </w:rPr>
          <w:t>4.1</w:t>
        </w:r>
        <w:r w:rsidR="00DD2AC6">
          <w:rPr>
            <w:rFonts w:asciiTheme="minorHAnsi" w:eastAsiaTheme="minorEastAsia" w:hAnsiTheme="minorHAnsi" w:cstheme="minorBidi"/>
            <w:b w:val="0"/>
            <w:i w:val="0"/>
            <w:sz w:val="22"/>
            <w:szCs w:val="22"/>
          </w:rPr>
          <w:tab/>
        </w:r>
        <w:r w:rsidR="00DD2AC6" w:rsidRPr="00D1352E">
          <w:rPr>
            <w:rStyle w:val="Hyperlink"/>
          </w:rPr>
          <w:t>Danh sách table trong hệ thống nguồn</w:t>
        </w:r>
        <w:r w:rsidR="00DD2AC6">
          <w:rPr>
            <w:webHidden/>
          </w:rPr>
          <w:tab/>
        </w:r>
        <w:r w:rsidR="00DD2AC6">
          <w:rPr>
            <w:webHidden/>
          </w:rPr>
          <w:fldChar w:fldCharType="begin"/>
        </w:r>
        <w:r w:rsidR="00DD2AC6">
          <w:rPr>
            <w:webHidden/>
          </w:rPr>
          <w:instrText xml:space="preserve"> PAGEREF _Toc112072818 \h </w:instrText>
        </w:r>
        <w:r w:rsidR="00DD2AC6">
          <w:rPr>
            <w:webHidden/>
          </w:rPr>
        </w:r>
        <w:r w:rsidR="00DD2AC6">
          <w:rPr>
            <w:webHidden/>
          </w:rPr>
          <w:fldChar w:fldCharType="separate"/>
        </w:r>
        <w:r w:rsidR="00DD2AC6">
          <w:rPr>
            <w:webHidden/>
          </w:rPr>
          <w:t>80</w:t>
        </w:r>
        <w:r w:rsidR="00DD2AC6">
          <w:rPr>
            <w:webHidden/>
          </w:rPr>
          <w:fldChar w:fldCharType="end"/>
        </w:r>
      </w:hyperlink>
    </w:p>
    <w:p w14:paraId="2C7C55CF" w14:textId="4619F1E3" w:rsidR="00DD2AC6" w:rsidRDefault="00000000">
      <w:pPr>
        <w:pStyle w:val="TOC2"/>
        <w:rPr>
          <w:rFonts w:asciiTheme="minorHAnsi" w:eastAsiaTheme="minorEastAsia" w:hAnsiTheme="minorHAnsi" w:cstheme="minorBidi"/>
          <w:b w:val="0"/>
          <w:i w:val="0"/>
          <w:sz w:val="22"/>
          <w:szCs w:val="22"/>
        </w:rPr>
      </w:pPr>
      <w:hyperlink w:anchor="_Toc112072819" w:history="1">
        <w:r w:rsidR="00DD2AC6" w:rsidRPr="00D1352E">
          <w:rPr>
            <w:rStyle w:val="Hyperlink"/>
          </w:rPr>
          <w:t>4.2</w:t>
        </w:r>
        <w:r w:rsidR="00DD2AC6">
          <w:rPr>
            <w:rFonts w:asciiTheme="minorHAnsi" w:eastAsiaTheme="minorEastAsia" w:hAnsiTheme="minorHAnsi" w:cstheme="minorBidi"/>
            <w:b w:val="0"/>
            <w:i w:val="0"/>
            <w:sz w:val="22"/>
            <w:szCs w:val="22"/>
          </w:rPr>
          <w:tab/>
        </w:r>
        <w:r w:rsidR="00DD2AC6" w:rsidRPr="00D1352E">
          <w:rPr>
            <w:rStyle w:val="Hyperlink"/>
          </w:rPr>
          <w:t>Mapping chi tiết dữ liệu nguồn</w:t>
        </w:r>
        <w:r w:rsidR="00DD2AC6">
          <w:rPr>
            <w:webHidden/>
          </w:rPr>
          <w:tab/>
        </w:r>
        <w:r w:rsidR="00DD2AC6">
          <w:rPr>
            <w:webHidden/>
          </w:rPr>
          <w:fldChar w:fldCharType="begin"/>
        </w:r>
        <w:r w:rsidR="00DD2AC6">
          <w:rPr>
            <w:webHidden/>
          </w:rPr>
          <w:instrText xml:space="preserve"> PAGEREF _Toc112072819 \h </w:instrText>
        </w:r>
        <w:r w:rsidR="00DD2AC6">
          <w:rPr>
            <w:webHidden/>
          </w:rPr>
        </w:r>
        <w:r w:rsidR="00DD2AC6">
          <w:rPr>
            <w:webHidden/>
          </w:rPr>
          <w:fldChar w:fldCharType="separate"/>
        </w:r>
        <w:r w:rsidR="00DD2AC6">
          <w:rPr>
            <w:webHidden/>
          </w:rPr>
          <w:t>80</w:t>
        </w:r>
        <w:r w:rsidR="00DD2AC6">
          <w:rPr>
            <w:webHidden/>
          </w:rPr>
          <w:fldChar w:fldCharType="end"/>
        </w:r>
      </w:hyperlink>
    </w:p>
    <w:p w14:paraId="38F4B3AD" w14:textId="7B7D94E4" w:rsidR="00DD2AC6" w:rsidRDefault="00000000">
      <w:pPr>
        <w:pStyle w:val="TOC3"/>
        <w:rPr>
          <w:rFonts w:asciiTheme="minorHAnsi" w:eastAsiaTheme="minorEastAsia" w:hAnsiTheme="minorHAnsi" w:cstheme="minorBidi"/>
          <w:iCs w:val="0"/>
          <w:sz w:val="22"/>
          <w:szCs w:val="22"/>
        </w:rPr>
      </w:pPr>
      <w:hyperlink w:anchor="_Toc112072820" w:history="1">
        <w:r w:rsidR="00DD2AC6" w:rsidRPr="00D1352E">
          <w:rPr>
            <w:rStyle w:val="Hyperlink"/>
          </w:rPr>
          <w:t>4.2.1</w:t>
        </w:r>
        <w:r w:rsidR="00DD2AC6">
          <w:rPr>
            <w:rFonts w:asciiTheme="minorHAnsi" w:eastAsiaTheme="minorEastAsia" w:hAnsiTheme="minorHAnsi" w:cstheme="minorBidi"/>
            <w:iCs w:val="0"/>
            <w:sz w:val="22"/>
            <w:szCs w:val="22"/>
          </w:rPr>
          <w:tab/>
        </w:r>
        <w:r w:rsidR="00DD2AC6" w:rsidRPr="00D1352E">
          <w:rPr>
            <w:rStyle w:val="Hyperlink"/>
          </w:rPr>
          <w:t>HDV_ChiTiet_KKH</w:t>
        </w:r>
        <w:r w:rsidR="00DD2AC6">
          <w:rPr>
            <w:webHidden/>
          </w:rPr>
          <w:tab/>
        </w:r>
        <w:r w:rsidR="00DD2AC6">
          <w:rPr>
            <w:webHidden/>
          </w:rPr>
          <w:fldChar w:fldCharType="begin"/>
        </w:r>
        <w:r w:rsidR="00DD2AC6">
          <w:rPr>
            <w:webHidden/>
          </w:rPr>
          <w:instrText xml:space="preserve"> PAGEREF _Toc112072820 \h </w:instrText>
        </w:r>
        <w:r w:rsidR="00DD2AC6">
          <w:rPr>
            <w:webHidden/>
          </w:rPr>
        </w:r>
        <w:r w:rsidR="00DD2AC6">
          <w:rPr>
            <w:webHidden/>
          </w:rPr>
          <w:fldChar w:fldCharType="separate"/>
        </w:r>
        <w:r w:rsidR="00DD2AC6">
          <w:rPr>
            <w:webHidden/>
          </w:rPr>
          <w:t>80</w:t>
        </w:r>
        <w:r w:rsidR="00DD2AC6">
          <w:rPr>
            <w:webHidden/>
          </w:rPr>
          <w:fldChar w:fldCharType="end"/>
        </w:r>
      </w:hyperlink>
    </w:p>
    <w:p w14:paraId="1E9DC6A5" w14:textId="5C997517" w:rsidR="00DD2AC6" w:rsidRDefault="00000000">
      <w:pPr>
        <w:pStyle w:val="TOC3"/>
        <w:rPr>
          <w:rFonts w:asciiTheme="minorHAnsi" w:eastAsiaTheme="minorEastAsia" w:hAnsiTheme="minorHAnsi" w:cstheme="minorBidi"/>
          <w:iCs w:val="0"/>
          <w:sz w:val="22"/>
          <w:szCs w:val="22"/>
        </w:rPr>
      </w:pPr>
      <w:hyperlink w:anchor="_Toc112072821" w:history="1">
        <w:r w:rsidR="00DD2AC6" w:rsidRPr="00D1352E">
          <w:rPr>
            <w:rStyle w:val="Hyperlink"/>
          </w:rPr>
          <w:t>4.2.2</w:t>
        </w:r>
        <w:r w:rsidR="00DD2AC6">
          <w:rPr>
            <w:rFonts w:asciiTheme="minorHAnsi" w:eastAsiaTheme="minorEastAsia" w:hAnsiTheme="minorHAnsi" w:cstheme="minorBidi"/>
            <w:iCs w:val="0"/>
            <w:sz w:val="22"/>
            <w:szCs w:val="22"/>
          </w:rPr>
          <w:tab/>
        </w:r>
        <w:r w:rsidR="00DD2AC6" w:rsidRPr="00D1352E">
          <w:rPr>
            <w:rStyle w:val="Hyperlink"/>
          </w:rPr>
          <w:t>HDV_ChiTiet_CKH</w:t>
        </w:r>
        <w:r w:rsidR="00DD2AC6">
          <w:rPr>
            <w:webHidden/>
          </w:rPr>
          <w:tab/>
        </w:r>
        <w:r w:rsidR="00DD2AC6">
          <w:rPr>
            <w:webHidden/>
          </w:rPr>
          <w:fldChar w:fldCharType="begin"/>
        </w:r>
        <w:r w:rsidR="00DD2AC6">
          <w:rPr>
            <w:webHidden/>
          </w:rPr>
          <w:instrText xml:space="preserve"> PAGEREF _Toc112072821 \h </w:instrText>
        </w:r>
        <w:r w:rsidR="00DD2AC6">
          <w:rPr>
            <w:webHidden/>
          </w:rPr>
        </w:r>
        <w:r w:rsidR="00DD2AC6">
          <w:rPr>
            <w:webHidden/>
          </w:rPr>
          <w:fldChar w:fldCharType="separate"/>
        </w:r>
        <w:r w:rsidR="00DD2AC6">
          <w:rPr>
            <w:webHidden/>
          </w:rPr>
          <w:t>87</w:t>
        </w:r>
        <w:r w:rsidR="00DD2AC6">
          <w:rPr>
            <w:webHidden/>
          </w:rPr>
          <w:fldChar w:fldCharType="end"/>
        </w:r>
      </w:hyperlink>
    </w:p>
    <w:p w14:paraId="25DA76C5" w14:textId="245DB234" w:rsidR="00DD2AC6" w:rsidRDefault="00000000">
      <w:pPr>
        <w:pStyle w:val="TOC3"/>
        <w:rPr>
          <w:rFonts w:asciiTheme="minorHAnsi" w:eastAsiaTheme="minorEastAsia" w:hAnsiTheme="minorHAnsi" w:cstheme="minorBidi"/>
          <w:iCs w:val="0"/>
          <w:sz w:val="22"/>
          <w:szCs w:val="22"/>
        </w:rPr>
      </w:pPr>
      <w:hyperlink w:anchor="_Toc112072822" w:history="1">
        <w:r w:rsidR="00DD2AC6" w:rsidRPr="00D1352E">
          <w:rPr>
            <w:rStyle w:val="Hyperlink"/>
          </w:rPr>
          <w:t>4.2.3</w:t>
        </w:r>
        <w:r w:rsidR="00DD2AC6">
          <w:rPr>
            <w:rFonts w:asciiTheme="minorHAnsi" w:eastAsiaTheme="minorEastAsia" w:hAnsiTheme="minorHAnsi" w:cstheme="minorBidi"/>
            <w:iCs w:val="0"/>
            <w:sz w:val="22"/>
            <w:szCs w:val="22"/>
          </w:rPr>
          <w:tab/>
        </w:r>
        <w:r w:rsidR="00DD2AC6" w:rsidRPr="00D1352E">
          <w:rPr>
            <w:rStyle w:val="Hyperlink"/>
          </w:rPr>
          <w:t>CRM32</w:t>
        </w:r>
        <w:r w:rsidR="00DD2AC6">
          <w:rPr>
            <w:webHidden/>
          </w:rPr>
          <w:tab/>
        </w:r>
        <w:r w:rsidR="00DD2AC6">
          <w:rPr>
            <w:webHidden/>
          </w:rPr>
          <w:fldChar w:fldCharType="begin"/>
        </w:r>
        <w:r w:rsidR="00DD2AC6">
          <w:rPr>
            <w:webHidden/>
          </w:rPr>
          <w:instrText xml:space="preserve"> PAGEREF _Toc112072822 \h </w:instrText>
        </w:r>
        <w:r w:rsidR="00DD2AC6">
          <w:rPr>
            <w:webHidden/>
          </w:rPr>
        </w:r>
        <w:r w:rsidR="00DD2AC6">
          <w:rPr>
            <w:webHidden/>
          </w:rPr>
          <w:fldChar w:fldCharType="separate"/>
        </w:r>
        <w:r w:rsidR="00DD2AC6">
          <w:rPr>
            <w:webHidden/>
          </w:rPr>
          <w:t>98</w:t>
        </w:r>
        <w:r w:rsidR="00DD2AC6">
          <w:rPr>
            <w:webHidden/>
          </w:rPr>
          <w:fldChar w:fldCharType="end"/>
        </w:r>
      </w:hyperlink>
    </w:p>
    <w:p w14:paraId="490B1A57" w14:textId="1D30AEC9" w:rsidR="00DD2AC6" w:rsidRDefault="00000000">
      <w:pPr>
        <w:pStyle w:val="TOC3"/>
        <w:rPr>
          <w:rFonts w:asciiTheme="minorHAnsi" w:eastAsiaTheme="minorEastAsia" w:hAnsiTheme="minorHAnsi" w:cstheme="minorBidi"/>
          <w:iCs w:val="0"/>
          <w:sz w:val="22"/>
          <w:szCs w:val="22"/>
        </w:rPr>
      </w:pPr>
      <w:hyperlink w:anchor="_Toc112072823" w:history="1">
        <w:r w:rsidR="00DD2AC6" w:rsidRPr="00D1352E">
          <w:rPr>
            <w:rStyle w:val="Hyperlink"/>
          </w:rPr>
          <w:t>4.2.4</w:t>
        </w:r>
        <w:r w:rsidR="00DD2AC6">
          <w:rPr>
            <w:rFonts w:asciiTheme="minorHAnsi" w:eastAsiaTheme="minorEastAsia" w:hAnsiTheme="minorHAnsi" w:cstheme="minorBidi"/>
            <w:iCs w:val="0"/>
            <w:sz w:val="22"/>
            <w:szCs w:val="22"/>
          </w:rPr>
          <w:tab/>
        </w:r>
        <w:r w:rsidR="00DD2AC6" w:rsidRPr="00D1352E">
          <w:rPr>
            <w:rStyle w:val="Hyperlink"/>
          </w:rPr>
          <w:t>007.EI-07.CRM_1_DN_THE_CA_NHAN_DOANH_NGHIEP_FINCORE</w:t>
        </w:r>
        <w:r w:rsidR="00DD2AC6">
          <w:rPr>
            <w:webHidden/>
          </w:rPr>
          <w:tab/>
        </w:r>
        <w:r w:rsidR="00DD2AC6">
          <w:rPr>
            <w:webHidden/>
          </w:rPr>
          <w:fldChar w:fldCharType="begin"/>
        </w:r>
        <w:r w:rsidR="00DD2AC6">
          <w:rPr>
            <w:webHidden/>
          </w:rPr>
          <w:instrText xml:space="preserve"> PAGEREF _Toc112072823 \h </w:instrText>
        </w:r>
        <w:r w:rsidR="00DD2AC6">
          <w:rPr>
            <w:webHidden/>
          </w:rPr>
        </w:r>
        <w:r w:rsidR="00DD2AC6">
          <w:rPr>
            <w:webHidden/>
          </w:rPr>
          <w:fldChar w:fldCharType="separate"/>
        </w:r>
        <w:r w:rsidR="00DD2AC6">
          <w:rPr>
            <w:webHidden/>
          </w:rPr>
          <w:t>126</w:t>
        </w:r>
        <w:r w:rsidR="00DD2AC6">
          <w:rPr>
            <w:webHidden/>
          </w:rPr>
          <w:fldChar w:fldCharType="end"/>
        </w:r>
      </w:hyperlink>
    </w:p>
    <w:p w14:paraId="49FE4CFA" w14:textId="7E76E2DD" w:rsidR="00DD2AC6" w:rsidRDefault="00000000">
      <w:pPr>
        <w:pStyle w:val="TOC3"/>
        <w:rPr>
          <w:rFonts w:asciiTheme="minorHAnsi" w:eastAsiaTheme="minorEastAsia" w:hAnsiTheme="minorHAnsi" w:cstheme="minorBidi"/>
          <w:iCs w:val="0"/>
          <w:sz w:val="22"/>
          <w:szCs w:val="22"/>
        </w:rPr>
      </w:pPr>
      <w:hyperlink w:anchor="_Toc112072824" w:history="1">
        <w:r w:rsidR="00DD2AC6" w:rsidRPr="00D1352E">
          <w:rPr>
            <w:rStyle w:val="Hyperlink"/>
          </w:rPr>
          <w:t>4.2.5</w:t>
        </w:r>
        <w:r w:rsidR="00DD2AC6">
          <w:rPr>
            <w:rFonts w:asciiTheme="minorHAnsi" w:eastAsiaTheme="minorEastAsia" w:hAnsiTheme="minorHAnsi" w:cstheme="minorBidi"/>
            <w:iCs w:val="0"/>
            <w:sz w:val="22"/>
            <w:szCs w:val="22"/>
          </w:rPr>
          <w:tab/>
        </w:r>
        <w:r w:rsidR="00DD2AC6" w:rsidRPr="00D1352E">
          <w:rPr>
            <w:rStyle w:val="Hyperlink"/>
          </w:rPr>
          <w:t>PKH_01</w:t>
        </w:r>
        <w:r w:rsidR="00DD2AC6">
          <w:rPr>
            <w:webHidden/>
          </w:rPr>
          <w:tab/>
        </w:r>
        <w:r w:rsidR="00DD2AC6">
          <w:rPr>
            <w:webHidden/>
          </w:rPr>
          <w:fldChar w:fldCharType="begin"/>
        </w:r>
        <w:r w:rsidR="00DD2AC6">
          <w:rPr>
            <w:webHidden/>
          </w:rPr>
          <w:instrText xml:space="preserve"> PAGEREF _Toc112072824 \h </w:instrText>
        </w:r>
        <w:r w:rsidR="00DD2AC6">
          <w:rPr>
            <w:webHidden/>
          </w:rPr>
        </w:r>
        <w:r w:rsidR="00DD2AC6">
          <w:rPr>
            <w:webHidden/>
          </w:rPr>
          <w:fldChar w:fldCharType="separate"/>
        </w:r>
        <w:r w:rsidR="00DD2AC6">
          <w:rPr>
            <w:webHidden/>
          </w:rPr>
          <w:t>129</w:t>
        </w:r>
        <w:r w:rsidR="00DD2AC6">
          <w:rPr>
            <w:webHidden/>
          </w:rPr>
          <w:fldChar w:fldCharType="end"/>
        </w:r>
      </w:hyperlink>
    </w:p>
    <w:p w14:paraId="3BDBF6B3" w14:textId="667282F6" w:rsidR="00DD2AC6" w:rsidRDefault="00000000">
      <w:pPr>
        <w:pStyle w:val="TOC3"/>
        <w:rPr>
          <w:rFonts w:asciiTheme="minorHAnsi" w:eastAsiaTheme="minorEastAsia" w:hAnsiTheme="minorHAnsi" w:cstheme="minorBidi"/>
          <w:iCs w:val="0"/>
          <w:sz w:val="22"/>
          <w:szCs w:val="22"/>
        </w:rPr>
      </w:pPr>
      <w:hyperlink w:anchor="_Toc112072825" w:history="1">
        <w:r w:rsidR="00DD2AC6" w:rsidRPr="00D1352E">
          <w:rPr>
            <w:rStyle w:val="Hyperlink"/>
          </w:rPr>
          <w:t>4.2.6</w:t>
        </w:r>
        <w:r w:rsidR="00DD2AC6">
          <w:rPr>
            <w:rFonts w:asciiTheme="minorHAnsi" w:eastAsiaTheme="minorEastAsia" w:hAnsiTheme="minorHAnsi" w:cstheme="minorBidi"/>
            <w:iCs w:val="0"/>
            <w:sz w:val="22"/>
            <w:szCs w:val="22"/>
          </w:rPr>
          <w:tab/>
        </w:r>
        <w:r w:rsidR="00DD2AC6" w:rsidRPr="00D1352E">
          <w:rPr>
            <w:rStyle w:val="Hyperlink"/>
          </w:rPr>
          <w:t>TF_CRM_01</w:t>
        </w:r>
        <w:r w:rsidR="00DD2AC6">
          <w:rPr>
            <w:webHidden/>
          </w:rPr>
          <w:tab/>
        </w:r>
        <w:r w:rsidR="00DD2AC6">
          <w:rPr>
            <w:webHidden/>
          </w:rPr>
          <w:fldChar w:fldCharType="begin"/>
        </w:r>
        <w:r w:rsidR="00DD2AC6">
          <w:rPr>
            <w:webHidden/>
          </w:rPr>
          <w:instrText xml:space="preserve"> PAGEREF _Toc112072825 \h </w:instrText>
        </w:r>
        <w:r w:rsidR="00DD2AC6">
          <w:rPr>
            <w:webHidden/>
          </w:rPr>
        </w:r>
        <w:r w:rsidR="00DD2AC6">
          <w:rPr>
            <w:webHidden/>
          </w:rPr>
          <w:fldChar w:fldCharType="separate"/>
        </w:r>
        <w:r w:rsidR="00DD2AC6">
          <w:rPr>
            <w:webHidden/>
          </w:rPr>
          <w:t>138</w:t>
        </w:r>
        <w:r w:rsidR="00DD2AC6">
          <w:rPr>
            <w:webHidden/>
          </w:rPr>
          <w:fldChar w:fldCharType="end"/>
        </w:r>
      </w:hyperlink>
    </w:p>
    <w:p w14:paraId="00940FBE" w14:textId="132F7706" w:rsidR="00DD2AC6" w:rsidRDefault="00000000">
      <w:pPr>
        <w:pStyle w:val="TOC3"/>
        <w:rPr>
          <w:rFonts w:asciiTheme="minorHAnsi" w:eastAsiaTheme="minorEastAsia" w:hAnsiTheme="minorHAnsi" w:cstheme="minorBidi"/>
          <w:iCs w:val="0"/>
          <w:sz w:val="22"/>
          <w:szCs w:val="22"/>
        </w:rPr>
      </w:pPr>
      <w:hyperlink w:anchor="_Toc112072826" w:history="1">
        <w:r w:rsidR="00DD2AC6" w:rsidRPr="00D1352E">
          <w:rPr>
            <w:rStyle w:val="Hyperlink"/>
          </w:rPr>
          <w:t>4.2.7</w:t>
        </w:r>
        <w:r w:rsidR="00DD2AC6">
          <w:rPr>
            <w:rFonts w:asciiTheme="minorHAnsi" w:eastAsiaTheme="minorEastAsia" w:hAnsiTheme="minorHAnsi" w:cstheme="minorBidi"/>
            <w:iCs w:val="0"/>
            <w:sz w:val="22"/>
            <w:szCs w:val="22"/>
          </w:rPr>
          <w:tab/>
        </w:r>
        <w:r w:rsidR="00DD2AC6" w:rsidRPr="00D1352E">
          <w:rPr>
            <w:rStyle w:val="Hyperlink"/>
          </w:rPr>
          <w:t>NV-SDV</w:t>
        </w:r>
        <w:r w:rsidR="00DD2AC6">
          <w:rPr>
            <w:webHidden/>
          </w:rPr>
          <w:tab/>
        </w:r>
        <w:r w:rsidR="00DD2AC6">
          <w:rPr>
            <w:webHidden/>
          </w:rPr>
          <w:fldChar w:fldCharType="begin"/>
        </w:r>
        <w:r w:rsidR="00DD2AC6">
          <w:rPr>
            <w:webHidden/>
          </w:rPr>
          <w:instrText xml:space="preserve"> PAGEREF _Toc112072826 \h </w:instrText>
        </w:r>
        <w:r w:rsidR="00DD2AC6">
          <w:rPr>
            <w:webHidden/>
          </w:rPr>
        </w:r>
        <w:r w:rsidR="00DD2AC6">
          <w:rPr>
            <w:webHidden/>
          </w:rPr>
          <w:fldChar w:fldCharType="separate"/>
        </w:r>
        <w:r w:rsidR="00DD2AC6">
          <w:rPr>
            <w:webHidden/>
          </w:rPr>
          <w:t>145</w:t>
        </w:r>
        <w:r w:rsidR="00DD2AC6">
          <w:rPr>
            <w:webHidden/>
          </w:rPr>
          <w:fldChar w:fldCharType="end"/>
        </w:r>
      </w:hyperlink>
    </w:p>
    <w:p w14:paraId="4B2C8FEA" w14:textId="38CEE98E" w:rsidR="00DD2AC6" w:rsidRDefault="00000000">
      <w:pPr>
        <w:pStyle w:val="TOC3"/>
        <w:rPr>
          <w:rFonts w:asciiTheme="minorHAnsi" w:eastAsiaTheme="minorEastAsia" w:hAnsiTheme="minorHAnsi" w:cstheme="minorBidi"/>
          <w:iCs w:val="0"/>
          <w:sz w:val="22"/>
          <w:szCs w:val="22"/>
        </w:rPr>
      </w:pPr>
      <w:hyperlink w:anchor="_Toc112072827" w:history="1">
        <w:r w:rsidR="00DD2AC6" w:rsidRPr="00D1352E">
          <w:rPr>
            <w:rStyle w:val="Hyperlink"/>
          </w:rPr>
          <w:t>4.2.8</w:t>
        </w:r>
        <w:r w:rsidR="00DD2AC6">
          <w:rPr>
            <w:rFonts w:asciiTheme="minorHAnsi" w:eastAsiaTheme="minorEastAsia" w:hAnsiTheme="minorHAnsi" w:cstheme="minorBidi"/>
            <w:iCs w:val="0"/>
            <w:sz w:val="22"/>
            <w:szCs w:val="22"/>
          </w:rPr>
          <w:tab/>
        </w:r>
        <w:r w:rsidR="00DD2AC6" w:rsidRPr="00D1352E">
          <w:rPr>
            <w:rStyle w:val="Hyperlink"/>
          </w:rPr>
          <w:t>GL49</w:t>
        </w:r>
        <w:r w:rsidR="00DD2AC6">
          <w:rPr>
            <w:webHidden/>
          </w:rPr>
          <w:tab/>
        </w:r>
        <w:r w:rsidR="00DD2AC6">
          <w:rPr>
            <w:webHidden/>
          </w:rPr>
          <w:fldChar w:fldCharType="begin"/>
        </w:r>
        <w:r w:rsidR="00DD2AC6">
          <w:rPr>
            <w:webHidden/>
          </w:rPr>
          <w:instrText xml:space="preserve"> PAGEREF _Toc112072827 \h </w:instrText>
        </w:r>
        <w:r w:rsidR="00DD2AC6">
          <w:rPr>
            <w:webHidden/>
          </w:rPr>
        </w:r>
        <w:r w:rsidR="00DD2AC6">
          <w:rPr>
            <w:webHidden/>
          </w:rPr>
          <w:fldChar w:fldCharType="separate"/>
        </w:r>
        <w:r w:rsidR="00DD2AC6">
          <w:rPr>
            <w:webHidden/>
          </w:rPr>
          <w:t>160</w:t>
        </w:r>
        <w:r w:rsidR="00DD2AC6">
          <w:rPr>
            <w:webHidden/>
          </w:rPr>
          <w:fldChar w:fldCharType="end"/>
        </w:r>
      </w:hyperlink>
    </w:p>
    <w:p w14:paraId="0799DE14" w14:textId="3815E86D" w:rsidR="00DD2AC6" w:rsidRDefault="00000000">
      <w:pPr>
        <w:pStyle w:val="TOC3"/>
        <w:rPr>
          <w:rFonts w:asciiTheme="minorHAnsi" w:eastAsiaTheme="minorEastAsia" w:hAnsiTheme="minorHAnsi" w:cstheme="minorBidi"/>
          <w:iCs w:val="0"/>
          <w:sz w:val="22"/>
          <w:szCs w:val="22"/>
        </w:rPr>
      </w:pPr>
      <w:hyperlink w:anchor="_Toc112072828" w:history="1">
        <w:r w:rsidR="00DD2AC6" w:rsidRPr="00D1352E">
          <w:rPr>
            <w:rStyle w:val="Hyperlink"/>
          </w:rPr>
          <w:t>4.2.9</w:t>
        </w:r>
        <w:r w:rsidR="00DD2AC6">
          <w:rPr>
            <w:rFonts w:asciiTheme="minorHAnsi" w:eastAsiaTheme="minorEastAsia" w:hAnsiTheme="minorHAnsi" w:cstheme="minorBidi"/>
            <w:iCs w:val="0"/>
            <w:sz w:val="22"/>
            <w:szCs w:val="22"/>
          </w:rPr>
          <w:tab/>
        </w:r>
        <w:r w:rsidR="00DD2AC6" w:rsidRPr="00D1352E">
          <w:rPr>
            <w:rStyle w:val="Hyperlink"/>
          </w:rPr>
          <w:t>GL43</w:t>
        </w:r>
        <w:r w:rsidR="00DD2AC6">
          <w:rPr>
            <w:webHidden/>
          </w:rPr>
          <w:tab/>
        </w:r>
        <w:r w:rsidR="00DD2AC6">
          <w:rPr>
            <w:webHidden/>
          </w:rPr>
          <w:fldChar w:fldCharType="begin"/>
        </w:r>
        <w:r w:rsidR="00DD2AC6">
          <w:rPr>
            <w:webHidden/>
          </w:rPr>
          <w:instrText xml:space="preserve"> PAGEREF _Toc112072828 \h </w:instrText>
        </w:r>
        <w:r w:rsidR="00DD2AC6">
          <w:rPr>
            <w:webHidden/>
          </w:rPr>
        </w:r>
        <w:r w:rsidR="00DD2AC6">
          <w:rPr>
            <w:webHidden/>
          </w:rPr>
          <w:fldChar w:fldCharType="separate"/>
        </w:r>
        <w:r w:rsidR="00DD2AC6">
          <w:rPr>
            <w:webHidden/>
          </w:rPr>
          <w:t>164</w:t>
        </w:r>
        <w:r w:rsidR="00DD2AC6">
          <w:rPr>
            <w:webHidden/>
          </w:rPr>
          <w:fldChar w:fldCharType="end"/>
        </w:r>
      </w:hyperlink>
    </w:p>
    <w:p w14:paraId="34E94A95" w14:textId="267E5EC6" w:rsidR="00DD2AC6" w:rsidRDefault="00000000">
      <w:pPr>
        <w:pStyle w:val="TOC1"/>
        <w:rPr>
          <w:rFonts w:asciiTheme="minorHAnsi" w:eastAsiaTheme="minorEastAsia" w:hAnsiTheme="minorHAnsi" w:cstheme="minorBidi"/>
          <w:b w:val="0"/>
          <w:sz w:val="22"/>
          <w:szCs w:val="22"/>
        </w:rPr>
      </w:pPr>
      <w:hyperlink w:anchor="_Toc112072829" w:history="1">
        <w:r w:rsidR="00DD2AC6" w:rsidRPr="00D1352E">
          <w:rPr>
            <w:rStyle w:val="Hyperlink"/>
          </w:rPr>
          <w:t>5</w:t>
        </w:r>
        <w:r w:rsidR="00DD2AC6">
          <w:rPr>
            <w:rFonts w:asciiTheme="minorHAnsi" w:eastAsiaTheme="minorEastAsia" w:hAnsiTheme="minorHAnsi" w:cstheme="minorBidi"/>
            <w:b w:val="0"/>
            <w:sz w:val="22"/>
            <w:szCs w:val="22"/>
          </w:rPr>
          <w:tab/>
        </w:r>
        <w:r w:rsidR="00DD2AC6" w:rsidRPr="00D1352E">
          <w:rPr>
            <w:rStyle w:val="Hyperlink"/>
          </w:rPr>
          <w:t>CÁC QUY TẮC XỬ LÝ CHUNG</w:t>
        </w:r>
        <w:r w:rsidR="00DD2AC6">
          <w:rPr>
            <w:webHidden/>
          </w:rPr>
          <w:tab/>
        </w:r>
        <w:r w:rsidR="00DD2AC6">
          <w:rPr>
            <w:webHidden/>
          </w:rPr>
          <w:fldChar w:fldCharType="begin"/>
        </w:r>
        <w:r w:rsidR="00DD2AC6">
          <w:rPr>
            <w:webHidden/>
          </w:rPr>
          <w:instrText xml:space="preserve"> PAGEREF _Toc112072829 \h </w:instrText>
        </w:r>
        <w:r w:rsidR="00DD2AC6">
          <w:rPr>
            <w:webHidden/>
          </w:rPr>
        </w:r>
        <w:r w:rsidR="00DD2AC6">
          <w:rPr>
            <w:webHidden/>
          </w:rPr>
          <w:fldChar w:fldCharType="separate"/>
        </w:r>
        <w:r w:rsidR="00DD2AC6">
          <w:rPr>
            <w:webHidden/>
          </w:rPr>
          <w:t>175</w:t>
        </w:r>
        <w:r w:rsidR="00DD2AC6">
          <w:rPr>
            <w:webHidden/>
          </w:rPr>
          <w:fldChar w:fldCharType="end"/>
        </w:r>
      </w:hyperlink>
    </w:p>
    <w:p w14:paraId="74DEFB23" w14:textId="719521D2" w:rsidR="00DD2AC6" w:rsidRDefault="00000000">
      <w:pPr>
        <w:pStyle w:val="TOC2"/>
        <w:rPr>
          <w:rFonts w:asciiTheme="minorHAnsi" w:eastAsiaTheme="minorEastAsia" w:hAnsiTheme="minorHAnsi" w:cstheme="minorBidi"/>
          <w:b w:val="0"/>
          <w:i w:val="0"/>
          <w:sz w:val="22"/>
          <w:szCs w:val="22"/>
        </w:rPr>
      </w:pPr>
      <w:hyperlink w:anchor="_Toc112072830" w:history="1">
        <w:r w:rsidR="00DD2AC6" w:rsidRPr="00D1352E">
          <w:rPr>
            <w:rStyle w:val="Hyperlink"/>
            <w:lang w:val="en-GB"/>
          </w:rPr>
          <w:t>5.1</w:t>
        </w:r>
        <w:r w:rsidR="00DD2AC6">
          <w:rPr>
            <w:rFonts w:asciiTheme="minorHAnsi" w:eastAsiaTheme="minorEastAsia" w:hAnsiTheme="minorHAnsi" w:cstheme="minorBidi"/>
            <w:b w:val="0"/>
            <w:i w:val="0"/>
            <w:sz w:val="22"/>
            <w:szCs w:val="22"/>
          </w:rPr>
          <w:tab/>
        </w:r>
        <w:r w:rsidR="00DD2AC6" w:rsidRPr="00D1352E">
          <w:rPr>
            <w:rStyle w:val="Hyperlink"/>
            <w:lang w:val="en-GB"/>
          </w:rPr>
          <w:t>Thông tin khách hàng</w:t>
        </w:r>
        <w:r w:rsidR="00DD2AC6">
          <w:rPr>
            <w:webHidden/>
          </w:rPr>
          <w:tab/>
        </w:r>
        <w:r w:rsidR="00DD2AC6">
          <w:rPr>
            <w:webHidden/>
          </w:rPr>
          <w:fldChar w:fldCharType="begin"/>
        </w:r>
        <w:r w:rsidR="00DD2AC6">
          <w:rPr>
            <w:webHidden/>
          </w:rPr>
          <w:instrText xml:space="preserve"> PAGEREF _Toc112072830 \h </w:instrText>
        </w:r>
        <w:r w:rsidR="00DD2AC6">
          <w:rPr>
            <w:webHidden/>
          </w:rPr>
        </w:r>
        <w:r w:rsidR="00DD2AC6">
          <w:rPr>
            <w:webHidden/>
          </w:rPr>
          <w:fldChar w:fldCharType="separate"/>
        </w:r>
        <w:r w:rsidR="00DD2AC6">
          <w:rPr>
            <w:webHidden/>
          </w:rPr>
          <w:t>175</w:t>
        </w:r>
        <w:r w:rsidR="00DD2AC6">
          <w:rPr>
            <w:webHidden/>
          </w:rPr>
          <w:fldChar w:fldCharType="end"/>
        </w:r>
      </w:hyperlink>
    </w:p>
    <w:p w14:paraId="295552B8" w14:textId="072272F4" w:rsidR="00DD2AC6" w:rsidRDefault="00000000">
      <w:pPr>
        <w:pStyle w:val="TOC2"/>
        <w:rPr>
          <w:rFonts w:asciiTheme="minorHAnsi" w:eastAsiaTheme="minorEastAsia" w:hAnsiTheme="minorHAnsi" w:cstheme="minorBidi"/>
          <w:b w:val="0"/>
          <w:i w:val="0"/>
          <w:sz w:val="22"/>
          <w:szCs w:val="22"/>
        </w:rPr>
      </w:pPr>
      <w:hyperlink w:anchor="_Toc112072831" w:history="1">
        <w:r w:rsidR="00DD2AC6" w:rsidRPr="00D1352E">
          <w:rPr>
            <w:rStyle w:val="Hyperlink"/>
            <w:lang w:val="en-GB"/>
          </w:rPr>
          <w:t>5.2</w:t>
        </w:r>
        <w:r w:rsidR="00DD2AC6">
          <w:rPr>
            <w:rFonts w:asciiTheme="minorHAnsi" w:eastAsiaTheme="minorEastAsia" w:hAnsiTheme="minorHAnsi" w:cstheme="minorBidi"/>
            <w:b w:val="0"/>
            <w:i w:val="0"/>
            <w:sz w:val="22"/>
            <w:szCs w:val="22"/>
          </w:rPr>
          <w:tab/>
        </w:r>
        <w:r w:rsidR="00DD2AC6" w:rsidRPr="00D1352E">
          <w:rPr>
            <w:rStyle w:val="Hyperlink"/>
            <w:lang w:val="en-GB"/>
          </w:rPr>
          <w:t>Tỷ giá</w:t>
        </w:r>
        <w:r w:rsidR="00DD2AC6">
          <w:rPr>
            <w:webHidden/>
          </w:rPr>
          <w:tab/>
        </w:r>
        <w:r w:rsidR="00DD2AC6">
          <w:rPr>
            <w:webHidden/>
          </w:rPr>
          <w:fldChar w:fldCharType="begin"/>
        </w:r>
        <w:r w:rsidR="00DD2AC6">
          <w:rPr>
            <w:webHidden/>
          </w:rPr>
          <w:instrText xml:space="preserve"> PAGEREF _Toc112072831 \h </w:instrText>
        </w:r>
        <w:r w:rsidR="00DD2AC6">
          <w:rPr>
            <w:webHidden/>
          </w:rPr>
        </w:r>
        <w:r w:rsidR="00DD2AC6">
          <w:rPr>
            <w:webHidden/>
          </w:rPr>
          <w:fldChar w:fldCharType="separate"/>
        </w:r>
        <w:r w:rsidR="00DD2AC6">
          <w:rPr>
            <w:webHidden/>
          </w:rPr>
          <w:t>179</w:t>
        </w:r>
        <w:r w:rsidR="00DD2AC6">
          <w:rPr>
            <w:webHidden/>
          </w:rPr>
          <w:fldChar w:fldCharType="end"/>
        </w:r>
      </w:hyperlink>
    </w:p>
    <w:p w14:paraId="495330FD" w14:textId="15E3392E" w:rsidR="00DD2AC6" w:rsidRDefault="00000000">
      <w:pPr>
        <w:pStyle w:val="TOC3"/>
        <w:rPr>
          <w:rFonts w:asciiTheme="minorHAnsi" w:eastAsiaTheme="minorEastAsia" w:hAnsiTheme="minorHAnsi" w:cstheme="minorBidi"/>
          <w:iCs w:val="0"/>
          <w:sz w:val="22"/>
          <w:szCs w:val="22"/>
        </w:rPr>
      </w:pPr>
      <w:hyperlink w:anchor="_Toc112072832" w:history="1">
        <w:r w:rsidR="00DD2AC6" w:rsidRPr="00D1352E">
          <w:rPr>
            <w:rStyle w:val="Hyperlink"/>
          </w:rPr>
          <w:t>5.2.1</w:t>
        </w:r>
        <w:r w:rsidR="00DD2AC6">
          <w:rPr>
            <w:rFonts w:asciiTheme="minorHAnsi" w:eastAsiaTheme="minorEastAsia" w:hAnsiTheme="minorHAnsi" w:cstheme="minorBidi"/>
            <w:iCs w:val="0"/>
            <w:sz w:val="22"/>
            <w:szCs w:val="22"/>
          </w:rPr>
          <w:tab/>
        </w:r>
        <w:r w:rsidR="00DD2AC6" w:rsidRPr="00D1352E">
          <w:rPr>
            <w:rStyle w:val="Hyperlink"/>
          </w:rPr>
          <w:t>Tỷ giá quy đổi cuối ngày CUSTOM.GET_EXRATE</w:t>
        </w:r>
        <w:r w:rsidR="00DD2AC6">
          <w:rPr>
            <w:webHidden/>
          </w:rPr>
          <w:tab/>
        </w:r>
        <w:r w:rsidR="00DD2AC6">
          <w:rPr>
            <w:webHidden/>
          </w:rPr>
          <w:fldChar w:fldCharType="begin"/>
        </w:r>
        <w:r w:rsidR="00DD2AC6">
          <w:rPr>
            <w:webHidden/>
          </w:rPr>
          <w:instrText xml:space="preserve"> PAGEREF _Toc112072832 \h </w:instrText>
        </w:r>
        <w:r w:rsidR="00DD2AC6">
          <w:rPr>
            <w:webHidden/>
          </w:rPr>
        </w:r>
        <w:r w:rsidR="00DD2AC6">
          <w:rPr>
            <w:webHidden/>
          </w:rPr>
          <w:fldChar w:fldCharType="separate"/>
        </w:r>
        <w:r w:rsidR="00DD2AC6">
          <w:rPr>
            <w:webHidden/>
          </w:rPr>
          <w:t>179</w:t>
        </w:r>
        <w:r w:rsidR="00DD2AC6">
          <w:rPr>
            <w:webHidden/>
          </w:rPr>
          <w:fldChar w:fldCharType="end"/>
        </w:r>
      </w:hyperlink>
    </w:p>
    <w:p w14:paraId="178B3314" w14:textId="5BE09F77" w:rsidR="00DD2AC6" w:rsidRDefault="00000000">
      <w:pPr>
        <w:pStyle w:val="TOC3"/>
        <w:rPr>
          <w:rFonts w:asciiTheme="minorHAnsi" w:eastAsiaTheme="minorEastAsia" w:hAnsiTheme="minorHAnsi" w:cstheme="minorBidi"/>
          <w:iCs w:val="0"/>
          <w:sz w:val="22"/>
          <w:szCs w:val="22"/>
        </w:rPr>
      </w:pPr>
      <w:hyperlink w:anchor="_Toc112072833" w:history="1">
        <w:r w:rsidR="00DD2AC6" w:rsidRPr="00D1352E">
          <w:rPr>
            <w:rStyle w:val="Hyperlink"/>
          </w:rPr>
          <w:t>5.2.2</w:t>
        </w:r>
        <w:r w:rsidR="00DD2AC6">
          <w:rPr>
            <w:rFonts w:asciiTheme="minorHAnsi" w:eastAsiaTheme="minorEastAsia" w:hAnsiTheme="minorHAnsi" w:cstheme="minorBidi"/>
            <w:iCs w:val="0"/>
            <w:sz w:val="22"/>
            <w:szCs w:val="22"/>
          </w:rPr>
          <w:tab/>
        </w:r>
        <w:r w:rsidR="00DD2AC6" w:rsidRPr="00D1352E">
          <w:rPr>
            <w:rStyle w:val="Hyperlink"/>
          </w:rPr>
          <w:t>Tỷ giá quy đổi cuối ngày CUSTOM.LN_GET_EXRATE</w:t>
        </w:r>
        <w:r w:rsidR="00DD2AC6">
          <w:rPr>
            <w:webHidden/>
          </w:rPr>
          <w:tab/>
        </w:r>
        <w:r w:rsidR="00DD2AC6">
          <w:rPr>
            <w:webHidden/>
          </w:rPr>
          <w:fldChar w:fldCharType="begin"/>
        </w:r>
        <w:r w:rsidR="00DD2AC6">
          <w:rPr>
            <w:webHidden/>
          </w:rPr>
          <w:instrText xml:space="preserve"> PAGEREF _Toc112072833 \h </w:instrText>
        </w:r>
        <w:r w:rsidR="00DD2AC6">
          <w:rPr>
            <w:webHidden/>
          </w:rPr>
        </w:r>
        <w:r w:rsidR="00DD2AC6">
          <w:rPr>
            <w:webHidden/>
          </w:rPr>
          <w:fldChar w:fldCharType="separate"/>
        </w:r>
        <w:r w:rsidR="00DD2AC6">
          <w:rPr>
            <w:webHidden/>
          </w:rPr>
          <w:t>181</w:t>
        </w:r>
        <w:r w:rsidR="00DD2AC6">
          <w:rPr>
            <w:webHidden/>
          </w:rPr>
          <w:fldChar w:fldCharType="end"/>
        </w:r>
      </w:hyperlink>
    </w:p>
    <w:p w14:paraId="52333F96" w14:textId="004E98F5" w:rsidR="00DD2AC6" w:rsidRDefault="00000000">
      <w:pPr>
        <w:pStyle w:val="TOC3"/>
        <w:rPr>
          <w:rFonts w:asciiTheme="minorHAnsi" w:eastAsiaTheme="minorEastAsia" w:hAnsiTheme="minorHAnsi" w:cstheme="minorBidi"/>
          <w:iCs w:val="0"/>
          <w:sz w:val="22"/>
          <w:szCs w:val="22"/>
        </w:rPr>
      </w:pPr>
      <w:hyperlink w:anchor="_Toc112072834" w:history="1">
        <w:r w:rsidR="00DD2AC6" w:rsidRPr="00D1352E">
          <w:rPr>
            <w:rStyle w:val="Hyperlink"/>
          </w:rPr>
          <w:t>5.2.3</w:t>
        </w:r>
        <w:r w:rsidR="00DD2AC6">
          <w:rPr>
            <w:rFonts w:asciiTheme="minorHAnsi" w:eastAsiaTheme="minorEastAsia" w:hAnsiTheme="minorHAnsi" w:cstheme="minorBidi"/>
            <w:iCs w:val="0"/>
            <w:sz w:val="22"/>
            <w:szCs w:val="22"/>
          </w:rPr>
          <w:tab/>
        </w:r>
        <w:r w:rsidR="00DD2AC6" w:rsidRPr="00D1352E">
          <w:rPr>
            <w:rStyle w:val="Hyperlink"/>
          </w:rPr>
          <w:t>Tỷ giá CMC</w:t>
        </w:r>
        <w:r w:rsidR="00DD2AC6">
          <w:rPr>
            <w:webHidden/>
          </w:rPr>
          <w:tab/>
        </w:r>
        <w:r w:rsidR="00DD2AC6">
          <w:rPr>
            <w:webHidden/>
          </w:rPr>
          <w:fldChar w:fldCharType="begin"/>
        </w:r>
        <w:r w:rsidR="00DD2AC6">
          <w:rPr>
            <w:webHidden/>
          </w:rPr>
          <w:instrText xml:space="preserve"> PAGEREF _Toc112072834 \h </w:instrText>
        </w:r>
        <w:r w:rsidR="00DD2AC6">
          <w:rPr>
            <w:webHidden/>
          </w:rPr>
        </w:r>
        <w:r w:rsidR="00DD2AC6">
          <w:rPr>
            <w:webHidden/>
          </w:rPr>
          <w:fldChar w:fldCharType="separate"/>
        </w:r>
        <w:r w:rsidR="00DD2AC6">
          <w:rPr>
            <w:webHidden/>
          </w:rPr>
          <w:t>184</w:t>
        </w:r>
        <w:r w:rsidR="00DD2AC6">
          <w:rPr>
            <w:webHidden/>
          </w:rPr>
          <w:fldChar w:fldCharType="end"/>
        </w:r>
      </w:hyperlink>
    </w:p>
    <w:p w14:paraId="131B359C" w14:textId="24953FAF" w:rsidR="00DD2AC6" w:rsidRDefault="00000000">
      <w:pPr>
        <w:pStyle w:val="TOC2"/>
        <w:rPr>
          <w:rFonts w:asciiTheme="minorHAnsi" w:eastAsiaTheme="minorEastAsia" w:hAnsiTheme="minorHAnsi" w:cstheme="minorBidi"/>
          <w:b w:val="0"/>
          <w:i w:val="0"/>
          <w:sz w:val="22"/>
          <w:szCs w:val="22"/>
        </w:rPr>
      </w:pPr>
      <w:hyperlink w:anchor="_Toc112072835" w:history="1">
        <w:r w:rsidR="00DD2AC6" w:rsidRPr="00D1352E">
          <w:rPr>
            <w:rStyle w:val="Hyperlink"/>
          </w:rPr>
          <w:t>5.3</w:t>
        </w:r>
        <w:r w:rsidR="00DD2AC6">
          <w:rPr>
            <w:rFonts w:asciiTheme="minorHAnsi" w:eastAsiaTheme="minorEastAsia" w:hAnsiTheme="minorHAnsi" w:cstheme="minorBidi"/>
            <w:b w:val="0"/>
            <w:i w:val="0"/>
            <w:sz w:val="22"/>
            <w:szCs w:val="22"/>
          </w:rPr>
          <w:tab/>
        </w:r>
        <w:r w:rsidR="00DD2AC6" w:rsidRPr="00D1352E">
          <w:rPr>
            <w:rStyle w:val="Hyperlink"/>
          </w:rPr>
          <w:t>Hợp đồng hạn mức (HĐHM)</w:t>
        </w:r>
        <w:r w:rsidR="00DD2AC6">
          <w:rPr>
            <w:webHidden/>
          </w:rPr>
          <w:tab/>
        </w:r>
        <w:r w:rsidR="00DD2AC6">
          <w:rPr>
            <w:webHidden/>
          </w:rPr>
          <w:fldChar w:fldCharType="begin"/>
        </w:r>
        <w:r w:rsidR="00DD2AC6">
          <w:rPr>
            <w:webHidden/>
          </w:rPr>
          <w:instrText xml:space="preserve"> PAGEREF _Toc112072835 \h </w:instrText>
        </w:r>
        <w:r w:rsidR="00DD2AC6">
          <w:rPr>
            <w:webHidden/>
          </w:rPr>
        </w:r>
        <w:r w:rsidR="00DD2AC6">
          <w:rPr>
            <w:webHidden/>
          </w:rPr>
          <w:fldChar w:fldCharType="separate"/>
        </w:r>
        <w:r w:rsidR="00DD2AC6">
          <w:rPr>
            <w:webHidden/>
          </w:rPr>
          <w:t>186</w:t>
        </w:r>
        <w:r w:rsidR="00DD2AC6">
          <w:rPr>
            <w:webHidden/>
          </w:rPr>
          <w:fldChar w:fldCharType="end"/>
        </w:r>
      </w:hyperlink>
    </w:p>
    <w:p w14:paraId="15E46C87" w14:textId="63D49D64" w:rsidR="00DD2AC6" w:rsidRDefault="00000000">
      <w:pPr>
        <w:pStyle w:val="TOC2"/>
        <w:rPr>
          <w:rFonts w:asciiTheme="minorHAnsi" w:eastAsiaTheme="minorEastAsia" w:hAnsiTheme="minorHAnsi" w:cstheme="minorBidi"/>
          <w:b w:val="0"/>
          <w:i w:val="0"/>
          <w:sz w:val="22"/>
          <w:szCs w:val="22"/>
        </w:rPr>
      </w:pPr>
      <w:hyperlink w:anchor="_Toc112072836" w:history="1">
        <w:r w:rsidR="00DD2AC6" w:rsidRPr="00D1352E">
          <w:rPr>
            <w:rStyle w:val="Hyperlink"/>
          </w:rPr>
          <w:t>5.4</w:t>
        </w:r>
        <w:r w:rsidR="00DD2AC6">
          <w:rPr>
            <w:rFonts w:asciiTheme="minorHAnsi" w:eastAsiaTheme="minorEastAsia" w:hAnsiTheme="minorHAnsi" w:cstheme="minorBidi"/>
            <w:b w:val="0"/>
            <w:i w:val="0"/>
            <w:sz w:val="22"/>
            <w:szCs w:val="22"/>
          </w:rPr>
          <w:tab/>
        </w:r>
        <w:r w:rsidR="00DD2AC6" w:rsidRPr="00D1352E">
          <w:rPr>
            <w:rStyle w:val="Hyperlink"/>
          </w:rPr>
          <w:t>Các khoản dự phòng</w:t>
        </w:r>
        <w:r w:rsidR="00DD2AC6">
          <w:rPr>
            <w:webHidden/>
          </w:rPr>
          <w:tab/>
        </w:r>
        <w:r w:rsidR="00DD2AC6">
          <w:rPr>
            <w:webHidden/>
          </w:rPr>
          <w:fldChar w:fldCharType="begin"/>
        </w:r>
        <w:r w:rsidR="00DD2AC6">
          <w:rPr>
            <w:webHidden/>
          </w:rPr>
          <w:instrText xml:space="preserve"> PAGEREF _Toc112072836 \h </w:instrText>
        </w:r>
        <w:r w:rsidR="00DD2AC6">
          <w:rPr>
            <w:webHidden/>
          </w:rPr>
        </w:r>
        <w:r w:rsidR="00DD2AC6">
          <w:rPr>
            <w:webHidden/>
          </w:rPr>
          <w:fldChar w:fldCharType="separate"/>
        </w:r>
        <w:r w:rsidR="00DD2AC6">
          <w:rPr>
            <w:webHidden/>
          </w:rPr>
          <w:t>188</w:t>
        </w:r>
        <w:r w:rsidR="00DD2AC6">
          <w:rPr>
            <w:webHidden/>
          </w:rPr>
          <w:fldChar w:fldCharType="end"/>
        </w:r>
      </w:hyperlink>
    </w:p>
    <w:p w14:paraId="77243C20" w14:textId="38D19A1A" w:rsidR="00DD2AC6" w:rsidRDefault="00000000">
      <w:pPr>
        <w:pStyle w:val="TOC2"/>
        <w:rPr>
          <w:rFonts w:asciiTheme="minorHAnsi" w:eastAsiaTheme="minorEastAsia" w:hAnsiTheme="minorHAnsi" w:cstheme="minorBidi"/>
          <w:b w:val="0"/>
          <w:i w:val="0"/>
          <w:sz w:val="22"/>
          <w:szCs w:val="22"/>
        </w:rPr>
      </w:pPr>
      <w:hyperlink w:anchor="_Toc112072837" w:history="1">
        <w:r w:rsidR="00DD2AC6" w:rsidRPr="00D1352E">
          <w:rPr>
            <w:rStyle w:val="Hyperlink"/>
          </w:rPr>
          <w:t>5.5</w:t>
        </w:r>
        <w:r w:rsidR="00DD2AC6">
          <w:rPr>
            <w:rFonts w:asciiTheme="minorHAnsi" w:eastAsiaTheme="minorEastAsia" w:hAnsiTheme="minorHAnsi" w:cstheme="minorBidi"/>
            <w:b w:val="0"/>
            <w:i w:val="0"/>
            <w:sz w:val="22"/>
            <w:szCs w:val="22"/>
          </w:rPr>
          <w:tab/>
        </w:r>
        <w:r w:rsidR="00DD2AC6" w:rsidRPr="00D1352E">
          <w:rPr>
            <w:rStyle w:val="Hyperlink"/>
          </w:rPr>
          <w:t>Lãi suất vay</w:t>
        </w:r>
        <w:r w:rsidR="00DD2AC6">
          <w:rPr>
            <w:webHidden/>
          </w:rPr>
          <w:tab/>
        </w:r>
        <w:r w:rsidR="00DD2AC6">
          <w:rPr>
            <w:webHidden/>
          </w:rPr>
          <w:fldChar w:fldCharType="begin"/>
        </w:r>
        <w:r w:rsidR="00DD2AC6">
          <w:rPr>
            <w:webHidden/>
          </w:rPr>
          <w:instrText xml:space="preserve"> PAGEREF _Toc112072837 \h </w:instrText>
        </w:r>
        <w:r w:rsidR="00DD2AC6">
          <w:rPr>
            <w:webHidden/>
          </w:rPr>
        </w:r>
        <w:r w:rsidR="00DD2AC6">
          <w:rPr>
            <w:webHidden/>
          </w:rPr>
          <w:fldChar w:fldCharType="separate"/>
        </w:r>
        <w:r w:rsidR="00DD2AC6">
          <w:rPr>
            <w:webHidden/>
          </w:rPr>
          <w:t>188</w:t>
        </w:r>
        <w:r w:rsidR="00DD2AC6">
          <w:rPr>
            <w:webHidden/>
          </w:rPr>
          <w:fldChar w:fldCharType="end"/>
        </w:r>
      </w:hyperlink>
    </w:p>
    <w:p w14:paraId="44238399" w14:textId="69C30401" w:rsidR="00DD2AC6" w:rsidRDefault="00000000">
      <w:pPr>
        <w:pStyle w:val="TOC2"/>
        <w:rPr>
          <w:rFonts w:asciiTheme="minorHAnsi" w:eastAsiaTheme="minorEastAsia" w:hAnsiTheme="minorHAnsi" w:cstheme="minorBidi"/>
          <w:b w:val="0"/>
          <w:i w:val="0"/>
          <w:sz w:val="22"/>
          <w:szCs w:val="22"/>
        </w:rPr>
      </w:pPr>
      <w:hyperlink w:anchor="_Toc112072838" w:history="1">
        <w:r w:rsidR="00DD2AC6" w:rsidRPr="00D1352E">
          <w:rPr>
            <w:rStyle w:val="Hyperlink"/>
          </w:rPr>
          <w:t>5.6</w:t>
        </w:r>
        <w:r w:rsidR="00DD2AC6">
          <w:rPr>
            <w:rFonts w:asciiTheme="minorHAnsi" w:eastAsiaTheme="minorEastAsia" w:hAnsiTheme="minorHAnsi" w:cstheme="minorBidi"/>
            <w:b w:val="0"/>
            <w:i w:val="0"/>
            <w:sz w:val="22"/>
            <w:szCs w:val="22"/>
          </w:rPr>
          <w:tab/>
        </w:r>
        <w:r w:rsidR="00DD2AC6" w:rsidRPr="00D1352E">
          <w:rPr>
            <w:rStyle w:val="Hyperlink"/>
          </w:rPr>
          <w:t>Nhóm nợ</w:t>
        </w:r>
        <w:r w:rsidR="00DD2AC6">
          <w:rPr>
            <w:webHidden/>
          </w:rPr>
          <w:tab/>
        </w:r>
        <w:r w:rsidR="00DD2AC6">
          <w:rPr>
            <w:webHidden/>
          </w:rPr>
          <w:fldChar w:fldCharType="begin"/>
        </w:r>
        <w:r w:rsidR="00DD2AC6">
          <w:rPr>
            <w:webHidden/>
          </w:rPr>
          <w:instrText xml:space="preserve"> PAGEREF _Toc112072838 \h </w:instrText>
        </w:r>
        <w:r w:rsidR="00DD2AC6">
          <w:rPr>
            <w:webHidden/>
          </w:rPr>
        </w:r>
        <w:r w:rsidR="00DD2AC6">
          <w:rPr>
            <w:webHidden/>
          </w:rPr>
          <w:fldChar w:fldCharType="separate"/>
        </w:r>
        <w:r w:rsidR="00DD2AC6">
          <w:rPr>
            <w:webHidden/>
          </w:rPr>
          <w:t>192</w:t>
        </w:r>
        <w:r w:rsidR="00DD2AC6">
          <w:rPr>
            <w:webHidden/>
          </w:rPr>
          <w:fldChar w:fldCharType="end"/>
        </w:r>
      </w:hyperlink>
    </w:p>
    <w:p w14:paraId="217C54AF" w14:textId="6FCF0D62" w:rsidR="00DD2AC6" w:rsidRDefault="00000000">
      <w:pPr>
        <w:pStyle w:val="TOC3"/>
        <w:rPr>
          <w:rFonts w:asciiTheme="minorHAnsi" w:eastAsiaTheme="minorEastAsia" w:hAnsiTheme="minorHAnsi" w:cstheme="minorBidi"/>
          <w:iCs w:val="0"/>
          <w:sz w:val="22"/>
          <w:szCs w:val="22"/>
        </w:rPr>
      </w:pPr>
      <w:hyperlink w:anchor="_Toc112072839" w:history="1">
        <w:r w:rsidR="00DD2AC6" w:rsidRPr="00D1352E">
          <w:rPr>
            <w:rStyle w:val="Hyperlink"/>
          </w:rPr>
          <w:t>5.6.1</w:t>
        </w:r>
        <w:r w:rsidR="00DD2AC6">
          <w:rPr>
            <w:rFonts w:asciiTheme="minorHAnsi" w:eastAsiaTheme="minorEastAsia" w:hAnsiTheme="minorHAnsi" w:cstheme="minorBidi"/>
            <w:iCs w:val="0"/>
            <w:sz w:val="22"/>
            <w:szCs w:val="22"/>
          </w:rPr>
          <w:tab/>
        </w:r>
        <w:r w:rsidR="00DD2AC6" w:rsidRPr="00D1352E">
          <w:rPr>
            <w:rStyle w:val="Hyperlink"/>
          </w:rPr>
          <w:t>Hàm lấy nhóm nợ</w:t>
        </w:r>
        <w:r w:rsidR="00DD2AC6">
          <w:rPr>
            <w:webHidden/>
          </w:rPr>
          <w:tab/>
        </w:r>
        <w:r w:rsidR="00DD2AC6">
          <w:rPr>
            <w:webHidden/>
          </w:rPr>
          <w:fldChar w:fldCharType="begin"/>
        </w:r>
        <w:r w:rsidR="00DD2AC6">
          <w:rPr>
            <w:webHidden/>
          </w:rPr>
          <w:instrText xml:space="preserve"> PAGEREF _Toc112072839 \h </w:instrText>
        </w:r>
        <w:r w:rsidR="00DD2AC6">
          <w:rPr>
            <w:webHidden/>
          </w:rPr>
        </w:r>
        <w:r w:rsidR="00DD2AC6">
          <w:rPr>
            <w:webHidden/>
          </w:rPr>
          <w:fldChar w:fldCharType="separate"/>
        </w:r>
        <w:r w:rsidR="00DD2AC6">
          <w:rPr>
            <w:webHidden/>
          </w:rPr>
          <w:t>192</w:t>
        </w:r>
        <w:r w:rsidR="00DD2AC6">
          <w:rPr>
            <w:webHidden/>
          </w:rPr>
          <w:fldChar w:fldCharType="end"/>
        </w:r>
      </w:hyperlink>
    </w:p>
    <w:p w14:paraId="39C977B8" w14:textId="0BE433A2" w:rsidR="00DD2AC6" w:rsidRDefault="00000000">
      <w:pPr>
        <w:pStyle w:val="TOC2"/>
        <w:rPr>
          <w:rFonts w:asciiTheme="minorHAnsi" w:eastAsiaTheme="minorEastAsia" w:hAnsiTheme="minorHAnsi" w:cstheme="minorBidi"/>
          <w:b w:val="0"/>
          <w:i w:val="0"/>
          <w:sz w:val="22"/>
          <w:szCs w:val="22"/>
        </w:rPr>
      </w:pPr>
      <w:hyperlink w:anchor="_Toc112072840" w:history="1">
        <w:r w:rsidR="00DD2AC6" w:rsidRPr="00D1352E">
          <w:rPr>
            <w:rStyle w:val="Hyperlink"/>
          </w:rPr>
          <w:t>5.7</w:t>
        </w:r>
        <w:r w:rsidR="00DD2AC6">
          <w:rPr>
            <w:rFonts w:asciiTheme="minorHAnsi" w:eastAsiaTheme="minorEastAsia" w:hAnsiTheme="minorHAnsi" w:cstheme="minorBidi"/>
            <w:b w:val="0"/>
            <w:i w:val="0"/>
            <w:sz w:val="22"/>
            <w:szCs w:val="22"/>
          </w:rPr>
          <w:tab/>
        </w:r>
        <w:r w:rsidR="00DD2AC6" w:rsidRPr="00D1352E">
          <w:rPr>
            <w:rStyle w:val="Hyperlink"/>
          </w:rPr>
          <w:t>Hàm CUSTOM.LN_GETECOCLASS</w:t>
        </w:r>
        <w:r w:rsidR="00DD2AC6">
          <w:rPr>
            <w:webHidden/>
          </w:rPr>
          <w:tab/>
        </w:r>
        <w:r w:rsidR="00DD2AC6">
          <w:rPr>
            <w:webHidden/>
          </w:rPr>
          <w:fldChar w:fldCharType="begin"/>
        </w:r>
        <w:r w:rsidR="00DD2AC6">
          <w:rPr>
            <w:webHidden/>
          </w:rPr>
          <w:instrText xml:space="preserve"> PAGEREF _Toc112072840 \h </w:instrText>
        </w:r>
        <w:r w:rsidR="00DD2AC6">
          <w:rPr>
            <w:webHidden/>
          </w:rPr>
        </w:r>
        <w:r w:rsidR="00DD2AC6">
          <w:rPr>
            <w:webHidden/>
          </w:rPr>
          <w:fldChar w:fldCharType="separate"/>
        </w:r>
        <w:r w:rsidR="00DD2AC6">
          <w:rPr>
            <w:webHidden/>
          </w:rPr>
          <w:t>195</w:t>
        </w:r>
        <w:r w:rsidR="00DD2AC6">
          <w:rPr>
            <w:webHidden/>
          </w:rPr>
          <w:fldChar w:fldCharType="end"/>
        </w:r>
      </w:hyperlink>
    </w:p>
    <w:p w14:paraId="0102A5E3" w14:textId="018DACC9" w:rsidR="00DD2AC6" w:rsidRDefault="00000000">
      <w:pPr>
        <w:pStyle w:val="TOC2"/>
        <w:rPr>
          <w:rFonts w:asciiTheme="minorHAnsi" w:eastAsiaTheme="minorEastAsia" w:hAnsiTheme="minorHAnsi" w:cstheme="minorBidi"/>
          <w:b w:val="0"/>
          <w:i w:val="0"/>
          <w:sz w:val="22"/>
          <w:szCs w:val="22"/>
        </w:rPr>
      </w:pPr>
      <w:hyperlink w:anchor="_Toc112072841" w:history="1">
        <w:r w:rsidR="00DD2AC6" w:rsidRPr="00D1352E">
          <w:rPr>
            <w:rStyle w:val="Hyperlink"/>
          </w:rPr>
          <w:t>5.8</w:t>
        </w:r>
        <w:r w:rsidR="00DD2AC6">
          <w:rPr>
            <w:rFonts w:asciiTheme="minorHAnsi" w:eastAsiaTheme="minorEastAsia" w:hAnsiTheme="minorHAnsi" w:cstheme="minorBidi"/>
            <w:b w:val="0"/>
            <w:i w:val="0"/>
            <w:sz w:val="22"/>
            <w:szCs w:val="22"/>
          </w:rPr>
          <w:tab/>
        </w:r>
        <w:r w:rsidR="00DD2AC6" w:rsidRPr="00D1352E">
          <w:rPr>
            <w:rStyle w:val="Hyperlink"/>
          </w:rPr>
          <w:t>Hàm lấy số hợp đồng cha</w:t>
        </w:r>
        <w:r w:rsidR="00DD2AC6">
          <w:rPr>
            <w:webHidden/>
          </w:rPr>
          <w:tab/>
        </w:r>
        <w:r w:rsidR="00DD2AC6">
          <w:rPr>
            <w:webHidden/>
          </w:rPr>
          <w:fldChar w:fldCharType="begin"/>
        </w:r>
        <w:r w:rsidR="00DD2AC6">
          <w:rPr>
            <w:webHidden/>
          </w:rPr>
          <w:instrText xml:space="preserve"> PAGEREF _Toc112072841 \h </w:instrText>
        </w:r>
        <w:r w:rsidR="00DD2AC6">
          <w:rPr>
            <w:webHidden/>
          </w:rPr>
        </w:r>
        <w:r w:rsidR="00DD2AC6">
          <w:rPr>
            <w:webHidden/>
          </w:rPr>
          <w:fldChar w:fldCharType="separate"/>
        </w:r>
        <w:r w:rsidR="00DD2AC6">
          <w:rPr>
            <w:webHidden/>
          </w:rPr>
          <w:t>198</w:t>
        </w:r>
        <w:r w:rsidR="00DD2AC6">
          <w:rPr>
            <w:webHidden/>
          </w:rPr>
          <w:fldChar w:fldCharType="end"/>
        </w:r>
      </w:hyperlink>
    </w:p>
    <w:p w14:paraId="5DA2B959" w14:textId="4C27F9A6" w:rsidR="00DD2AC6" w:rsidRDefault="00000000">
      <w:pPr>
        <w:pStyle w:val="TOC2"/>
        <w:rPr>
          <w:rFonts w:asciiTheme="minorHAnsi" w:eastAsiaTheme="minorEastAsia" w:hAnsiTheme="minorHAnsi" w:cstheme="minorBidi"/>
          <w:b w:val="0"/>
          <w:i w:val="0"/>
          <w:sz w:val="22"/>
          <w:szCs w:val="22"/>
        </w:rPr>
      </w:pPr>
      <w:hyperlink w:anchor="_Toc112072842" w:history="1">
        <w:r w:rsidR="00DD2AC6" w:rsidRPr="00D1352E">
          <w:rPr>
            <w:rStyle w:val="Hyperlink"/>
          </w:rPr>
          <w:t>5.9</w:t>
        </w:r>
        <w:r w:rsidR="00DD2AC6">
          <w:rPr>
            <w:rFonts w:asciiTheme="minorHAnsi" w:eastAsiaTheme="minorEastAsia" w:hAnsiTheme="minorHAnsi" w:cstheme="minorBidi"/>
            <w:b w:val="0"/>
            <w:i w:val="0"/>
            <w:sz w:val="22"/>
            <w:szCs w:val="22"/>
          </w:rPr>
          <w:tab/>
        </w:r>
        <w:r w:rsidR="00DD2AC6" w:rsidRPr="00D1352E">
          <w:rPr>
            <w:rStyle w:val="Hyperlink"/>
          </w:rPr>
          <w:t>Cách lấy dư có và dư nợ của bảng GST,DTD,HTD</w:t>
        </w:r>
        <w:r w:rsidR="00DD2AC6">
          <w:rPr>
            <w:webHidden/>
          </w:rPr>
          <w:tab/>
        </w:r>
        <w:r w:rsidR="00DD2AC6">
          <w:rPr>
            <w:webHidden/>
          </w:rPr>
          <w:fldChar w:fldCharType="begin"/>
        </w:r>
        <w:r w:rsidR="00DD2AC6">
          <w:rPr>
            <w:webHidden/>
          </w:rPr>
          <w:instrText xml:space="preserve"> PAGEREF _Toc112072842 \h </w:instrText>
        </w:r>
        <w:r w:rsidR="00DD2AC6">
          <w:rPr>
            <w:webHidden/>
          </w:rPr>
        </w:r>
        <w:r w:rsidR="00DD2AC6">
          <w:rPr>
            <w:webHidden/>
          </w:rPr>
          <w:fldChar w:fldCharType="separate"/>
        </w:r>
        <w:r w:rsidR="00DD2AC6">
          <w:rPr>
            <w:webHidden/>
          </w:rPr>
          <w:t>200</w:t>
        </w:r>
        <w:r w:rsidR="00DD2AC6">
          <w:rPr>
            <w:webHidden/>
          </w:rPr>
          <w:fldChar w:fldCharType="end"/>
        </w:r>
      </w:hyperlink>
    </w:p>
    <w:p w14:paraId="46AD7AE7" w14:textId="6A2555AA" w:rsidR="00DD2AC6" w:rsidRDefault="00000000">
      <w:pPr>
        <w:pStyle w:val="TOC2"/>
        <w:rPr>
          <w:rFonts w:asciiTheme="minorHAnsi" w:eastAsiaTheme="minorEastAsia" w:hAnsiTheme="minorHAnsi" w:cstheme="minorBidi"/>
          <w:b w:val="0"/>
          <w:i w:val="0"/>
          <w:sz w:val="22"/>
          <w:szCs w:val="22"/>
        </w:rPr>
      </w:pPr>
      <w:hyperlink w:anchor="_Toc112072843" w:history="1">
        <w:r w:rsidR="00DD2AC6" w:rsidRPr="00D1352E">
          <w:rPr>
            <w:rStyle w:val="Hyperlink"/>
          </w:rPr>
          <w:t>5.10</w:t>
        </w:r>
        <w:r w:rsidR="00DD2AC6">
          <w:rPr>
            <w:rFonts w:asciiTheme="minorHAnsi" w:eastAsiaTheme="minorEastAsia" w:hAnsiTheme="minorHAnsi" w:cstheme="minorBidi"/>
            <w:b w:val="0"/>
            <w:i w:val="0"/>
            <w:sz w:val="22"/>
            <w:szCs w:val="22"/>
          </w:rPr>
          <w:tab/>
        </w:r>
        <w:r w:rsidR="00DD2AC6" w:rsidRPr="00D1352E">
          <w:rPr>
            <w:rStyle w:val="Hyperlink"/>
          </w:rPr>
          <w:t>Cách lấy dư có và dư nợ của bảng C_TBTH</w:t>
        </w:r>
        <w:r w:rsidR="00DD2AC6">
          <w:rPr>
            <w:webHidden/>
          </w:rPr>
          <w:tab/>
        </w:r>
        <w:r w:rsidR="00DD2AC6">
          <w:rPr>
            <w:webHidden/>
          </w:rPr>
          <w:fldChar w:fldCharType="begin"/>
        </w:r>
        <w:r w:rsidR="00DD2AC6">
          <w:rPr>
            <w:webHidden/>
          </w:rPr>
          <w:instrText xml:space="preserve"> PAGEREF _Toc112072843 \h </w:instrText>
        </w:r>
        <w:r w:rsidR="00DD2AC6">
          <w:rPr>
            <w:webHidden/>
          </w:rPr>
        </w:r>
        <w:r w:rsidR="00DD2AC6">
          <w:rPr>
            <w:webHidden/>
          </w:rPr>
          <w:fldChar w:fldCharType="separate"/>
        </w:r>
        <w:r w:rsidR="00DD2AC6">
          <w:rPr>
            <w:webHidden/>
          </w:rPr>
          <w:t>201</w:t>
        </w:r>
        <w:r w:rsidR="00DD2AC6">
          <w:rPr>
            <w:webHidden/>
          </w:rPr>
          <w:fldChar w:fldCharType="end"/>
        </w:r>
      </w:hyperlink>
    </w:p>
    <w:p w14:paraId="21BC3CEB" w14:textId="77777777" w:rsidR="004D120C" w:rsidRDefault="00F05CFC" w:rsidP="000E4537">
      <w:pPr>
        <w:pStyle w:val="cGDD1"/>
        <w:tabs>
          <w:tab w:val="clear" w:pos="720"/>
          <w:tab w:val="right" w:leader="dot" w:pos="12900"/>
        </w:tabs>
        <w:ind w:left="0" w:firstLine="0"/>
        <w:rPr>
          <w:noProof/>
        </w:rPr>
      </w:pPr>
      <w:r w:rsidRPr="004C7E39">
        <w:rPr>
          <w:noProof/>
        </w:rPr>
        <w:fldChar w:fldCharType="end"/>
      </w:r>
      <w:bookmarkStart w:id="33" w:name="_Toc250011853"/>
      <w:bookmarkStart w:id="34" w:name="_Toc281406568"/>
      <w:bookmarkStart w:id="35" w:name="_Toc282589378"/>
      <w:bookmarkStart w:id="36" w:name="_Toc310357493"/>
      <w:bookmarkStart w:id="37" w:name="_Ref458107035"/>
      <w:bookmarkStart w:id="38" w:name="_Ref458107041"/>
      <w:bookmarkStart w:id="39" w:name="_Ref458107048"/>
      <w:bookmarkStart w:id="40" w:name="_Ref458107057"/>
      <w:bookmarkStart w:id="41" w:name="_Ref458107062"/>
      <w:r w:rsidR="004D120C">
        <w:rPr>
          <w:noProof/>
        </w:rPr>
        <w:br w:type="page"/>
      </w:r>
    </w:p>
    <w:tbl>
      <w:tblPr>
        <w:tblW w:w="5440" w:type="pct"/>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1380"/>
        <w:gridCol w:w="3010"/>
        <w:gridCol w:w="2462"/>
        <w:gridCol w:w="420"/>
        <w:gridCol w:w="943"/>
        <w:gridCol w:w="1731"/>
      </w:tblGrid>
      <w:tr w:rsidR="004D120C" w:rsidRPr="00472D9D" w14:paraId="3D4A936D" w14:textId="77777777" w:rsidTr="006279EA">
        <w:tc>
          <w:tcPr>
            <w:tcW w:w="4130" w:type="pct"/>
            <w:gridSpan w:val="5"/>
            <w:shd w:val="clear" w:color="auto" w:fill="244061"/>
          </w:tcPr>
          <w:p w14:paraId="4F96D11C" w14:textId="77777777" w:rsidR="004D120C" w:rsidRPr="00472D9D" w:rsidRDefault="004D120C" w:rsidP="00415767">
            <w:pPr>
              <w:rPr>
                <w:b/>
                <w:sz w:val="21"/>
                <w:szCs w:val="21"/>
                <w:lang w:val="fr-FR"/>
              </w:rPr>
            </w:pPr>
            <w:r w:rsidRPr="00472D9D">
              <w:rPr>
                <w:b/>
                <w:sz w:val="21"/>
                <w:szCs w:val="21"/>
                <w:lang w:val="fr-FR"/>
              </w:rPr>
              <w:lastRenderedPageBreak/>
              <w:t>QUẢN LÝ THAY ĐỔI</w:t>
            </w:r>
          </w:p>
        </w:tc>
        <w:tc>
          <w:tcPr>
            <w:tcW w:w="870" w:type="pct"/>
            <w:shd w:val="clear" w:color="auto" w:fill="244061"/>
          </w:tcPr>
          <w:p w14:paraId="67E0FCAE" w14:textId="77777777" w:rsidR="004D120C" w:rsidRPr="00472D9D" w:rsidRDefault="004D120C" w:rsidP="00415767">
            <w:pPr>
              <w:rPr>
                <w:b/>
                <w:sz w:val="21"/>
                <w:szCs w:val="21"/>
                <w:lang w:val="fr-FR"/>
              </w:rPr>
            </w:pPr>
          </w:p>
        </w:tc>
      </w:tr>
      <w:tr w:rsidR="004D120C" w:rsidRPr="00472D9D" w14:paraId="7EF80F85" w14:textId="77777777" w:rsidTr="00FC427D">
        <w:tc>
          <w:tcPr>
            <w:tcW w:w="694" w:type="pct"/>
            <w:shd w:val="clear" w:color="auto" w:fill="D9D9D9"/>
          </w:tcPr>
          <w:p w14:paraId="71068BDE" w14:textId="77777777" w:rsidR="004D120C" w:rsidRPr="00472D9D" w:rsidRDefault="004D120C" w:rsidP="00415767">
            <w:pPr>
              <w:jc w:val="center"/>
              <w:rPr>
                <w:sz w:val="21"/>
                <w:szCs w:val="21"/>
              </w:rPr>
            </w:pPr>
            <w:r w:rsidRPr="00472D9D">
              <w:rPr>
                <w:sz w:val="21"/>
                <w:szCs w:val="21"/>
              </w:rPr>
              <w:t>Ngày thay đổ</w:t>
            </w:r>
            <w:r>
              <w:rPr>
                <w:sz w:val="21"/>
                <w:szCs w:val="21"/>
              </w:rPr>
              <w:t>i</w:t>
            </w:r>
          </w:p>
          <w:p w14:paraId="2330CA99" w14:textId="77777777" w:rsidR="004D120C" w:rsidRPr="00472D9D" w:rsidRDefault="004D120C" w:rsidP="00415767">
            <w:pPr>
              <w:jc w:val="center"/>
              <w:rPr>
                <w:sz w:val="21"/>
                <w:szCs w:val="21"/>
              </w:rPr>
            </w:pPr>
          </w:p>
        </w:tc>
        <w:tc>
          <w:tcPr>
            <w:tcW w:w="1513" w:type="pct"/>
            <w:shd w:val="clear" w:color="auto" w:fill="D9D9D9"/>
          </w:tcPr>
          <w:p w14:paraId="21D9084E" w14:textId="77777777" w:rsidR="004D120C" w:rsidRPr="00472D9D" w:rsidRDefault="004D120C" w:rsidP="00415767">
            <w:pPr>
              <w:jc w:val="center"/>
              <w:rPr>
                <w:snapToGrid w:val="0"/>
                <w:sz w:val="21"/>
                <w:szCs w:val="21"/>
              </w:rPr>
            </w:pPr>
            <w:r w:rsidRPr="00472D9D">
              <w:rPr>
                <w:snapToGrid w:val="0"/>
                <w:sz w:val="21"/>
                <w:szCs w:val="21"/>
              </w:rPr>
              <w:t>Mục, bảng, s</w:t>
            </w:r>
            <w:r w:rsidRPr="00472D9D">
              <w:rPr>
                <w:rFonts w:hint="eastAsia"/>
                <w:snapToGrid w:val="0"/>
                <w:sz w:val="21"/>
                <w:szCs w:val="21"/>
              </w:rPr>
              <w:t>ơ</w:t>
            </w:r>
            <w:r w:rsidRPr="00472D9D">
              <w:rPr>
                <w:snapToGrid w:val="0"/>
                <w:sz w:val="21"/>
                <w:szCs w:val="21"/>
              </w:rPr>
              <w:t xml:space="preserve"> </w:t>
            </w:r>
            <w:r w:rsidRPr="00472D9D">
              <w:rPr>
                <w:rFonts w:hint="eastAsia"/>
                <w:snapToGrid w:val="0"/>
                <w:sz w:val="21"/>
                <w:szCs w:val="21"/>
              </w:rPr>
              <w:t>đ</w:t>
            </w:r>
            <w:r w:rsidRPr="00472D9D">
              <w:rPr>
                <w:snapToGrid w:val="0"/>
                <w:sz w:val="21"/>
                <w:szCs w:val="21"/>
              </w:rPr>
              <w:t xml:space="preserve">ồ </w:t>
            </w:r>
            <w:r w:rsidRPr="00472D9D">
              <w:rPr>
                <w:rFonts w:hint="eastAsia"/>
                <w:snapToGrid w:val="0"/>
                <w:sz w:val="21"/>
                <w:szCs w:val="21"/>
              </w:rPr>
              <w:t>đư</w:t>
            </w:r>
            <w:r w:rsidRPr="00472D9D">
              <w:rPr>
                <w:snapToGrid w:val="0"/>
                <w:sz w:val="21"/>
                <w:szCs w:val="21"/>
              </w:rPr>
              <w:t xml:space="preserve">ợc thay </w:t>
            </w:r>
            <w:r w:rsidRPr="00472D9D">
              <w:rPr>
                <w:rFonts w:hint="eastAsia"/>
                <w:snapToGrid w:val="0"/>
                <w:sz w:val="21"/>
                <w:szCs w:val="21"/>
              </w:rPr>
              <w:t>đ</w:t>
            </w:r>
            <w:r w:rsidRPr="00472D9D">
              <w:rPr>
                <w:snapToGrid w:val="0"/>
                <w:sz w:val="21"/>
                <w:szCs w:val="21"/>
              </w:rPr>
              <w:t>ổi</w:t>
            </w:r>
          </w:p>
          <w:p w14:paraId="1E205F12" w14:textId="77777777" w:rsidR="004D120C" w:rsidRPr="00472D9D" w:rsidRDefault="004D120C" w:rsidP="00415767">
            <w:pPr>
              <w:jc w:val="center"/>
              <w:rPr>
                <w:snapToGrid w:val="0"/>
                <w:sz w:val="21"/>
                <w:szCs w:val="21"/>
              </w:rPr>
            </w:pPr>
          </w:p>
        </w:tc>
        <w:tc>
          <w:tcPr>
            <w:tcW w:w="1238" w:type="pct"/>
            <w:shd w:val="clear" w:color="auto" w:fill="D9D9D9"/>
          </w:tcPr>
          <w:p w14:paraId="5AEBFAFF" w14:textId="77777777" w:rsidR="004D120C" w:rsidRPr="00472D9D" w:rsidRDefault="004D120C" w:rsidP="00415767">
            <w:pPr>
              <w:jc w:val="center"/>
              <w:rPr>
                <w:sz w:val="21"/>
                <w:szCs w:val="21"/>
              </w:rPr>
            </w:pPr>
            <w:r w:rsidRPr="00472D9D">
              <w:rPr>
                <w:sz w:val="21"/>
                <w:szCs w:val="21"/>
              </w:rPr>
              <w:t>Mô tả thay đổi</w:t>
            </w:r>
          </w:p>
        </w:tc>
        <w:tc>
          <w:tcPr>
            <w:tcW w:w="211" w:type="pct"/>
            <w:shd w:val="clear" w:color="auto" w:fill="D9D9D9"/>
          </w:tcPr>
          <w:p w14:paraId="2A08F117" w14:textId="77777777" w:rsidR="004D120C" w:rsidRPr="00472D9D" w:rsidRDefault="004D120C" w:rsidP="00415767">
            <w:pPr>
              <w:jc w:val="center"/>
              <w:rPr>
                <w:sz w:val="21"/>
                <w:szCs w:val="21"/>
              </w:rPr>
            </w:pPr>
            <w:r w:rsidRPr="00472D9D">
              <w:rPr>
                <w:sz w:val="21"/>
                <w:szCs w:val="21"/>
              </w:rPr>
              <w:t>A/ M/ D</w:t>
            </w:r>
          </w:p>
        </w:tc>
        <w:tc>
          <w:tcPr>
            <w:tcW w:w="474" w:type="pct"/>
            <w:shd w:val="clear" w:color="auto" w:fill="D9D9D9"/>
          </w:tcPr>
          <w:p w14:paraId="3415BAC6" w14:textId="77777777" w:rsidR="004D120C" w:rsidRPr="00472D9D" w:rsidRDefault="004D120C" w:rsidP="00415767">
            <w:pPr>
              <w:jc w:val="center"/>
              <w:rPr>
                <w:sz w:val="21"/>
                <w:szCs w:val="21"/>
              </w:rPr>
            </w:pPr>
            <w:r w:rsidRPr="00472D9D">
              <w:rPr>
                <w:sz w:val="21"/>
                <w:szCs w:val="21"/>
              </w:rPr>
              <w:t>Phiên bản</w:t>
            </w:r>
          </w:p>
        </w:tc>
        <w:tc>
          <w:tcPr>
            <w:tcW w:w="870" w:type="pct"/>
            <w:shd w:val="clear" w:color="auto" w:fill="D9D9D9"/>
          </w:tcPr>
          <w:p w14:paraId="40AB1958" w14:textId="77777777" w:rsidR="004D120C" w:rsidRPr="00472D9D" w:rsidRDefault="004D120C" w:rsidP="00415767">
            <w:pPr>
              <w:jc w:val="center"/>
              <w:rPr>
                <w:sz w:val="21"/>
                <w:szCs w:val="21"/>
              </w:rPr>
            </w:pPr>
            <w:r>
              <w:rPr>
                <w:sz w:val="21"/>
                <w:szCs w:val="21"/>
              </w:rPr>
              <w:t>Người thay đổi</w:t>
            </w:r>
          </w:p>
        </w:tc>
      </w:tr>
      <w:tr w:rsidR="004D120C" w:rsidRPr="00472D9D" w14:paraId="249B4EF7" w14:textId="77777777" w:rsidTr="00FC427D">
        <w:tc>
          <w:tcPr>
            <w:tcW w:w="694" w:type="pct"/>
          </w:tcPr>
          <w:p w14:paraId="0D785742" w14:textId="422C2221" w:rsidR="004D120C" w:rsidRPr="0010607C" w:rsidRDefault="0010607C" w:rsidP="00415767">
            <w:pPr>
              <w:rPr>
                <w:sz w:val="21"/>
                <w:szCs w:val="21"/>
              </w:rPr>
            </w:pPr>
            <w:r>
              <w:rPr>
                <w:sz w:val="21"/>
                <w:szCs w:val="21"/>
              </w:rPr>
              <w:t>21/09/2022</w:t>
            </w:r>
          </w:p>
        </w:tc>
        <w:tc>
          <w:tcPr>
            <w:tcW w:w="1513" w:type="pct"/>
          </w:tcPr>
          <w:p w14:paraId="5CB82EDB" w14:textId="2AF69DB6" w:rsidR="004D120C" w:rsidRPr="0010607C" w:rsidRDefault="00F35B58" w:rsidP="00415767">
            <w:pPr>
              <w:rPr>
                <w:sz w:val="21"/>
                <w:szCs w:val="21"/>
              </w:rPr>
            </w:pPr>
            <w:r>
              <w:rPr>
                <w:sz w:val="21"/>
                <w:szCs w:val="21"/>
              </w:rPr>
              <w:t>Excel upload THU_NHAP_CHI_PHI</w:t>
            </w:r>
          </w:p>
        </w:tc>
        <w:tc>
          <w:tcPr>
            <w:tcW w:w="1238" w:type="pct"/>
          </w:tcPr>
          <w:p w14:paraId="20EA6406" w14:textId="37F5D562" w:rsidR="004D120C" w:rsidRPr="00F35B58" w:rsidRDefault="008B4E57" w:rsidP="00415767">
            <w:pPr>
              <w:rPr>
                <w:sz w:val="21"/>
                <w:szCs w:val="21"/>
              </w:rPr>
            </w:pPr>
            <w:r>
              <w:rPr>
                <w:sz w:val="21"/>
                <w:szCs w:val="21"/>
              </w:rPr>
              <w:t>Thêm excel upload THU_NHAP_CHI_PHI</w:t>
            </w:r>
          </w:p>
        </w:tc>
        <w:tc>
          <w:tcPr>
            <w:tcW w:w="211" w:type="pct"/>
          </w:tcPr>
          <w:p w14:paraId="5B0BF333" w14:textId="3C14C6A8" w:rsidR="004D120C" w:rsidRPr="00F35B58" w:rsidRDefault="00F35B58" w:rsidP="00415767">
            <w:pPr>
              <w:jc w:val="center"/>
              <w:rPr>
                <w:sz w:val="21"/>
                <w:szCs w:val="21"/>
              </w:rPr>
            </w:pPr>
            <w:r>
              <w:rPr>
                <w:sz w:val="21"/>
                <w:szCs w:val="21"/>
              </w:rPr>
              <w:t>A</w:t>
            </w:r>
          </w:p>
        </w:tc>
        <w:tc>
          <w:tcPr>
            <w:tcW w:w="474" w:type="pct"/>
          </w:tcPr>
          <w:p w14:paraId="747DCE21" w14:textId="17BFF7E7" w:rsidR="004D120C" w:rsidRPr="00F35B58" w:rsidRDefault="00F35B58" w:rsidP="00415767">
            <w:pPr>
              <w:jc w:val="center"/>
              <w:rPr>
                <w:sz w:val="21"/>
                <w:szCs w:val="21"/>
              </w:rPr>
            </w:pPr>
            <w:r>
              <w:rPr>
                <w:sz w:val="21"/>
                <w:szCs w:val="21"/>
              </w:rPr>
              <w:t>1.1</w:t>
            </w:r>
          </w:p>
        </w:tc>
        <w:tc>
          <w:tcPr>
            <w:tcW w:w="870" w:type="pct"/>
          </w:tcPr>
          <w:p w14:paraId="1959C9B1" w14:textId="4FE50C17" w:rsidR="004D120C" w:rsidRPr="00F35B58" w:rsidRDefault="00F35B58" w:rsidP="00415767">
            <w:pPr>
              <w:jc w:val="center"/>
              <w:rPr>
                <w:sz w:val="21"/>
                <w:szCs w:val="21"/>
              </w:rPr>
            </w:pPr>
            <w:r>
              <w:rPr>
                <w:sz w:val="21"/>
                <w:szCs w:val="21"/>
              </w:rPr>
              <w:t>Tram.Huynh</w:t>
            </w:r>
          </w:p>
        </w:tc>
      </w:tr>
      <w:tr w:rsidR="008A4B65" w:rsidRPr="00472D9D" w14:paraId="64B2CBC4" w14:textId="77777777" w:rsidTr="00FC427D">
        <w:tc>
          <w:tcPr>
            <w:tcW w:w="694" w:type="pct"/>
          </w:tcPr>
          <w:p w14:paraId="75310E07" w14:textId="0361533E" w:rsidR="008A4B65" w:rsidRPr="00472D9D" w:rsidRDefault="008A4B65" w:rsidP="008A4B65">
            <w:pPr>
              <w:rPr>
                <w:sz w:val="21"/>
                <w:szCs w:val="21"/>
              </w:rPr>
            </w:pPr>
            <w:r>
              <w:rPr>
                <w:sz w:val="21"/>
                <w:szCs w:val="21"/>
              </w:rPr>
              <w:t>21/09/2022</w:t>
            </w:r>
          </w:p>
        </w:tc>
        <w:tc>
          <w:tcPr>
            <w:tcW w:w="1513" w:type="pct"/>
          </w:tcPr>
          <w:p w14:paraId="75F41A80" w14:textId="1668A050" w:rsidR="008A4B65" w:rsidRPr="00472D9D" w:rsidRDefault="008A4B65" w:rsidP="008A4B65">
            <w:pPr>
              <w:rPr>
                <w:sz w:val="21"/>
                <w:szCs w:val="21"/>
              </w:rPr>
            </w:pPr>
            <w:r>
              <w:rPr>
                <w:sz w:val="21"/>
                <w:szCs w:val="21"/>
              </w:rPr>
              <w:t xml:space="preserve">3.2.4 Excel upload </w:t>
            </w:r>
            <w:r w:rsidR="008B4E57">
              <w:rPr>
                <w:sz w:val="21"/>
                <w:szCs w:val="21"/>
              </w:rPr>
              <w:t>CHI_HOAT_DONG_207_DVKD</w:t>
            </w:r>
          </w:p>
        </w:tc>
        <w:tc>
          <w:tcPr>
            <w:tcW w:w="1238" w:type="pct"/>
          </w:tcPr>
          <w:p w14:paraId="30A9995C" w14:textId="2AE8DFDC" w:rsidR="008A4B65" w:rsidRPr="00472D9D" w:rsidRDefault="008B4E57" w:rsidP="008A4B65">
            <w:pPr>
              <w:rPr>
                <w:sz w:val="21"/>
                <w:szCs w:val="21"/>
                <w:lang w:val="vi-VN"/>
              </w:rPr>
            </w:pPr>
            <w:r>
              <w:rPr>
                <w:sz w:val="21"/>
                <w:szCs w:val="21"/>
              </w:rPr>
              <w:t>Gộp vào với file upload THU_NHAP_CHI_PHI</w:t>
            </w:r>
          </w:p>
        </w:tc>
        <w:tc>
          <w:tcPr>
            <w:tcW w:w="211" w:type="pct"/>
          </w:tcPr>
          <w:p w14:paraId="756D37CF" w14:textId="4BB06470" w:rsidR="008A4B65" w:rsidRPr="00472D9D" w:rsidRDefault="008B4E57" w:rsidP="008A4B65">
            <w:pPr>
              <w:jc w:val="center"/>
              <w:rPr>
                <w:sz w:val="21"/>
                <w:szCs w:val="21"/>
              </w:rPr>
            </w:pPr>
            <w:r>
              <w:rPr>
                <w:sz w:val="21"/>
                <w:szCs w:val="21"/>
              </w:rPr>
              <w:t>D</w:t>
            </w:r>
          </w:p>
        </w:tc>
        <w:tc>
          <w:tcPr>
            <w:tcW w:w="474" w:type="pct"/>
          </w:tcPr>
          <w:p w14:paraId="7A02F4C9" w14:textId="5AF996AA" w:rsidR="008A4B65" w:rsidRPr="00472D9D" w:rsidRDefault="008A4B65" w:rsidP="008A4B65">
            <w:pPr>
              <w:jc w:val="center"/>
              <w:rPr>
                <w:sz w:val="21"/>
                <w:szCs w:val="21"/>
              </w:rPr>
            </w:pPr>
            <w:r>
              <w:rPr>
                <w:sz w:val="21"/>
                <w:szCs w:val="21"/>
              </w:rPr>
              <w:t>1.1</w:t>
            </w:r>
          </w:p>
        </w:tc>
        <w:tc>
          <w:tcPr>
            <w:tcW w:w="870" w:type="pct"/>
          </w:tcPr>
          <w:p w14:paraId="5E75B522" w14:textId="3415D9B1" w:rsidR="008A4B65" w:rsidRPr="00472D9D" w:rsidRDefault="008A4B65" w:rsidP="008A4B65">
            <w:pPr>
              <w:jc w:val="center"/>
              <w:rPr>
                <w:sz w:val="21"/>
                <w:szCs w:val="21"/>
              </w:rPr>
            </w:pPr>
            <w:r>
              <w:rPr>
                <w:sz w:val="21"/>
                <w:szCs w:val="21"/>
              </w:rPr>
              <w:t>Tram.Huynh</w:t>
            </w:r>
          </w:p>
        </w:tc>
      </w:tr>
      <w:tr w:rsidR="006279EA" w:rsidRPr="00472D9D" w14:paraId="5F7A8E34" w14:textId="77777777" w:rsidTr="00FC427D">
        <w:tc>
          <w:tcPr>
            <w:tcW w:w="694" w:type="pct"/>
          </w:tcPr>
          <w:p w14:paraId="3A40060E" w14:textId="1274B7BA" w:rsidR="006279EA" w:rsidRPr="00472D9D" w:rsidRDefault="006279EA" w:rsidP="006279EA">
            <w:pPr>
              <w:rPr>
                <w:sz w:val="21"/>
                <w:szCs w:val="21"/>
              </w:rPr>
            </w:pPr>
            <w:r>
              <w:rPr>
                <w:sz w:val="21"/>
                <w:szCs w:val="21"/>
              </w:rPr>
              <w:t>22/09/2022</w:t>
            </w:r>
          </w:p>
        </w:tc>
        <w:tc>
          <w:tcPr>
            <w:tcW w:w="1513" w:type="pct"/>
          </w:tcPr>
          <w:p w14:paraId="4535177C" w14:textId="5B2FBAD6" w:rsidR="006279EA" w:rsidRPr="00472D9D" w:rsidRDefault="006279EA" w:rsidP="006279EA">
            <w:pPr>
              <w:rPr>
                <w:sz w:val="21"/>
                <w:szCs w:val="21"/>
              </w:rPr>
            </w:pPr>
            <w:r>
              <w:rPr>
                <w:sz w:val="21"/>
                <w:szCs w:val="21"/>
              </w:rPr>
              <w:t>2.2.7 KHTC011</w:t>
            </w:r>
          </w:p>
        </w:tc>
        <w:tc>
          <w:tcPr>
            <w:tcW w:w="1238" w:type="pct"/>
          </w:tcPr>
          <w:p w14:paraId="20D2C611" w14:textId="7549D192" w:rsidR="006279EA" w:rsidRPr="00472D9D" w:rsidRDefault="006279EA" w:rsidP="006279EA">
            <w:pPr>
              <w:rPr>
                <w:sz w:val="21"/>
                <w:szCs w:val="21"/>
              </w:rPr>
            </w:pPr>
            <w:r>
              <w:rPr>
                <w:sz w:val="21"/>
                <w:szCs w:val="21"/>
              </w:rPr>
              <w:t xml:space="preserve">STT 16: </w:t>
            </w:r>
            <w:r w:rsidRPr="00A54725">
              <w:rPr>
                <w:color w:val="000000"/>
                <w:sz w:val="22"/>
                <w:szCs w:val="22"/>
              </w:rPr>
              <w:t>Chi phí QL</w:t>
            </w:r>
            <w:r>
              <w:rPr>
                <w:color w:val="000000"/>
                <w:sz w:val="22"/>
                <w:szCs w:val="22"/>
              </w:rPr>
              <w:t>: thay đổi mô tả file excel upload</w:t>
            </w:r>
          </w:p>
        </w:tc>
        <w:tc>
          <w:tcPr>
            <w:tcW w:w="211" w:type="pct"/>
          </w:tcPr>
          <w:p w14:paraId="510541BB" w14:textId="2B3441FE" w:rsidR="006279EA" w:rsidRPr="00472D9D" w:rsidRDefault="006279EA" w:rsidP="006279EA">
            <w:pPr>
              <w:jc w:val="center"/>
              <w:rPr>
                <w:sz w:val="21"/>
                <w:szCs w:val="21"/>
              </w:rPr>
            </w:pPr>
            <w:r>
              <w:rPr>
                <w:sz w:val="21"/>
                <w:szCs w:val="21"/>
              </w:rPr>
              <w:t>M</w:t>
            </w:r>
          </w:p>
        </w:tc>
        <w:tc>
          <w:tcPr>
            <w:tcW w:w="474" w:type="pct"/>
          </w:tcPr>
          <w:p w14:paraId="51B78EAE" w14:textId="0DB3EAB5" w:rsidR="006279EA" w:rsidRPr="00472D9D" w:rsidRDefault="006279EA" w:rsidP="006279EA">
            <w:pPr>
              <w:jc w:val="center"/>
              <w:rPr>
                <w:sz w:val="21"/>
                <w:szCs w:val="21"/>
              </w:rPr>
            </w:pPr>
            <w:r>
              <w:rPr>
                <w:sz w:val="21"/>
                <w:szCs w:val="21"/>
              </w:rPr>
              <w:t>1.1</w:t>
            </w:r>
          </w:p>
        </w:tc>
        <w:tc>
          <w:tcPr>
            <w:tcW w:w="870" w:type="pct"/>
          </w:tcPr>
          <w:p w14:paraId="09E98AB2" w14:textId="4A3FD1EF" w:rsidR="006279EA" w:rsidRPr="00472D9D" w:rsidRDefault="006279EA" w:rsidP="006279EA">
            <w:pPr>
              <w:jc w:val="center"/>
              <w:rPr>
                <w:sz w:val="21"/>
                <w:szCs w:val="21"/>
              </w:rPr>
            </w:pPr>
            <w:r>
              <w:rPr>
                <w:sz w:val="21"/>
                <w:szCs w:val="21"/>
              </w:rPr>
              <w:t>Tram.Huynh</w:t>
            </w:r>
          </w:p>
        </w:tc>
      </w:tr>
      <w:tr w:rsidR="00CA6382" w:rsidRPr="00472D9D" w14:paraId="351534F1" w14:textId="77777777" w:rsidTr="00FC427D">
        <w:tc>
          <w:tcPr>
            <w:tcW w:w="694" w:type="pct"/>
          </w:tcPr>
          <w:p w14:paraId="0BA144A8" w14:textId="113F1A24" w:rsidR="00CA6382" w:rsidRDefault="00CA6382" w:rsidP="00CA6382">
            <w:pPr>
              <w:rPr>
                <w:sz w:val="21"/>
                <w:szCs w:val="21"/>
              </w:rPr>
            </w:pPr>
            <w:r>
              <w:rPr>
                <w:sz w:val="21"/>
                <w:szCs w:val="21"/>
              </w:rPr>
              <w:t>22/09/2022</w:t>
            </w:r>
          </w:p>
        </w:tc>
        <w:tc>
          <w:tcPr>
            <w:tcW w:w="1513" w:type="pct"/>
          </w:tcPr>
          <w:p w14:paraId="44D39256" w14:textId="3CDA7FFD" w:rsidR="00CA6382" w:rsidRDefault="00CA6382" w:rsidP="00CA6382">
            <w:pPr>
              <w:rPr>
                <w:sz w:val="21"/>
                <w:szCs w:val="21"/>
              </w:rPr>
            </w:pPr>
            <w:r>
              <w:rPr>
                <w:sz w:val="21"/>
                <w:szCs w:val="21"/>
              </w:rPr>
              <w:t>2.2.7 KHTC011</w:t>
            </w:r>
          </w:p>
        </w:tc>
        <w:tc>
          <w:tcPr>
            <w:tcW w:w="1238" w:type="pct"/>
          </w:tcPr>
          <w:p w14:paraId="03A1B4A7" w14:textId="11F7DB17" w:rsidR="00CA6382" w:rsidRDefault="00CA6382" w:rsidP="00CA6382">
            <w:pPr>
              <w:rPr>
                <w:sz w:val="21"/>
                <w:szCs w:val="21"/>
              </w:rPr>
            </w:pPr>
            <w:r>
              <w:rPr>
                <w:sz w:val="21"/>
                <w:szCs w:val="21"/>
              </w:rPr>
              <w:t xml:space="preserve">STT 24: </w:t>
            </w:r>
            <w:r w:rsidR="0013646F" w:rsidRPr="00A54725">
              <w:rPr>
                <w:sz w:val="22"/>
                <w:szCs w:val="22"/>
              </w:rPr>
              <w:t xml:space="preserve">Phí trả cho Cty VAMC (TK 84909), </w:t>
            </w:r>
            <w:r w:rsidR="0013646F" w:rsidRPr="00A54725">
              <w:rPr>
                <w:sz w:val="22"/>
                <w:szCs w:val="22"/>
              </w:rPr>
              <w:br/>
              <w:t xml:space="preserve">Phí xử lý nợ (TK 84909) </w:t>
            </w:r>
            <w:r w:rsidR="0013646F" w:rsidRPr="00A54725">
              <w:rPr>
                <w:sz w:val="22"/>
                <w:szCs w:val="22"/>
              </w:rPr>
              <w:br/>
              <w:t>Phí khác</w:t>
            </w:r>
            <w:r>
              <w:rPr>
                <w:sz w:val="22"/>
                <w:szCs w:val="22"/>
              </w:rPr>
              <w:t xml:space="preserve">: </w:t>
            </w:r>
            <w:r>
              <w:rPr>
                <w:color w:val="000000"/>
                <w:sz w:val="22"/>
                <w:szCs w:val="22"/>
              </w:rPr>
              <w:t>thay đổi cách lấy file excel upload</w:t>
            </w:r>
          </w:p>
        </w:tc>
        <w:tc>
          <w:tcPr>
            <w:tcW w:w="211" w:type="pct"/>
          </w:tcPr>
          <w:p w14:paraId="6D9C221D" w14:textId="5EDFD9C8" w:rsidR="00CA6382" w:rsidRDefault="00CA6382" w:rsidP="00CA6382">
            <w:pPr>
              <w:jc w:val="center"/>
              <w:rPr>
                <w:sz w:val="21"/>
                <w:szCs w:val="21"/>
              </w:rPr>
            </w:pPr>
            <w:r>
              <w:rPr>
                <w:sz w:val="21"/>
                <w:szCs w:val="21"/>
              </w:rPr>
              <w:t>M</w:t>
            </w:r>
          </w:p>
        </w:tc>
        <w:tc>
          <w:tcPr>
            <w:tcW w:w="474" w:type="pct"/>
          </w:tcPr>
          <w:p w14:paraId="19D59C43" w14:textId="4CB2B3C8" w:rsidR="00CA6382" w:rsidRDefault="00CA6382" w:rsidP="00CA6382">
            <w:pPr>
              <w:jc w:val="center"/>
              <w:rPr>
                <w:sz w:val="21"/>
                <w:szCs w:val="21"/>
              </w:rPr>
            </w:pPr>
            <w:r>
              <w:rPr>
                <w:sz w:val="21"/>
                <w:szCs w:val="21"/>
              </w:rPr>
              <w:t>1.1</w:t>
            </w:r>
          </w:p>
        </w:tc>
        <w:tc>
          <w:tcPr>
            <w:tcW w:w="870" w:type="pct"/>
          </w:tcPr>
          <w:p w14:paraId="32D87535" w14:textId="7EA7EF98" w:rsidR="00CA6382" w:rsidRDefault="00CA6382" w:rsidP="00CA6382">
            <w:pPr>
              <w:jc w:val="center"/>
              <w:rPr>
                <w:sz w:val="21"/>
                <w:szCs w:val="21"/>
              </w:rPr>
            </w:pPr>
            <w:r>
              <w:rPr>
                <w:sz w:val="21"/>
                <w:szCs w:val="21"/>
              </w:rPr>
              <w:t>Tram.Huynh</w:t>
            </w:r>
          </w:p>
        </w:tc>
      </w:tr>
      <w:tr w:rsidR="00CA6382" w:rsidRPr="00472D9D" w14:paraId="71D0397F" w14:textId="77777777" w:rsidTr="00FC427D">
        <w:tc>
          <w:tcPr>
            <w:tcW w:w="694" w:type="pct"/>
          </w:tcPr>
          <w:p w14:paraId="7BAE3BED" w14:textId="5312837D" w:rsidR="00CA6382" w:rsidRPr="00472D9D" w:rsidRDefault="00CA6382" w:rsidP="00CA6382">
            <w:pPr>
              <w:rPr>
                <w:sz w:val="21"/>
                <w:szCs w:val="21"/>
              </w:rPr>
            </w:pPr>
            <w:r>
              <w:rPr>
                <w:sz w:val="21"/>
                <w:szCs w:val="21"/>
              </w:rPr>
              <w:t>22/09/2022</w:t>
            </w:r>
          </w:p>
        </w:tc>
        <w:tc>
          <w:tcPr>
            <w:tcW w:w="1513" w:type="pct"/>
          </w:tcPr>
          <w:p w14:paraId="663DE789" w14:textId="084B3CE3" w:rsidR="00CA6382" w:rsidRPr="00472D9D" w:rsidRDefault="00CA6382" w:rsidP="00CA6382">
            <w:pPr>
              <w:rPr>
                <w:sz w:val="21"/>
                <w:szCs w:val="21"/>
              </w:rPr>
            </w:pPr>
            <w:r>
              <w:rPr>
                <w:sz w:val="21"/>
                <w:szCs w:val="21"/>
              </w:rPr>
              <w:t>2.2.7 KHTC011</w:t>
            </w:r>
          </w:p>
        </w:tc>
        <w:tc>
          <w:tcPr>
            <w:tcW w:w="1238" w:type="pct"/>
          </w:tcPr>
          <w:p w14:paraId="6FE85719" w14:textId="5C57695A" w:rsidR="00CA6382" w:rsidRPr="00472D9D" w:rsidRDefault="00CA6382" w:rsidP="00CA6382">
            <w:pPr>
              <w:rPr>
                <w:sz w:val="21"/>
                <w:szCs w:val="21"/>
              </w:rPr>
            </w:pPr>
            <w:r>
              <w:rPr>
                <w:sz w:val="21"/>
                <w:szCs w:val="21"/>
              </w:rPr>
              <w:t xml:space="preserve">STT 42: </w:t>
            </w:r>
            <w:r w:rsidRPr="00A54725">
              <w:rPr>
                <w:sz w:val="22"/>
                <w:szCs w:val="22"/>
              </w:rPr>
              <w:t>CP FTP (N3_N5) cắt chuyển về HO</w:t>
            </w:r>
            <w:r>
              <w:rPr>
                <w:sz w:val="22"/>
                <w:szCs w:val="22"/>
              </w:rPr>
              <w:t xml:space="preserve">: </w:t>
            </w:r>
            <w:r>
              <w:rPr>
                <w:color w:val="000000"/>
                <w:sz w:val="22"/>
                <w:szCs w:val="22"/>
              </w:rPr>
              <w:t>thay đổi cách lấy file excel upload</w:t>
            </w:r>
          </w:p>
        </w:tc>
        <w:tc>
          <w:tcPr>
            <w:tcW w:w="211" w:type="pct"/>
          </w:tcPr>
          <w:p w14:paraId="3F623C3D" w14:textId="0343A87E" w:rsidR="00CA6382" w:rsidRPr="00472D9D" w:rsidRDefault="00CA6382" w:rsidP="00CA6382">
            <w:pPr>
              <w:jc w:val="center"/>
              <w:rPr>
                <w:sz w:val="21"/>
                <w:szCs w:val="21"/>
              </w:rPr>
            </w:pPr>
            <w:r>
              <w:rPr>
                <w:sz w:val="21"/>
                <w:szCs w:val="21"/>
              </w:rPr>
              <w:t>M</w:t>
            </w:r>
          </w:p>
        </w:tc>
        <w:tc>
          <w:tcPr>
            <w:tcW w:w="474" w:type="pct"/>
          </w:tcPr>
          <w:p w14:paraId="36ADC834" w14:textId="0851D8C9" w:rsidR="00CA6382" w:rsidRPr="00472D9D" w:rsidRDefault="00CA6382" w:rsidP="00CA6382">
            <w:pPr>
              <w:jc w:val="center"/>
              <w:rPr>
                <w:sz w:val="21"/>
                <w:szCs w:val="21"/>
              </w:rPr>
            </w:pPr>
            <w:r>
              <w:rPr>
                <w:sz w:val="21"/>
                <w:szCs w:val="21"/>
              </w:rPr>
              <w:t>1.1</w:t>
            </w:r>
          </w:p>
        </w:tc>
        <w:tc>
          <w:tcPr>
            <w:tcW w:w="870" w:type="pct"/>
          </w:tcPr>
          <w:p w14:paraId="43E636C7" w14:textId="2C04C7FE" w:rsidR="00CA6382" w:rsidRPr="00472D9D" w:rsidRDefault="00CA6382" w:rsidP="00CA6382">
            <w:pPr>
              <w:jc w:val="center"/>
              <w:rPr>
                <w:sz w:val="21"/>
                <w:szCs w:val="21"/>
              </w:rPr>
            </w:pPr>
            <w:r>
              <w:rPr>
                <w:sz w:val="21"/>
                <w:szCs w:val="21"/>
              </w:rPr>
              <w:t>Tram.Huynh</w:t>
            </w:r>
          </w:p>
        </w:tc>
      </w:tr>
      <w:tr w:rsidR="00CA6382" w:rsidRPr="00472D9D" w14:paraId="6DE6FCFB" w14:textId="77777777" w:rsidTr="00FC427D">
        <w:tc>
          <w:tcPr>
            <w:tcW w:w="694" w:type="pct"/>
          </w:tcPr>
          <w:p w14:paraId="124917DF" w14:textId="25CA38FF" w:rsidR="00CA6382" w:rsidRDefault="00CA6382" w:rsidP="00CA6382">
            <w:pPr>
              <w:rPr>
                <w:sz w:val="21"/>
                <w:szCs w:val="21"/>
              </w:rPr>
            </w:pPr>
            <w:r>
              <w:rPr>
                <w:sz w:val="21"/>
                <w:szCs w:val="21"/>
              </w:rPr>
              <w:t>22/09/2022</w:t>
            </w:r>
          </w:p>
        </w:tc>
        <w:tc>
          <w:tcPr>
            <w:tcW w:w="1513" w:type="pct"/>
          </w:tcPr>
          <w:p w14:paraId="19256FAD" w14:textId="59F95BF6" w:rsidR="00CA6382" w:rsidRDefault="00CA6382" w:rsidP="00CA6382">
            <w:pPr>
              <w:rPr>
                <w:sz w:val="21"/>
                <w:szCs w:val="21"/>
              </w:rPr>
            </w:pPr>
            <w:r>
              <w:rPr>
                <w:sz w:val="21"/>
                <w:szCs w:val="21"/>
              </w:rPr>
              <w:t>2.2.7 KHTC011</w:t>
            </w:r>
          </w:p>
        </w:tc>
        <w:tc>
          <w:tcPr>
            <w:tcW w:w="1238" w:type="pct"/>
          </w:tcPr>
          <w:p w14:paraId="4C39F306" w14:textId="152FA1CF" w:rsidR="00CA6382" w:rsidRDefault="00CA6382" w:rsidP="00CA6382">
            <w:pPr>
              <w:rPr>
                <w:sz w:val="21"/>
                <w:szCs w:val="21"/>
              </w:rPr>
            </w:pPr>
            <w:r>
              <w:rPr>
                <w:sz w:val="21"/>
                <w:szCs w:val="21"/>
              </w:rPr>
              <w:t xml:space="preserve">STT 48: </w:t>
            </w:r>
            <w:r w:rsidRPr="00A54725">
              <w:rPr>
                <w:color w:val="000000"/>
                <w:sz w:val="22"/>
                <w:szCs w:val="22"/>
              </w:rPr>
              <w:t>Chi phí FTP nợ VAMC</w:t>
            </w:r>
            <w:r>
              <w:rPr>
                <w:sz w:val="22"/>
                <w:szCs w:val="22"/>
              </w:rPr>
              <w:t xml:space="preserve">: </w:t>
            </w:r>
            <w:r>
              <w:rPr>
                <w:color w:val="000000"/>
                <w:sz w:val="22"/>
                <w:szCs w:val="22"/>
              </w:rPr>
              <w:t>thay đổi cách lấy file excel upload</w:t>
            </w:r>
          </w:p>
        </w:tc>
        <w:tc>
          <w:tcPr>
            <w:tcW w:w="211" w:type="pct"/>
          </w:tcPr>
          <w:p w14:paraId="662D0957" w14:textId="01E092ED" w:rsidR="00CA6382" w:rsidRDefault="00CA6382" w:rsidP="00CA6382">
            <w:pPr>
              <w:jc w:val="center"/>
              <w:rPr>
                <w:sz w:val="21"/>
                <w:szCs w:val="21"/>
              </w:rPr>
            </w:pPr>
            <w:r>
              <w:rPr>
                <w:sz w:val="21"/>
                <w:szCs w:val="21"/>
              </w:rPr>
              <w:t>M</w:t>
            </w:r>
          </w:p>
        </w:tc>
        <w:tc>
          <w:tcPr>
            <w:tcW w:w="474" w:type="pct"/>
          </w:tcPr>
          <w:p w14:paraId="68CC387A" w14:textId="1F714420" w:rsidR="00CA6382" w:rsidRDefault="00CA6382" w:rsidP="00CA6382">
            <w:pPr>
              <w:jc w:val="center"/>
              <w:rPr>
                <w:sz w:val="21"/>
                <w:szCs w:val="21"/>
              </w:rPr>
            </w:pPr>
            <w:r>
              <w:rPr>
                <w:sz w:val="21"/>
                <w:szCs w:val="21"/>
              </w:rPr>
              <w:t>1.1</w:t>
            </w:r>
          </w:p>
        </w:tc>
        <w:tc>
          <w:tcPr>
            <w:tcW w:w="870" w:type="pct"/>
          </w:tcPr>
          <w:p w14:paraId="7D9F9368" w14:textId="574F31AE" w:rsidR="00CA6382" w:rsidRDefault="00CA6382" w:rsidP="00CA6382">
            <w:pPr>
              <w:jc w:val="center"/>
              <w:rPr>
                <w:sz w:val="21"/>
                <w:szCs w:val="21"/>
              </w:rPr>
            </w:pPr>
            <w:r>
              <w:rPr>
                <w:sz w:val="21"/>
                <w:szCs w:val="21"/>
              </w:rPr>
              <w:t>Tram.Huynh</w:t>
            </w:r>
          </w:p>
        </w:tc>
      </w:tr>
      <w:tr w:rsidR="00CA6382" w:rsidRPr="00472D9D" w14:paraId="624ECB57" w14:textId="77777777" w:rsidTr="00FC427D">
        <w:tc>
          <w:tcPr>
            <w:tcW w:w="694" w:type="pct"/>
          </w:tcPr>
          <w:p w14:paraId="5C3AA8BB" w14:textId="01EE839C" w:rsidR="00CA6382" w:rsidRPr="00472D9D" w:rsidRDefault="00CA6382" w:rsidP="00CA6382">
            <w:pPr>
              <w:rPr>
                <w:sz w:val="21"/>
                <w:szCs w:val="21"/>
              </w:rPr>
            </w:pPr>
            <w:r>
              <w:rPr>
                <w:sz w:val="21"/>
                <w:szCs w:val="21"/>
              </w:rPr>
              <w:t>22/09/2022</w:t>
            </w:r>
          </w:p>
        </w:tc>
        <w:tc>
          <w:tcPr>
            <w:tcW w:w="1513" w:type="pct"/>
          </w:tcPr>
          <w:p w14:paraId="516807D7" w14:textId="363BB710" w:rsidR="00CA6382" w:rsidRPr="00472D9D" w:rsidRDefault="00CA6382" w:rsidP="00CA6382">
            <w:pPr>
              <w:rPr>
                <w:sz w:val="21"/>
                <w:szCs w:val="21"/>
              </w:rPr>
            </w:pPr>
            <w:r>
              <w:rPr>
                <w:sz w:val="21"/>
                <w:szCs w:val="21"/>
              </w:rPr>
              <w:t>2.2.7 KHTC011</w:t>
            </w:r>
          </w:p>
        </w:tc>
        <w:tc>
          <w:tcPr>
            <w:tcW w:w="1238" w:type="pct"/>
          </w:tcPr>
          <w:p w14:paraId="1F01B141" w14:textId="36825414" w:rsidR="00CA6382" w:rsidRPr="00472D9D" w:rsidRDefault="00CA6382" w:rsidP="00CA6382">
            <w:pPr>
              <w:rPr>
                <w:sz w:val="21"/>
                <w:szCs w:val="21"/>
              </w:rPr>
            </w:pPr>
            <w:r>
              <w:rPr>
                <w:sz w:val="21"/>
                <w:szCs w:val="21"/>
              </w:rPr>
              <w:t xml:space="preserve">STT 50: </w:t>
            </w:r>
            <w:r w:rsidRPr="00A54725">
              <w:rPr>
                <w:color w:val="000000"/>
                <w:sz w:val="22"/>
                <w:szCs w:val="22"/>
              </w:rPr>
              <w:t>Phí trả cho Cty VAMC</w:t>
            </w:r>
            <w:r>
              <w:rPr>
                <w:sz w:val="22"/>
                <w:szCs w:val="22"/>
              </w:rPr>
              <w:t xml:space="preserve">: </w:t>
            </w:r>
            <w:r>
              <w:rPr>
                <w:color w:val="000000"/>
                <w:sz w:val="22"/>
                <w:szCs w:val="22"/>
              </w:rPr>
              <w:t>thay đổi cách lấy file excel upload</w:t>
            </w:r>
          </w:p>
        </w:tc>
        <w:tc>
          <w:tcPr>
            <w:tcW w:w="211" w:type="pct"/>
          </w:tcPr>
          <w:p w14:paraId="1EF9BE8A" w14:textId="651ED754" w:rsidR="00CA6382" w:rsidRPr="00472D9D" w:rsidRDefault="00CA6382" w:rsidP="00CA6382">
            <w:pPr>
              <w:jc w:val="center"/>
              <w:rPr>
                <w:sz w:val="21"/>
                <w:szCs w:val="21"/>
              </w:rPr>
            </w:pPr>
            <w:r>
              <w:rPr>
                <w:sz w:val="21"/>
                <w:szCs w:val="21"/>
              </w:rPr>
              <w:t>M</w:t>
            </w:r>
          </w:p>
        </w:tc>
        <w:tc>
          <w:tcPr>
            <w:tcW w:w="474" w:type="pct"/>
          </w:tcPr>
          <w:p w14:paraId="6E0F8940" w14:textId="6B378BE0" w:rsidR="00CA6382" w:rsidRPr="00472D9D" w:rsidRDefault="00CA6382" w:rsidP="00CA6382">
            <w:pPr>
              <w:jc w:val="center"/>
              <w:rPr>
                <w:sz w:val="21"/>
                <w:szCs w:val="21"/>
              </w:rPr>
            </w:pPr>
            <w:r>
              <w:rPr>
                <w:sz w:val="21"/>
                <w:szCs w:val="21"/>
              </w:rPr>
              <w:t>1.1</w:t>
            </w:r>
          </w:p>
        </w:tc>
        <w:tc>
          <w:tcPr>
            <w:tcW w:w="870" w:type="pct"/>
          </w:tcPr>
          <w:p w14:paraId="65114346" w14:textId="4CFE12D3" w:rsidR="00CA6382" w:rsidRPr="00472D9D" w:rsidRDefault="00CA6382" w:rsidP="00CA6382">
            <w:pPr>
              <w:jc w:val="center"/>
              <w:rPr>
                <w:sz w:val="21"/>
                <w:szCs w:val="21"/>
              </w:rPr>
            </w:pPr>
            <w:r>
              <w:rPr>
                <w:sz w:val="21"/>
                <w:szCs w:val="21"/>
              </w:rPr>
              <w:t>Tram.Huynh</w:t>
            </w:r>
          </w:p>
        </w:tc>
      </w:tr>
      <w:tr w:rsidR="00CA6382" w:rsidRPr="00472D9D" w14:paraId="4E1CA537" w14:textId="77777777" w:rsidTr="00FC427D">
        <w:tc>
          <w:tcPr>
            <w:tcW w:w="694" w:type="pct"/>
          </w:tcPr>
          <w:p w14:paraId="42D22225" w14:textId="4184BA66" w:rsidR="00CA6382" w:rsidRDefault="00CA6382" w:rsidP="00CA6382">
            <w:pPr>
              <w:rPr>
                <w:sz w:val="21"/>
                <w:szCs w:val="21"/>
              </w:rPr>
            </w:pPr>
            <w:r>
              <w:rPr>
                <w:sz w:val="21"/>
                <w:szCs w:val="21"/>
              </w:rPr>
              <w:t>22/09/2022</w:t>
            </w:r>
          </w:p>
        </w:tc>
        <w:tc>
          <w:tcPr>
            <w:tcW w:w="1513" w:type="pct"/>
          </w:tcPr>
          <w:p w14:paraId="1274B6E4" w14:textId="1BEFABFB" w:rsidR="00CA6382" w:rsidRDefault="00CA6382" w:rsidP="00CA6382">
            <w:pPr>
              <w:rPr>
                <w:sz w:val="21"/>
                <w:szCs w:val="21"/>
              </w:rPr>
            </w:pPr>
            <w:r>
              <w:rPr>
                <w:sz w:val="21"/>
                <w:szCs w:val="21"/>
              </w:rPr>
              <w:t>2.2.7 KHTC011</w:t>
            </w:r>
          </w:p>
        </w:tc>
        <w:tc>
          <w:tcPr>
            <w:tcW w:w="1238" w:type="pct"/>
          </w:tcPr>
          <w:p w14:paraId="22990D51" w14:textId="01AD3B3B" w:rsidR="00CA6382" w:rsidRDefault="00CA6382" w:rsidP="00CA6382">
            <w:pPr>
              <w:rPr>
                <w:sz w:val="21"/>
                <w:szCs w:val="21"/>
              </w:rPr>
            </w:pPr>
            <w:r>
              <w:rPr>
                <w:sz w:val="21"/>
                <w:szCs w:val="21"/>
              </w:rPr>
              <w:t xml:space="preserve">STT 52: </w:t>
            </w:r>
            <w:r w:rsidRPr="00A54725">
              <w:rPr>
                <w:color w:val="000000"/>
                <w:sz w:val="22"/>
                <w:szCs w:val="22"/>
              </w:rPr>
              <w:t>Phí khác</w:t>
            </w:r>
            <w:r>
              <w:rPr>
                <w:sz w:val="22"/>
                <w:szCs w:val="22"/>
              </w:rPr>
              <w:t xml:space="preserve">: </w:t>
            </w:r>
            <w:r>
              <w:rPr>
                <w:color w:val="000000"/>
                <w:sz w:val="22"/>
                <w:szCs w:val="22"/>
              </w:rPr>
              <w:t>thay đổi cách lấy file excel upload</w:t>
            </w:r>
          </w:p>
        </w:tc>
        <w:tc>
          <w:tcPr>
            <w:tcW w:w="211" w:type="pct"/>
          </w:tcPr>
          <w:p w14:paraId="64A090A6" w14:textId="6AB66CAF" w:rsidR="00CA6382" w:rsidRDefault="00CA6382" w:rsidP="00CA6382">
            <w:pPr>
              <w:jc w:val="center"/>
              <w:rPr>
                <w:sz w:val="21"/>
                <w:szCs w:val="21"/>
              </w:rPr>
            </w:pPr>
            <w:r>
              <w:rPr>
                <w:sz w:val="21"/>
                <w:szCs w:val="21"/>
              </w:rPr>
              <w:t>M</w:t>
            </w:r>
          </w:p>
        </w:tc>
        <w:tc>
          <w:tcPr>
            <w:tcW w:w="474" w:type="pct"/>
          </w:tcPr>
          <w:p w14:paraId="7EDA214B" w14:textId="737463F1" w:rsidR="00CA6382" w:rsidRDefault="00CA6382" w:rsidP="00CA6382">
            <w:pPr>
              <w:jc w:val="center"/>
              <w:rPr>
                <w:sz w:val="21"/>
                <w:szCs w:val="21"/>
              </w:rPr>
            </w:pPr>
            <w:r>
              <w:rPr>
                <w:sz w:val="21"/>
                <w:szCs w:val="21"/>
              </w:rPr>
              <w:t>1.1</w:t>
            </w:r>
          </w:p>
        </w:tc>
        <w:tc>
          <w:tcPr>
            <w:tcW w:w="870" w:type="pct"/>
          </w:tcPr>
          <w:p w14:paraId="113C3728" w14:textId="532B03BE" w:rsidR="00CA6382" w:rsidRDefault="00CA6382" w:rsidP="00CA6382">
            <w:pPr>
              <w:jc w:val="center"/>
              <w:rPr>
                <w:sz w:val="21"/>
                <w:szCs w:val="21"/>
              </w:rPr>
            </w:pPr>
            <w:r>
              <w:rPr>
                <w:sz w:val="21"/>
                <w:szCs w:val="21"/>
              </w:rPr>
              <w:t>Tram.Huynh</w:t>
            </w:r>
          </w:p>
        </w:tc>
      </w:tr>
      <w:tr w:rsidR="00D55CAA" w:rsidRPr="00472D9D" w14:paraId="01DFD746" w14:textId="77777777" w:rsidTr="00FC427D">
        <w:trPr>
          <w:ins w:id="42" w:author="GIANG CAO" w:date="2023-03-22T14:40:00Z"/>
        </w:trPr>
        <w:tc>
          <w:tcPr>
            <w:tcW w:w="694" w:type="pct"/>
          </w:tcPr>
          <w:p w14:paraId="40FFFD2F" w14:textId="29F5BBE2" w:rsidR="00D55CAA" w:rsidRDefault="00D55CAA" w:rsidP="00CA6382">
            <w:pPr>
              <w:rPr>
                <w:ins w:id="43" w:author="GIANG CAO" w:date="2023-03-22T14:40:00Z"/>
                <w:sz w:val="21"/>
                <w:szCs w:val="21"/>
              </w:rPr>
            </w:pPr>
            <w:ins w:id="44" w:author="GIANG CAO" w:date="2023-03-22T14:40:00Z">
              <w:r>
                <w:rPr>
                  <w:sz w:val="21"/>
                  <w:szCs w:val="21"/>
                </w:rPr>
                <w:t>22/03/2023</w:t>
              </w:r>
            </w:ins>
          </w:p>
        </w:tc>
        <w:tc>
          <w:tcPr>
            <w:tcW w:w="1513" w:type="pct"/>
          </w:tcPr>
          <w:p w14:paraId="37A0D09D" w14:textId="0693BEF2" w:rsidR="00D55CAA" w:rsidRDefault="00D55CAA" w:rsidP="00CA6382">
            <w:pPr>
              <w:rPr>
                <w:ins w:id="45" w:author="GIANG CAO" w:date="2023-03-22T14:40:00Z"/>
                <w:sz w:val="21"/>
                <w:szCs w:val="21"/>
              </w:rPr>
            </w:pPr>
            <w:ins w:id="46" w:author="GIANG CAO" w:date="2023-03-22T14:40:00Z">
              <w:r>
                <w:rPr>
                  <w:sz w:val="21"/>
                  <w:szCs w:val="21"/>
                </w:rPr>
                <w:t>2.2.7 KHT</w:t>
              </w:r>
            </w:ins>
            <w:ins w:id="47" w:author="GIANG CAO" w:date="2023-03-22T14:41:00Z">
              <w:r>
                <w:rPr>
                  <w:sz w:val="21"/>
                  <w:szCs w:val="21"/>
                </w:rPr>
                <w:t>C011</w:t>
              </w:r>
            </w:ins>
          </w:p>
        </w:tc>
        <w:tc>
          <w:tcPr>
            <w:tcW w:w="1238" w:type="pct"/>
          </w:tcPr>
          <w:p w14:paraId="2F6FD706" w14:textId="22885CEF" w:rsidR="00D55CAA" w:rsidRDefault="00D55CAA" w:rsidP="00CA6382">
            <w:pPr>
              <w:rPr>
                <w:ins w:id="48" w:author="GIANG CAO" w:date="2023-03-22T14:40:00Z"/>
                <w:sz w:val="21"/>
                <w:szCs w:val="21"/>
              </w:rPr>
            </w:pPr>
            <w:ins w:id="49" w:author="GIANG CAO" w:date="2023-03-22T14:41:00Z">
              <w:r>
                <w:rPr>
                  <w:sz w:val="21"/>
                  <w:szCs w:val="21"/>
                </w:rPr>
                <w:t>Mô tả cụ thể các chỉ tiêu lấy dữ liệu từ file excel upload</w:t>
              </w:r>
            </w:ins>
          </w:p>
        </w:tc>
        <w:tc>
          <w:tcPr>
            <w:tcW w:w="211" w:type="pct"/>
          </w:tcPr>
          <w:p w14:paraId="7098DFA9" w14:textId="47B8F0BA" w:rsidR="00D55CAA" w:rsidRDefault="00D55CAA" w:rsidP="00CA6382">
            <w:pPr>
              <w:jc w:val="center"/>
              <w:rPr>
                <w:ins w:id="50" w:author="GIANG CAO" w:date="2023-03-22T14:40:00Z"/>
                <w:sz w:val="21"/>
                <w:szCs w:val="21"/>
              </w:rPr>
            </w:pPr>
            <w:ins w:id="51" w:author="GIANG CAO" w:date="2023-03-22T14:41:00Z">
              <w:r>
                <w:rPr>
                  <w:sz w:val="21"/>
                  <w:szCs w:val="21"/>
                </w:rPr>
                <w:t>M</w:t>
              </w:r>
            </w:ins>
          </w:p>
        </w:tc>
        <w:tc>
          <w:tcPr>
            <w:tcW w:w="474" w:type="pct"/>
          </w:tcPr>
          <w:p w14:paraId="33C95879" w14:textId="0434C896" w:rsidR="00D55CAA" w:rsidRDefault="00D55CAA" w:rsidP="00CA6382">
            <w:pPr>
              <w:jc w:val="center"/>
              <w:rPr>
                <w:ins w:id="52" w:author="GIANG CAO" w:date="2023-03-22T14:40:00Z"/>
                <w:sz w:val="21"/>
                <w:szCs w:val="21"/>
              </w:rPr>
            </w:pPr>
            <w:ins w:id="53" w:author="GIANG CAO" w:date="2023-03-22T14:41:00Z">
              <w:r>
                <w:rPr>
                  <w:sz w:val="21"/>
                  <w:szCs w:val="21"/>
                </w:rPr>
                <w:t>1.2</w:t>
              </w:r>
            </w:ins>
          </w:p>
        </w:tc>
        <w:tc>
          <w:tcPr>
            <w:tcW w:w="870" w:type="pct"/>
          </w:tcPr>
          <w:p w14:paraId="4E53DA05" w14:textId="47CFD4F6" w:rsidR="00D55CAA" w:rsidRDefault="00D55CAA" w:rsidP="00CA6382">
            <w:pPr>
              <w:jc w:val="center"/>
              <w:rPr>
                <w:ins w:id="54" w:author="GIANG CAO" w:date="2023-03-22T14:40:00Z"/>
                <w:sz w:val="21"/>
                <w:szCs w:val="21"/>
              </w:rPr>
            </w:pPr>
            <w:ins w:id="55" w:author="GIANG CAO" w:date="2023-03-22T14:41:00Z">
              <w:r>
                <w:rPr>
                  <w:sz w:val="21"/>
                  <w:szCs w:val="21"/>
                </w:rPr>
                <w:t>Giang.Cao</w:t>
              </w:r>
            </w:ins>
          </w:p>
        </w:tc>
      </w:tr>
      <w:tr w:rsidR="00D55CAA" w:rsidRPr="00472D9D" w14:paraId="5922FE04" w14:textId="77777777" w:rsidTr="00FC427D">
        <w:trPr>
          <w:ins w:id="56" w:author="GIANG CAO" w:date="2023-03-22T14:40:00Z"/>
        </w:trPr>
        <w:tc>
          <w:tcPr>
            <w:tcW w:w="694" w:type="pct"/>
          </w:tcPr>
          <w:p w14:paraId="1B6DB448" w14:textId="5CAC5609" w:rsidR="00D55CAA" w:rsidRDefault="00A8626B" w:rsidP="00CA6382">
            <w:pPr>
              <w:rPr>
                <w:ins w:id="57" w:author="GIANG CAO" w:date="2023-03-22T14:40:00Z"/>
                <w:sz w:val="21"/>
                <w:szCs w:val="21"/>
              </w:rPr>
            </w:pPr>
            <w:ins w:id="58" w:author="Nguyen Thi Thanh Truc" w:date="2023-05-05T09:30:00Z">
              <w:r>
                <w:rPr>
                  <w:sz w:val="21"/>
                  <w:szCs w:val="21"/>
                </w:rPr>
                <w:t>5/5/2023</w:t>
              </w:r>
            </w:ins>
          </w:p>
        </w:tc>
        <w:tc>
          <w:tcPr>
            <w:tcW w:w="1513" w:type="pct"/>
          </w:tcPr>
          <w:p w14:paraId="5AA9F004" w14:textId="4238CAA5" w:rsidR="00D55CAA" w:rsidRDefault="00A8626B" w:rsidP="00A8626B">
            <w:pPr>
              <w:rPr>
                <w:ins w:id="59" w:author="GIANG CAO" w:date="2023-03-22T14:40:00Z"/>
                <w:sz w:val="21"/>
                <w:szCs w:val="21"/>
              </w:rPr>
            </w:pPr>
            <w:ins w:id="60" w:author="Nguyen Thi Thanh Truc" w:date="2023-05-05T09:30:00Z">
              <w:r>
                <w:rPr>
                  <w:sz w:val="21"/>
                  <w:szCs w:val="21"/>
                </w:rPr>
                <w:t xml:space="preserve">2.2.4. </w:t>
              </w:r>
            </w:ins>
            <w:ins w:id="61" w:author="Nguyen Thi Thanh Truc" w:date="2023-05-05T09:31:00Z">
              <w:r>
                <w:rPr>
                  <w:sz w:val="21"/>
                  <w:szCs w:val="21"/>
                </w:rPr>
                <w:t>KHTC007, báo cáo 2. HDV BQ YTD</w:t>
              </w:r>
            </w:ins>
          </w:p>
        </w:tc>
        <w:tc>
          <w:tcPr>
            <w:tcW w:w="1238" w:type="pct"/>
          </w:tcPr>
          <w:p w14:paraId="4469BCB1" w14:textId="739854EB" w:rsidR="00D55CAA" w:rsidRDefault="008B2C13" w:rsidP="00CA6382">
            <w:pPr>
              <w:rPr>
                <w:ins w:id="62" w:author="GIANG CAO" w:date="2023-03-22T14:40:00Z"/>
                <w:sz w:val="21"/>
                <w:szCs w:val="21"/>
              </w:rPr>
            </w:pPr>
            <w:ins w:id="63" w:author="Nguyen Thi Thanh Truc" w:date="2023-05-05T09:31:00Z">
              <w:r>
                <w:rPr>
                  <w:sz w:val="21"/>
                  <w:szCs w:val="21"/>
                </w:rPr>
                <w:t xml:space="preserve">Số kế hoạch </w:t>
              </w:r>
              <w:r w:rsidRPr="008B2C13">
                <w:rPr>
                  <w:sz w:val="21"/>
                  <w:szCs w:val="21"/>
                </w:rPr>
                <w:sym w:font="Wingdings" w:char="F0E8"/>
              </w:r>
              <w:r>
                <w:rPr>
                  <w:sz w:val="21"/>
                  <w:szCs w:val="21"/>
                </w:rPr>
                <w:t xml:space="preserve"> Số kế hoạch lũy kế</w:t>
              </w:r>
            </w:ins>
          </w:p>
        </w:tc>
        <w:tc>
          <w:tcPr>
            <w:tcW w:w="211" w:type="pct"/>
          </w:tcPr>
          <w:p w14:paraId="2778BA14" w14:textId="5B7D33B0" w:rsidR="00D55CAA" w:rsidRDefault="008B2C13" w:rsidP="00CA6382">
            <w:pPr>
              <w:jc w:val="center"/>
              <w:rPr>
                <w:ins w:id="64" w:author="GIANG CAO" w:date="2023-03-22T14:40:00Z"/>
                <w:sz w:val="21"/>
                <w:szCs w:val="21"/>
              </w:rPr>
            </w:pPr>
            <w:ins w:id="65" w:author="Nguyen Thi Thanh Truc" w:date="2023-05-05T09:31:00Z">
              <w:r>
                <w:rPr>
                  <w:sz w:val="21"/>
                  <w:szCs w:val="21"/>
                </w:rPr>
                <w:t>M</w:t>
              </w:r>
            </w:ins>
          </w:p>
        </w:tc>
        <w:tc>
          <w:tcPr>
            <w:tcW w:w="474" w:type="pct"/>
          </w:tcPr>
          <w:p w14:paraId="5D875AB2" w14:textId="61A33282" w:rsidR="00D55CAA" w:rsidRDefault="008B2C13" w:rsidP="00CA6382">
            <w:pPr>
              <w:jc w:val="center"/>
              <w:rPr>
                <w:ins w:id="66" w:author="GIANG CAO" w:date="2023-03-22T14:40:00Z"/>
                <w:sz w:val="21"/>
                <w:szCs w:val="21"/>
              </w:rPr>
            </w:pPr>
            <w:ins w:id="67" w:author="Nguyen Thi Thanh Truc" w:date="2023-05-05T09:31:00Z">
              <w:r>
                <w:rPr>
                  <w:sz w:val="21"/>
                  <w:szCs w:val="21"/>
                </w:rPr>
                <w:t>1.2</w:t>
              </w:r>
            </w:ins>
          </w:p>
        </w:tc>
        <w:tc>
          <w:tcPr>
            <w:tcW w:w="870" w:type="pct"/>
          </w:tcPr>
          <w:p w14:paraId="2CAF38CE" w14:textId="13C8A3E8" w:rsidR="00D55CAA" w:rsidRDefault="008B2C13" w:rsidP="00CA6382">
            <w:pPr>
              <w:jc w:val="center"/>
              <w:rPr>
                <w:ins w:id="68" w:author="GIANG CAO" w:date="2023-03-22T14:40:00Z"/>
                <w:sz w:val="21"/>
                <w:szCs w:val="21"/>
              </w:rPr>
            </w:pPr>
            <w:ins w:id="69" w:author="Nguyen Thi Thanh Truc" w:date="2023-05-05T09:31:00Z">
              <w:r>
                <w:rPr>
                  <w:sz w:val="21"/>
                  <w:szCs w:val="21"/>
                </w:rPr>
                <w:t>Truc.Nguyen</w:t>
              </w:r>
            </w:ins>
          </w:p>
        </w:tc>
      </w:tr>
      <w:tr w:rsidR="008B2C13" w:rsidRPr="00472D9D" w14:paraId="7C33DB6A" w14:textId="77777777" w:rsidTr="00FC427D">
        <w:trPr>
          <w:ins w:id="70" w:author="Nguyen Thi Thanh Truc" w:date="2023-05-05T09:31:00Z"/>
        </w:trPr>
        <w:tc>
          <w:tcPr>
            <w:tcW w:w="694" w:type="pct"/>
          </w:tcPr>
          <w:p w14:paraId="585B0083" w14:textId="3C6F45DC" w:rsidR="008B2C13" w:rsidRDefault="008B2C13" w:rsidP="00CA6382">
            <w:pPr>
              <w:rPr>
                <w:ins w:id="71" w:author="Nguyen Thi Thanh Truc" w:date="2023-05-05T09:31:00Z"/>
                <w:sz w:val="21"/>
                <w:szCs w:val="21"/>
              </w:rPr>
            </w:pPr>
            <w:ins w:id="72" w:author="Nguyen Thi Thanh Truc" w:date="2023-05-05T09:31:00Z">
              <w:r>
                <w:rPr>
                  <w:sz w:val="21"/>
                  <w:szCs w:val="21"/>
                </w:rPr>
                <w:t>5/5/2023</w:t>
              </w:r>
            </w:ins>
          </w:p>
        </w:tc>
        <w:tc>
          <w:tcPr>
            <w:tcW w:w="1513" w:type="pct"/>
          </w:tcPr>
          <w:p w14:paraId="362F8C97" w14:textId="67872320" w:rsidR="008B2C13" w:rsidRDefault="008B2C13" w:rsidP="008B2C13">
            <w:pPr>
              <w:rPr>
                <w:ins w:id="73" w:author="Nguyen Thi Thanh Truc" w:date="2023-05-05T09:31:00Z"/>
                <w:sz w:val="21"/>
                <w:szCs w:val="21"/>
              </w:rPr>
            </w:pPr>
            <w:ins w:id="74" w:author="Nguyen Thi Thanh Truc" w:date="2023-05-05T09:31:00Z">
              <w:r>
                <w:rPr>
                  <w:sz w:val="21"/>
                  <w:szCs w:val="21"/>
                </w:rPr>
                <w:t xml:space="preserve">2.2.4. KHTC007, báo cáo </w:t>
              </w:r>
            </w:ins>
            <w:ins w:id="75" w:author="Nguyen Thi Thanh Truc" w:date="2023-05-05T09:33:00Z">
              <w:r w:rsidRPr="008B2C13">
                <w:rPr>
                  <w:sz w:val="21"/>
                  <w:szCs w:val="21"/>
                </w:rPr>
                <w:t>3. Dư nợ Top KH</w:t>
              </w:r>
            </w:ins>
          </w:p>
        </w:tc>
        <w:tc>
          <w:tcPr>
            <w:tcW w:w="1238" w:type="pct"/>
          </w:tcPr>
          <w:p w14:paraId="59313F04" w14:textId="54ECF7A3" w:rsidR="008B2C13" w:rsidRDefault="008B2C13" w:rsidP="00CA6382">
            <w:pPr>
              <w:rPr>
                <w:ins w:id="76" w:author="Nguyen Thi Thanh Truc" w:date="2023-05-05T09:31:00Z"/>
                <w:sz w:val="21"/>
                <w:szCs w:val="21"/>
              </w:rPr>
            </w:pPr>
            <w:ins w:id="77" w:author="Nguyen Thi Thanh Truc" w:date="2023-05-05T09:32:00Z">
              <w:r>
                <w:rPr>
                  <w:sz w:val="21"/>
                  <w:szCs w:val="21"/>
                </w:rPr>
                <w:t>Thay đổi cách lấy dư nợ thẻ</w:t>
              </w:r>
            </w:ins>
          </w:p>
        </w:tc>
        <w:tc>
          <w:tcPr>
            <w:tcW w:w="211" w:type="pct"/>
          </w:tcPr>
          <w:p w14:paraId="514B6534" w14:textId="3B88ADF5" w:rsidR="008B2C13" w:rsidRDefault="008B2C13" w:rsidP="00CA6382">
            <w:pPr>
              <w:jc w:val="center"/>
              <w:rPr>
                <w:ins w:id="78" w:author="Nguyen Thi Thanh Truc" w:date="2023-05-05T09:31:00Z"/>
                <w:sz w:val="21"/>
                <w:szCs w:val="21"/>
              </w:rPr>
            </w:pPr>
            <w:ins w:id="79" w:author="Nguyen Thi Thanh Truc" w:date="2023-05-05T09:32:00Z">
              <w:r>
                <w:rPr>
                  <w:sz w:val="21"/>
                  <w:szCs w:val="21"/>
                </w:rPr>
                <w:t>M</w:t>
              </w:r>
            </w:ins>
          </w:p>
        </w:tc>
        <w:tc>
          <w:tcPr>
            <w:tcW w:w="474" w:type="pct"/>
          </w:tcPr>
          <w:p w14:paraId="5476532E" w14:textId="1E06D0E2" w:rsidR="008B2C13" w:rsidRDefault="008B2C13" w:rsidP="00CA6382">
            <w:pPr>
              <w:jc w:val="center"/>
              <w:rPr>
                <w:ins w:id="80" w:author="Nguyen Thi Thanh Truc" w:date="2023-05-05T09:31:00Z"/>
                <w:sz w:val="21"/>
                <w:szCs w:val="21"/>
              </w:rPr>
            </w:pPr>
            <w:ins w:id="81" w:author="Nguyen Thi Thanh Truc" w:date="2023-05-05T09:32:00Z">
              <w:r>
                <w:rPr>
                  <w:sz w:val="21"/>
                  <w:szCs w:val="21"/>
                </w:rPr>
                <w:t>1.2</w:t>
              </w:r>
            </w:ins>
          </w:p>
        </w:tc>
        <w:tc>
          <w:tcPr>
            <w:tcW w:w="870" w:type="pct"/>
          </w:tcPr>
          <w:p w14:paraId="5A61FD00" w14:textId="521D41FC" w:rsidR="008B2C13" w:rsidRDefault="008B2C13" w:rsidP="00CA6382">
            <w:pPr>
              <w:jc w:val="center"/>
              <w:rPr>
                <w:ins w:id="82" w:author="Nguyen Thi Thanh Truc" w:date="2023-05-05T09:31:00Z"/>
                <w:sz w:val="21"/>
                <w:szCs w:val="21"/>
              </w:rPr>
            </w:pPr>
            <w:ins w:id="83" w:author="Nguyen Thi Thanh Truc" w:date="2023-05-05T09:32:00Z">
              <w:r>
                <w:rPr>
                  <w:sz w:val="21"/>
                  <w:szCs w:val="21"/>
                </w:rPr>
                <w:t>Truc.Nguyen</w:t>
              </w:r>
            </w:ins>
          </w:p>
        </w:tc>
      </w:tr>
      <w:tr w:rsidR="008B2C13" w:rsidRPr="00472D9D" w14:paraId="50AB9F25" w14:textId="77777777" w:rsidTr="00FC427D">
        <w:trPr>
          <w:ins w:id="84" w:author="Nguyen Thi Thanh Truc" w:date="2023-05-05T09:31:00Z"/>
        </w:trPr>
        <w:tc>
          <w:tcPr>
            <w:tcW w:w="694" w:type="pct"/>
          </w:tcPr>
          <w:p w14:paraId="39C97880" w14:textId="0C53ADDE" w:rsidR="008B2C13" w:rsidRDefault="008B2C13" w:rsidP="00CA6382">
            <w:pPr>
              <w:rPr>
                <w:ins w:id="85" w:author="Nguyen Thi Thanh Truc" w:date="2023-05-05T09:31:00Z"/>
                <w:sz w:val="21"/>
                <w:szCs w:val="21"/>
              </w:rPr>
            </w:pPr>
            <w:ins w:id="86" w:author="Nguyen Thi Thanh Truc" w:date="2023-05-05T09:32:00Z">
              <w:r>
                <w:rPr>
                  <w:sz w:val="21"/>
                  <w:szCs w:val="21"/>
                </w:rPr>
                <w:t>5/5/2023</w:t>
              </w:r>
            </w:ins>
          </w:p>
        </w:tc>
        <w:tc>
          <w:tcPr>
            <w:tcW w:w="1513" w:type="pct"/>
          </w:tcPr>
          <w:p w14:paraId="01208CDD" w14:textId="7CCAE809" w:rsidR="008B2C13" w:rsidRDefault="008B2C13" w:rsidP="00A8626B">
            <w:pPr>
              <w:rPr>
                <w:ins w:id="87" w:author="Nguyen Thi Thanh Truc" w:date="2023-05-05T09:31:00Z"/>
                <w:sz w:val="21"/>
                <w:szCs w:val="21"/>
              </w:rPr>
            </w:pPr>
            <w:ins w:id="88" w:author="Nguyen Thi Thanh Truc" w:date="2023-05-05T09:33:00Z">
              <w:r>
                <w:rPr>
                  <w:sz w:val="21"/>
                  <w:szCs w:val="21"/>
                </w:rPr>
                <w:t>2.2.4. KHTC007, báo cáo 5. CIF mở mới trong tháng</w:t>
              </w:r>
            </w:ins>
          </w:p>
        </w:tc>
        <w:tc>
          <w:tcPr>
            <w:tcW w:w="1238" w:type="pct"/>
          </w:tcPr>
          <w:p w14:paraId="58C89CE7" w14:textId="18D96FFE" w:rsidR="008B2C13" w:rsidRDefault="008B2C13" w:rsidP="00CA6382">
            <w:pPr>
              <w:rPr>
                <w:ins w:id="89" w:author="Nguyen Thi Thanh Truc" w:date="2023-05-05T09:31:00Z"/>
                <w:sz w:val="21"/>
                <w:szCs w:val="21"/>
              </w:rPr>
            </w:pPr>
            <w:ins w:id="90" w:author="Nguyen Thi Thanh Truc" w:date="2023-05-05T09:33:00Z">
              <w:r>
                <w:rPr>
                  <w:sz w:val="21"/>
                  <w:szCs w:val="21"/>
                </w:rPr>
                <w:t xml:space="preserve">Thay đổi tên cột </w:t>
              </w:r>
            </w:ins>
            <w:ins w:id="91" w:author="Nguyen Thi Thanh Truc" w:date="2023-05-05T09:34:00Z">
              <w:r>
                <w:rPr>
                  <w:sz w:val="21"/>
                  <w:szCs w:val="21"/>
                </w:rPr>
                <w:t>SL KH mở mới trong tháng</w:t>
              </w:r>
            </w:ins>
          </w:p>
        </w:tc>
        <w:tc>
          <w:tcPr>
            <w:tcW w:w="211" w:type="pct"/>
          </w:tcPr>
          <w:p w14:paraId="2338209D" w14:textId="68AA243C" w:rsidR="008B2C13" w:rsidRDefault="008B2C13" w:rsidP="00CA6382">
            <w:pPr>
              <w:jc w:val="center"/>
              <w:rPr>
                <w:ins w:id="92" w:author="Nguyen Thi Thanh Truc" w:date="2023-05-05T09:31:00Z"/>
                <w:sz w:val="21"/>
                <w:szCs w:val="21"/>
              </w:rPr>
            </w:pPr>
            <w:ins w:id="93" w:author="Nguyen Thi Thanh Truc" w:date="2023-05-05T09:34:00Z">
              <w:r>
                <w:rPr>
                  <w:sz w:val="21"/>
                  <w:szCs w:val="21"/>
                </w:rPr>
                <w:t>M</w:t>
              </w:r>
            </w:ins>
          </w:p>
        </w:tc>
        <w:tc>
          <w:tcPr>
            <w:tcW w:w="474" w:type="pct"/>
          </w:tcPr>
          <w:p w14:paraId="3B47EC0B" w14:textId="6B506447" w:rsidR="008B2C13" w:rsidRDefault="008B2C13" w:rsidP="00CA6382">
            <w:pPr>
              <w:jc w:val="center"/>
              <w:rPr>
                <w:ins w:id="94" w:author="Nguyen Thi Thanh Truc" w:date="2023-05-05T09:31:00Z"/>
                <w:sz w:val="21"/>
                <w:szCs w:val="21"/>
              </w:rPr>
            </w:pPr>
            <w:ins w:id="95" w:author="Nguyen Thi Thanh Truc" w:date="2023-05-05T09:34:00Z">
              <w:r>
                <w:rPr>
                  <w:sz w:val="21"/>
                  <w:szCs w:val="21"/>
                </w:rPr>
                <w:t>1.2</w:t>
              </w:r>
            </w:ins>
          </w:p>
        </w:tc>
        <w:tc>
          <w:tcPr>
            <w:tcW w:w="870" w:type="pct"/>
          </w:tcPr>
          <w:p w14:paraId="51374700" w14:textId="238B07CB" w:rsidR="008B2C13" w:rsidRDefault="008B2C13" w:rsidP="00CA6382">
            <w:pPr>
              <w:jc w:val="center"/>
              <w:rPr>
                <w:ins w:id="96" w:author="Nguyen Thi Thanh Truc" w:date="2023-05-05T09:31:00Z"/>
                <w:sz w:val="21"/>
                <w:szCs w:val="21"/>
              </w:rPr>
            </w:pPr>
            <w:ins w:id="97" w:author="Nguyen Thi Thanh Truc" w:date="2023-05-05T09:34:00Z">
              <w:r>
                <w:rPr>
                  <w:sz w:val="21"/>
                  <w:szCs w:val="21"/>
                </w:rPr>
                <w:t>Truc.Nguyen</w:t>
              </w:r>
            </w:ins>
          </w:p>
        </w:tc>
      </w:tr>
      <w:tr w:rsidR="00FC427D" w:rsidRPr="00472D9D" w14:paraId="049D6AB1" w14:textId="77777777" w:rsidTr="00FC427D">
        <w:tc>
          <w:tcPr>
            <w:tcW w:w="694" w:type="pct"/>
          </w:tcPr>
          <w:p w14:paraId="3B874C4E" w14:textId="5CC573D1" w:rsidR="00FC427D" w:rsidRDefault="00FC427D" w:rsidP="00FC427D">
            <w:pPr>
              <w:rPr>
                <w:sz w:val="21"/>
                <w:szCs w:val="21"/>
              </w:rPr>
            </w:pPr>
            <w:r>
              <w:rPr>
                <w:sz w:val="21"/>
                <w:szCs w:val="21"/>
              </w:rPr>
              <w:t>16/05/2023</w:t>
            </w:r>
          </w:p>
        </w:tc>
        <w:tc>
          <w:tcPr>
            <w:tcW w:w="1513" w:type="pct"/>
          </w:tcPr>
          <w:p w14:paraId="50871624" w14:textId="67D14107" w:rsidR="00FC427D" w:rsidRDefault="00FC427D" w:rsidP="00FC427D">
            <w:pPr>
              <w:rPr>
                <w:sz w:val="21"/>
                <w:szCs w:val="21"/>
              </w:rPr>
            </w:pPr>
            <w:ins w:id="98" w:author="Nguyen Thi Thanh Truc" w:date="2023-05-05T09:30:00Z">
              <w:r>
                <w:rPr>
                  <w:sz w:val="21"/>
                  <w:szCs w:val="21"/>
                </w:rPr>
                <w:t xml:space="preserve">2.2.4. </w:t>
              </w:r>
            </w:ins>
            <w:ins w:id="99" w:author="Nguyen Thi Thanh Truc" w:date="2023-05-05T09:31:00Z">
              <w:r>
                <w:rPr>
                  <w:sz w:val="21"/>
                  <w:szCs w:val="21"/>
                </w:rPr>
                <w:t>KHTC007, báo cáo 2. HDV BQ YTD</w:t>
              </w:r>
            </w:ins>
          </w:p>
        </w:tc>
        <w:tc>
          <w:tcPr>
            <w:tcW w:w="1238" w:type="pct"/>
          </w:tcPr>
          <w:p w14:paraId="696939B1" w14:textId="5301E704" w:rsidR="00FC427D" w:rsidRDefault="00FC427D" w:rsidP="00FC427D">
            <w:pPr>
              <w:rPr>
                <w:sz w:val="21"/>
                <w:szCs w:val="21"/>
              </w:rPr>
            </w:pPr>
            <w:r>
              <w:rPr>
                <w:color w:val="000000"/>
                <w:sz w:val="23"/>
                <w:szCs w:val="23"/>
                <w:shd w:val="clear" w:color="auto" w:fill="FFFFFF"/>
              </w:rPr>
              <w:t>Bỏ điều kiện lọc huy động vốn bình quân của KHCN &gt; 50 tỷ và KHDN &gt; 200 tỷ</w:t>
            </w:r>
          </w:p>
        </w:tc>
        <w:tc>
          <w:tcPr>
            <w:tcW w:w="211" w:type="pct"/>
          </w:tcPr>
          <w:p w14:paraId="04D73A9C" w14:textId="6997C911" w:rsidR="00FC427D" w:rsidRDefault="00FC427D" w:rsidP="00FC427D">
            <w:pPr>
              <w:jc w:val="center"/>
              <w:rPr>
                <w:sz w:val="21"/>
                <w:szCs w:val="21"/>
              </w:rPr>
            </w:pPr>
            <w:r>
              <w:rPr>
                <w:sz w:val="21"/>
                <w:szCs w:val="21"/>
              </w:rPr>
              <w:t>M</w:t>
            </w:r>
          </w:p>
        </w:tc>
        <w:tc>
          <w:tcPr>
            <w:tcW w:w="474" w:type="pct"/>
          </w:tcPr>
          <w:p w14:paraId="4FF01716" w14:textId="0CEAECBE" w:rsidR="00FC427D" w:rsidRDefault="00FC427D" w:rsidP="00FC427D">
            <w:pPr>
              <w:jc w:val="center"/>
              <w:rPr>
                <w:sz w:val="21"/>
                <w:szCs w:val="21"/>
              </w:rPr>
            </w:pPr>
            <w:r>
              <w:rPr>
                <w:sz w:val="21"/>
                <w:szCs w:val="21"/>
              </w:rPr>
              <w:t>1.2</w:t>
            </w:r>
          </w:p>
        </w:tc>
        <w:tc>
          <w:tcPr>
            <w:tcW w:w="870" w:type="pct"/>
          </w:tcPr>
          <w:p w14:paraId="48B28B79" w14:textId="1265AAC5" w:rsidR="00FC427D" w:rsidRDefault="00FC427D" w:rsidP="00FC427D">
            <w:pPr>
              <w:jc w:val="center"/>
              <w:rPr>
                <w:sz w:val="21"/>
                <w:szCs w:val="21"/>
              </w:rPr>
            </w:pPr>
            <w:r>
              <w:rPr>
                <w:sz w:val="21"/>
                <w:szCs w:val="21"/>
              </w:rPr>
              <w:t>Truc.Nguyen</w:t>
            </w:r>
          </w:p>
        </w:tc>
      </w:tr>
      <w:tr w:rsidR="00FC427D" w:rsidRPr="00472D9D" w14:paraId="0A6BAE3A" w14:textId="77777777" w:rsidTr="00FC427D">
        <w:tc>
          <w:tcPr>
            <w:tcW w:w="694" w:type="pct"/>
          </w:tcPr>
          <w:p w14:paraId="750525DE" w14:textId="7D900596" w:rsidR="00FC427D" w:rsidRDefault="00FC427D" w:rsidP="00FC427D">
            <w:pPr>
              <w:rPr>
                <w:sz w:val="21"/>
                <w:szCs w:val="21"/>
              </w:rPr>
            </w:pPr>
            <w:r>
              <w:rPr>
                <w:sz w:val="21"/>
                <w:szCs w:val="21"/>
              </w:rPr>
              <w:t>16/05/2023</w:t>
            </w:r>
          </w:p>
        </w:tc>
        <w:tc>
          <w:tcPr>
            <w:tcW w:w="1513" w:type="pct"/>
          </w:tcPr>
          <w:p w14:paraId="618AA836" w14:textId="69D66B47" w:rsidR="00FC427D" w:rsidRDefault="00FC427D" w:rsidP="00FC427D">
            <w:pPr>
              <w:rPr>
                <w:sz w:val="21"/>
                <w:szCs w:val="21"/>
              </w:rPr>
            </w:pPr>
            <w:ins w:id="100" w:author="Nguyen Thi Thanh Truc" w:date="2023-05-05T09:30:00Z">
              <w:r>
                <w:rPr>
                  <w:sz w:val="21"/>
                  <w:szCs w:val="21"/>
                </w:rPr>
                <w:t xml:space="preserve">2.2.4. </w:t>
              </w:r>
            </w:ins>
            <w:ins w:id="101" w:author="Nguyen Thi Thanh Truc" w:date="2023-05-05T09:31:00Z">
              <w:r>
                <w:rPr>
                  <w:sz w:val="21"/>
                  <w:szCs w:val="21"/>
                </w:rPr>
                <w:t xml:space="preserve">KHTC007, báo cáo </w:t>
              </w:r>
            </w:ins>
            <w:r>
              <w:rPr>
                <w:sz w:val="21"/>
                <w:szCs w:val="21"/>
              </w:rPr>
              <w:t>1</w:t>
            </w:r>
            <w:ins w:id="102" w:author="Nguyen Thi Thanh Truc" w:date="2023-05-05T09:31:00Z">
              <w:r>
                <w:rPr>
                  <w:sz w:val="21"/>
                  <w:szCs w:val="21"/>
                </w:rPr>
                <w:t xml:space="preserve">. </w:t>
              </w:r>
            </w:ins>
            <w:r>
              <w:rPr>
                <w:sz w:val="21"/>
                <w:szCs w:val="21"/>
              </w:rPr>
              <w:t>Dư nợ</w:t>
            </w:r>
            <w:ins w:id="103" w:author="Nguyen Thi Thanh Truc" w:date="2023-05-05T09:31:00Z">
              <w:r>
                <w:rPr>
                  <w:sz w:val="21"/>
                  <w:szCs w:val="21"/>
                </w:rPr>
                <w:t xml:space="preserve"> BQ YTD</w:t>
              </w:r>
            </w:ins>
          </w:p>
        </w:tc>
        <w:tc>
          <w:tcPr>
            <w:tcW w:w="1238" w:type="pct"/>
          </w:tcPr>
          <w:p w14:paraId="1F64157B" w14:textId="7D4D5DBB" w:rsidR="00FC427D" w:rsidRDefault="00FC427D" w:rsidP="00FC427D">
            <w:pPr>
              <w:rPr>
                <w:color w:val="000000"/>
                <w:sz w:val="23"/>
                <w:szCs w:val="23"/>
                <w:shd w:val="clear" w:color="auto" w:fill="FFFFFF"/>
              </w:rPr>
            </w:pPr>
            <w:r>
              <w:rPr>
                <w:color w:val="000000"/>
                <w:sz w:val="23"/>
                <w:szCs w:val="23"/>
                <w:shd w:val="clear" w:color="auto" w:fill="FFFFFF"/>
              </w:rPr>
              <w:t>Bỏ điều kiện lọc dư nợ bình quân của KHCN &gt; 50 tỷ và KHDN &gt; 100 tỷ</w:t>
            </w:r>
          </w:p>
        </w:tc>
        <w:tc>
          <w:tcPr>
            <w:tcW w:w="211" w:type="pct"/>
          </w:tcPr>
          <w:p w14:paraId="5D98DECE" w14:textId="4C35FB01" w:rsidR="00FC427D" w:rsidRDefault="00FC427D" w:rsidP="00FC427D">
            <w:pPr>
              <w:jc w:val="center"/>
              <w:rPr>
                <w:sz w:val="21"/>
                <w:szCs w:val="21"/>
              </w:rPr>
            </w:pPr>
            <w:r>
              <w:rPr>
                <w:sz w:val="21"/>
                <w:szCs w:val="21"/>
              </w:rPr>
              <w:t>M</w:t>
            </w:r>
          </w:p>
        </w:tc>
        <w:tc>
          <w:tcPr>
            <w:tcW w:w="474" w:type="pct"/>
          </w:tcPr>
          <w:p w14:paraId="4CA87DD8" w14:textId="4DEB436F" w:rsidR="00FC427D" w:rsidRDefault="00FC427D" w:rsidP="00FC427D">
            <w:pPr>
              <w:jc w:val="center"/>
              <w:rPr>
                <w:sz w:val="21"/>
                <w:szCs w:val="21"/>
              </w:rPr>
            </w:pPr>
            <w:r>
              <w:rPr>
                <w:sz w:val="21"/>
                <w:szCs w:val="21"/>
              </w:rPr>
              <w:t>1.2</w:t>
            </w:r>
          </w:p>
        </w:tc>
        <w:tc>
          <w:tcPr>
            <w:tcW w:w="870" w:type="pct"/>
          </w:tcPr>
          <w:p w14:paraId="76F0AEB8" w14:textId="5586CCA5" w:rsidR="00FC427D" w:rsidRDefault="00FC427D" w:rsidP="00FC427D">
            <w:pPr>
              <w:jc w:val="center"/>
              <w:rPr>
                <w:sz w:val="21"/>
                <w:szCs w:val="21"/>
              </w:rPr>
            </w:pPr>
            <w:r>
              <w:rPr>
                <w:sz w:val="21"/>
                <w:szCs w:val="21"/>
              </w:rPr>
              <w:t>Truc.Nguyen</w:t>
            </w:r>
          </w:p>
        </w:tc>
      </w:tr>
      <w:tr w:rsidR="00FC427D" w:rsidRPr="00472D9D" w14:paraId="22D04A47" w14:textId="77777777" w:rsidTr="00FC427D">
        <w:tc>
          <w:tcPr>
            <w:tcW w:w="694" w:type="pct"/>
          </w:tcPr>
          <w:p w14:paraId="12335D31" w14:textId="355946F5" w:rsidR="00FC427D" w:rsidRDefault="00FC427D" w:rsidP="00FC427D">
            <w:pPr>
              <w:rPr>
                <w:sz w:val="21"/>
                <w:szCs w:val="21"/>
              </w:rPr>
            </w:pPr>
            <w:r>
              <w:rPr>
                <w:sz w:val="21"/>
                <w:szCs w:val="21"/>
              </w:rPr>
              <w:t>18</w:t>
            </w:r>
            <w:ins w:id="104" w:author="Nguyen Thi Thanh Truc" w:date="2023-05-05T09:32:00Z">
              <w:r>
                <w:rPr>
                  <w:sz w:val="21"/>
                  <w:szCs w:val="21"/>
                </w:rPr>
                <w:t>/5/2023</w:t>
              </w:r>
            </w:ins>
          </w:p>
        </w:tc>
        <w:tc>
          <w:tcPr>
            <w:tcW w:w="1513" w:type="pct"/>
          </w:tcPr>
          <w:p w14:paraId="578AD70C" w14:textId="21272958" w:rsidR="00FC427D" w:rsidRDefault="00FC427D" w:rsidP="00FC427D">
            <w:pPr>
              <w:rPr>
                <w:sz w:val="21"/>
                <w:szCs w:val="21"/>
              </w:rPr>
            </w:pPr>
            <w:ins w:id="105" w:author="Nguyen Thi Thanh Truc" w:date="2023-05-05T09:33:00Z">
              <w:r>
                <w:rPr>
                  <w:sz w:val="21"/>
                  <w:szCs w:val="21"/>
                </w:rPr>
                <w:t>2.2.4. KHTC007, báo cáo 5. CIF mở mới trong tháng</w:t>
              </w:r>
            </w:ins>
          </w:p>
        </w:tc>
        <w:tc>
          <w:tcPr>
            <w:tcW w:w="1238" w:type="pct"/>
          </w:tcPr>
          <w:p w14:paraId="0468D4AF" w14:textId="339D056F" w:rsidR="00FC427D" w:rsidRDefault="00FC427D" w:rsidP="00FC427D">
            <w:pPr>
              <w:rPr>
                <w:color w:val="000000"/>
                <w:sz w:val="23"/>
                <w:szCs w:val="23"/>
                <w:shd w:val="clear" w:color="auto" w:fill="FFFFFF"/>
              </w:rPr>
            </w:pPr>
            <w:r>
              <w:rPr>
                <w:color w:val="000000"/>
                <w:sz w:val="23"/>
                <w:szCs w:val="23"/>
                <w:shd w:val="clear" w:color="auto" w:fill="FFFFFF"/>
              </w:rPr>
              <w:t>Cập nhật cách lấy ngày mở cif nếu ngày mở cif trống</w:t>
            </w:r>
          </w:p>
        </w:tc>
        <w:tc>
          <w:tcPr>
            <w:tcW w:w="211" w:type="pct"/>
          </w:tcPr>
          <w:p w14:paraId="44B3F193" w14:textId="550A5A43" w:rsidR="00FC427D" w:rsidRDefault="00FC427D" w:rsidP="00FC427D">
            <w:pPr>
              <w:jc w:val="center"/>
              <w:rPr>
                <w:sz w:val="21"/>
                <w:szCs w:val="21"/>
              </w:rPr>
            </w:pPr>
            <w:ins w:id="106" w:author="Nguyen Thi Thanh Truc" w:date="2023-05-05T09:34:00Z">
              <w:r>
                <w:rPr>
                  <w:sz w:val="21"/>
                  <w:szCs w:val="21"/>
                </w:rPr>
                <w:t>M</w:t>
              </w:r>
            </w:ins>
          </w:p>
        </w:tc>
        <w:tc>
          <w:tcPr>
            <w:tcW w:w="474" w:type="pct"/>
          </w:tcPr>
          <w:p w14:paraId="4647707D" w14:textId="0935B0DB" w:rsidR="00FC427D" w:rsidRDefault="00FC427D" w:rsidP="00FC427D">
            <w:pPr>
              <w:jc w:val="center"/>
              <w:rPr>
                <w:sz w:val="21"/>
                <w:szCs w:val="21"/>
              </w:rPr>
            </w:pPr>
            <w:ins w:id="107" w:author="Nguyen Thi Thanh Truc" w:date="2023-05-05T09:34:00Z">
              <w:r>
                <w:rPr>
                  <w:sz w:val="21"/>
                  <w:szCs w:val="21"/>
                </w:rPr>
                <w:t>1.2</w:t>
              </w:r>
            </w:ins>
          </w:p>
        </w:tc>
        <w:tc>
          <w:tcPr>
            <w:tcW w:w="870" w:type="pct"/>
          </w:tcPr>
          <w:p w14:paraId="3DB34E51" w14:textId="6BCE8657" w:rsidR="00FC427D" w:rsidRDefault="00FC427D" w:rsidP="00FC427D">
            <w:pPr>
              <w:jc w:val="center"/>
              <w:rPr>
                <w:sz w:val="21"/>
                <w:szCs w:val="21"/>
              </w:rPr>
            </w:pPr>
            <w:ins w:id="108" w:author="Nguyen Thi Thanh Truc" w:date="2023-05-05T09:34:00Z">
              <w:r>
                <w:rPr>
                  <w:sz w:val="21"/>
                  <w:szCs w:val="21"/>
                </w:rPr>
                <w:t>Truc.Nguyen</w:t>
              </w:r>
            </w:ins>
          </w:p>
        </w:tc>
      </w:tr>
      <w:tr w:rsidR="00FC427D" w:rsidRPr="00472D9D" w14:paraId="134616CF" w14:textId="77777777" w:rsidTr="00FC427D">
        <w:trPr>
          <w:ins w:id="109" w:author="Nguyen Thi Thanh Truc" w:date="2023-05-05T09:30:00Z"/>
        </w:trPr>
        <w:tc>
          <w:tcPr>
            <w:tcW w:w="694" w:type="pct"/>
          </w:tcPr>
          <w:p w14:paraId="0988AB1F" w14:textId="77777777" w:rsidR="00FC427D" w:rsidRDefault="00FC427D" w:rsidP="00FC427D">
            <w:pPr>
              <w:rPr>
                <w:ins w:id="110" w:author="Nguyen Thi Thanh Truc" w:date="2023-05-05T09:30:00Z"/>
                <w:sz w:val="21"/>
                <w:szCs w:val="21"/>
              </w:rPr>
            </w:pPr>
          </w:p>
        </w:tc>
        <w:tc>
          <w:tcPr>
            <w:tcW w:w="1513" w:type="pct"/>
          </w:tcPr>
          <w:p w14:paraId="5B196E4C" w14:textId="77777777" w:rsidR="00FC427D" w:rsidRDefault="00FC427D" w:rsidP="00FC427D">
            <w:pPr>
              <w:rPr>
                <w:ins w:id="111" w:author="Nguyen Thi Thanh Truc" w:date="2023-05-05T09:30:00Z"/>
                <w:sz w:val="21"/>
                <w:szCs w:val="21"/>
              </w:rPr>
            </w:pPr>
          </w:p>
        </w:tc>
        <w:tc>
          <w:tcPr>
            <w:tcW w:w="1238" w:type="pct"/>
          </w:tcPr>
          <w:p w14:paraId="79A92FA0" w14:textId="77777777" w:rsidR="00FC427D" w:rsidRDefault="00FC427D" w:rsidP="00FC427D">
            <w:pPr>
              <w:rPr>
                <w:ins w:id="112" w:author="Nguyen Thi Thanh Truc" w:date="2023-05-05T09:30:00Z"/>
                <w:sz w:val="21"/>
                <w:szCs w:val="21"/>
              </w:rPr>
            </w:pPr>
          </w:p>
        </w:tc>
        <w:tc>
          <w:tcPr>
            <w:tcW w:w="211" w:type="pct"/>
          </w:tcPr>
          <w:p w14:paraId="6A94FB0B" w14:textId="77777777" w:rsidR="00FC427D" w:rsidRDefault="00FC427D" w:rsidP="00FC427D">
            <w:pPr>
              <w:jc w:val="center"/>
              <w:rPr>
                <w:ins w:id="113" w:author="Nguyen Thi Thanh Truc" w:date="2023-05-05T09:30:00Z"/>
                <w:sz w:val="21"/>
                <w:szCs w:val="21"/>
              </w:rPr>
            </w:pPr>
          </w:p>
        </w:tc>
        <w:tc>
          <w:tcPr>
            <w:tcW w:w="474" w:type="pct"/>
          </w:tcPr>
          <w:p w14:paraId="706FC0D1" w14:textId="77777777" w:rsidR="00FC427D" w:rsidRDefault="00FC427D" w:rsidP="00FC427D">
            <w:pPr>
              <w:jc w:val="center"/>
              <w:rPr>
                <w:ins w:id="114" w:author="Nguyen Thi Thanh Truc" w:date="2023-05-05T09:30:00Z"/>
                <w:sz w:val="21"/>
                <w:szCs w:val="21"/>
              </w:rPr>
            </w:pPr>
          </w:p>
        </w:tc>
        <w:tc>
          <w:tcPr>
            <w:tcW w:w="870" w:type="pct"/>
          </w:tcPr>
          <w:p w14:paraId="0A44FA61" w14:textId="77777777" w:rsidR="00FC427D" w:rsidRDefault="00FC427D" w:rsidP="00FC427D">
            <w:pPr>
              <w:jc w:val="center"/>
              <w:rPr>
                <w:ins w:id="115" w:author="Nguyen Thi Thanh Truc" w:date="2023-05-05T09:30:00Z"/>
                <w:sz w:val="21"/>
                <w:szCs w:val="21"/>
              </w:rPr>
            </w:pPr>
          </w:p>
        </w:tc>
      </w:tr>
      <w:tr w:rsidR="00FC427D" w:rsidRPr="00472D9D" w14:paraId="186519A0" w14:textId="77777777" w:rsidTr="006279EA">
        <w:tc>
          <w:tcPr>
            <w:tcW w:w="4130" w:type="pct"/>
            <w:gridSpan w:val="5"/>
          </w:tcPr>
          <w:p w14:paraId="03DBAC90" w14:textId="77777777" w:rsidR="00FC427D" w:rsidRPr="00472D9D" w:rsidRDefault="00FC427D" w:rsidP="00FC427D">
            <w:pPr>
              <w:rPr>
                <w:sz w:val="21"/>
                <w:szCs w:val="21"/>
              </w:rPr>
            </w:pPr>
            <w:r w:rsidRPr="00472D9D">
              <w:rPr>
                <w:b/>
                <w:i/>
                <w:sz w:val="21"/>
                <w:szCs w:val="21"/>
              </w:rPr>
              <w:t>*** A</w:t>
            </w:r>
            <w:r w:rsidRPr="00472D9D">
              <w:rPr>
                <w:i/>
                <w:sz w:val="21"/>
                <w:szCs w:val="21"/>
              </w:rPr>
              <w:t xml:space="preserve"> - Add New </w:t>
            </w:r>
            <w:r w:rsidRPr="00472D9D">
              <w:rPr>
                <w:b/>
                <w:i/>
                <w:sz w:val="21"/>
                <w:szCs w:val="21"/>
              </w:rPr>
              <w:t>M</w:t>
            </w:r>
            <w:r w:rsidRPr="00472D9D">
              <w:rPr>
                <w:i/>
                <w:sz w:val="21"/>
                <w:szCs w:val="21"/>
              </w:rPr>
              <w:t xml:space="preserve"> - Modify </w:t>
            </w:r>
            <w:r w:rsidRPr="00472D9D">
              <w:rPr>
                <w:b/>
                <w:i/>
                <w:sz w:val="21"/>
                <w:szCs w:val="21"/>
              </w:rPr>
              <w:t>D</w:t>
            </w:r>
            <w:r w:rsidRPr="00472D9D">
              <w:rPr>
                <w:i/>
                <w:sz w:val="21"/>
                <w:szCs w:val="21"/>
              </w:rPr>
              <w:t xml:space="preserve"> - Delete</w:t>
            </w:r>
          </w:p>
        </w:tc>
        <w:tc>
          <w:tcPr>
            <w:tcW w:w="870" w:type="pct"/>
          </w:tcPr>
          <w:p w14:paraId="1D77CFA1" w14:textId="77777777" w:rsidR="00FC427D" w:rsidRPr="00472D9D" w:rsidRDefault="00FC427D" w:rsidP="00FC427D">
            <w:pPr>
              <w:rPr>
                <w:b/>
                <w:i/>
                <w:sz w:val="21"/>
                <w:szCs w:val="21"/>
              </w:rPr>
            </w:pPr>
          </w:p>
        </w:tc>
      </w:tr>
    </w:tbl>
    <w:p w14:paraId="54C01F01" w14:textId="6BE3EB06" w:rsidR="00F05CFC" w:rsidRPr="004C7E39" w:rsidRDefault="00F05CFC" w:rsidP="000E4537">
      <w:pPr>
        <w:pStyle w:val="cGDD1"/>
        <w:tabs>
          <w:tab w:val="clear" w:pos="720"/>
          <w:tab w:val="right" w:leader="dot" w:pos="12900"/>
        </w:tabs>
        <w:ind w:left="0" w:firstLine="0"/>
        <w:rPr>
          <w:b/>
          <w:noProof/>
          <w:sz w:val="28"/>
          <w:szCs w:val="28"/>
        </w:rPr>
      </w:pPr>
      <w:r w:rsidRPr="004C7E39">
        <w:rPr>
          <w:noProof/>
        </w:rPr>
        <w:br w:type="page"/>
      </w:r>
    </w:p>
    <w:p w14:paraId="1B8975C8" w14:textId="77777777" w:rsidR="00747002" w:rsidRDefault="00747002" w:rsidP="00414D4A">
      <w:pPr>
        <w:pStyle w:val="Heading1"/>
        <w:sectPr w:rsidR="00747002" w:rsidSect="00E33E49">
          <w:headerReference w:type="default" r:id="rId10"/>
          <w:footerReference w:type="default" r:id="rId11"/>
          <w:type w:val="continuous"/>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9725A47" w14:textId="75CBA612" w:rsidR="00F05CFC" w:rsidRPr="004C7E39" w:rsidRDefault="00F05CFC" w:rsidP="00414D4A">
      <w:pPr>
        <w:pStyle w:val="Heading1"/>
      </w:pPr>
      <w:bookmarkStart w:id="116" w:name="_Toc112072795"/>
      <w:r w:rsidRPr="004C7E39">
        <w:lastRenderedPageBreak/>
        <w:t>GIỚI THIỆU</w:t>
      </w:r>
      <w:bookmarkEnd w:id="33"/>
      <w:bookmarkEnd w:id="34"/>
      <w:bookmarkEnd w:id="35"/>
      <w:bookmarkEnd w:id="36"/>
      <w:bookmarkEnd w:id="37"/>
      <w:bookmarkEnd w:id="38"/>
      <w:bookmarkEnd w:id="39"/>
      <w:bookmarkEnd w:id="40"/>
      <w:bookmarkEnd w:id="41"/>
      <w:bookmarkEnd w:id="116"/>
    </w:p>
    <w:p w14:paraId="62FE4BBA" w14:textId="58BE3B80" w:rsidR="00F05CFC" w:rsidRPr="004C7E39" w:rsidRDefault="00F05CFC" w:rsidP="00E34ED5">
      <w:pPr>
        <w:pStyle w:val="Heading2"/>
        <w:rPr>
          <w:rFonts w:cs="Times New Roman"/>
        </w:rPr>
      </w:pPr>
      <w:bookmarkStart w:id="117" w:name="_Toc250011854"/>
      <w:bookmarkStart w:id="118" w:name="_Toc281406569"/>
      <w:bookmarkStart w:id="119" w:name="_Toc282589379"/>
      <w:bookmarkStart w:id="120" w:name="_Toc310357494"/>
      <w:bookmarkStart w:id="121" w:name="_Toc311223155"/>
      <w:bookmarkStart w:id="122" w:name="_Toc112072796"/>
      <w:r w:rsidRPr="004C7E39">
        <w:rPr>
          <w:rFonts w:cs="Times New Roman"/>
        </w:rPr>
        <w:t>Mục đích</w:t>
      </w:r>
      <w:bookmarkEnd w:id="117"/>
      <w:r w:rsidRPr="004C7E39">
        <w:rPr>
          <w:rFonts w:cs="Times New Roman"/>
        </w:rPr>
        <w:t xml:space="preserve"> tài liệu</w:t>
      </w:r>
      <w:bookmarkEnd w:id="118"/>
      <w:bookmarkEnd w:id="119"/>
      <w:bookmarkEnd w:id="120"/>
      <w:bookmarkEnd w:id="121"/>
      <w:bookmarkEnd w:id="122"/>
    </w:p>
    <w:p w14:paraId="50AC1B07" w14:textId="15E6985E" w:rsidR="00F05CFC" w:rsidRPr="004C7E39" w:rsidRDefault="00F05CFC" w:rsidP="004B0F84">
      <w:pPr>
        <w:pStyle w:val="cGDD1"/>
        <w:tabs>
          <w:tab w:val="clear" w:pos="720"/>
          <w:tab w:val="left" w:pos="180"/>
        </w:tabs>
        <w:spacing w:line="360" w:lineRule="auto"/>
        <w:ind w:left="0" w:firstLine="0"/>
      </w:pPr>
      <w:r w:rsidRPr="009B0A08">
        <w:t xml:space="preserve">Tài liệu này đươc dùng làm tài liệu </w:t>
      </w:r>
      <w:r w:rsidR="00473AF4" w:rsidRPr="009B0A08">
        <w:t>đặc tả lại yêu c</w:t>
      </w:r>
      <w:r w:rsidR="004B0F84" w:rsidRPr="009B0A08">
        <w:t xml:space="preserve">ầu của dự án </w:t>
      </w:r>
      <w:r w:rsidR="0098379C" w:rsidRPr="009B0A08">
        <w:t>EIB</w:t>
      </w:r>
      <w:r w:rsidR="004B0F84" w:rsidRPr="009B0A08">
        <w:t xml:space="preserve"> DWH, từ đó </w:t>
      </w:r>
      <w:r w:rsidR="00473AF4" w:rsidRPr="009B0A08">
        <w:t xml:space="preserve">làm căn cứ để </w:t>
      </w:r>
      <w:r w:rsidRPr="009B0A08">
        <w:t xml:space="preserve">FSS thực hiện thiết kế &amp; phát triển hệ thống DWH và báo cáo cho </w:t>
      </w:r>
      <w:r w:rsidR="0098379C" w:rsidRPr="009B0A08">
        <w:t>EIB</w:t>
      </w:r>
      <w:r w:rsidRPr="009B0A08">
        <w:t>.</w:t>
      </w:r>
    </w:p>
    <w:p w14:paraId="7595AA11" w14:textId="236C46FE" w:rsidR="00F05CFC" w:rsidRPr="004C7E39" w:rsidRDefault="00F05CFC" w:rsidP="00E34ED5">
      <w:pPr>
        <w:pStyle w:val="Heading2"/>
        <w:rPr>
          <w:rFonts w:cs="Times New Roman"/>
        </w:rPr>
      </w:pPr>
      <w:bookmarkStart w:id="123" w:name="_Toc281406570"/>
      <w:bookmarkStart w:id="124" w:name="_Toc282589380"/>
      <w:bookmarkStart w:id="125" w:name="_Toc310357495"/>
      <w:bookmarkStart w:id="126" w:name="_Toc311223156"/>
      <w:bookmarkStart w:id="127" w:name="_Toc112072797"/>
      <w:r w:rsidRPr="004C7E39">
        <w:rPr>
          <w:rFonts w:cs="Times New Roman"/>
        </w:rPr>
        <w:t>Phạm vi tài liệu</w:t>
      </w:r>
      <w:bookmarkEnd w:id="123"/>
      <w:bookmarkEnd w:id="124"/>
      <w:bookmarkEnd w:id="125"/>
      <w:bookmarkEnd w:id="126"/>
      <w:bookmarkEnd w:id="127"/>
    </w:p>
    <w:p w14:paraId="6E2F32E0" w14:textId="7E24C807" w:rsidR="004B0F84" w:rsidRPr="004C7E39" w:rsidRDefault="00F05CFC" w:rsidP="00144060">
      <w:pPr>
        <w:pStyle w:val="cGDD1"/>
        <w:spacing w:line="360" w:lineRule="auto"/>
      </w:pPr>
      <w:r w:rsidRPr="004C7E39">
        <w:t>Tài liệu bao gồm:</w:t>
      </w:r>
    </w:p>
    <w:p w14:paraId="760C7CB3" w14:textId="04E1A193" w:rsidR="00144060" w:rsidRPr="004C7E39" w:rsidRDefault="00144060" w:rsidP="00002125">
      <w:pPr>
        <w:pStyle w:val="Header"/>
        <w:numPr>
          <w:ilvl w:val="0"/>
          <w:numId w:val="4"/>
        </w:numPr>
        <w:jc w:val="both"/>
      </w:pPr>
      <w:r w:rsidRPr="004C7E39">
        <w:t>Các yêu cầu báo cáo, bao gồm các yêu cầu tham số lọc báo cáo và các yêu cầu chi tiết cho từng trường thông tin trên báo cáo.</w:t>
      </w:r>
    </w:p>
    <w:p w14:paraId="641A9F17" w14:textId="163E436A" w:rsidR="00144060" w:rsidRPr="004C7E39" w:rsidRDefault="00144060" w:rsidP="00002125">
      <w:pPr>
        <w:pStyle w:val="cGDD1"/>
        <w:numPr>
          <w:ilvl w:val="0"/>
          <w:numId w:val="4"/>
        </w:numPr>
        <w:spacing w:line="360" w:lineRule="auto"/>
      </w:pPr>
      <w:r w:rsidRPr="004C7E39">
        <w:t>Quy tắc mapping đối với các trường thông tin trên báo cáo</w:t>
      </w:r>
    </w:p>
    <w:p w14:paraId="17588FF7" w14:textId="78D5B4D3" w:rsidR="00F05CFC" w:rsidRPr="004C7E39" w:rsidRDefault="00F05CFC" w:rsidP="00E34ED5">
      <w:pPr>
        <w:pStyle w:val="Heading2"/>
        <w:rPr>
          <w:rFonts w:cs="Times New Roman"/>
        </w:rPr>
      </w:pPr>
      <w:bookmarkStart w:id="128" w:name="_Toc215651239"/>
      <w:bookmarkStart w:id="129" w:name="_Toc216181288"/>
      <w:bookmarkStart w:id="130" w:name="_Toc223937259"/>
      <w:bookmarkStart w:id="131" w:name="_Toc250011855"/>
      <w:bookmarkStart w:id="132" w:name="_Toc281406571"/>
      <w:bookmarkStart w:id="133" w:name="_Toc282589381"/>
      <w:bookmarkStart w:id="134" w:name="_Toc310357496"/>
      <w:bookmarkStart w:id="135" w:name="_Toc311223157"/>
      <w:bookmarkStart w:id="136" w:name="_Toc112072798"/>
      <w:r w:rsidRPr="004C7E39">
        <w:rPr>
          <w:rFonts w:cs="Times New Roman"/>
        </w:rPr>
        <w:t>Khái niệm, thuật ngữ</w:t>
      </w:r>
      <w:bookmarkEnd w:id="128"/>
      <w:bookmarkEnd w:id="129"/>
      <w:bookmarkEnd w:id="130"/>
      <w:bookmarkEnd w:id="131"/>
      <w:r w:rsidRPr="004C7E39">
        <w:rPr>
          <w:rFonts w:cs="Times New Roman"/>
        </w:rPr>
        <w:t>, các từ viết tắt</w:t>
      </w:r>
      <w:bookmarkEnd w:id="132"/>
      <w:bookmarkEnd w:id="133"/>
      <w:bookmarkEnd w:id="134"/>
      <w:bookmarkEnd w:id="135"/>
      <w:bookmarkEnd w:id="136"/>
    </w:p>
    <w:tbl>
      <w:tblPr>
        <w:tblW w:w="9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988"/>
        <w:gridCol w:w="6120"/>
      </w:tblGrid>
      <w:tr w:rsidR="00F05CFC" w:rsidRPr="004C7E39" w14:paraId="6B7A1BE6" w14:textId="77777777" w:rsidTr="00127109">
        <w:tc>
          <w:tcPr>
            <w:tcW w:w="2988" w:type="dxa"/>
            <w:shd w:val="clear" w:color="auto" w:fill="002060"/>
            <w:vAlign w:val="center"/>
          </w:tcPr>
          <w:p w14:paraId="3B97BBBD" w14:textId="77777777" w:rsidR="00F05CFC" w:rsidRPr="004C7E39" w:rsidRDefault="00F05CFC" w:rsidP="00A53C30">
            <w:pPr>
              <w:pStyle w:val="cTableNor"/>
              <w:spacing w:line="360" w:lineRule="auto"/>
              <w:jc w:val="center"/>
            </w:pPr>
            <w:r w:rsidRPr="004C7E39">
              <w:t>Từ viết tắt</w:t>
            </w:r>
          </w:p>
        </w:tc>
        <w:tc>
          <w:tcPr>
            <w:tcW w:w="6120" w:type="dxa"/>
            <w:shd w:val="clear" w:color="auto" w:fill="002060"/>
            <w:vAlign w:val="bottom"/>
          </w:tcPr>
          <w:p w14:paraId="470A26AA" w14:textId="77777777" w:rsidR="00F05CFC" w:rsidRPr="004C7E39" w:rsidRDefault="00F05CFC" w:rsidP="00A53C30">
            <w:pPr>
              <w:pStyle w:val="cTableNor"/>
              <w:spacing w:line="360" w:lineRule="auto"/>
              <w:jc w:val="center"/>
            </w:pPr>
            <w:r w:rsidRPr="004C7E39">
              <w:t>Từ viết đầy đủ</w:t>
            </w:r>
          </w:p>
        </w:tc>
      </w:tr>
      <w:tr w:rsidR="00F05CFC" w:rsidRPr="004C7E39" w14:paraId="3C485BEC" w14:textId="77777777" w:rsidTr="00127109">
        <w:tc>
          <w:tcPr>
            <w:tcW w:w="2988" w:type="dxa"/>
            <w:vAlign w:val="center"/>
          </w:tcPr>
          <w:p w14:paraId="468D4615" w14:textId="1A3FDA9D" w:rsidR="00F05CFC" w:rsidRPr="004C7E39" w:rsidRDefault="0098379C" w:rsidP="00A53C30">
            <w:pPr>
              <w:pStyle w:val="cTableNor"/>
              <w:spacing w:line="360" w:lineRule="auto"/>
            </w:pPr>
            <w:r w:rsidRPr="004C7E39">
              <w:t>EIB</w:t>
            </w:r>
          </w:p>
        </w:tc>
        <w:tc>
          <w:tcPr>
            <w:tcW w:w="6120" w:type="dxa"/>
            <w:vAlign w:val="bottom"/>
          </w:tcPr>
          <w:p w14:paraId="34C67377" w14:textId="32DC4725" w:rsidR="00F05CFC" w:rsidRPr="004C7E39" w:rsidRDefault="00F05CFC" w:rsidP="00473AF4">
            <w:pPr>
              <w:pStyle w:val="cTableNor"/>
              <w:spacing w:line="360" w:lineRule="auto"/>
            </w:pPr>
            <w:r w:rsidRPr="004C7E39">
              <w:t xml:space="preserve">Ngân hàng </w:t>
            </w:r>
            <w:r w:rsidR="0098379C" w:rsidRPr="004C7E39">
              <w:t>Xuất Nhập Khẩu Việt Nam</w:t>
            </w:r>
          </w:p>
        </w:tc>
      </w:tr>
      <w:tr w:rsidR="00F05CFC" w:rsidRPr="004C7E39" w14:paraId="49A24330" w14:textId="77777777" w:rsidTr="00127109">
        <w:tc>
          <w:tcPr>
            <w:tcW w:w="2988" w:type="dxa"/>
            <w:vAlign w:val="center"/>
          </w:tcPr>
          <w:p w14:paraId="3EFB2F59" w14:textId="77777777" w:rsidR="00F05CFC" w:rsidRPr="004C7E39" w:rsidRDefault="00F05CFC" w:rsidP="00A53C30">
            <w:pPr>
              <w:pStyle w:val="cTableNor"/>
              <w:spacing w:line="360" w:lineRule="auto"/>
            </w:pPr>
            <w:r w:rsidRPr="004C7E39">
              <w:t>FSS</w:t>
            </w:r>
          </w:p>
        </w:tc>
        <w:tc>
          <w:tcPr>
            <w:tcW w:w="6120" w:type="dxa"/>
            <w:vAlign w:val="bottom"/>
          </w:tcPr>
          <w:p w14:paraId="45542F2A" w14:textId="77777777" w:rsidR="00F05CFC" w:rsidRPr="004C7E39" w:rsidRDefault="00F05CFC" w:rsidP="00A53C30">
            <w:pPr>
              <w:pStyle w:val="cTableNor"/>
              <w:spacing w:line="360" w:lineRule="auto"/>
            </w:pPr>
            <w:r w:rsidRPr="004C7E39">
              <w:t>Công ty Giải pháp phần mềm Tài chính</w:t>
            </w:r>
          </w:p>
        </w:tc>
      </w:tr>
      <w:tr w:rsidR="00F05CFC" w:rsidRPr="004C7E39" w14:paraId="52E53A2C" w14:textId="77777777" w:rsidTr="00127109">
        <w:tc>
          <w:tcPr>
            <w:tcW w:w="2988" w:type="dxa"/>
            <w:vAlign w:val="center"/>
          </w:tcPr>
          <w:p w14:paraId="70F8559C" w14:textId="1DC255F5" w:rsidR="00F05CFC" w:rsidRPr="004C7E39" w:rsidRDefault="00E74531" w:rsidP="00A53C30">
            <w:pPr>
              <w:pStyle w:val="cTableNor"/>
              <w:spacing w:line="360" w:lineRule="auto"/>
            </w:pPr>
            <w:r w:rsidRPr="004C7E39">
              <w:t>DWH</w:t>
            </w:r>
          </w:p>
        </w:tc>
        <w:tc>
          <w:tcPr>
            <w:tcW w:w="6120" w:type="dxa"/>
            <w:vAlign w:val="bottom"/>
          </w:tcPr>
          <w:p w14:paraId="01F94553" w14:textId="467D3997" w:rsidR="00F05CFC" w:rsidRPr="004C7E39" w:rsidRDefault="00E74531" w:rsidP="00A53C30">
            <w:pPr>
              <w:pStyle w:val="cTableNor"/>
              <w:spacing w:line="360" w:lineRule="auto"/>
            </w:pPr>
            <w:r w:rsidRPr="004C7E39">
              <w:t>Data warehouse</w:t>
            </w:r>
          </w:p>
        </w:tc>
      </w:tr>
      <w:tr w:rsidR="00F05CFC" w:rsidRPr="004C7E39" w14:paraId="69F9B20B" w14:textId="77777777" w:rsidTr="00870DD6">
        <w:tc>
          <w:tcPr>
            <w:tcW w:w="2988" w:type="dxa"/>
            <w:vAlign w:val="center"/>
          </w:tcPr>
          <w:p w14:paraId="3EF58C98" w14:textId="787FEBEC" w:rsidR="00F05CFC" w:rsidRPr="004C7E39" w:rsidRDefault="00870DD6" w:rsidP="00A53C30">
            <w:pPr>
              <w:pStyle w:val="cTableNor"/>
              <w:spacing w:line="360" w:lineRule="auto"/>
            </w:pPr>
            <w:r w:rsidRPr="004C7E39">
              <w:t>KHCN</w:t>
            </w:r>
          </w:p>
        </w:tc>
        <w:tc>
          <w:tcPr>
            <w:tcW w:w="6120" w:type="dxa"/>
            <w:vAlign w:val="bottom"/>
          </w:tcPr>
          <w:p w14:paraId="6D1F6F32" w14:textId="3634325D" w:rsidR="00F05CFC" w:rsidRPr="004C7E39" w:rsidRDefault="00870DD6" w:rsidP="00A53C30">
            <w:pPr>
              <w:pStyle w:val="cTableNor"/>
              <w:spacing w:line="360" w:lineRule="auto"/>
            </w:pPr>
            <w:r w:rsidRPr="004C7E39">
              <w:t>Khách hàng cá nhân</w:t>
            </w:r>
          </w:p>
        </w:tc>
      </w:tr>
      <w:tr w:rsidR="00870DD6" w:rsidRPr="004C7E39" w14:paraId="7467E8EC" w14:textId="77777777" w:rsidTr="00CB588C">
        <w:tc>
          <w:tcPr>
            <w:tcW w:w="2988" w:type="dxa"/>
            <w:vAlign w:val="center"/>
          </w:tcPr>
          <w:p w14:paraId="3CC581D8" w14:textId="3F9D712D" w:rsidR="00870DD6" w:rsidRPr="004C7E39" w:rsidRDefault="00870DD6" w:rsidP="00A53C30">
            <w:pPr>
              <w:pStyle w:val="cTableNor"/>
              <w:spacing w:line="360" w:lineRule="auto"/>
            </w:pPr>
            <w:r w:rsidRPr="004C7E39">
              <w:t>KHDN</w:t>
            </w:r>
          </w:p>
        </w:tc>
        <w:tc>
          <w:tcPr>
            <w:tcW w:w="6120" w:type="dxa"/>
            <w:vAlign w:val="bottom"/>
          </w:tcPr>
          <w:p w14:paraId="00130308" w14:textId="0B7CE1B8" w:rsidR="00870DD6" w:rsidRPr="004C7E39" w:rsidRDefault="00870DD6" w:rsidP="00A53C30">
            <w:pPr>
              <w:pStyle w:val="cTableNor"/>
              <w:spacing w:line="360" w:lineRule="auto"/>
            </w:pPr>
            <w:r w:rsidRPr="004C7E39">
              <w:t>Khách hàng doanh nghiệp</w:t>
            </w:r>
          </w:p>
        </w:tc>
      </w:tr>
      <w:tr w:rsidR="00CB588C" w:rsidRPr="004C7E39" w14:paraId="623A897D" w14:textId="77777777" w:rsidTr="007A1516">
        <w:tc>
          <w:tcPr>
            <w:tcW w:w="2988" w:type="dxa"/>
            <w:vAlign w:val="center"/>
          </w:tcPr>
          <w:p w14:paraId="66941D43" w14:textId="1AD423E2" w:rsidR="00CB588C" w:rsidRPr="004C7E39" w:rsidRDefault="007A1516" w:rsidP="00A53C30">
            <w:pPr>
              <w:pStyle w:val="cTableNor"/>
              <w:spacing w:line="360" w:lineRule="auto"/>
            </w:pPr>
            <w:r w:rsidRPr="004C7E39">
              <w:t>KDTT</w:t>
            </w:r>
          </w:p>
        </w:tc>
        <w:tc>
          <w:tcPr>
            <w:tcW w:w="6120" w:type="dxa"/>
            <w:vAlign w:val="bottom"/>
          </w:tcPr>
          <w:p w14:paraId="5B338322" w14:textId="79ACC5CC" w:rsidR="00CB588C" w:rsidRPr="004C7E39" w:rsidRDefault="007A1516" w:rsidP="00A53C30">
            <w:pPr>
              <w:pStyle w:val="cTableNor"/>
              <w:spacing w:line="360" w:lineRule="auto"/>
            </w:pPr>
            <w:r w:rsidRPr="004C7E39">
              <w:t>Kinh doanh tiền tê</w:t>
            </w:r>
          </w:p>
        </w:tc>
      </w:tr>
      <w:tr w:rsidR="007A1516" w:rsidRPr="004C7E39" w14:paraId="5C8E3000" w14:textId="77777777" w:rsidTr="007A1516">
        <w:tc>
          <w:tcPr>
            <w:tcW w:w="2988" w:type="dxa"/>
            <w:vAlign w:val="center"/>
          </w:tcPr>
          <w:p w14:paraId="39B11925" w14:textId="45D393D3" w:rsidR="007A1516" w:rsidRPr="004C7E39" w:rsidRDefault="007A1516" w:rsidP="00A53C30">
            <w:pPr>
              <w:pStyle w:val="cTableNor"/>
              <w:spacing w:line="360" w:lineRule="auto"/>
            </w:pPr>
            <w:r w:rsidRPr="004C7E39">
              <w:t>QLRR</w:t>
            </w:r>
          </w:p>
        </w:tc>
        <w:tc>
          <w:tcPr>
            <w:tcW w:w="6120" w:type="dxa"/>
            <w:vAlign w:val="bottom"/>
          </w:tcPr>
          <w:p w14:paraId="5A1E6ED1" w14:textId="7B327C00" w:rsidR="007A1516" w:rsidRPr="004C7E39" w:rsidRDefault="007A1516" w:rsidP="00A53C30">
            <w:pPr>
              <w:pStyle w:val="cTableNor"/>
              <w:spacing w:line="360" w:lineRule="auto"/>
            </w:pPr>
            <w:r w:rsidRPr="004C7E39">
              <w:t>Quản lý rủi ro</w:t>
            </w:r>
          </w:p>
        </w:tc>
      </w:tr>
      <w:tr w:rsidR="007A1516" w:rsidRPr="004C7E39" w14:paraId="4A7A9D1B" w14:textId="77777777" w:rsidTr="000D0409">
        <w:tc>
          <w:tcPr>
            <w:tcW w:w="2988" w:type="dxa"/>
            <w:vAlign w:val="center"/>
          </w:tcPr>
          <w:p w14:paraId="75F25300" w14:textId="6A9B353F" w:rsidR="007A1516" w:rsidRPr="004C7E39" w:rsidRDefault="007A1516" w:rsidP="00A53C30">
            <w:pPr>
              <w:pStyle w:val="cTableNor"/>
              <w:spacing w:line="360" w:lineRule="auto"/>
            </w:pPr>
            <w:r w:rsidRPr="004C7E39">
              <w:t>KHTC</w:t>
            </w:r>
          </w:p>
        </w:tc>
        <w:tc>
          <w:tcPr>
            <w:tcW w:w="6120" w:type="dxa"/>
            <w:vAlign w:val="bottom"/>
          </w:tcPr>
          <w:p w14:paraId="6C671AC3" w14:textId="14F35DBD" w:rsidR="007A1516" w:rsidRPr="004C7E39" w:rsidRDefault="007A1516" w:rsidP="00A53C30">
            <w:pPr>
              <w:pStyle w:val="cTableNor"/>
              <w:spacing w:line="360" w:lineRule="auto"/>
            </w:pPr>
            <w:r w:rsidRPr="004C7E39">
              <w:t>Kế hoạch – Tài chính</w:t>
            </w:r>
          </w:p>
        </w:tc>
      </w:tr>
      <w:tr w:rsidR="000D0409" w:rsidRPr="004C7E39" w14:paraId="5D185A39" w14:textId="77777777" w:rsidTr="00C63211">
        <w:tc>
          <w:tcPr>
            <w:tcW w:w="2988" w:type="dxa"/>
            <w:vAlign w:val="center"/>
          </w:tcPr>
          <w:p w14:paraId="01F1C80D" w14:textId="31592FD1" w:rsidR="000D0409" w:rsidRPr="004C7E39" w:rsidRDefault="000D0409" w:rsidP="00A53C30">
            <w:pPr>
              <w:pStyle w:val="cTableNor"/>
              <w:spacing w:line="360" w:lineRule="auto"/>
            </w:pPr>
            <w:r w:rsidRPr="004C7E39">
              <w:t>FINCORE</w:t>
            </w:r>
          </w:p>
        </w:tc>
        <w:tc>
          <w:tcPr>
            <w:tcW w:w="6120" w:type="dxa"/>
            <w:vAlign w:val="bottom"/>
          </w:tcPr>
          <w:p w14:paraId="3394589D" w14:textId="63068076" w:rsidR="000D0409" w:rsidRPr="004C7E39" w:rsidRDefault="00604560" w:rsidP="00A53C30">
            <w:pPr>
              <w:pStyle w:val="cTableNor"/>
              <w:spacing w:line="360" w:lineRule="auto"/>
            </w:pPr>
            <w:r w:rsidRPr="004C7E39">
              <w:t>Hệ thống core</w:t>
            </w:r>
            <w:r w:rsidR="001F459E" w:rsidRPr="004C7E39">
              <w:t xml:space="preserve"> bank</w:t>
            </w:r>
            <w:r w:rsidRPr="004C7E39">
              <w:t xml:space="preserve"> </w:t>
            </w:r>
            <w:r w:rsidR="000D0409" w:rsidRPr="004C7E39">
              <w:t>FINA</w:t>
            </w:r>
            <w:r w:rsidR="002D3F7C">
              <w:t>N</w:t>
            </w:r>
            <w:r w:rsidR="000D0409" w:rsidRPr="004C7E39">
              <w:t>CLE</w:t>
            </w:r>
          </w:p>
        </w:tc>
      </w:tr>
      <w:tr w:rsidR="00C63211" w:rsidRPr="004C7E39" w14:paraId="2C464AEF" w14:textId="77777777" w:rsidTr="0012787C">
        <w:tc>
          <w:tcPr>
            <w:tcW w:w="2988" w:type="dxa"/>
            <w:vAlign w:val="center"/>
          </w:tcPr>
          <w:p w14:paraId="71480036" w14:textId="56A36DD5" w:rsidR="00C63211" w:rsidRPr="004C7E39" w:rsidRDefault="00C63211" w:rsidP="00A53C30">
            <w:pPr>
              <w:pStyle w:val="cTableNor"/>
              <w:spacing w:line="360" w:lineRule="auto"/>
            </w:pPr>
            <w:r w:rsidRPr="004C7E39">
              <w:t>FTP</w:t>
            </w:r>
          </w:p>
        </w:tc>
        <w:tc>
          <w:tcPr>
            <w:tcW w:w="6120" w:type="dxa"/>
            <w:vAlign w:val="bottom"/>
          </w:tcPr>
          <w:p w14:paraId="723D1472" w14:textId="4D32B039" w:rsidR="00C63211" w:rsidRPr="004C7E39" w:rsidRDefault="00C63211" w:rsidP="00A53C30">
            <w:pPr>
              <w:pStyle w:val="cTableNor"/>
              <w:spacing w:line="360" w:lineRule="auto"/>
            </w:pPr>
            <w:r w:rsidRPr="004C7E39">
              <w:t>Fund Transfer Pricing – Hệ thống quản lý vốn tập trung</w:t>
            </w:r>
          </w:p>
        </w:tc>
      </w:tr>
    </w:tbl>
    <w:p w14:paraId="017E20A2" w14:textId="348F968D" w:rsidR="00CF253F" w:rsidRPr="00503BB5" w:rsidRDefault="00770859" w:rsidP="00A33AED">
      <w:pPr>
        <w:pStyle w:val="Heading2"/>
      </w:pPr>
      <w:bookmarkStart w:id="137" w:name="_Toc112072799"/>
      <w:r w:rsidRPr="004C7E39">
        <w:rPr>
          <w:rFonts w:cs="Times New Roman"/>
        </w:rPr>
        <w:t>Danh sách báo cáo</w:t>
      </w:r>
      <w:bookmarkEnd w:id="137"/>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643"/>
        <w:gridCol w:w="1625"/>
        <w:gridCol w:w="6974"/>
      </w:tblGrid>
      <w:tr w:rsidR="00667A6F" w:rsidRPr="004C7E39" w14:paraId="6DFE4CDF" w14:textId="77777777" w:rsidTr="00CF253F">
        <w:trPr>
          <w:trHeight w:val="413"/>
        </w:trPr>
        <w:tc>
          <w:tcPr>
            <w:tcW w:w="643" w:type="dxa"/>
            <w:shd w:val="clear" w:color="auto" w:fill="002060"/>
          </w:tcPr>
          <w:p w14:paraId="62EAF162" w14:textId="23E774C5" w:rsidR="00747002" w:rsidRPr="00747002" w:rsidRDefault="00667A6F" w:rsidP="005C7779">
            <w:pPr>
              <w:pStyle w:val="cTableNor"/>
              <w:spacing w:line="360" w:lineRule="auto"/>
              <w:jc w:val="center"/>
            </w:pPr>
            <w:r w:rsidRPr="004C7E39">
              <w:t>STT</w:t>
            </w:r>
          </w:p>
        </w:tc>
        <w:tc>
          <w:tcPr>
            <w:tcW w:w="1625" w:type="dxa"/>
            <w:shd w:val="clear" w:color="auto" w:fill="002060"/>
          </w:tcPr>
          <w:p w14:paraId="6A3B304A" w14:textId="71499976" w:rsidR="00CF253F" w:rsidRPr="00CF253F" w:rsidRDefault="00667A6F" w:rsidP="00CF253F">
            <w:pPr>
              <w:pStyle w:val="cTableNor"/>
              <w:spacing w:line="360" w:lineRule="auto"/>
              <w:jc w:val="center"/>
            </w:pPr>
            <w:r w:rsidRPr="004C7E39">
              <w:t>Mã báo cáo</w:t>
            </w:r>
          </w:p>
        </w:tc>
        <w:tc>
          <w:tcPr>
            <w:tcW w:w="6974" w:type="dxa"/>
            <w:shd w:val="clear" w:color="auto" w:fill="002060"/>
          </w:tcPr>
          <w:p w14:paraId="7BB8721A" w14:textId="77777777" w:rsidR="00667A6F" w:rsidRPr="004C7E39" w:rsidRDefault="00667A6F" w:rsidP="003D0B08">
            <w:pPr>
              <w:pStyle w:val="cTableNor"/>
              <w:spacing w:line="360" w:lineRule="auto"/>
              <w:jc w:val="center"/>
            </w:pPr>
            <w:r w:rsidRPr="004C7E39">
              <w:t>Tên báo cáo</w:t>
            </w:r>
          </w:p>
        </w:tc>
      </w:tr>
      <w:tr w:rsidR="00667A6F" w:rsidRPr="004C7E39" w14:paraId="0C994B4C" w14:textId="77777777" w:rsidTr="00CF253F">
        <w:trPr>
          <w:trHeight w:val="269"/>
        </w:trPr>
        <w:tc>
          <w:tcPr>
            <w:tcW w:w="643" w:type="dxa"/>
          </w:tcPr>
          <w:p w14:paraId="7507D790" w14:textId="01776E34" w:rsidR="00747002" w:rsidRPr="00747002" w:rsidRDefault="009B0A08" w:rsidP="005C7779">
            <w:pPr>
              <w:pStyle w:val="cTableNor"/>
              <w:spacing w:line="360" w:lineRule="auto"/>
              <w:jc w:val="left"/>
            </w:pPr>
            <w:r>
              <w:t>1</w:t>
            </w:r>
          </w:p>
        </w:tc>
        <w:tc>
          <w:tcPr>
            <w:tcW w:w="1625" w:type="dxa"/>
          </w:tcPr>
          <w:p w14:paraId="48E5B50F" w14:textId="6EDA395C" w:rsidR="00667A6F" w:rsidRPr="004C7E39" w:rsidRDefault="00667A6F" w:rsidP="00667A6F">
            <w:pPr>
              <w:pStyle w:val="cTableNor"/>
              <w:spacing w:line="360" w:lineRule="auto"/>
              <w:jc w:val="left"/>
            </w:pPr>
            <w:r w:rsidRPr="004C7E39">
              <w:t>KHTC004</w:t>
            </w:r>
          </w:p>
        </w:tc>
        <w:tc>
          <w:tcPr>
            <w:tcW w:w="6974" w:type="dxa"/>
          </w:tcPr>
          <w:p w14:paraId="2F5FE322" w14:textId="05725942" w:rsidR="00CF253F" w:rsidRPr="00CF253F" w:rsidRDefault="00667A6F" w:rsidP="00CF253F">
            <w:pPr>
              <w:pStyle w:val="cTableNor"/>
              <w:spacing w:line="360" w:lineRule="auto"/>
              <w:jc w:val="left"/>
            </w:pPr>
            <w:r w:rsidRPr="004C7E39">
              <w:t>Đánh giá kết quả hoạt động kinh doanh của đơn vị kinh doanh</w:t>
            </w:r>
          </w:p>
        </w:tc>
      </w:tr>
      <w:tr w:rsidR="00667A6F" w:rsidRPr="004C7E39" w14:paraId="399A9E45" w14:textId="77777777" w:rsidTr="00CF253F">
        <w:trPr>
          <w:trHeight w:val="260"/>
        </w:trPr>
        <w:tc>
          <w:tcPr>
            <w:tcW w:w="643" w:type="dxa"/>
          </w:tcPr>
          <w:p w14:paraId="1E67CED8" w14:textId="153A4F0A" w:rsidR="00747002" w:rsidRPr="00747002" w:rsidRDefault="009B0A08" w:rsidP="005C7779">
            <w:pPr>
              <w:pStyle w:val="cTableNor"/>
              <w:spacing w:line="360" w:lineRule="auto"/>
              <w:jc w:val="left"/>
            </w:pPr>
            <w:r>
              <w:t>2</w:t>
            </w:r>
          </w:p>
        </w:tc>
        <w:tc>
          <w:tcPr>
            <w:tcW w:w="1625" w:type="dxa"/>
          </w:tcPr>
          <w:p w14:paraId="0F7701B9" w14:textId="45A05C40" w:rsidR="00667A6F" w:rsidRPr="004C7E39" w:rsidRDefault="00667A6F" w:rsidP="00667A6F">
            <w:pPr>
              <w:pStyle w:val="cTableNor"/>
              <w:spacing w:line="360" w:lineRule="auto"/>
              <w:jc w:val="left"/>
            </w:pPr>
            <w:r w:rsidRPr="004C7E39">
              <w:t>KHTC005</w:t>
            </w:r>
          </w:p>
        </w:tc>
        <w:tc>
          <w:tcPr>
            <w:tcW w:w="6974" w:type="dxa"/>
          </w:tcPr>
          <w:p w14:paraId="6389D419" w14:textId="7612A95C" w:rsidR="00667A6F" w:rsidRPr="004C7E39" w:rsidRDefault="00667A6F" w:rsidP="00667A6F">
            <w:pPr>
              <w:pStyle w:val="cTableNor"/>
              <w:spacing w:line="360" w:lineRule="auto"/>
              <w:jc w:val="left"/>
            </w:pPr>
            <w:r w:rsidRPr="004C7E39">
              <w:t>Báo cáo hiệu suất hoạt động</w:t>
            </w:r>
          </w:p>
        </w:tc>
      </w:tr>
      <w:tr w:rsidR="00667A6F" w:rsidRPr="004C7E39" w14:paraId="078363E3" w14:textId="77777777" w:rsidTr="00CF253F">
        <w:trPr>
          <w:trHeight w:val="323"/>
        </w:trPr>
        <w:tc>
          <w:tcPr>
            <w:tcW w:w="643" w:type="dxa"/>
          </w:tcPr>
          <w:p w14:paraId="7BB69913" w14:textId="27462499" w:rsidR="00667A6F" w:rsidRPr="004C7E39" w:rsidRDefault="009B0A08" w:rsidP="00667A6F">
            <w:pPr>
              <w:pStyle w:val="cTableNor"/>
              <w:spacing w:line="360" w:lineRule="auto"/>
              <w:jc w:val="left"/>
            </w:pPr>
            <w:r>
              <w:t>3</w:t>
            </w:r>
          </w:p>
        </w:tc>
        <w:tc>
          <w:tcPr>
            <w:tcW w:w="1625" w:type="dxa"/>
          </w:tcPr>
          <w:p w14:paraId="271B7034" w14:textId="78A69A79" w:rsidR="00667A6F" w:rsidRPr="004C7E39" w:rsidRDefault="00667A6F" w:rsidP="00667A6F">
            <w:pPr>
              <w:pStyle w:val="cTableNor"/>
              <w:spacing w:line="360" w:lineRule="auto"/>
              <w:jc w:val="left"/>
            </w:pPr>
            <w:r w:rsidRPr="004C7E39">
              <w:t>KHTC006</w:t>
            </w:r>
          </w:p>
        </w:tc>
        <w:tc>
          <w:tcPr>
            <w:tcW w:w="6974" w:type="dxa"/>
          </w:tcPr>
          <w:p w14:paraId="62AC4FEF" w14:textId="241F040E" w:rsidR="00323F05" w:rsidRPr="00323F05" w:rsidRDefault="00667A6F" w:rsidP="00CF253F">
            <w:pPr>
              <w:pStyle w:val="cTableNor"/>
              <w:spacing w:line="360" w:lineRule="auto"/>
              <w:jc w:val="left"/>
            </w:pPr>
            <w:r w:rsidRPr="004C7E39">
              <w:t>Báo cáo về tình hình tăng trưởng</w:t>
            </w:r>
          </w:p>
        </w:tc>
      </w:tr>
      <w:tr w:rsidR="009B0A08" w:rsidRPr="004C7E39" w14:paraId="3DA9001D" w14:textId="77777777" w:rsidTr="00CF253F">
        <w:tc>
          <w:tcPr>
            <w:tcW w:w="643" w:type="dxa"/>
          </w:tcPr>
          <w:p w14:paraId="569BA9B2" w14:textId="73E81D8D" w:rsidR="009B0A08" w:rsidRPr="004C7E39" w:rsidRDefault="009B0A08" w:rsidP="009B0A08">
            <w:pPr>
              <w:pStyle w:val="cTableNor"/>
              <w:spacing w:line="360" w:lineRule="auto"/>
              <w:jc w:val="left"/>
            </w:pPr>
            <w:r w:rsidRPr="004C7E39">
              <w:lastRenderedPageBreak/>
              <w:t>4</w:t>
            </w:r>
          </w:p>
        </w:tc>
        <w:tc>
          <w:tcPr>
            <w:tcW w:w="1625" w:type="dxa"/>
          </w:tcPr>
          <w:p w14:paraId="2CC9EE47" w14:textId="2957B797" w:rsidR="009B0A08" w:rsidRPr="004C7E39" w:rsidRDefault="009B0A08" w:rsidP="009B0A08">
            <w:pPr>
              <w:pStyle w:val="cTableNor"/>
              <w:spacing w:line="360" w:lineRule="auto"/>
              <w:jc w:val="left"/>
            </w:pPr>
            <w:r w:rsidRPr="004C7E39">
              <w:t>KHTC007</w:t>
            </w:r>
          </w:p>
        </w:tc>
        <w:tc>
          <w:tcPr>
            <w:tcW w:w="6974" w:type="dxa"/>
          </w:tcPr>
          <w:p w14:paraId="59C6E0C0" w14:textId="695B10F1" w:rsidR="009B0A08" w:rsidRPr="004C7E39" w:rsidRDefault="009B0A08" w:rsidP="009B0A08">
            <w:pPr>
              <w:pStyle w:val="cTableNor"/>
              <w:spacing w:line="360" w:lineRule="auto"/>
              <w:jc w:val="left"/>
            </w:pPr>
            <w:r w:rsidRPr="004C7E39">
              <w:t>Báo cáo khoản vay, gửi lớn</w:t>
            </w:r>
          </w:p>
        </w:tc>
      </w:tr>
      <w:tr w:rsidR="009B0A08" w:rsidRPr="004C7E39" w14:paraId="43B2D38C" w14:textId="77777777" w:rsidTr="00CF253F">
        <w:tc>
          <w:tcPr>
            <w:tcW w:w="643" w:type="dxa"/>
          </w:tcPr>
          <w:p w14:paraId="6961D8E2" w14:textId="09308800" w:rsidR="009B0A08" w:rsidRPr="004C7E39" w:rsidRDefault="009B0A08" w:rsidP="009B0A08">
            <w:pPr>
              <w:pStyle w:val="cTableNor"/>
              <w:spacing w:line="360" w:lineRule="auto"/>
              <w:jc w:val="left"/>
            </w:pPr>
            <w:r w:rsidRPr="004C7E39">
              <w:t>5</w:t>
            </w:r>
          </w:p>
        </w:tc>
        <w:tc>
          <w:tcPr>
            <w:tcW w:w="1625" w:type="dxa"/>
          </w:tcPr>
          <w:p w14:paraId="69CA479E" w14:textId="2BF8ABAE" w:rsidR="009B0A08" w:rsidRPr="004C7E39" w:rsidRDefault="009B0A08" w:rsidP="009B0A08">
            <w:pPr>
              <w:pStyle w:val="cTableNor"/>
              <w:spacing w:line="360" w:lineRule="auto"/>
              <w:jc w:val="left"/>
            </w:pPr>
            <w:r w:rsidRPr="004C7E39">
              <w:t>KHTC008</w:t>
            </w:r>
          </w:p>
        </w:tc>
        <w:tc>
          <w:tcPr>
            <w:tcW w:w="6974" w:type="dxa"/>
          </w:tcPr>
          <w:p w14:paraId="102A595C" w14:textId="127160CE" w:rsidR="009B0A08" w:rsidRPr="004C7E39" w:rsidRDefault="009B0A08" w:rsidP="009B0A08">
            <w:pPr>
              <w:pStyle w:val="cTableNor"/>
              <w:spacing w:line="360" w:lineRule="auto"/>
              <w:jc w:val="left"/>
            </w:pPr>
            <w:r w:rsidRPr="004C7E39">
              <w:t>Báo cáo dư nợ, huy động vốn khách hàng theo số dư bình quân, số dư cuối kỳ, biến động, và xu hướng</w:t>
            </w:r>
          </w:p>
        </w:tc>
      </w:tr>
      <w:tr w:rsidR="009B0A08" w:rsidRPr="004C7E39" w14:paraId="0AE89D90" w14:textId="77777777" w:rsidTr="00CF253F">
        <w:tc>
          <w:tcPr>
            <w:tcW w:w="643" w:type="dxa"/>
          </w:tcPr>
          <w:p w14:paraId="177634A0" w14:textId="55CAFDBD" w:rsidR="009B0A08" w:rsidRPr="004C7E39" w:rsidRDefault="009B0A08" w:rsidP="009B0A08">
            <w:pPr>
              <w:pStyle w:val="cTableNor"/>
              <w:spacing w:line="360" w:lineRule="auto"/>
              <w:jc w:val="left"/>
            </w:pPr>
            <w:r w:rsidRPr="004C7E39">
              <w:t>6</w:t>
            </w:r>
          </w:p>
        </w:tc>
        <w:tc>
          <w:tcPr>
            <w:tcW w:w="1625" w:type="dxa"/>
          </w:tcPr>
          <w:p w14:paraId="2CCD9AAB" w14:textId="55EA00A8" w:rsidR="009B0A08" w:rsidRPr="004C7E39" w:rsidRDefault="009B0A08" w:rsidP="009B0A08">
            <w:pPr>
              <w:pStyle w:val="cTableNor"/>
              <w:spacing w:line="360" w:lineRule="auto"/>
              <w:jc w:val="left"/>
            </w:pPr>
            <w:r w:rsidRPr="004C7E39">
              <w:t>KHTC009</w:t>
            </w:r>
          </w:p>
        </w:tc>
        <w:tc>
          <w:tcPr>
            <w:tcW w:w="6974" w:type="dxa"/>
          </w:tcPr>
          <w:p w14:paraId="66B362F7" w14:textId="7F7016B3" w:rsidR="009B0A08" w:rsidRPr="004C7E39" w:rsidRDefault="009B0A08" w:rsidP="009B0A08">
            <w:pPr>
              <w:pStyle w:val="cTableNor"/>
              <w:spacing w:line="360" w:lineRule="auto"/>
              <w:jc w:val="left"/>
            </w:pPr>
            <w:r w:rsidRPr="004C7E39">
              <w:t>BÁO CÁO TOI KHÁCH HÀNG</w:t>
            </w:r>
          </w:p>
        </w:tc>
      </w:tr>
      <w:tr w:rsidR="009B0A08" w:rsidRPr="004C7E39" w14:paraId="523FD299" w14:textId="77777777" w:rsidTr="00CF253F">
        <w:tc>
          <w:tcPr>
            <w:tcW w:w="643" w:type="dxa"/>
          </w:tcPr>
          <w:p w14:paraId="1C04330D" w14:textId="157856A0" w:rsidR="009B0A08" w:rsidRPr="004C7E39" w:rsidRDefault="009B0A08" w:rsidP="009B0A08">
            <w:pPr>
              <w:pStyle w:val="cTableNor"/>
              <w:spacing w:line="360" w:lineRule="auto"/>
              <w:jc w:val="left"/>
            </w:pPr>
            <w:r w:rsidRPr="004C7E39">
              <w:t>7</w:t>
            </w:r>
          </w:p>
        </w:tc>
        <w:tc>
          <w:tcPr>
            <w:tcW w:w="1625" w:type="dxa"/>
          </w:tcPr>
          <w:p w14:paraId="6827409A" w14:textId="680D1D4C" w:rsidR="009B0A08" w:rsidRPr="004C7E39" w:rsidRDefault="009B0A08" w:rsidP="009B0A08">
            <w:pPr>
              <w:pStyle w:val="cTableNor"/>
              <w:spacing w:line="360" w:lineRule="auto"/>
              <w:jc w:val="left"/>
            </w:pPr>
            <w:r w:rsidRPr="004C7E39">
              <w:t>KHTC011</w:t>
            </w:r>
          </w:p>
        </w:tc>
        <w:tc>
          <w:tcPr>
            <w:tcW w:w="6974" w:type="dxa"/>
          </w:tcPr>
          <w:p w14:paraId="44E64DB4" w14:textId="1D32C319" w:rsidR="009B0A08" w:rsidRPr="004C7E39" w:rsidRDefault="009B0A08" w:rsidP="009B0A08">
            <w:pPr>
              <w:pStyle w:val="cTableNor"/>
              <w:spacing w:line="360" w:lineRule="auto"/>
              <w:jc w:val="left"/>
            </w:pPr>
            <w:r w:rsidRPr="004C7E39">
              <w:t>Báo cáo chi tiết thu nhập, chi phí</w:t>
            </w:r>
          </w:p>
        </w:tc>
      </w:tr>
    </w:tbl>
    <w:p w14:paraId="2976E431" w14:textId="77777777" w:rsidR="00E1729F" w:rsidRPr="004C7E39" w:rsidRDefault="00E1729F" w:rsidP="00E1729F"/>
    <w:p w14:paraId="76B84F40" w14:textId="77777777" w:rsidR="00395191" w:rsidRPr="004C7E39" w:rsidRDefault="00F05CFC" w:rsidP="00F05CFC">
      <w:pPr>
        <w:sectPr w:rsidR="00395191" w:rsidRPr="004C7E39" w:rsidSect="000C088E">
          <w:footerReference w:type="default" r:id="rId12"/>
          <w:pgSz w:w="11906" w:h="16838" w:code="9"/>
          <w:pgMar w:top="1008"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4C7E39">
        <w:br w:type="page"/>
      </w:r>
    </w:p>
    <w:p w14:paraId="25F439E8" w14:textId="68F51401" w:rsidR="001209E0" w:rsidRPr="004C7E39" w:rsidRDefault="00314301" w:rsidP="00414D4A">
      <w:pPr>
        <w:pStyle w:val="Heading1"/>
      </w:pPr>
      <w:bookmarkStart w:id="138" w:name="_Toc310357499"/>
      <w:bookmarkStart w:id="139" w:name="_Toc311223160"/>
      <w:bookmarkStart w:id="140" w:name="_Toc112072800"/>
      <w:r w:rsidRPr="004C7E39">
        <w:lastRenderedPageBreak/>
        <w:t>YÊU CẦU BÁO CÁO</w:t>
      </w:r>
      <w:bookmarkEnd w:id="138"/>
      <w:bookmarkEnd w:id="139"/>
      <w:bookmarkEnd w:id="140"/>
    </w:p>
    <w:p w14:paraId="445E5706" w14:textId="6F24788D" w:rsidR="00733574" w:rsidRPr="004C7E39" w:rsidRDefault="00733574" w:rsidP="00E34ED5">
      <w:pPr>
        <w:pStyle w:val="Heading2"/>
        <w:rPr>
          <w:rFonts w:cs="Times New Roman"/>
        </w:rPr>
      </w:pPr>
      <w:bookmarkStart w:id="141" w:name="_Toc112072801"/>
      <w:r w:rsidRPr="004C7E39">
        <w:rPr>
          <w:rFonts w:cs="Times New Roman"/>
        </w:rPr>
        <w:t>Quy ước chung hiển thị báo cáo</w:t>
      </w:r>
      <w:bookmarkEnd w:id="141"/>
    </w:p>
    <w:p w14:paraId="5460A2AB" w14:textId="6E366376" w:rsidR="00733574" w:rsidRPr="004C7E39" w:rsidRDefault="00733574" w:rsidP="00002125">
      <w:pPr>
        <w:pStyle w:val="cGDD1"/>
        <w:numPr>
          <w:ilvl w:val="0"/>
          <w:numId w:val="3"/>
        </w:numPr>
      </w:pPr>
      <w:r w:rsidRPr="004C7E39">
        <w:t xml:space="preserve">Header báo cáo cần có logo của </w:t>
      </w:r>
      <w:r w:rsidR="00A65891" w:rsidRPr="004C7E39">
        <w:t>EIB</w:t>
      </w:r>
      <w:r w:rsidRPr="004C7E39">
        <w:t xml:space="preserve"> bên góc trái.</w:t>
      </w:r>
    </w:p>
    <w:p w14:paraId="1A4D577C" w14:textId="77777777" w:rsidR="00733574" w:rsidRPr="004C7E39" w:rsidRDefault="00733574" w:rsidP="00002125">
      <w:pPr>
        <w:pStyle w:val="cGDD1"/>
        <w:numPr>
          <w:ilvl w:val="0"/>
          <w:numId w:val="3"/>
        </w:numPr>
      </w:pPr>
      <w:r w:rsidRPr="004C7E39">
        <w:t>Footer: Hiển thị thông tin người in báo cáo, ngày giờ xuất dữ liệu</w:t>
      </w:r>
    </w:p>
    <w:p w14:paraId="36FD6120" w14:textId="2421EFF6" w:rsidR="00733574" w:rsidRPr="004C7E39" w:rsidRDefault="00733574" w:rsidP="00232989">
      <w:pPr>
        <w:pStyle w:val="ListParagraph"/>
        <w:numPr>
          <w:ilvl w:val="0"/>
          <w:numId w:val="2"/>
        </w:numPr>
        <w:spacing w:after="120" w:line="264" w:lineRule="auto"/>
        <w:rPr>
          <w:rFonts w:ascii="Times New Roman" w:hAnsi="Times New Roman"/>
          <w:sz w:val="24"/>
          <w:szCs w:val="24"/>
        </w:rPr>
      </w:pPr>
      <w:r w:rsidRPr="004C7E39">
        <w:rPr>
          <w:rFonts w:ascii="Times New Roman" w:hAnsi="Times New Roman"/>
          <w:sz w:val="24"/>
          <w:szCs w:val="24"/>
        </w:rPr>
        <w:t>Font chữ: Times New Roman</w:t>
      </w:r>
    </w:p>
    <w:p w14:paraId="18FB7314" w14:textId="3DC42B02" w:rsidR="00BA29B2" w:rsidRPr="004C7E39" w:rsidRDefault="00BA29B2" w:rsidP="00E34ED5">
      <w:pPr>
        <w:pStyle w:val="Heading2"/>
        <w:rPr>
          <w:rFonts w:cs="Times New Roman"/>
        </w:rPr>
      </w:pPr>
      <w:bookmarkStart w:id="142" w:name="_Toc112072802"/>
      <w:r w:rsidRPr="004C7E39">
        <w:rPr>
          <w:rFonts w:cs="Times New Roman"/>
        </w:rPr>
        <w:t>N</w:t>
      </w:r>
      <w:r w:rsidR="00733574" w:rsidRPr="004C7E39">
        <w:rPr>
          <w:rFonts w:cs="Times New Roman"/>
        </w:rPr>
        <w:t xml:space="preserve">hóm báo cáo </w:t>
      </w:r>
      <w:r w:rsidR="00FC49D6" w:rsidRPr="004C7E39">
        <w:rPr>
          <w:rFonts w:cs="Times New Roman"/>
        </w:rPr>
        <w:t>kế hoạch</w:t>
      </w:r>
      <w:bookmarkEnd w:id="142"/>
    </w:p>
    <w:p w14:paraId="21161F9F" w14:textId="653DA8AD" w:rsidR="001F4291" w:rsidRPr="004C7E39" w:rsidRDefault="001F4291" w:rsidP="004F52DC">
      <w:pPr>
        <w:pStyle w:val="Heading3"/>
      </w:pPr>
      <w:bookmarkStart w:id="143" w:name="_Toc112072803"/>
      <w:r w:rsidRPr="004C7E39">
        <w:t>KHTC004 – Đánh giá kết quả hoạt động kinh doanh của đơn vị kinh doanh</w:t>
      </w:r>
      <w:bookmarkEnd w:id="143"/>
    </w:p>
    <w:p w14:paraId="68C7CF41" w14:textId="77777777" w:rsidR="001F4291" w:rsidRPr="004C7E39" w:rsidRDefault="001F4291" w:rsidP="001F4291">
      <w:pPr>
        <w:pStyle w:val="Heading4"/>
        <w:rPr>
          <w:rFonts w:cs="Times New Roman"/>
          <w:b/>
          <w:bCs/>
        </w:rPr>
      </w:pPr>
      <w:r w:rsidRPr="004C7E39">
        <w:rPr>
          <w:rFonts w:cs="Times New Roman"/>
          <w:b/>
          <w:bCs/>
        </w:rPr>
        <w:t>Mẫu báo cáo</w:t>
      </w:r>
    </w:p>
    <w:tbl>
      <w:tblPr>
        <w:tblStyle w:val="TableGrid"/>
        <w:tblW w:w="0" w:type="auto"/>
        <w:tblLook w:val="04A0" w:firstRow="1" w:lastRow="0" w:firstColumn="1" w:lastColumn="0" w:noHBand="0" w:noVBand="1"/>
      </w:tblPr>
      <w:tblGrid>
        <w:gridCol w:w="670"/>
        <w:gridCol w:w="585"/>
        <w:gridCol w:w="586"/>
        <w:gridCol w:w="585"/>
        <w:gridCol w:w="718"/>
        <w:gridCol w:w="710"/>
        <w:gridCol w:w="596"/>
        <w:gridCol w:w="586"/>
        <w:gridCol w:w="586"/>
        <w:gridCol w:w="585"/>
        <w:gridCol w:w="718"/>
        <w:gridCol w:w="623"/>
        <w:gridCol w:w="555"/>
        <w:gridCol w:w="728"/>
        <w:gridCol w:w="623"/>
        <w:gridCol w:w="555"/>
        <w:gridCol w:w="728"/>
        <w:gridCol w:w="623"/>
        <w:gridCol w:w="555"/>
        <w:gridCol w:w="728"/>
        <w:gridCol w:w="596"/>
        <w:gridCol w:w="577"/>
        <w:gridCol w:w="538"/>
      </w:tblGrid>
      <w:tr w:rsidR="001B7FC5" w:rsidRPr="004C7E39" w14:paraId="17344E2D" w14:textId="77777777" w:rsidTr="001B7FC5">
        <w:trPr>
          <w:trHeight w:val="300"/>
        </w:trPr>
        <w:tc>
          <w:tcPr>
            <w:tcW w:w="960" w:type="dxa"/>
            <w:vMerge w:val="restart"/>
            <w:shd w:val="clear" w:color="auto" w:fill="002060"/>
            <w:hideMark/>
          </w:tcPr>
          <w:p w14:paraId="235DE32C" w14:textId="77777777" w:rsidR="001B7FC5" w:rsidRPr="004C7E39" w:rsidRDefault="001B7FC5" w:rsidP="001B7FC5">
            <w:pPr>
              <w:rPr>
                <w:sz w:val="18"/>
                <w:szCs w:val="18"/>
              </w:rPr>
            </w:pPr>
            <w:r w:rsidRPr="004C7E39">
              <w:rPr>
                <w:sz w:val="18"/>
                <w:szCs w:val="18"/>
              </w:rPr>
              <w:t>Chi nhánh</w:t>
            </w:r>
          </w:p>
        </w:tc>
        <w:tc>
          <w:tcPr>
            <w:tcW w:w="5760" w:type="dxa"/>
            <w:gridSpan w:val="6"/>
            <w:shd w:val="clear" w:color="auto" w:fill="002060"/>
            <w:hideMark/>
          </w:tcPr>
          <w:p w14:paraId="63E0DF9B" w14:textId="77777777" w:rsidR="001B7FC5" w:rsidRPr="004C7E39" w:rsidRDefault="001B7FC5" w:rsidP="001B7FC5">
            <w:pPr>
              <w:ind w:left="90"/>
              <w:rPr>
                <w:sz w:val="18"/>
                <w:szCs w:val="18"/>
              </w:rPr>
            </w:pPr>
            <w:r w:rsidRPr="004C7E39">
              <w:rPr>
                <w:sz w:val="18"/>
                <w:szCs w:val="18"/>
              </w:rPr>
              <w:t>Huy động vốn</w:t>
            </w:r>
          </w:p>
        </w:tc>
        <w:tc>
          <w:tcPr>
            <w:tcW w:w="4800" w:type="dxa"/>
            <w:gridSpan w:val="5"/>
            <w:shd w:val="clear" w:color="auto" w:fill="002060"/>
            <w:hideMark/>
          </w:tcPr>
          <w:p w14:paraId="44EF283B" w14:textId="77777777" w:rsidR="001B7FC5" w:rsidRPr="004C7E39" w:rsidRDefault="001B7FC5" w:rsidP="001B7FC5">
            <w:pPr>
              <w:ind w:left="90"/>
              <w:rPr>
                <w:sz w:val="18"/>
                <w:szCs w:val="18"/>
              </w:rPr>
            </w:pPr>
            <w:r w:rsidRPr="004C7E39">
              <w:rPr>
                <w:sz w:val="18"/>
                <w:szCs w:val="18"/>
              </w:rPr>
              <w:t>Dư nợ cho vay</w:t>
            </w:r>
          </w:p>
        </w:tc>
        <w:tc>
          <w:tcPr>
            <w:tcW w:w="2880" w:type="dxa"/>
            <w:gridSpan w:val="3"/>
            <w:shd w:val="clear" w:color="auto" w:fill="002060"/>
            <w:hideMark/>
          </w:tcPr>
          <w:p w14:paraId="25E740FE" w14:textId="77777777" w:rsidR="001B7FC5" w:rsidRPr="004C7E39" w:rsidRDefault="001B7FC5" w:rsidP="001B7FC5">
            <w:pPr>
              <w:ind w:left="90"/>
              <w:rPr>
                <w:sz w:val="18"/>
                <w:szCs w:val="18"/>
              </w:rPr>
            </w:pPr>
            <w:r w:rsidRPr="004C7E39">
              <w:rPr>
                <w:sz w:val="18"/>
                <w:szCs w:val="18"/>
              </w:rPr>
              <w:t>NFI</w:t>
            </w:r>
          </w:p>
        </w:tc>
        <w:tc>
          <w:tcPr>
            <w:tcW w:w="2880" w:type="dxa"/>
            <w:gridSpan w:val="3"/>
            <w:shd w:val="clear" w:color="auto" w:fill="002060"/>
            <w:hideMark/>
          </w:tcPr>
          <w:p w14:paraId="33B516C8" w14:textId="77777777" w:rsidR="001B7FC5" w:rsidRPr="004C7E39" w:rsidRDefault="001B7FC5" w:rsidP="001B7FC5">
            <w:pPr>
              <w:ind w:left="90"/>
              <w:rPr>
                <w:sz w:val="18"/>
                <w:szCs w:val="18"/>
              </w:rPr>
            </w:pPr>
            <w:r w:rsidRPr="004C7E39">
              <w:rPr>
                <w:sz w:val="18"/>
                <w:szCs w:val="18"/>
              </w:rPr>
              <w:t>Thu hồi nợ</w:t>
            </w:r>
          </w:p>
        </w:tc>
        <w:tc>
          <w:tcPr>
            <w:tcW w:w="2880" w:type="dxa"/>
            <w:gridSpan w:val="3"/>
            <w:shd w:val="clear" w:color="auto" w:fill="002060"/>
            <w:hideMark/>
          </w:tcPr>
          <w:p w14:paraId="4537CD93" w14:textId="77777777" w:rsidR="001B7FC5" w:rsidRPr="004C7E39" w:rsidRDefault="001B7FC5" w:rsidP="001B7FC5">
            <w:pPr>
              <w:ind w:left="90"/>
              <w:rPr>
                <w:sz w:val="18"/>
                <w:szCs w:val="18"/>
              </w:rPr>
            </w:pPr>
            <w:r w:rsidRPr="004C7E39">
              <w:rPr>
                <w:sz w:val="18"/>
                <w:szCs w:val="18"/>
              </w:rPr>
              <w:t>Lợi nhuận</w:t>
            </w:r>
          </w:p>
        </w:tc>
        <w:tc>
          <w:tcPr>
            <w:tcW w:w="960" w:type="dxa"/>
            <w:vMerge w:val="restart"/>
            <w:shd w:val="clear" w:color="auto" w:fill="002060"/>
            <w:hideMark/>
          </w:tcPr>
          <w:p w14:paraId="08D64EDB" w14:textId="77777777" w:rsidR="001B7FC5" w:rsidRPr="004C7E39" w:rsidRDefault="001B7FC5" w:rsidP="001B7FC5">
            <w:pPr>
              <w:rPr>
                <w:sz w:val="18"/>
                <w:szCs w:val="18"/>
              </w:rPr>
            </w:pPr>
            <w:r w:rsidRPr="004C7E39">
              <w:rPr>
                <w:sz w:val="18"/>
                <w:szCs w:val="18"/>
              </w:rPr>
              <w:t>Nợ NPL</w:t>
            </w:r>
          </w:p>
        </w:tc>
        <w:tc>
          <w:tcPr>
            <w:tcW w:w="960" w:type="dxa"/>
            <w:vMerge w:val="restart"/>
            <w:shd w:val="clear" w:color="auto" w:fill="002060"/>
            <w:hideMark/>
          </w:tcPr>
          <w:p w14:paraId="209BE1DB" w14:textId="77777777" w:rsidR="001B7FC5" w:rsidRPr="004C7E39" w:rsidRDefault="001B7FC5" w:rsidP="001B7FC5">
            <w:pPr>
              <w:rPr>
                <w:sz w:val="18"/>
                <w:szCs w:val="18"/>
              </w:rPr>
            </w:pPr>
            <w:r w:rsidRPr="004C7E39">
              <w:rPr>
                <w:sz w:val="18"/>
                <w:szCs w:val="18"/>
              </w:rPr>
              <w:t>Nợ quá hạn</w:t>
            </w:r>
          </w:p>
        </w:tc>
      </w:tr>
      <w:tr w:rsidR="001B7FC5" w:rsidRPr="004C7E39" w14:paraId="73E179A3" w14:textId="77777777" w:rsidTr="001B7FC5">
        <w:trPr>
          <w:trHeight w:val="470"/>
        </w:trPr>
        <w:tc>
          <w:tcPr>
            <w:tcW w:w="960" w:type="dxa"/>
            <w:vMerge/>
            <w:shd w:val="clear" w:color="auto" w:fill="002060"/>
            <w:hideMark/>
          </w:tcPr>
          <w:p w14:paraId="4CA7CFFD" w14:textId="77777777" w:rsidR="001B7FC5" w:rsidRPr="004C7E39" w:rsidRDefault="001B7FC5" w:rsidP="001B7FC5">
            <w:pPr>
              <w:ind w:left="90"/>
              <w:rPr>
                <w:sz w:val="18"/>
                <w:szCs w:val="18"/>
              </w:rPr>
            </w:pPr>
          </w:p>
        </w:tc>
        <w:tc>
          <w:tcPr>
            <w:tcW w:w="960" w:type="dxa"/>
            <w:shd w:val="clear" w:color="auto" w:fill="002060"/>
            <w:hideMark/>
          </w:tcPr>
          <w:p w14:paraId="5CE30D3A" w14:textId="77777777" w:rsidR="001B7FC5" w:rsidRPr="004C7E39" w:rsidRDefault="001B7FC5" w:rsidP="001B7FC5">
            <w:pPr>
              <w:rPr>
                <w:sz w:val="18"/>
                <w:szCs w:val="18"/>
              </w:rPr>
            </w:pPr>
            <w:r w:rsidRPr="004C7E39">
              <w:rPr>
                <w:sz w:val="18"/>
                <w:szCs w:val="18"/>
              </w:rPr>
              <w:t>Cuối kỳ</w:t>
            </w:r>
          </w:p>
        </w:tc>
        <w:tc>
          <w:tcPr>
            <w:tcW w:w="960" w:type="dxa"/>
            <w:shd w:val="clear" w:color="auto" w:fill="002060"/>
            <w:hideMark/>
          </w:tcPr>
          <w:p w14:paraId="0D7F4EA1" w14:textId="77777777" w:rsidR="001B7FC5" w:rsidRPr="004C7E39" w:rsidRDefault="001B7FC5" w:rsidP="001B7FC5">
            <w:pPr>
              <w:rPr>
                <w:sz w:val="18"/>
                <w:szCs w:val="18"/>
              </w:rPr>
            </w:pPr>
            <w:r w:rsidRPr="004C7E39">
              <w:rPr>
                <w:sz w:val="18"/>
                <w:szCs w:val="18"/>
              </w:rPr>
              <w:t>Bình quân</w:t>
            </w:r>
          </w:p>
        </w:tc>
        <w:tc>
          <w:tcPr>
            <w:tcW w:w="960" w:type="dxa"/>
            <w:shd w:val="clear" w:color="auto" w:fill="002060"/>
            <w:hideMark/>
          </w:tcPr>
          <w:p w14:paraId="67F820D2" w14:textId="77777777" w:rsidR="001B7FC5" w:rsidRPr="004C7E39" w:rsidRDefault="001B7FC5" w:rsidP="001B7FC5">
            <w:pPr>
              <w:rPr>
                <w:sz w:val="18"/>
                <w:szCs w:val="18"/>
              </w:rPr>
            </w:pPr>
            <w:r w:rsidRPr="004C7E39">
              <w:rPr>
                <w:sz w:val="18"/>
                <w:szCs w:val="18"/>
              </w:rPr>
              <w:t>Cá nhân</w:t>
            </w:r>
          </w:p>
        </w:tc>
        <w:tc>
          <w:tcPr>
            <w:tcW w:w="960" w:type="dxa"/>
            <w:shd w:val="clear" w:color="auto" w:fill="002060"/>
            <w:hideMark/>
          </w:tcPr>
          <w:p w14:paraId="35100A2E" w14:textId="77777777" w:rsidR="001B7FC5" w:rsidRPr="004C7E39" w:rsidRDefault="001B7FC5" w:rsidP="001B7FC5">
            <w:pPr>
              <w:rPr>
                <w:sz w:val="18"/>
                <w:szCs w:val="18"/>
              </w:rPr>
            </w:pPr>
            <w:r w:rsidRPr="004C7E39">
              <w:rPr>
                <w:sz w:val="18"/>
                <w:szCs w:val="18"/>
              </w:rPr>
              <w:t>Doanh nghiệp</w:t>
            </w:r>
          </w:p>
        </w:tc>
        <w:tc>
          <w:tcPr>
            <w:tcW w:w="960" w:type="dxa"/>
            <w:shd w:val="clear" w:color="auto" w:fill="002060"/>
            <w:hideMark/>
          </w:tcPr>
          <w:p w14:paraId="43636426" w14:textId="77777777" w:rsidR="001B7FC5" w:rsidRPr="004C7E39" w:rsidRDefault="001B7FC5" w:rsidP="001B7FC5">
            <w:pPr>
              <w:rPr>
                <w:sz w:val="18"/>
                <w:szCs w:val="18"/>
              </w:rPr>
            </w:pPr>
            <w:r w:rsidRPr="004C7E39">
              <w:rPr>
                <w:sz w:val="18"/>
                <w:szCs w:val="18"/>
              </w:rPr>
              <w:t>CASA</w:t>
            </w:r>
          </w:p>
        </w:tc>
        <w:tc>
          <w:tcPr>
            <w:tcW w:w="960" w:type="dxa"/>
            <w:shd w:val="clear" w:color="auto" w:fill="002060"/>
            <w:hideMark/>
          </w:tcPr>
          <w:p w14:paraId="5705CCB0" w14:textId="77777777" w:rsidR="001B7FC5" w:rsidRPr="004C7E39" w:rsidRDefault="001B7FC5" w:rsidP="001B7FC5">
            <w:pPr>
              <w:rPr>
                <w:sz w:val="18"/>
                <w:szCs w:val="18"/>
              </w:rPr>
            </w:pPr>
            <w:r w:rsidRPr="004C7E39">
              <w:rPr>
                <w:sz w:val="18"/>
                <w:szCs w:val="18"/>
              </w:rPr>
              <w:t>GAP</w:t>
            </w:r>
          </w:p>
        </w:tc>
        <w:tc>
          <w:tcPr>
            <w:tcW w:w="960" w:type="dxa"/>
            <w:shd w:val="clear" w:color="auto" w:fill="002060"/>
            <w:hideMark/>
          </w:tcPr>
          <w:p w14:paraId="148A4F56" w14:textId="77777777" w:rsidR="001B7FC5" w:rsidRPr="004C7E39" w:rsidRDefault="001B7FC5" w:rsidP="001B7FC5">
            <w:pPr>
              <w:rPr>
                <w:sz w:val="18"/>
                <w:szCs w:val="18"/>
              </w:rPr>
            </w:pPr>
            <w:r w:rsidRPr="004C7E39">
              <w:rPr>
                <w:sz w:val="18"/>
                <w:szCs w:val="18"/>
              </w:rPr>
              <w:t>Cuối kỳ</w:t>
            </w:r>
          </w:p>
        </w:tc>
        <w:tc>
          <w:tcPr>
            <w:tcW w:w="960" w:type="dxa"/>
            <w:shd w:val="clear" w:color="auto" w:fill="002060"/>
            <w:hideMark/>
          </w:tcPr>
          <w:p w14:paraId="19125017" w14:textId="77777777" w:rsidR="001B7FC5" w:rsidRPr="004C7E39" w:rsidRDefault="001B7FC5" w:rsidP="001B7FC5">
            <w:pPr>
              <w:rPr>
                <w:sz w:val="18"/>
                <w:szCs w:val="18"/>
              </w:rPr>
            </w:pPr>
            <w:r w:rsidRPr="004C7E39">
              <w:rPr>
                <w:sz w:val="18"/>
                <w:szCs w:val="18"/>
              </w:rPr>
              <w:t>Bình quân</w:t>
            </w:r>
          </w:p>
        </w:tc>
        <w:tc>
          <w:tcPr>
            <w:tcW w:w="960" w:type="dxa"/>
            <w:shd w:val="clear" w:color="auto" w:fill="002060"/>
            <w:hideMark/>
          </w:tcPr>
          <w:p w14:paraId="6E973E85" w14:textId="77777777" w:rsidR="001B7FC5" w:rsidRPr="004C7E39" w:rsidRDefault="001B7FC5" w:rsidP="001B7FC5">
            <w:pPr>
              <w:rPr>
                <w:sz w:val="18"/>
                <w:szCs w:val="18"/>
              </w:rPr>
            </w:pPr>
            <w:r w:rsidRPr="004C7E39">
              <w:rPr>
                <w:sz w:val="18"/>
                <w:szCs w:val="18"/>
              </w:rPr>
              <w:t>Cá nhân</w:t>
            </w:r>
          </w:p>
        </w:tc>
        <w:tc>
          <w:tcPr>
            <w:tcW w:w="960" w:type="dxa"/>
            <w:shd w:val="clear" w:color="auto" w:fill="002060"/>
            <w:hideMark/>
          </w:tcPr>
          <w:p w14:paraId="3B466F0D" w14:textId="77777777" w:rsidR="001B7FC5" w:rsidRPr="004C7E39" w:rsidRDefault="001B7FC5" w:rsidP="001B7FC5">
            <w:pPr>
              <w:rPr>
                <w:sz w:val="18"/>
                <w:szCs w:val="18"/>
              </w:rPr>
            </w:pPr>
            <w:r w:rsidRPr="004C7E39">
              <w:rPr>
                <w:sz w:val="18"/>
                <w:szCs w:val="18"/>
              </w:rPr>
              <w:t>Doanh nghiệp</w:t>
            </w:r>
          </w:p>
        </w:tc>
        <w:tc>
          <w:tcPr>
            <w:tcW w:w="960" w:type="dxa"/>
            <w:shd w:val="clear" w:color="auto" w:fill="002060"/>
            <w:hideMark/>
          </w:tcPr>
          <w:p w14:paraId="181F0D95" w14:textId="77777777" w:rsidR="001B7FC5" w:rsidRPr="004C7E39" w:rsidRDefault="001B7FC5" w:rsidP="001B7FC5">
            <w:pPr>
              <w:rPr>
                <w:sz w:val="18"/>
                <w:szCs w:val="18"/>
              </w:rPr>
            </w:pPr>
            <w:r w:rsidRPr="004C7E39">
              <w:rPr>
                <w:sz w:val="18"/>
                <w:szCs w:val="18"/>
              </w:rPr>
              <w:t>GAP</w:t>
            </w:r>
          </w:p>
        </w:tc>
        <w:tc>
          <w:tcPr>
            <w:tcW w:w="960" w:type="dxa"/>
            <w:shd w:val="clear" w:color="auto" w:fill="002060"/>
            <w:hideMark/>
          </w:tcPr>
          <w:p w14:paraId="7A58C805" w14:textId="77777777" w:rsidR="001B7FC5" w:rsidRPr="004C7E39" w:rsidRDefault="001B7FC5" w:rsidP="001B7FC5">
            <w:pPr>
              <w:rPr>
                <w:sz w:val="18"/>
                <w:szCs w:val="18"/>
              </w:rPr>
            </w:pPr>
            <w:r w:rsidRPr="004C7E39">
              <w:rPr>
                <w:sz w:val="18"/>
                <w:szCs w:val="18"/>
              </w:rPr>
              <w:t>Giá trị thực hiện</w:t>
            </w:r>
          </w:p>
        </w:tc>
        <w:tc>
          <w:tcPr>
            <w:tcW w:w="960" w:type="dxa"/>
            <w:shd w:val="clear" w:color="auto" w:fill="002060"/>
            <w:hideMark/>
          </w:tcPr>
          <w:p w14:paraId="3AFE5F2E" w14:textId="77777777" w:rsidR="001B7FC5" w:rsidRPr="004C7E39" w:rsidRDefault="001B7FC5" w:rsidP="001B7FC5">
            <w:pPr>
              <w:rPr>
                <w:sz w:val="18"/>
                <w:szCs w:val="18"/>
              </w:rPr>
            </w:pPr>
            <w:r w:rsidRPr="004C7E39">
              <w:rPr>
                <w:sz w:val="18"/>
                <w:szCs w:val="18"/>
              </w:rPr>
              <w:t>% HTKH</w:t>
            </w:r>
          </w:p>
        </w:tc>
        <w:tc>
          <w:tcPr>
            <w:tcW w:w="960" w:type="dxa"/>
            <w:shd w:val="clear" w:color="auto" w:fill="002060"/>
            <w:hideMark/>
          </w:tcPr>
          <w:p w14:paraId="4B9628D3" w14:textId="77777777" w:rsidR="001B7FC5" w:rsidRPr="004C7E39" w:rsidRDefault="001B7FC5" w:rsidP="001B7FC5">
            <w:pPr>
              <w:rPr>
                <w:sz w:val="18"/>
                <w:szCs w:val="18"/>
              </w:rPr>
            </w:pPr>
            <w:r w:rsidRPr="004C7E39">
              <w:rPr>
                <w:sz w:val="18"/>
                <w:szCs w:val="18"/>
              </w:rPr>
              <w:t>GAP</w:t>
            </w:r>
          </w:p>
        </w:tc>
        <w:tc>
          <w:tcPr>
            <w:tcW w:w="960" w:type="dxa"/>
            <w:shd w:val="clear" w:color="auto" w:fill="002060"/>
            <w:hideMark/>
          </w:tcPr>
          <w:p w14:paraId="5AA8FA92" w14:textId="77777777" w:rsidR="001B7FC5" w:rsidRPr="004C7E39" w:rsidRDefault="001B7FC5" w:rsidP="001B7FC5">
            <w:pPr>
              <w:rPr>
                <w:sz w:val="18"/>
                <w:szCs w:val="18"/>
              </w:rPr>
            </w:pPr>
            <w:r w:rsidRPr="004C7E39">
              <w:rPr>
                <w:sz w:val="18"/>
                <w:szCs w:val="18"/>
              </w:rPr>
              <w:t>Giá trị thực hiện</w:t>
            </w:r>
          </w:p>
        </w:tc>
        <w:tc>
          <w:tcPr>
            <w:tcW w:w="960" w:type="dxa"/>
            <w:shd w:val="clear" w:color="auto" w:fill="002060"/>
            <w:hideMark/>
          </w:tcPr>
          <w:p w14:paraId="1FA19DAA" w14:textId="77777777" w:rsidR="001B7FC5" w:rsidRPr="004C7E39" w:rsidRDefault="001B7FC5" w:rsidP="001B7FC5">
            <w:pPr>
              <w:rPr>
                <w:sz w:val="18"/>
                <w:szCs w:val="18"/>
              </w:rPr>
            </w:pPr>
            <w:r w:rsidRPr="004C7E39">
              <w:rPr>
                <w:sz w:val="18"/>
                <w:szCs w:val="18"/>
              </w:rPr>
              <w:t>% HTKH</w:t>
            </w:r>
          </w:p>
        </w:tc>
        <w:tc>
          <w:tcPr>
            <w:tcW w:w="960" w:type="dxa"/>
            <w:shd w:val="clear" w:color="auto" w:fill="002060"/>
            <w:hideMark/>
          </w:tcPr>
          <w:p w14:paraId="162A4872" w14:textId="77777777" w:rsidR="001B7FC5" w:rsidRPr="004C7E39" w:rsidRDefault="001B7FC5" w:rsidP="001B7FC5">
            <w:pPr>
              <w:rPr>
                <w:sz w:val="18"/>
                <w:szCs w:val="18"/>
              </w:rPr>
            </w:pPr>
            <w:r w:rsidRPr="004C7E39">
              <w:rPr>
                <w:sz w:val="18"/>
                <w:szCs w:val="18"/>
              </w:rPr>
              <w:t>GAP</w:t>
            </w:r>
          </w:p>
        </w:tc>
        <w:tc>
          <w:tcPr>
            <w:tcW w:w="960" w:type="dxa"/>
            <w:shd w:val="clear" w:color="auto" w:fill="002060"/>
            <w:hideMark/>
          </w:tcPr>
          <w:p w14:paraId="6F29EE0A" w14:textId="77777777" w:rsidR="001B7FC5" w:rsidRPr="004C7E39" w:rsidRDefault="001B7FC5" w:rsidP="001B7FC5">
            <w:pPr>
              <w:rPr>
                <w:sz w:val="18"/>
                <w:szCs w:val="18"/>
              </w:rPr>
            </w:pPr>
            <w:r w:rsidRPr="004C7E39">
              <w:rPr>
                <w:sz w:val="18"/>
                <w:szCs w:val="18"/>
              </w:rPr>
              <w:t>Giá trị thực hiện</w:t>
            </w:r>
          </w:p>
        </w:tc>
        <w:tc>
          <w:tcPr>
            <w:tcW w:w="960" w:type="dxa"/>
            <w:shd w:val="clear" w:color="auto" w:fill="002060"/>
            <w:hideMark/>
          </w:tcPr>
          <w:p w14:paraId="369DF16A" w14:textId="77777777" w:rsidR="001B7FC5" w:rsidRPr="004C7E39" w:rsidRDefault="001B7FC5" w:rsidP="001B7FC5">
            <w:pPr>
              <w:rPr>
                <w:sz w:val="18"/>
                <w:szCs w:val="18"/>
              </w:rPr>
            </w:pPr>
            <w:r w:rsidRPr="004C7E39">
              <w:rPr>
                <w:sz w:val="18"/>
                <w:szCs w:val="18"/>
              </w:rPr>
              <w:t>% HTKH</w:t>
            </w:r>
          </w:p>
        </w:tc>
        <w:tc>
          <w:tcPr>
            <w:tcW w:w="960" w:type="dxa"/>
            <w:shd w:val="clear" w:color="auto" w:fill="002060"/>
            <w:hideMark/>
          </w:tcPr>
          <w:p w14:paraId="64434C0B" w14:textId="77777777" w:rsidR="001B7FC5" w:rsidRPr="004C7E39" w:rsidRDefault="001B7FC5" w:rsidP="001B7FC5">
            <w:pPr>
              <w:rPr>
                <w:sz w:val="18"/>
                <w:szCs w:val="18"/>
              </w:rPr>
            </w:pPr>
            <w:r w:rsidRPr="004C7E39">
              <w:rPr>
                <w:sz w:val="18"/>
                <w:szCs w:val="18"/>
              </w:rPr>
              <w:t>GAP</w:t>
            </w:r>
          </w:p>
        </w:tc>
        <w:tc>
          <w:tcPr>
            <w:tcW w:w="960" w:type="dxa"/>
            <w:vMerge/>
            <w:shd w:val="clear" w:color="auto" w:fill="002060"/>
            <w:hideMark/>
          </w:tcPr>
          <w:p w14:paraId="04C9285A" w14:textId="77777777" w:rsidR="001B7FC5" w:rsidRPr="004C7E39" w:rsidRDefault="001B7FC5" w:rsidP="001B7FC5">
            <w:pPr>
              <w:ind w:left="90"/>
              <w:rPr>
                <w:sz w:val="18"/>
                <w:szCs w:val="18"/>
              </w:rPr>
            </w:pPr>
          </w:p>
        </w:tc>
        <w:tc>
          <w:tcPr>
            <w:tcW w:w="960" w:type="dxa"/>
            <w:vMerge/>
            <w:shd w:val="clear" w:color="auto" w:fill="002060"/>
            <w:hideMark/>
          </w:tcPr>
          <w:p w14:paraId="341DBCD1" w14:textId="77777777" w:rsidR="001B7FC5" w:rsidRPr="004C7E39" w:rsidRDefault="001B7FC5" w:rsidP="001B7FC5">
            <w:pPr>
              <w:ind w:left="90"/>
              <w:rPr>
                <w:sz w:val="18"/>
                <w:szCs w:val="18"/>
              </w:rPr>
            </w:pPr>
          </w:p>
        </w:tc>
      </w:tr>
      <w:tr w:rsidR="001B7FC5" w:rsidRPr="004C7E39" w14:paraId="54236618" w14:textId="77777777" w:rsidTr="001B7FC5">
        <w:trPr>
          <w:trHeight w:val="300"/>
        </w:trPr>
        <w:tc>
          <w:tcPr>
            <w:tcW w:w="960" w:type="dxa"/>
            <w:hideMark/>
          </w:tcPr>
          <w:p w14:paraId="2C0448A5" w14:textId="77777777" w:rsidR="001B7FC5" w:rsidRPr="004C7E39" w:rsidRDefault="001B7FC5" w:rsidP="001B7FC5">
            <w:pPr>
              <w:ind w:left="90"/>
              <w:rPr>
                <w:i/>
                <w:iCs/>
                <w:sz w:val="18"/>
                <w:szCs w:val="18"/>
              </w:rPr>
            </w:pPr>
            <w:r w:rsidRPr="004C7E39">
              <w:rPr>
                <w:i/>
                <w:iCs/>
                <w:sz w:val="18"/>
                <w:szCs w:val="18"/>
              </w:rPr>
              <w:t>(1)</w:t>
            </w:r>
          </w:p>
        </w:tc>
        <w:tc>
          <w:tcPr>
            <w:tcW w:w="960" w:type="dxa"/>
            <w:hideMark/>
          </w:tcPr>
          <w:p w14:paraId="3B63A11B" w14:textId="77777777" w:rsidR="001B7FC5" w:rsidRPr="004C7E39" w:rsidRDefault="001B7FC5" w:rsidP="001B7FC5">
            <w:pPr>
              <w:ind w:left="90"/>
              <w:rPr>
                <w:i/>
                <w:iCs/>
                <w:sz w:val="18"/>
                <w:szCs w:val="18"/>
              </w:rPr>
            </w:pPr>
            <w:r w:rsidRPr="004C7E39">
              <w:rPr>
                <w:i/>
                <w:iCs/>
                <w:sz w:val="18"/>
                <w:szCs w:val="18"/>
              </w:rPr>
              <w:t>(2)</w:t>
            </w:r>
          </w:p>
        </w:tc>
        <w:tc>
          <w:tcPr>
            <w:tcW w:w="960" w:type="dxa"/>
            <w:hideMark/>
          </w:tcPr>
          <w:p w14:paraId="7828675D" w14:textId="77777777" w:rsidR="001B7FC5" w:rsidRPr="004C7E39" w:rsidRDefault="001B7FC5" w:rsidP="001B7FC5">
            <w:pPr>
              <w:ind w:left="90"/>
              <w:rPr>
                <w:i/>
                <w:iCs/>
                <w:sz w:val="18"/>
                <w:szCs w:val="18"/>
              </w:rPr>
            </w:pPr>
            <w:r w:rsidRPr="004C7E39">
              <w:rPr>
                <w:i/>
                <w:iCs/>
                <w:sz w:val="18"/>
                <w:szCs w:val="18"/>
              </w:rPr>
              <w:t>(3)</w:t>
            </w:r>
          </w:p>
        </w:tc>
        <w:tc>
          <w:tcPr>
            <w:tcW w:w="960" w:type="dxa"/>
            <w:hideMark/>
          </w:tcPr>
          <w:p w14:paraId="411263D4" w14:textId="77777777" w:rsidR="001B7FC5" w:rsidRPr="004C7E39" w:rsidRDefault="001B7FC5" w:rsidP="001B7FC5">
            <w:pPr>
              <w:ind w:left="90"/>
              <w:rPr>
                <w:i/>
                <w:iCs/>
                <w:sz w:val="18"/>
                <w:szCs w:val="18"/>
              </w:rPr>
            </w:pPr>
            <w:r w:rsidRPr="004C7E39">
              <w:rPr>
                <w:i/>
                <w:iCs/>
                <w:sz w:val="18"/>
                <w:szCs w:val="18"/>
              </w:rPr>
              <w:t>(4)</w:t>
            </w:r>
          </w:p>
        </w:tc>
        <w:tc>
          <w:tcPr>
            <w:tcW w:w="960" w:type="dxa"/>
            <w:hideMark/>
          </w:tcPr>
          <w:p w14:paraId="798C9E65" w14:textId="77777777" w:rsidR="001B7FC5" w:rsidRPr="004C7E39" w:rsidRDefault="001B7FC5" w:rsidP="001B7FC5">
            <w:pPr>
              <w:ind w:left="90"/>
              <w:rPr>
                <w:i/>
                <w:iCs/>
                <w:sz w:val="18"/>
                <w:szCs w:val="18"/>
              </w:rPr>
            </w:pPr>
            <w:r w:rsidRPr="004C7E39">
              <w:rPr>
                <w:i/>
                <w:iCs/>
                <w:sz w:val="18"/>
                <w:szCs w:val="18"/>
              </w:rPr>
              <w:t>(5)</w:t>
            </w:r>
          </w:p>
        </w:tc>
        <w:tc>
          <w:tcPr>
            <w:tcW w:w="960" w:type="dxa"/>
            <w:hideMark/>
          </w:tcPr>
          <w:p w14:paraId="22A5757D" w14:textId="77777777" w:rsidR="001B7FC5" w:rsidRPr="004C7E39" w:rsidRDefault="001B7FC5" w:rsidP="001B7FC5">
            <w:pPr>
              <w:ind w:left="90"/>
              <w:rPr>
                <w:i/>
                <w:iCs/>
                <w:sz w:val="18"/>
                <w:szCs w:val="18"/>
              </w:rPr>
            </w:pPr>
            <w:r w:rsidRPr="004C7E39">
              <w:rPr>
                <w:i/>
                <w:iCs/>
                <w:sz w:val="18"/>
                <w:szCs w:val="18"/>
              </w:rPr>
              <w:t>(6)</w:t>
            </w:r>
          </w:p>
        </w:tc>
        <w:tc>
          <w:tcPr>
            <w:tcW w:w="960" w:type="dxa"/>
            <w:hideMark/>
          </w:tcPr>
          <w:p w14:paraId="40990C5C" w14:textId="77777777" w:rsidR="001B7FC5" w:rsidRPr="004C7E39" w:rsidRDefault="001B7FC5" w:rsidP="001B7FC5">
            <w:pPr>
              <w:ind w:left="90"/>
              <w:rPr>
                <w:i/>
                <w:iCs/>
                <w:sz w:val="18"/>
                <w:szCs w:val="18"/>
              </w:rPr>
            </w:pPr>
            <w:r w:rsidRPr="004C7E39">
              <w:rPr>
                <w:i/>
                <w:iCs/>
                <w:sz w:val="18"/>
                <w:szCs w:val="18"/>
              </w:rPr>
              <w:t>(7)</w:t>
            </w:r>
          </w:p>
        </w:tc>
        <w:tc>
          <w:tcPr>
            <w:tcW w:w="960" w:type="dxa"/>
            <w:hideMark/>
          </w:tcPr>
          <w:p w14:paraId="4A7BF7FE" w14:textId="77777777" w:rsidR="001B7FC5" w:rsidRPr="004C7E39" w:rsidRDefault="001B7FC5" w:rsidP="001B7FC5">
            <w:pPr>
              <w:ind w:left="90"/>
              <w:rPr>
                <w:i/>
                <w:iCs/>
                <w:sz w:val="18"/>
                <w:szCs w:val="18"/>
              </w:rPr>
            </w:pPr>
            <w:r w:rsidRPr="004C7E39">
              <w:rPr>
                <w:i/>
                <w:iCs/>
                <w:sz w:val="18"/>
                <w:szCs w:val="18"/>
              </w:rPr>
              <w:t>(8)</w:t>
            </w:r>
          </w:p>
        </w:tc>
        <w:tc>
          <w:tcPr>
            <w:tcW w:w="960" w:type="dxa"/>
            <w:hideMark/>
          </w:tcPr>
          <w:p w14:paraId="10E5AB8F" w14:textId="77777777" w:rsidR="001B7FC5" w:rsidRPr="004C7E39" w:rsidRDefault="001B7FC5" w:rsidP="001B7FC5">
            <w:pPr>
              <w:ind w:left="90"/>
              <w:rPr>
                <w:i/>
                <w:iCs/>
                <w:sz w:val="18"/>
                <w:szCs w:val="18"/>
              </w:rPr>
            </w:pPr>
            <w:r w:rsidRPr="004C7E39">
              <w:rPr>
                <w:i/>
                <w:iCs/>
                <w:sz w:val="18"/>
                <w:szCs w:val="18"/>
              </w:rPr>
              <w:t>(9)</w:t>
            </w:r>
          </w:p>
        </w:tc>
        <w:tc>
          <w:tcPr>
            <w:tcW w:w="960" w:type="dxa"/>
            <w:hideMark/>
          </w:tcPr>
          <w:p w14:paraId="55F35015" w14:textId="77777777" w:rsidR="001B7FC5" w:rsidRPr="004C7E39" w:rsidRDefault="001B7FC5" w:rsidP="001B7FC5">
            <w:pPr>
              <w:rPr>
                <w:i/>
                <w:iCs/>
                <w:sz w:val="18"/>
                <w:szCs w:val="18"/>
              </w:rPr>
            </w:pPr>
            <w:r w:rsidRPr="004C7E39">
              <w:rPr>
                <w:i/>
                <w:iCs/>
                <w:sz w:val="18"/>
                <w:szCs w:val="18"/>
              </w:rPr>
              <w:t>(10)</w:t>
            </w:r>
          </w:p>
        </w:tc>
        <w:tc>
          <w:tcPr>
            <w:tcW w:w="960" w:type="dxa"/>
            <w:hideMark/>
          </w:tcPr>
          <w:p w14:paraId="72542C3D" w14:textId="77777777" w:rsidR="001B7FC5" w:rsidRPr="004C7E39" w:rsidRDefault="001B7FC5" w:rsidP="001B7FC5">
            <w:pPr>
              <w:ind w:left="90"/>
              <w:rPr>
                <w:i/>
                <w:iCs/>
                <w:sz w:val="18"/>
                <w:szCs w:val="18"/>
              </w:rPr>
            </w:pPr>
            <w:r w:rsidRPr="004C7E39">
              <w:rPr>
                <w:i/>
                <w:iCs/>
                <w:sz w:val="18"/>
                <w:szCs w:val="18"/>
              </w:rPr>
              <w:t>(11)</w:t>
            </w:r>
          </w:p>
        </w:tc>
        <w:tc>
          <w:tcPr>
            <w:tcW w:w="960" w:type="dxa"/>
            <w:hideMark/>
          </w:tcPr>
          <w:p w14:paraId="22320E9B" w14:textId="77777777" w:rsidR="001B7FC5" w:rsidRPr="004C7E39" w:rsidRDefault="001B7FC5" w:rsidP="001B7FC5">
            <w:pPr>
              <w:ind w:left="90"/>
              <w:rPr>
                <w:i/>
                <w:iCs/>
                <w:sz w:val="18"/>
                <w:szCs w:val="18"/>
              </w:rPr>
            </w:pPr>
            <w:r w:rsidRPr="004C7E39">
              <w:rPr>
                <w:i/>
                <w:iCs/>
                <w:sz w:val="18"/>
                <w:szCs w:val="18"/>
              </w:rPr>
              <w:t>(12)</w:t>
            </w:r>
          </w:p>
        </w:tc>
        <w:tc>
          <w:tcPr>
            <w:tcW w:w="960" w:type="dxa"/>
            <w:hideMark/>
          </w:tcPr>
          <w:p w14:paraId="75672041" w14:textId="77777777" w:rsidR="001B7FC5" w:rsidRPr="004C7E39" w:rsidRDefault="001B7FC5" w:rsidP="001B7FC5">
            <w:pPr>
              <w:rPr>
                <w:i/>
                <w:iCs/>
                <w:sz w:val="18"/>
                <w:szCs w:val="18"/>
              </w:rPr>
            </w:pPr>
            <w:r w:rsidRPr="004C7E39">
              <w:rPr>
                <w:i/>
                <w:iCs/>
                <w:sz w:val="18"/>
                <w:szCs w:val="18"/>
              </w:rPr>
              <w:t>(13)</w:t>
            </w:r>
          </w:p>
        </w:tc>
        <w:tc>
          <w:tcPr>
            <w:tcW w:w="960" w:type="dxa"/>
            <w:hideMark/>
          </w:tcPr>
          <w:p w14:paraId="104D568D" w14:textId="77777777" w:rsidR="001B7FC5" w:rsidRPr="004C7E39" w:rsidRDefault="001B7FC5" w:rsidP="001B7FC5">
            <w:pPr>
              <w:ind w:left="90"/>
              <w:rPr>
                <w:i/>
                <w:iCs/>
                <w:sz w:val="18"/>
                <w:szCs w:val="18"/>
              </w:rPr>
            </w:pPr>
            <w:r w:rsidRPr="004C7E39">
              <w:rPr>
                <w:i/>
                <w:iCs/>
                <w:sz w:val="18"/>
                <w:szCs w:val="18"/>
              </w:rPr>
              <w:t>(14)</w:t>
            </w:r>
          </w:p>
        </w:tc>
        <w:tc>
          <w:tcPr>
            <w:tcW w:w="960" w:type="dxa"/>
            <w:hideMark/>
          </w:tcPr>
          <w:p w14:paraId="01FE194C" w14:textId="77777777" w:rsidR="001B7FC5" w:rsidRPr="004C7E39" w:rsidRDefault="001B7FC5" w:rsidP="001B7FC5">
            <w:pPr>
              <w:ind w:left="90"/>
              <w:rPr>
                <w:i/>
                <w:iCs/>
                <w:sz w:val="18"/>
                <w:szCs w:val="18"/>
              </w:rPr>
            </w:pPr>
            <w:r w:rsidRPr="004C7E39">
              <w:rPr>
                <w:i/>
                <w:iCs/>
                <w:sz w:val="18"/>
                <w:szCs w:val="18"/>
              </w:rPr>
              <w:t>(15)</w:t>
            </w:r>
          </w:p>
        </w:tc>
        <w:tc>
          <w:tcPr>
            <w:tcW w:w="960" w:type="dxa"/>
            <w:hideMark/>
          </w:tcPr>
          <w:p w14:paraId="0C1D2352" w14:textId="77777777" w:rsidR="001B7FC5" w:rsidRPr="004C7E39" w:rsidRDefault="001B7FC5" w:rsidP="001B7FC5">
            <w:pPr>
              <w:rPr>
                <w:i/>
                <w:iCs/>
                <w:sz w:val="18"/>
                <w:szCs w:val="18"/>
              </w:rPr>
            </w:pPr>
            <w:r w:rsidRPr="004C7E39">
              <w:rPr>
                <w:i/>
                <w:iCs/>
                <w:sz w:val="18"/>
                <w:szCs w:val="18"/>
              </w:rPr>
              <w:t>(16)</w:t>
            </w:r>
          </w:p>
        </w:tc>
        <w:tc>
          <w:tcPr>
            <w:tcW w:w="960" w:type="dxa"/>
            <w:hideMark/>
          </w:tcPr>
          <w:p w14:paraId="54E0C8CC" w14:textId="77777777" w:rsidR="001B7FC5" w:rsidRPr="004C7E39" w:rsidRDefault="001B7FC5" w:rsidP="001B7FC5">
            <w:pPr>
              <w:ind w:left="90"/>
              <w:rPr>
                <w:i/>
                <w:iCs/>
                <w:sz w:val="18"/>
                <w:szCs w:val="18"/>
              </w:rPr>
            </w:pPr>
            <w:r w:rsidRPr="004C7E39">
              <w:rPr>
                <w:i/>
                <w:iCs/>
                <w:sz w:val="18"/>
                <w:szCs w:val="18"/>
              </w:rPr>
              <w:t>(17)</w:t>
            </w:r>
          </w:p>
        </w:tc>
        <w:tc>
          <w:tcPr>
            <w:tcW w:w="960" w:type="dxa"/>
            <w:hideMark/>
          </w:tcPr>
          <w:p w14:paraId="4E8419EF" w14:textId="77777777" w:rsidR="001B7FC5" w:rsidRPr="004C7E39" w:rsidRDefault="001B7FC5" w:rsidP="001B7FC5">
            <w:pPr>
              <w:ind w:left="90"/>
              <w:rPr>
                <w:i/>
                <w:iCs/>
                <w:sz w:val="18"/>
                <w:szCs w:val="18"/>
              </w:rPr>
            </w:pPr>
            <w:r w:rsidRPr="004C7E39">
              <w:rPr>
                <w:i/>
                <w:iCs/>
                <w:sz w:val="18"/>
                <w:szCs w:val="18"/>
              </w:rPr>
              <w:t>(18)</w:t>
            </w:r>
          </w:p>
        </w:tc>
        <w:tc>
          <w:tcPr>
            <w:tcW w:w="960" w:type="dxa"/>
            <w:hideMark/>
          </w:tcPr>
          <w:p w14:paraId="3CE3BC97" w14:textId="77777777" w:rsidR="001B7FC5" w:rsidRPr="004C7E39" w:rsidRDefault="001B7FC5" w:rsidP="001B7FC5">
            <w:pPr>
              <w:rPr>
                <w:i/>
                <w:iCs/>
                <w:sz w:val="18"/>
                <w:szCs w:val="18"/>
              </w:rPr>
            </w:pPr>
            <w:r w:rsidRPr="004C7E39">
              <w:rPr>
                <w:i/>
                <w:iCs/>
                <w:sz w:val="18"/>
                <w:szCs w:val="18"/>
              </w:rPr>
              <w:t>(19)</w:t>
            </w:r>
          </w:p>
        </w:tc>
        <w:tc>
          <w:tcPr>
            <w:tcW w:w="960" w:type="dxa"/>
            <w:hideMark/>
          </w:tcPr>
          <w:p w14:paraId="07C6D3BC" w14:textId="77777777" w:rsidR="001B7FC5" w:rsidRPr="004C7E39" w:rsidRDefault="001B7FC5" w:rsidP="001B7FC5">
            <w:pPr>
              <w:ind w:left="90"/>
              <w:rPr>
                <w:i/>
                <w:iCs/>
                <w:sz w:val="18"/>
                <w:szCs w:val="18"/>
              </w:rPr>
            </w:pPr>
            <w:r w:rsidRPr="004C7E39">
              <w:rPr>
                <w:i/>
                <w:iCs/>
                <w:sz w:val="18"/>
                <w:szCs w:val="18"/>
              </w:rPr>
              <w:t>(20)</w:t>
            </w:r>
          </w:p>
        </w:tc>
        <w:tc>
          <w:tcPr>
            <w:tcW w:w="960" w:type="dxa"/>
            <w:hideMark/>
          </w:tcPr>
          <w:p w14:paraId="71B595D5" w14:textId="77777777" w:rsidR="001B7FC5" w:rsidRPr="004C7E39" w:rsidRDefault="001B7FC5" w:rsidP="001B7FC5">
            <w:pPr>
              <w:rPr>
                <w:i/>
                <w:iCs/>
                <w:sz w:val="18"/>
                <w:szCs w:val="18"/>
              </w:rPr>
            </w:pPr>
            <w:r w:rsidRPr="004C7E39">
              <w:rPr>
                <w:i/>
                <w:iCs/>
                <w:sz w:val="18"/>
                <w:szCs w:val="18"/>
              </w:rPr>
              <w:t>(21)</w:t>
            </w:r>
          </w:p>
        </w:tc>
        <w:tc>
          <w:tcPr>
            <w:tcW w:w="960" w:type="dxa"/>
            <w:hideMark/>
          </w:tcPr>
          <w:p w14:paraId="5E41F19B" w14:textId="77777777" w:rsidR="001B7FC5" w:rsidRPr="004C7E39" w:rsidRDefault="001B7FC5" w:rsidP="001B7FC5">
            <w:pPr>
              <w:rPr>
                <w:i/>
                <w:iCs/>
                <w:sz w:val="18"/>
                <w:szCs w:val="18"/>
              </w:rPr>
            </w:pPr>
            <w:r w:rsidRPr="004C7E39">
              <w:rPr>
                <w:i/>
                <w:iCs/>
                <w:sz w:val="18"/>
                <w:szCs w:val="18"/>
              </w:rPr>
              <w:t>(22)</w:t>
            </w:r>
          </w:p>
        </w:tc>
        <w:tc>
          <w:tcPr>
            <w:tcW w:w="960" w:type="dxa"/>
            <w:hideMark/>
          </w:tcPr>
          <w:p w14:paraId="22DEB06F" w14:textId="77777777" w:rsidR="001B7FC5" w:rsidRPr="004C7E39" w:rsidRDefault="001B7FC5" w:rsidP="001B7FC5">
            <w:pPr>
              <w:rPr>
                <w:i/>
                <w:iCs/>
                <w:sz w:val="18"/>
                <w:szCs w:val="18"/>
              </w:rPr>
            </w:pPr>
            <w:r w:rsidRPr="004C7E39">
              <w:rPr>
                <w:i/>
                <w:iCs/>
                <w:sz w:val="18"/>
                <w:szCs w:val="18"/>
              </w:rPr>
              <w:t>(23)</w:t>
            </w:r>
          </w:p>
        </w:tc>
      </w:tr>
    </w:tbl>
    <w:p w14:paraId="0A575134" w14:textId="389C4252" w:rsidR="00406008" w:rsidRPr="004C7E39" w:rsidRDefault="00406008" w:rsidP="00406008">
      <w:pPr>
        <w:ind w:left="90"/>
        <w:rPr>
          <w:lang w:val="en-GB"/>
        </w:rPr>
      </w:pPr>
    </w:p>
    <w:p w14:paraId="6153D460" w14:textId="0B739577" w:rsidR="001F4291" w:rsidRPr="004C7E39" w:rsidRDefault="001F4291" w:rsidP="008656B9">
      <w:pPr>
        <w:rPr>
          <w:highlight w:val="yellow"/>
          <w:lang w:val="en-GB"/>
        </w:rPr>
      </w:pPr>
    </w:p>
    <w:p w14:paraId="68075338" w14:textId="77777777" w:rsidR="001F4291" w:rsidRPr="004C7E39" w:rsidRDefault="001F4291" w:rsidP="001F4291">
      <w:pPr>
        <w:pStyle w:val="Heading4"/>
        <w:rPr>
          <w:rFonts w:cs="Times New Roman"/>
          <w:b/>
          <w:bCs/>
        </w:rPr>
      </w:pPr>
      <w:r w:rsidRPr="004C7E39">
        <w:rPr>
          <w:rFonts w:cs="Times New Roman"/>
          <w:b/>
          <w:bCs/>
        </w:rPr>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1F4291" w:rsidRPr="004C7E39" w14:paraId="3623AD4C" w14:textId="77777777" w:rsidTr="009D286C">
        <w:trPr>
          <w:trHeight w:val="512"/>
          <w:tblHeader/>
        </w:trPr>
        <w:tc>
          <w:tcPr>
            <w:tcW w:w="255" w:type="pct"/>
            <w:shd w:val="clear" w:color="auto" w:fill="002060"/>
            <w:vAlign w:val="center"/>
            <w:hideMark/>
          </w:tcPr>
          <w:p w14:paraId="7C107E35" w14:textId="77777777" w:rsidR="001F4291" w:rsidRPr="004C7E39" w:rsidRDefault="001F4291" w:rsidP="00E766D0">
            <w:pPr>
              <w:jc w:val="center"/>
              <w:rPr>
                <w:b/>
                <w:bCs/>
                <w:color w:val="FFFFFF" w:themeColor="background1"/>
                <w:sz w:val="22"/>
                <w:szCs w:val="22"/>
              </w:rPr>
            </w:pPr>
            <w:r w:rsidRPr="004C7E39">
              <w:rPr>
                <w:b/>
                <w:bCs/>
                <w:color w:val="FFFFFF" w:themeColor="background1"/>
                <w:sz w:val="22"/>
                <w:szCs w:val="22"/>
              </w:rPr>
              <w:t>STT</w:t>
            </w:r>
          </w:p>
        </w:tc>
        <w:tc>
          <w:tcPr>
            <w:tcW w:w="840" w:type="pct"/>
            <w:shd w:val="clear" w:color="auto" w:fill="002060"/>
            <w:vAlign w:val="center"/>
            <w:hideMark/>
          </w:tcPr>
          <w:p w14:paraId="1FC6A28E" w14:textId="77777777" w:rsidR="001F4291" w:rsidRPr="004C7E39" w:rsidRDefault="001F4291" w:rsidP="00E766D0">
            <w:pPr>
              <w:jc w:val="center"/>
              <w:rPr>
                <w:b/>
                <w:bCs/>
                <w:color w:val="FFFFFF" w:themeColor="background1"/>
                <w:sz w:val="22"/>
                <w:szCs w:val="22"/>
              </w:rPr>
            </w:pPr>
            <w:r w:rsidRPr="004C7E39">
              <w:rPr>
                <w:b/>
                <w:bCs/>
                <w:color w:val="FFFFFF" w:themeColor="background1"/>
                <w:sz w:val="22"/>
                <w:szCs w:val="22"/>
              </w:rPr>
              <w:t>Tham số báo cáo</w:t>
            </w:r>
          </w:p>
        </w:tc>
        <w:tc>
          <w:tcPr>
            <w:tcW w:w="971" w:type="pct"/>
            <w:shd w:val="clear" w:color="auto" w:fill="002060"/>
            <w:vAlign w:val="center"/>
            <w:hideMark/>
          </w:tcPr>
          <w:p w14:paraId="2256D943" w14:textId="77777777" w:rsidR="001F4291" w:rsidRPr="004C7E39" w:rsidRDefault="001F4291" w:rsidP="00E766D0">
            <w:pPr>
              <w:jc w:val="center"/>
              <w:rPr>
                <w:b/>
                <w:bCs/>
                <w:color w:val="FFFFFF" w:themeColor="background1"/>
                <w:sz w:val="22"/>
                <w:szCs w:val="22"/>
              </w:rPr>
            </w:pPr>
            <w:r w:rsidRPr="004C7E39">
              <w:rPr>
                <w:b/>
                <w:bCs/>
                <w:color w:val="FFFFFF" w:themeColor="background1"/>
                <w:sz w:val="22"/>
                <w:szCs w:val="22"/>
              </w:rPr>
              <w:t>Mô tả tham số</w:t>
            </w:r>
          </w:p>
        </w:tc>
        <w:tc>
          <w:tcPr>
            <w:tcW w:w="572" w:type="pct"/>
            <w:shd w:val="clear" w:color="auto" w:fill="002060"/>
            <w:vAlign w:val="center"/>
          </w:tcPr>
          <w:p w14:paraId="78D9913D" w14:textId="77777777" w:rsidR="001F4291" w:rsidRPr="004C7E39" w:rsidRDefault="001F4291" w:rsidP="00E766D0">
            <w:pPr>
              <w:jc w:val="center"/>
              <w:rPr>
                <w:b/>
                <w:bCs/>
                <w:color w:val="FFFFFF" w:themeColor="background1"/>
                <w:sz w:val="22"/>
                <w:szCs w:val="22"/>
              </w:rPr>
            </w:pPr>
            <w:r w:rsidRPr="004C7E39">
              <w:rPr>
                <w:b/>
                <w:bCs/>
                <w:color w:val="FFFFFF" w:themeColor="background1"/>
                <w:sz w:val="22"/>
                <w:szCs w:val="22"/>
              </w:rPr>
              <w:t>Bắt buộc</w:t>
            </w:r>
          </w:p>
        </w:tc>
        <w:tc>
          <w:tcPr>
            <w:tcW w:w="617" w:type="pct"/>
            <w:shd w:val="clear" w:color="auto" w:fill="002060"/>
            <w:vAlign w:val="center"/>
            <w:hideMark/>
          </w:tcPr>
          <w:p w14:paraId="4DA5D050" w14:textId="77777777" w:rsidR="001F4291" w:rsidRPr="004C7E39" w:rsidRDefault="001F4291" w:rsidP="00E766D0">
            <w:pPr>
              <w:jc w:val="center"/>
              <w:rPr>
                <w:b/>
                <w:bCs/>
                <w:color w:val="FFFFFF" w:themeColor="background1"/>
                <w:sz w:val="22"/>
                <w:szCs w:val="22"/>
              </w:rPr>
            </w:pPr>
            <w:r w:rsidRPr="004C7E39">
              <w:rPr>
                <w:b/>
                <w:bCs/>
                <w:color w:val="FFFFFF" w:themeColor="background1"/>
                <w:sz w:val="22"/>
                <w:szCs w:val="22"/>
              </w:rPr>
              <w:t>Kiểu hiển thị</w:t>
            </w:r>
          </w:p>
        </w:tc>
        <w:tc>
          <w:tcPr>
            <w:tcW w:w="1745" w:type="pct"/>
            <w:shd w:val="clear" w:color="auto" w:fill="002060"/>
            <w:vAlign w:val="center"/>
            <w:hideMark/>
          </w:tcPr>
          <w:p w14:paraId="6D357057" w14:textId="77777777" w:rsidR="001F4291" w:rsidRPr="004C7E39" w:rsidRDefault="001F4291" w:rsidP="00E766D0">
            <w:pPr>
              <w:jc w:val="center"/>
              <w:rPr>
                <w:b/>
                <w:bCs/>
                <w:color w:val="FFFFFF" w:themeColor="background1"/>
                <w:sz w:val="22"/>
                <w:szCs w:val="22"/>
              </w:rPr>
            </w:pPr>
            <w:r w:rsidRPr="004C7E39">
              <w:rPr>
                <w:b/>
                <w:bCs/>
                <w:color w:val="FFFFFF" w:themeColor="background1"/>
                <w:sz w:val="22"/>
                <w:szCs w:val="22"/>
              </w:rPr>
              <w:t>Ghi chú</w:t>
            </w:r>
          </w:p>
        </w:tc>
      </w:tr>
      <w:tr w:rsidR="001F4291" w:rsidRPr="004C7E39" w14:paraId="6D7F9AA4" w14:textId="77777777" w:rsidTr="007F5E2A">
        <w:trPr>
          <w:trHeight w:val="392"/>
        </w:trPr>
        <w:tc>
          <w:tcPr>
            <w:tcW w:w="255" w:type="pct"/>
            <w:shd w:val="clear" w:color="auto" w:fill="auto"/>
            <w:vAlign w:val="center"/>
            <w:hideMark/>
          </w:tcPr>
          <w:p w14:paraId="11BC0179" w14:textId="77777777" w:rsidR="001F4291" w:rsidRPr="004C7E39" w:rsidRDefault="001F4291" w:rsidP="00E766D0">
            <w:pPr>
              <w:jc w:val="center"/>
              <w:rPr>
                <w:color w:val="000000"/>
                <w:sz w:val="22"/>
                <w:szCs w:val="22"/>
              </w:rPr>
            </w:pPr>
            <w:r w:rsidRPr="004C7E39">
              <w:rPr>
                <w:color w:val="000000"/>
                <w:sz w:val="22"/>
                <w:szCs w:val="22"/>
              </w:rPr>
              <w:t>1</w:t>
            </w:r>
          </w:p>
        </w:tc>
        <w:tc>
          <w:tcPr>
            <w:tcW w:w="840" w:type="pct"/>
            <w:shd w:val="clear" w:color="auto" w:fill="auto"/>
            <w:vAlign w:val="center"/>
          </w:tcPr>
          <w:p w14:paraId="74912FA8" w14:textId="3EC5A60C" w:rsidR="001F4291" w:rsidRPr="004C7E39" w:rsidRDefault="007F5E2A" w:rsidP="00E766D0">
            <w:pPr>
              <w:rPr>
                <w:color w:val="000000"/>
                <w:sz w:val="22"/>
                <w:szCs w:val="22"/>
              </w:rPr>
            </w:pPr>
            <w:r w:rsidRPr="004C7E39">
              <w:rPr>
                <w:color w:val="000000"/>
                <w:sz w:val="22"/>
                <w:szCs w:val="22"/>
              </w:rPr>
              <w:t>Loại báo cáo</w:t>
            </w:r>
          </w:p>
        </w:tc>
        <w:tc>
          <w:tcPr>
            <w:tcW w:w="971" w:type="pct"/>
            <w:shd w:val="clear" w:color="auto" w:fill="auto"/>
            <w:vAlign w:val="center"/>
          </w:tcPr>
          <w:p w14:paraId="00DE42C9" w14:textId="109DEC62" w:rsidR="001F4291" w:rsidRPr="004C7E39" w:rsidRDefault="007F5E2A" w:rsidP="00E766D0">
            <w:pPr>
              <w:rPr>
                <w:color w:val="000000"/>
                <w:sz w:val="22"/>
                <w:szCs w:val="22"/>
              </w:rPr>
            </w:pPr>
            <w:r w:rsidRPr="004C7E39">
              <w:rPr>
                <w:color w:val="000000"/>
                <w:sz w:val="22"/>
                <w:szCs w:val="22"/>
              </w:rPr>
              <w:t>Tháng báo cáo/Năm báo cáo</w:t>
            </w:r>
          </w:p>
        </w:tc>
        <w:tc>
          <w:tcPr>
            <w:tcW w:w="572" w:type="pct"/>
            <w:vAlign w:val="center"/>
          </w:tcPr>
          <w:p w14:paraId="69B4CB25" w14:textId="368C8AF4" w:rsidR="001F4291" w:rsidRPr="004C7E39" w:rsidRDefault="007F5E2A" w:rsidP="00E766D0">
            <w:pPr>
              <w:rPr>
                <w:color w:val="000000"/>
                <w:sz w:val="22"/>
                <w:szCs w:val="22"/>
              </w:rPr>
            </w:pPr>
            <w:r w:rsidRPr="004C7E39">
              <w:rPr>
                <w:color w:val="000000"/>
                <w:sz w:val="22"/>
                <w:szCs w:val="22"/>
              </w:rPr>
              <w:t>Có</w:t>
            </w:r>
          </w:p>
        </w:tc>
        <w:tc>
          <w:tcPr>
            <w:tcW w:w="617" w:type="pct"/>
            <w:shd w:val="clear" w:color="auto" w:fill="auto"/>
            <w:vAlign w:val="center"/>
          </w:tcPr>
          <w:p w14:paraId="57E23823" w14:textId="7E6881D3" w:rsidR="001F4291" w:rsidRPr="004C7E39" w:rsidRDefault="007F5E2A" w:rsidP="00E766D0">
            <w:pPr>
              <w:rPr>
                <w:color w:val="000000"/>
                <w:sz w:val="22"/>
                <w:szCs w:val="22"/>
              </w:rPr>
            </w:pPr>
            <w:r w:rsidRPr="004C7E39">
              <w:rPr>
                <w:color w:val="000000"/>
                <w:sz w:val="22"/>
                <w:szCs w:val="22"/>
              </w:rPr>
              <w:t>Dropdownlist</w:t>
            </w:r>
          </w:p>
        </w:tc>
        <w:tc>
          <w:tcPr>
            <w:tcW w:w="1745" w:type="pct"/>
            <w:shd w:val="clear" w:color="auto" w:fill="auto"/>
            <w:vAlign w:val="center"/>
          </w:tcPr>
          <w:p w14:paraId="1C907906" w14:textId="5704AFA1" w:rsidR="001F4291" w:rsidRPr="004C7E39" w:rsidRDefault="00855C9E" w:rsidP="00E766D0">
            <w:pPr>
              <w:rPr>
                <w:color w:val="000000"/>
                <w:sz w:val="22"/>
                <w:szCs w:val="22"/>
              </w:rPr>
            </w:pPr>
            <w:r w:rsidRPr="004C7E39">
              <w:rPr>
                <w:color w:val="000000"/>
                <w:sz w:val="22"/>
                <w:szCs w:val="22"/>
              </w:rPr>
              <w:t>Chọn 1 giá trị trong list</w:t>
            </w:r>
          </w:p>
        </w:tc>
      </w:tr>
      <w:tr w:rsidR="004A0B6E" w:rsidRPr="004C7E39" w14:paraId="720A92AD" w14:textId="77777777" w:rsidTr="007F5E2A">
        <w:trPr>
          <w:trHeight w:val="392"/>
        </w:trPr>
        <w:tc>
          <w:tcPr>
            <w:tcW w:w="255" w:type="pct"/>
            <w:shd w:val="clear" w:color="auto" w:fill="auto"/>
            <w:vAlign w:val="center"/>
          </w:tcPr>
          <w:p w14:paraId="44A83373" w14:textId="09C2CFF6" w:rsidR="004A0B6E" w:rsidRPr="004C7E39" w:rsidRDefault="004A0B6E" w:rsidP="004A0B6E">
            <w:pPr>
              <w:jc w:val="center"/>
              <w:rPr>
                <w:color w:val="000000"/>
                <w:sz w:val="22"/>
                <w:szCs w:val="22"/>
              </w:rPr>
            </w:pPr>
            <w:r w:rsidRPr="004C7E39">
              <w:rPr>
                <w:color w:val="000000"/>
                <w:sz w:val="22"/>
                <w:szCs w:val="22"/>
              </w:rPr>
              <w:t>2</w:t>
            </w:r>
          </w:p>
        </w:tc>
        <w:tc>
          <w:tcPr>
            <w:tcW w:w="840" w:type="pct"/>
            <w:shd w:val="clear" w:color="auto" w:fill="auto"/>
            <w:vAlign w:val="center"/>
          </w:tcPr>
          <w:p w14:paraId="03CA91AE" w14:textId="4049C5E2" w:rsidR="004A0B6E" w:rsidRPr="004C7E39" w:rsidRDefault="004A0B6E" w:rsidP="004A0B6E">
            <w:pPr>
              <w:rPr>
                <w:color w:val="000000"/>
                <w:sz w:val="22"/>
                <w:szCs w:val="22"/>
              </w:rPr>
            </w:pPr>
            <w:r w:rsidRPr="004C7E39">
              <w:rPr>
                <w:color w:val="000000"/>
                <w:sz w:val="22"/>
                <w:szCs w:val="22"/>
              </w:rPr>
              <w:t>Năm báo cáo</w:t>
            </w:r>
          </w:p>
        </w:tc>
        <w:tc>
          <w:tcPr>
            <w:tcW w:w="971" w:type="pct"/>
            <w:shd w:val="clear" w:color="auto" w:fill="auto"/>
            <w:vAlign w:val="center"/>
          </w:tcPr>
          <w:p w14:paraId="0D437DF5" w14:textId="6C9764D1" w:rsidR="004A0B6E" w:rsidRPr="004C7E39" w:rsidRDefault="004A0B6E" w:rsidP="004A0B6E">
            <w:pPr>
              <w:rPr>
                <w:color w:val="000000"/>
                <w:sz w:val="22"/>
                <w:szCs w:val="22"/>
              </w:rPr>
            </w:pPr>
            <w:r w:rsidRPr="004C7E39">
              <w:rPr>
                <w:color w:val="000000"/>
                <w:sz w:val="22"/>
                <w:szCs w:val="22"/>
              </w:rPr>
              <w:t>Năm báo cáo</w:t>
            </w:r>
          </w:p>
        </w:tc>
        <w:tc>
          <w:tcPr>
            <w:tcW w:w="572" w:type="pct"/>
            <w:vAlign w:val="center"/>
          </w:tcPr>
          <w:p w14:paraId="7143C6E4" w14:textId="0A36FA9B" w:rsidR="004A0B6E" w:rsidRPr="004C7E39" w:rsidRDefault="004A0B6E" w:rsidP="004A0B6E">
            <w:pPr>
              <w:rPr>
                <w:color w:val="000000"/>
                <w:sz w:val="22"/>
                <w:szCs w:val="22"/>
              </w:rPr>
            </w:pPr>
            <w:r w:rsidRPr="004C7E39">
              <w:rPr>
                <w:color w:val="000000"/>
                <w:sz w:val="22"/>
                <w:szCs w:val="22"/>
              </w:rPr>
              <w:t>Có</w:t>
            </w:r>
          </w:p>
        </w:tc>
        <w:tc>
          <w:tcPr>
            <w:tcW w:w="617" w:type="pct"/>
            <w:shd w:val="clear" w:color="auto" w:fill="auto"/>
            <w:vAlign w:val="center"/>
          </w:tcPr>
          <w:p w14:paraId="5031FD15" w14:textId="7A38B883" w:rsidR="004A0B6E" w:rsidRPr="004C7E39" w:rsidRDefault="004A0B6E" w:rsidP="004A0B6E">
            <w:pPr>
              <w:rPr>
                <w:color w:val="000000"/>
                <w:sz w:val="22"/>
                <w:szCs w:val="22"/>
              </w:rPr>
            </w:pPr>
            <w:r w:rsidRPr="004C7E39">
              <w:rPr>
                <w:color w:val="000000"/>
                <w:sz w:val="22"/>
                <w:szCs w:val="22"/>
              </w:rPr>
              <w:t>Listbox</w:t>
            </w:r>
          </w:p>
        </w:tc>
        <w:tc>
          <w:tcPr>
            <w:tcW w:w="1745" w:type="pct"/>
            <w:shd w:val="clear" w:color="auto" w:fill="auto"/>
            <w:vAlign w:val="center"/>
          </w:tcPr>
          <w:p w14:paraId="1C97A94C" w14:textId="5C7A4B8F" w:rsidR="004A0B6E" w:rsidRPr="004C7E39" w:rsidRDefault="004A0B6E" w:rsidP="004A0B6E">
            <w:pPr>
              <w:pStyle w:val="ListParagraph"/>
              <w:numPr>
                <w:ilvl w:val="0"/>
                <w:numId w:val="2"/>
              </w:numPr>
              <w:rPr>
                <w:rFonts w:ascii="Times New Roman" w:hAnsi="Times New Roman"/>
                <w:color w:val="000000"/>
              </w:rPr>
            </w:pPr>
            <w:r w:rsidRPr="004C7E39">
              <w:rPr>
                <w:rFonts w:ascii="Times New Roman" w:hAnsi="Times New Roman"/>
                <w:color w:val="000000"/>
              </w:rPr>
              <w:t xml:space="preserve">Nếu loại báo cáo là năm báo cáo </w:t>
            </w:r>
          </w:p>
          <w:p w14:paraId="28C6E9F8" w14:textId="77455213" w:rsidR="004A0B6E" w:rsidRPr="004C7E39" w:rsidRDefault="004A0B6E" w:rsidP="00855C9E">
            <w:pPr>
              <w:pStyle w:val="ListParagraph"/>
              <w:numPr>
                <w:ilvl w:val="0"/>
                <w:numId w:val="2"/>
              </w:numPr>
              <w:rPr>
                <w:rFonts w:ascii="Times New Roman" w:hAnsi="Times New Roman"/>
                <w:color w:val="000000"/>
              </w:rPr>
            </w:pPr>
            <w:r w:rsidRPr="004C7E39">
              <w:rPr>
                <w:rFonts w:ascii="Times New Roman" w:hAnsi="Times New Roman"/>
                <w:color w:val="000000"/>
              </w:rPr>
              <w:t xml:space="preserve">Năm để lấy dữ liệu xuất báo cáo và chọn một </w:t>
            </w:r>
            <w:r w:rsidRPr="004C7E39">
              <w:rPr>
                <w:rFonts w:ascii="Times New Roman" w:hAnsi="Times New Roman"/>
                <w:color w:val="000000"/>
              </w:rPr>
              <w:lastRenderedPageBreak/>
              <w:t>năm bất kỳ &lt;= năm hiện tại</w:t>
            </w:r>
          </w:p>
        </w:tc>
      </w:tr>
      <w:tr w:rsidR="004A0B6E" w:rsidRPr="004C7E39" w14:paraId="30B75F4A" w14:textId="77777777" w:rsidTr="007F5E2A">
        <w:trPr>
          <w:trHeight w:val="392"/>
        </w:trPr>
        <w:tc>
          <w:tcPr>
            <w:tcW w:w="255" w:type="pct"/>
            <w:shd w:val="clear" w:color="auto" w:fill="auto"/>
            <w:vAlign w:val="center"/>
          </w:tcPr>
          <w:p w14:paraId="14544021" w14:textId="11B0BA1B" w:rsidR="004A0B6E" w:rsidRPr="004C7E39" w:rsidRDefault="004A0B6E" w:rsidP="004A0B6E">
            <w:pPr>
              <w:jc w:val="center"/>
              <w:rPr>
                <w:color w:val="000000"/>
                <w:sz w:val="22"/>
                <w:szCs w:val="22"/>
              </w:rPr>
            </w:pPr>
            <w:r w:rsidRPr="004C7E39">
              <w:rPr>
                <w:color w:val="000000"/>
                <w:sz w:val="22"/>
                <w:szCs w:val="22"/>
              </w:rPr>
              <w:lastRenderedPageBreak/>
              <w:t>3</w:t>
            </w:r>
          </w:p>
        </w:tc>
        <w:tc>
          <w:tcPr>
            <w:tcW w:w="840" w:type="pct"/>
            <w:shd w:val="clear" w:color="auto" w:fill="auto"/>
            <w:vAlign w:val="center"/>
          </w:tcPr>
          <w:p w14:paraId="7F2CE3BD" w14:textId="67E16CEB" w:rsidR="004A0B6E" w:rsidRPr="004C7E39" w:rsidRDefault="004A0B6E" w:rsidP="004A0B6E">
            <w:pPr>
              <w:rPr>
                <w:color w:val="000000"/>
                <w:sz w:val="22"/>
                <w:szCs w:val="22"/>
              </w:rPr>
            </w:pPr>
            <w:r w:rsidRPr="004C7E39">
              <w:rPr>
                <w:color w:val="000000"/>
                <w:sz w:val="22"/>
                <w:szCs w:val="22"/>
              </w:rPr>
              <w:t>Tháng báo cáo</w:t>
            </w:r>
          </w:p>
        </w:tc>
        <w:tc>
          <w:tcPr>
            <w:tcW w:w="971" w:type="pct"/>
            <w:shd w:val="clear" w:color="auto" w:fill="auto"/>
            <w:vAlign w:val="center"/>
          </w:tcPr>
          <w:p w14:paraId="7829BAE0" w14:textId="4E1C51DB" w:rsidR="004A0B6E" w:rsidRPr="004C7E39" w:rsidRDefault="004A0B6E" w:rsidP="004A0B6E">
            <w:pPr>
              <w:rPr>
                <w:color w:val="000000"/>
                <w:sz w:val="22"/>
                <w:szCs w:val="22"/>
              </w:rPr>
            </w:pPr>
            <w:r w:rsidRPr="004C7E39">
              <w:rPr>
                <w:color w:val="000000"/>
                <w:sz w:val="22"/>
                <w:szCs w:val="22"/>
              </w:rPr>
              <w:t>Tháng báo cáo (mm/yyyy)</w:t>
            </w:r>
          </w:p>
        </w:tc>
        <w:tc>
          <w:tcPr>
            <w:tcW w:w="572" w:type="pct"/>
            <w:vAlign w:val="center"/>
          </w:tcPr>
          <w:p w14:paraId="73F30EE5" w14:textId="2F7D1A46" w:rsidR="004A0B6E" w:rsidRPr="004C7E39" w:rsidRDefault="004A0B6E" w:rsidP="004A0B6E">
            <w:pPr>
              <w:rPr>
                <w:color w:val="000000"/>
                <w:sz w:val="22"/>
                <w:szCs w:val="22"/>
              </w:rPr>
            </w:pPr>
            <w:r w:rsidRPr="004C7E39">
              <w:rPr>
                <w:color w:val="000000"/>
                <w:sz w:val="22"/>
                <w:szCs w:val="22"/>
              </w:rPr>
              <w:t>Có</w:t>
            </w:r>
          </w:p>
        </w:tc>
        <w:tc>
          <w:tcPr>
            <w:tcW w:w="617" w:type="pct"/>
            <w:shd w:val="clear" w:color="auto" w:fill="auto"/>
            <w:vAlign w:val="center"/>
          </w:tcPr>
          <w:p w14:paraId="4E8F5A35" w14:textId="30E8C6F0" w:rsidR="004A0B6E" w:rsidRPr="004C7E39" w:rsidRDefault="004A0B6E" w:rsidP="004A0B6E">
            <w:pPr>
              <w:rPr>
                <w:color w:val="000000"/>
                <w:sz w:val="22"/>
                <w:szCs w:val="22"/>
              </w:rPr>
            </w:pPr>
            <w:r w:rsidRPr="004C7E39">
              <w:rPr>
                <w:color w:val="000000"/>
                <w:sz w:val="22"/>
                <w:szCs w:val="22"/>
              </w:rPr>
              <w:t>Listbox</w:t>
            </w:r>
          </w:p>
        </w:tc>
        <w:tc>
          <w:tcPr>
            <w:tcW w:w="1745" w:type="pct"/>
            <w:shd w:val="clear" w:color="auto" w:fill="auto"/>
            <w:vAlign w:val="center"/>
          </w:tcPr>
          <w:p w14:paraId="7E3791E8" w14:textId="19944A04" w:rsidR="004A0B6E" w:rsidRPr="004C7E39" w:rsidRDefault="004A0B6E" w:rsidP="004A0B6E">
            <w:pPr>
              <w:pStyle w:val="ListParagraph"/>
              <w:numPr>
                <w:ilvl w:val="0"/>
                <w:numId w:val="2"/>
              </w:numPr>
              <w:rPr>
                <w:rFonts w:ascii="Times New Roman" w:hAnsi="Times New Roman"/>
                <w:color w:val="000000"/>
              </w:rPr>
            </w:pPr>
            <w:r w:rsidRPr="004C7E39">
              <w:rPr>
                <w:rFonts w:ascii="Times New Roman" w:hAnsi="Times New Roman"/>
                <w:color w:val="000000"/>
              </w:rPr>
              <w:t xml:space="preserve">Nếu loại báo cáo là tháng báo cáo </w:t>
            </w:r>
          </w:p>
          <w:p w14:paraId="6C847632" w14:textId="6AE2D4D0" w:rsidR="004A0B6E" w:rsidRPr="004C7E39" w:rsidRDefault="004A0B6E" w:rsidP="004A0B6E">
            <w:pPr>
              <w:pStyle w:val="ListParagraph"/>
              <w:numPr>
                <w:ilvl w:val="0"/>
                <w:numId w:val="2"/>
              </w:numPr>
              <w:rPr>
                <w:rFonts w:ascii="Times New Roman" w:hAnsi="Times New Roman"/>
                <w:color w:val="000000"/>
              </w:rPr>
            </w:pPr>
            <w:r w:rsidRPr="004C7E39">
              <w:rPr>
                <w:rFonts w:ascii="Times New Roman" w:hAnsi="Times New Roman"/>
                <w:color w:val="000000"/>
              </w:rPr>
              <w:t>Tháng để lấy dữ liệu xuất báo cáo và chọn một tháng bất kỳ &lt;</w:t>
            </w:r>
            <w:r w:rsidR="00C41E82" w:rsidRPr="004C7E39">
              <w:rPr>
                <w:rFonts w:ascii="Times New Roman" w:hAnsi="Times New Roman"/>
                <w:color w:val="000000"/>
              </w:rPr>
              <w:t>=</w:t>
            </w:r>
            <w:r w:rsidRPr="004C7E39">
              <w:rPr>
                <w:rFonts w:ascii="Times New Roman" w:hAnsi="Times New Roman"/>
                <w:color w:val="000000"/>
              </w:rPr>
              <w:t xml:space="preserve"> tháng hiện tại</w:t>
            </w:r>
          </w:p>
        </w:tc>
      </w:tr>
      <w:tr w:rsidR="004A0B6E" w:rsidRPr="004C7E39" w14:paraId="19F1C81A" w14:textId="77777777" w:rsidTr="007F5E2A">
        <w:trPr>
          <w:trHeight w:val="392"/>
        </w:trPr>
        <w:tc>
          <w:tcPr>
            <w:tcW w:w="255" w:type="pct"/>
            <w:shd w:val="clear" w:color="auto" w:fill="auto"/>
            <w:vAlign w:val="center"/>
          </w:tcPr>
          <w:p w14:paraId="37920304" w14:textId="43E057F4" w:rsidR="004A0B6E" w:rsidRPr="004C7E39" w:rsidRDefault="004A0B6E" w:rsidP="004A0B6E">
            <w:pPr>
              <w:jc w:val="center"/>
              <w:rPr>
                <w:color w:val="000000"/>
                <w:sz w:val="22"/>
                <w:szCs w:val="22"/>
              </w:rPr>
            </w:pPr>
            <w:r w:rsidRPr="004C7E39">
              <w:rPr>
                <w:color w:val="000000"/>
                <w:sz w:val="22"/>
                <w:szCs w:val="22"/>
              </w:rPr>
              <w:t>4</w:t>
            </w:r>
          </w:p>
        </w:tc>
        <w:tc>
          <w:tcPr>
            <w:tcW w:w="840" w:type="pct"/>
            <w:shd w:val="clear" w:color="auto" w:fill="auto"/>
            <w:vAlign w:val="center"/>
          </w:tcPr>
          <w:p w14:paraId="778A8AE3" w14:textId="7C062AB8" w:rsidR="004A0B6E" w:rsidRPr="004C7E39" w:rsidRDefault="004A0B6E" w:rsidP="004A0B6E">
            <w:pPr>
              <w:rPr>
                <w:color w:val="000000"/>
                <w:sz w:val="22"/>
                <w:szCs w:val="22"/>
              </w:rPr>
            </w:pPr>
            <w:r w:rsidRPr="004C7E39">
              <w:rPr>
                <w:color w:val="000000"/>
                <w:sz w:val="22"/>
                <w:szCs w:val="22"/>
              </w:rPr>
              <w:t>Khu vực</w:t>
            </w:r>
          </w:p>
        </w:tc>
        <w:tc>
          <w:tcPr>
            <w:tcW w:w="971" w:type="pct"/>
            <w:shd w:val="clear" w:color="auto" w:fill="auto"/>
            <w:vAlign w:val="center"/>
          </w:tcPr>
          <w:p w14:paraId="18FF2FE3" w14:textId="63847CE7" w:rsidR="004A0B6E" w:rsidRPr="004C7E39" w:rsidRDefault="004A0B6E" w:rsidP="004A0B6E">
            <w:pPr>
              <w:rPr>
                <w:color w:val="000000"/>
                <w:sz w:val="22"/>
                <w:szCs w:val="22"/>
              </w:rPr>
            </w:pPr>
            <w:r w:rsidRPr="004C7E39">
              <w:rPr>
                <w:color w:val="000000"/>
                <w:sz w:val="22"/>
                <w:szCs w:val="22"/>
              </w:rPr>
              <w:t>Tên khu vực</w:t>
            </w:r>
          </w:p>
        </w:tc>
        <w:tc>
          <w:tcPr>
            <w:tcW w:w="572" w:type="pct"/>
            <w:vAlign w:val="center"/>
          </w:tcPr>
          <w:p w14:paraId="10DCD00A" w14:textId="13A1BEDF" w:rsidR="004A0B6E" w:rsidRPr="004C7E39" w:rsidRDefault="004A0B6E" w:rsidP="004A0B6E">
            <w:pPr>
              <w:rPr>
                <w:color w:val="000000"/>
                <w:sz w:val="22"/>
                <w:szCs w:val="22"/>
              </w:rPr>
            </w:pPr>
            <w:r w:rsidRPr="004C7E39">
              <w:rPr>
                <w:color w:val="000000"/>
                <w:sz w:val="22"/>
                <w:szCs w:val="22"/>
              </w:rPr>
              <w:t>Không</w:t>
            </w:r>
          </w:p>
        </w:tc>
        <w:tc>
          <w:tcPr>
            <w:tcW w:w="617" w:type="pct"/>
            <w:shd w:val="clear" w:color="auto" w:fill="auto"/>
            <w:vAlign w:val="center"/>
          </w:tcPr>
          <w:p w14:paraId="0225C86F" w14:textId="3F242563" w:rsidR="004A0B6E" w:rsidRPr="004C7E39" w:rsidRDefault="004A0B6E" w:rsidP="004A0B6E">
            <w:pPr>
              <w:rPr>
                <w:color w:val="000000"/>
                <w:sz w:val="22"/>
                <w:szCs w:val="22"/>
              </w:rPr>
            </w:pPr>
            <w:r w:rsidRPr="004C7E39">
              <w:rPr>
                <w:color w:val="000000"/>
                <w:sz w:val="22"/>
                <w:szCs w:val="22"/>
              </w:rPr>
              <w:t>Listbox</w:t>
            </w:r>
          </w:p>
        </w:tc>
        <w:tc>
          <w:tcPr>
            <w:tcW w:w="1745" w:type="pct"/>
            <w:shd w:val="clear" w:color="auto" w:fill="auto"/>
            <w:vAlign w:val="center"/>
          </w:tcPr>
          <w:p w14:paraId="7E86F1A8" w14:textId="41A8DE88" w:rsidR="004A0B6E" w:rsidRPr="004C7E39" w:rsidRDefault="004A0B6E" w:rsidP="004A0B6E">
            <w:pPr>
              <w:rPr>
                <w:color w:val="000000"/>
                <w:sz w:val="22"/>
                <w:szCs w:val="22"/>
              </w:rPr>
            </w:pPr>
            <w:r w:rsidRPr="004C7E39">
              <w:rPr>
                <w:color w:val="000000"/>
                <w:sz w:val="22"/>
                <w:szCs w:val="22"/>
              </w:rPr>
              <w:t>Chọn 1 hoặc nhiều giá trị</w:t>
            </w:r>
          </w:p>
        </w:tc>
      </w:tr>
      <w:tr w:rsidR="004A0B6E" w:rsidRPr="004C7E39" w14:paraId="2DCE0FEF" w14:textId="77777777" w:rsidTr="007F5E2A">
        <w:trPr>
          <w:trHeight w:val="392"/>
        </w:trPr>
        <w:tc>
          <w:tcPr>
            <w:tcW w:w="255" w:type="pct"/>
            <w:shd w:val="clear" w:color="auto" w:fill="auto"/>
            <w:vAlign w:val="center"/>
          </w:tcPr>
          <w:p w14:paraId="31161D9E" w14:textId="040EC688" w:rsidR="004A0B6E" w:rsidRPr="004C7E39" w:rsidRDefault="004A0B6E" w:rsidP="004A0B6E">
            <w:pPr>
              <w:jc w:val="center"/>
              <w:rPr>
                <w:color w:val="000000"/>
                <w:sz w:val="22"/>
                <w:szCs w:val="22"/>
              </w:rPr>
            </w:pPr>
            <w:r w:rsidRPr="004C7E39">
              <w:rPr>
                <w:color w:val="000000"/>
                <w:sz w:val="22"/>
                <w:szCs w:val="22"/>
              </w:rPr>
              <w:t>5</w:t>
            </w:r>
          </w:p>
        </w:tc>
        <w:tc>
          <w:tcPr>
            <w:tcW w:w="840" w:type="pct"/>
            <w:shd w:val="clear" w:color="auto" w:fill="auto"/>
            <w:vAlign w:val="center"/>
          </w:tcPr>
          <w:p w14:paraId="387AFE41" w14:textId="21AA2046" w:rsidR="004A0B6E" w:rsidRPr="004C7E39" w:rsidRDefault="004A0B6E" w:rsidP="004A0B6E">
            <w:pPr>
              <w:rPr>
                <w:color w:val="000000"/>
                <w:sz w:val="22"/>
                <w:szCs w:val="22"/>
              </w:rPr>
            </w:pPr>
            <w:r w:rsidRPr="004C7E39">
              <w:rPr>
                <w:color w:val="000000"/>
                <w:sz w:val="22"/>
                <w:szCs w:val="22"/>
              </w:rPr>
              <w:t>ĐVKD</w:t>
            </w:r>
          </w:p>
        </w:tc>
        <w:tc>
          <w:tcPr>
            <w:tcW w:w="971" w:type="pct"/>
            <w:shd w:val="clear" w:color="auto" w:fill="auto"/>
            <w:vAlign w:val="center"/>
          </w:tcPr>
          <w:p w14:paraId="6178E4DE" w14:textId="552001ED" w:rsidR="004A0B6E" w:rsidRPr="004C7E39" w:rsidRDefault="004A0B6E" w:rsidP="004A0B6E">
            <w:pPr>
              <w:rPr>
                <w:color w:val="000000"/>
                <w:sz w:val="22"/>
                <w:szCs w:val="22"/>
              </w:rPr>
            </w:pPr>
            <w:r w:rsidRPr="004C7E39">
              <w:rPr>
                <w:color w:val="000000"/>
                <w:sz w:val="22"/>
                <w:szCs w:val="22"/>
              </w:rPr>
              <w:t>Mã ĐVKD + “-“ + “Tên ĐVKD”</w:t>
            </w:r>
          </w:p>
        </w:tc>
        <w:tc>
          <w:tcPr>
            <w:tcW w:w="572" w:type="pct"/>
            <w:vAlign w:val="center"/>
          </w:tcPr>
          <w:p w14:paraId="75F11002" w14:textId="64FE5C79" w:rsidR="004A0B6E" w:rsidRPr="004C7E39" w:rsidRDefault="004A0B6E" w:rsidP="004A0B6E">
            <w:pPr>
              <w:rPr>
                <w:color w:val="000000"/>
                <w:sz w:val="22"/>
                <w:szCs w:val="22"/>
              </w:rPr>
            </w:pPr>
            <w:r w:rsidRPr="004C7E39">
              <w:rPr>
                <w:color w:val="000000"/>
                <w:sz w:val="22"/>
                <w:szCs w:val="22"/>
              </w:rPr>
              <w:t>Không</w:t>
            </w:r>
          </w:p>
        </w:tc>
        <w:tc>
          <w:tcPr>
            <w:tcW w:w="617" w:type="pct"/>
            <w:shd w:val="clear" w:color="auto" w:fill="auto"/>
            <w:vAlign w:val="center"/>
          </w:tcPr>
          <w:p w14:paraId="3C000421" w14:textId="0D2E7C2E" w:rsidR="004A0B6E" w:rsidRPr="004C7E39" w:rsidRDefault="004A0B6E" w:rsidP="004A0B6E">
            <w:pPr>
              <w:rPr>
                <w:color w:val="000000"/>
                <w:sz w:val="22"/>
                <w:szCs w:val="22"/>
              </w:rPr>
            </w:pPr>
            <w:r w:rsidRPr="004C7E39">
              <w:rPr>
                <w:color w:val="000000"/>
                <w:sz w:val="22"/>
                <w:szCs w:val="22"/>
              </w:rPr>
              <w:t>Listbox</w:t>
            </w:r>
          </w:p>
        </w:tc>
        <w:tc>
          <w:tcPr>
            <w:tcW w:w="1745" w:type="pct"/>
            <w:shd w:val="clear" w:color="auto" w:fill="auto"/>
            <w:vAlign w:val="center"/>
          </w:tcPr>
          <w:p w14:paraId="67AB32F0" w14:textId="55AC1931" w:rsidR="004A0B6E" w:rsidRPr="004C7E39" w:rsidRDefault="004A0B6E" w:rsidP="004A0B6E">
            <w:pPr>
              <w:rPr>
                <w:color w:val="000000"/>
                <w:sz w:val="22"/>
                <w:szCs w:val="22"/>
              </w:rPr>
            </w:pPr>
            <w:r w:rsidRPr="004C7E39">
              <w:rPr>
                <w:color w:val="000000"/>
                <w:sz w:val="22"/>
                <w:szCs w:val="22"/>
              </w:rPr>
              <w:t>Chọn 1 hoặc nhiều giá trị</w:t>
            </w:r>
          </w:p>
        </w:tc>
      </w:tr>
    </w:tbl>
    <w:p w14:paraId="1EA7C570" w14:textId="77777777" w:rsidR="001F4291" w:rsidRPr="004C7E39" w:rsidRDefault="001F4291" w:rsidP="001F4291">
      <w:pPr>
        <w:pStyle w:val="Heading4"/>
        <w:rPr>
          <w:rFonts w:cs="Times New Roman"/>
          <w:b/>
          <w:bCs/>
        </w:rPr>
      </w:pPr>
      <w:r w:rsidRPr="004C7E39">
        <w:rPr>
          <w:rFonts w:cs="Times New Roman"/>
          <w:b/>
          <w:bCs/>
        </w:rPr>
        <w:t>Tiêu chí sắp xếp số liệu</w:t>
      </w:r>
    </w:p>
    <w:p w14:paraId="254E2511" w14:textId="77777777" w:rsidR="001F4291" w:rsidRPr="004C7E39" w:rsidRDefault="001F4291" w:rsidP="001F4291">
      <w:pPr>
        <w:pStyle w:val="ListParagraph"/>
        <w:numPr>
          <w:ilvl w:val="0"/>
          <w:numId w:val="2"/>
        </w:numPr>
        <w:spacing w:after="120" w:line="264" w:lineRule="auto"/>
        <w:rPr>
          <w:rFonts w:ascii="Times New Roman" w:hAnsi="Times New Roman"/>
          <w:lang w:val="en-GB"/>
        </w:rPr>
      </w:pPr>
      <w:r w:rsidRPr="004C7E39">
        <w:rPr>
          <w:rFonts w:ascii="Times New Roman" w:hAnsi="Times New Roman"/>
          <w:lang w:val="en-GB"/>
        </w:rPr>
        <w:t>Không</w:t>
      </w:r>
    </w:p>
    <w:p w14:paraId="41F0CCAD" w14:textId="77777777" w:rsidR="001F4291" w:rsidRPr="004C7E39" w:rsidRDefault="001F4291" w:rsidP="001F4291">
      <w:pPr>
        <w:pStyle w:val="Heading4"/>
        <w:rPr>
          <w:rFonts w:cs="Times New Roman"/>
          <w:b/>
          <w:bCs/>
        </w:rPr>
      </w:pPr>
      <w:r w:rsidRPr="004C7E39">
        <w:rPr>
          <w:rFonts w:cs="Times New Roman"/>
          <w:b/>
          <w:bCs/>
        </w:rPr>
        <w:t>Điều kiện lấy dữ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980"/>
        <w:gridCol w:w="7565"/>
        <w:gridCol w:w="3037"/>
      </w:tblGrid>
      <w:tr w:rsidR="001F4291" w:rsidRPr="004C7E39" w14:paraId="68D7A25C" w14:textId="77777777" w:rsidTr="00CF523A">
        <w:trPr>
          <w:trHeight w:val="300"/>
          <w:tblHeader/>
        </w:trPr>
        <w:tc>
          <w:tcPr>
            <w:tcW w:w="269" w:type="pct"/>
            <w:shd w:val="clear" w:color="auto" w:fill="002060"/>
            <w:hideMark/>
          </w:tcPr>
          <w:p w14:paraId="4DE8D7F9" w14:textId="77777777" w:rsidR="001F4291" w:rsidRPr="004C7E39" w:rsidRDefault="001F4291" w:rsidP="00A13018">
            <w:pPr>
              <w:rPr>
                <w:b/>
                <w:bCs/>
                <w:color w:val="FFFFFF" w:themeColor="background1"/>
                <w:sz w:val="22"/>
                <w:szCs w:val="22"/>
              </w:rPr>
            </w:pPr>
            <w:r w:rsidRPr="004C7E39">
              <w:rPr>
                <w:b/>
                <w:bCs/>
                <w:color w:val="FFFFFF" w:themeColor="background1"/>
                <w:sz w:val="22"/>
                <w:szCs w:val="22"/>
              </w:rPr>
              <w:t>STT</w:t>
            </w:r>
          </w:p>
        </w:tc>
        <w:tc>
          <w:tcPr>
            <w:tcW w:w="1038" w:type="pct"/>
            <w:shd w:val="clear" w:color="auto" w:fill="002060"/>
            <w:hideMark/>
          </w:tcPr>
          <w:p w14:paraId="78B23E1A" w14:textId="77777777" w:rsidR="001F4291" w:rsidRPr="004C7E39" w:rsidRDefault="001F4291" w:rsidP="00A13018">
            <w:pPr>
              <w:rPr>
                <w:b/>
                <w:bCs/>
                <w:color w:val="FFFFFF" w:themeColor="background1"/>
                <w:sz w:val="22"/>
                <w:szCs w:val="22"/>
              </w:rPr>
            </w:pPr>
            <w:r w:rsidRPr="004C7E39">
              <w:rPr>
                <w:b/>
                <w:bCs/>
                <w:color w:val="FFFFFF" w:themeColor="background1"/>
                <w:sz w:val="22"/>
                <w:szCs w:val="22"/>
              </w:rPr>
              <w:t>Các điều kiện nghiệp vụ</w:t>
            </w:r>
          </w:p>
        </w:tc>
        <w:tc>
          <w:tcPr>
            <w:tcW w:w="2635" w:type="pct"/>
            <w:shd w:val="clear" w:color="auto" w:fill="002060"/>
            <w:hideMark/>
          </w:tcPr>
          <w:p w14:paraId="690552B2" w14:textId="77777777" w:rsidR="001F4291" w:rsidRPr="004C7E39" w:rsidRDefault="001F4291" w:rsidP="00A13018">
            <w:pPr>
              <w:rPr>
                <w:b/>
                <w:bCs/>
                <w:color w:val="FFFFFF" w:themeColor="background1"/>
                <w:sz w:val="22"/>
                <w:szCs w:val="22"/>
              </w:rPr>
            </w:pPr>
            <w:r w:rsidRPr="004C7E39">
              <w:rPr>
                <w:b/>
                <w:bCs/>
                <w:color w:val="FFFFFF" w:themeColor="background1"/>
                <w:sz w:val="22"/>
                <w:szCs w:val="22"/>
              </w:rPr>
              <w:t>Tên file dữ liệu nguồn</w:t>
            </w:r>
          </w:p>
        </w:tc>
        <w:tc>
          <w:tcPr>
            <w:tcW w:w="1059" w:type="pct"/>
            <w:shd w:val="clear" w:color="auto" w:fill="002060"/>
            <w:hideMark/>
          </w:tcPr>
          <w:p w14:paraId="0C425C32" w14:textId="77777777" w:rsidR="001F4291" w:rsidRPr="004C7E39" w:rsidRDefault="001F4291" w:rsidP="00A13018">
            <w:pPr>
              <w:rPr>
                <w:b/>
                <w:bCs/>
                <w:color w:val="FFFFFF" w:themeColor="background1"/>
                <w:sz w:val="22"/>
                <w:szCs w:val="22"/>
              </w:rPr>
            </w:pPr>
            <w:r w:rsidRPr="004C7E39">
              <w:rPr>
                <w:b/>
                <w:bCs/>
                <w:color w:val="FFFFFF" w:themeColor="background1"/>
                <w:sz w:val="22"/>
                <w:szCs w:val="22"/>
              </w:rPr>
              <w:t>Cách trích xuất dữ liệu (IT)</w:t>
            </w:r>
          </w:p>
        </w:tc>
      </w:tr>
      <w:tr w:rsidR="00A13018" w:rsidRPr="004C7E39" w14:paraId="7B5475A9" w14:textId="77777777" w:rsidTr="00CF523A">
        <w:trPr>
          <w:trHeight w:val="350"/>
        </w:trPr>
        <w:tc>
          <w:tcPr>
            <w:tcW w:w="269" w:type="pct"/>
            <w:shd w:val="clear" w:color="auto" w:fill="auto"/>
            <w:hideMark/>
          </w:tcPr>
          <w:p w14:paraId="7945F6FD" w14:textId="77777777" w:rsidR="00A13018" w:rsidRPr="004C7E39" w:rsidRDefault="00A13018" w:rsidP="00A13018">
            <w:pPr>
              <w:rPr>
                <w:color w:val="000000"/>
                <w:sz w:val="22"/>
                <w:szCs w:val="22"/>
              </w:rPr>
            </w:pPr>
            <w:r w:rsidRPr="004C7E39">
              <w:rPr>
                <w:color w:val="000000"/>
                <w:sz w:val="22"/>
                <w:szCs w:val="22"/>
              </w:rPr>
              <w:t>1</w:t>
            </w:r>
          </w:p>
        </w:tc>
        <w:tc>
          <w:tcPr>
            <w:tcW w:w="1038" w:type="pct"/>
            <w:shd w:val="clear" w:color="auto" w:fill="auto"/>
          </w:tcPr>
          <w:p w14:paraId="0C21517B" w14:textId="46E5E3BD" w:rsidR="00A13018" w:rsidRPr="004C7E39" w:rsidRDefault="00A13018" w:rsidP="00A13018">
            <w:pPr>
              <w:rPr>
                <w:color w:val="000000"/>
                <w:sz w:val="22"/>
                <w:szCs w:val="22"/>
              </w:rPr>
            </w:pPr>
            <w:r w:rsidRPr="004C7E39">
              <w:rPr>
                <w:color w:val="000000"/>
                <w:sz w:val="22"/>
                <w:szCs w:val="22"/>
              </w:rPr>
              <w:t>Chi tiết huy động vốn có kỳ hạn</w:t>
            </w:r>
          </w:p>
        </w:tc>
        <w:tc>
          <w:tcPr>
            <w:tcW w:w="2635" w:type="pct"/>
            <w:shd w:val="clear" w:color="auto" w:fill="auto"/>
          </w:tcPr>
          <w:p w14:paraId="753FA20A" w14:textId="14B1BCF0" w:rsidR="00A13018" w:rsidRPr="004C7E39" w:rsidRDefault="00A13018" w:rsidP="00A13018">
            <w:pPr>
              <w:rPr>
                <w:color w:val="000000"/>
                <w:sz w:val="22"/>
                <w:szCs w:val="22"/>
              </w:rPr>
            </w:pPr>
            <w:r w:rsidRPr="004C7E39">
              <w:rPr>
                <w:color w:val="000000"/>
                <w:sz w:val="22"/>
                <w:szCs w:val="22"/>
              </w:rPr>
              <w:t>HDV_CHITIET_CKH.xlsx</w:t>
            </w:r>
          </w:p>
        </w:tc>
        <w:tc>
          <w:tcPr>
            <w:tcW w:w="1059" w:type="pct"/>
            <w:shd w:val="clear" w:color="auto" w:fill="auto"/>
          </w:tcPr>
          <w:p w14:paraId="253848FA" w14:textId="7D56A040" w:rsidR="00A13018" w:rsidRPr="004C7E39" w:rsidRDefault="00A13018" w:rsidP="00A13018">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A13018" w:rsidRPr="004C7E39" w14:paraId="23EE5B81" w14:textId="77777777" w:rsidTr="00CF523A">
        <w:trPr>
          <w:trHeight w:val="350"/>
        </w:trPr>
        <w:tc>
          <w:tcPr>
            <w:tcW w:w="269" w:type="pct"/>
            <w:shd w:val="clear" w:color="auto" w:fill="auto"/>
          </w:tcPr>
          <w:p w14:paraId="7232C23D" w14:textId="77777777" w:rsidR="00A13018" w:rsidRPr="004C7E39" w:rsidRDefault="00A13018" w:rsidP="00A13018">
            <w:pPr>
              <w:rPr>
                <w:color w:val="000000"/>
                <w:sz w:val="22"/>
                <w:szCs w:val="22"/>
              </w:rPr>
            </w:pPr>
            <w:r w:rsidRPr="004C7E39">
              <w:rPr>
                <w:color w:val="000000"/>
                <w:sz w:val="22"/>
                <w:szCs w:val="22"/>
              </w:rPr>
              <w:t>2</w:t>
            </w:r>
          </w:p>
        </w:tc>
        <w:tc>
          <w:tcPr>
            <w:tcW w:w="1038" w:type="pct"/>
            <w:shd w:val="clear" w:color="auto" w:fill="auto"/>
          </w:tcPr>
          <w:p w14:paraId="20528317" w14:textId="7C5E981B" w:rsidR="00A13018" w:rsidRPr="004C7E39" w:rsidRDefault="00A13018" w:rsidP="00A13018">
            <w:pPr>
              <w:rPr>
                <w:color w:val="000000"/>
                <w:sz w:val="22"/>
                <w:szCs w:val="22"/>
              </w:rPr>
            </w:pPr>
            <w:r w:rsidRPr="004C7E39">
              <w:rPr>
                <w:color w:val="000000"/>
                <w:sz w:val="22"/>
                <w:szCs w:val="22"/>
              </w:rPr>
              <w:t>Chi tiết huy động vốn không kỳ hạn</w:t>
            </w:r>
          </w:p>
        </w:tc>
        <w:tc>
          <w:tcPr>
            <w:tcW w:w="2635" w:type="pct"/>
            <w:shd w:val="clear" w:color="auto" w:fill="auto"/>
          </w:tcPr>
          <w:p w14:paraId="187BD69C" w14:textId="01AA0102" w:rsidR="00A13018" w:rsidRPr="004C7E39" w:rsidRDefault="00A13018" w:rsidP="00A13018">
            <w:pPr>
              <w:rPr>
                <w:color w:val="000000"/>
                <w:sz w:val="22"/>
                <w:szCs w:val="22"/>
              </w:rPr>
            </w:pPr>
            <w:r w:rsidRPr="004C7E39">
              <w:rPr>
                <w:color w:val="000000"/>
                <w:sz w:val="22"/>
                <w:szCs w:val="22"/>
              </w:rPr>
              <w:t>HDV_CHITIET_KKH.xlsx</w:t>
            </w:r>
          </w:p>
        </w:tc>
        <w:tc>
          <w:tcPr>
            <w:tcW w:w="1059" w:type="pct"/>
            <w:shd w:val="clear" w:color="auto" w:fill="auto"/>
          </w:tcPr>
          <w:p w14:paraId="61E4DC90" w14:textId="7F4EB19B" w:rsidR="00A13018" w:rsidRPr="004C7E39" w:rsidRDefault="00A13018" w:rsidP="00A13018">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A13018" w:rsidRPr="004C7E39" w14:paraId="6FECC36C" w14:textId="77777777" w:rsidTr="00CF523A">
        <w:trPr>
          <w:trHeight w:val="350"/>
        </w:trPr>
        <w:tc>
          <w:tcPr>
            <w:tcW w:w="269" w:type="pct"/>
            <w:shd w:val="clear" w:color="auto" w:fill="auto"/>
          </w:tcPr>
          <w:p w14:paraId="0A391984" w14:textId="77777777" w:rsidR="00A13018" w:rsidRPr="004C7E39" w:rsidRDefault="00A13018" w:rsidP="00A13018">
            <w:pPr>
              <w:rPr>
                <w:color w:val="000000"/>
                <w:sz w:val="22"/>
                <w:szCs w:val="22"/>
              </w:rPr>
            </w:pPr>
            <w:r w:rsidRPr="004C7E39">
              <w:rPr>
                <w:color w:val="000000"/>
                <w:sz w:val="22"/>
                <w:szCs w:val="22"/>
              </w:rPr>
              <w:t>3</w:t>
            </w:r>
          </w:p>
        </w:tc>
        <w:tc>
          <w:tcPr>
            <w:tcW w:w="1038" w:type="pct"/>
            <w:shd w:val="clear" w:color="auto" w:fill="auto"/>
          </w:tcPr>
          <w:p w14:paraId="4B949287" w14:textId="2D5A4243" w:rsidR="00A13018" w:rsidRPr="004C7E39" w:rsidRDefault="00A13018" w:rsidP="00A13018">
            <w:pPr>
              <w:rPr>
                <w:color w:val="000000"/>
                <w:sz w:val="22"/>
                <w:szCs w:val="22"/>
              </w:rPr>
            </w:pPr>
            <w:r w:rsidRPr="004C7E39">
              <w:rPr>
                <w:color w:val="000000"/>
                <w:sz w:val="22"/>
                <w:szCs w:val="22"/>
              </w:rPr>
              <w:t>Chiết khấu</w:t>
            </w:r>
          </w:p>
        </w:tc>
        <w:tc>
          <w:tcPr>
            <w:tcW w:w="2635" w:type="pct"/>
            <w:shd w:val="clear" w:color="auto" w:fill="auto"/>
          </w:tcPr>
          <w:p w14:paraId="1DC61A04" w14:textId="619252F2" w:rsidR="00A13018" w:rsidRPr="004C7E39" w:rsidRDefault="00A13018" w:rsidP="00A13018">
            <w:pPr>
              <w:rPr>
                <w:color w:val="000000"/>
                <w:sz w:val="22"/>
                <w:szCs w:val="22"/>
              </w:rPr>
            </w:pPr>
            <w:r w:rsidRPr="004C7E39">
              <w:rPr>
                <w:color w:val="000000"/>
                <w:sz w:val="22"/>
                <w:szCs w:val="22"/>
              </w:rPr>
              <w:t>TF_CRM_01.xlsx</w:t>
            </w:r>
          </w:p>
        </w:tc>
        <w:tc>
          <w:tcPr>
            <w:tcW w:w="1059" w:type="pct"/>
            <w:shd w:val="clear" w:color="auto" w:fill="auto"/>
          </w:tcPr>
          <w:p w14:paraId="53E0BE2E" w14:textId="090078FA" w:rsidR="00A13018" w:rsidRPr="004C7E39" w:rsidRDefault="00A13018" w:rsidP="00A13018">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A13018" w:rsidRPr="004C7E39" w14:paraId="060F9BE4" w14:textId="77777777" w:rsidTr="00CF523A">
        <w:trPr>
          <w:trHeight w:val="350"/>
        </w:trPr>
        <w:tc>
          <w:tcPr>
            <w:tcW w:w="269" w:type="pct"/>
            <w:shd w:val="clear" w:color="auto" w:fill="auto"/>
          </w:tcPr>
          <w:p w14:paraId="691208D5" w14:textId="77777777" w:rsidR="00A13018" w:rsidRPr="004C7E39" w:rsidRDefault="00A13018" w:rsidP="00A13018">
            <w:pPr>
              <w:rPr>
                <w:color w:val="000000"/>
                <w:sz w:val="22"/>
                <w:szCs w:val="22"/>
              </w:rPr>
            </w:pPr>
            <w:r w:rsidRPr="004C7E39">
              <w:rPr>
                <w:color w:val="000000"/>
                <w:sz w:val="22"/>
                <w:szCs w:val="22"/>
              </w:rPr>
              <w:t>4</w:t>
            </w:r>
          </w:p>
        </w:tc>
        <w:tc>
          <w:tcPr>
            <w:tcW w:w="1038" w:type="pct"/>
            <w:shd w:val="clear" w:color="auto" w:fill="auto"/>
          </w:tcPr>
          <w:p w14:paraId="73E9C44B" w14:textId="7AACE24C" w:rsidR="00A13018" w:rsidRPr="004C7E39" w:rsidRDefault="00A13018" w:rsidP="00A13018">
            <w:pPr>
              <w:rPr>
                <w:color w:val="000000"/>
                <w:sz w:val="22"/>
                <w:szCs w:val="22"/>
              </w:rPr>
            </w:pPr>
            <w:r w:rsidRPr="004C7E39">
              <w:rPr>
                <w:color w:val="000000"/>
                <w:sz w:val="22"/>
                <w:szCs w:val="22"/>
              </w:rPr>
              <w:t>Dư nợ thẻ</w:t>
            </w:r>
          </w:p>
        </w:tc>
        <w:tc>
          <w:tcPr>
            <w:tcW w:w="2635" w:type="pct"/>
            <w:shd w:val="clear" w:color="auto" w:fill="auto"/>
          </w:tcPr>
          <w:p w14:paraId="6A1C672E" w14:textId="6C2DCF43" w:rsidR="00A13018" w:rsidRPr="004C7E39" w:rsidRDefault="00A13018" w:rsidP="00A13018">
            <w:pPr>
              <w:rPr>
                <w:color w:val="000000"/>
                <w:sz w:val="22"/>
                <w:szCs w:val="22"/>
              </w:rPr>
            </w:pPr>
            <w:r w:rsidRPr="004C7E39">
              <w:rPr>
                <w:color w:val="000000"/>
                <w:sz w:val="22"/>
                <w:szCs w:val="22"/>
              </w:rPr>
              <w:t>007.EI - 07.CRM_1_DN_THE_CA_NHAN_DOANH_NGHIEP_FINCORE.xls</w:t>
            </w:r>
          </w:p>
        </w:tc>
        <w:tc>
          <w:tcPr>
            <w:tcW w:w="1059" w:type="pct"/>
            <w:shd w:val="clear" w:color="auto" w:fill="auto"/>
          </w:tcPr>
          <w:p w14:paraId="5EAF4C51" w14:textId="722DD76C" w:rsidR="00A13018" w:rsidRPr="004C7E39" w:rsidRDefault="00A13018" w:rsidP="00A13018">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A13018" w:rsidRPr="004C7E39" w14:paraId="448DEEAF" w14:textId="77777777" w:rsidTr="00CF523A">
        <w:trPr>
          <w:trHeight w:val="350"/>
        </w:trPr>
        <w:tc>
          <w:tcPr>
            <w:tcW w:w="269" w:type="pct"/>
            <w:shd w:val="clear" w:color="auto" w:fill="auto"/>
          </w:tcPr>
          <w:p w14:paraId="1FDC32DA" w14:textId="77777777" w:rsidR="00A13018" w:rsidRPr="004C7E39" w:rsidRDefault="00A13018" w:rsidP="00A13018">
            <w:pPr>
              <w:rPr>
                <w:color w:val="000000"/>
                <w:sz w:val="22"/>
                <w:szCs w:val="22"/>
              </w:rPr>
            </w:pPr>
            <w:r w:rsidRPr="004C7E39">
              <w:rPr>
                <w:color w:val="000000"/>
                <w:sz w:val="22"/>
                <w:szCs w:val="22"/>
              </w:rPr>
              <w:t>5</w:t>
            </w:r>
          </w:p>
        </w:tc>
        <w:tc>
          <w:tcPr>
            <w:tcW w:w="1038" w:type="pct"/>
            <w:shd w:val="clear" w:color="auto" w:fill="auto"/>
          </w:tcPr>
          <w:p w14:paraId="5D979170" w14:textId="25843430" w:rsidR="00A13018" w:rsidRPr="004C7E39" w:rsidRDefault="00A13018" w:rsidP="00A13018">
            <w:pPr>
              <w:rPr>
                <w:color w:val="000000"/>
                <w:sz w:val="22"/>
                <w:szCs w:val="22"/>
              </w:rPr>
            </w:pPr>
            <w:r w:rsidRPr="004C7E39">
              <w:rPr>
                <w:color w:val="000000"/>
                <w:sz w:val="22"/>
                <w:szCs w:val="22"/>
              </w:rPr>
              <w:t>Lợi nhuận</w:t>
            </w:r>
            <w:r w:rsidR="00FB0235" w:rsidRPr="004C7E39">
              <w:rPr>
                <w:color w:val="000000"/>
                <w:sz w:val="22"/>
                <w:szCs w:val="22"/>
              </w:rPr>
              <w:t xml:space="preserve"> thu được</w:t>
            </w:r>
          </w:p>
        </w:tc>
        <w:tc>
          <w:tcPr>
            <w:tcW w:w="2635" w:type="pct"/>
            <w:shd w:val="clear" w:color="auto" w:fill="auto"/>
          </w:tcPr>
          <w:p w14:paraId="1AB35107" w14:textId="359F5FDB" w:rsidR="00A13018" w:rsidRPr="004C7E39" w:rsidRDefault="003C50FC" w:rsidP="00A13018">
            <w:pPr>
              <w:rPr>
                <w:color w:val="000000"/>
                <w:sz w:val="22"/>
                <w:szCs w:val="22"/>
              </w:rPr>
            </w:pPr>
            <w:r w:rsidRPr="004C7E39">
              <w:rPr>
                <w:sz w:val="22"/>
                <w:szCs w:val="22"/>
              </w:rPr>
              <w:t>KHTC011 – Báo cáo chi tiết thu nhập, chi phí</w:t>
            </w:r>
          </w:p>
        </w:tc>
        <w:tc>
          <w:tcPr>
            <w:tcW w:w="1059" w:type="pct"/>
            <w:shd w:val="clear" w:color="auto" w:fill="auto"/>
          </w:tcPr>
          <w:p w14:paraId="6C383D20" w14:textId="63AE4ACF" w:rsidR="00A13018" w:rsidRPr="004C7E39" w:rsidRDefault="00A13018" w:rsidP="00A13018">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bl>
    <w:p w14:paraId="140A855F" w14:textId="77777777" w:rsidR="001F4291" w:rsidRPr="004C7E39" w:rsidRDefault="001F4291" w:rsidP="001F4291">
      <w:pPr>
        <w:rPr>
          <w:lang w:val="en-GB"/>
        </w:rPr>
      </w:pPr>
    </w:p>
    <w:p w14:paraId="72AB4029" w14:textId="77777777" w:rsidR="001F4291" w:rsidRPr="004C7E39" w:rsidRDefault="001F4291" w:rsidP="001F4291">
      <w:pPr>
        <w:pStyle w:val="Heading4"/>
        <w:rPr>
          <w:rFonts w:cs="Times New Roman"/>
          <w:b/>
          <w:bCs/>
        </w:rPr>
      </w:pPr>
      <w:r w:rsidRPr="004C7E39">
        <w:rPr>
          <w:rFonts w:cs="Times New Roman"/>
          <w:b/>
          <w:bCs/>
        </w:rPr>
        <w:t>Phân tích chi tiết nội dung báo cáo</w:t>
      </w:r>
    </w:p>
    <w:p w14:paraId="2EC95D02" w14:textId="77777777" w:rsidR="001F4291" w:rsidRPr="004C7E39" w:rsidRDefault="001F4291" w:rsidP="001F4291">
      <w:pPr>
        <w:pStyle w:val="ListParagraph"/>
        <w:numPr>
          <w:ilvl w:val="0"/>
          <w:numId w:val="2"/>
        </w:numPr>
        <w:spacing w:after="120" w:line="264" w:lineRule="auto"/>
        <w:rPr>
          <w:rFonts w:ascii="Times New Roman" w:hAnsi="Times New Roman"/>
          <w:lang w:val="en-GB"/>
        </w:rPr>
      </w:pPr>
      <w:r w:rsidRPr="004C7E39">
        <w:rPr>
          <w:rFonts w:ascii="Times New Roman" w:hAnsi="Times New Roman"/>
        </w:rPr>
        <w:t>File dữ liệu nghiệp vụ sử dụng:</w:t>
      </w:r>
    </w:p>
    <w:tbl>
      <w:tblPr>
        <w:tblW w:w="5000" w:type="pct"/>
        <w:tblLook w:val="04A0" w:firstRow="1" w:lastRow="0" w:firstColumn="1" w:lastColumn="0" w:noHBand="0" w:noVBand="1"/>
      </w:tblPr>
      <w:tblGrid>
        <w:gridCol w:w="735"/>
        <w:gridCol w:w="8914"/>
        <w:gridCol w:w="4705"/>
      </w:tblGrid>
      <w:tr w:rsidR="0079236F" w:rsidRPr="004C7E39" w14:paraId="5141BF57" w14:textId="77777777" w:rsidTr="002D3F7C">
        <w:trPr>
          <w:trHeight w:val="300"/>
          <w:tblHeader/>
        </w:trPr>
        <w:tc>
          <w:tcPr>
            <w:tcW w:w="256" w:type="pct"/>
            <w:tcBorders>
              <w:top w:val="single" w:sz="4" w:space="0" w:color="auto"/>
              <w:left w:val="single" w:sz="4" w:space="0" w:color="auto"/>
              <w:bottom w:val="single" w:sz="4" w:space="0" w:color="auto"/>
              <w:right w:val="single" w:sz="4" w:space="0" w:color="auto"/>
            </w:tcBorders>
            <w:shd w:val="clear" w:color="auto" w:fill="002060"/>
          </w:tcPr>
          <w:p w14:paraId="59858CA0" w14:textId="77777777" w:rsidR="0079236F" w:rsidRPr="004C7E39" w:rsidRDefault="0079236F" w:rsidP="00087749">
            <w:pPr>
              <w:jc w:val="center"/>
              <w:rPr>
                <w:color w:val="FFFFFF"/>
                <w:sz w:val="22"/>
                <w:szCs w:val="22"/>
              </w:rPr>
            </w:pPr>
            <w:r w:rsidRPr="004C7E39">
              <w:rPr>
                <w:color w:val="FFFFFF"/>
                <w:sz w:val="22"/>
                <w:szCs w:val="22"/>
              </w:rPr>
              <w:lastRenderedPageBreak/>
              <w:t>STT</w:t>
            </w:r>
          </w:p>
        </w:tc>
        <w:tc>
          <w:tcPr>
            <w:tcW w:w="3105" w:type="pct"/>
            <w:tcBorders>
              <w:top w:val="single" w:sz="4" w:space="0" w:color="auto"/>
              <w:left w:val="single" w:sz="4" w:space="0" w:color="auto"/>
              <w:bottom w:val="single" w:sz="4" w:space="0" w:color="auto"/>
              <w:right w:val="single" w:sz="4" w:space="0" w:color="auto"/>
            </w:tcBorders>
            <w:shd w:val="clear" w:color="auto" w:fill="002060"/>
            <w:hideMark/>
          </w:tcPr>
          <w:p w14:paraId="7370B3B5" w14:textId="77777777" w:rsidR="0079236F" w:rsidRPr="004C7E39" w:rsidRDefault="0079236F" w:rsidP="00087749">
            <w:pPr>
              <w:jc w:val="center"/>
              <w:rPr>
                <w:color w:val="FFFFFF"/>
                <w:sz w:val="22"/>
                <w:szCs w:val="22"/>
              </w:rPr>
            </w:pPr>
            <w:r w:rsidRPr="004C7E39">
              <w:rPr>
                <w:color w:val="FFFFFF"/>
                <w:sz w:val="22"/>
                <w:szCs w:val="22"/>
              </w:rPr>
              <w:t>Tên file</w:t>
            </w:r>
          </w:p>
        </w:tc>
        <w:tc>
          <w:tcPr>
            <w:tcW w:w="1639" w:type="pct"/>
            <w:tcBorders>
              <w:top w:val="single" w:sz="4" w:space="0" w:color="auto"/>
              <w:left w:val="nil"/>
              <w:bottom w:val="single" w:sz="4" w:space="0" w:color="auto"/>
              <w:right w:val="single" w:sz="4" w:space="0" w:color="000000"/>
            </w:tcBorders>
            <w:shd w:val="clear" w:color="auto" w:fill="002060"/>
            <w:hideMark/>
          </w:tcPr>
          <w:p w14:paraId="45AB21F0" w14:textId="77777777" w:rsidR="0079236F" w:rsidRPr="004C7E39" w:rsidRDefault="0079236F" w:rsidP="00087749">
            <w:pPr>
              <w:jc w:val="center"/>
              <w:rPr>
                <w:color w:val="FFFFFF"/>
                <w:sz w:val="22"/>
                <w:szCs w:val="22"/>
              </w:rPr>
            </w:pPr>
            <w:r w:rsidRPr="004C7E39">
              <w:rPr>
                <w:color w:val="FFFFFF"/>
                <w:sz w:val="22"/>
                <w:szCs w:val="22"/>
              </w:rPr>
              <w:t>Viết tắt</w:t>
            </w:r>
          </w:p>
        </w:tc>
      </w:tr>
      <w:tr w:rsidR="00E34144" w:rsidRPr="004C7E39" w14:paraId="4A2D6F17" w14:textId="77777777" w:rsidTr="00CF523A">
        <w:trPr>
          <w:trHeight w:val="300"/>
        </w:trPr>
        <w:tc>
          <w:tcPr>
            <w:tcW w:w="256" w:type="pct"/>
            <w:tcBorders>
              <w:top w:val="single" w:sz="4" w:space="0" w:color="auto"/>
              <w:left w:val="single" w:sz="4" w:space="0" w:color="auto"/>
              <w:bottom w:val="single" w:sz="4" w:space="0" w:color="auto"/>
              <w:right w:val="single" w:sz="4" w:space="0" w:color="auto"/>
            </w:tcBorders>
          </w:tcPr>
          <w:p w14:paraId="62564D90" w14:textId="77777777" w:rsidR="00E34144" w:rsidRPr="004C7E39" w:rsidRDefault="00E34144" w:rsidP="00E34144">
            <w:pPr>
              <w:rPr>
                <w:color w:val="000000"/>
                <w:sz w:val="22"/>
                <w:szCs w:val="22"/>
              </w:rPr>
            </w:pPr>
            <w:r w:rsidRPr="004C7E39">
              <w:rPr>
                <w:color w:val="000000"/>
                <w:sz w:val="22"/>
                <w:szCs w:val="22"/>
              </w:rPr>
              <w:t>1</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23EA68CD" w14:textId="45417A45" w:rsidR="00E34144" w:rsidRPr="004C7E39" w:rsidRDefault="00E34144" w:rsidP="00E34144">
            <w:pPr>
              <w:rPr>
                <w:color w:val="000000"/>
                <w:sz w:val="22"/>
                <w:szCs w:val="22"/>
              </w:rPr>
            </w:pPr>
            <w:r w:rsidRPr="004C7E39">
              <w:rPr>
                <w:color w:val="000000"/>
                <w:sz w:val="22"/>
                <w:szCs w:val="22"/>
              </w:rPr>
              <w:t>HDV_CHITIET_CKH.xlsx</w:t>
            </w:r>
          </w:p>
        </w:tc>
        <w:tc>
          <w:tcPr>
            <w:tcW w:w="1639" w:type="pct"/>
            <w:tcBorders>
              <w:top w:val="single" w:sz="4" w:space="0" w:color="auto"/>
              <w:left w:val="nil"/>
              <w:bottom w:val="single" w:sz="4" w:space="0" w:color="auto"/>
              <w:right w:val="single" w:sz="4" w:space="0" w:color="auto"/>
            </w:tcBorders>
            <w:shd w:val="clear" w:color="auto" w:fill="auto"/>
          </w:tcPr>
          <w:p w14:paraId="72C351FE" w14:textId="7BFC8F0A" w:rsidR="00E34144" w:rsidRPr="004C7E39" w:rsidRDefault="00E34144" w:rsidP="00E34144">
            <w:pPr>
              <w:rPr>
                <w:color w:val="000000"/>
                <w:sz w:val="22"/>
                <w:szCs w:val="22"/>
              </w:rPr>
            </w:pPr>
            <w:r w:rsidRPr="004C7E39">
              <w:rPr>
                <w:color w:val="000000"/>
                <w:sz w:val="22"/>
                <w:szCs w:val="22"/>
              </w:rPr>
              <w:t>HDV_CHITIET_CKH</w:t>
            </w:r>
          </w:p>
        </w:tc>
      </w:tr>
      <w:tr w:rsidR="00E34144" w:rsidRPr="004C7E39" w14:paraId="63DE9EBA" w14:textId="77777777" w:rsidTr="00CF523A">
        <w:trPr>
          <w:trHeight w:val="332"/>
        </w:trPr>
        <w:tc>
          <w:tcPr>
            <w:tcW w:w="256" w:type="pct"/>
            <w:tcBorders>
              <w:top w:val="single" w:sz="4" w:space="0" w:color="auto"/>
              <w:left w:val="single" w:sz="4" w:space="0" w:color="auto"/>
              <w:bottom w:val="single" w:sz="4" w:space="0" w:color="auto"/>
              <w:right w:val="single" w:sz="4" w:space="0" w:color="auto"/>
            </w:tcBorders>
          </w:tcPr>
          <w:p w14:paraId="4C0B9BE6" w14:textId="77777777" w:rsidR="00E34144" w:rsidRPr="004C7E39" w:rsidRDefault="00E34144" w:rsidP="00E34144">
            <w:pPr>
              <w:rPr>
                <w:color w:val="000000"/>
                <w:sz w:val="22"/>
                <w:szCs w:val="22"/>
              </w:rPr>
            </w:pPr>
            <w:r w:rsidRPr="004C7E39">
              <w:rPr>
                <w:color w:val="000000"/>
                <w:sz w:val="22"/>
                <w:szCs w:val="22"/>
              </w:rPr>
              <w:t>2</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74689886" w14:textId="23087B01" w:rsidR="00E34144" w:rsidRPr="004C7E39" w:rsidRDefault="00E34144" w:rsidP="00E34144">
            <w:pPr>
              <w:rPr>
                <w:color w:val="000000"/>
                <w:sz w:val="22"/>
                <w:szCs w:val="22"/>
              </w:rPr>
            </w:pPr>
            <w:r w:rsidRPr="004C7E39">
              <w:rPr>
                <w:color w:val="000000"/>
                <w:sz w:val="22"/>
                <w:szCs w:val="22"/>
              </w:rPr>
              <w:t>HDV_CHITIET_KKH.xlsx</w:t>
            </w:r>
          </w:p>
        </w:tc>
        <w:tc>
          <w:tcPr>
            <w:tcW w:w="1639" w:type="pct"/>
            <w:tcBorders>
              <w:top w:val="single" w:sz="4" w:space="0" w:color="auto"/>
              <w:left w:val="nil"/>
              <w:bottom w:val="single" w:sz="4" w:space="0" w:color="auto"/>
              <w:right w:val="single" w:sz="4" w:space="0" w:color="auto"/>
            </w:tcBorders>
            <w:shd w:val="clear" w:color="auto" w:fill="auto"/>
          </w:tcPr>
          <w:p w14:paraId="6BB041F1" w14:textId="17639F52" w:rsidR="00E34144" w:rsidRPr="004C7E39" w:rsidRDefault="00E34144" w:rsidP="00E34144">
            <w:pPr>
              <w:rPr>
                <w:color w:val="000000"/>
                <w:sz w:val="22"/>
                <w:szCs w:val="22"/>
              </w:rPr>
            </w:pPr>
            <w:r w:rsidRPr="004C7E39">
              <w:rPr>
                <w:color w:val="000000"/>
                <w:sz w:val="22"/>
                <w:szCs w:val="22"/>
              </w:rPr>
              <w:t>HDV_CHITIET_KKH</w:t>
            </w:r>
          </w:p>
        </w:tc>
      </w:tr>
      <w:tr w:rsidR="00E34144" w:rsidRPr="004C7E39" w14:paraId="6B401976" w14:textId="77777777" w:rsidTr="00CF523A">
        <w:trPr>
          <w:trHeight w:val="269"/>
        </w:trPr>
        <w:tc>
          <w:tcPr>
            <w:tcW w:w="256" w:type="pct"/>
            <w:tcBorders>
              <w:top w:val="single" w:sz="4" w:space="0" w:color="auto"/>
              <w:left w:val="single" w:sz="4" w:space="0" w:color="auto"/>
              <w:bottom w:val="single" w:sz="4" w:space="0" w:color="auto"/>
              <w:right w:val="single" w:sz="4" w:space="0" w:color="auto"/>
            </w:tcBorders>
          </w:tcPr>
          <w:p w14:paraId="6E7C403A" w14:textId="77777777" w:rsidR="00E34144" w:rsidRPr="004C7E39" w:rsidRDefault="00E34144" w:rsidP="00E34144">
            <w:pPr>
              <w:rPr>
                <w:color w:val="000000"/>
                <w:sz w:val="22"/>
                <w:szCs w:val="22"/>
              </w:rPr>
            </w:pPr>
            <w:r w:rsidRPr="004C7E39">
              <w:rPr>
                <w:color w:val="000000"/>
                <w:sz w:val="22"/>
                <w:szCs w:val="22"/>
              </w:rPr>
              <w:t>3</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2FB8D82C" w14:textId="4584F28B" w:rsidR="00E34144" w:rsidRPr="004C7E39" w:rsidRDefault="0085246D" w:rsidP="00E34144">
            <w:pPr>
              <w:rPr>
                <w:color w:val="000000"/>
                <w:sz w:val="22"/>
                <w:szCs w:val="22"/>
              </w:rPr>
            </w:pPr>
            <w:r w:rsidRPr="004C7E39">
              <w:rPr>
                <w:color w:val="000000"/>
                <w:sz w:val="22"/>
                <w:szCs w:val="22"/>
              </w:rPr>
              <w:t>TF_CRM_01.xlsx</w:t>
            </w:r>
          </w:p>
        </w:tc>
        <w:tc>
          <w:tcPr>
            <w:tcW w:w="1639" w:type="pct"/>
            <w:tcBorders>
              <w:top w:val="single" w:sz="4" w:space="0" w:color="auto"/>
              <w:left w:val="nil"/>
              <w:bottom w:val="single" w:sz="4" w:space="0" w:color="auto"/>
              <w:right w:val="single" w:sz="4" w:space="0" w:color="auto"/>
            </w:tcBorders>
            <w:shd w:val="clear" w:color="auto" w:fill="auto"/>
          </w:tcPr>
          <w:p w14:paraId="6149E76D" w14:textId="224DEBBD" w:rsidR="00E34144" w:rsidRPr="004C7E39" w:rsidRDefault="0085246D" w:rsidP="00E34144">
            <w:pPr>
              <w:rPr>
                <w:color w:val="000000"/>
                <w:sz w:val="22"/>
                <w:szCs w:val="22"/>
              </w:rPr>
            </w:pPr>
            <w:r w:rsidRPr="004C7E39">
              <w:rPr>
                <w:color w:val="000000"/>
                <w:sz w:val="22"/>
                <w:szCs w:val="22"/>
              </w:rPr>
              <w:t>TF_CRM</w:t>
            </w:r>
          </w:p>
        </w:tc>
      </w:tr>
      <w:tr w:rsidR="00E34144" w:rsidRPr="004C7E39" w14:paraId="18686E3B" w14:textId="77777777" w:rsidTr="00CF523A">
        <w:trPr>
          <w:trHeight w:val="269"/>
        </w:trPr>
        <w:tc>
          <w:tcPr>
            <w:tcW w:w="256" w:type="pct"/>
            <w:tcBorders>
              <w:top w:val="single" w:sz="4" w:space="0" w:color="auto"/>
              <w:left w:val="single" w:sz="4" w:space="0" w:color="auto"/>
              <w:bottom w:val="single" w:sz="4" w:space="0" w:color="auto"/>
              <w:right w:val="single" w:sz="4" w:space="0" w:color="auto"/>
            </w:tcBorders>
          </w:tcPr>
          <w:p w14:paraId="151DAE0B" w14:textId="77777777" w:rsidR="00E34144" w:rsidRPr="004C7E39" w:rsidRDefault="00E34144" w:rsidP="00E34144">
            <w:pPr>
              <w:rPr>
                <w:color w:val="000000"/>
                <w:sz w:val="22"/>
                <w:szCs w:val="22"/>
              </w:rPr>
            </w:pPr>
            <w:r w:rsidRPr="004C7E39">
              <w:rPr>
                <w:color w:val="000000"/>
                <w:sz w:val="22"/>
                <w:szCs w:val="22"/>
              </w:rPr>
              <w:t>4</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2EAA9E4F" w14:textId="0096A69E" w:rsidR="00E34144" w:rsidRPr="004C7E39" w:rsidRDefault="0085246D" w:rsidP="00E34144">
            <w:pPr>
              <w:rPr>
                <w:color w:val="000000"/>
                <w:sz w:val="22"/>
                <w:szCs w:val="22"/>
              </w:rPr>
            </w:pPr>
            <w:r w:rsidRPr="004C7E39">
              <w:rPr>
                <w:color w:val="000000"/>
                <w:sz w:val="22"/>
                <w:szCs w:val="22"/>
              </w:rPr>
              <w:t>007.EI - 07.CRM_1_DN_THE_CA_NHAN_DOANH_NGHIEP_FINCORE.xls</w:t>
            </w:r>
          </w:p>
        </w:tc>
        <w:tc>
          <w:tcPr>
            <w:tcW w:w="1639" w:type="pct"/>
            <w:tcBorders>
              <w:top w:val="single" w:sz="4" w:space="0" w:color="auto"/>
              <w:left w:val="nil"/>
              <w:bottom w:val="single" w:sz="4" w:space="0" w:color="auto"/>
              <w:right w:val="single" w:sz="4" w:space="0" w:color="auto"/>
            </w:tcBorders>
            <w:shd w:val="clear" w:color="auto" w:fill="auto"/>
          </w:tcPr>
          <w:p w14:paraId="62880D05" w14:textId="55AE0062" w:rsidR="00E34144" w:rsidRPr="004C7E39" w:rsidRDefault="0085246D" w:rsidP="00E34144">
            <w:pPr>
              <w:rPr>
                <w:color w:val="000000"/>
                <w:sz w:val="22"/>
                <w:szCs w:val="22"/>
              </w:rPr>
            </w:pPr>
            <w:r w:rsidRPr="004C7E39">
              <w:rPr>
                <w:color w:val="000000"/>
                <w:sz w:val="22"/>
                <w:szCs w:val="22"/>
              </w:rPr>
              <w:t>DN_THE_CA_NHAN_DOANH_NGHIEP</w:t>
            </w:r>
          </w:p>
        </w:tc>
      </w:tr>
      <w:tr w:rsidR="00556E7C" w:rsidRPr="004C7E39" w14:paraId="550F6396" w14:textId="77777777" w:rsidTr="00CF523A">
        <w:trPr>
          <w:trHeight w:val="269"/>
        </w:trPr>
        <w:tc>
          <w:tcPr>
            <w:tcW w:w="256" w:type="pct"/>
            <w:tcBorders>
              <w:top w:val="single" w:sz="4" w:space="0" w:color="auto"/>
              <w:left w:val="single" w:sz="4" w:space="0" w:color="auto"/>
              <w:bottom w:val="single" w:sz="4" w:space="0" w:color="auto"/>
              <w:right w:val="single" w:sz="4" w:space="0" w:color="auto"/>
            </w:tcBorders>
          </w:tcPr>
          <w:p w14:paraId="3C9662CA" w14:textId="3FE290AA" w:rsidR="00556E7C" w:rsidRPr="004C7E39" w:rsidRDefault="00406008" w:rsidP="00E34144">
            <w:pPr>
              <w:rPr>
                <w:color w:val="000000"/>
                <w:sz w:val="22"/>
                <w:szCs w:val="22"/>
              </w:rPr>
            </w:pPr>
            <w:r w:rsidRPr="004C7E39">
              <w:rPr>
                <w:color w:val="000000"/>
                <w:sz w:val="22"/>
                <w:szCs w:val="22"/>
              </w:rPr>
              <w:t>5</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7058B121" w14:textId="379B6D2A" w:rsidR="00556E7C" w:rsidRPr="004C7E39" w:rsidRDefault="00556E7C" w:rsidP="00E34144">
            <w:pPr>
              <w:rPr>
                <w:color w:val="000000"/>
                <w:sz w:val="22"/>
                <w:szCs w:val="22"/>
              </w:rPr>
            </w:pPr>
            <w:r w:rsidRPr="004C7E39">
              <w:rPr>
                <w:sz w:val="22"/>
                <w:szCs w:val="22"/>
              </w:rPr>
              <w:t>KHTC011 – Báo cáo chi tiết thu nhập, chi phí</w:t>
            </w:r>
          </w:p>
        </w:tc>
        <w:tc>
          <w:tcPr>
            <w:tcW w:w="1639" w:type="pct"/>
            <w:tcBorders>
              <w:top w:val="single" w:sz="4" w:space="0" w:color="auto"/>
              <w:left w:val="nil"/>
              <w:bottom w:val="single" w:sz="4" w:space="0" w:color="auto"/>
              <w:right w:val="single" w:sz="4" w:space="0" w:color="auto"/>
            </w:tcBorders>
            <w:shd w:val="clear" w:color="auto" w:fill="auto"/>
          </w:tcPr>
          <w:p w14:paraId="15901F59" w14:textId="160F8834" w:rsidR="00556E7C" w:rsidRPr="004C7E39" w:rsidRDefault="00556E7C" w:rsidP="00E34144">
            <w:pPr>
              <w:rPr>
                <w:color w:val="000000"/>
                <w:sz w:val="22"/>
                <w:szCs w:val="22"/>
              </w:rPr>
            </w:pPr>
            <w:r w:rsidRPr="004C7E39">
              <w:rPr>
                <w:sz w:val="22"/>
                <w:szCs w:val="22"/>
              </w:rPr>
              <w:t>KHTC011</w:t>
            </w:r>
          </w:p>
        </w:tc>
      </w:tr>
      <w:tr w:rsidR="0058338E" w:rsidRPr="004C7E39" w14:paraId="0EA029C2" w14:textId="77777777" w:rsidTr="00CF523A">
        <w:trPr>
          <w:trHeight w:val="269"/>
        </w:trPr>
        <w:tc>
          <w:tcPr>
            <w:tcW w:w="256" w:type="pct"/>
            <w:tcBorders>
              <w:top w:val="single" w:sz="4" w:space="0" w:color="auto"/>
              <w:left w:val="single" w:sz="4" w:space="0" w:color="auto"/>
              <w:bottom w:val="single" w:sz="4" w:space="0" w:color="auto"/>
              <w:right w:val="single" w:sz="4" w:space="0" w:color="auto"/>
            </w:tcBorders>
          </w:tcPr>
          <w:p w14:paraId="46E1A58D" w14:textId="062D4F67" w:rsidR="0058338E" w:rsidRPr="004C7E39" w:rsidRDefault="00406008" w:rsidP="00E34144">
            <w:pPr>
              <w:rPr>
                <w:color w:val="000000"/>
                <w:sz w:val="22"/>
                <w:szCs w:val="22"/>
              </w:rPr>
            </w:pPr>
            <w:r w:rsidRPr="004C7E39">
              <w:rPr>
                <w:color w:val="000000"/>
                <w:sz w:val="22"/>
                <w:szCs w:val="22"/>
              </w:rPr>
              <w:t>6</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5998F98C" w14:textId="748C6115" w:rsidR="0058338E" w:rsidRPr="004C7E39" w:rsidRDefault="00A13018" w:rsidP="00E34144">
            <w:pPr>
              <w:rPr>
                <w:sz w:val="22"/>
                <w:szCs w:val="22"/>
              </w:rPr>
            </w:pPr>
            <w:r w:rsidRPr="004C7E39">
              <w:rPr>
                <w:sz w:val="22"/>
                <w:szCs w:val="22"/>
              </w:rPr>
              <w:t>QLRR015 – Doanh số thu hồi nợ gốc/nợ lãi quá hạn, hoàn nhập/trích lập dự phòng cụ thể từ đầu năm đến ngày ….(T-1)</w:t>
            </w:r>
          </w:p>
        </w:tc>
        <w:tc>
          <w:tcPr>
            <w:tcW w:w="1639" w:type="pct"/>
            <w:tcBorders>
              <w:top w:val="single" w:sz="4" w:space="0" w:color="auto"/>
              <w:left w:val="nil"/>
              <w:bottom w:val="single" w:sz="4" w:space="0" w:color="auto"/>
              <w:right w:val="single" w:sz="4" w:space="0" w:color="auto"/>
            </w:tcBorders>
            <w:shd w:val="clear" w:color="auto" w:fill="auto"/>
          </w:tcPr>
          <w:p w14:paraId="5CAA5C34" w14:textId="7B40614F" w:rsidR="0058338E" w:rsidRPr="004C7E39" w:rsidRDefault="00A13018" w:rsidP="00E34144">
            <w:pPr>
              <w:rPr>
                <w:sz w:val="22"/>
                <w:szCs w:val="22"/>
              </w:rPr>
            </w:pPr>
            <w:r w:rsidRPr="004C7E39">
              <w:rPr>
                <w:sz w:val="22"/>
                <w:szCs w:val="22"/>
              </w:rPr>
              <w:t>QLRR015</w:t>
            </w:r>
          </w:p>
        </w:tc>
      </w:tr>
    </w:tbl>
    <w:p w14:paraId="7E01CFCB" w14:textId="77777777" w:rsidR="001F4291" w:rsidRPr="004C7E39" w:rsidRDefault="001F4291" w:rsidP="001F4291">
      <w:pPr>
        <w:pStyle w:val="ListParagraph"/>
        <w:spacing w:after="120" w:line="264" w:lineRule="auto"/>
        <w:ind w:left="1440"/>
        <w:rPr>
          <w:rFonts w:ascii="Times New Roman" w:hAnsi="Times New Roman"/>
          <w:lang w:val="en-GB"/>
        </w:rPr>
      </w:pPr>
    </w:p>
    <w:p w14:paraId="268D962F" w14:textId="77777777" w:rsidR="001F4291" w:rsidRPr="004C7E39" w:rsidRDefault="001F4291" w:rsidP="001F4291">
      <w:pPr>
        <w:pStyle w:val="ListParagraph"/>
        <w:numPr>
          <w:ilvl w:val="0"/>
          <w:numId w:val="2"/>
        </w:numPr>
        <w:spacing w:after="120" w:line="264" w:lineRule="auto"/>
        <w:rPr>
          <w:rFonts w:ascii="Times New Roman" w:hAnsi="Times New Roman"/>
          <w:lang w:val="en-GB"/>
        </w:rPr>
      </w:pPr>
      <w:r w:rsidRPr="004C7E39">
        <w:rPr>
          <w:rFonts w:ascii="Times New Roman" w:hAnsi="Times New Roman"/>
        </w:rPr>
        <w:t>Mapping báo cáo:</w:t>
      </w:r>
    </w:p>
    <w:p w14:paraId="23BFAC84" w14:textId="77777777" w:rsidR="00281FF5" w:rsidRPr="004C7E39" w:rsidRDefault="00281FF5" w:rsidP="00281FF5"/>
    <w:tbl>
      <w:tblPr>
        <w:tblW w:w="0" w:type="auto"/>
        <w:tblLayout w:type="fixed"/>
        <w:tblLook w:val="04A0" w:firstRow="1" w:lastRow="0" w:firstColumn="1" w:lastColumn="0" w:noHBand="0" w:noVBand="1"/>
      </w:tblPr>
      <w:tblGrid>
        <w:gridCol w:w="648"/>
        <w:gridCol w:w="900"/>
        <w:gridCol w:w="1350"/>
        <w:gridCol w:w="5933"/>
        <w:gridCol w:w="5523"/>
      </w:tblGrid>
      <w:tr w:rsidR="00CF523A" w:rsidRPr="004C7E39" w14:paraId="3C16A114" w14:textId="77777777" w:rsidTr="000C088E">
        <w:trPr>
          <w:trHeight w:val="295"/>
          <w:tblHeader/>
        </w:trPr>
        <w:tc>
          <w:tcPr>
            <w:tcW w:w="648" w:type="dxa"/>
            <w:tcBorders>
              <w:top w:val="single" w:sz="8" w:space="0" w:color="auto"/>
              <w:left w:val="single" w:sz="8" w:space="0" w:color="auto"/>
              <w:bottom w:val="single" w:sz="8" w:space="0" w:color="auto"/>
              <w:right w:val="single" w:sz="4" w:space="0" w:color="auto"/>
            </w:tcBorders>
            <w:shd w:val="clear" w:color="000000" w:fill="002060"/>
          </w:tcPr>
          <w:p w14:paraId="7DFFC0EB" w14:textId="6DACFDD7" w:rsidR="00E97C8B" w:rsidRPr="004C7E39" w:rsidRDefault="007101D4" w:rsidP="00087749">
            <w:pPr>
              <w:jc w:val="center"/>
              <w:rPr>
                <w:b/>
                <w:bCs/>
                <w:color w:val="FFFFFF"/>
                <w:sz w:val="22"/>
                <w:szCs w:val="22"/>
              </w:rPr>
            </w:pPr>
            <w:r w:rsidRPr="004C7E39">
              <w:rPr>
                <w:b/>
                <w:bCs/>
                <w:color w:val="FFFFFF"/>
                <w:sz w:val="22"/>
                <w:szCs w:val="22"/>
              </w:rPr>
              <w:t>STT</w:t>
            </w:r>
          </w:p>
        </w:tc>
        <w:tc>
          <w:tcPr>
            <w:tcW w:w="2250" w:type="dxa"/>
            <w:gridSpan w:val="2"/>
            <w:tcBorders>
              <w:top w:val="single" w:sz="4" w:space="0" w:color="auto"/>
              <w:left w:val="single" w:sz="4" w:space="0" w:color="auto"/>
              <w:bottom w:val="single" w:sz="4" w:space="0" w:color="auto"/>
              <w:right w:val="single" w:sz="4" w:space="0" w:color="auto"/>
            </w:tcBorders>
            <w:shd w:val="clear" w:color="000000" w:fill="002060"/>
            <w:hideMark/>
          </w:tcPr>
          <w:p w14:paraId="5798E4FD" w14:textId="77777777" w:rsidR="00E97C8B" w:rsidRPr="004C7E39" w:rsidRDefault="00E97C8B" w:rsidP="00087749">
            <w:pPr>
              <w:jc w:val="center"/>
              <w:rPr>
                <w:b/>
                <w:bCs/>
                <w:color w:val="FFFFFF"/>
                <w:sz w:val="22"/>
                <w:szCs w:val="22"/>
              </w:rPr>
            </w:pPr>
            <w:r w:rsidRPr="004C7E39">
              <w:rPr>
                <w:b/>
                <w:bCs/>
                <w:color w:val="FFFFFF" w:themeColor="background1"/>
                <w:sz w:val="22"/>
                <w:szCs w:val="22"/>
              </w:rPr>
              <w:t>Nội dung</w:t>
            </w:r>
          </w:p>
        </w:tc>
        <w:tc>
          <w:tcPr>
            <w:tcW w:w="5933" w:type="dxa"/>
            <w:tcBorders>
              <w:top w:val="single" w:sz="4" w:space="0" w:color="auto"/>
              <w:left w:val="single" w:sz="4" w:space="0" w:color="auto"/>
              <w:bottom w:val="single" w:sz="4" w:space="0" w:color="auto"/>
              <w:right w:val="single" w:sz="4" w:space="0" w:color="auto"/>
            </w:tcBorders>
            <w:shd w:val="clear" w:color="000000" w:fill="002060"/>
            <w:noWrap/>
            <w:hideMark/>
          </w:tcPr>
          <w:p w14:paraId="1F95B439" w14:textId="77777777" w:rsidR="00E97C8B" w:rsidRPr="004C7E39" w:rsidRDefault="00E97C8B" w:rsidP="00087749">
            <w:pPr>
              <w:jc w:val="center"/>
              <w:rPr>
                <w:b/>
                <w:bCs/>
                <w:color w:val="FFFFFF"/>
                <w:sz w:val="22"/>
                <w:szCs w:val="22"/>
              </w:rPr>
            </w:pPr>
            <w:r w:rsidRPr="004C7E39">
              <w:rPr>
                <w:b/>
                <w:bCs/>
                <w:color w:val="FFFFFF" w:themeColor="background1"/>
                <w:sz w:val="22"/>
                <w:szCs w:val="22"/>
              </w:rPr>
              <w:t>Mô tả nghiệp vụ</w:t>
            </w:r>
          </w:p>
        </w:tc>
        <w:tc>
          <w:tcPr>
            <w:tcW w:w="5523" w:type="dxa"/>
            <w:tcBorders>
              <w:top w:val="single" w:sz="8" w:space="0" w:color="auto"/>
              <w:left w:val="single" w:sz="4" w:space="0" w:color="auto"/>
              <w:bottom w:val="single" w:sz="8" w:space="0" w:color="auto"/>
              <w:right w:val="single" w:sz="8" w:space="0" w:color="auto"/>
            </w:tcBorders>
            <w:shd w:val="clear" w:color="000000" w:fill="002060"/>
            <w:noWrap/>
            <w:hideMark/>
          </w:tcPr>
          <w:p w14:paraId="4D2FC147" w14:textId="77777777" w:rsidR="00E97C8B" w:rsidRPr="004C7E39" w:rsidRDefault="00E97C8B" w:rsidP="00087749">
            <w:pPr>
              <w:jc w:val="center"/>
              <w:rPr>
                <w:b/>
                <w:bCs/>
                <w:color w:val="FFFFFF"/>
                <w:sz w:val="22"/>
                <w:szCs w:val="22"/>
              </w:rPr>
            </w:pPr>
            <w:r w:rsidRPr="004C7E39">
              <w:rPr>
                <w:b/>
                <w:bCs/>
                <w:color w:val="FFFFFF" w:themeColor="background1"/>
                <w:sz w:val="22"/>
                <w:szCs w:val="22"/>
              </w:rPr>
              <w:t>Cách trích dữ liệu</w:t>
            </w:r>
          </w:p>
        </w:tc>
      </w:tr>
      <w:tr w:rsidR="00067C4A" w:rsidRPr="004C7E39" w14:paraId="2ECE4F5A" w14:textId="77777777" w:rsidTr="000C088E">
        <w:trPr>
          <w:trHeight w:val="300"/>
        </w:trPr>
        <w:tc>
          <w:tcPr>
            <w:tcW w:w="648" w:type="dxa"/>
            <w:tcBorders>
              <w:top w:val="single" w:sz="4" w:space="0" w:color="auto"/>
              <w:left w:val="single" w:sz="4" w:space="0" w:color="auto"/>
              <w:bottom w:val="single" w:sz="4" w:space="0" w:color="auto"/>
              <w:right w:val="single" w:sz="4" w:space="0" w:color="auto"/>
            </w:tcBorders>
            <w:shd w:val="clear" w:color="auto" w:fill="auto"/>
            <w:noWrap/>
          </w:tcPr>
          <w:p w14:paraId="4B2E3F67" w14:textId="2E8EB24C" w:rsidR="00067C4A" w:rsidRPr="004C7E39" w:rsidRDefault="00067C4A">
            <w:pPr>
              <w:pStyle w:val="ListParagraph"/>
              <w:numPr>
                <w:ilvl w:val="0"/>
                <w:numId w:val="48"/>
              </w:numPr>
              <w:rPr>
                <w:rFonts w:ascii="Times New Roman" w:hAnsi="Times New Roman"/>
                <w:color w:val="00000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295C234" w14:textId="3413645A" w:rsidR="00067C4A" w:rsidRPr="004C7E39" w:rsidRDefault="00067C4A" w:rsidP="00B0149C">
            <w:pPr>
              <w:rPr>
                <w:color w:val="000000"/>
                <w:sz w:val="22"/>
                <w:szCs w:val="22"/>
              </w:rPr>
            </w:pPr>
            <w:r w:rsidRPr="004C7E39">
              <w:rPr>
                <w:color w:val="000000"/>
                <w:sz w:val="22"/>
                <w:szCs w:val="22"/>
              </w:rPr>
              <w:t>Chi nhánh</w:t>
            </w:r>
          </w:p>
        </w:tc>
        <w:tc>
          <w:tcPr>
            <w:tcW w:w="5933" w:type="dxa"/>
            <w:tcBorders>
              <w:top w:val="single" w:sz="4" w:space="0" w:color="auto"/>
              <w:left w:val="single" w:sz="4" w:space="0" w:color="auto"/>
              <w:bottom w:val="single" w:sz="4" w:space="0" w:color="auto"/>
              <w:right w:val="single" w:sz="4" w:space="0" w:color="auto"/>
            </w:tcBorders>
            <w:shd w:val="clear" w:color="auto" w:fill="auto"/>
            <w:noWrap/>
          </w:tcPr>
          <w:p w14:paraId="564814B0" w14:textId="76ED11C6" w:rsidR="00067C4A" w:rsidRPr="004C7E39" w:rsidRDefault="00067C4A" w:rsidP="00B0149C">
            <w:pPr>
              <w:rPr>
                <w:color w:val="000000"/>
                <w:sz w:val="22"/>
                <w:szCs w:val="22"/>
              </w:rPr>
            </w:pPr>
            <w:r w:rsidRPr="004C7E39">
              <w:rPr>
                <w:color w:val="000000"/>
                <w:sz w:val="22"/>
                <w:szCs w:val="22"/>
              </w:rPr>
              <w:t>Tên chi nhánh</w:t>
            </w:r>
          </w:p>
        </w:tc>
        <w:tc>
          <w:tcPr>
            <w:tcW w:w="5523" w:type="dxa"/>
            <w:tcBorders>
              <w:top w:val="single" w:sz="4" w:space="0" w:color="auto"/>
              <w:left w:val="nil"/>
              <w:bottom w:val="single" w:sz="4" w:space="0" w:color="auto"/>
              <w:right w:val="single" w:sz="4" w:space="0" w:color="auto"/>
            </w:tcBorders>
            <w:shd w:val="clear" w:color="auto" w:fill="auto"/>
            <w:noWrap/>
          </w:tcPr>
          <w:p w14:paraId="7529EB17" w14:textId="77777777" w:rsidR="00067C4A" w:rsidRPr="004C7E39" w:rsidRDefault="00067C4A" w:rsidP="00AA7240">
            <w:pPr>
              <w:pStyle w:val="ListParagraph"/>
              <w:numPr>
                <w:ilvl w:val="0"/>
                <w:numId w:val="2"/>
              </w:numPr>
              <w:ind w:left="430"/>
              <w:rPr>
                <w:rFonts w:ascii="Times New Roman" w:hAnsi="Times New Roman"/>
                <w:color w:val="000000"/>
              </w:rPr>
            </w:pPr>
            <w:r w:rsidRPr="004C7E39">
              <w:rPr>
                <w:rFonts w:ascii="Times New Roman" w:hAnsi="Times New Roman"/>
                <w:color w:val="000000"/>
              </w:rPr>
              <w:t>Đối với CKH: lấy cột “BRCD” trong file “HDV_CHITIET_CKH”</w:t>
            </w:r>
          </w:p>
          <w:p w14:paraId="264E8EF0" w14:textId="642CC3C5" w:rsidR="00067C4A" w:rsidRPr="004C7E39" w:rsidRDefault="00067C4A" w:rsidP="00E3758F">
            <w:pPr>
              <w:pStyle w:val="ListParagraph"/>
              <w:numPr>
                <w:ilvl w:val="0"/>
                <w:numId w:val="2"/>
              </w:numPr>
              <w:ind w:left="430"/>
              <w:rPr>
                <w:rFonts w:ascii="Times New Roman" w:hAnsi="Times New Roman"/>
                <w:color w:val="000000"/>
              </w:rPr>
            </w:pPr>
            <w:r w:rsidRPr="004C7E39">
              <w:rPr>
                <w:rFonts w:ascii="Times New Roman" w:hAnsi="Times New Roman"/>
                <w:color w:val="000000"/>
              </w:rPr>
              <w:t>Đối với KKH: lấy cột “BRCD” trong file “HDV_CHITIET_KKH”</w:t>
            </w:r>
          </w:p>
        </w:tc>
      </w:tr>
      <w:tr w:rsidR="00067C4A" w:rsidRPr="004C7E39" w14:paraId="799EBC4D" w14:textId="77777777" w:rsidTr="000C088E">
        <w:trPr>
          <w:trHeight w:val="2231"/>
        </w:trPr>
        <w:tc>
          <w:tcPr>
            <w:tcW w:w="648" w:type="dxa"/>
            <w:tcBorders>
              <w:top w:val="nil"/>
              <w:left w:val="single" w:sz="4" w:space="0" w:color="auto"/>
              <w:bottom w:val="single" w:sz="4" w:space="0" w:color="auto"/>
              <w:right w:val="single" w:sz="4" w:space="0" w:color="auto"/>
            </w:tcBorders>
            <w:shd w:val="clear" w:color="auto" w:fill="auto"/>
            <w:noWrap/>
          </w:tcPr>
          <w:p w14:paraId="7E6EF2B1" w14:textId="335AEBA5" w:rsidR="00067C4A" w:rsidRPr="004C7E39" w:rsidRDefault="00067C4A">
            <w:pPr>
              <w:pStyle w:val="ListParagraph"/>
              <w:numPr>
                <w:ilvl w:val="0"/>
                <w:numId w:val="48"/>
              </w:numPr>
              <w:rPr>
                <w:rFonts w:ascii="Times New Roman" w:hAnsi="Times New Roman"/>
                <w:color w:val="000000"/>
              </w:rPr>
            </w:pPr>
          </w:p>
        </w:tc>
        <w:tc>
          <w:tcPr>
            <w:tcW w:w="900" w:type="dxa"/>
            <w:vMerge w:val="restart"/>
            <w:tcBorders>
              <w:top w:val="single" w:sz="4" w:space="0" w:color="auto"/>
              <w:left w:val="single" w:sz="4" w:space="0" w:color="auto"/>
              <w:right w:val="single" w:sz="4" w:space="0" w:color="auto"/>
            </w:tcBorders>
            <w:shd w:val="clear" w:color="auto" w:fill="auto"/>
          </w:tcPr>
          <w:p w14:paraId="01617800" w14:textId="4C7EA8E1" w:rsidR="00067C4A" w:rsidRPr="004C7E39" w:rsidRDefault="00067C4A" w:rsidP="00041FF6">
            <w:pPr>
              <w:rPr>
                <w:color w:val="000000"/>
                <w:sz w:val="22"/>
                <w:szCs w:val="22"/>
              </w:rPr>
            </w:pPr>
            <w:r w:rsidRPr="004C7E39">
              <w:rPr>
                <w:color w:val="000000"/>
                <w:sz w:val="22"/>
                <w:szCs w:val="22"/>
              </w:rPr>
              <w:t>Huy động vốn</w:t>
            </w:r>
          </w:p>
        </w:tc>
        <w:tc>
          <w:tcPr>
            <w:tcW w:w="1350" w:type="dxa"/>
            <w:tcBorders>
              <w:top w:val="nil"/>
              <w:left w:val="nil"/>
              <w:bottom w:val="single" w:sz="4" w:space="0" w:color="auto"/>
              <w:right w:val="single" w:sz="4" w:space="0" w:color="auto"/>
            </w:tcBorders>
            <w:shd w:val="clear" w:color="auto" w:fill="auto"/>
          </w:tcPr>
          <w:p w14:paraId="134549AE" w14:textId="7A54C3CC" w:rsidR="00067C4A" w:rsidRPr="004C7E39" w:rsidRDefault="00067C4A" w:rsidP="00041FF6">
            <w:pPr>
              <w:rPr>
                <w:color w:val="000000"/>
                <w:sz w:val="22"/>
                <w:szCs w:val="22"/>
              </w:rPr>
            </w:pPr>
            <w:r w:rsidRPr="004C7E39">
              <w:rPr>
                <w:color w:val="000000"/>
                <w:sz w:val="22"/>
                <w:szCs w:val="22"/>
              </w:rPr>
              <w:t>Cuối kỳ</w:t>
            </w:r>
          </w:p>
        </w:tc>
        <w:tc>
          <w:tcPr>
            <w:tcW w:w="5933" w:type="dxa"/>
            <w:tcBorders>
              <w:top w:val="nil"/>
              <w:left w:val="single" w:sz="4" w:space="0" w:color="auto"/>
              <w:bottom w:val="single" w:sz="4" w:space="0" w:color="auto"/>
              <w:right w:val="single" w:sz="4" w:space="0" w:color="auto"/>
            </w:tcBorders>
            <w:shd w:val="clear" w:color="auto" w:fill="auto"/>
            <w:noWrap/>
          </w:tcPr>
          <w:p w14:paraId="64285C18" w14:textId="20E86CE9" w:rsidR="00067C4A" w:rsidRPr="004C7E39" w:rsidRDefault="00067C4A" w:rsidP="00041FF6">
            <w:pPr>
              <w:pStyle w:val="ListParagraph"/>
              <w:numPr>
                <w:ilvl w:val="0"/>
                <w:numId w:val="2"/>
              </w:numPr>
              <w:ind w:left="430"/>
              <w:rPr>
                <w:rFonts w:ascii="Times New Roman" w:hAnsi="Times New Roman"/>
                <w:color w:val="000000"/>
              </w:rPr>
            </w:pPr>
            <w:r w:rsidRPr="004C7E39">
              <w:rPr>
                <w:rFonts w:ascii="Times New Roman" w:hAnsi="Times New Roman"/>
                <w:color w:val="000000"/>
              </w:rPr>
              <w:t>Tổng huy động vốn của khách hàng cá nhân và khách hàng doanh nghiệp tới thời điểm ngày cuối cùng của tháng báo cáo</w:t>
            </w:r>
          </w:p>
        </w:tc>
        <w:tc>
          <w:tcPr>
            <w:tcW w:w="5523" w:type="dxa"/>
            <w:tcBorders>
              <w:top w:val="nil"/>
              <w:left w:val="nil"/>
              <w:bottom w:val="single" w:sz="4" w:space="0" w:color="auto"/>
              <w:right w:val="single" w:sz="4" w:space="0" w:color="auto"/>
            </w:tcBorders>
            <w:shd w:val="clear" w:color="auto" w:fill="auto"/>
            <w:noWrap/>
          </w:tcPr>
          <w:p w14:paraId="0FA6ED9B" w14:textId="77777777"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CKH: Lấy “CURBAL_VN” trong file “HDV_CHITIET_CKH”:</w:t>
            </w:r>
          </w:p>
          <w:p w14:paraId="11F60750" w14:textId="77777777" w:rsidR="00067C4A" w:rsidRPr="004C7E39" w:rsidRDefault="00067C4A" w:rsidP="00041FF6">
            <w:pPr>
              <w:pStyle w:val="ListParagraph"/>
              <w:numPr>
                <w:ilvl w:val="0"/>
                <w:numId w:val="5"/>
              </w:numPr>
              <w:rPr>
                <w:rFonts w:ascii="Times New Roman" w:hAnsi="Times New Roman"/>
                <w:color w:val="000000"/>
              </w:rPr>
            </w:pPr>
            <w:r w:rsidRPr="004C7E39">
              <w:rPr>
                <w:rFonts w:ascii="Times New Roman" w:hAnsi="Times New Roman"/>
                <w:color w:val="000000"/>
              </w:rPr>
              <w:t>Số dư CKH = SUM(“CURBAL_VN”)</w:t>
            </w:r>
          </w:p>
          <w:p w14:paraId="26833DCA" w14:textId="77777777"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KKH: Lấy “CURBAL_VN” trong file “HDV_CHITIET_KKH”</w:t>
            </w:r>
          </w:p>
          <w:p w14:paraId="13E62AEE" w14:textId="77777777" w:rsidR="00067C4A" w:rsidRPr="004C7E39" w:rsidRDefault="00067C4A" w:rsidP="00041FF6">
            <w:pPr>
              <w:pStyle w:val="ListParagraph"/>
              <w:numPr>
                <w:ilvl w:val="0"/>
                <w:numId w:val="6"/>
              </w:numPr>
              <w:rPr>
                <w:rFonts w:ascii="Times New Roman" w:hAnsi="Times New Roman"/>
                <w:color w:val="000000"/>
              </w:rPr>
            </w:pPr>
            <w:r w:rsidRPr="004C7E39">
              <w:rPr>
                <w:rFonts w:ascii="Times New Roman" w:hAnsi="Times New Roman"/>
                <w:color w:val="000000"/>
              </w:rPr>
              <w:t>Số dư KKH = SUM(“CURBAL_VN”)</w:t>
            </w:r>
          </w:p>
          <w:p w14:paraId="7B61FFC9" w14:textId="000996F3"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Tổng số dư = số dư CKH + số dư KKH</w:t>
            </w:r>
          </w:p>
        </w:tc>
      </w:tr>
      <w:tr w:rsidR="00067C4A" w:rsidRPr="004C7E39" w14:paraId="1EB69720" w14:textId="77777777" w:rsidTr="00C118A7">
        <w:trPr>
          <w:trHeight w:val="2240"/>
        </w:trPr>
        <w:tc>
          <w:tcPr>
            <w:tcW w:w="648" w:type="dxa"/>
            <w:tcBorders>
              <w:top w:val="nil"/>
              <w:left w:val="single" w:sz="4" w:space="0" w:color="auto"/>
              <w:bottom w:val="single" w:sz="4" w:space="0" w:color="auto"/>
              <w:right w:val="single" w:sz="4" w:space="0" w:color="auto"/>
            </w:tcBorders>
            <w:shd w:val="clear" w:color="auto" w:fill="auto"/>
            <w:noWrap/>
          </w:tcPr>
          <w:p w14:paraId="3BC6F215" w14:textId="420EF135" w:rsidR="00067C4A" w:rsidRPr="004C7E39" w:rsidRDefault="00067C4A">
            <w:pPr>
              <w:pStyle w:val="ListParagraph"/>
              <w:numPr>
                <w:ilvl w:val="0"/>
                <w:numId w:val="48"/>
              </w:numPr>
              <w:rPr>
                <w:rFonts w:ascii="Times New Roman" w:hAnsi="Times New Roman"/>
                <w:color w:val="000000"/>
              </w:rPr>
            </w:pPr>
          </w:p>
        </w:tc>
        <w:tc>
          <w:tcPr>
            <w:tcW w:w="900" w:type="dxa"/>
            <w:vMerge/>
            <w:tcBorders>
              <w:left w:val="single" w:sz="4" w:space="0" w:color="auto"/>
              <w:right w:val="single" w:sz="4" w:space="0" w:color="auto"/>
            </w:tcBorders>
            <w:shd w:val="clear" w:color="auto" w:fill="auto"/>
            <w:hideMark/>
          </w:tcPr>
          <w:p w14:paraId="5A41E6EB" w14:textId="77777777" w:rsidR="00067C4A" w:rsidRPr="004C7E39" w:rsidRDefault="00067C4A"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2D44B6AA" w14:textId="77777777" w:rsidR="00067C4A" w:rsidRPr="004C7E39" w:rsidRDefault="00067C4A" w:rsidP="00041FF6">
            <w:pPr>
              <w:rPr>
                <w:color w:val="000000"/>
                <w:sz w:val="22"/>
                <w:szCs w:val="22"/>
              </w:rPr>
            </w:pPr>
            <w:r w:rsidRPr="004C7E39">
              <w:rPr>
                <w:color w:val="000000"/>
                <w:sz w:val="22"/>
                <w:szCs w:val="22"/>
              </w:rPr>
              <w:t>Bình quân</w:t>
            </w:r>
          </w:p>
        </w:tc>
        <w:tc>
          <w:tcPr>
            <w:tcW w:w="5933" w:type="dxa"/>
            <w:tcBorders>
              <w:top w:val="nil"/>
              <w:left w:val="single" w:sz="4" w:space="0" w:color="auto"/>
              <w:bottom w:val="single" w:sz="4" w:space="0" w:color="auto"/>
              <w:right w:val="single" w:sz="4" w:space="0" w:color="auto"/>
            </w:tcBorders>
            <w:shd w:val="clear" w:color="auto" w:fill="auto"/>
            <w:noWrap/>
            <w:hideMark/>
          </w:tcPr>
          <w:p w14:paraId="269F9AD9" w14:textId="157D2129"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color w:val="000000"/>
              </w:rPr>
              <w:t>Bình quân huy động tính trong tháng báo cáo</w:t>
            </w:r>
          </w:p>
          <w:p w14:paraId="536D4686" w14:textId="43E0EAE1"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Huy động vốn bao gồm: có kỳ hạn, không kỳ hạn</w:t>
            </w:r>
          </w:p>
          <w:p w14:paraId="223753E7" w14:textId="07337D4A"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Số huy động vốn bình quân = (Số dư ngày 1 + …+ số dư ngày báo cáo) / Tổng số ngày trong tháng báo cáo</w:t>
            </w:r>
          </w:p>
          <w:p w14:paraId="3F9A9ADC" w14:textId="77777777"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Ví dụ: tháng báo cáo là 12/2020 thì số bình quân được tính như sau:</w:t>
            </w:r>
          </w:p>
          <w:p w14:paraId="2933D0E0" w14:textId="47F785C0" w:rsidR="00067C4A" w:rsidRPr="004C7E39" w:rsidRDefault="00067C4A" w:rsidP="00041FF6">
            <w:pPr>
              <w:pStyle w:val="ListParagraph"/>
              <w:ind w:left="430"/>
              <w:rPr>
                <w:rFonts w:ascii="Times New Roman" w:hAnsi="Times New Roman"/>
              </w:rPr>
            </w:pPr>
            <w:r w:rsidRPr="004C7E39">
              <w:rPr>
                <w:rFonts w:ascii="Times New Roman" w:hAnsi="Times New Roman"/>
              </w:rPr>
              <w:t>Bình quân tháng = (tổng số dư từ ngày 1/12/2020 đến 31/12/2020) /31</w:t>
            </w:r>
          </w:p>
          <w:p w14:paraId="402063CF" w14:textId="5CBEE1EF" w:rsidR="00067C4A" w:rsidRPr="004C7E39" w:rsidRDefault="00067C4A" w:rsidP="00041FF6">
            <w:pPr>
              <w:rPr>
                <w:color w:val="000000"/>
                <w:sz w:val="22"/>
                <w:szCs w:val="22"/>
              </w:rPr>
            </w:pPr>
          </w:p>
        </w:tc>
        <w:tc>
          <w:tcPr>
            <w:tcW w:w="5523" w:type="dxa"/>
            <w:tcBorders>
              <w:top w:val="nil"/>
              <w:left w:val="nil"/>
              <w:bottom w:val="single" w:sz="4" w:space="0" w:color="auto"/>
              <w:right w:val="single" w:sz="4" w:space="0" w:color="auto"/>
            </w:tcBorders>
            <w:shd w:val="clear" w:color="auto" w:fill="auto"/>
            <w:noWrap/>
            <w:hideMark/>
          </w:tcPr>
          <w:p w14:paraId="3E78D6D6" w14:textId="52453FA1"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CKH: Lấy cột “CURBAL_VN” trong file “HDV_CHITIET_CKH”:</w:t>
            </w:r>
          </w:p>
          <w:p w14:paraId="145F51D8" w14:textId="2B6C7C00" w:rsidR="00067C4A" w:rsidRPr="004C7E39" w:rsidRDefault="00067C4A" w:rsidP="00041FF6">
            <w:pPr>
              <w:pStyle w:val="ListParagraph"/>
              <w:numPr>
                <w:ilvl w:val="0"/>
                <w:numId w:val="5"/>
              </w:numPr>
              <w:rPr>
                <w:rFonts w:ascii="Times New Roman" w:hAnsi="Times New Roman"/>
                <w:color w:val="000000"/>
              </w:rPr>
            </w:pPr>
            <w:r w:rsidRPr="004C7E39">
              <w:rPr>
                <w:rFonts w:ascii="Times New Roman" w:hAnsi="Times New Roman"/>
                <w:color w:val="000000"/>
              </w:rPr>
              <w:t>Số dư CKH = SUM(“CURBAL_VN”)</w:t>
            </w:r>
          </w:p>
          <w:p w14:paraId="27D388C3" w14:textId="45A6E844"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KKH: Lấy “CURBAL_VN” trong file “HDV_CHITIET_KKH”</w:t>
            </w:r>
          </w:p>
          <w:p w14:paraId="1E321290" w14:textId="4D1AEBD8" w:rsidR="00067C4A" w:rsidRPr="004C7E39" w:rsidRDefault="00067C4A" w:rsidP="00041FF6">
            <w:pPr>
              <w:pStyle w:val="ListParagraph"/>
              <w:numPr>
                <w:ilvl w:val="0"/>
                <w:numId w:val="6"/>
              </w:numPr>
              <w:rPr>
                <w:rFonts w:ascii="Times New Roman" w:hAnsi="Times New Roman"/>
                <w:color w:val="000000"/>
              </w:rPr>
            </w:pPr>
            <w:r w:rsidRPr="004C7E39">
              <w:rPr>
                <w:rFonts w:ascii="Times New Roman" w:hAnsi="Times New Roman"/>
                <w:color w:val="000000"/>
              </w:rPr>
              <w:t>Số dư KKH = SUM(“CURBAL_VN”)</w:t>
            </w:r>
          </w:p>
          <w:p w14:paraId="35A1E40D" w14:textId="43C762B0" w:rsidR="00067C4A" w:rsidRPr="004C7E39" w:rsidRDefault="00067C4A" w:rsidP="00041FF6">
            <w:pPr>
              <w:rPr>
                <w:color w:val="000000"/>
                <w:sz w:val="22"/>
                <w:szCs w:val="22"/>
              </w:rPr>
            </w:pPr>
            <w:r w:rsidRPr="004C7E39">
              <w:rPr>
                <w:color w:val="000000"/>
                <w:sz w:val="22"/>
                <w:szCs w:val="22"/>
              </w:rPr>
              <w:t>Bình quân = (số dư CKH + số dư KKH)/số ngày có trong tháng báo cáo</w:t>
            </w:r>
          </w:p>
        </w:tc>
      </w:tr>
      <w:tr w:rsidR="00067C4A" w:rsidRPr="004C7E39" w14:paraId="24B722D9"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5DD05647" w14:textId="5248570B" w:rsidR="00067C4A" w:rsidRPr="004C7E39" w:rsidRDefault="00067C4A">
            <w:pPr>
              <w:pStyle w:val="ListParagraph"/>
              <w:numPr>
                <w:ilvl w:val="0"/>
                <w:numId w:val="48"/>
              </w:numPr>
              <w:rPr>
                <w:rFonts w:ascii="Times New Roman" w:hAnsi="Times New Roman"/>
                <w:color w:val="000000"/>
              </w:rPr>
            </w:pPr>
          </w:p>
        </w:tc>
        <w:tc>
          <w:tcPr>
            <w:tcW w:w="900" w:type="dxa"/>
            <w:vMerge/>
            <w:tcBorders>
              <w:left w:val="single" w:sz="4" w:space="0" w:color="auto"/>
              <w:right w:val="single" w:sz="4" w:space="0" w:color="auto"/>
            </w:tcBorders>
            <w:shd w:val="clear" w:color="auto" w:fill="auto"/>
            <w:hideMark/>
          </w:tcPr>
          <w:p w14:paraId="1C8ACFB7" w14:textId="77777777" w:rsidR="00067C4A" w:rsidRPr="004C7E39" w:rsidRDefault="00067C4A"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144F64DE" w14:textId="77777777" w:rsidR="00067C4A" w:rsidRPr="004C7E39" w:rsidRDefault="00067C4A" w:rsidP="00041FF6">
            <w:pPr>
              <w:rPr>
                <w:color w:val="000000"/>
                <w:sz w:val="22"/>
                <w:szCs w:val="22"/>
              </w:rPr>
            </w:pPr>
            <w:r w:rsidRPr="004C7E39">
              <w:rPr>
                <w:color w:val="000000"/>
                <w:sz w:val="22"/>
                <w:szCs w:val="22"/>
              </w:rPr>
              <w:t>Cá nhân</w:t>
            </w:r>
          </w:p>
        </w:tc>
        <w:tc>
          <w:tcPr>
            <w:tcW w:w="5933" w:type="dxa"/>
            <w:tcBorders>
              <w:top w:val="nil"/>
              <w:left w:val="single" w:sz="4" w:space="0" w:color="auto"/>
              <w:bottom w:val="single" w:sz="4" w:space="0" w:color="auto"/>
              <w:right w:val="single" w:sz="4" w:space="0" w:color="auto"/>
            </w:tcBorders>
            <w:shd w:val="clear" w:color="auto" w:fill="auto"/>
            <w:noWrap/>
            <w:hideMark/>
          </w:tcPr>
          <w:p w14:paraId="310CB79D" w14:textId="5BA15291"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color w:val="000000"/>
              </w:rPr>
              <w:t>Bình quân huy động của khách hàng cá nhân trong tháng báo cáo</w:t>
            </w:r>
          </w:p>
          <w:p w14:paraId="7321EA38" w14:textId="4877A549"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Huy động vốn bao gồm: có kỳ hạn, không kỳ hạn</w:t>
            </w:r>
          </w:p>
          <w:p w14:paraId="7723663E" w14:textId="6AECCEA9"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Số huy động vốn bình quân = (Số dư ngày 1 + …+ số dư ngày báo cáo) / Tổng số ngày trong tháng báo cáo</w:t>
            </w:r>
          </w:p>
          <w:p w14:paraId="24165B20" w14:textId="77777777"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Ví dụ: tháng báo cáo là 12/2020 thì số bình quân được tính như sau:</w:t>
            </w:r>
          </w:p>
          <w:p w14:paraId="08B2A52F" w14:textId="5694DEA7" w:rsidR="00067C4A" w:rsidRPr="004C7E39" w:rsidRDefault="00067C4A" w:rsidP="00041FF6">
            <w:pPr>
              <w:pStyle w:val="ListParagraph"/>
              <w:ind w:left="430"/>
              <w:rPr>
                <w:rFonts w:ascii="Times New Roman" w:hAnsi="Times New Roman"/>
              </w:rPr>
            </w:pPr>
            <w:r w:rsidRPr="004C7E39">
              <w:rPr>
                <w:rFonts w:ascii="Times New Roman" w:hAnsi="Times New Roman"/>
              </w:rPr>
              <w:t>Bình quân tháng = (tổng số dư từ ngày 1/12/2020 đến 31/12/2020) /31</w:t>
            </w:r>
          </w:p>
          <w:p w14:paraId="44DD53C4" w14:textId="1FFE0E59" w:rsidR="00067C4A" w:rsidRPr="004C7E39" w:rsidRDefault="00067C4A" w:rsidP="00041FF6">
            <w:pPr>
              <w:rPr>
                <w:color w:val="000000"/>
                <w:sz w:val="22"/>
                <w:szCs w:val="22"/>
              </w:rPr>
            </w:pPr>
          </w:p>
        </w:tc>
        <w:tc>
          <w:tcPr>
            <w:tcW w:w="5523" w:type="dxa"/>
            <w:tcBorders>
              <w:top w:val="nil"/>
              <w:left w:val="nil"/>
              <w:bottom w:val="single" w:sz="4" w:space="0" w:color="auto"/>
              <w:right w:val="single" w:sz="4" w:space="0" w:color="auto"/>
            </w:tcBorders>
            <w:shd w:val="clear" w:color="auto" w:fill="auto"/>
            <w:noWrap/>
            <w:hideMark/>
          </w:tcPr>
          <w:p w14:paraId="64F69542" w14:textId="56E96C86"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CKH: Lấy cột “CURBAL_VN”, “CUST_TYPE” trong file “HDV_CHITIET_CKH”:</w:t>
            </w:r>
          </w:p>
          <w:p w14:paraId="455821AB" w14:textId="42A3AAD8" w:rsidR="00067C4A" w:rsidRPr="004C7E39" w:rsidRDefault="00067C4A" w:rsidP="00041FF6">
            <w:pPr>
              <w:pStyle w:val="ListParagraph"/>
              <w:numPr>
                <w:ilvl w:val="0"/>
                <w:numId w:val="5"/>
              </w:numPr>
              <w:rPr>
                <w:rFonts w:ascii="Times New Roman" w:hAnsi="Times New Roman"/>
                <w:color w:val="000000"/>
              </w:rPr>
            </w:pPr>
            <w:r w:rsidRPr="004C7E39">
              <w:rPr>
                <w:rFonts w:ascii="Times New Roman" w:hAnsi="Times New Roman"/>
                <w:color w:val="000000"/>
              </w:rPr>
              <w:t>Bước 1: lọc cột “CUST_TYPE” = “KHCN”</w:t>
            </w:r>
          </w:p>
          <w:p w14:paraId="5343399E" w14:textId="43DEE677" w:rsidR="00067C4A" w:rsidRPr="004C7E39" w:rsidRDefault="00067C4A" w:rsidP="00041FF6">
            <w:pPr>
              <w:pStyle w:val="ListParagraph"/>
              <w:numPr>
                <w:ilvl w:val="0"/>
                <w:numId w:val="5"/>
              </w:numPr>
              <w:rPr>
                <w:rFonts w:ascii="Times New Roman" w:hAnsi="Times New Roman"/>
                <w:color w:val="000000"/>
              </w:rPr>
            </w:pPr>
            <w:r w:rsidRPr="004C7E39">
              <w:rPr>
                <w:rFonts w:ascii="Times New Roman" w:hAnsi="Times New Roman"/>
                <w:color w:val="000000"/>
              </w:rPr>
              <w:t>Bước 2: số dư CKH = SUM(“CURBAL_VN”)</w:t>
            </w:r>
          </w:p>
          <w:p w14:paraId="55064168" w14:textId="593C44B6"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KKH: Lấy “CURBAL_VN”, “CUST_TYPE” trong file “HDV_CHITIET_KKH”</w:t>
            </w:r>
          </w:p>
          <w:p w14:paraId="05D7D4E9" w14:textId="056CDF26" w:rsidR="00067C4A" w:rsidRPr="004C7E39" w:rsidRDefault="00067C4A" w:rsidP="00041FF6">
            <w:pPr>
              <w:pStyle w:val="ListParagraph"/>
              <w:numPr>
                <w:ilvl w:val="0"/>
                <w:numId w:val="6"/>
              </w:numPr>
              <w:rPr>
                <w:rFonts w:ascii="Times New Roman" w:hAnsi="Times New Roman"/>
                <w:color w:val="000000"/>
              </w:rPr>
            </w:pPr>
            <w:r w:rsidRPr="004C7E39">
              <w:rPr>
                <w:rFonts w:ascii="Times New Roman" w:hAnsi="Times New Roman"/>
                <w:color w:val="000000"/>
              </w:rPr>
              <w:t>Bước 1: lọc cột “CUST_TYPE” = “KHCN”</w:t>
            </w:r>
          </w:p>
          <w:p w14:paraId="0DB06C3A" w14:textId="366D17E7" w:rsidR="00067C4A" w:rsidRPr="004C7E39" w:rsidRDefault="00067C4A" w:rsidP="00041FF6">
            <w:pPr>
              <w:pStyle w:val="ListParagraph"/>
              <w:numPr>
                <w:ilvl w:val="0"/>
                <w:numId w:val="6"/>
              </w:numPr>
              <w:rPr>
                <w:rFonts w:ascii="Times New Roman" w:hAnsi="Times New Roman"/>
                <w:color w:val="000000"/>
              </w:rPr>
            </w:pPr>
            <w:r w:rsidRPr="004C7E39">
              <w:rPr>
                <w:rFonts w:ascii="Times New Roman" w:hAnsi="Times New Roman"/>
                <w:color w:val="000000"/>
              </w:rPr>
              <w:t>Bước 2: số dư KKH = SUM(“CURBAL_VN”)</w:t>
            </w:r>
          </w:p>
          <w:p w14:paraId="79E36C1A" w14:textId="69A7D94E" w:rsidR="00067C4A" w:rsidRPr="004C7E39" w:rsidRDefault="00067C4A" w:rsidP="00041FF6">
            <w:pPr>
              <w:rPr>
                <w:color w:val="000000"/>
                <w:sz w:val="22"/>
                <w:szCs w:val="22"/>
              </w:rPr>
            </w:pPr>
            <w:r w:rsidRPr="004C7E39">
              <w:rPr>
                <w:color w:val="000000"/>
                <w:sz w:val="22"/>
                <w:szCs w:val="22"/>
              </w:rPr>
              <w:t>Binh quân cá nhân= (số dư CKH + số dư KKH)/số ngày có trong tháng báo cáo</w:t>
            </w:r>
          </w:p>
        </w:tc>
      </w:tr>
      <w:tr w:rsidR="00067C4A" w:rsidRPr="004C7E39" w14:paraId="49FC76D5" w14:textId="77777777" w:rsidTr="000C088E">
        <w:trPr>
          <w:trHeight w:val="3500"/>
        </w:trPr>
        <w:tc>
          <w:tcPr>
            <w:tcW w:w="648" w:type="dxa"/>
            <w:tcBorders>
              <w:top w:val="nil"/>
              <w:left w:val="single" w:sz="4" w:space="0" w:color="auto"/>
              <w:bottom w:val="single" w:sz="4" w:space="0" w:color="auto"/>
              <w:right w:val="single" w:sz="4" w:space="0" w:color="auto"/>
            </w:tcBorders>
            <w:shd w:val="clear" w:color="auto" w:fill="auto"/>
            <w:noWrap/>
          </w:tcPr>
          <w:p w14:paraId="20C0ACFC" w14:textId="3C402434" w:rsidR="00067C4A" w:rsidRPr="004C7E39" w:rsidRDefault="00067C4A">
            <w:pPr>
              <w:pStyle w:val="ListParagraph"/>
              <w:numPr>
                <w:ilvl w:val="0"/>
                <w:numId w:val="48"/>
              </w:numPr>
              <w:rPr>
                <w:rFonts w:ascii="Times New Roman" w:hAnsi="Times New Roman"/>
                <w:color w:val="000000"/>
              </w:rPr>
            </w:pPr>
          </w:p>
        </w:tc>
        <w:tc>
          <w:tcPr>
            <w:tcW w:w="900" w:type="dxa"/>
            <w:vMerge/>
            <w:tcBorders>
              <w:left w:val="single" w:sz="4" w:space="0" w:color="auto"/>
              <w:right w:val="single" w:sz="4" w:space="0" w:color="auto"/>
            </w:tcBorders>
            <w:shd w:val="clear" w:color="auto" w:fill="auto"/>
            <w:hideMark/>
          </w:tcPr>
          <w:p w14:paraId="1AB90455" w14:textId="77777777" w:rsidR="00067C4A" w:rsidRPr="004C7E39" w:rsidRDefault="00067C4A"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46E800FA" w14:textId="77777777" w:rsidR="00067C4A" w:rsidRPr="004C7E39" w:rsidRDefault="00067C4A" w:rsidP="00041FF6">
            <w:pPr>
              <w:rPr>
                <w:color w:val="000000"/>
                <w:sz w:val="22"/>
                <w:szCs w:val="22"/>
              </w:rPr>
            </w:pPr>
            <w:r w:rsidRPr="004C7E39">
              <w:rPr>
                <w:color w:val="000000"/>
                <w:sz w:val="22"/>
                <w:szCs w:val="22"/>
              </w:rPr>
              <w:t>Doanh nghiệp</w:t>
            </w:r>
          </w:p>
        </w:tc>
        <w:tc>
          <w:tcPr>
            <w:tcW w:w="5933" w:type="dxa"/>
            <w:tcBorders>
              <w:top w:val="nil"/>
              <w:left w:val="single" w:sz="4" w:space="0" w:color="auto"/>
              <w:bottom w:val="single" w:sz="4" w:space="0" w:color="auto"/>
              <w:right w:val="single" w:sz="4" w:space="0" w:color="auto"/>
            </w:tcBorders>
            <w:shd w:val="clear" w:color="auto" w:fill="auto"/>
            <w:noWrap/>
            <w:hideMark/>
          </w:tcPr>
          <w:p w14:paraId="32B2E0DA" w14:textId="7A50F636"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color w:val="000000"/>
              </w:rPr>
              <w:t>Bình quân huy động khách hàng doanh nghiệp trong tháng báo cáo</w:t>
            </w:r>
          </w:p>
          <w:p w14:paraId="1930A9F2" w14:textId="22585B4A"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Huy động vốn bao gồm: có kỳ hạn, không kỳ hạn</w:t>
            </w:r>
          </w:p>
          <w:p w14:paraId="7AF468E6" w14:textId="5975B16A"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Số huy động vốn bình quân = (Số dư ngày 1 + …+ số dư ngày báo cáo) / Tổng số ngày trong tháng báo cáo</w:t>
            </w:r>
          </w:p>
          <w:p w14:paraId="0D694468" w14:textId="77777777" w:rsidR="00067C4A" w:rsidRPr="004C7E39" w:rsidRDefault="00067C4A" w:rsidP="00041FF6">
            <w:pPr>
              <w:pStyle w:val="ListParagraph"/>
              <w:numPr>
                <w:ilvl w:val="0"/>
                <w:numId w:val="2"/>
              </w:numPr>
              <w:ind w:left="430"/>
              <w:rPr>
                <w:rFonts w:ascii="Times New Roman" w:hAnsi="Times New Roman"/>
              </w:rPr>
            </w:pPr>
            <w:r w:rsidRPr="004C7E39">
              <w:rPr>
                <w:rFonts w:ascii="Times New Roman" w:hAnsi="Times New Roman"/>
              </w:rPr>
              <w:t>Ví dụ: tháng báo cáo là 12/2020 thì số bình quân được tính như sau:</w:t>
            </w:r>
          </w:p>
          <w:p w14:paraId="4D7A5754" w14:textId="59DD8A55" w:rsidR="00067C4A" w:rsidRPr="004C7E39" w:rsidRDefault="00067C4A" w:rsidP="00041FF6">
            <w:pPr>
              <w:pStyle w:val="ListParagraph"/>
              <w:ind w:left="430"/>
              <w:rPr>
                <w:rFonts w:ascii="Times New Roman" w:hAnsi="Times New Roman"/>
              </w:rPr>
            </w:pPr>
            <w:r w:rsidRPr="004C7E39">
              <w:rPr>
                <w:rFonts w:ascii="Times New Roman" w:hAnsi="Times New Roman"/>
              </w:rPr>
              <w:t>Bình quân tháng = (tổng số dư từ ngày 1/12/2020 đến 31/12/2020) /31</w:t>
            </w:r>
          </w:p>
        </w:tc>
        <w:tc>
          <w:tcPr>
            <w:tcW w:w="5523" w:type="dxa"/>
            <w:tcBorders>
              <w:top w:val="nil"/>
              <w:left w:val="nil"/>
              <w:bottom w:val="single" w:sz="4" w:space="0" w:color="auto"/>
              <w:right w:val="single" w:sz="4" w:space="0" w:color="auto"/>
            </w:tcBorders>
            <w:shd w:val="clear" w:color="auto" w:fill="auto"/>
            <w:noWrap/>
            <w:hideMark/>
          </w:tcPr>
          <w:p w14:paraId="536D6CC1" w14:textId="7086E412"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 Đối với CKH: Lấy cột “CURBAL_VN”, “CUST_TYPE” trong file “HDV_CHITIET_CKH”:</w:t>
            </w:r>
          </w:p>
          <w:p w14:paraId="0A5B9E27" w14:textId="694A74E7" w:rsidR="00067C4A" w:rsidRPr="004C7E39" w:rsidRDefault="00067C4A" w:rsidP="00041FF6">
            <w:pPr>
              <w:pStyle w:val="ListParagraph"/>
              <w:numPr>
                <w:ilvl w:val="0"/>
                <w:numId w:val="5"/>
              </w:numPr>
              <w:rPr>
                <w:rFonts w:ascii="Times New Roman" w:hAnsi="Times New Roman"/>
                <w:color w:val="000000"/>
              </w:rPr>
            </w:pPr>
            <w:r w:rsidRPr="004C7E39">
              <w:rPr>
                <w:rFonts w:ascii="Times New Roman" w:hAnsi="Times New Roman"/>
                <w:color w:val="000000"/>
              </w:rPr>
              <w:t>Bước 1: lọc cột “CUST_TYPE” = “KHDN”</w:t>
            </w:r>
          </w:p>
          <w:p w14:paraId="77CEF277" w14:textId="5B4EF215" w:rsidR="00067C4A" w:rsidRPr="004C7E39" w:rsidRDefault="00067C4A" w:rsidP="00041FF6">
            <w:pPr>
              <w:pStyle w:val="ListParagraph"/>
              <w:numPr>
                <w:ilvl w:val="0"/>
                <w:numId w:val="5"/>
              </w:numPr>
              <w:rPr>
                <w:rFonts w:ascii="Times New Roman" w:hAnsi="Times New Roman"/>
                <w:color w:val="000000"/>
              </w:rPr>
            </w:pPr>
            <w:r w:rsidRPr="004C7E39">
              <w:rPr>
                <w:rFonts w:ascii="Times New Roman" w:hAnsi="Times New Roman"/>
                <w:color w:val="000000"/>
              </w:rPr>
              <w:t>Bước 2: số dư CKH = SUM(“CURBAL_VN”)</w:t>
            </w:r>
          </w:p>
          <w:p w14:paraId="5938B731" w14:textId="7EA9F90D" w:rsidR="00067C4A" w:rsidRPr="004C7E39" w:rsidRDefault="00067C4A" w:rsidP="00041FF6">
            <w:pPr>
              <w:pStyle w:val="ListParagraph"/>
              <w:numPr>
                <w:ilvl w:val="0"/>
                <w:numId w:val="2"/>
              </w:numPr>
              <w:ind w:left="344"/>
              <w:rPr>
                <w:rFonts w:ascii="Times New Roman" w:hAnsi="Times New Roman"/>
                <w:color w:val="000000"/>
              </w:rPr>
            </w:pPr>
            <w:r w:rsidRPr="004C7E39">
              <w:rPr>
                <w:rFonts w:ascii="Times New Roman" w:hAnsi="Times New Roman"/>
                <w:color w:val="000000"/>
              </w:rPr>
              <w:t>Đối với KKH: Lấy “CURBAL_VN”, “CUST_TYPE” trong file “HDV_CHITIET_KKH”</w:t>
            </w:r>
          </w:p>
          <w:p w14:paraId="654A2DEC" w14:textId="574DAFFD" w:rsidR="00067C4A" w:rsidRPr="004C7E39" w:rsidRDefault="00067C4A" w:rsidP="00041FF6">
            <w:pPr>
              <w:pStyle w:val="ListParagraph"/>
              <w:numPr>
                <w:ilvl w:val="0"/>
                <w:numId w:val="6"/>
              </w:numPr>
              <w:rPr>
                <w:rFonts w:ascii="Times New Roman" w:hAnsi="Times New Roman"/>
                <w:color w:val="000000"/>
              </w:rPr>
            </w:pPr>
            <w:r w:rsidRPr="004C7E39">
              <w:rPr>
                <w:rFonts w:ascii="Times New Roman" w:hAnsi="Times New Roman"/>
                <w:color w:val="000000"/>
              </w:rPr>
              <w:t>Bước 1: lọc cột “CUST_TYPE” = “KHDN”</w:t>
            </w:r>
          </w:p>
          <w:p w14:paraId="69D0A45A" w14:textId="5A8C8755" w:rsidR="00067C4A" w:rsidRPr="004C7E39" w:rsidRDefault="00067C4A" w:rsidP="00041FF6">
            <w:pPr>
              <w:pStyle w:val="ListParagraph"/>
              <w:numPr>
                <w:ilvl w:val="0"/>
                <w:numId w:val="6"/>
              </w:numPr>
              <w:rPr>
                <w:rFonts w:ascii="Times New Roman" w:hAnsi="Times New Roman"/>
                <w:color w:val="000000"/>
              </w:rPr>
            </w:pPr>
            <w:r w:rsidRPr="004C7E39">
              <w:rPr>
                <w:rFonts w:ascii="Times New Roman" w:hAnsi="Times New Roman"/>
                <w:color w:val="000000"/>
              </w:rPr>
              <w:t>Bước 2: số dư KKH = SUM(“CURBAL_VN”)</w:t>
            </w:r>
          </w:p>
          <w:p w14:paraId="6975098E" w14:textId="30030DA4" w:rsidR="00067C4A" w:rsidRPr="004C7E39" w:rsidRDefault="00067C4A" w:rsidP="00041FF6">
            <w:pPr>
              <w:rPr>
                <w:color w:val="000000"/>
                <w:sz w:val="22"/>
                <w:szCs w:val="22"/>
              </w:rPr>
            </w:pPr>
            <w:r w:rsidRPr="004C7E39">
              <w:rPr>
                <w:color w:val="000000"/>
                <w:sz w:val="22"/>
                <w:szCs w:val="22"/>
              </w:rPr>
              <w:t>Binh quân doanh nghiệp= (số dư CKH + số dư KKH)/số ngày có trong tháng báo cáo</w:t>
            </w:r>
          </w:p>
        </w:tc>
      </w:tr>
      <w:tr w:rsidR="00067C4A" w:rsidRPr="004C7E39" w14:paraId="5612FACA"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7567B8F2" w14:textId="03B9A541" w:rsidR="00067C4A" w:rsidRPr="004C7E39" w:rsidRDefault="00067C4A">
            <w:pPr>
              <w:pStyle w:val="ListParagraph"/>
              <w:numPr>
                <w:ilvl w:val="0"/>
                <w:numId w:val="48"/>
              </w:numPr>
              <w:rPr>
                <w:rFonts w:ascii="Times New Roman" w:hAnsi="Times New Roman"/>
                <w:color w:val="000000"/>
              </w:rPr>
            </w:pPr>
          </w:p>
        </w:tc>
        <w:tc>
          <w:tcPr>
            <w:tcW w:w="900" w:type="dxa"/>
            <w:vMerge/>
            <w:tcBorders>
              <w:left w:val="single" w:sz="4" w:space="0" w:color="auto"/>
              <w:right w:val="single" w:sz="4" w:space="0" w:color="auto"/>
            </w:tcBorders>
            <w:shd w:val="clear" w:color="auto" w:fill="auto"/>
            <w:hideMark/>
          </w:tcPr>
          <w:p w14:paraId="272F0783" w14:textId="77777777" w:rsidR="00067C4A" w:rsidRPr="004C7E39" w:rsidRDefault="00067C4A"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52400022" w14:textId="55E016F7" w:rsidR="00067C4A" w:rsidRPr="004C7E39" w:rsidRDefault="00067C4A" w:rsidP="00041FF6">
            <w:pPr>
              <w:rPr>
                <w:color w:val="000000"/>
                <w:sz w:val="22"/>
                <w:szCs w:val="22"/>
              </w:rPr>
            </w:pPr>
            <w:r w:rsidRPr="004C7E39">
              <w:rPr>
                <w:color w:val="000000"/>
                <w:sz w:val="22"/>
                <w:szCs w:val="22"/>
              </w:rPr>
              <w:t>CASA</w:t>
            </w:r>
          </w:p>
        </w:tc>
        <w:tc>
          <w:tcPr>
            <w:tcW w:w="5933" w:type="dxa"/>
            <w:tcBorders>
              <w:top w:val="nil"/>
              <w:left w:val="single" w:sz="4" w:space="0" w:color="auto"/>
              <w:bottom w:val="single" w:sz="4" w:space="0" w:color="auto"/>
              <w:right w:val="single" w:sz="4" w:space="0" w:color="auto"/>
            </w:tcBorders>
            <w:shd w:val="clear" w:color="auto" w:fill="auto"/>
            <w:noWrap/>
            <w:hideMark/>
          </w:tcPr>
          <w:p w14:paraId="3E54ED37" w14:textId="3318F004" w:rsidR="00067C4A" w:rsidRPr="004C7E39" w:rsidRDefault="00067C4A" w:rsidP="00041FF6">
            <w:pPr>
              <w:pStyle w:val="ListParagraph"/>
              <w:numPr>
                <w:ilvl w:val="0"/>
                <w:numId w:val="2"/>
              </w:numPr>
              <w:ind w:left="370"/>
              <w:rPr>
                <w:rFonts w:ascii="Times New Roman" w:hAnsi="Times New Roman"/>
                <w:color w:val="000000"/>
              </w:rPr>
            </w:pPr>
            <w:r w:rsidRPr="004C7E39">
              <w:rPr>
                <w:rFonts w:ascii="Times New Roman" w:hAnsi="Times New Roman"/>
                <w:color w:val="000000"/>
              </w:rPr>
              <w:t>Bình quân CASA trong tháng = tổng số dư huy động không kỳ hạn trong tháng / số ngày trong tháng</w:t>
            </w:r>
          </w:p>
          <w:p w14:paraId="1716BBB9" w14:textId="00D31EE5" w:rsidR="00067C4A" w:rsidRPr="004C7E39" w:rsidRDefault="00067C4A" w:rsidP="00041FF6">
            <w:pPr>
              <w:pStyle w:val="ListParagraph"/>
              <w:numPr>
                <w:ilvl w:val="0"/>
                <w:numId w:val="2"/>
              </w:numPr>
              <w:ind w:left="370"/>
              <w:rPr>
                <w:rFonts w:ascii="Times New Roman" w:hAnsi="Times New Roman"/>
                <w:color w:val="000000"/>
              </w:rPr>
            </w:pPr>
            <w:r w:rsidRPr="004C7E39">
              <w:rPr>
                <w:rFonts w:ascii="Times New Roman" w:hAnsi="Times New Roman"/>
              </w:rPr>
              <w:t>Ví dụ: tháng báo cáo là 12/2020 thì số bình quân được tính như sau:</w:t>
            </w:r>
          </w:p>
          <w:p w14:paraId="7C52067E" w14:textId="60CA4FAD" w:rsidR="00067C4A" w:rsidRPr="004C7E39" w:rsidRDefault="00067C4A" w:rsidP="00041FF6">
            <w:pPr>
              <w:pStyle w:val="ListParagraph"/>
              <w:ind w:left="370"/>
              <w:rPr>
                <w:rFonts w:ascii="Times New Roman" w:hAnsi="Times New Roman"/>
                <w:color w:val="000000"/>
              </w:rPr>
            </w:pPr>
            <w:r w:rsidRPr="004C7E39">
              <w:rPr>
                <w:rFonts w:ascii="Times New Roman" w:hAnsi="Times New Roman"/>
              </w:rPr>
              <w:t>Bình quân CASA = (tổng số dư KKH từ ngày 1/12/2020 đến 31/12/2020) /31</w:t>
            </w:r>
          </w:p>
        </w:tc>
        <w:tc>
          <w:tcPr>
            <w:tcW w:w="5523" w:type="dxa"/>
            <w:tcBorders>
              <w:top w:val="nil"/>
              <w:left w:val="nil"/>
              <w:bottom w:val="single" w:sz="4" w:space="0" w:color="auto"/>
              <w:right w:val="single" w:sz="4" w:space="0" w:color="auto"/>
            </w:tcBorders>
            <w:shd w:val="clear" w:color="auto" w:fill="auto"/>
            <w:noWrap/>
            <w:hideMark/>
          </w:tcPr>
          <w:p w14:paraId="3AE75A1F" w14:textId="242BC6EB" w:rsidR="00067C4A" w:rsidRPr="004C7E39" w:rsidRDefault="00067C4A" w:rsidP="00041FF6">
            <w:pPr>
              <w:rPr>
                <w:color w:val="000000"/>
                <w:sz w:val="22"/>
                <w:szCs w:val="22"/>
              </w:rPr>
            </w:pPr>
            <w:r w:rsidRPr="004C7E39">
              <w:rPr>
                <w:color w:val="000000"/>
                <w:sz w:val="22"/>
                <w:szCs w:val="22"/>
              </w:rPr>
              <w:t>Lấy cột “CURBAL_VN” trong file “HDV_CHITIET_KKH”, cách lấy CASA bình quân như sau:</w:t>
            </w:r>
          </w:p>
          <w:p w14:paraId="71D0106C" w14:textId="72C439FE" w:rsidR="00067C4A" w:rsidRPr="004C7E39" w:rsidRDefault="00067C4A" w:rsidP="00041FF6">
            <w:pPr>
              <w:pStyle w:val="ListParagraph"/>
              <w:numPr>
                <w:ilvl w:val="0"/>
                <w:numId w:val="2"/>
              </w:numPr>
              <w:rPr>
                <w:rFonts w:ascii="Times New Roman" w:hAnsi="Times New Roman"/>
                <w:color w:val="000000"/>
              </w:rPr>
            </w:pPr>
            <w:r w:rsidRPr="004C7E39">
              <w:rPr>
                <w:rFonts w:ascii="Times New Roman" w:hAnsi="Times New Roman"/>
                <w:color w:val="000000"/>
              </w:rPr>
              <w:t>CASA bình quân = SUM(“CURBAL_VN”)/ số ngày có trong tháng báo cáo</w:t>
            </w:r>
          </w:p>
        </w:tc>
      </w:tr>
      <w:tr w:rsidR="00067C4A" w:rsidRPr="004C7E39" w14:paraId="5C57F87C"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23B0D9CA" w14:textId="0405513C" w:rsidR="00067C4A" w:rsidRPr="004C7E39" w:rsidRDefault="00067C4A">
            <w:pPr>
              <w:pStyle w:val="ListParagraph"/>
              <w:numPr>
                <w:ilvl w:val="0"/>
                <w:numId w:val="48"/>
              </w:numPr>
              <w:rPr>
                <w:rFonts w:ascii="Times New Roman" w:hAnsi="Times New Roman"/>
                <w:color w:val="000000"/>
              </w:rPr>
            </w:pPr>
          </w:p>
        </w:tc>
        <w:tc>
          <w:tcPr>
            <w:tcW w:w="900" w:type="dxa"/>
            <w:vMerge/>
            <w:tcBorders>
              <w:left w:val="single" w:sz="4" w:space="0" w:color="auto"/>
              <w:bottom w:val="single" w:sz="4" w:space="0" w:color="auto"/>
              <w:right w:val="single" w:sz="4" w:space="0" w:color="auto"/>
            </w:tcBorders>
            <w:shd w:val="clear" w:color="auto" w:fill="auto"/>
            <w:hideMark/>
          </w:tcPr>
          <w:p w14:paraId="529FDE58" w14:textId="77777777" w:rsidR="00067C4A" w:rsidRPr="004C7E39" w:rsidRDefault="00067C4A"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5A21A624" w14:textId="69F62D68" w:rsidR="00067C4A" w:rsidRPr="004C7E39" w:rsidRDefault="00067C4A" w:rsidP="00041FF6">
            <w:pPr>
              <w:rPr>
                <w:color w:val="000000"/>
                <w:sz w:val="22"/>
                <w:szCs w:val="22"/>
              </w:rPr>
            </w:pPr>
            <w:r w:rsidRPr="004C7E39">
              <w:rPr>
                <w:color w:val="000000"/>
                <w:sz w:val="22"/>
                <w:szCs w:val="22"/>
              </w:rPr>
              <w:t>GAP</w:t>
            </w:r>
          </w:p>
        </w:tc>
        <w:tc>
          <w:tcPr>
            <w:tcW w:w="5933" w:type="dxa"/>
            <w:tcBorders>
              <w:top w:val="nil"/>
              <w:left w:val="single" w:sz="4" w:space="0" w:color="auto"/>
              <w:bottom w:val="single" w:sz="4" w:space="0" w:color="auto"/>
              <w:right w:val="single" w:sz="4" w:space="0" w:color="auto"/>
            </w:tcBorders>
            <w:shd w:val="clear" w:color="auto" w:fill="auto"/>
            <w:noWrap/>
            <w:hideMark/>
          </w:tcPr>
          <w:p w14:paraId="6BCA44EA" w14:textId="7FEB4186" w:rsidR="00067C4A" w:rsidRPr="004C7E39" w:rsidRDefault="00067C4A" w:rsidP="00041FF6">
            <w:pPr>
              <w:pStyle w:val="ListParagraph"/>
              <w:numPr>
                <w:ilvl w:val="0"/>
                <w:numId w:val="2"/>
              </w:numPr>
              <w:ind w:left="370"/>
              <w:rPr>
                <w:rFonts w:ascii="Times New Roman" w:hAnsi="Times New Roman"/>
                <w:color w:val="000000"/>
              </w:rPr>
            </w:pPr>
            <w:r w:rsidRPr="004C7E39">
              <w:rPr>
                <w:rFonts w:ascii="Times New Roman" w:hAnsi="Times New Roman"/>
              </w:rPr>
              <w:t xml:space="preserve">GAP = số huy động </w:t>
            </w:r>
            <w:r w:rsidR="008626A7">
              <w:rPr>
                <w:rFonts w:ascii="Times New Roman" w:hAnsi="Times New Roman"/>
              </w:rPr>
              <w:t xml:space="preserve">bình quân </w:t>
            </w:r>
            <w:r w:rsidRPr="004C7E39">
              <w:rPr>
                <w:rFonts w:ascii="Times New Roman" w:hAnsi="Times New Roman"/>
              </w:rPr>
              <w:t xml:space="preserve">trong tháng - số kế hoạch </w:t>
            </w:r>
            <w:r w:rsidR="008626A7">
              <w:rPr>
                <w:rFonts w:ascii="Times New Roman" w:hAnsi="Times New Roman"/>
              </w:rPr>
              <w:t xml:space="preserve">bình quân </w:t>
            </w:r>
            <w:r w:rsidRPr="004C7E39">
              <w:rPr>
                <w:rFonts w:ascii="Times New Roman" w:hAnsi="Times New Roman"/>
              </w:rPr>
              <w:t>tháng</w:t>
            </w:r>
          </w:p>
          <w:p w14:paraId="57EF9A8E" w14:textId="4F71511E" w:rsidR="00067C4A" w:rsidRPr="004C7E39" w:rsidRDefault="00067C4A" w:rsidP="00041FF6">
            <w:pPr>
              <w:pStyle w:val="ListParagraph"/>
              <w:numPr>
                <w:ilvl w:val="0"/>
                <w:numId w:val="2"/>
              </w:numPr>
              <w:ind w:left="370"/>
              <w:rPr>
                <w:rFonts w:ascii="Times New Roman" w:hAnsi="Times New Roman"/>
              </w:rPr>
            </w:pPr>
            <w:r w:rsidRPr="004C7E39">
              <w:rPr>
                <w:rFonts w:ascii="Times New Roman" w:hAnsi="Times New Roman"/>
              </w:rPr>
              <w:t xml:space="preserve">Trong đó: số kế hoạch </w:t>
            </w:r>
            <w:r w:rsidR="008626A7">
              <w:rPr>
                <w:rFonts w:ascii="Times New Roman" w:hAnsi="Times New Roman"/>
              </w:rPr>
              <w:t xml:space="preserve">bình quân </w:t>
            </w:r>
            <w:r w:rsidRPr="004C7E39">
              <w:rPr>
                <w:rFonts w:ascii="Times New Roman" w:hAnsi="Times New Roman"/>
              </w:rPr>
              <w:t>tháng lấy từ file do phòng Kế hoạch upload</w:t>
            </w:r>
          </w:p>
        </w:tc>
        <w:tc>
          <w:tcPr>
            <w:tcW w:w="5523" w:type="dxa"/>
            <w:tcBorders>
              <w:top w:val="nil"/>
              <w:left w:val="nil"/>
              <w:bottom w:val="single" w:sz="4" w:space="0" w:color="auto"/>
              <w:right w:val="single" w:sz="4" w:space="0" w:color="auto"/>
            </w:tcBorders>
            <w:shd w:val="clear" w:color="auto" w:fill="auto"/>
            <w:noWrap/>
            <w:hideMark/>
          </w:tcPr>
          <w:p w14:paraId="63F30432" w14:textId="4BC43A89" w:rsidR="00067C4A" w:rsidRPr="00413DAA" w:rsidRDefault="00067C4A" w:rsidP="00041FF6">
            <w:pPr>
              <w:pStyle w:val="ListParagraph"/>
              <w:numPr>
                <w:ilvl w:val="0"/>
                <w:numId w:val="2"/>
              </w:numPr>
              <w:ind w:left="353"/>
              <w:rPr>
                <w:rFonts w:ascii="Times New Roman" w:hAnsi="Times New Roman"/>
                <w:color w:val="000000"/>
              </w:rPr>
            </w:pPr>
            <w:r w:rsidRPr="004C7E39">
              <w:rPr>
                <w:rFonts w:ascii="Times New Roman" w:hAnsi="Times New Roman"/>
                <w:color w:val="000000"/>
              </w:rPr>
              <w:t xml:space="preserve">Số </w:t>
            </w:r>
            <w:r w:rsidRPr="004C7E39">
              <w:rPr>
                <w:rFonts w:ascii="Times New Roman" w:hAnsi="Times New Roman"/>
              </w:rPr>
              <w:t xml:space="preserve">huy động trong </w:t>
            </w:r>
            <w:r w:rsidRPr="00413DAA">
              <w:rPr>
                <w:rFonts w:ascii="Times New Roman" w:hAnsi="Times New Roman"/>
              </w:rPr>
              <w:t xml:space="preserve">tháng </w:t>
            </w:r>
            <w:r w:rsidRPr="00413DAA">
              <w:rPr>
                <w:rFonts w:ascii="Times New Roman" w:hAnsi="Times New Roman"/>
                <w:color w:val="000000" w:themeColor="text1"/>
              </w:rPr>
              <w:t xml:space="preserve">lấy như cột </w:t>
            </w:r>
            <w:r w:rsidR="00413DAA" w:rsidRPr="008626A7">
              <w:rPr>
                <w:rFonts w:ascii="Times New Roman" w:hAnsi="Times New Roman"/>
                <w:color w:val="000000" w:themeColor="text1"/>
              </w:rPr>
              <w:t>(3)</w:t>
            </w:r>
          </w:p>
          <w:p w14:paraId="1E090D82" w14:textId="18D11597" w:rsidR="00067C4A" w:rsidRPr="004C7E39" w:rsidRDefault="00067C4A" w:rsidP="00041FF6">
            <w:pPr>
              <w:pStyle w:val="ListParagraph"/>
              <w:numPr>
                <w:ilvl w:val="0"/>
                <w:numId w:val="2"/>
              </w:numPr>
              <w:ind w:left="353"/>
              <w:rPr>
                <w:rFonts w:ascii="Times New Roman" w:hAnsi="Times New Roman"/>
                <w:color w:val="000000"/>
              </w:rPr>
            </w:pPr>
            <w:r w:rsidRPr="004C7E39">
              <w:rPr>
                <w:rFonts w:ascii="Times New Roman" w:hAnsi="Times New Roman"/>
              </w:rPr>
              <w:t>Số kế hoạch tháng lấy từ file do phòng Kế hoạch upload</w:t>
            </w:r>
          </w:p>
        </w:tc>
      </w:tr>
      <w:tr w:rsidR="00CF523A" w:rsidRPr="004C7E39" w14:paraId="1F570B6D"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35E49918" w14:textId="5B0A1B20" w:rsidR="00041FF6" w:rsidRPr="004C7E39" w:rsidRDefault="00041FF6">
            <w:pPr>
              <w:pStyle w:val="ListParagraph"/>
              <w:numPr>
                <w:ilvl w:val="0"/>
                <w:numId w:val="48"/>
              </w:numPr>
              <w:rPr>
                <w:rFonts w:ascii="Times New Roman" w:hAnsi="Times New Roman"/>
                <w:color w:val="000000"/>
              </w:rPr>
            </w:pPr>
          </w:p>
        </w:tc>
        <w:tc>
          <w:tcPr>
            <w:tcW w:w="900" w:type="dxa"/>
            <w:vMerge w:val="restart"/>
            <w:tcBorders>
              <w:top w:val="nil"/>
              <w:left w:val="single" w:sz="4" w:space="0" w:color="auto"/>
              <w:bottom w:val="single" w:sz="4" w:space="0" w:color="auto"/>
              <w:right w:val="single" w:sz="4" w:space="0" w:color="auto"/>
            </w:tcBorders>
            <w:shd w:val="clear" w:color="auto" w:fill="auto"/>
            <w:hideMark/>
          </w:tcPr>
          <w:p w14:paraId="1DD204B7" w14:textId="77777777" w:rsidR="00041FF6" w:rsidRPr="004C7E39" w:rsidRDefault="00041FF6" w:rsidP="00041FF6">
            <w:pPr>
              <w:rPr>
                <w:color w:val="000000"/>
                <w:sz w:val="22"/>
                <w:szCs w:val="22"/>
              </w:rPr>
            </w:pPr>
            <w:r w:rsidRPr="004C7E39">
              <w:rPr>
                <w:color w:val="000000"/>
                <w:sz w:val="22"/>
                <w:szCs w:val="22"/>
              </w:rPr>
              <w:t>Dư nợ cho vay</w:t>
            </w:r>
          </w:p>
        </w:tc>
        <w:tc>
          <w:tcPr>
            <w:tcW w:w="1350" w:type="dxa"/>
            <w:tcBorders>
              <w:top w:val="nil"/>
              <w:left w:val="nil"/>
              <w:bottom w:val="single" w:sz="4" w:space="0" w:color="auto"/>
              <w:right w:val="single" w:sz="4" w:space="0" w:color="auto"/>
            </w:tcBorders>
            <w:shd w:val="clear" w:color="auto" w:fill="auto"/>
            <w:hideMark/>
          </w:tcPr>
          <w:p w14:paraId="1D0B8F8A" w14:textId="77777777" w:rsidR="00041FF6" w:rsidRPr="004C7E39" w:rsidRDefault="00041FF6" w:rsidP="00041FF6">
            <w:pPr>
              <w:rPr>
                <w:color w:val="000000"/>
                <w:sz w:val="22"/>
                <w:szCs w:val="22"/>
              </w:rPr>
            </w:pPr>
            <w:r w:rsidRPr="004C7E39">
              <w:rPr>
                <w:color w:val="000000"/>
                <w:sz w:val="22"/>
                <w:szCs w:val="22"/>
              </w:rPr>
              <w:t>Cuối kỳ</w:t>
            </w:r>
          </w:p>
        </w:tc>
        <w:tc>
          <w:tcPr>
            <w:tcW w:w="5933" w:type="dxa"/>
            <w:tcBorders>
              <w:top w:val="single" w:sz="4" w:space="0" w:color="auto"/>
              <w:left w:val="single" w:sz="4" w:space="0" w:color="auto"/>
              <w:bottom w:val="single" w:sz="4" w:space="0" w:color="auto"/>
              <w:right w:val="single" w:sz="4" w:space="0" w:color="auto"/>
            </w:tcBorders>
            <w:shd w:val="clear" w:color="auto" w:fill="auto"/>
            <w:noWrap/>
            <w:hideMark/>
          </w:tcPr>
          <w:p w14:paraId="6D2B1384" w14:textId="6EE454D8" w:rsidR="00041FF6" w:rsidRPr="004C7E39" w:rsidRDefault="00041FF6" w:rsidP="00041FF6">
            <w:pPr>
              <w:pStyle w:val="ListParagraph"/>
              <w:numPr>
                <w:ilvl w:val="0"/>
                <w:numId w:val="2"/>
              </w:numPr>
              <w:ind w:left="370"/>
              <w:rPr>
                <w:rFonts w:ascii="Times New Roman" w:hAnsi="Times New Roman"/>
                <w:color w:val="000000"/>
              </w:rPr>
            </w:pPr>
            <w:r w:rsidRPr="004C7E39">
              <w:rPr>
                <w:rFonts w:ascii="Times New Roman" w:hAnsi="Times New Roman"/>
                <w:color w:val="000000"/>
              </w:rPr>
              <w:t xml:space="preserve">Tổng dư nợ cho vay của khách hàng cá nhân và khách hàng doanh nghiệp tới thời điểm ngày cuối cùng của tháng báo cáo </w:t>
            </w:r>
          </w:p>
          <w:p w14:paraId="5F8E574E" w14:textId="22666739" w:rsidR="00041FF6" w:rsidRPr="004C7E39" w:rsidRDefault="00041FF6" w:rsidP="00041FF6">
            <w:pPr>
              <w:pStyle w:val="ListParagraph"/>
              <w:numPr>
                <w:ilvl w:val="0"/>
                <w:numId w:val="2"/>
              </w:numPr>
              <w:ind w:left="370"/>
              <w:rPr>
                <w:rFonts w:ascii="Times New Roman" w:hAnsi="Times New Roman"/>
                <w:color w:val="000000"/>
              </w:rPr>
            </w:pPr>
            <w:r w:rsidRPr="004C7E39">
              <w:rPr>
                <w:rFonts w:ascii="Times New Roman" w:hAnsi="Times New Roman"/>
                <w:color w:val="000000"/>
              </w:rPr>
              <w:t>Dư nợ cho vay bao gồm: vay thường (thuần tuý, thấu chi), thẻ, chiết khấu</w:t>
            </w:r>
          </w:p>
        </w:tc>
        <w:tc>
          <w:tcPr>
            <w:tcW w:w="5523" w:type="dxa"/>
            <w:tcBorders>
              <w:top w:val="nil"/>
              <w:left w:val="nil"/>
              <w:bottom w:val="single" w:sz="4" w:space="0" w:color="auto"/>
              <w:right w:val="single" w:sz="4" w:space="0" w:color="auto"/>
            </w:tcBorders>
            <w:shd w:val="clear" w:color="auto" w:fill="auto"/>
            <w:noWrap/>
            <w:hideMark/>
          </w:tcPr>
          <w:p w14:paraId="4C56F274" w14:textId="0251F4DE"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color w:val="000000"/>
              </w:rPr>
              <w:t>Đối với vay thường: lấy cột “DU_NO_QUY_DOI” trong file “CRM32”</w:t>
            </w:r>
          </w:p>
          <w:p w14:paraId="1EF255F9" w14:textId="76E0C529" w:rsidR="00041FF6" w:rsidRPr="004C7E39" w:rsidRDefault="00041FF6" w:rsidP="00041FF6">
            <w:pPr>
              <w:pStyle w:val="ListParagraph"/>
              <w:numPr>
                <w:ilvl w:val="0"/>
                <w:numId w:val="6"/>
              </w:numPr>
              <w:rPr>
                <w:rFonts w:ascii="Times New Roman" w:hAnsi="Times New Roman"/>
                <w:color w:val="000000"/>
              </w:rPr>
            </w:pPr>
            <w:r w:rsidRPr="004C7E39">
              <w:rPr>
                <w:rFonts w:ascii="Times New Roman" w:hAnsi="Times New Roman"/>
                <w:color w:val="000000"/>
              </w:rPr>
              <w:t>Số dư = SUM(“DU_NO_QUY_DOI”)</w:t>
            </w:r>
          </w:p>
          <w:p w14:paraId="51D8F2A5" w14:textId="3F8C7435"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color w:val="000000"/>
              </w:rPr>
              <w:t xml:space="preserve">Đối với thẻ: lấy cột “DU_NO_QUY_DOI” trong file </w:t>
            </w:r>
            <w:r w:rsidRPr="004C7E39">
              <w:rPr>
                <w:rFonts w:ascii="Times New Roman" w:hAnsi="Times New Roman"/>
                <w:color w:val="000000"/>
              </w:rPr>
              <w:lastRenderedPageBreak/>
              <w:t>“DN_THE_CA_NHAN_DOANH_NGHIEP”</w:t>
            </w:r>
          </w:p>
          <w:p w14:paraId="22CEC160" w14:textId="51A0FDA2" w:rsidR="00041FF6" w:rsidRPr="004C7E39" w:rsidRDefault="00041FF6" w:rsidP="00041FF6">
            <w:pPr>
              <w:pStyle w:val="ListParagraph"/>
              <w:numPr>
                <w:ilvl w:val="0"/>
                <w:numId w:val="6"/>
              </w:numPr>
              <w:rPr>
                <w:rFonts w:ascii="Times New Roman" w:hAnsi="Times New Roman"/>
                <w:color w:val="000000"/>
              </w:rPr>
            </w:pPr>
            <w:r w:rsidRPr="004C7E39">
              <w:rPr>
                <w:rFonts w:ascii="Times New Roman" w:hAnsi="Times New Roman"/>
                <w:color w:val="000000"/>
              </w:rPr>
              <w:t>Số dư = SUM(“DU_NO_QUY_DOI”)</w:t>
            </w:r>
          </w:p>
          <w:p w14:paraId="282F00DA" w14:textId="6774B820"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color w:val="000000"/>
              </w:rPr>
              <w:t>Đối với chiết khấu: lấy cột “QUYDOI” trong file “TF_CRM”</w:t>
            </w:r>
          </w:p>
          <w:p w14:paraId="65B941A0" w14:textId="47D88BA7" w:rsidR="00041FF6" w:rsidRPr="004C7E39" w:rsidRDefault="00041FF6" w:rsidP="00041FF6">
            <w:pPr>
              <w:pStyle w:val="ListParagraph"/>
              <w:numPr>
                <w:ilvl w:val="0"/>
                <w:numId w:val="6"/>
              </w:numPr>
              <w:rPr>
                <w:rFonts w:ascii="Times New Roman" w:hAnsi="Times New Roman"/>
                <w:color w:val="000000"/>
              </w:rPr>
            </w:pPr>
            <w:r w:rsidRPr="004C7E39">
              <w:rPr>
                <w:rFonts w:ascii="Times New Roman" w:hAnsi="Times New Roman"/>
                <w:color w:val="000000"/>
              </w:rPr>
              <w:t>Số dư = SUM(“QUYDOI”)</w:t>
            </w:r>
          </w:p>
          <w:p w14:paraId="70DD5358" w14:textId="0012EAA1" w:rsidR="00041FF6" w:rsidRPr="004C7E39" w:rsidRDefault="00041FF6" w:rsidP="00041FF6">
            <w:pPr>
              <w:rPr>
                <w:color w:val="000000"/>
                <w:sz w:val="22"/>
                <w:szCs w:val="22"/>
              </w:rPr>
            </w:pPr>
            <w:r w:rsidRPr="004C7E39">
              <w:rPr>
                <w:color w:val="000000"/>
                <w:sz w:val="22"/>
                <w:szCs w:val="22"/>
              </w:rPr>
              <w:t>Số dư = số dư vay thường + số dư thẻ + số dư chiết khấu</w:t>
            </w:r>
          </w:p>
          <w:p w14:paraId="72B831AF" w14:textId="33BAB132" w:rsidR="00041FF6" w:rsidRPr="004C7E39" w:rsidRDefault="00041FF6" w:rsidP="00041FF6">
            <w:pPr>
              <w:rPr>
                <w:color w:val="000000"/>
                <w:sz w:val="22"/>
                <w:szCs w:val="22"/>
              </w:rPr>
            </w:pPr>
          </w:p>
        </w:tc>
      </w:tr>
      <w:tr w:rsidR="00CF523A" w:rsidRPr="004C7E39" w14:paraId="21A42E2A"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695E0A05" w14:textId="2DBF7A89"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57B34F36"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14F2ABF4" w14:textId="77777777" w:rsidR="00041FF6" w:rsidRPr="004C7E39" w:rsidRDefault="00041FF6" w:rsidP="00041FF6">
            <w:pPr>
              <w:rPr>
                <w:color w:val="000000"/>
                <w:sz w:val="22"/>
                <w:szCs w:val="22"/>
              </w:rPr>
            </w:pPr>
            <w:r w:rsidRPr="004C7E39">
              <w:rPr>
                <w:color w:val="000000"/>
                <w:sz w:val="22"/>
                <w:szCs w:val="22"/>
              </w:rPr>
              <w:t>Bình quân</w:t>
            </w:r>
          </w:p>
        </w:tc>
        <w:tc>
          <w:tcPr>
            <w:tcW w:w="5933" w:type="dxa"/>
            <w:tcBorders>
              <w:top w:val="nil"/>
              <w:left w:val="single" w:sz="4" w:space="0" w:color="auto"/>
              <w:bottom w:val="single" w:sz="4" w:space="0" w:color="auto"/>
              <w:right w:val="single" w:sz="4" w:space="0" w:color="auto"/>
            </w:tcBorders>
            <w:shd w:val="clear" w:color="auto" w:fill="auto"/>
            <w:noWrap/>
            <w:hideMark/>
          </w:tcPr>
          <w:p w14:paraId="635FCB5F" w14:textId="1D5A6FD3" w:rsidR="00041FF6" w:rsidRPr="004C7E39" w:rsidRDefault="00041FF6" w:rsidP="005365F6">
            <w:pPr>
              <w:pStyle w:val="ListParagraph"/>
              <w:numPr>
                <w:ilvl w:val="0"/>
                <w:numId w:val="2"/>
              </w:numPr>
              <w:ind w:left="430"/>
              <w:rPr>
                <w:rFonts w:ascii="Times New Roman" w:hAnsi="Times New Roman"/>
                <w:color w:val="000000"/>
              </w:rPr>
            </w:pPr>
            <w:r w:rsidRPr="004C7E39">
              <w:rPr>
                <w:rFonts w:ascii="Times New Roman" w:hAnsi="Times New Roman"/>
                <w:color w:val="000000"/>
              </w:rPr>
              <w:t>Bình quân dư nợ cho vay tính trong tháng báo cáo</w:t>
            </w:r>
          </w:p>
          <w:p w14:paraId="3402FE58" w14:textId="5BE05445" w:rsidR="00041FF6" w:rsidRPr="004C7E39" w:rsidRDefault="00041FF6" w:rsidP="00041FF6">
            <w:pPr>
              <w:pStyle w:val="ListParagraph"/>
              <w:numPr>
                <w:ilvl w:val="0"/>
                <w:numId w:val="2"/>
              </w:numPr>
              <w:ind w:left="430"/>
              <w:rPr>
                <w:rFonts w:ascii="Times New Roman" w:hAnsi="Times New Roman"/>
              </w:rPr>
            </w:pPr>
            <w:r w:rsidRPr="004C7E39">
              <w:rPr>
                <w:rFonts w:ascii="Times New Roman" w:hAnsi="Times New Roman"/>
              </w:rPr>
              <w:t xml:space="preserve">Số </w:t>
            </w:r>
            <w:r w:rsidRPr="004C7E39">
              <w:rPr>
                <w:rFonts w:ascii="Times New Roman" w:hAnsi="Times New Roman"/>
                <w:color w:val="000000"/>
              </w:rPr>
              <w:t xml:space="preserve">dư nợ cho vay </w:t>
            </w:r>
            <w:r w:rsidRPr="004C7E39">
              <w:rPr>
                <w:rFonts w:ascii="Times New Roman" w:hAnsi="Times New Roman"/>
              </w:rPr>
              <w:t>bình quân = (Số dư ngày 1 + …+ số dư ngày báo cáo) / Tổng số ngày trong tháng báo cáo</w:t>
            </w:r>
          </w:p>
          <w:p w14:paraId="71E44ADC" w14:textId="77777777" w:rsidR="00041FF6" w:rsidRPr="004C7E39" w:rsidRDefault="00041FF6" w:rsidP="00041FF6">
            <w:pPr>
              <w:pStyle w:val="ListParagraph"/>
              <w:numPr>
                <w:ilvl w:val="0"/>
                <w:numId w:val="2"/>
              </w:numPr>
              <w:ind w:left="430"/>
              <w:rPr>
                <w:rFonts w:ascii="Times New Roman" w:hAnsi="Times New Roman"/>
              </w:rPr>
            </w:pPr>
            <w:r w:rsidRPr="004C7E39">
              <w:rPr>
                <w:rFonts w:ascii="Times New Roman" w:hAnsi="Times New Roman"/>
              </w:rPr>
              <w:t>Ví dụ: tháng báo cáo là 12/2020 thì số bình quân được tính như sau:</w:t>
            </w:r>
          </w:p>
          <w:p w14:paraId="4C85ECD7" w14:textId="2AB3A169" w:rsidR="00041FF6" w:rsidRPr="004C7E39" w:rsidRDefault="00041FF6" w:rsidP="00041FF6">
            <w:pPr>
              <w:pStyle w:val="ListParagraph"/>
              <w:ind w:left="430"/>
              <w:rPr>
                <w:rFonts w:ascii="Times New Roman" w:hAnsi="Times New Roman"/>
              </w:rPr>
            </w:pPr>
            <w:r w:rsidRPr="004C7E39">
              <w:rPr>
                <w:rFonts w:ascii="Times New Roman" w:hAnsi="Times New Roman"/>
              </w:rPr>
              <w:t>Bình quân tháng = (tổng số dư từ ngày 1/12/2020 đến 31/12/20</w:t>
            </w:r>
            <w:r w:rsidR="00BF3354" w:rsidRPr="004C7E39">
              <w:rPr>
                <w:rFonts w:ascii="Times New Roman" w:hAnsi="Times New Roman"/>
              </w:rPr>
              <w:t>20</w:t>
            </w:r>
            <w:r w:rsidRPr="004C7E39">
              <w:rPr>
                <w:rFonts w:ascii="Times New Roman" w:hAnsi="Times New Roman"/>
              </w:rPr>
              <w:t>) /31</w:t>
            </w:r>
          </w:p>
          <w:p w14:paraId="3CBB613E" w14:textId="4E0A1851" w:rsidR="00041FF6" w:rsidRPr="004C7E39" w:rsidRDefault="00041FF6" w:rsidP="00041FF6">
            <w:pPr>
              <w:pStyle w:val="ListParagraph"/>
              <w:numPr>
                <w:ilvl w:val="0"/>
                <w:numId w:val="2"/>
              </w:numPr>
              <w:ind w:left="460"/>
              <w:rPr>
                <w:rFonts w:ascii="Times New Roman" w:hAnsi="Times New Roman"/>
              </w:rPr>
            </w:pPr>
            <w:r w:rsidRPr="004C7E39">
              <w:rPr>
                <w:rFonts w:ascii="Times New Roman" w:hAnsi="Times New Roman"/>
                <w:color w:val="000000"/>
              </w:rPr>
              <w:t>Dư nợ cho vay bao gồm: vay thường (thuần tuý, thấu chi), thẻ, chiết khấu</w:t>
            </w:r>
          </w:p>
        </w:tc>
        <w:tc>
          <w:tcPr>
            <w:tcW w:w="5523" w:type="dxa"/>
            <w:tcBorders>
              <w:top w:val="nil"/>
              <w:left w:val="nil"/>
              <w:bottom w:val="single" w:sz="4" w:space="0" w:color="auto"/>
              <w:right w:val="single" w:sz="4" w:space="0" w:color="auto"/>
            </w:tcBorders>
            <w:shd w:val="clear" w:color="auto" w:fill="auto"/>
            <w:noWrap/>
            <w:hideMark/>
          </w:tcPr>
          <w:p w14:paraId="5E1B186F" w14:textId="553DB5B2" w:rsidR="00041FF6" w:rsidRPr="004C7E39" w:rsidRDefault="00041FF6" w:rsidP="00041FF6">
            <w:pPr>
              <w:rPr>
                <w:color w:val="000000"/>
                <w:sz w:val="22"/>
                <w:szCs w:val="22"/>
              </w:rPr>
            </w:pPr>
            <w:r w:rsidRPr="004C7E39">
              <w:rPr>
                <w:color w:val="000000"/>
                <w:sz w:val="22"/>
                <w:szCs w:val="22"/>
              </w:rPr>
              <w:t>Đối với vay thường: lấy cột “DU_NO_QUY_DOI” trong file “CRM32”</w:t>
            </w:r>
          </w:p>
          <w:p w14:paraId="50854998" w14:textId="77777777"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Số dư = SUM(“DU_NO_QUY_DOI”)</w:t>
            </w:r>
          </w:p>
          <w:p w14:paraId="24651BF2" w14:textId="77777777" w:rsidR="00041FF6" w:rsidRPr="004C7E39" w:rsidRDefault="00041FF6" w:rsidP="00041FF6">
            <w:pPr>
              <w:rPr>
                <w:color w:val="000000"/>
                <w:sz w:val="22"/>
                <w:szCs w:val="22"/>
              </w:rPr>
            </w:pPr>
            <w:r w:rsidRPr="004C7E39">
              <w:rPr>
                <w:color w:val="000000"/>
                <w:sz w:val="22"/>
                <w:szCs w:val="22"/>
              </w:rPr>
              <w:t>Đối với thẻ: lấy cột “DU_NO_QUY_DOI” trong file “DN_THE_CA_NHAN_DOANH_NGHIEP”</w:t>
            </w:r>
          </w:p>
          <w:p w14:paraId="55EDD094" w14:textId="77777777"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Số dư = SUM(“DU_NO_QUY_DOI”)</w:t>
            </w:r>
          </w:p>
          <w:p w14:paraId="1F67AA6A" w14:textId="77777777" w:rsidR="00041FF6" w:rsidRPr="004C7E39" w:rsidRDefault="00041FF6" w:rsidP="00041FF6">
            <w:pPr>
              <w:rPr>
                <w:color w:val="000000"/>
                <w:sz w:val="22"/>
                <w:szCs w:val="22"/>
              </w:rPr>
            </w:pPr>
            <w:r w:rsidRPr="004C7E39">
              <w:rPr>
                <w:color w:val="000000"/>
                <w:sz w:val="22"/>
                <w:szCs w:val="22"/>
              </w:rPr>
              <w:t>Đối với chiết khấu: lấy cột “QUYDOI” trong file “TF_CRM”</w:t>
            </w:r>
          </w:p>
          <w:p w14:paraId="67016685" w14:textId="77777777"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Số dư = SUM(“QUYDOI”)</w:t>
            </w:r>
          </w:p>
          <w:p w14:paraId="3BC6D721" w14:textId="5CC1B98D" w:rsidR="00041FF6" w:rsidRPr="004C7E39" w:rsidRDefault="00041FF6" w:rsidP="00041FF6">
            <w:pPr>
              <w:rPr>
                <w:color w:val="000000"/>
                <w:sz w:val="22"/>
                <w:szCs w:val="22"/>
              </w:rPr>
            </w:pPr>
            <w:r w:rsidRPr="004C7E39">
              <w:rPr>
                <w:color w:val="000000"/>
                <w:sz w:val="22"/>
                <w:szCs w:val="22"/>
              </w:rPr>
              <w:t>Bình quân = (số dư vay thường + số dư thẻ + số dư chiết khấu)/ số ngày trong tháng</w:t>
            </w:r>
          </w:p>
          <w:p w14:paraId="7B8E6ACD" w14:textId="27F8B38D" w:rsidR="00041FF6" w:rsidRPr="004C7E39" w:rsidRDefault="00041FF6" w:rsidP="00041FF6">
            <w:pPr>
              <w:rPr>
                <w:color w:val="000000"/>
                <w:sz w:val="22"/>
                <w:szCs w:val="22"/>
              </w:rPr>
            </w:pPr>
          </w:p>
        </w:tc>
      </w:tr>
      <w:tr w:rsidR="00CF523A" w:rsidRPr="004C7E39" w14:paraId="71E0F958"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328BC61E" w14:textId="25CCA06E" w:rsidR="00041FF6" w:rsidRPr="004C7E39" w:rsidRDefault="00041FF6" w:rsidP="00A33AED">
            <w:pPr>
              <w:pStyle w:val="ListParagraph"/>
              <w:numPr>
                <w:ilvl w:val="0"/>
                <w:numId w:val="48"/>
              </w:numPr>
              <w:jc w:val="both"/>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373C43F7"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1E08371F" w14:textId="77777777" w:rsidR="00041FF6" w:rsidRPr="004C7E39" w:rsidRDefault="00041FF6" w:rsidP="00041FF6">
            <w:pPr>
              <w:rPr>
                <w:color w:val="000000"/>
                <w:sz w:val="22"/>
                <w:szCs w:val="22"/>
              </w:rPr>
            </w:pPr>
            <w:r w:rsidRPr="004C7E39">
              <w:rPr>
                <w:color w:val="000000"/>
                <w:sz w:val="22"/>
                <w:szCs w:val="22"/>
              </w:rPr>
              <w:t>Cá nhân</w:t>
            </w:r>
          </w:p>
        </w:tc>
        <w:tc>
          <w:tcPr>
            <w:tcW w:w="5933" w:type="dxa"/>
            <w:tcBorders>
              <w:top w:val="nil"/>
              <w:left w:val="single" w:sz="4" w:space="0" w:color="auto"/>
              <w:bottom w:val="single" w:sz="4" w:space="0" w:color="auto"/>
              <w:right w:val="single" w:sz="4" w:space="0" w:color="auto"/>
            </w:tcBorders>
            <w:shd w:val="clear" w:color="auto" w:fill="auto"/>
            <w:noWrap/>
            <w:hideMark/>
          </w:tcPr>
          <w:p w14:paraId="79139061" w14:textId="6F3DB859" w:rsidR="00041FF6" w:rsidRPr="004C7E39" w:rsidRDefault="00041FF6" w:rsidP="00FF2B53">
            <w:pPr>
              <w:pStyle w:val="ListParagraph"/>
              <w:numPr>
                <w:ilvl w:val="0"/>
                <w:numId w:val="2"/>
              </w:numPr>
              <w:ind w:left="430"/>
              <w:rPr>
                <w:rFonts w:ascii="Times New Roman" w:hAnsi="Times New Roman"/>
                <w:color w:val="000000"/>
              </w:rPr>
            </w:pPr>
            <w:r w:rsidRPr="004C7E39">
              <w:rPr>
                <w:rFonts w:ascii="Times New Roman" w:hAnsi="Times New Roman"/>
                <w:color w:val="000000"/>
              </w:rPr>
              <w:t>Dư nợ cho vay bình quân của khách hàng cá nhân tính trong tháng báo cáo</w:t>
            </w:r>
          </w:p>
          <w:p w14:paraId="0D6DA7F7" w14:textId="3FA85998" w:rsidR="00041FF6" w:rsidRPr="004C7E39" w:rsidRDefault="00041FF6" w:rsidP="00041FF6">
            <w:pPr>
              <w:pStyle w:val="ListParagraph"/>
              <w:numPr>
                <w:ilvl w:val="0"/>
                <w:numId w:val="2"/>
              </w:numPr>
              <w:ind w:left="430"/>
              <w:rPr>
                <w:rFonts w:ascii="Times New Roman" w:hAnsi="Times New Roman"/>
              </w:rPr>
            </w:pPr>
            <w:r w:rsidRPr="004C7E39">
              <w:rPr>
                <w:rFonts w:ascii="Times New Roman" w:hAnsi="Times New Roman"/>
              </w:rPr>
              <w:t xml:space="preserve">Số </w:t>
            </w:r>
            <w:r w:rsidRPr="004C7E39">
              <w:rPr>
                <w:rFonts w:ascii="Times New Roman" w:hAnsi="Times New Roman"/>
                <w:color w:val="000000"/>
              </w:rPr>
              <w:t xml:space="preserve">dư nợ cho vay </w:t>
            </w:r>
            <w:r w:rsidRPr="004C7E39">
              <w:rPr>
                <w:rFonts w:ascii="Times New Roman" w:hAnsi="Times New Roman"/>
              </w:rPr>
              <w:t>bình quân = (Số dư ngày 1 + …+ số dư ngày báo cáo) / Tổng số ngày trong tháng báo cáo</w:t>
            </w:r>
          </w:p>
          <w:p w14:paraId="42D162BB" w14:textId="77777777" w:rsidR="00041FF6" w:rsidRPr="004C7E39" w:rsidRDefault="00041FF6" w:rsidP="00041FF6">
            <w:pPr>
              <w:pStyle w:val="ListParagraph"/>
              <w:numPr>
                <w:ilvl w:val="0"/>
                <w:numId w:val="2"/>
              </w:numPr>
              <w:ind w:left="430"/>
              <w:rPr>
                <w:rFonts w:ascii="Times New Roman" w:hAnsi="Times New Roman"/>
              </w:rPr>
            </w:pPr>
            <w:r w:rsidRPr="004C7E39">
              <w:rPr>
                <w:rFonts w:ascii="Times New Roman" w:hAnsi="Times New Roman"/>
              </w:rPr>
              <w:t>Ví dụ: tháng báo cáo là 12/2020 thì số bình quân được tính như sau:</w:t>
            </w:r>
          </w:p>
          <w:p w14:paraId="5C02FF42" w14:textId="7FE1BAAE" w:rsidR="00041FF6" w:rsidRPr="004C7E39" w:rsidRDefault="00041FF6" w:rsidP="00041FF6">
            <w:pPr>
              <w:pStyle w:val="ListParagraph"/>
              <w:ind w:left="430"/>
              <w:rPr>
                <w:rFonts w:ascii="Times New Roman" w:hAnsi="Times New Roman"/>
              </w:rPr>
            </w:pPr>
            <w:r w:rsidRPr="004C7E39">
              <w:rPr>
                <w:rFonts w:ascii="Times New Roman" w:hAnsi="Times New Roman"/>
              </w:rPr>
              <w:t>Bình quân tháng = (tổng số dư từ ngày 1/12/2020 đến 31/12/20) /31</w:t>
            </w:r>
          </w:p>
          <w:p w14:paraId="3C375250" w14:textId="18893C39" w:rsidR="00041FF6" w:rsidRPr="004C7E39" w:rsidRDefault="00041FF6" w:rsidP="00041FF6">
            <w:pPr>
              <w:pStyle w:val="ListParagraph"/>
              <w:numPr>
                <w:ilvl w:val="0"/>
                <w:numId w:val="2"/>
              </w:numPr>
              <w:ind w:left="460"/>
              <w:rPr>
                <w:rFonts w:ascii="Times New Roman" w:hAnsi="Times New Roman"/>
              </w:rPr>
            </w:pPr>
            <w:r w:rsidRPr="004C7E39">
              <w:rPr>
                <w:rFonts w:ascii="Times New Roman" w:hAnsi="Times New Roman"/>
                <w:color w:val="000000"/>
              </w:rPr>
              <w:t xml:space="preserve">Dư nợ cho vay bao gồm: vay thường (thuần tuý, thấu chi), </w:t>
            </w:r>
            <w:r w:rsidRPr="004C7E39">
              <w:rPr>
                <w:rFonts w:ascii="Times New Roman" w:hAnsi="Times New Roman"/>
                <w:color w:val="000000"/>
              </w:rPr>
              <w:lastRenderedPageBreak/>
              <w:t>thẻ</w:t>
            </w:r>
            <w:r w:rsidR="0035346F" w:rsidRPr="004C7E39">
              <w:rPr>
                <w:rFonts w:ascii="Times New Roman" w:hAnsi="Times New Roman"/>
                <w:color w:val="000000"/>
              </w:rPr>
              <w:t xml:space="preserve"> </w:t>
            </w:r>
            <w:r w:rsidRPr="004C7E39">
              <w:rPr>
                <w:rFonts w:ascii="Times New Roman" w:hAnsi="Times New Roman"/>
                <w:color w:val="000000"/>
              </w:rPr>
              <w:t>, chiết khấu</w:t>
            </w:r>
          </w:p>
        </w:tc>
        <w:tc>
          <w:tcPr>
            <w:tcW w:w="5523" w:type="dxa"/>
            <w:tcBorders>
              <w:top w:val="nil"/>
              <w:left w:val="nil"/>
              <w:bottom w:val="single" w:sz="4" w:space="0" w:color="auto"/>
              <w:right w:val="single" w:sz="4" w:space="0" w:color="auto"/>
            </w:tcBorders>
            <w:shd w:val="clear" w:color="auto" w:fill="auto"/>
            <w:noWrap/>
            <w:hideMark/>
          </w:tcPr>
          <w:p w14:paraId="0E6C58A7" w14:textId="3AAC5F79" w:rsidR="00041FF6" w:rsidRPr="004C7E39" w:rsidRDefault="00041FF6" w:rsidP="00041FF6">
            <w:pPr>
              <w:rPr>
                <w:color w:val="000000"/>
                <w:sz w:val="22"/>
                <w:szCs w:val="22"/>
              </w:rPr>
            </w:pPr>
            <w:r w:rsidRPr="004C7E39">
              <w:rPr>
                <w:color w:val="000000"/>
                <w:sz w:val="22"/>
                <w:szCs w:val="22"/>
              </w:rPr>
              <w:lastRenderedPageBreak/>
              <w:t>Đối với vay thường: lấy cột “CUSTTPCD”, “DU_NO_QUY_DOI” trong file “CRM32”</w:t>
            </w:r>
          </w:p>
          <w:p w14:paraId="1960E8AB" w14:textId="7EB0CA77"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1: lọc cột “CUSTTPCD” = “Ca nhan”</w:t>
            </w:r>
          </w:p>
          <w:p w14:paraId="6D91A5EE" w14:textId="32E66AB2"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2: Số dư = SUM(“DU_NO_QUY_DOI”)</w:t>
            </w:r>
          </w:p>
          <w:p w14:paraId="079787B3" w14:textId="1F37C7B1" w:rsidR="00041FF6" w:rsidRPr="004C7E39" w:rsidRDefault="00041FF6" w:rsidP="00041FF6">
            <w:pPr>
              <w:rPr>
                <w:color w:val="000000"/>
                <w:sz w:val="22"/>
                <w:szCs w:val="22"/>
              </w:rPr>
            </w:pPr>
            <w:r w:rsidRPr="004C7E39">
              <w:rPr>
                <w:color w:val="000000"/>
                <w:sz w:val="22"/>
                <w:szCs w:val="22"/>
              </w:rPr>
              <w:t>Đối với thẻ: lấy cột “CIF_TYPE”, “DU_NO_QUY_DOI” trong file “DN_THE_CA_NHAN_DOANH_NGHIEP”</w:t>
            </w:r>
          </w:p>
          <w:p w14:paraId="4E7120B6" w14:textId="5EFD2F97" w:rsidR="00B30104" w:rsidRPr="004C7E39" w:rsidRDefault="00406008" w:rsidP="00406008">
            <w:pPr>
              <w:pStyle w:val="ListParagraph"/>
              <w:numPr>
                <w:ilvl w:val="0"/>
                <w:numId w:val="2"/>
              </w:numPr>
              <w:rPr>
                <w:rFonts w:ascii="Times New Roman" w:hAnsi="Times New Roman"/>
                <w:color w:val="000000"/>
              </w:rPr>
            </w:pPr>
            <w:r w:rsidRPr="004C7E39">
              <w:rPr>
                <w:rFonts w:ascii="Times New Roman" w:hAnsi="Times New Roman"/>
                <w:color w:val="000000"/>
              </w:rPr>
              <w:t xml:space="preserve">Bước 1: </w:t>
            </w:r>
            <w:r w:rsidR="00B30104" w:rsidRPr="004C7E39">
              <w:rPr>
                <w:rFonts w:ascii="Times New Roman" w:hAnsi="Times New Roman"/>
                <w:color w:val="000000"/>
              </w:rPr>
              <w:t>“KHCN” và “KHDN” ghi nhận “Cá nhân”</w:t>
            </w:r>
          </w:p>
          <w:p w14:paraId="5B3D8D02" w14:textId="7F57A377"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2: Số dư = SUM(“DU_NO_QUY_DOI”)</w:t>
            </w:r>
          </w:p>
          <w:p w14:paraId="63575B4B" w14:textId="3FF5B84C" w:rsidR="00041FF6" w:rsidRPr="004C7E39" w:rsidRDefault="00041FF6" w:rsidP="00041FF6">
            <w:pPr>
              <w:rPr>
                <w:color w:val="000000"/>
                <w:sz w:val="22"/>
                <w:szCs w:val="22"/>
              </w:rPr>
            </w:pPr>
            <w:r w:rsidRPr="004C7E39">
              <w:rPr>
                <w:color w:val="000000"/>
                <w:sz w:val="22"/>
                <w:szCs w:val="22"/>
              </w:rPr>
              <w:lastRenderedPageBreak/>
              <w:t>Đối với chiết khấu: lấy cột “LOAIHINH”, “QUYDOI” trong file “TF_CRM”</w:t>
            </w:r>
          </w:p>
          <w:p w14:paraId="39F1A14F" w14:textId="78E53DF8"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1: lọc cột “LOAIHINH” = “CA NHAN”</w:t>
            </w:r>
          </w:p>
          <w:p w14:paraId="295636B9" w14:textId="44462F75"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2:</w:t>
            </w:r>
            <w:r w:rsidR="001D1B5D" w:rsidRPr="004C7E39">
              <w:rPr>
                <w:rFonts w:ascii="Times New Roman" w:hAnsi="Times New Roman"/>
                <w:color w:val="000000"/>
              </w:rPr>
              <w:t xml:space="preserve"> </w:t>
            </w:r>
            <w:r w:rsidRPr="004C7E39">
              <w:rPr>
                <w:rFonts w:ascii="Times New Roman" w:hAnsi="Times New Roman"/>
                <w:color w:val="000000"/>
              </w:rPr>
              <w:t>Số dư = SUM(“QUYDOI”)</w:t>
            </w:r>
          </w:p>
          <w:p w14:paraId="6B7E0EF4" w14:textId="3F5F755D" w:rsidR="00041FF6" w:rsidRPr="004C7E39" w:rsidRDefault="00041FF6" w:rsidP="00041FF6">
            <w:pPr>
              <w:rPr>
                <w:color w:val="000000"/>
                <w:sz w:val="22"/>
                <w:szCs w:val="22"/>
              </w:rPr>
            </w:pPr>
            <w:r w:rsidRPr="004C7E39">
              <w:rPr>
                <w:color w:val="000000"/>
                <w:sz w:val="22"/>
                <w:szCs w:val="22"/>
              </w:rPr>
              <w:t>Bình quân = (số dư vay thường + số dư thẻ + số dư chiết khấu)/ số ngày trong tháng</w:t>
            </w:r>
          </w:p>
          <w:p w14:paraId="315DADCA" w14:textId="5E1085DF" w:rsidR="00041FF6" w:rsidRPr="004C7E39" w:rsidRDefault="00041FF6" w:rsidP="00041FF6">
            <w:pPr>
              <w:rPr>
                <w:color w:val="000000"/>
                <w:sz w:val="22"/>
                <w:szCs w:val="22"/>
              </w:rPr>
            </w:pPr>
          </w:p>
        </w:tc>
      </w:tr>
      <w:tr w:rsidR="00CF523A" w:rsidRPr="004C7E39" w14:paraId="32EEAF80"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5ECA9270" w14:textId="36335A74"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1C60BB11"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45F52FA0" w14:textId="77777777" w:rsidR="00041FF6" w:rsidRPr="004C7E39" w:rsidRDefault="00041FF6" w:rsidP="00041FF6">
            <w:pPr>
              <w:rPr>
                <w:color w:val="000000"/>
                <w:sz w:val="22"/>
                <w:szCs w:val="22"/>
              </w:rPr>
            </w:pPr>
            <w:r w:rsidRPr="004C7E39">
              <w:rPr>
                <w:color w:val="000000"/>
                <w:sz w:val="22"/>
                <w:szCs w:val="22"/>
              </w:rPr>
              <w:t>Doanh nghiệp</w:t>
            </w:r>
          </w:p>
        </w:tc>
        <w:tc>
          <w:tcPr>
            <w:tcW w:w="5933" w:type="dxa"/>
            <w:tcBorders>
              <w:top w:val="nil"/>
              <w:left w:val="single" w:sz="4" w:space="0" w:color="auto"/>
              <w:bottom w:val="single" w:sz="4" w:space="0" w:color="auto"/>
              <w:right w:val="single" w:sz="4" w:space="0" w:color="auto"/>
            </w:tcBorders>
            <w:shd w:val="clear" w:color="auto" w:fill="auto"/>
            <w:noWrap/>
            <w:hideMark/>
          </w:tcPr>
          <w:p w14:paraId="6F385455" w14:textId="4718DDEB" w:rsidR="00041FF6" w:rsidRPr="004C7E39" w:rsidRDefault="00041FF6" w:rsidP="00FF2B53">
            <w:pPr>
              <w:pStyle w:val="ListParagraph"/>
              <w:numPr>
                <w:ilvl w:val="0"/>
                <w:numId w:val="2"/>
              </w:numPr>
              <w:ind w:left="430"/>
              <w:rPr>
                <w:rFonts w:ascii="Times New Roman" w:hAnsi="Times New Roman"/>
                <w:color w:val="000000"/>
              </w:rPr>
            </w:pPr>
            <w:r w:rsidRPr="004C7E39">
              <w:rPr>
                <w:rFonts w:ascii="Times New Roman" w:hAnsi="Times New Roman"/>
                <w:color w:val="000000"/>
              </w:rPr>
              <w:t>Dư nợ cho vay bình quân của khách hàng doanh nghiệp tính trong tháng báo cáo</w:t>
            </w:r>
          </w:p>
          <w:p w14:paraId="30FBA18E" w14:textId="2BACF700" w:rsidR="00041FF6" w:rsidRPr="004C7E39" w:rsidRDefault="00041FF6" w:rsidP="00041FF6">
            <w:pPr>
              <w:pStyle w:val="ListParagraph"/>
              <w:numPr>
                <w:ilvl w:val="0"/>
                <w:numId w:val="2"/>
              </w:numPr>
              <w:ind w:left="430"/>
              <w:rPr>
                <w:rFonts w:ascii="Times New Roman" w:hAnsi="Times New Roman"/>
              </w:rPr>
            </w:pPr>
            <w:r w:rsidRPr="004C7E39">
              <w:rPr>
                <w:rFonts w:ascii="Times New Roman" w:hAnsi="Times New Roman"/>
              </w:rPr>
              <w:t xml:space="preserve">Số </w:t>
            </w:r>
            <w:r w:rsidRPr="004C7E39">
              <w:rPr>
                <w:rFonts w:ascii="Times New Roman" w:hAnsi="Times New Roman"/>
                <w:color w:val="000000"/>
              </w:rPr>
              <w:t xml:space="preserve">dư nợ cho vay </w:t>
            </w:r>
            <w:r w:rsidRPr="004C7E39">
              <w:rPr>
                <w:rFonts w:ascii="Times New Roman" w:hAnsi="Times New Roman"/>
              </w:rPr>
              <w:t>bình quân = (Số dư ngày 1 + …+ số dư ngày báo cáo) / Tổng số ngày trong tháng báo cáo</w:t>
            </w:r>
          </w:p>
          <w:p w14:paraId="40718F84" w14:textId="77777777" w:rsidR="00041FF6" w:rsidRPr="004C7E39" w:rsidRDefault="00041FF6" w:rsidP="00041FF6">
            <w:pPr>
              <w:pStyle w:val="ListParagraph"/>
              <w:numPr>
                <w:ilvl w:val="0"/>
                <w:numId w:val="2"/>
              </w:numPr>
              <w:ind w:left="430"/>
              <w:rPr>
                <w:rFonts w:ascii="Times New Roman" w:hAnsi="Times New Roman"/>
              </w:rPr>
            </w:pPr>
            <w:r w:rsidRPr="004C7E39">
              <w:rPr>
                <w:rFonts w:ascii="Times New Roman" w:hAnsi="Times New Roman"/>
              </w:rPr>
              <w:t>Ví dụ: tháng báo cáo là 12/2020 thì số bình quân được tính như sau:</w:t>
            </w:r>
          </w:p>
          <w:p w14:paraId="20066920" w14:textId="6F7DBA29" w:rsidR="00041FF6" w:rsidRPr="004C7E39" w:rsidRDefault="00041FF6" w:rsidP="00041FF6">
            <w:pPr>
              <w:pStyle w:val="ListParagraph"/>
              <w:ind w:left="430"/>
              <w:rPr>
                <w:rFonts w:ascii="Times New Roman" w:hAnsi="Times New Roman"/>
              </w:rPr>
            </w:pPr>
            <w:r w:rsidRPr="004C7E39">
              <w:rPr>
                <w:rFonts w:ascii="Times New Roman" w:hAnsi="Times New Roman"/>
              </w:rPr>
              <w:t>Bình quân tháng = (tổng số dư từ ngày 1/12/2020 đến 31/12/20</w:t>
            </w:r>
            <w:r w:rsidR="00FB27D7" w:rsidRPr="004C7E39">
              <w:rPr>
                <w:rFonts w:ascii="Times New Roman" w:hAnsi="Times New Roman"/>
              </w:rPr>
              <w:t>20</w:t>
            </w:r>
            <w:r w:rsidRPr="004C7E39">
              <w:rPr>
                <w:rFonts w:ascii="Times New Roman" w:hAnsi="Times New Roman"/>
              </w:rPr>
              <w:t>) /31</w:t>
            </w:r>
          </w:p>
          <w:p w14:paraId="6A30ECA8" w14:textId="3D7510E7" w:rsidR="00041FF6" w:rsidRPr="004C7E39" w:rsidRDefault="00041FF6" w:rsidP="00041FF6">
            <w:pPr>
              <w:pStyle w:val="ListParagraph"/>
              <w:numPr>
                <w:ilvl w:val="0"/>
                <w:numId w:val="2"/>
              </w:numPr>
              <w:ind w:left="460"/>
              <w:rPr>
                <w:rFonts w:ascii="Times New Roman" w:hAnsi="Times New Roman"/>
                <w:color w:val="000000"/>
              </w:rPr>
            </w:pPr>
            <w:r w:rsidRPr="004C7E39">
              <w:rPr>
                <w:rFonts w:ascii="Times New Roman" w:hAnsi="Times New Roman"/>
                <w:color w:val="000000"/>
              </w:rPr>
              <w:t>Dư nợ cho vay bao gồm: vay thường (thuần tuý, thấu chi), thẻ, chiết khấu</w:t>
            </w:r>
          </w:p>
        </w:tc>
        <w:tc>
          <w:tcPr>
            <w:tcW w:w="5523" w:type="dxa"/>
            <w:tcBorders>
              <w:top w:val="nil"/>
              <w:left w:val="nil"/>
              <w:bottom w:val="single" w:sz="4" w:space="0" w:color="auto"/>
              <w:right w:val="single" w:sz="4" w:space="0" w:color="auto"/>
            </w:tcBorders>
            <w:shd w:val="clear" w:color="auto" w:fill="auto"/>
            <w:noWrap/>
            <w:hideMark/>
          </w:tcPr>
          <w:p w14:paraId="40617B7F" w14:textId="772AD5FB" w:rsidR="00041FF6" w:rsidRPr="004C7E39" w:rsidRDefault="00041FF6" w:rsidP="00041FF6">
            <w:pPr>
              <w:rPr>
                <w:color w:val="000000"/>
                <w:sz w:val="22"/>
                <w:szCs w:val="22"/>
              </w:rPr>
            </w:pPr>
            <w:r w:rsidRPr="004C7E39">
              <w:rPr>
                <w:color w:val="000000"/>
                <w:sz w:val="22"/>
                <w:szCs w:val="22"/>
              </w:rPr>
              <w:t>Đối với vay thường: lấy cột “CUSTTPCD”, “DU_NO_QUY_DOI” trong file “CRM32”</w:t>
            </w:r>
          </w:p>
          <w:p w14:paraId="76CB8163" w14:textId="086F5403"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1: lọc cột “CUSTTPCD” = “Doanh nghiep”</w:t>
            </w:r>
          </w:p>
          <w:p w14:paraId="782FB364" w14:textId="77777777"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2: Số dư = SUM(“DU_NO_QUY_DOI”)</w:t>
            </w:r>
          </w:p>
          <w:p w14:paraId="7BFD7234" w14:textId="77777777" w:rsidR="00041FF6" w:rsidRPr="004C7E39" w:rsidRDefault="00041FF6" w:rsidP="00041FF6">
            <w:pPr>
              <w:rPr>
                <w:color w:val="000000"/>
                <w:sz w:val="22"/>
                <w:szCs w:val="22"/>
              </w:rPr>
            </w:pPr>
            <w:r w:rsidRPr="004C7E39">
              <w:rPr>
                <w:color w:val="000000"/>
                <w:sz w:val="22"/>
                <w:szCs w:val="22"/>
              </w:rPr>
              <w:t>Đối với chiết khấu: lấy cột “LOAIHINH”, “QUYDOI” trong file “TF_CRM”</w:t>
            </w:r>
          </w:p>
          <w:p w14:paraId="45132F79" w14:textId="034F8C29"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1: lọc cột “LOAIHINH” = “DOANH NGHIEP”</w:t>
            </w:r>
          </w:p>
          <w:p w14:paraId="0C111518" w14:textId="6488F3B0" w:rsidR="00041FF6" w:rsidRPr="004C7E39" w:rsidRDefault="00041FF6" w:rsidP="00041FF6">
            <w:pPr>
              <w:pStyle w:val="ListParagraph"/>
              <w:numPr>
                <w:ilvl w:val="0"/>
                <w:numId w:val="2"/>
              </w:numPr>
              <w:rPr>
                <w:rFonts w:ascii="Times New Roman" w:hAnsi="Times New Roman"/>
                <w:color w:val="000000"/>
              </w:rPr>
            </w:pPr>
            <w:r w:rsidRPr="004C7E39">
              <w:rPr>
                <w:rFonts w:ascii="Times New Roman" w:hAnsi="Times New Roman"/>
                <w:color w:val="000000"/>
              </w:rPr>
              <w:t>Bước 2:</w:t>
            </w:r>
            <w:r w:rsidR="00360A11" w:rsidRPr="004C7E39">
              <w:rPr>
                <w:rFonts w:ascii="Times New Roman" w:hAnsi="Times New Roman"/>
                <w:color w:val="000000"/>
              </w:rPr>
              <w:t xml:space="preserve"> </w:t>
            </w:r>
            <w:r w:rsidRPr="004C7E39">
              <w:rPr>
                <w:rFonts w:ascii="Times New Roman" w:hAnsi="Times New Roman"/>
                <w:color w:val="000000"/>
              </w:rPr>
              <w:t>Số dư = SUM(“QUYDOI”)</w:t>
            </w:r>
          </w:p>
          <w:p w14:paraId="0662EEEC" w14:textId="7ED7E17D" w:rsidR="00041FF6" w:rsidRPr="004C7E39" w:rsidRDefault="00041FF6" w:rsidP="00041FF6">
            <w:pPr>
              <w:rPr>
                <w:color w:val="000000"/>
                <w:sz w:val="22"/>
                <w:szCs w:val="22"/>
              </w:rPr>
            </w:pPr>
            <w:r w:rsidRPr="004C7E39">
              <w:rPr>
                <w:color w:val="000000"/>
                <w:sz w:val="22"/>
                <w:szCs w:val="22"/>
              </w:rPr>
              <w:t>Bình quân = (số dư vay thường + số dư chiết khấu)/ số ngày trong tháng</w:t>
            </w:r>
          </w:p>
          <w:p w14:paraId="71F3D992" w14:textId="76A8AF7E" w:rsidR="00041FF6" w:rsidRPr="004C7E39" w:rsidRDefault="00041FF6" w:rsidP="00041FF6">
            <w:pPr>
              <w:rPr>
                <w:color w:val="000000"/>
                <w:sz w:val="22"/>
                <w:szCs w:val="22"/>
              </w:rPr>
            </w:pPr>
          </w:p>
        </w:tc>
      </w:tr>
      <w:tr w:rsidR="00CF523A" w:rsidRPr="004C7E39" w14:paraId="7F112BE3"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4EEB3BA5" w14:textId="6B21DA59"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315BF764"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302E97FD" w14:textId="1DC3DA50" w:rsidR="00041FF6" w:rsidRPr="004C7E39" w:rsidRDefault="00041FF6" w:rsidP="00041FF6">
            <w:pPr>
              <w:rPr>
                <w:color w:val="000000"/>
                <w:sz w:val="22"/>
                <w:szCs w:val="22"/>
              </w:rPr>
            </w:pPr>
            <w:r w:rsidRPr="004C7E39">
              <w:rPr>
                <w:color w:val="000000"/>
                <w:sz w:val="22"/>
                <w:szCs w:val="22"/>
              </w:rPr>
              <w:t>GAP</w:t>
            </w:r>
          </w:p>
        </w:tc>
        <w:tc>
          <w:tcPr>
            <w:tcW w:w="5933" w:type="dxa"/>
            <w:tcBorders>
              <w:top w:val="nil"/>
              <w:left w:val="single" w:sz="4" w:space="0" w:color="auto"/>
              <w:bottom w:val="single" w:sz="4" w:space="0" w:color="auto"/>
              <w:right w:val="single" w:sz="4" w:space="0" w:color="auto"/>
            </w:tcBorders>
            <w:shd w:val="clear" w:color="auto" w:fill="auto"/>
            <w:noWrap/>
          </w:tcPr>
          <w:p w14:paraId="1E12EEA7" w14:textId="6BD22C25" w:rsidR="00041FF6" w:rsidRPr="004C7E39" w:rsidRDefault="00041FF6" w:rsidP="00041FF6">
            <w:pPr>
              <w:pStyle w:val="ListParagraph"/>
              <w:numPr>
                <w:ilvl w:val="0"/>
                <w:numId w:val="2"/>
              </w:numPr>
              <w:ind w:left="370"/>
              <w:rPr>
                <w:rFonts w:ascii="Times New Roman" w:hAnsi="Times New Roman"/>
                <w:color w:val="000000"/>
              </w:rPr>
            </w:pPr>
            <w:r w:rsidRPr="004C7E39">
              <w:rPr>
                <w:rFonts w:ascii="Times New Roman" w:hAnsi="Times New Roman"/>
              </w:rPr>
              <w:t>GAP = số d</w:t>
            </w:r>
            <w:r w:rsidRPr="004C7E39">
              <w:rPr>
                <w:rFonts w:ascii="Times New Roman" w:hAnsi="Times New Roman"/>
                <w:color w:val="000000"/>
              </w:rPr>
              <w:t>ư nợ cho vay</w:t>
            </w:r>
            <w:r w:rsidR="008626A7">
              <w:rPr>
                <w:rFonts w:ascii="Times New Roman" w:hAnsi="Times New Roman"/>
                <w:color w:val="000000"/>
              </w:rPr>
              <w:t xml:space="preserve"> bình quân</w:t>
            </w:r>
            <w:r w:rsidR="008626A7" w:rsidRPr="004C7E39">
              <w:rPr>
                <w:rFonts w:ascii="Times New Roman" w:hAnsi="Times New Roman"/>
                <w:color w:val="000000"/>
              </w:rPr>
              <w:t xml:space="preserve"> </w:t>
            </w:r>
            <w:r w:rsidRPr="004C7E39">
              <w:rPr>
                <w:rFonts w:ascii="Times New Roman" w:hAnsi="Times New Roman"/>
              </w:rPr>
              <w:t>trong tháng - số kế hoạch</w:t>
            </w:r>
            <w:r w:rsidR="008626A7">
              <w:rPr>
                <w:rFonts w:ascii="Times New Roman" w:hAnsi="Times New Roman"/>
              </w:rPr>
              <w:t xml:space="preserve"> </w:t>
            </w:r>
            <w:r w:rsidR="008626A7">
              <w:rPr>
                <w:rFonts w:ascii="Times New Roman" w:hAnsi="Times New Roman"/>
                <w:color w:val="000000"/>
              </w:rPr>
              <w:t>bình quân</w:t>
            </w:r>
            <w:r w:rsidR="008626A7" w:rsidRPr="004C7E39">
              <w:rPr>
                <w:rFonts w:ascii="Times New Roman" w:hAnsi="Times New Roman"/>
                <w:color w:val="000000"/>
              </w:rPr>
              <w:t xml:space="preserve"> </w:t>
            </w:r>
            <w:r w:rsidRPr="004C7E39">
              <w:rPr>
                <w:rFonts w:ascii="Times New Roman" w:hAnsi="Times New Roman"/>
              </w:rPr>
              <w:t>tháng</w:t>
            </w:r>
          </w:p>
          <w:p w14:paraId="06898487" w14:textId="58C98530" w:rsidR="00041FF6" w:rsidRPr="004C7E39" w:rsidRDefault="00041FF6" w:rsidP="00041FF6">
            <w:pPr>
              <w:pStyle w:val="ListParagraph"/>
              <w:numPr>
                <w:ilvl w:val="0"/>
                <w:numId w:val="2"/>
              </w:numPr>
              <w:ind w:left="370"/>
              <w:rPr>
                <w:rFonts w:ascii="Times New Roman" w:hAnsi="Times New Roman"/>
                <w:color w:val="000000"/>
              </w:rPr>
            </w:pPr>
            <w:r w:rsidRPr="004C7E39">
              <w:rPr>
                <w:rFonts w:ascii="Times New Roman" w:hAnsi="Times New Roman"/>
                <w:color w:val="000000"/>
              </w:rPr>
              <w:t>Dư nợ cho vay bao gồm: vay thường (thuần tuý, thấu chi</w:t>
            </w:r>
            <w:r w:rsidRPr="007C5ED6">
              <w:rPr>
                <w:rFonts w:ascii="Times New Roman" w:hAnsi="Times New Roman"/>
                <w:color w:val="000000"/>
              </w:rPr>
              <w:t>), thẻ, chiết</w:t>
            </w:r>
            <w:r w:rsidRPr="004C7E39">
              <w:rPr>
                <w:rFonts w:ascii="Times New Roman" w:hAnsi="Times New Roman"/>
                <w:color w:val="000000"/>
              </w:rPr>
              <w:t xml:space="preserve"> khấu</w:t>
            </w:r>
          </w:p>
        </w:tc>
        <w:tc>
          <w:tcPr>
            <w:tcW w:w="5523" w:type="dxa"/>
            <w:tcBorders>
              <w:top w:val="nil"/>
              <w:left w:val="nil"/>
              <w:bottom w:val="single" w:sz="4" w:space="0" w:color="auto"/>
              <w:right w:val="single" w:sz="4" w:space="0" w:color="auto"/>
            </w:tcBorders>
            <w:shd w:val="clear" w:color="auto" w:fill="auto"/>
            <w:noWrap/>
            <w:hideMark/>
          </w:tcPr>
          <w:p w14:paraId="3449BB94" w14:textId="12FCDD88" w:rsidR="00041FF6" w:rsidRPr="00413DAA" w:rsidRDefault="00041FF6" w:rsidP="00041FF6">
            <w:pPr>
              <w:pStyle w:val="ListParagraph"/>
              <w:numPr>
                <w:ilvl w:val="0"/>
                <w:numId w:val="2"/>
              </w:numPr>
              <w:ind w:left="353"/>
              <w:rPr>
                <w:rFonts w:ascii="Times New Roman" w:hAnsi="Times New Roman"/>
              </w:rPr>
            </w:pPr>
            <w:r w:rsidRPr="004C7E39">
              <w:rPr>
                <w:rFonts w:ascii="Times New Roman" w:hAnsi="Times New Roman"/>
              </w:rPr>
              <w:t>Số d</w:t>
            </w:r>
            <w:r w:rsidRPr="004C7E39">
              <w:rPr>
                <w:rFonts w:ascii="Times New Roman" w:hAnsi="Times New Roman"/>
                <w:color w:val="000000"/>
              </w:rPr>
              <w:t xml:space="preserve">ư nợ cho vay </w:t>
            </w:r>
            <w:r w:rsidRPr="004C7E39">
              <w:rPr>
                <w:rFonts w:ascii="Times New Roman" w:hAnsi="Times New Roman"/>
              </w:rPr>
              <w:t xml:space="preserve">trong </w:t>
            </w:r>
            <w:r w:rsidRPr="00413DAA">
              <w:rPr>
                <w:rFonts w:ascii="Times New Roman" w:hAnsi="Times New Roman"/>
              </w:rPr>
              <w:t xml:space="preserve">tháng lấy </w:t>
            </w:r>
            <w:r w:rsidRPr="008626A7">
              <w:rPr>
                <w:rFonts w:ascii="Times New Roman" w:hAnsi="Times New Roman"/>
              </w:rPr>
              <w:t xml:space="preserve">như cột </w:t>
            </w:r>
            <w:r w:rsidR="00413DAA" w:rsidRPr="008626A7">
              <w:rPr>
                <w:rFonts w:ascii="Times New Roman" w:hAnsi="Times New Roman"/>
              </w:rPr>
              <w:t>9</w:t>
            </w:r>
          </w:p>
          <w:p w14:paraId="64ADEAAF" w14:textId="4B11AEF7"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rPr>
              <w:t>Số kế hoạch tháng lấy từ file do phòng Kế hoạch upload</w:t>
            </w:r>
          </w:p>
        </w:tc>
      </w:tr>
      <w:tr w:rsidR="00CF523A" w:rsidRPr="004C7E39" w14:paraId="3415F074"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50CDAE62" w14:textId="0CC269BE" w:rsidR="00041FF6" w:rsidRPr="004C7E39" w:rsidRDefault="00041FF6">
            <w:pPr>
              <w:pStyle w:val="ListParagraph"/>
              <w:numPr>
                <w:ilvl w:val="0"/>
                <w:numId w:val="48"/>
              </w:numPr>
              <w:rPr>
                <w:rFonts w:ascii="Times New Roman" w:hAnsi="Times New Roman"/>
                <w:color w:val="000000"/>
              </w:rPr>
            </w:pPr>
          </w:p>
        </w:tc>
        <w:tc>
          <w:tcPr>
            <w:tcW w:w="900" w:type="dxa"/>
            <w:vMerge w:val="restart"/>
            <w:tcBorders>
              <w:top w:val="nil"/>
              <w:left w:val="single" w:sz="4" w:space="0" w:color="auto"/>
              <w:bottom w:val="single" w:sz="4" w:space="0" w:color="auto"/>
              <w:right w:val="single" w:sz="4" w:space="0" w:color="auto"/>
            </w:tcBorders>
            <w:shd w:val="clear" w:color="auto" w:fill="auto"/>
            <w:hideMark/>
          </w:tcPr>
          <w:p w14:paraId="7DA7B672" w14:textId="77777777" w:rsidR="00041FF6" w:rsidRPr="004C7E39" w:rsidRDefault="00041FF6" w:rsidP="00041FF6">
            <w:pPr>
              <w:rPr>
                <w:color w:val="000000"/>
                <w:sz w:val="22"/>
                <w:szCs w:val="22"/>
              </w:rPr>
            </w:pPr>
            <w:r w:rsidRPr="004C7E39">
              <w:rPr>
                <w:color w:val="000000"/>
                <w:sz w:val="22"/>
                <w:szCs w:val="22"/>
              </w:rPr>
              <w:t>NFI</w:t>
            </w:r>
          </w:p>
        </w:tc>
        <w:tc>
          <w:tcPr>
            <w:tcW w:w="1350" w:type="dxa"/>
            <w:tcBorders>
              <w:top w:val="nil"/>
              <w:left w:val="nil"/>
              <w:bottom w:val="single" w:sz="4" w:space="0" w:color="auto"/>
              <w:right w:val="single" w:sz="4" w:space="0" w:color="auto"/>
            </w:tcBorders>
            <w:shd w:val="clear" w:color="auto" w:fill="auto"/>
            <w:hideMark/>
          </w:tcPr>
          <w:p w14:paraId="260F333E" w14:textId="77777777" w:rsidR="00041FF6" w:rsidRPr="004C7E39" w:rsidRDefault="00041FF6" w:rsidP="00041FF6">
            <w:pPr>
              <w:rPr>
                <w:color w:val="000000"/>
                <w:sz w:val="22"/>
                <w:szCs w:val="22"/>
              </w:rPr>
            </w:pPr>
            <w:r w:rsidRPr="004C7E39">
              <w:rPr>
                <w:color w:val="000000"/>
                <w:sz w:val="22"/>
                <w:szCs w:val="22"/>
              </w:rPr>
              <w:t>Giá trị thực hiện</w:t>
            </w:r>
          </w:p>
        </w:tc>
        <w:tc>
          <w:tcPr>
            <w:tcW w:w="5933" w:type="dxa"/>
            <w:tcBorders>
              <w:top w:val="nil"/>
              <w:left w:val="nil"/>
              <w:bottom w:val="single" w:sz="4" w:space="0" w:color="auto"/>
              <w:right w:val="single" w:sz="4" w:space="0" w:color="auto"/>
            </w:tcBorders>
            <w:shd w:val="clear" w:color="auto" w:fill="auto"/>
            <w:noWrap/>
          </w:tcPr>
          <w:p w14:paraId="302DA6DE" w14:textId="00F348D7" w:rsidR="00041FF6" w:rsidRPr="004C7E39" w:rsidRDefault="00F833F1" w:rsidP="00041FF6">
            <w:pPr>
              <w:rPr>
                <w:color w:val="000000"/>
                <w:sz w:val="22"/>
                <w:szCs w:val="22"/>
              </w:rPr>
            </w:pPr>
            <w:r w:rsidRPr="004C7E39">
              <w:rPr>
                <w:sz w:val="22"/>
                <w:szCs w:val="22"/>
              </w:rPr>
              <w:t>Thu nhập thuần từ hoạt động dịch vụ</w:t>
            </w:r>
          </w:p>
        </w:tc>
        <w:tc>
          <w:tcPr>
            <w:tcW w:w="5523" w:type="dxa"/>
            <w:tcBorders>
              <w:top w:val="nil"/>
              <w:left w:val="nil"/>
              <w:bottom w:val="single" w:sz="4" w:space="0" w:color="auto"/>
              <w:right w:val="single" w:sz="4" w:space="0" w:color="auto"/>
            </w:tcBorders>
            <w:shd w:val="clear" w:color="auto" w:fill="auto"/>
            <w:noWrap/>
            <w:hideMark/>
          </w:tcPr>
          <w:p w14:paraId="62676837" w14:textId="460767D1" w:rsidR="00041FF6" w:rsidRPr="004C7E39" w:rsidRDefault="00041FF6" w:rsidP="00476DB7">
            <w:pPr>
              <w:rPr>
                <w:color w:val="000000"/>
              </w:rPr>
            </w:pPr>
            <w:r w:rsidRPr="004C7E39">
              <w:rPr>
                <w:color w:val="000000"/>
                <w:sz w:val="22"/>
                <w:szCs w:val="22"/>
              </w:rPr>
              <w:t xml:space="preserve">Lấy cột </w:t>
            </w:r>
            <w:r w:rsidR="00F833F1" w:rsidRPr="004C7E39">
              <w:rPr>
                <w:color w:val="000000"/>
                <w:sz w:val="22"/>
                <w:szCs w:val="22"/>
              </w:rPr>
              <w:t>NFI trong BC KHTC011</w:t>
            </w:r>
          </w:p>
        </w:tc>
      </w:tr>
      <w:tr w:rsidR="00CF523A" w:rsidRPr="004C7E39" w14:paraId="63E9260A"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48B67040" w14:textId="195F5699" w:rsidR="00041FF6" w:rsidRPr="004C7E39" w:rsidRDefault="00041FF6" w:rsidP="00A33AED">
            <w:pPr>
              <w:pStyle w:val="ListParagraph"/>
              <w:numPr>
                <w:ilvl w:val="0"/>
                <w:numId w:val="48"/>
              </w:numPr>
              <w:jc w:val="cente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19FD267D"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1FBA37B8" w14:textId="77777777" w:rsidR="00041FF6" w:rsidRPr="004C7E39" w:rsidRDefault="00041FF6" w:rsidP="00041FF6">
            <w:pPr>
              <w:rPr>
                <w:color w:val="000000"/>
                <w:sz w:val="22"/>
                <w:szCs w:val="22"/>
              </w:rPr>
            </w:pPr>
            <w:r w:rsidRPr="004C7E39">
              <w:rPr>
                <w:color w:val="000000"/>
                <w:sz w:val="22"/>
                <w:szCs w:val="22"/>
              </w:rPr>
              <w:t>% HTKH</w:t>
            </w:r>
          </w:p>
        </w:tc>
        <w:tc>
          <w:tcPr>
            <w:tcW w:w="5933" w:type="dxa"/>
            <w:tcBorders>
              <w:top w:val="nil"/>
              <w:left w:val="nil"/>
              <w:bottom w:val="single" w:sz="4" w:space="0" w:color="auto"/>
              <w:right w:val="single" w:sz="4" w:space="0" w:color="auto"/>
            </w:tcBorders>
            <w:shd w:val="clear" w:color="auto" w:fill="auto"/>
            <w:noWrap/>
            <w:hideMark/>
          </w:tcPr>
          <w:p w14:paraId="45F84B0F" w14:textId="103E195B" w:rsidR="00041FF6" w:rsidRPr="004C7E39" w:rsidRDefault="00041FF6" w:rsidP="00041FF6">
            <w:pPr>
              <w:rPr>
                <w:sz w:val="22"/>
                <w:szCs w:val="22"/>
              </w:rPr>
            </w:pPr>
            <w:r w:rsidRPr="004C7E39">
              <w:rPr>
                <w:color w:val="000000"/>
                <w:sz w:val="22"/>
                <w:szCs w:val="22"/>
              </w:rPr>
              <w:t>% HTKH</w:t>
            </w:r>
            <w:r w:rsidRPr="004C7E39">
              <w:rPr>
                <w:sz w:val="22"/>
                <w:szCs w:val="22"/>
              </w:rPr>
              <w:t xml:space="preserve"> = </w:t>
            </w:r>
            <w:r w:rsidR="00AE32F5" w:rsidRPr="004C7E39">
              <w:rPr>
                <w:sz w:val="22"/>
                <w:szCs w:val="22"/>
              </w:rPr>
              <w:t xml:space="preserve">Thu nhập thuần từ hoạt động dịch vụ </w:t>
            </w:r>
            <w:r w:rsidRPr="004C7E39">
              <w:rPr>
                <w:sz w:val="22"/>
                <w:szCs w:val="22"/>
              </w:rPr>
              <w:t>trong tháng/số kế hoạch tháng</w:t>
            </w:r>
          </w:p>
        </w:tc>
        <w:tc>
          <w:tcPr>
            <w:tcW w:w="5523" w:type="dxa"/>
            <w:tcBorders>
              <w:top w:val="nil"/>
              <w:left w:val="nil"/>
              <w:bottom w:val="single" w:sz="4" w:space="0" w:color="auto"/>
              <w:right w:val="single" w:sz="4" w:space="0" w:color="auto"/>
            </w:tcBorders>
            <w:shd w:val="clear" w:color="auto" w:fill="auto"/>
            <w:noWrap/>
            <w:hideMark/>
          </w:tcPr>
          <w:p w14:paraId="796EF8EF" w14:textId="25268D8D" w:rsidR="00041FF6" w:rsidRPr="008626A7" w:rsidRDefault="00413DAA" w:rsidP="00041FF6">
            <w:pPr>
              <w:pStyle w:val="ListParagraph"/>
              <w:numPr>
                <w:ilvl w:val="0"/>
                <w:numId w:val="2"/>
              </w:numPr>
              <w:ind w:left="353"/>
              <w:rPr>
                <w:rFonts w:ascii="Times New Roman" w:hAnsi="Times New Roman"/>
                <w:color w:val="000000"/>
              </w:rPr>
            </w:pPr>
            <w:r w:rsidRPr="008626A7">
              <w:rPr>
                <w:rFonts w:ascii="Times New Roman" w:hAnsi="Times New Roman"/>
              </w:rPr>
              <w:t>Thu nhập thuần từ hoạt động dịch vụ (cột 13)</w:t>
            </w:r>
          </w:p>
          <w:p w14:paraId="616467A6" w14:textId="0C9ECDBF" w:rsidR="00041FF6" w:rsidRPr="004C7E39" w:rsidRDefault="00041FF6" w:rsidP="00041FF6">
            <w:pPr>
              <w:pStyle w:val="ListParagraph"/>
              <w:numPr>
                <w:ilvl w:val="0"/>
                <w:numId w:val="2"/>
              </w:numPr>
              <w:ind w:left="370"/>
              <w:rPr>
                <w:rFonts w:ascii="Times New Roman" w:hAnsi="Times New Roman"/>
              </w:rPr>
            </w:pPr>
            <w:r w:rsidRPr="004C7E39">
              <w:rPr>
                <w:rFonts w:ascii="Times New Roman" w:hAnsi="Times New Roman"/>
              </w:rPr>
              <w:t xml:space="preserve">Số kế hoạch tháng lấy từ file do phòng Kế hoạch upload </w:t>
            </w:r>
          </w:p>
        </w:tc>
      </w:tr>
      <w:tr w:rsidR="00CF523A" w:rsidRPr="004C7E39" w14:paraId="2089865F"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02654C91" w14:textId="7989E460"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0336FE9E"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6FD29FC1" w14:textId="56C253AF" w:rsidR="00041FF6" w:rsidRPr="004C7E39" w:rsidRDefault="00041FF6" w:rsidP="00041FF6">
            <w:pPr>
              <w:rPr>
                <w:color w:val="000000"/>
                <w:sz w:val="22"/>
                <w:szCs w:val="22"/>
              </w:rPr>
            </w:pPr>
            <w:r w:rsidRPr="004C7E39">
              <w:rPr>
                <w:color w:val="000000"/>
                <w:sz w:val="22"/>
                <w:szCs w:val="22"/>
              </w:rPr>
              <w:t>GAP</w:t>
            </w:r>
          </w:p>
        </w:tc>
        <w:tc>
          <w:tcPr>
            <w:tcW w:w="5933" w:type="dxa"/>
            <w:tcBorders>
              <w:top w:val="nil"/>
              <w:left w:val="nil"/>
              <w:bottom w:val="single" w:sz="4" w:space="0" w:color="auto"/>
              <w:right w:val="single" w:sz="4" w:space="0" w:color="auto"/>
            </w:tcBorders>
            <w:shd w:val="clear" w:color="auto" w:fill="auto"/>
            <w:noWrap/>
            <w:hideMark/>
          </w:tcPr>
          <w:p w14:paraId="7E47B454" w14:textId="2F9B140A" w:rsidR="00041FF6" w:rsidRPr="004C7E39" w:rsidRDefault="00041FF6" w:rsidP="00041FF6">
            <w:pPr>
              <w:rPr>
                <w:color w:val="000000"/>
                <w:sz w:val="22"/>
                <w:szCs w:val="22"/>
              </w:rPr>
            </w:pPr>
            <w:r w:rsidRPr="004C7E39">
              <w:rPr>
                <w:sz w:val="22"/>
                <w:szCs w:val="22"/>
              </w:rPr>
              <w:t xml:space="preserve">GAP = </w:t>
            </w:r>
            <w:r w:rsidR="00453AA6" w:rsidRPr="004C7E39">
              <w:rPr>
                <w:sz w:val="22"/>
                <w:szCs w:val="22"/>
              </w:rPr>
              <w:t xml:space="preserve">Thu nhập thuần từ hoạt động dịch vu (cột 15) </w:t>
            </w:r>
            <w:r w:rsidRPr="004C7E39">
              <w:rPr>
                <w:sz w:val="22"/>
                <w:szCs w:val="22"/>
              </w:rPr>
              <w:t>- số kế hoạch tháng</w:t>
            </w:r>
          </w:p>
        </w:tc>
        <w:tc>
          <w:tcPr>
            <w:tcW w:w="5523" w:type="dxa"/>
            <w:tcBorders>
              <w:top w:val="nil"/>
              <w:left w:val="nil"/>
              <w:bottom w:val="single" w:sz="4" w:space="0" w:color="auto"/>
              <w:right w:val="single" w:sz="4" w:space="0" w:color="auto"/>
            </w:tcBorders>
            <w:shd w:val="clear" w:color="auto" w:fill="auto"/>
            <w:noWrap/>
            <w:hideMark/>
          </w:tcPr>
          <w:p w14:paraId="1FDDF194" w14:textId="39EECE7C"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rPr>
              <w:t>Số kế hoạch tháng lấy từ file do phòng Kế hoạch upload</w:t>
            </w:r>
          </w:p>
        </w:tc>
      </w:tr>
      <w:tr w:rsidR="00CF523A" w:rsidRPr="004C7E39" w14:paraId="04935656"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56F4A88D" w14:textId="3A0B2AF1" w:rsidR="00041FF6" w:rsidRPr="004C7E39" w:rsidRDefault="00041FF6">
            <w:pPr>
              <w:pStyle w:val="ListParagraph"/>
              <w:numPr>
                <w:ilvl w:val="0"/>
                <w:numId w:val="48"/>
              </w:numPr>
              <w:rPr>
                <w:rFonts w:ascii="Times New Roman" w:hAnsi="Times New Roman"/>
                <w:color w:val="000000"/>
              </w:rPr>
            </w:pPr>
          </w:p>
        </w:tc>
        <w:tc>
          <w:tcPr>
            <w:tcW w:w="900" w:type="dxa"/>
            <w:vMerge w:val="restart"/>
            <w:tcBorders>
              <w:top w:val="nil"/>
              <w:left w:val="single" w:sz="4" w:space="0" w:color="auto"/>
              <w:bottom w:val="single" w:sz="4" w:space="0" w:color="auto"/>
              <w:right w:val="single" w:sz="4" w:space="0" w:color="auto"/>
            </w:tcBorders>
            <w:shd w:val="clear" w:color="auto" w:fill="auto"/>
            <w:hideMark/>
          </w:tcPr>
          <w:p w14:paraId="02F3125A" w14:textId="77777777" w:rsidR="00041FF6" w:rsidRPr="004C7E39" w:rsidRDefault="00041FF6" w:rsidP="00041FF6">
            <w:pPr>
              <w:rPr>
                <w:color w:val="000000"/>
                <w:sz w:val="22"/>
                <w:szCs w:val="22"/>
              </w:rPr>
            </w:pPr>
            <w:r w:rsidRPr="004C7E39">
              <w:rPr>
                <w:color w:val="000000"/>
                <w:sz w:val="22"/>
                <w:szCs w:val="22"/>
              </w:rPr>
              <w:t>Thu hồi nợ</w:t>
            </w:r>
          </w:p>
        </w:tc>
        <w:tc>
          <w:tcPr>
            <w:tcW w:w="1350" w:type="dxa"/>
            <w:tcBorders>
              <w:top w:val="nil"/>
              <w:left w:val="nil"/>
              <w:bottom w:val="single" w:sz="4" w:space="0" w:color="auto"/>
              <w:right w:val="single" w:sz="4" w:space="0" w:color="auto"/>
            </w:tcBorders>
            <w:shd w:val="clear" w:color="auto" w:fill="auto"/>
            <w:hideMark/>
          </w:tcPr>
          <w:p w14:paraId="4213B41A" w14:textId="77777777" w:rsidR="00041FF6" w:rsidRPr="004C7E39" w:rsidRDefault="00041FF6" w:rsidP="00041FF6">
            <w:pPr>
              <w:rPr>
                <w:color w:val="000000"/>
                <w:sz w:val="22"/>
                <w:szCs w:val="22"/>
              </w:rPr>
            </w:pPr>
            <w:r w:rsidRPr="004C7E39">
              <w:rPr>
                <w:color w:val="000000"/>
                <w:sz w:val="22"/>
                <w:szCs w:val="22"/>
              </w:rPr>
              <w:t>Giá trị thực hiện</w:t>
            </w:r>
          </w:p>
        </w:tc>
        <w:tc>
          <w:tcPr>
            <w:tcW w:w="5933" w:type="dxa"/>
            <w:tcBorders>
              <w:top w:val="nil"/>
              <w:left w:val="nil"/>
              <w:bottom w:val="single" w:sz="4" w:space="0" w:color="auto"/>
              <w:right w:val="single" w:sz="4" w:space="0" w:color="auto"/>
            </w:tcBorders>
            <w:shd w:val="clear" w:color="auto" w:fill="auto"/>
            <w:noWrap/>
            <w:hideMark/>
          </w:tcPr>
          <w:p w14:paraId="08F12623" w14:textId="35067866" w:rsidR="00041FF6" w:rsidRPr="004C7E39" w:rsidRDefault="00041FF6" w:rsidP="00041FF6">
            <w:pPr>
              <w:rPr>
                <w:color w:val="000000"/>
                <w:sz w:val="22"/>
                <w:szCs w:val="22"/>
              </w:rPr>
            </w:pPr>
            <w:r w:rsidRPr="004C7E39">
              <w:rPr>
                <w:sz w:val="22"/>
                <w:szCs w:val="22"/>
              </w:rPr>
              <w:t>Doanh số thu hồi nợ gốc của những khách hàng có nhóm nợ tại thời điểm thu gốc là nhóm 2, 3, 4, 5</w:t>
            </w:r>
          </w:p>
        </w:tc>
        <w:tc>
          <w:tcPr>
            <w:tcW w:w="5523" w:type="dxa"/>
            <w:tcBorders>
              <w:top w:val="nil"/>
              <w:left w:val="nil"/>
              <w:bottom w:val="single" w:sz="4" w:space="0" w:color="auto"/>
              <w:right w:val="single" w:sz="4" w:space="0" w:color="auto"/>
            </w:tcBorders>
            <w:shd w:val="clear" w:color="auto" w:fill="auto"/>
            <w:noWrap/>
            <w:hideMark/>
          </w:tcPr>
          <w:p w14:paraId="2650CB48" w14:textId="18D46249" w:rsidR="00041FF6" w:rsidRPr="004C7E39" w:rsidRDefault="00041FF6" w:rsidP="00041FF6">
            <w:pPr>
              <w:rPr>
                <w:color w:val="000000"/>
                <w:sz w:val="22"/>
                <w:szCs w:val="22"/>
              </w:rPr>
            </w:pPr>
            <w:r w:rsidRPr="004C7E39">
              <w:rPr>
                <w:color w:val="000000"/>
                <w:sz w:val="22"/>
                <w:szCs w:val="22"/>
              </w:rPr>
              <w:t>Lấy cột “</w:t>
            </w:r>
            <w:r w:rsidRPr="004C7E39">
              <w:rPr>
                <w:sz w:val="22"/>
                <w:szCs w:val="22"/>
              </w:rPr>
              <w:t>Doanh số thu gốc nội bảng nhóm 2”, “Doanh số thu gốc nội bảng N3-5” trong báo cáo “QLRR015”</w:t>
            </w:r>
          </w:p>
        </w:tc>
      </w:tr>
      <w:tr w:rsidR="00CF523A" w:rsidRPr="004C7E39" w14:paraId="4074C8C9"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2363D82B" w14:textId="597B20F6"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4868A291"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7131704F" w14:textId="77777777" w:rsidR="00041FF6" w:rsidRPr="004C7E39" w:rsidRDefault="00041FF6" w:rsidP="00041FF6">
            <w:pPr>
              <w:rPr>
                <w:color w:val="000000"/>
                <w:sz w:val="22"/>
                <w:szCs w:val="22"/>
              </w:rPr>
            </w:pPr>
            <w:r w:rsidRPr="004C7E39">
              <w:rPr>
                <w:color w:val="000000"/>
                <w:sz w:val="22"/>
                <w:szCs w:val="22"/>
              </w:rPr>
              <w:t>% HTKH</w:t>
            </w:r>
          </w:p>
        </w:tc>
        <w:tc>
          <w:tcPr>
            <w:tcW w:w="5933" w:type="dxa"/>
            <w:tcBorders>
              <w:top w:val="nil"/>
              <w:left w:val="nil"/>
              <w:bottom w:val="single" w:sz="4" w:space="0" w:color="auto"/>
              <w:right w:val="single" w:sz="4" w:space="0" w:color="auto"/>
            </w:tcBorders>
            <w:shd w:val="clear" w:color="auto" w:fill="auto"/>
            <w:noWrap/>
            <w:hideMark/>
          </w:tcPr>
          <w:p w14:paraId="10AE8C86" w14:textId="05DAB58F" w:rsidR="00041FF6" w:rsidRPr="004C7E39" w:rsidRDefault="00041FF6" w:rsidP="00041FF6">
            <w:pPr>
              <w:rPr>
                <w:color w:val="000000"/>
                <w:sz w:val="22"/>
                <w:szCs w:val="22"/>
              </w:rPr>
            </w:pPr>
            <w:r w:rsidRPr="004C7E39">
              <w:rPr>
                <w:color w:val="000000"/>
                <w:sz w:val="22"/>
                <w:szCs w:val="22"/>
              </w:rPr>
              <w:t>% HTKH</w:t>
            </w:r>
            <w:r w:rsidRPr="004C7E39">
              <w:rPr>
                <w:sz w:val="22"/>
                <w:szCs w:val="22"/>
              </w:rPr>
              <w:t xml:space="preserve"> = Doanh số thu hồi nợ gốc trong tháng/số kế hoạch tháng</w:t>
            </w:r>
          </w:p>
        </w:tc>
        <w:tc>
          <w:tcPr>
            <w:tcW w:w="5523" w:type="dxa"/>
            <w:tcBorders>
              <w:top w:val="nil"/>
              <w:left w:val="nil"/>
              <w:bottom w:val="single" w:sz="4" w:space="0" w:color="auto"/>
              <w:right w:val="single" w:sz="4" w:space="0" w:color="auto"/>
            </w:tcBorders>
            <w:shd w:val="clear" w:color="auto" w:fill="auto"/>
            <w:noWrap/>
            <w:hideMark/>
          </w:tcPr>
          <w:p w14:paraId="17E8B52F" w14:textId="52D6C036" w:rsidR="00041FF6" w:rsidRPr="004C7E39" w:rsidRDefault="00041FF6" w:rsidP="00041FF6">
            <w:pPr>
              <w:rPr>
                <w:color w:val="000000"/>
                <w:sz w:val="22"/>
                <w:szCs w:val="22"/>
              </w:rPr>
            </w:pPr>
            <w:r w:rsidRPr="004C7E39">
              <w:rPr>
                <w:color w:val="000000"/>
                <w:sz w:val="22"/>
                <w:szCs w:val="22"/>
              </w:rPr>
              <w:t xml:space="preserve">= </w:t>
            </w:r>
            <w:r w:rsidR="00194F7C" w:rsidRPr="004C7E39">
              <w:rPr>
                <w:color w:val="000000"/>
                <w:sz w:val="22"/>
                <w:szCs w:val="22"/>
              </w:rPr>
              <w:t xml:space="preserve">cột </w:t>
            </w:r>
            <w:r w:rsidR="00413DAA" w:rsidRPr="008626A7">
              <w:rPr>
                <w:color w:val="000000"/>
                <w:sz w:val="22"/>
                <w:szCs w:val="22"/>
              </w:rPr>
              <w:t>16</w:t>
            </w:r>
            <w:r w:rsidR="00194F7C" w:rsidRPr="004C7E39">
              <w:rPr>
                <w:color w:val="000000"/>
                <w:sz w:val="22"/>
                <w:szCs w:val="22"/>
              </w:rPr>
              <w:t xml:space="preserve"> </w:t>
            </w:r>
            <w:r w:rsidRPr="004C7E39">
              <w:rPr>
                <w:color w:val="000000"/>
                <w:sz w:val="22"/>
                <w:szCs w:val="22"/>
              </w:rPr>
              <w:t>/ số kế hoạch tháng</w:t>
            </w:r>
          </w:p>
          <w:p w14:paraId="1351B40B" w14:textId="02B01C32" w:rsidR="00041FF6" w:rsidRPr="004C7E39" w:rsidRDefault="00041FF6" w:rsidP="00041FF6">
            <w:pPr>
              <w:rPr>
                <w:color w:val="000000"/>
                <w:sz w:val="22"/>
                <w:szCs w:val="22"/>
              </w:rPr>
            </w:pPr>
            <w:r w:rsidRPr="004C7E39">
              <w:rPr>
                <w:color w:val="000000"/>
                <w:sz w:val="22"/>
                <w:szCs w:val="22"/>
              </w:rPr>
              <w:t xml:space="preserve">Trong đó: số kế hoạch tháng </w:t>
            </w:r>
            <w:r w:rsidRPr="004C7E39">
              <w:rPr>
                <w:sz w:val="22"/>
                <w:szCs w:val="22"/>
              </w:rPr>
              <w:t>lấy từ file do phòng Kế hoạch upload</w:t>
            </w:r>
          </w:p>
        </w:tc>
      </w:tr>
      <w:tr w:rsidR="00CF523A" w:rsidRPr="004C7E39" w14:paraId="46463063"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5B47A919" w14:textId="63AC6D29"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672F1B5E"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1539C596" w14:textId="53C0B4BD" w:rsidR="00041FF6" w:rsidRPr="004C7E39" w:rsidRDefault="00041FF6" w:rsidP="00041FF6">
            <w:pPr>
              <w:rPr>
                <w:color w:val="000000"/>
                <w:sz w:val="22"/>
                <w:szCs w:val="22"/>
              </w:rPr>
            </w:pPr>
            <w:r w:rsidRPr="004C7E39">
              <w:rPr>
                <w:color w:val="000000"/>
                <w:sz w:val="22"/>
                <w:szCs w:val="22"/>
              </w:rPr>
              <w:t>GAP</w:t>
            </w:r>
          </w:p>
        </w:tc>
        <w:tc>
          <w:tcPr>
            <w:tcW w:w="5933" w:type="dxa"/>
            <w:tcBorders>
              <w:top w:val="nil"/>
              <w:left w:val="nil"/>
              <w:bottom w:val="single" w:sz="4" w:space="0" w:color="auto"/>
              <w:right w:val="single" w:sz="4" w:space="0" w:color="auto"/>
            </w:tcBorders>
            <w:shd w:val="clear" w:color="auto" w:fill="auto"/>
            <w:noWrap/>
            <w:hideMark/>
          </w:tcPr>
          <w:p w14:paraId="645DB633" w14:textId="2026D1AC" w:rsidR="00041FF6" w:rsidRPr="004C7E39" w:rsidRDefault="00041FF6" w:rsidP="00041FF6">
            <w:pPr>
              <w:rPr>
                <w:color w:val="000000"/>
                <w:sz w:val="22"/>
                <w:szCs w:val="22"/>
              </w:rPr>
            </w:pPr>
            <w:r w:rsidRPr="004C7E39">
              <w:rPr>
                <w:sz w:val="22"/>
                <w:szCs w:val="22"/>
              </w:rPr>
              <w:t>GAP = Doanh số thu hồi nợ gốc trong tháng - số kế hoạch tháng</w:t>
            </w:r>
          </w:p>
        </w:tc>
        <w:tc>
          <w:tcPr>
            <w:tcW w:w="5523" w:type="dxa"/>
            <w:tcBorders>
              <w:top w:val="nil"/>
              <w:left w:val="nil"/>
              <w:bottom w:val="single" w:sz="4" w:space="0" w:color="auto"/>
              <w:right w:val="single" w:sz="4" w:space="0" w:color="auto"/>
            </w:tcBorders>
            <w:shd w:val="clear" w:color="auto" w:fill="auto"/>
            <w:noWrap/>
            <w:hideMark/>
          </w:tcPr>
          <w:p w14:paraId="03B9962B" w14:textId="3848C81F" w:rsidR="00041FF6" w:rsidRPr="004C7E39" w:rsidRDefault="00476DB7" w:rsidP="00041FF6">
            <w:pPr>
              <w:rPr>
                <w:color w:val="000000"/>
                <w:sz w:val="22"/>
                <w:szCs w:val="22"/>
              </w:rPr>
            </w:pPr>
            <w:r w:rsidRPr="004C7E39">
              <w:rPr>
                <w:color w:val="000000"/>
                <w:sz w:val="22"/>
                <w:szCs w:val="22"/>
              </w:rPr>
              <w:t>=</w:t>
            </w:r>
            <w:r w:rsidR="00194F7C" w:rsidRPr="004C7E39">
              <w:rPr>
                <w:color w:val="000000"/>
                <w:sz w:val="22"/>
                <w:szCs w:val="22"/>
              </w:rPr>
              <w:t xml:space="preserve"> </w:t>
            </w:r>
            <w:r w:rsidR="00394892" w:rsidRPr="00006A7E">
              <w:rPr>
                <w:color w:val="000000"/>
                <w:sz w:val="22"/>
                <w:szCs w:val="22"/>
              </w:rPr>
              <w:t xml:space="preserve">giá trị thực hiện thu hồi nợ </w:t>
            </w:r>
            <w:r w:rsidR="00194F7C" w:rsidRPr="00006A7E">
              <w:rPr>
                <w:color w:val="000000"/>
                <w:sz w:val="22"/>
                <w:szCs w:val="22"/>
              </w:rPr>
              <w:t>cột (1</w:t>
            </w:r>
            <w:r w:rsidR="00394892" w:rsidRPr="00006A7E">
              <w:rPr>
                <w:color w:val="000000"/>
                <w:sz w:val="22"/>
                <w:szCs w:val="22"/>
              </w:rPr>
              <w:t>6</w:t>
            </w:r>
            <w:r w:rsidR="00194F7C" w:rsidRPr="00006A7E">
              <w:rPr>
                <w:color w:val="000000"/>
                <w:sz w:val="22"/>
                <w:szCs w:val="22"/>
              </w:rPr>
              <w:t>)</w:t>
            </w:r>
            <w:r w:rsidR="00041FF6" w:rsidRPr="004C7E39">
              <w:rPr>
                <w:color w:val="000000"/>
                <w:sz w:val="22"/>
                <w:szCs w:val="22"/>
              </w:rPr>
              <w:t xml:space="preserve"> - số kế hoạch tháng</w:t>
            </w:r>
          </w:p>
          <w:p w14:paraId="7A23B0E5" w14:textId="01C2B203" w:rsidR="00041FF6" w:rsidRPr="004C7E39" w:rsidRDefault="00041FF6" w:rsidP="00041FF6">
            <w:pPr>
              <w:rPr>
                <w:color w:val="000000"/>
                <w:sz w:val="22"/>
                <w:szCs w:val="22"/>
              </w:rPr>
            </w:pPr>
            <w:r w:rsidRPr="004C7E39">
              <w:rPr>
                <w:color w:val="000000"/>
                <w:sz w:val="22"/>
                <w:szCs w:val="22"/>
              </w:rPr>
              <w:t xml:space="preserve">Trong đó: số kế hoạch tháng </w:t>
            </w:r>
            <w:r w:rsidRPr="004C7E39">
              <w:rPr>
                <w:sz w:val="22"/>
                <w:szCs w:val="22"/>
              </w:rPr>
              <w:t>lấy từ file do phòng Kế hoạch upload</w:t>
            </w:r>
          </w:p>
        </w:tc>
      </w:tr>
      <w:tr w:rsidR="00CF523A" w:rsidRPr="004C7E39" w14:paraId="6FE4180B"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0DBB0EB9" w14:textId="68E49808" w:rsidR="00041FF6" w:rsidRPr="004C7E39" w:rsidRDefault="00041FF6">
            <w:pPr>
              <w:pStyle w:val="ListParagraph"/>
              <w:numPr>
                <w:ilvl w:val="0"/>
                <w:numId w:val="48"/>
              </w:numPr>
              <w:rPr>
                <w:rFonts w:ascii="Times New Roman" w:hAnsi="Times New Roman"/>
                <w:color w:val="000000"/>
              </w:rPr>
            </w:pPr>
          </w:p>
        </w:tc>
        <w:tc>
          <w:tcPr>
            <w:tcW w:w="900" w:type="dxa"/>
            <w:vMerge w:val="restart"/>
            <w:tcBorders>
              <w:top w:val="nil"/>
              <w:left w:val="single" w:sz="4" w:space="0" w:color="auto"/>
              <w:bottom w:val="single" w:sz="4" w:space="0" w:color="auto"/>
              <w:right w:val="single" w:sz="4" w:space="0" w:color="auto"/>
            </w:tcBorders>
            <w:shd w:val="clear" w:color="auto" w:fill="auto"/>
            <w:hideMark/>
          </w:tcPr>
          <w:p w14:paraId="5C3090FE" w14:textId="75AA4C86" w:rsidR="00041FF6" w:rsidRPr="004C7E39" w:rsidRDefault="00041FF6" w:rsidP="00041FF6">
            <w:pPr>
              <w:rPr>
                <w:color w:val="000000"/>
                <w:sz w:val="22"/>
                <w:szCs w:val="22"/>
              </w:rPr>
            </w:pPr>
            <w:r w:rsidRPr="004C7E39">
              <w:rPr>
                <w:color w:val="000000"/>
                <w:sz w:val="22"/>
                <w:szCs w:val="22"/>
              </w:rPr>
              <w:t>Lợi nhuận</w:t>
            </w:r>
          </w:p>
        </w:tc>
        <w:tc>
          <w:tcPr>
            <w:tcW w:w="1350" w:type="dxa"/>
            <w:tcBorders>
              <w:top w:val="nil"/>
              <w:left w:val="nil"/>
              <w:bottom w:val="single" w:sz="4" w:space="0" w:color="auto"/>
              <w:right w:val="single" w:sz="4" w:space="0" w:color="auto"/>
            </w:tcBorders>
            <w:shd w:val="clear" w:color="auto" w:fill="auto"/>
            <w:hideMark/>
          </w:tcPr>
          <w:p w14:paraId="4E374C8B" w14:textId="77777777" w:rsidR="00041FF6" w:rsidRPr="004C7E39" w:rsidRDefault="00041FF6" w:rsidP="00041FF6">
            <w:pPr>
              <w:rPr>
                <w:color w:val="000000"/>
                <w:sz w:val="22"/>
                <w:szCs w:val="22"/>
              </w:rPr>
            </w:pPr>
            <w:r w:rsidRPr="004C7E39">
              <w:rPr>
                <w:color w:val="000000"/>
                <w:sz w:val="22"/>
                <w:szCs w:val="22"/>
              </w:rPr>
              <w:t>Giá trị thực hiện</w:t>
            </w:r>
          </w:p>
        </w:tc>
        <w:tc>
          <w:tcPr>
            <w:tcW w:w="5933" w:type="dxa"/>
            <w:tcBorders>
              <w:top w:val="nil"/>
              <w:left w:val="nil"/>
              <w:bottom w:val="single" w:sz="4" w:space="0" w:color="auto"/>
              <w:right w:val="single" w:sz="4" w:space="0" w:color="auto"/>
            </w:tcBorders>
            <w:shd w:val="clear" w:color="auto" w:fill="auto"/>
            <w:noWrap/>
            <w:hideMark/>
          </w:tcPr>
          <w:p w14:paraId="3A805C65" w14:textId="0B7D53AB" w:rsidR="00041FF6" w:rsidRPr="004C7E39" w:rsidRDefault="00041FF6" w:rsidP="00041FF6">
            <w:pPr>
              <w:rPr>
                <w:color w:val="000000"/>
                <w:sz w:val="22"/>
                <w:szCs w:val="22"/>
              </w:rPr>
            </w:pPr>
            <w:r w:rsidRPr="004C7E39">
              <w:rPr>
                <w:color w:val="000000"/>
                <w:sz w:val="22"/>
                <w:szCs w:val="22"/>
              </w:rPr>
              <w:t>Lấy từ cột “LỢI NHUẬN HOÀN THÀNH KẾ HOẠCH” trong báo cáo “KHTC011 - Báo cáo thu nhập chi phí”</w:t>
            </w:r>
          </w:p>
        </w:tc>
        <w:tc>
          <w:tcPr>
            <w:tcW w:w="5523" w:type="dxa"/>
            <w:tcBorders>
              <w:top w:val="nil"/>
              <w:left w:val="nil"/>
              <w:bottom w:val="single" w:sz="4" w:space="0" w:color="auto"/>
              <w:right w:val="single" w:sz="4" w:space="0" w:color="auto"/>
            </w:tcBorders>
            <w:shd w:val="clear" w:color="auto" w:fill="auto"/>
            <w:noWrap/>
            <w:hideMark/>
          </w:tcPr>
          <w:p w14:paraId="696557BF" w14:textId="7962BD9B" w:rsidR="00041FF6" w:rsidRPr="004C7E39" w:rsidRDefault="00CF3C2F" w:rsidP="00041FF6">
            <w:pPr>
              <w:rPr>
                <w:color w:val="000000"/>
                <w:sz w:val="22"/>
                <w:szCs w:val="22"/>
              </w:rPr>
            </w:pPr>
            <w:r w:rsidRPr="004C7E39">
              <w:rPr>
                <w:color w:val="000000"/>
                <w:sz w:val="22"/>
                <w:szCs w:val="22"/>
              </w:rPr>
              <w:t>Lấy từ cột “LỢI NHUẬN HOÀN THÀNH KẾ HOẠCH” trong báo cáo “KHTC011 - Báo cáo thu nhập chi phí”</w:t>
            </w:r>
          </w:p>
        </w:tc>
      </w:tr>
      <w:tr w:rsidR="00CF523A" w:rsidRPr="004C7E39" w14:paraId="2F6D4128"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1C7B6026" w14:textId="24A95874"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442458E9"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4173CAF2" w14:textId="77777777" w:rsidR="00041FF6" w:rsidRPr="004C7E39" w:rsidRDefault="00041FF6" w:rsidP="00041FF6">
            <w:pPr>
              <w:rPr>
                <w:color w:val="000000"/>
                <w:sz w:val="22"/>
                <w:szCs w:val="22"/>
              </w:rPr>
            </w:pPr>
            <w:r w:rsidRPr="004C7E39">
              <w:rPr>
                <w:color w:val="000000"/>
                <w:sz w:val="22"/>
                <w:szCs w:val="22"/>
              </w:rPr>
              <w:t>% HTKH</w:t>
            </w:r>
          </w:p>
        </w:tc>
        <w:tc>
          <w:tcPr>
            <w:tcW w:w="5933" w:type="dxa"/>
            <w:tcBorders>
              <w:top w:val="nil"/>
              <w:left w:val="nil"/>
              <w:bottom w:val="single" w:sz="4" w:space="0" w:color="auto"/>
              <w:right w:val="single" w:sz="4" w:space="0" w:color="auto"/>
            </w:tcBorders>
            <w:shd w:val="clear" w:color="auto" w:fill="auto"/>
            <w:noWrap/>
            <w:hideMark/>
          </w:tcPr>
          <w:p w14:paraId="123D79C3" w14:textId="48A443DD" w:rsidR="00041FF6" w:rsidRPr="004C7E39" w:rsidRDefault="00041FF6" w:rsidP="00041FF6">
            <w:pPr>
              <w:rPr>
                <w:sz w:val="22"/>
                <w:szCs w:val="22"/>
              </w:rPr>
            </w:pPr>
            <w:r w:rsidRPr="004C7E39">
              <w:rPr>
                <w:color w:val="000000"/>
                <w:sz w:val="22"/>
                <w:szCs w:val="22"/>
              </w:rPr>
              <w:t>% HTKH</w:t>
            </w:r>
            <w:r w:rsidRPr="004C7E39">
              <w:rPr>
                <w:sz w:val="22"/>
                <w:szCs w:val="22"/>
              </w:rPr>
              <w:t xml:space="preserve"> = lợi nhuận thực hiện</w:t>
            </w:r>
            <w:r w:rsidRPr="004C7E39">
              <w:rPr>
                <w:color w:val="000000"/>
                <w:sz w:val="22"/>
                <w:szCs w:val="22"/>
              </w:rPr>
              <w:t xml:space="preserve"> </w:t>
            </w:r>
            <w:r w:rsidRPr="004C7E39">
              <w:rPr>
                <w:sz w:val="22"/>
                <w:szCs w:val="22"/>
              </w:rPr>
              <w:t>trong tháng/ lợi nhuận kế hoạch tháng</w:t>
            </w:r>
          </w:p>
        </w:tc>
        <w:tc>
          <w:tcPr>
            <w:tcW w:w="5523" w:type="dxa"/>
            <w:tcBorders>
              <w:top w:val="nil"/>
              <w:left w:val="nil"/>
              <w:bottom w:val="single" w:sz="4" w:space="0" w:color="auto"/>
              <w:right w:val="single" w:sz="4" w:space="0" w:color="auto"/>
            </w:tcBorders>
            <w:shd w:val="clear" w:color="auto" w:fill="auto"/>
            <w:noWrap/>
            <w:hideMark/>
          </w:tcPr>
          <w:p w14:paraId="15D9891F" w14:textId="487B5B77" w:rsidR="00041FF6" w:rsidRPr="00006A7E" w:rsidRDefault="00041FF6" w:rsidP="00041FF6">
            <w:pPr>
              <w:pStyle w:val="ListParagraph"/>
              <w:numPr>
                <w:ilvl w:val="0"/>
                <w:numId w:val="2"/>
              </w:numPr>
              <w:ind w:left="353"/>
              <w:rPr>
                <w:rFonts w:ascii="Times New Roman" w:hAnsi="Times New Roman"/>
              </w:rPr>
            </w:pPr>
            <w:r w:rsidRPr="004C7E39">
              <w:rPr>
                <w:rFonts w:ascii="Times New Roman" w:hAnsi="Times New Roman"/>
              </w:rPr>
              <w:t>Lợi nhuận thực hiện</w:t>
            </w:r>
            <w:r w:rsidRPr="004C7E39">
              <w:rPr>
                <w:rFonts w:ascii="Times New Roman" w:hAnsi="Times New Roman"/>
                <w:color w:val="000000"/>
              </w:rPr>
              <w:t xml:space="preserve"> </w:t>
            </w:r>
            <w:r w:rsidRPr="004C7E39">
              <w:rPr>
                <w:rFonts w:ascii="Times New Roman" w:hAnsi="Times New Roman"/>
              </w:rPr>
              <w:t xml:space="preserve">trong tháng lấy như </w:t>
            </w:r>
            <w:r w:rsidRPr="00006A7E">
              <w:rPr>
                <w:rFonts w:ascii="Times New Roman" w:hAnsi="Times New Roman"/>
              </w:rPr>
              <w:t>cột (</w:t>
            </w:r>
            <w:r w:rsidR="00BD4419" w:rsidRPr="00006A7E">
              <w:rPr>
                <w:rFonts w:ascii="Times New Roman" w:hAnsi="Times New Roman"/>
              </w:rPr>
              <w:t>19</w:t>
            </w:r>
            <w:r w:rsidRPr="00006A7E">
              <w:rPr>
                <w:rFonts w:ascii="Times New Roman" w:hAnsi="Times New Roman"/>
              </w:rPr>
              <w:t>)</w:t>
            </w:r>
          </w:p>
          <w:p w14:paraId="5B74EB21" w14:textId="0A070962"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rPr>
              <w:t>Số kế hoạch tháng lấy từ file do phòng Kế hoạch upload</w:t>
            </w:r>
          </w:p>
        </w:tc>
      </w:tr>
      <w:tr w:rsidR="00CF523A" w:rsidRPr="004C7E39" w14:paraId="769424F9"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0D697227" w14:textId="0FB3230D" w:rsidR="00041FF6" w:rsidRPr="004C7E39" w:rsidRDefault="00041FF6">
            <w:pPr>
              <w:pStyle w:val="ListParagraph"/>
              <w:numPr>
                <w:ilvl w:val="0"/>
                <w:numId w:val="48"/>
              </w:numPr>
              <w:rPr>
                <w:rFonts w:ascii="Times New Roman" w:hAnsi="Times New Roman"/>
                <w:color w:val="000000"/>
              </w:rPr>
            </w:pPr>
          </w:p>
        </w:tc>
        <w:tc>
          <w:tcPr>
            <w:tcW w:w="900" w:type="dxa"/>
            <w:vMerge/>
            <w:tcBorders>
              <w:top w:val="nil"/>
              <w:left w:val="single" w:sz="4" w:space="0" w:color="auto"/>
              <w:bottom w:val="single" w:sz="4" w:space="0" w:color="auto"/>
              <w:right w:val="single" w:sz="4" w:space="0" w:color="auto"/>
            </w:tcBorders>
            <w:hideMark/>
          </w:tcPr>
          <w:p w14:paraId="214CF4BF" w14:textId="77777777" w:rsidR="00041FF6" w:rsidRPr="004C7E39" w:rsidRDefault="00041FF6" w:rsidP="00041FF6">
            <w:pPr>
              <w:rPr>
                <w:color w:val="000000"/>
                <w:sz w:val="22"/>
                <w:szCs w:val="22"/>
              </w:rPr>
            </w:pPr>
          </w:p>
        </w:tc>
        <w:tc>
          <w:tcPr>
            <w:tcW w:w="1350" w:type="dxa"/>
            <w:tcBorders>
              <w:top w:val="nil"/>
              <w:left w:val="nil"/>
              <w:bottom w:val="single" w:sz="4" w:space="0" w:color="auto"/>
              <w:right w:val="single" w:sz="4" w:space="0" w:color="auto"/>
            </w:tcBorders>
            <w:shd w:val="clear" w:color="auto" w:fill="auto"/>
            <w:hideMark/>
          </w:tcPr>
          <w:p w14:paraId="20560E2B" w14:textId="6A43FF5B" w:rsidR="00041FF6" w:rsidRPr="004C7E39" w:rsidRDefault="00041FF6" w:rsidP="00041FF6">
            <w:pPr>
              <w:rPr>
                <w:color w:val="000000"/>
                <w:sz w:val="22"/>
                <w:szCs w:val="22"/>
              </w:rPr>
            </w:pPr>
            <w:r w:rsidRPr="004C7E39">
              <w:rPr>
                <w:color w:val="000000"/>
                <w:sz w:val="22"/>
                <w:szCs w:val="22"/>
              </w:rPr>
              <w:t>GAP</w:t>
            </w:r>
          </w:p>
        </w:tc>
        <w:tc>
          <w:tcPr>
            <w:tcW w:w="5933" w:type="dxa"/>
            <w:tcBorders>
              <w:top w:val="nil"/>
              <w:left w:val="nil"/>
              <w:bottom w:val="single" w:sz="4" w:space="0" w:color="auto"/>
              <w:right w:val="single" w:sz="4" w:space="0" w:color="auto"/>
            </w:tcBorders>
            <w:shd w:val="clear" w:color="auto" w:fill="auto"/>
            <w:noWrap/>
            <w:hideMark/>
          </w:tcPr>
          <w:p w14:paraId="206A45BD" w14:textId="40C80255" w:rsidR="00041FF6" w:rsidRPr="004C7E39" w:rsidRDefault="00041FF6" w:rsidP="00041FF6">
            <w:pPr>
              <w:rPr>
                <w:color w:val="000000"/>
                <w:sz w:val="22"/>
                <w:szCs w:val="22"/>
              </w:rPr>
            </w:pPr>
            <w:r w:rsidRPr="004C7E39">
              <w:rPr>
                <w:sz w:val="22"/>
                <w:szCs w:val="22"/>
              </w:rPr>
              <w:t>GAP = lợi nhuận thực hiện</w:t>
            </w:r>
            <w:r w:rsidRPr="004C7E39">
              <w:rPr>
                <w:color w:val="000000"/>
                <w:sz w:val="22"/>
                <w:szCs w:val="22"/>
              </w:rPr>
              <w:t xml:space="preserve"> </w:t>
            </w:r>
            <w:r w:rsidRPr="004C7E39">
              <w:rPr>
                <w:sz w:val="22"/>
                <w:szCs w:val="22"/>
              </w:rPr>
              <w:t>trong tháng - lợi nhuận kế hoạch tháng</w:t>
            </w:r>
          </w:p>
        </w:tc>
        <w:tc>
          <w:tcPr>
            <w:tcW w:w="5523" w:type="dxa"/>
            <w:tcBorders>
              <w:top w:val="nil"/>
              <w:left w:val="nil"/>
              <w:bottom w:val="single" w:sz="4" w:space="0" w:color="auto"/>
              <w:right w:val="single" w:sz="4" w:space="0" w:color="auto"/>
            </w:tcBorders>
            <w:shd w:val="clear" w:color="auto" w:fill="auto"/>
            <w:noWrap/>
            <w:hideMark/>
          </w:tcPr>
          <w:p w14:paraId="227D4D9D" w14:textId="0A6017B3" w:rsidR="00041FF6" w:rsidRPr="004C7E39" w:rsidRDefault="00041FF6" w:rsidP="00041FF6">
            <w:pPr>
              <w:pStyle w:val="ListParagraph"/>
              <w:numPr>
                <w:ilvl w:val="0"/>
                <w:numId w:val="2"/>
              </w:numPr>
              <w:ind w:left="353"/>
              <w:rPr>
                <w:rFonts w:ascii="Times New Roman" w:hAnsi="Times New Roman"/>
              </w:rPr>
            </w:pPr>
            <w:r w:rsidRPr="004C7E39">
              <w:rPr>
                <w:rFonts w:ascii="Times New Roman" w:hAnsi="Times New Roman"/>
              </w:rPr>
              <w:t>Lợi nhuận thực hiện</w:t>
            </w:r>
            <w:r w:rsidRPr="004C7E39">
              <w:rPr>
                <w:rFonts w:ascii="Times New Roman" w:hAnsi="Times New Roman"/>
                <w:color w:val="000000"/>
              </w:rPr>
              <w:t xml:space="preserve"> </w:t>
            </w:r>
            <w:r w:rsidRPr="004C7E39">
              <w:rPr>
                <w:rFonts w:ascii="Times New Roman" w:hAnsi="Times New Roman"/>
              </w:rPr>
              <w:t xml:space="preserve">trong tháng lấy như cột </w:t>
            </w:r>
            <w:r w:rsidRPr="00006A7E">
              <w:rPr>
                <w:rFonts w:ascii="Times New Roman" w:hAnsi="Times New Roman"/>
              </w:rPr>
              <w:t>(</w:t>
            </w:r>
            <w:r w:rsidR="00DB2D78" w:rsidRPr="00006A7E">
              <w:rPr>
                <w:rFonts w:ascii="Times New Roman" w:hAnsi="Times New Roman"/>
              </w:rPr>
              <w:t>19</w:t>
            </w:r>
            <w:r w:rsidRPr="00006A7E">
              <w:rPr>
                <w:rFonts w:ascii="Times New Roman" w:hAnsi="Times New Roman"/>
              </w:rPr>
              <w:t>)</w:t>
            </w:r>
          </w:p>
          <w:p w14:paraId="28022D64" w14:textId="7820374B" w:rsidR="00041FF6" w:rsidRPr="004C7E39" w:rsidRDefault="00041FF6" w:rsidP="00041FF6">
            <w:pPr>
              <w:pStyle w:val="ListParagraph"/>
              <w:numPr>
                <w:ilvl w:val="0"/>
                <w:numId w:val="2"/>
              </w:numPr>
              <w:ind w:left="353"/>
              <w:rPr>
                <w:rFonts w:ascii="Times New Roman" w:hAnsi="Times New Roman"/>
                <w:color w:val="000000"/>
              </w:rPr>
            </w:pPr>
            <w:r w:rsidRPr="004C7E39">
              <w:rPr>
                <w:rFonts w:ascii="Times New Roman" w:hAnsi="Times New Roman"/>
              </w:rPr>
              <w:t>Số kế hoạch tháng lấy từ file do phòng Kế hoạch upload</w:t>
            </w:r>
          </w:p>
        </w:tc>
      </w:tr>
      <w:tr w:rsidR="00CF523A" w:rsidRPr="004C7E39" w14:paraId="1F78F567"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508E39BD" w14:textId="66545315" w:rsidR="00041FF6" w:rsidRPr="004C7E39" w:rsidRDefault="00041FF6">
            <w:pPr>
              <w:pStyle w:val="ListParagraph"/>
              <w:numPr>
                <w:ilvl w:val="0"/>
                <w:numId w:val="48"/>
              </w:numPr>
              <w:rPr>
                <w:rFonts w:ascii="Times New Roman" w:hAnsi="Times New Roman"/>
                <w:color w:val="000000"/>
              </w:rPr>
            </w:pPr>
          </w:p>
        </w:tc>
        <w:tc>
          <w:tcPr>
            <w:tcW w:w="2250" w:type="dxa"/>
            <w:gridSpan w:val="2"/>
            <w:tcBorders>
              <w:top w:val="nil"/>
              <w:left w:val="nil"/>
              <w:bottom w:val="single" w:sz="4" w:space="0" w:color="auto"/>
              <w:right w:val="single" w:sz="4" w:space="0" w:color="auto"/>
            </w:tcBorders>
            <w:shd w:val="clear" w:color="auto" w:fill="auto"/>
            <w:noWrap/>
            <w:hideMark/>
          </w:tcPr>
          <w:p w14:paraId="5F425BCE" w14:textId="4BD00713" w:rsidR="00041FF6" w:rsidRPr="007E4A99" w:rsidRDefault="00041FF6" w:rsidP="00041FF6">
            <w:pPr>
              <w:rPr>
                <w:sz w:val="22"/>
                <w:szCs w:val="22"/>
              </w:rPr>
            </w:pPr>
            <w:r w:rsidRPr="007E4A99">
              <w:rPr>
                <w:sz w:val="22"/>
                <w:szCs w:val="22"/>
              </w:rPr>
              <w:t>Nợ NPL</w:t>
            </w:r>
          </w:p>
        </w:tc>
        <w:tc>
          <w:tcPr>
            <w:tcW w:w="5933" w:type="dxa"/>
            <w:tcBorders>
              <w:top w:val="nil"/>
              <w:left w:val="nil"/>
              <w:bottom w:val="single" w:sz="4" w:space="0" w:color="auto"/>
              <w:right w:val="single" w:sz="4" w:space="0" w:color="auto"/>
            </w:tcBorders>
            <w:shd w:val="clear" w:color="auto" w:fill="auto"/>
            <w:noWrap/>
            <w:hideMark/>
          </w:tcPr>
          <w:p w14:paraId="0FC8D22B" w14:textId="00D63F0A" w:rsidR="00041FF6" w:rsidRPr="007E4A99" w:rsidRDefault="00041FF6" w:rsidP="00041FF6">
            <w:pPr>
              <w:rPr>
                <w:sz w:val="22"/>
                <w:szCs w:val="22"/>
              </w:rPr>
            </w:pPr>
            <w:r w:rsidRPr="007E4A99">
              <w:rPr>
                <w:sz w:val="22"/>
                <w:szCs w:val="22"/>
              </w:rPr>
              <w:t>Tỷ lệ dư nợ NPL = Tổng số dư nợ của nhóm nợ theo CIF (3, 4, 5) của khách hàng cá nhân và doanh nghiệp trong tháng báo cáo / tổng dư nợ trong tháng báo cáo</w:t>
            </w:r>
          </w:p>
        </w:tc>
        <w:tc>
          <w:tcPr>
            <w:tcW w:w="5523" w:type="dxa"/>
            <w:tcBorders>
              <w:top w:val="nil"/>
              <w:left w:val="nil"/>
              <w:bottom w:val="single" w:sz="4" w:space="0" w:color="auto"/>
              <w:right w:val="single" w:sz="4" w:space="0" w:color="auto"/>
            </w:tcBorders>
            <w:shd w:val="clear" w:color="auto" w:fill="auto"/>
            <w:noWrap/>
            <w:hideMark/>
          </w:tcPr>
          <w:p w14:paraId="263463B7" w14:textId="5C19E1B0" w:rsidR="008747AA" w:rsidRPr="007E4A99" w:rsidRDefault="008747AA" w:rsidP="008747AA">
            <w:pPr>
              <w:pStyle w:val="ListParagraph"/>
              <w:numPr>
                <w:ilvl w:val="0"/>
                <w:numId w:val="2"/>
              </w:numPr>
              <w:ind w:left="430"/>
              <w:rPr>
                <w:rFonts w:ascii="Times New Roman" w:hAnsi="Times New Roman"/>
              </w:rPr>
            </w:pPr>
            <w:r w:rsidRPr="007E4A99">
              <w:rPr>
                <w:rFonts w:ascii="Times New Roman" w:hAnsi="Times New Roman"/>
              </w:rPr>
              <w:t xml:space="preserve">Cho vay thông thường: Lấy cột “DU_NO_QUY_DOI”, “NHOM_NO_THEO_CIF” trong file “CRM32”, </w:t>
            </w:r>
          </w:p>
          <w:p w14:paraId="42E23454" w14:textId="77777777" w:rsidR="008747AA" w:rsidRPr="007E4A99" w:rsidRDefault="008747AA">
            <w:pPr>
              <w:pStyle w:val="ListParagraph"/>
              <w:numPr>
                <w:ilvl w:val="0"/>
                <w:numId w:val="18"/>
              </w:numPr>
              <w:rPr>
                <w:rFonts w:ascii="Times New Roman" w:hAnsi="Times New Roman"/>
              </w:rPr>
            </w:pPr>
            <w:r w:rsidRPr="007E4A99">
              <w:rPr>
                <w:rFonts w:ascii="Times New Roman" w:hAnsi="Times New Roman"/>
              </w:rPr>
              <w:t>Bước 1: lọc cột “NHOM_NO_THEO_CIF” = 3, 4, 5</w:t>
            </w:r>
          </w:p>
          <w:p w14:paraId="7AFE53FA" w14:textId="77777777" w:rsidR="008747AA" w:rsidRPr="007E4A99" w:rsidRDefault="008747AA">
            <w:pPr>
              <w:pStyle w:val="ListParagraph"/>
              <w:numPr>
                <w:ilvl w:val="0"/>
                <w:numId w:val="18"/>
              </w:numPr>
              <w:rPr>
                <w:rFonts w:ascii="Times New Roman" w:hAnsi="Times New Roman"/>
              </w:rPr>
            </w:pPr>
            <w:r w:rsidRPr="007E4A99">
              <w:rPr>
                <w:rFonts w:ascii="Times New Roman" w:hAnsi="Times New Roman"/>
              </w:rPr>
              <w:t>Bước 2: số dư = SUM(“DU_NO_QUY_DOI”)</w:t>
            </w:r>
          </w:p>
          <w:p w14:paraId="09E89961" w14:textId="0CE352F8" w:rsidR="008747AA" w:rsidRPr="007E4A99" w:rsidRDefault="008747AA" w:rsidP="008747AA">
            <w:pPr>
              <w:pStyle w:val="ListParagraph"/>
              <w:numPr>
                <w:ilvl w:val="0"/>
                <w:numId w:val="2"/>
              </w:numPr>
              <w:ind w:left="347"/>
              <w:rPr>
                <w:rFonts w:ascii="Times New Roman" w:hAnsi="Times New Roman"/>
              </w:rPr>
            </w:pPr>
            <w:r w:rsidRPr="007E4A99">
              <w:rPr>
                <w:rFonts w:ascii="Times New Roman" w:hAnsi="Times New Roman"/>
              </w:rPr>
              <w:t xml:space="preserve">Đối với thẻ: lấy cột </w:t>
            </w:r>
            <w:r w:rsidR="00E43E6C" w:rsidRPr="008626A7">
              <w:rPr>
                <w:rFonts w:ascii="Times New Roman" w:hAnsi="Times New Roman"/>
              </w:rPr>
              <w:t>“NHOM_NO”</w:t>
            </w:r>
            <w:r w:rsidRPr="008626A7">
              <w:rPr>
                <w:rFonts w:ascii="Times New Roman" w:hAnsi="Times New Roman"/>
              </w:rPr>
              <w:t>,</w:t>
            </w:r>
            <w:r w:rsidRPr="007E4A99">
              <w:rPr>
                <w:rFonts w:ascii="Times New Roman" w:hAnsi="Times New Roman"/>
              </w:rPr>
              <w:t xml:space="preserve"> “DU_NO_QUY_DOI” trong file “DN_THE_CA_NHAN_DOANH_NGHIEP” </w:t>
            </w:r>
          </w:p>
          <w:p w14:paraId="3B50E5F2" w14:textId="77777777" w:rsidR="008747AA" w:rsidRPr="007E4A99" w:rsidRDefault="008747AA">
            <w:pPr>
              <w:pStyle w:val="ListParagraph"/>
              <w:numPr>
                <w:ilvl w:val="0"/>
                <w:numId w:val="18"/>
              </w:numPr>
              <w:rPr>
                <w:rFonts w:ascii="Times New Roman" w:hAnsi="Times New Roman"/>
              </w:rPr>
            </w:pPr>
            <w:r w:rsidRPr="007E4A99">
              <w:rPr>
                <w:rFonts w:ascii="Times New Roman" w:hAnsi="Times New Roman"/>
              </w:rPr>
              <w:t>Bước 1: lọc cột “NHOM_NO” = 3, 4, 5</w:t>
            </w:r>
          </w:p>
          <w:p w14:paraId="2992483C" w14:textId="77777777" w:rsidR="008747AA" w:rsidRPr="007E4A99" w:rsidRDefault="008747AA">
            <w:pPr>
              <w:pStyle w:val="ListParagraph"/>
              <w:numPr>
                <w:ilvl w:val="0"/>
                <w:numId w:val="18"/>
              </w:numPr>
              <w:rPr>
                <w:rFonts w:ascii="Times New Roman" w:hAnsi="Times New Roman"/>
              </w:rPr>
            </w:pPr>
            <w:r w:rsidRPr="007E4A99">
              <w:rPr>
                <w:rFonts w:ascii="Times New Roman" w:hAnsi="Times New Roman"/>
              </w:rPr>
              <w:t>Số dư = SUM(“DU_NO_QUY_DOI”)</w:t>
            </w:r>
          </w:p>
          <w:p w14:paraId="6BE9FF09" w14:textId="07F2AE64" w:rsidR="008747AA" w:rsidRPr="007E4A99" w:rsidRDefault="008747AA" w:rsidP="008747AA">
            <w:pPr>
              <w:pStyle w:val="ListParagraph"/>
              <w:numPr>
                <w:ilvl w:val="0"/>
                <w:numId w:val="2"/>
              </w:numPr>
              <w:ind w:left="347"/>
              <w:rPr>
                <w:rFonts w:ascii="Times New Roman" w:hAnsi="Times New Roman"/>
              </w:rPr>
            </w:pPr>
            <w:r w:rsidRPr="007E4A99">
              <w:rPr>
                <w:rFonts w:ascii="Times New Roman" w:hAnsi="Times New Roman"/>
              </w:rPr>
              <w:lastRenderedPageBreak/>
              <w:t xml:space="preserve">Đối với chiết khấu: lấy cột </w:t>
            </w:r>
            <w:r w:rsidR="00E43E6C" w:rsidRPr="007E4A99">
              <w:rPr>
                <w:rFonts w:ascii="Times New Roman" w:hAnsi="Times New Roman"/>
              </w:rPr>
              <w:t>“NHOM_NO”</w:t>
            </w:r>
            <w:r w:rsidRPr="007E4A99">
              <w:rPr>
                <w:rFonts w:ascii="Times New Roman" w:hAnsi="Times New Roman"/>
              </w:rPr>
              <w:t>, “QUYDOI” trong file “TF_CRM”</w:t>
            </w:r>
          </w:p>
          <w:p w14:paraId="0AE9E2ED" w14:textId="77777777" w:rsidR="008747AA" w:rsidRPr="007E4A99" w:rsidRDefault="008747AA">
            <w:pPr>
              <w:pStyle w:val="ListParagraph"/>
              <w:numPr>
                <w:ilvl w:val="0"/>
                <w:numId w:val="19"/>
              </w:numPr>
              <w:rPr>
                <w:rFonts w:ascii="Times New Roman" w:hAnsi="Times New Roman"/>
              </w:rPr>
            </w:pPr>
            <w:r w:rsidRPr="007E4A99">
              <w:rPr>
                <w:rFonts w:ascii="Times New Roman" w:hAnsi="Times New Roman"/>
              </w:rPr>
              <w:t>Bước 1: lọc cột “NHOM_NO” = 3, 4, 5</w:t>
            </w:r>
          </w:p>
          <w:p w14:paraId="49B34BE1" w14:textId="77777777" w:rsidR="008747AA" w:rsidRPr="007E4A99" w:rsidRDefault="008747AA">
            <w:pPr>
              <w:pStyle w:val="ListParagraph"/>
              <w:numPr>
                <w:ilvl w:val="0"/>
                <w:numId w:val="19"/>
              </w:numPr>
              <w:rPr>
                <w:rFonts w:ascii="Times New Roman" w:hAnsi="Times New Roman"/>
              </w:rPr>
            </w:pPr>
            <w:r w:rsidRPr="007E4A99">
              <w:rPr>
                <w:rFonts w:ascii="Times New Roman" w:hAnsi="Times New Roman"/>
              </w:rPr>
              <w:t>Số dư = SUM(“QUYDOI”)</w:t>
            </w:r>
          </w:p>
          <w:p w14:paraId="31AEE2B5" w14:textId="6C5E1B58" w:rsidR="00041FF6" w:rsidRPr="007E4A99" w:rsidRDefault="008747AA" w:rsidP="008747AA">
            <w:pPr>
              <w:pStyle w:val="ListParagraph"/>
              <w:numPr>
                <w:ilvl w:val="0"/>
                <w:numId w:val="2"/>
              </w:numPr>
              <w:ind w:left="347"/>
              <w:rPr>
                <w:rFonts w:ascii="Times New Roman" w:hAnsi="Times New Roman"/>
              </w:rPr>
            </w:pPr>
            <w:r w:rsidRPr="007E4A99">
              <w:rPr>
                <w:rFonts w:ascii="Times New Roman" w:hAnsi="Times New Roman"/>
              </w:rPr>
              <w:t xml:space="preserve">Tổng Số dư </w:t>
            </w:r>
            <w:r w:rsidR="00093656" w:rsidRPr="007E4A99">
              <w:rPr>
                <w:rFonts w:ascii="Times New Roman" w:hAnsi="Times New Roman"/>
              </w:rPr>
              <w:t xml:space="preserve">nợ </w:t>
            </w:r>
            <w:r w:rsidRPr="007E4A99">
              <w:rPr>
                <w:rFonts w:ascii="Times New Roman" w:hAnsi="Times New Roman"/>
              </w:rPr>
              <w:t>= số dư vay thường + số dư thẻ + số dư chiết khấu</w:t>
            </w:r>
          </w:p>
          <w:p w14:paraId="2633776A" w14:textId="632BC852" w:rsidR="00041FF6" w:rsidRPr="007E4A99" w:rsidRDefault="00041FF6" w:rsidP="00041FF6">
            <w:pPr>
              <w:pStyle w:val="ListParagraph"/>
              <w:numPr>
                <w:ilvl w:val="0"/>
                <w:numId w:val="2"/>
              </w:numPr>
              <w:ind w:left="353"/>
              <w:rPr>
                <w:rFonts w:ascii="Times New Roman" w:hAnsi="Times New Roman"/>
              </w:rPr>
            </w:pPr>
            <w:r w:rsidRPr="007E4A99">
              <w:rPr>
                <w:rFonts w:ascii="Times New Roman" w:hAnsi="Times New Roman"/>
              </w:rPr>
              <w:t>Tỷ lệ dư nợ NPL = dư nợ NPL / tổng dư nợ</w:t>
            </w:r>
          </w:p>
        </w:tc>
      </w:tr>
      <w:tr w:rsidR="00CF523A" w:rsidRPr="004C7E39" w14:paraId="664FB603" w14:textId="77777777" w:rsidTr="000C088E">
        <w:trPr>
          <w:trHeight w:val="300"/>
        </w:trPr>
        <w:tc>
          <w:tcPr>
            <w:tcW w:w="648" w:type="dxa"/>
            <w:tcBorders>
              <w:top w:val="nil"/>
              <w:left w:val="single" w:sz="4" w:space="0" w:color="auto"/>
              <w:bottom w:val="single" w:sz="4" w:space="0" w:color="auto"/>
              <w:right w:val="single" w:sz="4" w:space="0" w:color="auto"/>
            </w:tcBorders>
            <w:shd w:val="clear" w:color="auto" w:fill="auto"/>
            <w:noWrap/>
          </w:tcPr>
          <w:p w14:paraId="7E6B265D" w14:textId="4C0430A8" w:rsidR="00041FF6" w:rsidRPr="004C7E39" w:rsidRDefault="00041FF6">
            <w:pPr>
              <w:pStyle w:val="ListParagraph"/>
              <w:numPr>
                <w:ilvl w:val="0"/>
                <w:numId w:val="48"/>
              </w:numPr>
              <w:rPr>
                <w:rFonts w:ascii="Times New Roman" w:hAnsi="Times New Roman"/>
                <w:color w:val="000000"/>
              </w:rPr>
            </w:pPr>
          </w:p>
        </w:tc>
        <w:tc>
          <w:tcPr>
            <w:tcW w:w="2250" w:type="dxa"/>
            <w:gridSpan w:val="2"/>
            <w:tcBorders>
              <w:top w:val="nil"/>
              <w:left w:val="nil"/>
              <w:bottom w:val="single" w:sz="4" w:space="0" w:color="auto"/>
              <w:right w:val="single" w:sz="4" w:space="0" w:color="auto"/>
            </w:tcBorders>
            <w:shd w:val="clear" w:color="auto" w:fill="auto"/>
            <w:noWrap/>
            <w:hideMark/>
          </w:tcPr>
          <w:p w14:paraId="29627325" w14:textId="44A9406F" w:rsidR="00041FF6" w:rsidRPr="004C7E39" w:rsidRDefault="00041FF6" w:rsidP="00041FF6">
            <w:pPr>
              <w:rPr>
                <w:color w:val="000000"/>
                <w:sz w:val="22"/>
                <w:szCs w:val="22"/>
              </w:rPr>
            </w:pPr>
            <w:r w:rsidRPr="004C7E39">
              <w:rPr>
                <w:color w:val="000000"/>
                <w:sz w:val="22"/>
                <w:szCs w:val="22"/>
              </w:rPr>
              <w:t>Nợ quá hạn</w:t>
            </w:r>
          </w:p>
        </w:tc>
        <w:tc>
          <w:tcPr>
            <w:tcW w:w="5933" w:type="dxa"/>
            <w:tcBorders>
              <w:top w:val="nil"/>
              <w:left w:val="nil"/>
              <w:bottom w:val="single" w:sz="4" w:space="0" w:color="auto"/>
              <w:right w:val="single" w:sz="4" w:space="0" w:color="auto"/>
            </w:tcBorders>
            <w:shd w:val="clear" w:color="auto" w:fill="auto"/>
            <w:noWrap/>
            <w:hideMark/>
          </w:tcPr>
          <w:p w14:paraId="7DF8F1A7" w14:textId="77777777" w:rsidR="00041FF6" w:rsidRPr="004C7E39" w:rsidRDefault="00041FF6" w:rsidP="00041FF6">
            <w:pPr>
              <w:rPr>
                <w:sz w:val="22"/>
                <w:szCs w:val="22"/>
              </w:rPr>
            </w:pPr>
            <w:r w:rsidRPr="004C7E39">
              <w:rPr>
                <w:sz w:val="22"/>
                <w:szCs w:val="22"/>
              </w:rPr>
              <w:t>Tỷ lệ nợ quá hạn = Tổng số dư nợ của nhóm nợ theo CIF (2, 3, 4, 5) của khách hàng cá nhân và doanh nghiệp / tổng dư nợ</w:t>
            </w:r>
          </w:p>
          <w:p w14:paraId="40E80DB6" w14:textId="28525AE3" w:rsidR="00143BCD" w:rsidRPr="004C7E39" w:rsidRDefault="00143BCD" w:rsidP="00143BCD">
            <w:pPr>
              <w:pStyle w:val="ListParagraph"/>
              <w:numPr>
                <w:ilvl w:val="0"/>
                <w:numId w:val="2"/>
              </w:numPr>
              <w:rPr>
                <w:rFonts w:ascii="Times New Roman" w:hAnsi="Times New Roman"/>
                <w:color w:val="000000"/>
              </w:rPr>
            </w:pPr>
            <w:r w:rsidRPr="004C7E39">
              <w:rPr>
                <w:rFonts w:ascii="Times New Roman" w:hAnsi="Times New Roman"/>
                <w:color w:val="000000"/>
              </w:rPr>
              <w:t>Nợ quá hạn, gồm: nợ nhóm 2, 3, 4,5</w:t>
            </w:r>
          </w:p>
        </w:tc>
        <w:tc>
          <w:tcPr>
            <w:tcW w:w="5523" w:type="dxa"/>
            <w:tcBorders>
              <w:top w:val="nil"/>
              <w:left w:val="nil"/>
              <w:bottom w:val="single" w:sz="4" w:space="0" w:color="auto"/>
              <w:right w:val="single" w:sz="4" w:space="0" w:color="auto"/>
            </w:tcBorders>
            <w:shd w:val="clear" w:color="auto" w:fill="auto"/>
            <w:noWrap/>
            <w:hideMark/>
          </w:tcPr>
          <w:p w14:paraId="0A83EC66" w14:textId="321790D8" w:rsidR="00E97D14" w:rsidRPr="004C7E39" w:rsidRDefault="00E97D14" w:rsidP="00E97D14">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Cho vay thông thường: Lấy cột “DU_NO_QUY_DOI”, “NHOM_NO_THEO_CIF” trong file “CRM32”, </w:t>
            </w:r>
          </w:p>
          <w:p w14:paraId="0210B34A" w14:textId="7839F5D1" w:rsidR="00E97D14" w:rsidRPr="004C7E39" w:rsidRDefault="00E97D14">
            <w:pPr>
              <w:pStyle w:val="ListParagraph"/>
              <w:numPr>
                <w:ilvl w:val="0"/>
                <w:numId w:val="18"/>
              </w:numPr>
              <w:rPr>
                <w:rFonts w:ascii="Times New Roman" w:hAnsi="Times New Roman"/>
                <w:color w:val="000000"/>
              </w:rPr>
            </w:pPr>
            <w:r w:rsidRPr="004C7E39">
              <w:rPr>
                <w:rFonts w:ascii="Times New Roman" w:hAnsi="Times New Roman"/>
                <w:color w:val="000000"/>
              </w:rPr>
              <w:t>Bước 1: lọc cột “NHOM_NO_THEO_CIF” = 2, 3, 4, 5</w:t>
            </w:r>
          </w:p>
          <w:p w14:paraId="55BAD421" w14:textId="77777777" w:rsidR="00E97D14" w:rsidRPr="004C7E39" w:rsidRDefault="00E97D14">
            <w:pPr>
              <w:pStyle w:val="ListParagraph"/>
              <w:numPr>
                <w:ilvl w:val="0"/>
                <w:numId w:val="18"/>
              </w:numPr>
              <w:rPr>
                <w:rFonts w:ascii="Times New Roman" w:hAnsi="Times New Roman"/>
                <w:color w:val="000000"/>
              </w:rPr>
            </w:pPr>
            <w:r w:rsidRPr="004C7E39">
              <w:rPr>
                <w:rFonts w:ascii="Times New Roman" w:hAnsi="Times New Roman"/>
                <w:color w:val="000000"/>
              </w:rPr>
              <w:t>Bước 2: số dư = SUM(“DU_NO_QUY_DOI”)</w:t>
            </w:r>
          </w:p>
          <w:p w14:paraId="7B68E34F" w14:textId="0418F1F2" w:rsidR="00E97D14" w:rsidRPr="004C7E39" w:rsidRDefault="00E97D14" w:rsidP="00E97D14">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thẻ: lấy cột </w:t>
            </w:r>
            <w:r w:rsidR="00D34A56" w:rsidRPr="008626A7">
              <w:rPr>
                <w:rFonts w:ascii="Times New Roman" w:hAnsi="Times New Roman"/>
                <w:color w:val="000000"/>
              </w:rPr>
              <w:t>“NHOM_NO”</w:t>
            </w:r>
            <w:r w:rsidRPr="008626A7">
              <w:rPr>
                <w:rFonts w:ascii="Times New Roman" w:hAnsi="Times New Roman"/>
                <w:color w:val="000000"/>
              </w:rPr>
              <w:t>,</w:t>
            </w:r>
            <w:r w:rsidRPr="004C7E39">
              <w:rPr>
                <w:rFonts w:ascii="Times New Roman" w:hAnsi="Times New Roman"/>
                <w:color w:val="000000"/>
              </w:rPr>
              <w:t xml:space="preserve"> “DU_NO_QUY_DOI” trong file “DN_THE_CA_NHAN_DOANH_NGHIEP” </w:t>
            </w:r>
          </w:p>
          <w:p w14:paraId="01E53F12" w14:textId="78374EF8" w:rsidR="00E97D14" w:rsidRPr="004C7E39" w:rsidRDefault="00E97D14">
            <w:pPr>
              <w:pStyle w:val="ListParagraph"/>
              <w:numPr>
                <w:ilvl w:val="0"/>
                <w:numId w:val="18"/>
              </w:numPr>
              <w:rPr>
                <w:rFonts w:ascii="Times New Roman" w:hAnsi="Times New Roman"/>
                <w:color w:val="000000"/>
              </w:rPr>
            </w:pPr>
            <w:r w:rsidRPr="004C7E39">
              <w:rPr>
                <w:rFonts w:ascii="Times New Roman" w:hAnsi="Times New Roman"/>
                <w:color w:val="000000"/>
              </w:rPr>
              <w:t>Bước 1: lọc cột “NHOM_NO” = 2, 3, 4, 5</w:t>
            </w:r>
          </w:p>
          <w:p w14:paraId="52B14245" w14:textId="77777777" w:rsidR="00E97D14" w:rsidRPr="004C7E39" w:rsidRDefault="00E97D14">
            <w:pPr>
              <w:pStyle w:val="ListParagraph"/>
              <w:numPr>
                <w:ilvl w:val="0"/>
                <w:numId w:val="18"/>
              </w:numPr>
              <w:rPr>
                <w:rFonts w:ascii="Times New Roman" w:hAnsi="Times New Roman"/>
                <w:color w:val="000000"/>
              </w:rPr>
            </w:pPr>
            <w:r w:rsidRPr="004C7E39">
              <w:rPr>
                <w:rFonts w:ascii="Times New Roman" w:hAnsi="Times New Roman"/>
                <w:color w:val="000000"/>
              </w:rPr>
              <w:t>Số dư = SUM(“DU_NO_QUY_DOI”)</w:t>
            </w:r>
          </w:p>
          <w:p w14:paraId="75483BC4" w14:textId="77777777" w:rsidR="00E97D14" w:rsidRPr="004C7E39" w:rsidRDefault="00E97D14" w:rsidP="00E97D14">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chiết khấu: lấy cột “CIF”, “QUYDOI” trong file “TF_CRM”</w:t>
            </w:r>
          </w:p>
          <w:p w14:paraId="6F29B1DB" w14:textId="1118AD86" w:rsidR="00E97D14" w:rsidRPr="004C7E39" w:rsidRDefault="00E97D14">
            <w:pPr>
              <w:pStyle w:val="ListParagraph"/>
              <w:numPr>
                <w:ilvl w:val="0"/>
                <w:numId w:val="19"/>
              </w:numPr>
              <w:rPr>
                <w:rFonts w:ascii="Times New Roman" w:hAnsi="Times New Roman"/>
                <w:color w:val="000000"/>
              </w:rPr>
            </w:pPr>
            <w:r w:rsidRPr="004C7E39">
              <w:rPr>
                <w:rFonts w:ascii="Times New Roman" w:hAnsi="Times New Roman"/>
                <w:color w:val="000000"/>
              </w:rPr>
              <w:t>Bước 1: lọc cột “NHOM_NO” = 2, 3, 4, 5</w:t>
            </w:r>
          </w:p>
          <w:p w14:paraId="2D990EE1" w14:textId="77777777" w:rsidR="00E97D14" w:rsidRPr="004C7E39" w:rsidRDefault="00E97D14">
            <w:pPr>
              <w:pStyle w:val="ListParagraph"/>
              <w:numPr>
                <w:ilvl w:val="0"/>
                <w:numId w:val="19"/>
              </w:numPr>
              <w:rPr>
                <w:rFonts w:ascii="Times New Roman" w:hAnsi="Times New Roman"/>
                <w:color w:val="000000"/>
              </w:rPr>
            </w:pPr>
            <w:r w:rsidRPr="004C7E39">
              <w:rPr>
                <w:rFonts w:ascii="Times New Roman" w:hAnsi="Times New Roman"/>
                <w:color w:val="000000"/>
              </w:rPr>
              <w:t>Số dư = SUM(“QUYDOI”)</w:t>
            </w:r>
          </w:p>
          <w:p w14:paraId="3BC3B291" w14:textId="779F2812" w:rsidR="00041FF6" w:rsidRPr="004C7E39" w:rsidRDefault="00E97D14" w:rsidP="00E97D14">
            <w:pPr>
              <w:pStyle w:val="ListParagraph"/>
              <w:numPr>
                <w:ilvl w:val="0"/>
                <w:numId w:val="2"/>
              </w:numPr>
              <w:ind w:left="347"/>
              <w:rPr>
                <w:rFonts w:ascii="Times New Roman" w:hAnsi="Times New Roman"/>
                <w:color w:val="000000"/>
              </w:rPr>
            </w:pPr>
            <w:r w:rsidRPr="004C7E39">
              <w:rPr>
                <w:rFonts w:ascii="Times New Roman" w:hAnsi="Times New Roman"/>
                <w:color w:val="000000"/>
              </w:rPr>
              <w:t>Tổng Số dư nợ = số dư vay thường + số dư thẻ + số dư chiết khấu</w:t>
            </w:r>
          </w:p>
          <w:p w14:paraId="2162CC98" w14:textId="1A11CB22" w:rsidR="00041FF6" w:rsidRPr="004C7E39" w:rsidRDefault="00041FF6" w:rsidP="0046345E">
            <w:pPr>
              <w:pStyle w:val="ListParagraph"/>
              <w:numPr>
                <w:ilvl w:val="0"/>
                <w:numId w:val="2"/>
              </w:numPr>
              <w:ind w:left="353"/>
              <w:rPr>
                <w:rFonts w:ascii="Times New Roman" w:hAnsi="Times New Roman"/>
                <w:color w:val="000000"/>
              </w:rPr>
            </w:pPr>
            <w:r w:rsidRPr="004C7E39">
              <w:rPr>
                <w:rFonts w:ascii="Times New Roman" w:hAnsi="Times New Roman"/>
              </w:rPr>
              <w:t>Tỷ lệ dư nợ</w:t>
            </w:r>
            <w:r w:rsidRPr="004C7E39">
              <w:rPr>
                <w:rFonts w:ascii="Times New Roman" w:hAnsi="Times New Roman"/>
                <w:strike/>
              </w:rPr>
              <w:t xml:space="preserve"> </w:t>
            </w:r>
            <w:r w:rsidR="0046345E" w:rsidRPr="004C7E39">
              <w:rPr>
                <w:rFonts w:ascii="Times New Roman" w:hAnsi="Times New Roman"/>
              </w:rPr>
              <w:t>quá hạn</w:t>
            </w:r>
            <w:r w:rsidRPr="004C7E39">
              <w:rPr>
                <w:rFonts w:ascii="Times New Roman" w:hAnsi="Times New Roman"/>
              </w:rPr>
              <w:t>= dư nợ</w:t>
            </w:r>
            <w:r w:rsidRPr="004C7E39">
              <w:rPr>
                <w:rFonts w:ascii="Times New Roman" w:hAnsi="Times New Roman"/>
                <w:strike/>
              </w:rPr>
              <w:t xml:space="preserve"> </w:t>
            </w:r>
            <w:r w:rsidR="0046345E" w:rsidRPr="004C7E39">
              <w:rPr>
                <w:rFonts w:ascii="Times New Roman" w:hAnsi="Times New Roman"/>
              </w:rPr>
              <w:t>quá hạn</w:t>
            </w:r>
            <w:r w:rsidRPr="004C7E39">
              <w:rPr>
                <w:rFonts w:ascii="Times New Roman" w:hAnsi="Times New Roman"/>
              </w:rPr>
              <w:t>/ tổng dư nợ</w:t>
            </w:r>
          </w:p>
        </w:tc>
      </w:tr>
    </w:tbl>
    <w:p w14:paraId="50D59AB5" w14:textId="77777777" w:rsidR="00B07B92" w:rsidRPr="004C7E39" w:rsidRDefault="00B07B92" w:rsidP="00B07B92"/>
    <w:p w14:paraId="01CAA3EE" w14:textId="42F6DA72" w:rsidR="00B07B92" w:rsidRPr="004C7E39" w:rsidRDefault="00B07B92" w:rsidP="004F52DC">
      <w:pPr>
        <w:pStyle w:val="Heading3"/>
      </w:pPr>
      <w:bookmarkStart w:id="144" w:name="_Toc112072804"/>
      <w:r w:rsidRPr="004C7E39">
        <w:lastRenderedPageBreak/>
        <w:t>KHTC005 – Báo cáo hiệu suất hoạt động</w:t>
      </w:r>
      <w:bookmarkEnd w:id="144"/>
    </w:p>
    <w:p w14:paraId="55FF80DB" w14:textId="3EE3412B" w:rsidR="00B07B92" w:rsidRPr="004C7E39" w:rsidRDefault="00B07B92" w:rsidP="00B07B92">
      <w:pPr>
        <w:pStyle w:val="Heading4"/>
        <w:rPr>
          <w:rFonts w:cs="Times New Roman"/>
          <w:b/>
          <w:bCs/>
        </w:rPr>
      </w:pPr>
      <w:r w:rsidRPr="004C7E39">
        <w:rPr>
          <w:rFonts w:cs="Times New Roman"/>
          <w:b/>
          <w:bCs/>
        </w:rPr>
        <w:t>Mẫu báo cáo</w:t>
      </w:r>
    </w:p>
    <w:p w14:paraId="69CEE99D" w14:textId="682B63FF" w:rsidR="00B07B92" w:rsidRPr="004C7E39" w:rsidRDefault="00B07B92" w:rsidP="005F1697">
      <w:pPr>
        <w:ind w:left="90"/>
        <w:rPr>
          <w:lang w:val="en-GB"/>
        </w:rPr>
      </w:pPr>
    </w:p>
    <w:tbl>
      <w:tblPr>
        <w:tblW w:w="4991" w:type="pct"/>
        <w:tblLook w:val="04A0" w:firstRow="1" w:lastRow="0" w:firstColumn="1" w:lastColumn="0" w:noHBand="0" w:noVBand="1"/>
      </w:tblPr>
      <w:tblGrid>
        <w:gridCol w:w="16"/>
        <w:gridCol w:w="698"/>
        <w:gridCol w:w="383"/>
        <w:gridCol w:w="807"/>
        <w:gridCol w:w="158"/>
        <w:gridCol w:w="711"/>
        <w:gridCol w:w="706"/>
        <w:gridCol w:w="212"/>
        <w:gridCol w:w="493"/>
        <w:gridCol w:w="332"/>
        <w:gridCol w:w="310"/>
        <w:gridCol w:w="298"/>
        <w:gridCol w:w="424"/>
        <w:gridCol w:w="722"/>
        <w:gridCol w:w="407"/>
        <w:gridCol w:w="461"/>
        <w:gridCol w:w="527"/>
        <w:gridCol w:w="983"/>
        <w:gridCol w:w="636"/>
        <w:gridCol w:w="413"/>
        <w:gridCol w:w="759"/>
        <w:gridCol w:w="189"/>
        <w:gridCol w:w="688"/>
        <w:gridCol w:w="387"/>
        <w:gridCol w:w="264"/>
        <w:gridCol w:w="814"/>
        <w:gridCol w:w="358"/>
        <w:gridCol w:w="1172"/>
      </w:tblGrid>
      <w:tr w:rsidR="00482CB3" w:rsidRPr="00006A7E" w14:paraId="656D9FA8" w14:textId="77777777" w:rsidTr="0075088A">
        <w:trPr>
          <w:trHeight w:val="290"/>
        </w:trPr>
        <w:tc>
          <w:tcPr>
            <w:tcW w:w="250" w:type="pct"/>
            <w:gridSpan w:val="2"/>
            <w:vMerge w:val="restart"/>
            <w:tcBorders>
              <w:top w:val="single" w:sz="4" w:space="0" w:color="auto"/>
              <w:left w:val="single" w:sz="4" w:space="0" w:color="auto"/>
              <w:bottom w:val="single" w:sz="4" w:space="0" w:color="auto"/>
              <w:right w:val="single" w:sz="4" w:space="0" w:color="auto"/>
            </w:tcBorders>
            <w:shd w:val="clear" w:color="000000" w:fill="002060"/>
            <w:vAlign w:val="center"/>
            <w:hideMark/>
          </w:tcPr>
          <w:p w14:paraId="08877DC8" w14:textId="77777777" w:rsidR="00006A7E" w:rsidRPr="00006A7E" w:rsidRDefault="00006A7E" w:rsidP="00006A7E">
            <w:pPr>
              <w:rPr>
                <w:color w:val="FFFFFF"/>
                <w:sz w:val="20"/>
                <w:szCs w:val="20"/>
              </w:rPr>
            </w:pPr>
            <w:r w:rsidRPr="00006A7E">
              <w:rPr>
                <w:color w:val="FFFFFF"/>
                <w:sz w:val="20"/>
                <w:szCs w:val="20"/>
              </w:rPr>
              <w:t>Đơn vị</w:t>
            </w:r>
          </w:p>
        </w:tc>
        <w:tc>
          <w:tcPr>
            <w:tcW w:w="416" w:type="pct"/>
            <w:gridSpan w:val="2"/>
            <w:vMerge w:val="restart"/>
            <w:tcBorders>
              <w:top w:val="single" w:sz="4" w:space="0" w:color="auto"/>
              <w:left w:val="single" w:sz="4" w:space="0" w:color="auto"/>
              <w:bottom w:val="single" w:sz="4" w:space="0" w:color="auto"/>
              <w:right w:val="single" w:sz="4" w:space="0" w:color="auto"/>
            </w:tcBorders>
            <w:shd w:val="clear" w:color="000000" w:fill="002060"/>
            <w:vAlign w:val="center"/>
            <w:hideMark/>
          </w:tcPr>
          <w:p w14:paraId="50F129D0" w14:textId="77777777" w:rsidR="00006A7E" w:rsidRPr="00006A7E" w:rsidRDefault="00006A7E" w:rsidP="00006A7E">
            <w:pPr>
              <w:rPr>
                <w:color w:val="FFFFFF"/>
                <w:sz w:val="20"/>
                <w:szCs w:val="20"/>
              </w:rPr>
            </w:pPr>
            <w:r w:rsidRPr="00006A7E">
              <w:rPr>
                <w:color w:val="FFFFFF"/>
                <w:sz w:val="20"/>
                <w:szCs w:val="20"/>
              </w:rPr>
              <w:t>Tên đơn vị</w:t>
            </w:r>
          </w:p>
        </w:tc>
        <w:tc>
          <w:tcPr>
            <w:tcW w:w="302" w:type="pct"/>
            <w:gridSpan w:val="2"/>
            <w:vMerge w:val="restart"/>
            <w:tcBorders>
              <w:top w:val="single" w:sz="4" w:space="0" w:color="auto"/>
              <w:left w:val="single" w:sz="4" w:space="0" w:color="auto"/>
              <w:bottom w:val="single" w:sz="4" w:space="0" w:color="auto"/>
              <w:right w:val="single" w:sz="4" w:space="0" w:color="auto"/>
            </w:tcBorders>
            <w:shd w:val="clear" w:color="000000" w:fill="002060"/>
            <w:vAlign w:val="center"/>
            <w:hideMark/>
          </w:tcPr>
          <w:p w14:paraId="4EDDE754" w14:textId="77777777" w:rsidR="00006A7E" w:rsidRPr="00006A7E" w:rsidRDefault="00006A7E" w:rsidP="00006A7E">
            <w:pPr>
              <w:rPr>
                <w:color w:val="FFFFFF"/>
                <w:sz w:val="20"/>
                <w:szCs w:val="20"/>
              </w:rPr>
            </w:pPr>
            <w:r w:rsidRPr="00006A7E">
              <w:rPr>
                <w:color w:val="FFFFFF"/>
                <w:sz w:val="20"/>
                <w:szCs w:val="20"/>
              </w:rPr>
              <w:t>Khu vực</w:t>
            </w:r>
          </w:p>
        </w:tc>
        <w:tc>
          <w:tcPr>
            <w:tcW w:w="320" w:type="pct"/>
            <w:gridSpan w:val="2"/>
            <w:vMerge w:val="restart"/>
            <w:tcBorders>
              <w:top w:val="single" w:sz="4" w:space="0" w:color="auto"/>
              <w:left w:val="single" w:sz="4" w:space="0" w:color="auto"/>
              <w:bottom w:val="single" w:sz="4" w:space="0" w:color="auto"/>
              <w:right w:val="single" w:sz="4" w:space="0" w:color="auto"/>
            </w:tcBorders>
            <w:shd w:val="clear" w:color="000000" w:fill="002060"/>
            <w:vAlign w:val="center"/>
            <w:hideMark/>
          </w:tcPr>
          <w:p w14:paraId="32006865" w14:textId="77777777" w:rsidR="00006A7E" w:rsidRPr="00006A7E" w:rsidRDefault="00006A7E" w:rsidP="00006A7E">
            <w:pPr>
              <w:rPr>
                <w:color w:val="FFFFFF"/>
                <w:sz w:val="20"/>
                <w:szCs w:val="20"/>
              </w:rPr>
            </w:pPr>
            <w:r w:rsidRPr="00006A7E">
              <w:rPr>
                <w:color w:val="FFFFFF"/>
                <w:sz w:val="20"/>
                <w:szCs w:val="20"/>
              </w:rPr>
              <w:t>Ngày báo cáo</w:t>
            </w:r>
          </w:p>
        </w:tc>
        <w:tc>
          <w:tcPr>
            <w:tcW w:w="900" w:type="pct"/>
            <w:gridSpan w:val="6"/>
            <w:tcBorders>
              <w:top w:val="single" w:sz="4" w:space="0" w:color="auto"/>
              <w:left w:val="nil"/>
              <w:bottom w:val="single" w:sz="4" w:space="0" w:color="auto"/>
              <w:right w:val="single" w:sz="4" w:space="0" w:color="auto"/>
            </w:tcBorders>
            <w:shd w:val="clear" w:color="000000" w:fill="002060"/>
            <w:vAlign w:val="center"/>
            <w:hideMark/>
          </w:tcPr>
          <w:p w14:paraId="54B1AD3A" w14:textId="77777777" w:rsidR="00006A7E" w:rsidRPr="00006A7E" w:rsidRDefault="00006A7E" w:rsidP="00006A7E">
            <w:pPr>
              <w:rPr>
                <w:color w:val="FFFFFF"/>
                <w:sz w:val="20"/>
                <w:szCs w:val="20"/>
              </w:rPr>
            </w:pPr>
            <w:r w:rsidRPr="00006A7E">
              <w:rPr>
                <w:color w:val="FFFFFF"/>
                <w:sz w:val="20"/>
                <w:szCs w:val="20"/>
              </w:rPr>
              <w:t>Hiệu suất Huy động</w:t>
            </w:r>
          </w:p>
        </w:tc>
        <w:tc>
          <w:tcPr>
            <w:tcW w:w="2812" w:type="pct"/>
            <w:gridSpan w:val="14"/>
            <w:tcBorders>
              <w:top w:val="single" w:sz="4" w:space="0" w:color="auto"/>
              <w:left w:val="nil"/>
              <w:bottom w:val="single" w:sz="4" w:space="0" w:color="auto"/>
              <w:right w:val="single" w:sz="4" w:space="0" w:color="000000"/>
            </w:tcBorders>
            <w:shd w:val="clear" w:color="000000" w:fill="002060"/>
            <w:vAlign w:val="center"/>
            <w:hideMark/>
          </w:tcPr>
          <w:p w14:paraId="3F4F6F4C" w14:textId="77777777" w:rsidR="00006A7E" w:rsidRPr="00006A7E" w:rsidRDefault="00006A7E" w:rsidP="00006A7E">
            <w:pPr>
              <w:jc w:val="center"/>
              <w:rPr>
                <w:color w:val="FFFFFF"/>
                <w:sz w:val="20"/>
                <w:szCs w:val="20"/>
              </w:rPr>
            </w:pPr>
            <w:r w:rsidRPr="00006A7E">
              <w:rPr>
                <w:color w:val="FFFFFF"/>
                <w:sz w:val="20"/>
                <w:szCs w:val="20"/>
              </w:rPr>
              <w:t>Hiệu suất Dư nợ</w:t>
            </w:r>
          </w:p>
        </w:tc>
      </w:tr>
      <w:tr w:rsidR="00482CB3" w:rsidRPr="00006A7E" w14:paraId="00D8E903" w14:textId="77777777" w:rsidTr="0075088A">
        <w:trPr>
          <w:trHeight w:val="1560"/>
        </w:trPr>
        <w:tc>
          <w:tcPr>
            <w:tcW w:w="250" w:type="pct"/>
            <w:gridSpan w:val="2"/>
            <w:vMerge/>
            <w:tcBorders>
              <w:top w:val="single" w:sz="4" w:space="0" w:color="auto"/>
              <w:left w:val="single" w:sz="4" w:space="0" w:color="auto"/>
              <w:bottom w:val="single" w:sz="4" w:space="0" w:color="auto"/>
              <w:right w:val="single" w:sz="4" w:space="0" w:color="auto"/>
            </w:tcBorders>
            <w:vAlign w:val="center"/>
            <w:hideMark/>
          </w:tcPr>
          <w:p w14:paraId="3992E332" w14:textId="77777777" w:rsidR="00006A7E" w:rsidRPr="00006A7E" w:rsidRDefault="00006A7E" w:rsidP="00006A7E">
            <w:pPr>
              <w:rPr>
                <w:color w:val="FFFFFF"/>
                <w:sz w:val="20"/>
                <w:szCs w:val="20"/>
              </w:rPr>
            </w:pPr>
          </w:p>
        </w:tc>
        <w:tc>
          <w:tcPr>
            <w:tcW w:w="416" w:type="pct"/>
            <w:gridSpan w:val="2"/>
            <w:vMerge/>
            <w:tcBorders>
              <w:top w:val="single" w:sz="4" w:space="0" w:color="auto"/>
              <w:left w:val="single" w:sz="4" w:space="0" w:color="auto"/>
              <w:bottom w:val="single" w:sz="4" w:space="0" w:color="auto"/>
              <w:right w:val="single" w:sz="4" w:space="0" w:color="auto"/>
            </w:tcBorders>
            <w:vAlign w:val="center"/>
            <w:hideMark/>
          </w:tcPr>
          <w:p w14:paraId="5322D5F8" w14:textId="77777777" w:rsidR="00006A7E" w:rsidRPr="00006A7E" w:rsidRDefault="00006A7E" w:rsidP="00006A7E">
            <w:pPr>
              <w:rPr>
                <w:color w:val="FFFFFF"/>
                <w:sz w:val="20"/>
                <w:szCs w:val="20"/>
              </w:rPr>
            </w:pPr>
          </w:p>
        </w:tc>
        <w:tc>
          <w:tcPr>
            <w:tcW w:w="302" w:type="pct"/>
            <w:gridSpan w:val="2"/>
            <w:vMerge/>
            <w:tcBorders>
              <w:top w:val="single" w:sz="4" w:space="0" w:color="auto"/>
              <w:left w:val="single" w:sz="4" w:space="0" w:color="auto"/>
              <w:bottom w:val="single" w:sz="4" w:space="0" w:color="auto"/>
              <w:right w:val="single" w:sz="4" w:space="0" w:color="auto"/>
            </w:tcBorders>
            <w:vAlign w:val="center"/>
            <w:hideMark/>
          </w:tcPr>
          <w:p w14:paraId="7A777F01" w14:textId="77777777" w:rsidR="00006A7E" w:rsidRPr="00006A7E" w:rsidRDefault="00006A7E" w:rsidP="00006A7E">
            <w:pPr>
              <w:rPr>
                <w:color w:val="FFFFFF"/>
                <w:sz w:val="20"/>
                <w:szCs w:val="20"/>
              </w:rPr>
            </w:pPr>
          </w:p>
        </w:tc>
        <w:tc>
          <w:tcPr>
            <w:tcW w:w="320" w:type="pct"/>
            <w:gridSpan w:val="2"/>
            <w:vMerge/>
            <w:tcBorders>
              <w:top w:val="single" w:sz="4" w:space="0" w:color="auto"/>
              <w:left w:val="single" w:sz="4" w:space="0" w:color="auto"/>
              <w:bottom w:val="single" w:sz="4" w:space="0" w:color="auto"/>
              <w:right w:val="single" w:sz="4" w:space="0" w:color="auto"/>
            </w:tcBorders>
            <w:vAlign w:val="center"/>
            <w:hideMark/>
          </w:tcPr>
          <w:p w14:paraId="5550497D" w14:textId="77777777" w:rsidR="00006A7E" w:rsidRPr="00006A7E" w:rsidRDefault="00006A7E" w:rsidP="00006A7E">
            <w:pPr>
              <w:rPr>
                <w:color w:val="FFFFFF"/>
                <w:sz w:val="20"/>
                <w:szCs w:val="20"/>
              </w:rPr>
            </w:pPr>
          </w:p>
        </w:tc>
        <w:tc>
          <w:tcPr>
            <w:tcW w:w="288" w:type="pct"/>
            <w:gridSpan w:val="2"/>
            <w:tcBorders>
              <w:top w:val="nil"/>
              <w:left w:val="nil"/>
              <w:bottom w:val="single" w:sz="4" w:space="0" w:color="auto"/>
              <w:right w:val="single" w:sz="4" w:space="0" w:color="auto"/>
            </w:tcBorders>
            <w:shd w:val="clear" w:color="000000" w:fill="002060"/>
            <w:vAlign w:val="center"/>
            <w:hideMark/>
          </w:tcPr>
          <w:p w14:paraId="042031A1" w14:textId="77777777" w:rsidR="00006A7E" w:rsidRPr="00006A7E" w:rsidRDefault="00006A7E" w:rsidP="00006A7E">
            <w:pPr>
              <w:rPr>
                <w:color w:val="FFFFFF"/>
                <w:sz w:val="20"/>
                <w:szCs w:val="20"/>
              </w:rPr>
            </w:pPr>
            <w:r w:rsidRPr="00006A7E">
              <w:rPr>
                <w:color w:val="FFFFFF"/>
                <w:sz w:val="20"/>
                <w:szCs w:val="20"/>
              </w:rPr>
              <w:t>Số dư HĐV</w:t>
            </w:r>
          </w:p>
        </w:tc>
        <w:tc>
          <w:tcPr>
            <w:tcW w:w="212" w:type="pct"/>
            <w:gridSpan w:val="2"/>
            <w:tcBorders>
              <w:top w:val="nil"/>
              <w:left w:val="nil"/>
              <w:bottom w:val="single" w:sz="4" w:space="0" w:color="auto"/>
              <w:right w:val="single" w:sz="4" w:space="0" w:color="auto"/>
            </w:tcBorders>
            <w:shd w:val="clear" w:color="000000" w:fill="002060"/>
            <w:vAlign w:val="center"/>
            <w:hideMark/>
          </w:tcPr>
          <w:p w14:paraId="621CB292" w14:textId="77777777" w:rsidR="00006A7E" w:rsidRPr="00006A7E" w:rsidRDefault="00006A7E" w:rsidP="00006A7E">
            <w:pPr>
              <w:rPr>
                <w:color w:val="FFFFFF"/>
                <w:sz w:val="20"/>
                <w:szCs w:val="20"/>
              </w:rPr>
            </w:pPr>
            <w:r w:rsidRPr="00006A7E">
              <w:rPr>
                <w:color w:val="FFFFFF"/>
                <w:sz w:val="20"/>
                <w:szCs w:val="20"/>
              </w:rPr>
              <w:t>Số nhân sự</w:t>
            </w:r>
          </w:p>
        </w:tc>
        <w:tc>
          <w:tcPr>
            <w:tcW w:w="400" w:type="pct"/>
            <w:gridSpan w:val="2"/>
            <w:tcBorders>
              <w:top w:val="nil"/>
              <w:left w:val="nil"/>
              <w:bottom w:val="single" w:sz="4" w:space="0" w:color="auto"/>
              <w:right w:val="single" w:sz="4" w:space="0" w:color="auto"/>
            </w:tcBorders>
            <w:shd w:val="clear" w:color="000000" w:fill="002060"/>
            <w:vAlign w:val="center"/>
            <w:hideMark/>
          </w:tcPr>
          <w:p w14:paraId="01FB7704" w14:textId="77777777" w:rsidR="00006A7E" w:rsidRPr="00006A7E" w:rsidRDefault="00006A7E" w:rsidP="00006A7E">
            <w:pPr>
              <w:rPr>
                <w:color w:val="FFFFFF"/>
                <w:sz w:val="20"/>
                <w:szCs w:val="20"/>
              </w:rPr>
            </w:pPr>
            <w:r w:rsidRPr="00006A7E">
              <w:rPr>
                <w:color w:val="FFFFFF"/>
                <w:sz w:val="20"/>
                <w:szCs w:val="20"/>
              </w:rPr>
              <w:t>Số dư HĐV/Số nhân sự</w:t>
            </w:r>
          </w:p>
        </w:tc>
        <w:tc>
          <w:tcPr>
            <w:tcW w:w="303" w:type="pct"/>
            <w:gridSpan w:val="2"/>
            <w:tcBorders>
              <w:top w:val="nil"/>
              <w:left w:val="nil"/>
              <w:bottom w:val="single" w:sz="4" w:space="0" w:color="auto"/>
              <w:right w:val="single" w:sz="4" w:space="0" w:color="auto"/>
            </w:tcBorders>
            <w:shd w:val="clear" w:color="000000" w:fill="002060"/>
            <w:vAlign w:val="center"/>
            <w:hideMark/>
          </w:tcPr>
          <w:p w14:paraId="27117E1D" w14:textId="77777777" w:rsidR="00006A7E" w:rsidRPr="00006A7E" w:rsidRDefault="00006A7E" w:rsidP="00006A7E">
            <w:pPr>
              <w:rPr>
                <w:color w:val="FFFFFF"/>
                <w:sz w:val="20"/>
                <w:szCs w:val="20"/>
              </w:rPr>
            </w:pPr>
            <w:r w:rsidRPr="00006A7E">
              <w:rPr>
                <w:color w:val="FFFFFF"/>
                <w:sz w:val="20"/>
                <w:szCs w:val="20"/>
              </w:rPr>
              <w:t>Dư nợ cá nhân</w:t>
            </w:r>
          </w:p>
        </w:tc>
        <w:tc>
          <w:tcPr>
            <w:tcW w:w="527" w:type="pct"/>
            <w:gridSpan w:val="2"/>
            <w:tcBorders>
              <w:top w:val="nil"/>
              <w:left w:val="nil"/>
              <w:bottom w:val="single" w:sz="4" w:space="0" w:color="auto"/>
              <w:right w:val="single" w:sz="4" w:space="0" w:color="auto"/>
            </w:tcBorders>
            <w:shd w:val="clear" w:color="000000" w:fill="002060"/>
            <w:vAlign w:val="center"/>
            <w:hideMark/>
          </w:tcPr>
          <w:p w14:paraId="651FF813" w14:textId="77777777" w:rsidR="00006A7E" w:rsidRPr="00006A7E" w:rsidRDefault="00006A7E" w:rsidP="00006A7E">
            <w:pPr>
              <w:rPr>
                <w:color w:val="FFFFFF"/>
                <w:sz w:val="20"/>
                <w:szCs w:val="20"/>
              </w:rPr>
            </w:pPr>
            <w:r w:rsidRPr="00006A7E">
              <w:rPr>
                <w:color w:val="FFFFFF"/>
                <w:sz w:val="20"/>
                <w:szCs w:val="20"/>
              </w:rPr>
              <w:t>Doanh số giải ngân cá nhân</w:t>
            </w:r>
          </w:p>
        </w:tc>
        <w:tc>
          <w:tcPr>
            <w:tcW w:w="366" w:type="pct"/>
            <w:gridSpan w:val="2"/>
            <w:tcBorders>
              <w:top w:val="nil"/>
              <w:left w:val="nil"/>
              <w:bottom w:val="single" w:sz="4" w:space="0" w:color="auto"/>
              <w:right w:val="single" w:sz="4" w:space="0" w:color="auto"/>
            </w:tcBorders>
            <w:shd w:val="clear" w:color="000000" w:fill="002060"/>
            <w:vAlign w:val="center"/>
            <w:hideMark/>
          </w:tcPr>
          <w:p w14:paraId="167CE412" w14:textId="77777777" w:rsidR="00006A7E" w:rsidRPr="00006A7E" w:rsidRDefault="00006A7E" w:rsidP="00006A7E">
            <w:pPr>
              <w:rPr>
                <w:color w:val="FFFFFF"/>
                <w:sz w:val="20"/>
                <w:szCs w:val="20"/>
              </w:rPr>
            </w:pPr>
            <w:r w:rsidRPr="00006A7E">
              <w:rPr>
                <w:color w:val="FFFFFF"/>
                <w:sz w:val="20"/>
                <w:szCs w:val="20"/>
              </w:rPr>
              <w:t>Số lượng khách hàng cá nhân giải ngân</w:t>
            </w:r>
          </w:p>
        </w:tc>
        <w:tc>
          <w:tcPr>
            <w:tcW w:w="331" w:type="pct"/>
            <w:gridSpan w:val="2"/>
            <w:tcBorders>
              <w:top w:val="nil"/>
              <w:left w:val="nil"/>
              <w:bottom w:val="single" w:sz="4" w:space="0" w:color="auto"/>
              <w:right w:val="single" w:sz="4" w:space="0" w:color="auto"/>
            </w:tcBorders>
            <w:shd w:val="clear" w:color="000000" w:fill="002060"/>
            <w:vAlign w:val="center"/>
            <w:hideMark/>
          </w:tcPr>
          <w:p w14:paraId="504640FC" w14:textId="77777777" w:rsidR="00006A7E" w:rsidRPr="00006A7E" w:rsidRDefault="00006A7E" w:rsidP="00006A7E">
            <w:pPr>
              <w:rPr>
                <w:color w:val="FFFFFF"/>
                <w:sz w:val="20"/>
                <w:szCs w:val="20"/>
              </w:rPr>
            </w:pPr>
            <w:r w:rsidRPr="00006A7E">
              <w:rPr>
                <w:color w:val="FFFFFF"/>
                <w:sz w:val="20"/>
                <w:szCs w:val="20"/>
              </w:rPr>
              <w:t>Số lượng khế ước giải ngân cá nhân</w:t>
            </w:r>
          </w:p>
        </w:tc>
        <w:tc>
          <w:tcPr>
            <w:tcW w:w="240" w:type="pct"/>
            <w:tcBorders>
              <w:top w:val="nil"/>
              <w:left w:val="nil"/>
              <w:bottom w:val="single" w:sz="4" w:space="0" w:color="auto"/>
              <w:right w:val="single" w:sz="4" w:space="0" w:color="auto"/>
            </w:tcBorders>
            <w:shd w:val="clear" w:color="000000" w:fill="002060"/>
            <w:vAlign w:val="center"/>
            <w:hideMark/>
          </w:tcPr>
          <w:p w14:paraId="3237D119" w14:textId="77777777" w:rsidR="00006A7E" w:rsidRPr="00006A7E" w:rsidRDefault="00006A7E" w:rsidP="00006A7E">
            <w:pPr>
              <w:rPr>
                <w:color w:val="FFFFFF"/>
                <w:sz w:val="20"/>
                <w:szCs w:val="20"/>
              </w:rPr>
            </w:pPr>
            <w:r w:rsidRPr="00006A7E">
              <w:rPr>
                <w:color w:val="FFFFFF"/>
                <w:sz w:val="20"/>
                <w:szCs w:val="20"/>
              </w:rPr>
              <w:t>Số lượng RBO</w:t>
            </w:r>
          </w:p>
        </w:tc>
        <w:tc>
          <w:tcPr>
            <w:tcW w:w="227" w:type="pct"/>
            <w:gridSpan w:val="2"/>
            <w:tcBorders>
              <w:top w:val="nil"/>
              <w:left w:val="nil"/>
              <w:bottom w:val="single" w:sz="4" w:space="0" w:color="auto"/>
              <w:right w:val="single" w:sz="4" w:space="0" w:color="auto"/>
            </w:tcBorders>
            <w:shd w:val="clear" w:color="000000" w:fill="002060"/>
            <w:vAlign w:val="center"/>
            <w:hideMark/>
          </w:tcPr>
          <w:p w14:paraId="225D85D9" w14:textId="77777777" w:rsidR="00006A7E" w:rsidRPr="00006A7E" w:rsidRDefault="00006A7E" w:rsidP="00006A7E">
            <w:pPr>
              <w:rPr>
                <w:color w:val="FFFFFF"/>
                <w:sz w:val="20"/>
                <w:szCs w:val="20"/>
              </w:rPr>
            </w:pPr>
            <w:r w:rsidRPr="00006A7E">
              <w:rPr>
                <w:color w:val="FFFFFF"/>
                <w:sz w:val="20"/>
                <w:szCs w:val="20"/>
              </w:rPr>
              <w:t>Dư nợ cho vay cá nhân BQ/1 RBO</w:t>
            </w:r>
          </w:p>
        </w:tc>
        <w:tc>
          <w:tcPr>
            <w:tcW w:w="409" w:type="pct"/>
            <w:gridSpan w:val="2"/>
            <w:tcBorders>
              <w:top w:val="nil"/>
              <w:left w:val="nil"/>
              <w:bottom w:val="single" w:sz="4" w:space="0" w:color="auto"/>
              <w:right w:val="single" w:sz="4" w:space="0" w:color="auto"/>
            </w:tcBorders>
            <w:shd w:val="clear" w:color="000000" w:fill="002060"/>
            <w:vAlign w:val="center"/>
            <w:hideMark/>
          </w:tcPr>
          <w:p w14:paraId="78E4A088" w14:textId="77777777" w:rsidR="00006A7E" w:rsidRPr="00006A7E" w:rsidRDefault="00006A7E" w:rsidP="00006A7E">
            <w:pPr>
              <w:rPr>
                <w:color w:val="FFFFFF"/>
                <w:sz w:val="20"/>
                <w:szCs w:val="20"/>
              </w:rPr>
            </w:pPr>
            <w:r w:rsidRPr="00006A7E">
              <w:rPr>
                <w:color w:val="FFFFFF"/>
                <w:sz w:val="20"/>
                <w:szCs w:val="20"/>
              </w:rPr>
              <w:t>Doanh số giải ngân cá nhân/1RBO</w:t>
            </w:r>
          </w:p>
        </w:tc>
        <w:tc>
          <w:tcPr>
            <w:tcW w:w="409" w:type="pct"/>
            <w:tcBorders>
              <w:top w:val="nil"/>
              <w:left w:val="nil"/>
              <w:bottom w:val="single" w:sz="4" w:space="0" w:color="auto"/>
              <w:right w:val="single" w:sz="4" w:space="0" w:color="auto"/>
            </w:tcBorders>
            <w:shd w:val="clear" w:color="000000" w:fill="002060"/>
            <w:vAlign w:val="center"/>
            <w:hideMark/>
          </w:tcPr>
          <w:p w14:paraId="75EF8547" w14:textId="77777777" w:rsidR="00006A7E" w:rsidRPr="00006A7E" w:rsidRDefault="00006A7E" w:rsidP="00006A7E">
            <w:pPr>
              <w:rPr>
                <w:color w:val="FFFFFF"/>
                <w:sz w:val="20"/>
                <w:szCs w:val="20"/>
              </w:rPr>
            </w:pPr>
            <w:r w:rsidRPr="00006A7E">
              <w:rPr>
                <w:color w:val="FFFFFF"/>
                <w:sz w:val="20"/>
                <w:szCs w:val="20"/>
              </w:rPr>
              <w:t>Số lượng khách hàng cá nhân giải ngân/1RBO</w:t>
            </w:r>
          </w:p>
        </w:tc>
      </w:tr>
      <w:tr w:rsidR="00482CB3" w:rsidRPr="00006A7E" w14:paraId="10DFB552" w14:textId="77777777" w:rsidTr="0075088A">
        <w:trPr>
          <w:trHeight w:val="90"/>
        </w:trPr>
        <w:tc>
          <w:tcPr>
            <w:tcW w:w="250" w:type="pct"/>
            <w:gridSpan w:val="2"/>
            <w:tcBorders>
              <w:top w:val="nil"/>
              <w:left w:val="single" w:sz="4" w:space="0" w:color="auto"/>
              <w:bottom w:val="single" w:sz="4" w:space="0" w:color="auto"/>
              <w:right w:val="single" w:sz="4" w:space="0" w:color="auto"/>
            </w:tcBorders>
            <w:shd w:val="clear" w:color="auto" w:fill="auto"/>
            <w:noWrap/>
            <w:vAlign w:val="bottom"/>
            <w:hideMark/>
          </w:tcPr>
          <w:p w14:paraId="1C6FC114" w14:textId="77777777" w:rsidR="00006A7E" w:rsidRPr="00006A7E" w:rsidRDefault="00006A7E" w:rsidP="00006A7E">
            <w:pPr>
              <w:jc w:val="center"/>
              <w:rPr>
                <w:i/>
                <w:iCs/>
                <w:color w:val="000000"/>
                <w:sz w:val="20"/>
                <w:szCs w:val="20"/>
              </w:rPr>
            </w:pPr>
            <w:r w:rsidRPr="00006A7E">
              <w:rPr>
                <w:i/>
                <w:iCs/>
                <w:color w:val="000000"/>
                <w:sz w:val="20"/>
                <w:szCs w:val="20"/>
              </w:rPr>
              <w:t>(1)</w:t>
            </w:r>
          </w:p>
        </w:tc>
        <w:tc>
          <w:tcPr>
            <w:tcW w:w="416" w:type="pct"/>
            <w:gridSpan w:val="2"/>
            <w:tcBorders>
              <w:top w:val="nil"/>
              <w:left w:val="nil"/>
              <w:bottom w:val="single" w:sz="4" w:space="0" w:color="auto"/>
              <w:right w:val="single" w:sz="4" w:space="0" w:color="auto"/>
            </w:tcBorders>
            <w:shd w:val="clear" w:color="auto" w:fill="auto"/>
            <w:noWrap/>
            <w:vAlign w:val="bottom"/>
            <w:hideMark/>
          </w:tcPr>
          <w:p w14:paraId="064EDD75" w14:textId="77777777" w:rsidR="00006A7E" w:rsidRPr="00006A7E" w:rsidRDefault="00006A7E" w:rsidP="00006A7E">
            <w:pPr>
              <w:jc w:val="center"/>
              <w:rPr>
                <w:i/>
                <w:iCs/>
                <w:color w:val="000000"/>
                <w:sz w:val="20"/>
                <w:szCs w:val="20"/>
              </w:rPr>
            </w:pPr>
            <w:r w:rsidRPr="00006A7E">
              <w:rPr>
                <w:i/>
                <w:iCs/>
                <w:color w:val="000000"/>
                <w:sz w:val="20"/>
                <w:szCs w:val="20"/>
              </w:rPr>
              <w:t>(2)</w:t>
            </w:r>
          </w:p>
        </w:tc>
        <w:tc>
          <w:tcPr>
            <w:tcW w:w="302" w:type="pct"/>
            <w:gridSpan w:val="2"/>
            <w:tcBorders>
              <w:top w:val="nil"/>
              <w:left w:val="nil"/>
              <w:bottom w:val="single" w:sz="4" w:space="0" w:color="auto"/>
              <w:right w:val="single" w:sz="4" w:space="0" w:color="auto"/>
            </w:tcBorders>
            <w:shd w:val="clear" w:color="auto" w:fill="auto"/>
            <w:noWrap/>
            <w:vAlign w:val="bottom"/>
            <w:hideMark/>
          </w:tcPr>
          <w:p w14:paraId="1A929188" w14:textId="77777777" w:rsidR="00006A7E" w:rsidRPr="00006A7E" w:rsidRDefault="00006A7E" w:rsidP="00006A7E">
            <w:pPr>
              <w:jc w:val="center"/>
              <w:rPr>
                <w:i/>
                <w:iCs/>
                <w:color w:val="000000"/>
                <w:sz w:val="20"/>
                <w:szCs w:val="20"/>
              </w:rPr>
            </w:pPr>
            <w:r w:rsidRPr="00006A7E">
              <w:rPr>
                <w:i/>
                <w:iCs/>
                <w:color w:val="000000"/>
                <w:sz w:val="20"/>
                <w:szCs w:val="20"/>
              </w:rPr>
              <w:t>(3)</w:t>
            </w:r>
          </w:p>
        </w:tc>
        <w:tc>
          <w:tcPr>
            <w:tcW w:w="320" w:type="pct"/>
            <w:gridSpan w:val="2"/>
            <w:tcBorders>
              <w:top w:val="nil"/>
              <w:left w:val="nil"/>
              <w:bottom w:val="single" w:sz="4" w:space="0" w:color="auto"/>
              <w:right w:val="single" w:sz="4" w:space="0" w:color="auto"/>
            </w:tcBorders>
            <w:shd w:val="clear" w:color="auto" w:fill="auto"/>
            <w:noWrap/>
            <w:vAlign w:val="bottom"/>
            <w:hideMark/>
          </w:tcPr>
          <w:p w14:paraId="03E5DD33" w14:textId="77777777" w:rsidR="00006A7E" w:rsidRPr="00006A7E" w:rsidRDefault="00006A7E" w:rsidP="00006A7E">
            <w:pPr>
              <w:jc w:val="center"/>
              <w:rPr>
                <w:i/>
                <w:iCs/>
                <w:color w:val="000000"/>
                <w:sz w:val="20"/>
                <w:szCs w:val="20"/>
              </w:rPr>
            </w:pPr>
            <w:r w:rsidRPr="00006A7E">
              <w:rPr>
                <w:i/>
                <w:iCs/>
                <w:color w:val="000000"/>
                <w:sz w:val="20"/>
                <w:szCs w:val="20"/>
              </w:rPr>
              <w:t>(4)</w:t>
            </w:r>
          </w:p>
        </w:tc>
        <w:tc>
          <w:tcPr>
            <w:tcW w:w="288" w:type="pct"/>
            <w:gridSpan w:val="2"/>
            <w:tcBorders>
              <w:top w:val="nil"/>
              <w:left w:val="nil"/>
              <w:bottom w:val="single" w:sz="4" w:space="0" w:color="auto"/>
              <w:right w:val="single" w:sz="4" w:space="0" w:color="auto"/>
            </w:tcBorders>
            <w:shd w:val="clear" w:color="auto" w:fill="auto"/>
            <w:noWrap/>
            <w:vAlign w:val="bottom"/>
            <w:hideMark/>
          </w:tcPr>
          <w:p w14:paraId="24638DA3" w14:textId="77777777" w:rsidR="00006A7E" w:rsidRPr="00006A7E" w:rsidRDefault="00006A7E" w:rsidP="00006A7E">
            <w:pPr>
              <w:jc w:val="center"/>
              <w:rPr>
                <w:i/>
                <w:iCs/>
                <w:color w:val="000000"/>
                <w:sz w:val="20"/>
                <w:szCs w:val="20"/>
              </w:rPr>
            </w:pPr>
            <w:r w:rsidRPr="00006A7E">
              <w:rPr>
                <w:i/>
                <w:iCs/>
                <w:color w:val="000000"/>
                <w:sz w:val="20"/>
                <w:szCs w:val="20"/>
              </w:rPr>
              <w:t>(5)</w:t>
            </w:r>
          </w:p>
        </w:tc>
        <w:tc>
          <w:tcPr>
            <w:tcW w:w="212" w:type="pct"/>
            <w:gridSpan w:val="2"/>
            <w:tcBorders>
              <w:top w:val="nil"/>
              <w:left w:val="nil"/>
              <w:bottom w:val="single" w:sz="4" w:space="0" w:color="auto"/>
              <w:right w:val="single" w:sz="4" w:space="0" w:color="auto"/>
            </w:tcBorders>
            <w:shd w:val="clear" w:color="auto" w:fill="auto"/>
            <w:noWrap/>
            <w:vAlign w:val="bottom"/>
            <w:hideMark/>
          </w:tcPr>
          <w:p w14:paraId="1A3D6678" w14:textId="77777777" w:rsidR="00006A7E" w:rsidRPr="00006A7E" w:rsidRDefault="00006A7E" w:rsidP="00006A7E">
            <w:pPr>
              <w:jc w:val="center"/>
              <w:rPr>
                <w:i/>
                <w:iCs/>
                <w:color w:val="000000"/>
                <w:sz w:val="20"/>
                <w:szCs w:val="20"/>
              </w:rPr>
            </w:pPr>
            <w:r w:rsidRPr="00006A7E">
              <w:rPr>
                <w:i/>
                <w:iCs/>
                <w:color w:val="000000"/>
                <w:sz w:val="20"/>
                <w:szCs w:val="20"/>
              </w:rPr>
              <w:t>(6)</w:t>
            </w:r>
          </w:p>
        </w:tc>
        <w:tc>
          <w:tcPr>
            <w:tcW w:w="400" w:type="pct"/>
            <w:gridSpan w:val="2"/>
            <w:tcBorders>
              <w:top w:val="nil"/>
              <w:left w:val="nil"/>
              <w:bottom w:val="single" w:sz="4" w:space="0" w:color="auto"/>
              <w:right w:val="single" w:sz="4" w:space="0" w:color="auto"/>
            </w:tcBorders>
            <w:shd w:val="clear" w:color="auto" w:fill="auto"/>
            <w:noWrap/>
            <w:vAlign w:val="bottom"/>
            <w:hideMark/>
          </w:tcPr>
          <w:p w14:paraId="4090C6EC" w14:textId="77777777" w:rsidR="00006A7E" w:rsidRPr="00006A7E" w:rsidRDefault="00006A7E" w:rsidP="00006A7E">
            <w:pPr>
              <w:jc w:val="center"/>
              <w:rPr>
                <w:i/>
                <w:iCs/>
                <w:color w:val="000000"/>
                <w:sz w:val="20"/>
                <w:szCs w:val="20"/>
              </w:rPr>
            </w:pPr>
            <w:r w:rsidRPr="00006A7E">
              <w:rPr>
                <w:i/>
                <w:iCs/>
                <w:color w:val="000000"/>
                <w:sz w:val="20"/>
                <w:szCs w:val="20"/>
              </w:rPr>
              <w:t>(7)</w:t>
            </w:r>
          </w:p>
        </w:tc>
        <w:tc>
          <w:tcPr>
            <w:tcW w:w="303" w:type="pct"/>
            <w:gridSpan w:val="2"/>
            <w:tcBorders>
              <w:top w:val="nil"/>
              <w:left w:val="nil"/>
              <w:bottom w:val="single" w:sz="4" w:space="0" w:color="auto"/>
              <w:right w:val="single" w:sz="4" w:space="0" w:color="auto"/>
            </w:tcBorders>
            <w:shd w:val="clear" w:color="auto" w:fill="auto"/>
            <w:noWrap/>
            <w:vAlign w:val="bottom"/>
            <w:hideMark/>
          </w:tcPr>
          <w:p w14:paraId="0D2C2C35" w14:textId="77777777" w:rsidR="00006A7E" w:rsidRPr="00006A7E" w:rsidRDefault="00006A7E" w:rsidP="00006A7E">
            <w:pPr>
              <w:jc w:val="center"/>
              <w:rPr>
                <w:i/>
                <w:iCs/>
                <w:color w:val="000000"/>
                <w:sz w:val="20"/>
                <w:szCs w:val="20"/>
              </w:rPr>
            </w:pPr>
            <w:r w:rsidRPr="00006A7E">
              <w:rPr>
                <w:i/>
                <w:iCs/>
                <w:color w:val="000000"/>
                <w:sz w:val="20"/>
                <w:szCs w:val="20"/>
              </w:rPr>
              <w:t>(8)</w:t>
            </w:r>
          </w:p>
        </w:tc>
        <w:tc>
          <w:tcPr>
            <w:tcW w:w="527" w:type="pct"/>
            <w:gridSpan w:val="2"/>
            <w:tcBorders>
              <w:top w:val="nil"/>
              <w:left w:val="nil"/>
              <w:bottom w:val="single" w:sz="4" w:space="0" w:color="auto"/>
              <w:right w:val="single" w:sz="4" w:space="0" w:color="auto"/>
            </w:tcBorders>
            <w:shd w:val="clear" w:color="auto" w:fill="auto"/>
            <w:noWrap/>
            <w:vAlign w:val="bottom"/>
            <w:hideMark/>
          </w:tcPr>
          <w:p w14:paraId="72A8AE97" w14:textId="77777777" w:rsidR="00006A7E" w:rsidRPr="00006A7E" w:rsidRDefault="00006A7E" w:rsidP="00006A7E">
            <w:pPr>
              <w:jc w:val="center"/>
              <w:rPr>
                <w:i/>
                <w:iCs/>
                <w:color w:val="000000"/>
                <w:sz w:val="20"/>
                <w:szCs w:val="20"/>
              </w:rPr>
            </w:pPr>
            <w:r w:rsidRPr="00006A7E">
              <w:rPr>
                <w:i/>
                <w:iCs/>
                <w:color w:val="000000"/>
                <w:sz w:val="20"/>
                <w:szCs w:val="20"/>
              </w:rPr>
              <w:t>(9)</w:t>
            </w:r>
          </w:p>
        </w:tc>
        <w:tc>
          <w:tcPr>
            <w:tcW w:w="366" w:type="pct"/>
            <w:gridSpan w:val="2"/>
            <w:tcBorders>
              <w:top w:val="nil"/>
              <w:left w:val="nil"/>
              <w:bottom w:val="single" w:sz="4" w:space="0" w:color="auto"/>
              <w:right w:val="single" w:sz="4" w:space="0" w:color="auto"/>
            </w:tcBorders>
            <w:shd w:val="clear" w:color="auto" w:fill="auto"/>
            <w:noWrap/>
            <w:vAlign w:val="bottom"/>
            <w:hideMark/>
          </w:tcPr>
          <w:p w14:paraId="4C3EBFAE" w14:textId="77777777" w:rsidR="00006A7E" w:rsidRPr="00006A7E" w:rsidRDefault="00006A7E" w:rsidP="00006A7E">
            <w:pPr>
              <w:jc w:val="center"/>
              <w:rPr>
                <w:i/>
                <w:iCs/>
                <w:color w:val="000000"/>
                <w:sz w:val="20"/>
                <w:szCs w:val="20"/>
              </w:rPr>
            </w:pPr>
            <w:r w:rsidRPr="00006A7E">
              <w:rPr>
                <w:i/>
                <w:iCs/>
                <w:color w:val="000000"/>
                <w:sz w:val="20"/>
                <w:szCs w:val="20"/>
              </w:rPr>
              <w:t>(10)</w:t>
            </w:r>
          </w:p>
        </w:tc>
        <w:tc>
          <w:tcPr>
            <w:tcW w:w="331" w:type="pct"/>
            <w:gridSpan w:val="2"/>
            <w:tcBorders>
              <w:top w:val="nil"/>
              <w:left w:val="nil"/>
              <w:bottom w:val="single" w:sz="4" w:space="0" w:color="auto"/>
              <w:right w:val="single" w:sz="4" w:space="0" w:color="auto"/>
            </w:tcBorders>
            <w:shd w:val="clear" w:color="auto" w:fill="auto"/>
            <w:noWrap/>
            <w:vAlign w:val="bottom"/>
            <w:hideMark/>
          </w:tcPr>
          <w:p w14:paraId="1E4C548C" w14:textId="77777777" w:rsidR="00006A7E" w:rsidRPr="00006A7E" w:rsidRDefault="00006A7E" w:rsidP="00006A7E">
            <w:pPr>
              <w:jc w:val="center"/>
              <w:rPr>
                <w:i/>
                <w:iCs/>
                <w:color w:val="000000"/>
                <w:sz w:val="20"/>
                <w:szCs w:val="20"/>
              </w:rPr>
            </w:pPr>
            <w:r w:rsidRPr="00006A7E">
              <w:rPr>
                <w:i/>
                <w:iCs/>
                <w:color w:val="000000"/>
                <w:sz w:val="20"/>
                <w:szCs w:val="20"/>
              </w:rPr>
              <w:t>(11)</w:t>
            </w:r>
          </w:p>
        </w:tc>
        <w:tc>
          <w:tcPr>
            <w:tcW w:w="240" w:type="pct"/>
            <w:tcBorders>
              <w:top w:val="nil"/>
              <w:left w:val="nil"/>
              <w:bottom w:val="single" w:sz="4" w:space="0" w:color="auto"/>
              <w:right w:val="single" w:sz="4" w:space="0" w:color="auto"/>
            </w:tcBorders>
            <w:shd w:val="clear" w:color="auto" w:fill="auto"/>
            <w:noWrap/>
            <w:vAlign w:val="bottom"/>
            <w:hideMark/>
          </w:tcPr>
          <w:p w14:paraId="71544CA2" w14:textId="77777777" w:rsidR="00006A7E" w:rsidRPr="00006A7E" w:rsidRDefault="00006A7E" w:rsidP="00006A7E">
            <w:pPr>
              <w:jc w:val="center"/>
              <w:rPr>
                <w:i/>
                <w:iCs/>
                <w:color w:val="000000"/>
                <w:sz w:val="20"/>
                <w:szCs w:val="20"/>
              </w:rPr>
            </w:pPr>
            <w:r w:rsidRPr="00006A7E">
              <w:rPr>
                <w:i/>
                <w:iCs/>
                <w:color w:val="000000"/>
                <w:sz w:val="20"/>
                <w:szCs w:val="20"/>
              </w:rPr>
              <w:t>(12)</w:t>
            </w:r>
          </w:p>
        </w:tc>
        <w:tc>
          <w:tcPr>
            <w:tcW w:w="227" w:type="pct"/>
            <w:gridSpan w:val="2"/>
            <w:tcBorders>
              <w:top w:val="nil"/>
              <w:left w:val="nil"/>
              <w:bottom w:val="single" w:sz="4" w:space="0" w:color="auto"/>
              <w:right w:val="single" w:sz="4" w:space="0" w:color="auto"/>
            </w:tcBorders>
            <w:shd w:val="clear" w:color="auto" w:fill="auto"/>
            <w:noWrap/>
            <w:vAlign w:val="bottom"/>
            <w:hideMark/>
          </w:tcPr>
          <w:p w14:paraId="4A0CD185" w14:textId="77777777" w:rsidR="00006A7E" w:rsidRPr="00006A7E" w:rsidRDefault="00006A7E" w:rsidP="00006A7E">
            <w:pPr>
              <w:jc w:val="center"/>
              <w:rPr>
                <w:i/>
                <w:iCs/>
                <w:color w:val="000000"/>
                <w:sz w:val="20"/>
                <w:szCs w:val="20"/>
              </w:rPr>
            </w:pPr>
            <w:r w:rsidRPr="00006A7E">
              <w:rPr>
                <w:i/>
                <w:iCs/>
                <w:color w:val="000000"/>
                <w:sz w:val="20"/>
                <w:szCs w:val="20"/>
              </w:rPr>
              <w:t>(13)</w:t>
            </w:r>
          </w:p>
        </w:tc>
        <w:tc>
          <w:tcPr>
            <w:tcW w:w="409" w:type="pct"/>
            <w:gridSpan w:val="2"/>
            <w:tcBorders>
              <w:top w:val="nil"/>
              <w:left w:val="nil"/>
              <w:bottom w:val="single" w:sz="4" w:space="0" w:color="auto"/>
              <w:right w:val="single" w:sz="4" w:space="0" w:color="auto"/>
            </w:tcBorders>
            <w:shd w:val="clear" w:color="auto" w:fill="auto"/>
            <w:noWrap/>
            <w:vAlign w:val="bottom"/>
            <w:hideMark/>
          </w:tcPr>
          <w:p w14:paraId="68CEC018" w14:textId="77777777" w:rsidR="00006A7E" w:rsidRPr="00006A7E" w:rsidRDefault="00006A7E" w:rsidP="00006A7E">
            <w:pPr>
              <w:jc w:val="center"/>
              <w:rPr>
                <w:i/>
                <w:iCs/>
                <w:color w:val="000000"/>
                <w:sz w:val="20"/>
                <w:szCs w:val="20"/>
              </w:rPr>
            </w:pPr>
            <w:r w:rsidRPr="00006A7E">
              <w:rPr>
                <w:i/>
                <w:iCs/>
                <w:color w:val="000000"/>
                <w:sz w:val="20"/>
                <w:szCs w:val="20"/>
              </w:rPr>
              <w:t>(14)</w:t>
            </w:r>
          </w:p>
        </w:tc>
        <w:tc>
          <w:tcPr>
            <w:tcW w:w="409" w:type="pct"/>
            <w:tcBorders>
              <w:top w:val="nil"/>
              <w:left w:val="nil"/>
              <w:bottom w:val="single" w:sz="4" w:space="0" w:color="auto"/>
              <w:right w:val="single" w:sz="4" w:space="0" w:color="auto"/>
            </w:tcBorders>
            <w:shd w:val="clear" w:color="auto" w:fill="auto"/>
            <w:noWrap/>
            <w:vAlign w:val="bottom"/>
            <w:hideMark/>
          </w:tcPr>
          <w:p w14:paraId="5EAC3E52" w14:textId="77777777" w:rsidR="00006A7E" w:rsidRPr="00006A7E" w:rsidRDefault="00006A7E" w:rsidP="00006A7E">
            <w:pPr>
              <w:jc w:val="center"/>
              <w:rPr>
                <w:i/>
                <w:iCs/>
                <w:color w:val="000000"/>
                <w:sz w:val="20"/>
                <w:szCs w:val="20"/>
              </w:rPr>
            </w:pPr>
            <w:r w:rsidRPr="00006A7E">
              <w:rPr>
                <w:i/>
                <w:iCs/>
                <w:color w:val="000000"/>
                <w:sz w:val="20"/>
                <w:szCs w:val="20"/>
              </w:rPr>
              <w:t>(15)</w:t>
            </w:r>
          </w:p>
        </w:tc>
      </w:tr>
      <w:tr w:rsidR="0075088A" w:rsidRPr="00E82329" w14:paraId="41F5B4F2" w14:textId="77777777" w:rsidTr="0075088A">
        <w:trPr>
          <w:gridBefore w:val="1"/>
          <w:wBefore w:w="6" w:type="pct"/>
          <w:trHeight w:val="290"/>
        </w:trPr>
        <w:tc>
          <w:tcPr>
            <w:tcW w:w="3235" w:type="pct"/>
            <w:gridSpan w:val="18"/>
            <w:tcBorders>
              <w:top w:val="single" w:sz="4" w:space="0" w:color="auto"/>
              <w:left w:val="single" w:sz="4" w:space="0" w:color="auto"/>
              <w:bottom w:val="single" w:sz="4" w:space="0" w:color="auto"/>
              <w:right w:val="single" w:sz="4" w:space="0" w:color="auto"/>
            </w:tcBorders>
            <w:shd w:val="clear" w:color="000000" w:fill="002060"/>
            <w:noWrap/>
            <w:hideMark/>
          </w:tcPr>
          <w:p w14:paraId="0F01195E" w14:textId="77777777" w:rsidR="00E82329" w:rsidRPr="00E82329" w:rsidRDefault="00E82329" w:rsidP="00E82329">
            <w:pPr>
              <w:jc w:val="center"/>
              <w:rPr>
                <w:color w:val="FFFFFF"/>
                <w:sz w:val="18"/>
                <w:szCs w:val="18"/>
              </w:rPr>
            </w:pPr>
            <w:r w:rsidRPr="00E82329">
              <w:rPr>
                <w:color w:val="FFFFFF"/>
                <w:sz w:val="18"/>
                <w:szCs w:val="18"/>
              </w:rPr>
              <w:t>Hiệu suất Dư nợ</w:t>
            </w:r>
          </w:p>
        </w:tc>
        <w:tc>
          <w:tcPr>
            <w:tcW w:w="850" w:type="pct"/>
            <w:gridSpan w:val="5"/>
            <w:tcBorders>
              <w:top w:val="single" w:sz="4" w:space="0" w:color="auto"/>
              <w:left w:val="nil"/>
              <w:bottom w:val="single" w:sz="4" w:space="0" w:color="auto"/>
              <w:right w:val="single" w:sz="4" w:space="0" w:color="auto"/>
            </w:tcBorders>
            <w:shd w:val="clear" w:color="000000" w:fill="002060"/>
            <w:hideMark/>
          </w:tcPr>
          <w:p w14:paraId="3836F182" w14:textId="77777777" w:rsidR="00E82329" w:rsidRPr="00E82329" w:rsidRDefault="00E82329" w:rsidP="00E82329">
            <w:pPr>
              <w:jc w:val="center"/>
              <w:rPr>
                <w:color w:val="FFFFFF"/>
                <w:sz w:val="18"/>
                <w:szCs w:val="18"/>
              </w:rPr>
            </w:pPr>
            <w:r w:rsidRPr="00E82329">
              <w:rPr>
                <w:color w:val="FFFFFF"/>
                <w:sz w:val="18"/>
                <w:szCs w:val="18"/>
              </w:rPr>
              <w:t>Hiệu suất Thu nhập</w:t>
            </w:r>
          </w:p>
        </w:tc>
        <w:tc>
          <w:tcPr>
            <w:tcW w:w="909" w:type="pct"/>
            <w:gridSpan w:val="4"/>
            <w:tcBorders>
              <w:top w:val="single" w:sz="4" w:space="0" w:color="auto"/>
              <w:left w:val="nil"/>
              <w:bottom w:val="single" w:sz="4" w:space="0" w:color="auto"/>
              <w:right w:val="single" w:sz="4" w:space="0" w:color="auto"/>
            </w:tcBorders>
            <w:shd w:val="clear" w:color="000000" w:fill="002060"/>
            <w:hideMark/>
          </w:tcPr>
          <w:p w14:paraId="2EDBD135" w14:textId="77777777" w:rsidR="00E82329" w:rsidRPr="00E82329" w:rsidRDefault="00E82329" w:rsidP="00E82329">
            <w:pPr>
              <w:jc w:val="center"/>
              <w:rPr>
                <w:color w:val="FFFFFF"/>
                <w:sz w:val="18"/>
                <w:szCs w:val="18"/>
              </w:rPr>
            </w:pPr>
            <w:r w:rsidRPr="00E82329">
              <w:rPr>
                <w:color w:val="FFFFFF"/>
                <w:sz w:val="18"/>
                <w:szCs w:val="18"/>
              </w:rPr>
              <w:t>Hiệu suất Lợi nhuận</w:t>
            </w:r>
          </w:p>
        </w:tc>
      </w:tr>
      <w:tr w:rsidR="0075088A" w:rsidRPr="00E82329" w14:paraId="4A5970FB" w14:textId="77777777" w:rsidTr="0075088A">
        <w:trPr>
          <w:gridBefore w:val="1"/>
          <w:wBefore w:w="6" w:type="pct"/>
          <w:trHeight w:val="1380"/>
        </w:trPr>
        <w:tc>
          <w:tcPr>
            <w:tcW w:w="378" w:type="pct"/>
            <w:gridSpan w:val="2"/>
            <w:tcBorders>
              <w:top w:val="nil"/>
              <w:left w:val="single" w:sz="4" w:space="0" w:color="auto"/>
              <w:bottom w:val="single" w:sz="4" w:space="0" w:color="auto"/>
              <w:right w:val="single" w:sz="4" w:space="0" w:color="auto"/>
            </w:tcBorders>
            <w:shd w:val="clear" w:color="000000" w:fill="002060"/>
            <w:hideMark/>
          </w:tcPr>
          <w:p w14:paraId="0A2B87D3" w14:textId="77777777" w:rsidR="00E82329" w:rsidRPr="00E82329" w:rsidRDefault="00E82329" w:rsidP="00E82329">
            <w:pPr>
              <w:rPr>
                <w:color w:val="FFFFFF"/>
                <w:sz w:val="18"/>
                <w:szCs w:val="18"/>
              </w:rPr>
            </w:pPr>
            <w:r w:rsidRPr="00E82329">
              <w:rPr>
                <w:color w:val="FFFFFF"/>
                <w:sz w:val="18"/>
                <w:szCs w:val="18"/>
              </w:rPr>
              <w:t>Số lượng khế ước giải ngân cá nhân/1RBO</w:t>
            </w:r>
          </w:p>
        </w:tc>
        <w:tc>
          <w:tcPr>
            <w:tcW w:w="337" w:type="pct"/>
            <w:gridSpan w:val="2"/>
            <w:tcBorders>
              <w:top w:val="nil"/>
              <w:left w:val="nil"/>
              <w:bottom w:val="single" w:sz="4" w:space="0" w:color="auto"/>
              <w:right w:val="single" w:sz="4" w:space="0" w:color="auto"/>
            </w:tcBorders>
            <w:shd w:val="clear" w:color="000000" w:fill="002060"/>
            <w:hideMark/>
          </w:tcPr>
          <w:p w14:paraId="4306704F" w14:textId="77777777" w:rsidR="00E82329" w:rsidRPr="00E82329" w:rsidRDefault="00E82329" w:rsidP="00E82329">
            <w:pPr>
              <w:rPr>
                <w:color w:val="FFFFFF"/>
                <w:sz w:val="18"/>
                <w:szCs w:val="18"/>
              </w:rPr>
            </w:pPr>
            <w:r w:rsidRPr="00E82329">
              <w:rPr>
                <w:color w:val="FFFFFF"/>
                <w:sz w:val="18"/>
                <w:szCs w:val="18"/>
              </w:rPr>
              <w:t>Dư nợ doanh nghiệp</w:t>
            </w:r>
          </w:p>
        </w:tc>
        <w:tc>
          <w:tcPr>
            <w:tcW w:w="248" w:type="pct"/>
            <w:tcBorders>
              <w:top w:val="nil"/>
              <w:left w:val="nil"/>
              <w:bottom w:val="single" w:sz="4" w:space="0" w:color="auto"/>
              <w:right w:val="single" w:sz="4" w:space="0" w:color="auto"/>
            </w:tcBorders>
            <w:shd w:val="clear" w:color="000000" w:fill="002060"/>
            <w:hideMark/>
          </w:tcPr>
          <w:p w14:paraId="690F6B8D" w14:textId="77777777" w:rsidR="00E82329" w:rsidRPr="00E82329" w:rsidRDefault="00E82329" w:rsidP="00E82329">
            <w:pPr>
              <w:rPr>
                <w:color w:val="FFFFFF"/>
                <w:sz w:val="18"/>
                <w:szCs w:val="18"/>
              </w:rPr>
            </w:pPr>
            <w:r w:rsidRPr="00E82329">
              <w:rPr>
                <w:color w:val="FFFFFF"/>
                <w:sz w:val="18"/>
                <w:szCs w:val="18"/>
              </w:rPr>
              <w:t>Doanh số giải ngân doanh nghiệp</w:t>
            </w:r>
          </w:p>
        </w:tc>
        <w:tc>
          <w:tcPr>
            <w:tcW w:w="246" w:type="pct"/>
            <w:tcBorders>
              <w:top w:val="nil"/>
              <w:left w:val="nil"/>
              <w:bottom w:val="single" w:sz="4" w:space="0" w:color="auto"/>
              <w:right w:val="single" w:sz="4" w:space="0" w:color="auto"/>
            </w:tcBorders>
            <w:shd w:val="clear" w:color="000000" w:fill="002060"/>
            <w:hideMark/>
          </w:tcPr>
          <w:p w14:paraId="0F9DECCC" w14:textId="77777777" w:rsidR="00E82329" w:rsidRPr="00E82329" w:rsidRDefault="00E82329" w:rsidP="00E82329">
            <w:pPr>
              <w:rPr>
                <w:color w:val="FFFFFF"/>
                <w:sz w:val="18"/>
                <w:szCs w:val="18"/>
              </w:rPr>
            </w:pPr>
            <w:r w:rsidRPr="00E82329">
              <w:rPr>
                <w:color w:val="FFFFFF"/>
                <w:sz w:val="18"/>
                <w:szCs w:val="18"/>
              </w:rPr>
              <w:t>Số lượng khách hàng doanh nghiệp giải ngân</w:t>
            </w:r>
          </w:p>
        </w:tc>
        <w:tc>
          <w:tcPr>
            <w:tcW w:w="246" w:type="pct"/>
            <w:gridSpan w:val="2"/>
            <w:tcBorders>
              <w:top w:val="nil"/>
              <w:left w:val="nil"/>
              <w:bottom w:val="single" w:sz="4" w:space="0" w:color="auto"/>
              <w:right w:val="single" w:sz="4" w:space="0" w:color="auto"/>
            </w:tcBorders>
            <w:shd w:val="clear" w:color="000000" w:fill="002060"/>
            <w:hideMark/>
          </w:tcPr>
          <w:p w14:paraId="38920927" w14:textId="77777777" w:rsidR="00E82329" w:rsidRPr="00E82329" w:rsidRDefault="00E82329" w:rsidP="00E82329">
            <w:pPr>
              <w:rPr>
                <w:color w:val="FFFFFF"/>
                <w:sz w:val="18"/>
                <w:szCs w:val="18"/>
              </w:rPr>
            </w:pPr>
            <w:r w:rsidRPr="00E82329">
              <w:rPr>
                <w:color w:val="FFFFFF"/>
                <w:sz w:val="18"/>
                <w:szCs w:val="18"/>
              </w:rPr>
              <w:t>Số lượng khế ước giải ngân doanh nghiệp</w:t>
            </w:r>
          </w:p>
        </w:tc>
        <w:tc>
          <w:tcPr>
            <w:tcW w:w="224" w:type="pct"/>
            <w:gridSpan w:val="2"/>
            <w:tcBorders>
              <w:top w:val="nil"/>
              <w:left w:val="nil"/>
              <w:bottom w:val="single" w:sz="4" w:space="0" w:color="auto"/>
              <w:right w:val="single" w:sz="4" w:space="0" w:color="auto"/>
            </w:tcBorders>
            <w:shd w:val="clear" w:color="000000" w:fill="002060"/>
            <w:hideMark/>
          </w:tcPr>
          <w:p w14:paraId="5575FC1A" w14:textId="77777777" w:rsidR="00E82329" w:rsidRPr="00E82329" w:rsidRDefault="00E82329" w:rsidP="00E82329">
            <w:pPr>
              <w:rPr>
                <w:color w:val="FFFFFF"/>
                <w:sz w:val="18"/>
                <w:szCs w:val="18"/>
              </w:rPr>
            </w:pPr>
            <w:r w:rsidRPr="00E82329">
              <w:rPr>
                <w:color w:val="FFFFFF"/>
                <w:sz w:val="18"/>
                <w:szCs w:val="18"/>
              </w:rPr>
              <w:t>Số lượng RM</w:t>
            </w:r>
          </w:p>
        </w:tc>
        <w:tc>
          <w:tcPr>
            <w:tcW w:w="252" w:type="pct"/>
            <w:gridSpan w:val="2"/>
            <w:tcBorders>
              <w:top w:val="nil"/>
              <w:left w:val="nil"/>
              <w:bottom w:val="single" w:sz="4" w:space="0" w:color="auto"/>
              <w:right w:val="single" w:sz="4" w:space="0" w:color="auto"/>
            </w:tcBorders>
            <w:shd w:val="clear" w:color="000000" w:fill="002060"/>
            <w:hideMark/>
          </w:tcPr>
          <w:p w14:paraId="2A55509B" w14:textId="77777777" w:rsidR="00E82329" w:rsidRPr="00E82329" w:rsidRDefault="00E82329" w:rsidP="00E82329">
            <w:pPr>
              <w:rPr>
                <w:color w:val="FFFFFF"/>
                <w:sz w:val="18"/>
                <w:szCs w:val="18"/>
              </w:rPr>
            </w:pPr>
            <w:r w:rsidRPr="00E82329">
              <w:rPr>
                <w:color w:val="FFFFFF"/>
                <w:sz w:val="18"/>
                <w:szCs w:val="18"/>
              </w:rPr>
              <w:t>Dư nợ cho vay doanh nghiệp BQ/1 RM</w:t>
            </w:r>
          </w:p>
        </w:tc>
        <w:tc>
          <w:tcPr>
            <w:tcW w:w="394" w:type="pct"/>
            <w:gridSpan w:val="2"/>
            <w:tcBorders>
              <w:top w:val="nil"/>
              <w:left w:val="nil"/>
              <w:bottom w:val="single" w:sz="4" w:space="0" w:color="auto"/>
              <w:right w:val="single" w:sz="4" w:space="0" w:color="auto"/>
            </w:tcBorders>
            <w:shd w:val="clear" w:color="000000" w:fill="002060"/>
            <w:hideMark/>
          </w:tcPr>
          <w:p w14:paraId="26021803" w14:textId="77777777" w:rsidR="00E82329" w:rsidRPr="00E82329" w:rsidRDefault="00E82329" w:rsidP="00E82329">
            <w:pPr>
              <w:rPr>
                <w:color w:val="FFFFFF"/>
                <w:sz w:val="18"/>
                <w:szCs w:val="18"/>
              </w:rPr>
            </w:pPr>
            <w:r w:rsidRPr="00E82329">
              <w:rPr>
                <w:color w:val="FFFFFF"/>
                <w:sz w:val="18"/>
                <w:szCs w:val="18"/>
              </w:rPr>
              <w:t>Doanh số giải ngân doanh nghiệp/1RM</w:t>
            </w:r>
          </w:p>
        </w:tc>
        <w:tc>
          <w:tcPr>
            <w:tcW w:w="345" w:type="pct"/>
            <w:gridSpan w:val="2"/>
            <w:tcBorders>
              <w:top w:val="nil"/>
              <w:left w:val="nil"/>
              <w:bottom w:val="single" w:sz="4" w:space="0" w:color="auto"/>
              <w:right w:val="single" w:sz="4" w:space="0" w:color="auto"/>
            </w:tcBorders>
            <w:shd w:val="clear" w:color="000000" w:fill="002060"/>
            <w:hideMark/>
          </w:tcPr>
          <w:p w14:paraId="395FEC6E" w14:textId="77777777" w:rsidR="00E82329" w:rsidRPr="00E82329" w:rsidRDefault="00E82329" w:rsidP="00E82329">
            <w:pPr>
              <w:rPr>
                <w:color w:val="FFFFFF"/>
                <w:sz w:val="18"/>
                <w:szCs w:val="18"/>
              </w:rPr>
            </w:pPr>
            <w:r w:rsidRPr="00E82329">
              <w:rPr>
                <w:color w:val="FFFFFF"/>
                <w:sz w:val="18"/>
                <w:szCs w:val="18"/>
              </w:rPr>
              <w:t>Số lượng khách hàng doanh nghiệp giải ngân/1RM</w:t>
            </w:r>
          </w:p>
        </w:tc>
        <w:tc>
          <w:tcPr>
            <w:tcW w:w="565" w:type="pct"/>
            <w:gridSpan w:val="2"/>
            <w:tcBorders>
              <w:top w:val="nil"/>
              <w:left w:val="nil"/>
              <w:bottom w:val="single" w:sz="4" w:space="0" w:color="auto"/>
              <w:right w:val="single" w:sz="4" w:space="0" w:color="auto"/>
            </w:tcBorders>
            <w:shd w:val="clear" w:color="000000" w:fill="002060"/>
            <w:hideMark/>
          </w:tcPr>
          <w:p w14:paraId="2FFDFA6C" w14:textId="77777777" w:rsidR="00E82329" w:rsidRPr="00E82329" w:rsidRDefault="00E82329" w:rsidP="00E82329">
            <w:pPr>
              <w:rPr>
                <w:color w:val="FFFFFF"/>
                <w:sz w:val="18"/>
                <w:szCs w:val="18"/>
              </w:rPr>
            </w:pPr>
            <w:r w:rsidRPr="00E82329">
              <w:rPr>
                <w:color w:val="FFFFFF"/>
                <w:sz w:val="18"/>
                <w:szCs w:val="18"/>
              </w:rPr>
              <w:t>Số lượng khế ước giải ngân doanh nghiệp/1RM</w:t>
            </w:r>
          </w:p>
        </w:tc>
        <w:tc>
          <w:tcPr>
            <w:tcW w:w="409" w:type="pct"/>
            <w:gridSpan w:val="2"/>
            <w:tcBorders>
              <w:top w:val="nil"/>
              <w:left w:val="nil"/>
              <w:bottom w:val="single" w:sz="4" w:space="0" w:color="auto"/>
              <w:right w:val="single" w:sz="4" w:space="0" w:color="auto"/>
            </w:tcBorders>
            <w:shd w:val="clear" w:color="000000" w:fill="002060"/>
            <w:hideMark/>
          </w:tcPr>
          <w:p w14:paraId="3D7CDF7F" w14:textId="77777777" w:rsidR="00E82329" w:rsidRPr="00E82329" w:rsidRDefault="00E82329" w:rsidP="00E82329">
            <w:pPr>
              <w:rPr>
                <w:color w:val="FFFFFF"/>
                <w:sz w:val="18"/>
                <w:szCs w:val="18"/>
              </w:rPr>
            </w:pPr>
            <w:r w:rsidRPr="00E82329">
              <w:rPr>
                <w:color w:val="FFFFFF"/>
                <w:sz w:val="18"/>
                <w:szCs w:val="18"/>
              </w:rPr>
              <w:t>Thu nhập từ hoạt động kinh doanh (TOI)</w:t>
            </w:r>
          </w:p>
        </w:tc>
        <w:tc>
          <w:tcPr>
            <w:tcW w:w="441" w:type="pct"/>
            <w:gridSpan w:val="3"/>
            <w:tcBorders>
              <w:top w:val="nil"/>
              <w:left w:val="nil"/>
              <w:bottom w:val="single" w:sz="4" w:space="0" w:color="auto"/>
              <w:right w:val="single" w:sz="4" w:space="0" w:color="auto"/>
            </w:tcBorders>
            <w:shd w:val="clear" w:color="000000" w:fill="002060"/>
            <w:hideMark/>
          </w:tcPr>
          <w:p w14:paraId="7A96D1F1" w14:textId="77777777" w:rsidR="00E82329" w:rsidRPr="00E82329" w:rsidRDefault="00E82329" w:rsidP="00E82329">
            <w:pPr>
              <w:rPr>
                <w:color w:val="FFFFFF"/>
                <w:sz w:val="18"/>
                <w:szCs w:val="18"/>
              </w:rPr>
            </w:pPr>
            <w:r w:rsidRPr="00E82329">
              <w:rPr>
                <w:color w:val="FFFFFF"/>
                <w:sz w:val="18"/>
                <w:szCs w:val="18"/>
              </w:rPr>
              <w:t>Thu nhập từ hoạt động kinh doanh/1 nhân sự</w:t>
            </w:r>
          </w:p>
        </w:tc>
        <w:tc>
          <w:tcPr>
            <w:tcW w:w="376" w:type="pct"/>
            <w:gridSpan w:val="2"/>
            <w:tcBorders>
              <w:top w:val="nil"/>
              <w:left w:val="nil"/>
              <w:bottom w:val="single" w:sz="4" w:space="0" w:color="auto"/>
              <w:right w:val="single" w:sz="4" w:space="0" w:color="auto"/>
            </w:tcBorders>
            <w:shd w:val="clear" w:color="000000" w:fill="002060"/>
            <w:hideMark/>
          </w:tcPr>
          <w:p w14:paraId="0700FD58" w14:textId="77777777" w:rsidR="00E82329" w:rsidRPr="00E82329" w:rsidRDefault="00E82329" w:rsidP="00E82329">
            <w:pPr>
              <w:rPr>
                <w:color w:val="FFFFFF"/>
                <w:sz w:val="18"/>
                <w:szCs w:val="18"/>
              </w:rPr>
            </w:pPr>
            <w:r w:rsidRPr="00E82329">
              <w:rPr>
                <w:color w:val="FFFFFF"/>
                <w:sz w:val="18"/>
                <w:szCs w:val="18"/>
              </w:rPr>
              <w:t>Lợi nhuận HTKH</w:t>
            </w:r>
          </w:p>
        </w:tc>
        <w:tc>
          <w:tcPr>
            <w:tcW w:w="533" w:type="pct"/>
            <w:gridSpan w:val="2"/>
            <w:tcBorders>
              <w:top w:val="nil"/>
              <w:left w:val="nil"/>
              <w:bottom w:val="single" w:sz="4" w:space="0" w:color="auto"/>
              <w:right w:val="single" w:sz="4" w:space="0" w:color="auto"/>
            </w:tcBorders>
            <w:shd w:val="clear" w:color="000000" w:fill="002060"/>
            <w:hideMark/>
          </w:tcPr>
          <w:p w14:paraId="4C03D6EF" w14:textId="77777777" w:rsidR="00E82329" w:rsidRPr="00E82329" w:rsidRDefault="00E82329" w:rsidP="00E82329">
            <w:pPr>
              <w:rPr>
                <w:color w:val="FFFFFF"/>
                <w:sz w:val="18"/>
                <w:szCs w:val="18"/>
              </w:rPr>
            </w:pPr>
            <w:r w:rsidRPr="00E82329">
              <w:rPr>
                <w:color w:val="FFFFFF"/>
                <w:sz w:val="18"/>
                <w:szCs w:val="18"/>
              </w:rPr>
              <w:t>Lợi nhuận HTKH/1 nhân sự</w:t>
            </w:r>
          </w:p>
        </w:tc>
      </w:tr>
      <w:tr w:rsidR="0075088A" w:rsidRPr="00E82329" w14:paraId="45C6F7E0" w14:textId="77777777" w:rsidTr="0075088A">
        <w:trPr>
          <w:gridBefore w:val="1"/>
          <w:wBefore w:w="6" w:type="pct"/>
          <w:trHeight w:val="290"/>
        </w:trPr>
        <w:tc>
          <w:tcPr>
            <w:tcW w:w="378" w:type="pct"/>
            <w:gridSpan w:val="2"/>
            <w:tcBorders>
              <w:top w:val="nil"/>
              <w:left w:val="single" w:sz="4" w:space="0" w:color="auto"/>
              <w:bottom w:val="single" w:sz="4" w:space="0" w:color="auto"/>
              <w:right w:val="single" w:sz="4" w:space="0" w:color="auto"/>
            </w:tcBorders>
            <w:shd w:val="clear" w:color="auto" w:fill="auto"/>
            <w:noWrap/>
            <w:hideMark/>
          </w:tcPr>
          <w:p w14:paraId="64502513" w14:textId="77777777" w:rsidR="00E82329" w:rsidRPr="00E82329" w:rsidRDefault="00E82329" w:rsidP="00E82329">
            <w:pPr>
              <w:jc w:val="right"/>
              <w:rPr>
                <w:color w:val="000000"/>
                <w:sz w:val="18"/>
                <w:szCs w:val="18"/>
              </w:rPr>
            </w:pPr>
            <w:r w:rsidRPr="00E82329">
              <w:rPr>
                <w:color w:val="000000"/>
                <w:sz w:val="18"/>
                <w:szCs w:val="18"/>
              </w:rPr>
              <w:t>(16)</w:t>
            </w:r>
          </w:p>
        </w:tc>
        <w:tc>
          <w:tcPr>
            <w:tcW w:w="337" w:type="pct"/>
            <w:gridSpan w:val="2"/>
            <w:tcBorders>
              <w:top w:val="nil"/>
              <w:left w:val="nil"/>
              <w:bottom w:val="single" w:sz="4" w:space="0" w:color="auto"/>
              <w:right w:val="single" w:sz="4" w:space="0" w:color="auto"/>
            </w:tcBorders>
            <w:shd w:val="clear" w:color="auto" w:fill="auto"/>
            <w:noWrap/>
            <w:hideMark/>
          </w:tcPr>
          <w:p w14:paraId="71AB2636" w14:textId="77777777" w:rsidR="00E82329" w:rsidRPr="00E82329" w:rsidRDefault="00E82329" w:rsidP="00E82329">
            <w:pPr>
              <w:jc w:val="right"/>
              <w:rPr>
                <w:color w:val="000000"/>
                <w:sz w:val="18"/>
                <w:szCs w:val="18"/>
              </w:rPr>
            </w:pPr>
            <w:r w:rsidRPr="00E82329">
              <w:rPr>
                <w:color w:val="000000"/>
                <w:sz w:val="18"/>
                <w:szCs w:val="18"/>
              </w:rPr>
              <w:t>(17)</w:t>
            </w:r>
          </w:p>
        </w:tc>
        <w:tc>
          <w:tcPr>
            <w:tcW w:w="248" w:type="pct"/>
            <w:tcBorders>
              <w:top w:val="nil"/>
              <w:left w:val="nil"/>
              <w:bottom w:val="single" w:sz="4" w:space="0" w:color="auto"/>
              <w:right w:val="single" w:sz="4" w:space="0" w:color="auto"/>
            </w:tcBorders>
            <w:shd w:val="clear" w:color="auto" w:fill="auto"/>
            <w:noWrap/>
            <w:hideMark/>
          </w:tcPr>
          <w:p w14:paraId="4DE5DD6D" w14:textId="77777777" w:rsidR="00E82329" w:rsidRPr="00E82329" w:rsidRDefault="00E82329" w:rsidP="00E82329">
            <w:pPr>
              <w:jc w:val="right"/>
              <w:rPr>
                <w:color w:val="000000"/>
                <w:sz w:val="18"/>
                <w:szCs w:val="18"/>
              </w:rPr>
            </w:pPr>
            <w:r w:rsidRPr="00E82329">
              <w:rPr>
                <w:color w:val="000000"/>
                <w:sz w:val="18"/>
                <w:szCs w:val="18"/>
              </w:rPr>
              <w:t>(18)</w:t>
            </w:r>
          </w:p>
        </w:tc>
        <w:tc>
          <w:tcPr>
            <w:tcW w:w="246" w:type="pct"/>
            <w:tcBorders>
              <w:top w:val="nil"/>
              <w:left w:val="nil"/>
              <w:bottom w:val="single" w:sz="4" w:space="0" w:color="auto"/>
              <w:right w:val="single" w:sz="4" w:space="0" w:color="auto"/>
            </w:tcBorders>
            <w:shd w:val="clear" w:color="auto" w:fill="auto"/>
            <w:noWrap/>
            <w:hideMark/>
          </w:tcPr>
          <w:p w14:paraId="066C8986" w14:textId="77777777" w:rsidR="00E82329" w:rsidRPr="00E82329" w:rsidRDefault="00E82329" w:rsidP="00E82329">
            <w:pPr>
              <w:jc w:val="right"/>
              <w:rPr>
                <w:color w:val="000000"/>
                <w:sz w:val="18"/>
                <w:szCs w:val="18"/>
              </w:rPr>
            </w:pPr>
            <w:r w:rsidRPr="00E82329">
              <w:rPr>
                <w:color w:val="000000"/>
                <w:sz w:val="18"/>
                <w:szCs w:val="18"/>
              </w:rPr>
              <w:t>(19)</w:t>
            </w:r>
          </w:p>
        </w:tc>
        <w:tc>
          <w:tcPr>
            <w:tcW w:w="246" w:type="pct"/>
            <w:gridSpan w:val="2"/>
            <w:tcBorders>
              <w:top w:val="nil"/>
              <w:left w:val="nil"/>
              <w:bottom w:val="single" w:sz="4" w:space="0" w:color="auto"/>
              <w:right w:val="single" w:sz="4" w:space="0" w:color="auto"/>
            </w:tcBorders>
            <w:shd w:val="clear" w:color="auto" w:fill="auto"/>
            <w:noWrap/>
            <w:hideMark/>
          </w:tcPr>
          <w:p w14:paraId="0CE494E0" w14:textId="77777777" w:rsidR="00E82329" w:rsidRPr="00E82329" w:rsidRDefault="00E82329" w:rsidP="00E82329">
            <w:pPr>
              <w:jc w:val="right"/>
              <w:rPr>
                <w:color w:val="000000"/>
                <w:sz w:val="18"/>
                <w:szCs w:val="18"/>
              </w:rPr>
            </w:pPr>
            <w:r w:rsidRPr="00E82329">
              <w:rPr>
                <w:color w:val="000000"/>
                <w:sz w:val="18"/>
                <w:szCs w:val="18"/>
              </w:rPr>
              <w:t>(20)</w:t>
            </w:r>
          </w:p>
        </w:tc>
        <w:tc>
          <w:tcPr>
            <w:tcW w:w="224" w:type="pct"/>
            <w:gridSpan w:val="2"/>
            <w:tcBorders>
              <w:top w:val="nil"/>
              <w:left w:val="nil"/>
              <w:bottom w:val="single" w:sz="4" w:space="0" w:color="auto"/>
              <w:right w:val="single" w:sz="4" w:space="0" w:color="auto"/>
            </w:tcBorders>
            <w:shd w:val="clear" w:color="auto" w:fill="auto"/>
            <w:noWrap/>
            <w:hideMark/>
          </w:tcPr>
          <w:p w14:paraId="38301BE2" w14:textId="77777777" w:rsidR="00E82329" w:rsidRPr="00E82329" w:rsidRDefault="00E82329" w:rsidP="00E82329">
            <w:pPr>
              <w:jc w:val="right"/>
              <w:rPr>
                <w:color w:val="000000"/>
                <w:sz w:val="18"/>
                <w:szCs w:val="18"/>
              </w:rPr>
            </w:pPr>
            <w:r w:rsidRPr="00E82329">
              <w:rPr>
                <w:color w:val="000000"/>
                <w:sz w:val="18"/>
                <w:szCs w:val="18"/>
              </w:rPr>
              <w:t>(21)</w:t>
            </w:r>
          </w:p>
        </w:tc>
        <w:tc>
          <w:tcPr>
            <w:tcW w:w="252" w:type="pct"/>
            <w:gridSpan w:val="2"/>
            <w:tcBorders>
              <w:top w:val="nil"/>
              <w:left w:val="nil"/>
              <w:bottom w:val="single" w:sz="4" w:space="0" w:color="auto"/>
              <w:right w:val="single" w:sz="4" w:space="0" w:color="auto"/>
            </w:tcBorders>
            <w:shd w:val="clear" w:color="auto" w:fill="auto"/>
            <w:noWrap/>
            <w:hideMark/>
          </w:tcPr>
          <w:p w14:paraId="28AA8405" w14:textId="77777777" w:rsidR="00E82329" w:rsidRPr="00E82329" w:rsidRDefault="00E82329" w:rsidP="00E82329">
            <w:pPr>
              <w:jc w:val="right"/>
              <w:rPr>
                <w:color w:val="000000"/>
                <w:sz w:val="18"/>
                <w:szCs w:val="18"/>
              </w:rPr>
            </w:pPr>
            <w:r w:rsidRPr="00E82329">
              <w:rPr>
                <w:color w:val="000000"/>
                <w:sz w:val="18"/>
                <w:szCs w:val="18"/>
              </w:rPr>
              <w:t>(22)</w:t>
            </w:r>
          </w:p>
        </w:tc>
        <w:tc>
          <w:tcPr>
            <w:tcW w:w="394" w:type="pct"/>
            <w:gridSpan w:val="2"/>
            <w:tcBorders>
              <w:top w:val="nil"/>
              <w:left w:val="nil"/>
              <w:bottom w:val="single" w:sz="4" w:space="0" w:color="auto"/>
              <w:right w:val="single" w:sz="4" w:space="0" w:color="auto"/>
            </w:tcBorders>
            <w:shd w:val="clear" w:color="auto" w:fill="auto"/>
            <w:noWrap/>
            <w:hideMark/>
          </w:tcPr>
          <w:p w14:paraId="30978245" w14:textId="77777777" w:rsidR="00E82329" w:rsidRPr="00E82329" w:rsidRDefault="00E82329" w:rsidP="00E82329">
            <w:pPr>
              <w:jc w:val="right"/>
              <w:rPr>
                <w:color w:val="000000"/>
                <w:sz w:val="18"/>
                <w:szCs w:val="18"/>
              </w:rPr>
            </w:pPr>
            <w:r w:rsidRPr="00E82329">
              <w:rPr>
                <w:color w:val="000000"/>
                <w:sz w:val="18"/>
                <w:szCs w:val="18"/>
              </w:rPr>
              <w:t>(23)</w:t>
            </w:r>
          </w:p>
        </w:tc>
        <w:tc>
          <w:tcPr>
            <w:tcW w:w="345" w:type="pct"/>
            <w:gridSpan w:val="2"/>
            <w:tcBorders>
              <w:top w:val="nil"/>
              <w:left w:val="nil"/>
              <w:bottom w:val="single" w:sz="4" w:space="0" w:color="auto"/>
              <w:right w:val="single" w:sz="4" w:space="0" w:color="auto"/>
            </w:tcBorders>
            <w:shd w:val="clear" w:color="auto" w:fill="auto"/>
            <w:noWrap/>
            <w:hideMark/>
          </w:tcPr>
          <w:p w14:paraId="3F6D4B5C" w14:textId="77777777" w:rsidR="00E82329" w:rsidRPr="00E82329" w:rsidRDefault="00E82329" w:rsidP="00E82329">
            <w:pPr>
              <w:jc w:val="right"/>
              <w:rPr>
                <w:color w:val="000000"/>
                <w:sz w:val="18"/>
                <w:szCs w:val="18"/>
              </w:rPr>
            </w:pPr>
            <w:r w:rsidRPr="00E82329">
              <w:rPr>
                <w:color w:val="000000"/>
                <w:sz w:val="18"/>
                <w:szCs w:val="18"/>
              </w:rPr>
              <w:t>(24)</w:t>
            </w:r>
          </w:p>
        </w:tc>
        <w:tc>
          <w:tcPr>
            <w:tcW w:w="565" w:type="pct"/>
            <w:gridSpan w:val="2"/>
            <w:tcBorders>
              <w:top w:val="nil"/>
              <w:left w:val="nil"/>
              <w:bottom w:val="single" w:sz="4" w:space="0" w:color="auto"/>
              <w:right w:val="single" w:sz="4" w:space="0" w:color="auto"/>
            </w:tcBorders>
            <w:shd w:val="clear" w:color="auto" w:fill="auto"/>
            <w:noWrap/>
            <w:hideMark/>
          </w:tcPr>
          <w:p w14:paraId="5EF0EE66" w14:textId="77777777" w:rsidR="00E82329" w:rsidRPr="00E82329" w:rsidRDefault="00E82329" w:rsidP="00E82329">
            <w:pPr>
              <w:jc w:val="right"/>
              <w:rPr>
                <w:color w:val="000000"/>
                <w:sz w:val="18"/>
                <w:szCs w:val="18"/>
              </w:rPr>
            </w:pPr>
            <w:r w:rsidRPr="00E82329">
              <w:rPr>
                <w:color w:val="000000"/>
                <w:sz w:val="18"/>
                <w:szCs w:val="18"/>
              </w:rPr>
              <w:t>(25)</w:t>
            </w:r>
          </w:p>
        </w:tc>
        <w:tc>
          <w:tcPr>
            <w:tcW w:w="409" w:type="pct"/>
            <w:gridSpan w:val="2"/>
            <w:tcBorders>
              <w:top w:val="nil"/>
              <w:left w:val="nil"/>
              <w:bottom w:val="single" w:sz="4" w:space="0" w:color="auto"/>
              <w:right w:val="single" w:sz="4" w:space="0" w:color="auto"/>
            </w:tcBorders>
            <w:shd w:val="clear" w:color="auto" w:fill="auto"/>
            <w:noWrap/>
            <w:hideMark/>
          </w:tcPr>
          <w:p w14:paraId="5BF6A10F" w14:textId="77777777" w:rsidR="00E82329" w:rsidRPr="00E82329" w:rsidRDefault="00E82329" w:rsidP="00E82329">
            <w:pPr>
              <w:jc w:val="right"/>
              <w:rPr>
                <w:color w:val="000000"/>
                <w:sz w:val="18"/>
                <w:szCs w:val="18"/>
              </w:rPr>
            </w:pPr>
            <w:r w:rsidRPr="00E82329">
              <w:rPr>
                <w:color w:val="000000"/>
                <w:sz w:val="18"/>
                <w:szCs w:val="18"/>
              </w:rPr>
              <w:t>(26)</w:t>
            </w:r>
          </w:p>
        </w:tc>
        <w:tc>
          <w:tcPr>
            <w:tcW w:w="441" w:type="pct"/>
            <w:gridSpan w:val="3"/>
            <w:tcBorders>
              <w:top w:val="nil"/>
              <w:left w:val="nil"/>
              <w:bottom w:val="single" w:sz="4" w:space="0" w:color="auto"/>
              <w:right w:val="single" w:sz="4" w:space="0" w:color="auto"/>
            </w:tcBorders>
            <w:shd w:val="clear" w:color="auto" w:fill="auto"/>
            <w:noWrap/>
            <w:hideMark/>
          </w:tcPr>
          <w:p w14:paraId="1F8DACC5" w14:textId="77777777" w:rsidR="00E82329" w:rsidRPr="00E82329" w:rsidRDefault="00E82329" w:rsidP="00E82329">
            <w:pPr>
              <w:jc w:val="right"/>
              <w:rPr>
                <w:color w:val="000000"/>
                <w:sz w:val="18"/>
                <w:szCs w:val="18"/>
              </w:rPr>
            </w:pPr>
            <w:r w:rsidRPr="00E82329">
              <w:rPr>
                <w:color w:val="000000"/>
                <w:sz w:val="18"/>
                <w:szCs w:val="18"/>
              </w:rPr>
              <w:t>(27)</w:t>
            </w:r>
          </w:p>
        </w:tc>
        <w:tc>
          <w:tcPr>
            <w:tcW w:w="376" w:type="pct"/>
            <w:gridSpan w:val="2"/>
            <w:tcBorders>
              <w:top w:val="nil"/>
              <w:left w:val="nil"/>
              <w:bottom w:val="single" w:sz="4" w:space="0" w:color="auto"/>
              <w:right w:val="single" w:sz="4" w:space="0" w:color="auto"/>
            </w:tcBorders>
            <w:shd w:val="clear" w:color="auto" w:fill="auto"/>
            <w:noWrap/>
            <w:hideMark/>
          </w:tcPr>
          <w:p w14:paraId="1929BFC2" w14:textId="77777777" w:rsidR="00E82329" w:rsidRPr="00E82329" w:rsidRDefault="00E82329" w:rsidP="00E82329">
            <w:pPr>
              <w:jc w:val="right"/>
              <w:rPr>
                <w:color w:val="000000"/>
                <w:sz w:val="18"/>
                <w:szCs w:val="18"/>
              </w:rPr>
            </w:pPr>
            <w:r w:rsidRPr="00E82329">
              <w:rPr>
                <w:color w:val="000000"/>
                <w:sz w:val="18"/>
                <w:szCs w:val="18"/>
              </w:rPr>
              <w:t>(28)</w:t>
            </w:r>
          </w:p>
        </w:tc>
        <w:tc>
          <w:tcPr>
            <w:tcW w:w="533" w:type="pct"/>
            <w:gridSpan w:val="2"/>
            <w:tcBorders>
              <w:top w:val="nil"/>
              <w:left w:val="nil"/>
              <w:bottom w:val="single" w:sz="4" w:space="0" w:color="auto"/>
              <w:right w:val="single" w:sz="4" w:space="0" w:color="auto"/>
            </w:tcBorders>
            <w:shd w:val="clear" w:color="auto" w:fill="auto"/>
            <w:noWrap/>
            <w:hideMark/>
          </w:tcPr>
          <w:p w14:paraId="71AE462C" w14:textId="77777777" w:rsidR="00E82329" w:rsidRPr="00E82329" w:rsidRDefault="00E82329" w:rsidP="00E82329">
            <w:pPr>
              <w:jc w:val="right"/>
              <w:rPr>
                <w:color w:val="000000"/>
                <w:sz w:val="18"/>
                <w:szCs w:val="18"/>
              </w:rPr>
            </w:pPr>
            <w:r w:rsidRPr="00E82329">
              <w:rPr>
                <w:color w:val="000000"/>
                <w:sz w:val="18"/>
                <w:szCs w:val="18"/>
              </w:rPr>
              <w:t>(29)</w:t>
            </w:r>
          </w:p>
        </w:tc>
      </w:tr>
    </w:tbl>
    <w:p w14:paraId="29D043D4" w14:textId="77777777" w:rsidR="004C7B5B" w:rsidRPr="004C7E39" w:rsidRDefault="004C7B5B" w:rsidP="00EB7D1E">
      <w:pPr>
        <w:rPr>
          <w:lang w:val="en-GB"/>
        </w:rPr>
      </w:pPr>
    </w:p>
    <w:p w14:paraId="72D3991E" w14:textId="77777777" w:rsidR="00B5615D" w:rsidRPr="004C7E39" w:rsidRDefault="00B5615D" w:rsidP="00B07B92">
      <w:pPr>
        <w:ind w:left="90"/>
        <w:rPr>
          <w:lang w:val="en-GB"/>
        </w:rPr>
      </w:pPr>
    </w:p>
    <w:p w14:paraId="0EF8FC2E" w14:textId="77777777" w:rsidR="00B07B92" w:rsidRPr="004C7E39" w:rsidRDefault="00B07B92" w:rsidP="00B07B92">
      <w:pPr>
        <w:pStyle w:val="Heading4"/>
        <w:rPr>
          <w:rFonts w:cs="Times New Roman"/>
          <w:b/>
          <w:bCs/>
        </w:rPr>
      </w:pPr>
      <w:r w:rsidRPr="004C7E39">
        <w:rPr>
          <w:rFonts w:cs="Times New Roman"/>
          <w:b/>
          <w:bCs/>
        </w:rPr>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B07B92" w:rsidRPr="004C7E39" w14:paraId="51273848" w14:textId="77777777" w:rsidTr="001772E8">
        <w:trPr>
          <w:trHeight w:val="512"/>
        </w:trPr>
        <w:tc>
          <w:tcPr>
            <w:tcW w:w="255" w:type="pct"/>
            <w:shd w:val="clear" w:color="auto" w:fill="002060"/>
            <w:vAlign w:val="center"/>
            <w:hideMark/>
          </w:tcPr>
          <w:p w14:paraId="00EF3A85" w14:textId="77777777" w:rsidR="00B07B92" w:rsidRPr="004C7E39" w:rsidRDefault="00B07B92" w:rsidP="00E766D0">
            <w:pPr>
              <w:jc w:val="center"/>
              <w:rPr>
                <w:b/>
                <w:bCs/>
                <w:color w:val="FFFFFF" w:themeColor="background1"/>
                <w:sz w:val="22"/>
                <w:szCs w:val="22"/>
              </w:rPr>
            </w:pPr>
            <w:r w:rsidRPr="004C7E39">
              <w:rPr>
                <w:b/>
                <w:bCs/>
                <w:color w:val="FFFFFF" w:themeColor="background1"/>
                <w:sz w:val="22"/>
                <w:szCs w:val="22"/>
              </w:rPr>
              <w:t>STT</w:t>
            </w:r>
          </w:p>
        </w:tc>
        <w:tc>
          <w:tcPr>
            <w:tcW w:w="840" w:type="pct"/>
            <w:shd w:val="clear" w:color="auto" w:fill="002060"/>
            <w:vAlign w:val="center"/>
            <w:hideMark/>
          </w:tcPr>
          <w:p w14:paraId="74A4B091" w14:textId="77777777" w:rsidR="00B07B92" w:rsidRPr="004C7E39" w:rsidRDefault="00B07B92" w:rsidP="00E766D0">
            <w:pPr>
              <w:jc w:val="center"/>
              <w:rPr>
                <w:b/>
                <w:bCs/>
                <w:color w:val="FFFFFF" w:themeColor="background1"/>
                <w:sz w:val="22"/>
                <w:szCs w:val="22"/>
              </w:rPr>
            </w:pPr>
            <w:r w:rsidRPr="004C7E39">
              <w:rPr>
                <w:b/>
                <w:bCs/>
                <w:color w:val="FFFFFF" w:themeColor="background1"/>
                <w:sz w:val="22"/>
                <w:szCs w:val="22"/>
              </w:rPr>
              <w:t>Tham số báo cáo</w:t>
            </w:r>
          </w:p>
        </w:tc>
        <w:tc>
          <w:tcPr>
            <w:tcW w:w="971" w:type="pct"/>
            <w:shd w:val="clear" w:color="auto" w:fill="002060"/>
            <w:vAlign w:val="center"/>
            <w:hideMark/>
          </w:tcPr>
          <w:p w14:paraId="6D16A9FA" w14:textId="77777777" w:rsidR="00B07B92" w:rsidRPr="004C7E39" w:rsidRDefault="00B07B92" w:rsidP="00E766D0">
            <w:pPr>
              <w:jc w:val="center"/>
              <w:rPr>
                <w:b/>
                <w:bCs/>
                <w:color w:val="FFFFFF" w:themeColor="background1"/>
                <w:sz w:val="22"/>
                <w:szCs w:val="22"/>
              </w:rPr>
            </w:pPr>
            <w:r w:rsidRPr="004C7E39">
              <w:rPr>
                <w:b/>
                <w:bCs/>
                <w:color w:val="FFFFFF" w:themeColor="background1"/>
                <w:sz w:val="22"/>
                <w:szCs w:val="22"/>
              </w:rPr>
              <w:t>Mô tả tham số</w:t>
            </w:r>
          </w:p>
        </w:tc>
        <w:tc>
          <w:tcPr>
            <w:tcW w:w="572" w:type="pct"/>
            <w:shd w:val="clear" w:color="auto" w:fill="002060"/>
            <w:vAlign w:val="center"/>
          </w:tcPr>
          <w:p w14:paraId="1983D894" w14:textId="77777777" w:rsidR="00B07B92" w:rsidRPr="004C7E39" w:rsidRDefault="00B07B92" w:rsidP="00E766D0">
            <w:pPr>
              <w:jc w:val="center"/>
              <w:rPr>
                <w:b/>
                <w:bCs/>
                <w:color w:val="FFFFFF" w:themeColor="background1"/>
                <w:sz w:val="22"/>
                <w:szCs w:val="22"/>
              </w:rPr>
            </w:pPr>
            <w:r w:rsidRPr="004C7E39">
              <w:rPr>
                <w:b/>
                <w:bCs/>
                <w:color w:val="FFFFFF" w:themeColor="background1"/>
                <w:sz w:val="22"/>
                <w:szCs w:val="22"/>
              </w:rPr>
              <w:t>Bắt buộc</w:t>
            </w:r>
          </w:p>
        </w:tc>
        <w:tc>
          <w:tcPr>
            <w:tcW w:w="617" w:type="pct"/>
            <w:shd w:val="clear" w:color="auto" w:fill="002060"/>
            <w:vAlign w:val="center"/>
            <w:hideMark/>
          </w:tcPr>
          <w:p w14:paraId="721869DF" w14:textId="77777777" w:rsidR="00B07B92" w:rsidRPr="004C7E39" w:rsidRDefault="00B07B92" w:rsidP="00E766D0">
            <w:pPr>
              <w:jc w:val="center"/>
              <w:rPr>
                <w:b/>
                <w:bCs/>
                <w:color w:val="FFFFFF" w:themeColor="background1"/>
                <w:sz w:val="22"/>
                <w:szCs w:val="22"/>
              </w:rPr>
            </w:pPr>
            <w:r w:rsidRPr="004C7E39">
              <w:rPr>
                <w:b/>
                <w:bCs/>
                <w:color w:val="FFFFFF" w:themeColor="background1"/>
                <w:sz w:val="22"/>
                <w:szCs w:val="22"/>
              </w:rPr>
              <w:t>Kiểu hiển thị</w:t>
            </w:r>
          </w:p>
        </w:tc>
        <w:tc>
          <w:tcPr>
            <w:tcW w:w="1746" w:type="pct"/>
            <w:shd w:val="clear" w:color="auto" w:fill="002060"/>
            <w:vAlign w:val="center"/>
            <w:hideMark/>
          </w:tcPr>
          <w:p w14:paraId="2DA2947D" w14:textId="77777777" w:rsidR="00B07B92" w:rsidRPr="004C7E39" w:rsidRDefault="00B07B92" w:rsidP="00E766D0">
            <w:pPr>
              <w:jc w:val="center"/>
              <w:rPr>
                <w:b/>
                <w:bCs/>
                <w:color w:val="FFFFFF" w:themeColor="background1"/>
                <w:sz w:val="22"/>
                <w:szCs w:val="22"/>
              </w:rPr>
            </w:pPr>
            <w:r w:rsidRPr="004C7E39">
              <w:rPr>
                <w:b/>
                <w:bCs/>
                <w:color w:val="FFFFFF" w:themeColor="background1"/>
                <w:sz w:val="22"/>
                <w:szCs w:val="22"/>
              </w:rPr>
              <w:t>Ghi chú</w:t>
            </w:r>
          </w:p>
        </w:tc>
      </w:tr>
      <w:tr w:rsidR="00B07B92" w:rsidRPr="004C7E39" w14:paraId="03C4097F" w14:textId="77777777" w:rsidTr="001772E8">
        <w:trPr>
          <w:trHeight w:val="392"/>
        </w:trPr>
        <w:tc>
          <w:tcPr>
            <w:tcW w:w="255" w:type="pct"/>
            <w:shd w:val="clear" w:color="auto" w:fill="auto"/>
            <w:vAlign w:val="center"/>
            <w:hideMark/>
          </w:tcPr>
          <w:p w14:paraId="68A6F6D3" w14:textId="77777777" w:rsidR="00B07B92" w:rsidRPr="004C7E39" w:rsidRDefault="00B07B92" w:rsidP="00E766D0">
            <w:pPr>
              <w:jc w:val="center"/>
              <w:rPr>
                <w:color w:val="000000"/>
                <w:sz w:val="22"/>
                <w:szCs w:val="22"/>
              </w:rPr>
            </w:pPr>
            <w:r w:rsidRPr="004C7E39">
              <w:rPr>
                <w:color w:val="000000"/>
                <w:sz w:val="22"/>
                <w:szCs w:val="22"/>
              </w:rPr>
              <w:t>1</w:t>
            </w:r>
          </w:p>
        </w:tc>
        <w:tc>
          <w:tcPr>
            <w:tcW w:w="840" w:type="pct"/>
            <w:shd w:val="clear" w:color="auto" w:fill="auto"/>
            <w:vAlign w:val="center"/>
          </w:tcPr>
          <w:p w14:paraId="6857E03B" w14:textId="77777777" w:rsidR="00B07B92" w:rsidRPr="004C7E39" w:rsidRDefault="00B07B92" w:rsidP="00E766D0">
            <w:pPr>
              <w:rPr>
                <w:color w:val="000000"/>
                <w:sz w:val="22"/>
                <w:szCs w:val="22"/>
              </w:rPr>
            </w:pPr>
            <w:r w:rsidRPr="004C7E39">
              <w:rPr>
                <w:color w:val="000000"/>
                <w:sz w:val="22"/>
                <w:szCs w:val="22"/>
              </w:rPr>
              <w:t>Ngày báo cáo</w:t>
            </w:r>
          </w:p>
        </w:tc>
        <w:tc>
          <w:tcPr>
            <w:tcW w:w="971" w:type="pct"/>
            <w:shd w:val="clear" w:color="auto" w:fill="auto"/>
            <w:vAlign w:val="center"/>
          </w:tcPr>
          <w:p w14:paraId="0E4220A3" w14:textId="77777777" w:rsidR="00B07B92" w:rsidRPr="004C7E39" w:rsidRDefault="00B07B92" w:rsidP="00E766D0">
            <w:pPr>
              <w:rPr>
                <w:color w:val="000000"/>
                <w:sz w:val="22"/>
                <w:szCs w:val="22"/>
              </w:rPr>
            </w:pPr>
            <w:r w:rsidRPr="004C7E39">
              <w:rPr>
                <w:color w:val="000000"/>
                <w:sz w:val="22"/>
                <w:szCs w:val="22"/>
              </w:rPr>
              <w:t>Ngày báo cáo (dd/mm/yyyy)</w:t>
            </w:r>
          </w:p>
        </w:tc>
        <w:tc>
          <w:tcPr>
            <w:tcW w:w="572" w:type="pct"/>
            <w:vAlign w:val="center"/>
          </w:tcPr>
          <w:p w14:paraId="19EAC198" w14:textId="77777777" w:rsidR="00B07B92" w:rsidRPr="004C7E39" w:rsidRDefault="00B07B92" w:rsidP="00E766D0">
            <w:pPr>
              <w:rPr>
                <w:color w:val="000000"/>
                <w:sz w:val="22"/>
                <w:szCs w:val="22"/>
              </w:rPr>
            </w:pPr>
            <w:r w:rsidRPr="004C7E39">
              <w:rPr>
                <w:color w:val="000000"/>
                <w:sz w:val="22"/>
                <w:szCs w:val="22"/>
              </w:rPr>
              <w:t>Có</w:t>
            </w:r>
          </w:p>
        </w:tc>
        <w:tc>
          <w:tcPr>
            <w:tcW w:w="617" w:type="pct"/>
            <w:shd w:val="clear" w:color="auto" w:fill="auto"/>
            <w:vAlign w:val="center"/>
          </w:tcPr>
          <w:p w14:paraId="5E11966B" w14:textId="77777777" w:rsidR="00B07B92" w:rsidRPr="004C7E39" w:rsidRDefault="00B07B92" w:rsidP="00E766D0">
            <w:pPr>
              <w:rPr>
                <w:color w:val="000000"/>
                <w:sz w:val="22"/>
                <w:szCs w:val="22"/>
              </w:rPr>
            </w:pPr>
            <w:r w:rsidRPr="004C7E39">
              <w:rPr>
                <w:color w:val="000000"/>
                <w:sz w:val="22"/>
                <w:szCs w:val="22"/>
              </w:rPr>
              <w:t>Calendar</w:t>
            </w:r>
          </w:p>
        </w:tc>
        <w:tc>
          <w:tcPr>
            <w:tcW w:w="1746" w:type="pct"/>
            <w:shd w:val="clear" w:color="auto" w:fill="auto"/>
            <w:vAlign w:val="center"/>
          </w:tcPr>
          <w:p w14:paraId="63C47B88" w14:textId="77777777" w:rsidR="00B07B92" w:rsidRPr="004C7E39" w:rsidRDefault="00B07B92" w:rsidP="00E766D0">
            <w:pPr>
              <w:rPr>
                <w:color w:val="000000"/>
                <w:sz w:val="22"/>
                <w:szCs w:val="22"/>
              </w:rPr>
            </w:pPr>
            <w:r w:rsidRPr="004C7E39">
              <w:rPr>
                <w:color w:val="000000"/>
                <w:sz w:val="22"/>
                <w:szCs w:val="22"/>
              </w:rPr>
              <w:t>Ngày bắt đầu lấy dữ liệu để xuất báo cáo và chọn một ngày bất kỳ &lt; ngày hiện tại</w:t>
            </w:r>
          </w:p>
        </w:tc>
      </w:tr>
      <w:tr w:rsidR="00405FE5" w:rsidRPr="004C7E39" w14:paraId="181576AE" w14:textId="77777777" w:rsidTr="001772E8">
        <w:trPr>
          <w:trHeight w:val="392"/>
        </w:trPr>
        <w:tc>
          <w:tcPr>
            <w:tcW w:w="255" w:type="pct"/>
            <w:shd w:val="clear" w:color="auto" w:fill="auto"/>
            <w:vAlign w:val="center"/>
          </w:tcPr>
          <w:p w14:paraId="527ACF51" w14:textId="4650C72E" w:rsidR="00405FE5" w:rsidRPr="004C7E39" w:rsidRDefault="00405FE5" w:rsidP="00405FE5">
            <w:pPr>
              <w:jc w:val="center"/>
              <w:rPr>
                <w:color w:val="000000"/>
                <w:sz w:val="22"/>
                <w:szCs w:val="22"/>
              </w:rPr>
            </w:pPr>
            <w:r w:rsidRPr="004C7E39">
              <w:rPr>
                <w:color w:val="000000"/>
                <w:sz w:val="22"/>
                <w:szCs w:val="22"/>
              </w:rPr>
              <w:lastRenderedPageBreak/>
              <w:t>2</w:t>
            </w:r>
          </w:p>
        </w:tc>
        <w:tc>
          <w:tcPr>
            <w:tcW w:w="840" w:type="pct"/>
            <w:shd w:val="clear" w:color="auto" w:fill="auto"/>
            <w:vAlign w:val="center"/>
          </w:tcPr>
          <w:p w14:paraId="4C7031FD" w14:textId="3CEFA3F6" w:rsidR="00405FE5" w:rsidRPr="004C7E39" w:rsidRDefault="00405FE5" w:rsidP="00405FE5">
            <w:pPr>
              <w:rPr>
                <w:color w:val="000000"/>
                <w:sz w:val="22"/>
                <w:szCs w:val="22"/>
              </w:rPr>
            </w:pPr>
            <w:r w:rsidRPr="004C7E39">
              <w:rPr>
                <w:color w:val="000000"/>
                <w:sz w:val="22"/>
                <w:szCs w:val="22"/>
              </w:rPr>
              <w:t>Khu vực</w:t>
            </w:r>
          </w:p>
        </w:tc>
        <w:tc>
          <w:tcPr>
            <w:tcW w:w="971" w:type="pct"/>
            <w:shd w:val="clear" w:color="auto" w:fill="auto"/>
            <w:vAlign w:val="center"/>
          </w:tcPr>
          <w:p w14:paraId="073A8F67" w14:textId="4557E738" w:rsidR="00405FE5" w:rsidRPr="004C7E39" w:rsidRDefault="00405FE5" w:rsidP="00405FE5">
            <w:pPr>
              <w:rPr>
                <w:color w:val="000000"/>
                <w:sz w:val="22"/>
                <w:szCs w:val="22"/>
              </w:rPr>
            </w:pPr>
            <w:r w:rsidRPr="004C7E39">
              <w:rPr>
                <w:color w:val="000000"/>
                <w:sz w:val="22"/>
                <w:szCs w:val="22"/>
              </w:rPr>
              <w:t>Tên khu vực</w:t>
            </w:r>
          </w:p>
        </w:tc>
        <w:tc>
          <w:tcPr>
            <w:tcW w:w="572" w:type="pct"/>
            <w:vAlign w:val="center"/>
          </w:tcPr>
          <w:p w14:paraId="6C9C29BF" w14:textId="584E21C4" w:rsidR="00405FE5" w:rsidRPr="004C7E39" w:rsidRDefault="00405FE5" w:rsidP="00405FE5">
            <w:pPr>
              <w:rPr>
                <w:color w:val="000000"/>
                <w:sz w:val="22"/>
                <w:szCs w:val="22"/>
              </w:rPr>
            </w:pPr>
            <w:r w:rsidRPr="004C7E39">
              <w:rPr>
                <w:color w:val="000000"/>
                <w:sz w:val="22"/>
                <w:szCs w:val="22"/>
              </w:rPr>
              <w:t>Không</w:t>
            </w:r>
          </w:p>
        </w:tc>
        <w:tc>
          <w:tcPr>
            <w:tcW w:w="617" w:type="pct"/>
            <w:shd w:val="clear" w:color="auto" w:fill="auto"/>
            <w:vAlign w:val="center"/>
          </w:tcPr>
          <w:p w14:paraId="3DFA8198" w14:textId="48722E8D" w:rsidR="00405FE5" w:rsidRPr="004C7E39" w:rsidRDefault="00405FE5" w:rsidP="00405FE5">
            <w:pPr>
              <w:rPr>
                <w:color w:val="000000"/>
                <w:sz w:val="22"/>
                <w:szCs w:val="22"/>
              </w:rPr>
            </w:pPr>
            <w:r w:rsidRPr="004C7E39">
              <w:rPr>
                <w:color w:val="000000"/>
                <w:sz w:val="22"/>
                <w:szCs w:val="22"/>
              </w:rPr>
              <w:t>Listbox</w:t>
            </w:r>
          </w:p>
        </w:tc>
        <w:tc>
          <w:tcPr>
            <w:tcW w:w="1746" w:type="pct"/>
            <w:shd w:val="clear" w:color="auto" w:fill="auto"/>
            <w:vAlign w:val="center"/>
          </w:tcPr>
          <w:p w14:paraId="4E4A6BC6" w14:textId="5F70A299" w:rsidR="00405FE5" w:rsidRPr="004C7E39" w:rsidRDefault="00405FE5" w:rsidP="00405FE5">
            <w:pPr>
              <w:rPr>
                <w:color w:val="000000"/>
                <w:sz w:val="22"/>
                <w:szCs w:val="22"/>
              </w:rPr>
            </w:pPr>
            <w:r w:rsidRPr="004C7E39">
              <w:rPr>
                <w:color w:val="000000"/>
                <w:sz w:val="22"/>
                <w:szCs w:val="22"/>
              </w:rPr>
              <w:t>Chọn 1 hoặc nhiều giá trị</w:t>
            </w:r>
          </w:p>
        </w:tc>
      </w:tr>
      <w:tr w:rsidR="00405FE5" w:rsidRPr="004C7E39" w14:paraId="1B932053" w14:textId="77777777" w:rsidTr="001772E8">
        <w:trPr>
          <w:trHeight w:val="392"/>
        </w:trPr>
        <w:tc>
          <w:tcPr>
            <w:tcW w:w="255" w:type="pct"/>
            <w:shd w:val="clear" w:color="auto" w:fill="auto"/>
            <w:vAlign w:val="center"/>
          </w:tcPr>
          <w:p w14:paraId="70ECAD2F" w14:textId="2D0C37FA" w:rsidR="00405FE5" w:rsidRPr="004C7E39" w:rsidRDefault="00405FE5" w:rsidP="00405FE5">
            <w:pPr>
              <w:jc w:val="center"/>
              <w:rPr>
                <w:color w:val="000000"/>
                <w:sz w:val="22"/>
                <w:szCs w:val="22"/>
              </w:rPr>
            </w:pPr>
            <w:r w:rsidRPr="004C7E39">
              <w:rPr>
                <w:color w:val="000000"/>
                <w:sz w:val="22"/>
                <w:szCs w:val="22"/>
              </w:rPr>
              <w:t>3</w:t>
            </w:r>
          </w:p>
        </w:tc>
        <w:tc>
          <w:tcPr>
            <w:tcW w:w="840" w:type="pct"/>
            <w:shd w:val="clear" w:color="auto" w:fill="auto"/>
            <w:vAlign w:val="center"/>
          </w:tcPr>
          <w:p w14:paraId="42BCE600" w14:textId="43CB50EF" w:rsidR="00405FE5" w:rsidRPr="004C7E39" w:rsidRDefault="00405FE5" w:rsidP="00405FE5">
            <w:pPr>
              <w:rPr>
                <w:color w:val="000000"/>
                <w:sz w:val="22"/>
                <w:szCs w:val="22"/>
              </w:rPr>
            </w:pPr>
            <w:r w:rsidRPr="004C7E39">
              <w:rPr>
                <w:color w:val="000000"/>
                <w:sz w:val="22"/>
                <w:szCs w:val="22"/>
              </w:rPr>
              <w:t>ĐVKD</w:t>
            </w:r>
          </w:p>
        </w:tc>
        <w:tc>
          <w:tcPr>
            <w:tcW w:w="971" w:type="pct"/>
            <w:shd w:val="clear" w:color="auto" w:fill="auto"/>
            <w:vAlign w:val="center"/>
          </w:tcPr>
          <w:p w14:paraId="63D066A3" w14:textId="4E7F3006" w:rsidR="00405FE5" w:rsidRPr="004C7E39" w:rsidRDefault="00405FE5" w:rsidP="00405FE5">
            <w:pPr>
              <w:rPr>
                <w:color w:val="000000"/>
                <w:sz w:val="22"/>
                <w:szCs w:val="22"/>
              </w:rPr>
            </w:pPr>
            <w:r w:rsidRPr="004C7E39">
              <w:rPr>
                <w:color w:val="000000"/>
                <w:sz w:val="22"/>
                <w:szCs w:val="22"/>
              </w:rPr>
              <w:t>Mã ĐVKD + “-“ + “Tên ĐVKD”</w:t>
            </w:r>
          </w:p>
        </w:tc>
        <w:tc>
          <w:tcPr>
            <w:tcW w:w="572" w:type="pct"/>
            <w:vAlign w:val="center"/>
          </w:tcPr>
          <w:p w14:paraId="4CFE76D9" w14:textId="006234BE" w:rsidR="00405FE5" w:rsidRPr="004C7E39" w:rsidRDefault="00405FE5" w:rsidP="00405FE5">
            <w:pPr>
              <w:rPr>
                <w:color w:val="000000"/>
                <w:sz w:val="22"/>
                <w:szCs w:val="22"/>
              </w:rPr>
            </w:pPr>
            <w:r w:rsidRPr="004C7E39">
              <w:rPr>
                <w:color w:val="000000"/>
                <w:sz w:val="22"/>
                <w:szCs w:val="22"/>
              </w:rPr>
              <w:t>Không</w:t>
            </w:r>
          </w:p>
        </w:tc>
        <w:tc>
          <w:tcPr>
            <w:tcW w:w="617" w:type="pct"/>
            <w:shd w:val="clear" w:color="auto" w:fill="auto"/>
            <w:vAlign w:val="center"/>
          </w:tcPr>
          <w:p w14:paraId="5922316E" w14:textId="528E1957" w:rsidR="00405FE5" w:rsidRPr="004C7E39" w:rsidRDefault="00405FE5" w:rsidP="00405FE5">
            <w:pPr>
              <w:rPr>
                <w:color w:val="000000"/>
                <w:sz w:val="22"/>
                <w:szCs w:val="22"/>
              </w:rPr>
            </w:pPr>
            <w:r w:rsidRPr="004C7E39">
              <w:rPr>
                <w:color w:val="000000"/>
                <w:sz w:val="22"/>
                <w:szCs w:val="22"/>
              </w:rPr>
              <w:t>Listbox</w:t>
            </w:r>
          </w:p>
        </w:tc>
        <w:tc>
          <w:tcPr>
            <w:tcW w:w="1746" w:type="pct"/>
            <w:shd w:val="clear" w:color="auto" w:fill="auto"/>
            <w:vAlign w:val="center"/>
          </w:tcPr>
          <w:p w14:paraId="0FCF378F" w14:textId="306F00EA" w:rsidR="00405FE5" w:rsidRPr="004C7E39" w:rsidRDefault="00405FE5" w:rsidP="00405FE5">
            <w:pPr>
              <w:rPr>
                <w:color w:val="000000"/>
                <w:sz w:val="22"/>
                <w:szCs w:val="22"/>
              </w:rPr>
            </w:pPr>
            <w:r w:rsidRPr="004C7E39">
              <w:rPr>
                <w:color w:val="000000"/>
                <w:sz w:val="22"/>
                <w:szCs w:val="22"/>
              </w:rPr>
              <w:t>Chọn 1 hoặc nhiều giá trị</w:t>
            </w:r>
          </w:p>
        </w:tc>
      </w:tr>
    </w:tbl>
    <w:p w14:paraId="12ACEEA2" w14:textId="77777777" w:rsidR="00B07B92" w:rsidRPr="004C7E39" w:rsidRDefault="00B07B92" w:rsidP="00B07B92">
      <w:pPr>
        <w:rPr>
          <w:lang w:val="en-GB"/>
        </w:rPr>
      </w:pPr>
    </w:p>
    <w:p w14:paraId="0F4B77C0" w14:textId="77777777" w:rsidR="00B07B92" w:rsidRPr="004C7E39" w:rsidRDefault="00B07B92" w:rsidP="00B07B92">
      <w:pPr>
        <w:pStyle w:val="Heading4"/>
        <w:rPr>
          <w:rFonts w:cs="Times New Roman"/>
          <w:b/>
          <w:bCs/>
        </w:rPr>
      </w:pPr>
      <w:r w:rsidRPr="004C7E39">
        <w:rPr>
          <w:rFonts w:cs="Times New Roman"/>
          <w:b/>
          <w:bCs/>
        </w:rPr>
        <w:t>Tiêu chí sắp xếp số liệu</w:t>
      </w:r>
    </w:p>
    <w:p w14:paraId="5D3DAB62" w14:textId="77777777" w:rsidR="00B07B92" w:rsidRPr="004C7E39" w:rsidRDefault="00B07B92" w:rsidP="00B07B92">
      <w:pPr>
        <w:pStyle w:val="ListParagraph"/>
        <w:numPr>
          <w:ilvl w:val="0"/>
          <w:numId w:val="2"/>
        </w:numPr>
        <w:spacing w:after="120" w:line="264" w:lineRule="auto"/>
        <w:rPr>
          <w:rFonts w:ascii="Times New Roman" w:hAnsi="Times New Roman"/>
          <w:lang w:val="en-GB"/>
        </w:rPr>
      </w:pPr>
      <w:r w:rsidRPr="004C7E39">
        <w:rPr>
          <w:rFonts w:ascii="Times New Roman" w:hAnsi="Times New Roman"/>
          <w:lang w:val="en-GB"/>
        </w:rPr>
        <w:t>Không</w:t>
      </w:r>
    </w:p>
    <w:p w14:paraId="21E4B601" w14:textId="77777777" w:rsidR="00B07B92" w:rsidRPr="004C7E39" w:rsidRDefault="00B07B92" w:rsidP="00B07B92">
      <w:pPr>
        <w:pStyle w:val="Heading4"/>
        <w:rPr>
          <w:rFonts w:cs="Times New Roman"/>
          <w:b/>
          <w:bCs/>
        </w:rPr>
      </w:pPr>
      <w:r w:rsidRPr="004C7E39">
        <w:rPr>
          <w:rFonts w:cs="Times New Roman"/>
          <w:b/>
          <w:bCs/>
        </w:rPr>
        <w:t>Điều kiện lấy dữ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4378"/>
        <w:gridCol w:w="5770"/>
        <w:gridCol w:w="3471"/>
      </w:tblGrid>
      <w:tr w:rsidR="00B07B92" w:rsidRPr="004C7E39" w14:paraId="07DA2FB0" w14:textId="77777777" w:rsidTr="001772E8">
        <w:trPr>
          <w:trHeight w:val="300"/>
        </w:trPr>
        <w:tc>
          <w:tcPr>
            <w:tcW w:w="256" w:type="pct"/>
            <w:shd w:val="clear" w:color="auto" w:fill="002060"/>
            <w:hideMark/>
          </w:tcPr>
          <w:p w14:paraId="5E271150" w14:textId="77777777" w:rsidR="00B07B92" w:rsidRPr="004C7E39" w:rsidRDefault="00B07B92" w:rsidP="00FB0235">
            <w:pPr>
              <w:jc w:val="center"/>
              <w:rPr>
                <w:b/>
                <w:bCs/>
                <w:color w:val="FFFFFF" w:themeColor="background1"/>
                <w:sz w:val="22"/>
                <w:szCs w:val="22"/>
              </w:rPr>
            </w:pPr>
            <w:r w:rsidRPr="004C7E39">
              <w:rPr>
                <w:b/>
                <w:bCs/>
                <w:color w:val="FFFFFF" w:themeColor="background1"/>
                <w:sz w:val="22"/>
                <w:szCs w:val="22"/>
              </w:rPr>
              <w:t>STT</w:t>
            </w:r>
          </w:p>
        </w:tc>
        <w:tc>
          <w:tcPr>
            <w:tcW w:w="1525" w:type="pct"/>
            <w:shd w:val="clear" w:color="auto" w:fill="002060"/>
            <w:hideMark/>
          </w:tcPr>
          <w:p w14:paraId="1BD018CF" w14:textId="77777777" w:rsidR="00B07B92" w:rsidRPr="004C7E39" w:rsidRDefault="00B07B92" w:rsidP="00FB0235">
            <w:pPr>
              <w:jc w:val="center"/>
              <w:rPr>
                <w:b/>
                <w:bCs/>
                <w:color w:val="FFFFFF" w:themeColor="background1"/>
                <w:sz w:val="22"/>
                <w:szCs w:val="22"/>
              </w:rPr>
            </w:pPr>
            <w:r w:rsidRPr="004C7E39">
              <w:rPr>
                <w:b/>
                <w:bCs/>
                <w:color w:val="FFFFFF" w:themeColor="background1"/>
                <w:sz w:val="22"/>
                <w:szCs w:val="22"/>
              </w:rPr>
              <w:t>Các điều kiện nghiệp vụ</w:t>
            </w:r>
          </w:p>
        </w:tc>
        <w:tc>
          <w:tcPr>
            <w:tcW w:w="2010" w:type="pct"/>
            <w:shd w:val="clear" w:color="auto" w:fill="002060"/>
            <w:hideMark/>
          </w:tcPr>
          <w:p w14:paraId="19548283" w14:textId="77777777" w:rsidR="00B07B92" w:rsidRPr="004C7E39" w:rsidRDefault="00B07B92" w:rsidP="00FB0235">
            <w:pPr>
              <w:jc w:val="center"/>
              <w:rPr>
                <w:b/>
                <w:bCs/>
                <w:color w:val="FFFFFF" w:themeColor="background1"/>
                <w:sz w:val="22"/>
                <w:szCs w:val="22"/>
              </w:rPr>
            </w:pPr>
            <w:r w:rsidRPr="004C7E39">
              <w:rPr>
                <w:b/>
                <w:bCs/>
                <w:color w:val="FFFFFF" w:themeColor="background1"/>
                <w:sz w:val="22"/>
                <w:szCs w:val="22"/>
              </w:rPr>
              <w:t>Tên file dữ liệu nguồn</w:t>
            </w:r>
          </w:p>
        </w:tc>
        <w:tc>
          <w:tcPr>
            <w:tcW w:w="1209" w:type="pct"/>
            <w:shd w:val="clear" w:color="auto" w:fill="002060"/>
            <w:hideMark/>
          </w:tcPr>
          <w:p w14:paraId="5A1F8FBD" w14:textId="77777777" w:rsidR="00B07B92" w:rsidRPr="004C7E39" w:rsidRDefault="00B07B92" w:rsidP="00FB0235">
            <w:pPr>
              <w:jc w:val="center"/>
              <w:rPr>
                <w:b/>
                <w:bCs/>
                <w:color w:val="FFFFFF" w:themeColor="background1"/>
                <w:sz w:val="22"/>
                <w:szCs w:val="22"/>
              </w:rPr>
            </w:pPr>
            <w:r w:rsidRPr="004C7E39">
              <w:rPr>
                <w:b/>
                <w:bCs/>
                <w:color w:val="FFFFFF" w:themeColor="background1"/>
                <w:sz w:val="22"/>
                <w:szCs w:val="22"/>
              </w:rPr>
              <w:t>Cách trích xuất dữ liệu (IT)</w:t>
            </w:r>
          </w:p>
        </w:tc>
      </w:tr>
      <w:tr w:rsidR="00FB0235" w:rsidRPr="004C7E39" w14:paraId="6853CFA9" w14:textId="77777777" w:rsidTr="001772E8">
        <w:trPr>
          <w:trHeight w:val="350"/>
        </w:trPr>
        <w:tc>
          <w:tcPr>
            <w:tcW w:w="256" w:type="pct"/>
            <w:shd w:val="clear" w:color="auto" w:fill="auto"/>
            <w:hideMark/>
          </w:tcPr>
          <w:p w14:paraId="60BA3D1B" w14:textId="77777777" w:rsidR="00FB0235" w:rsidRPr="004C7E39" w:rsidRDefault="00FB0235" w:rsidP="00FB0235">
            <w:pPr>
              <w:rPr>
                <w:color w:val="000000"/>
                <w:sz w:val="22"/>
                <w:szCs w:val="22"/>
              </w:rPr>
            </w:pPr>
            <w:r w:rsidRPr="004C7E39">
              <w:rPr>
                <w:color w:val="000000"/>
                <w:sz w:val="22"/>
                <w:szCs w:val="22"/>
              </w:rPr>
              <w:t>1</w:t>
            </w:r>
          </w:p>
        </w:tc>
        <w:tc>
          <w:tcPr>
            <w:tcW w:w="1525" w:type="pct"/>
            <w:shd w:val="clear" w:color="auto" w:fill="auto"/>
          </w:tcPr>
          <w:p w14:paraId="63C72A4B" w14:textId="069A46D6" w:rsidR="00FB0235" w:rsidRPr="004C7E39" w:rsidRDefault="00FB0235" w:rsidP="00FB0235">
            <w:pPr>
              <w:rPr>
                <w:color w:val="000000"/>
                <w:sz w:val="22"/>
                <w:szCs w:val="22"/>
              </w:rPr>
            </w:pPr>
            <w:r w:rsidRPr="004C7E39">
              <w:rPr>
                <w:color w:val="000000"/>
                <w:sz w:val="22"/>
                <w:szCs w:val="22"/>
              </w:rPr>
              <w:t>Chi tiết huy động vốn có kỳ hạn</w:t>
            </w:r>
          </w:p>
        </w:tc>
        <w:tc>
          <w:tcPr>
            <w:tcW w:w="2010" w:type="pct"/>
            <w:shd w:val="clear" w:color="auto" w:fill="auto"/>
          </w:tcPr>
          <w:p w14:paraId="6AAE7841" w14:textId="45FD48D8" w:rsidR="00FB0235" w:rsidRPr="004C7E39" w:rsidRDefault="00FB0235" w:rsidP="00FB0235">
            <w:pPr>
              <w:rPr>
                <w:color w:val="000000"/>
                <w:sz w:val="22"/>
                <w:szCs w:val="22"/>
              </w:rPr>
            </w:pPr>
            <w:r w:rsidRPr="004C7E39">
              <w:rPr>
                <w:color w:val="000000"/>
                <w:sz w:val="22"/>
                <w:szCs w:val="22"/>
              </w:rPr>
              <w:t>HDV_CHITIET_CKH.xlsx</w:t>
            </w:r>
          </w:p>
        </w:tc>
        <w:tc>
          <w:tcPr>
            <w:tcW w:w="1209" w:type="pct"/>
            <w:shd w:val="clear" w:color="auto" w:fill="auto"/>
          </w:tcPr>
          <w:p w14:paraId="42483CDD" w14:textId="2CFE2D65" w:rsidR="00FB0235" w:rsidRPr="004C7E39" w:rsidRDefault="00FB0235" w:rsidP="00FB0235">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FB0235" w:rsidRPr="004C7E39" w14:paraId="607AB043" w14:textId="77777777" w:rsidTr="001772E8">
        <w:trPr>
          <w:trHeight w:val="350"/>
        </w:trPr>
        <w:tc>
          <w:tcPr>
            <w:tcW w:w="256" w:type="pct"/>
            <w:shd w:val="clear" w:color="auto" w:fill="auto"/>
          </w:tcPr>
          <w:p w14:paraId="72527D61" w14:textId="77777777" w:rsidR="00FB0235" w:rsidRPr="004C7E39" w:rsidRDefault="00FB0235" w:rsidP="00FB0235">
            <w:pPr>
              <w:rPr>
                <w:color w:val="000000"/>
                <w:sz w:val="22"/>
                <w:szCs w:val="22"/>
              </w:rPr>
            </w:pPr>
            <w:r w:rsidRPr="004C7E39">
              <w:rPr>
                <w:color w:val="000000"/>
                <w:sz w:val="22"/>
                <w:szCs w:val="22"/>
              </w:rPr>
              <w:t>2</w:t>
            </w:r>
          </w:p>
        </w:tc>
        <w:tc>
          <w:tcPr>
            <w:tcW w:w="1525" w:type="pct"/>
            <w:shd w:val="clear" w:color="auto" w:fill="auto"/>
          </w:tcPr>
          <w:p w14:paraId="61A0DD29" w14:textId="679C3D2E" w:rsidR="00FB0235" w:rsidRPr="004C7E39" w:rsidRDefault="00FB0235" w:rsidP="00FB0235">
            <w:pPr>
              <w:rPr>
                <w:color w:val="000000"/>
                <w:sz w:val="22"/>
                <w:szCs w:val="22"/>
              </w:rPr>
            </w:pPr>
            <w:r w:rsidRPr="004C7E39">
              <w:rPr>
                <w:color w:val="000000"/>
                <w:sz w:val="22"/>
                <w:szCs w:val="22"/>
              </w:rPr>
              <w:t>Chi tiết huy động vốn không kỳ hạn</w:t>
            </w:r>
          </w:p>
        </w:tc>
        <w:tc>
          <w:tcPr>
            <w:tcW w:w="2010" w:type="pct"/>
            <w:shd w:val="clear" w:color="auto" w:fill="auto"/>
          </w:tcPr>
          <w:p w14:paraId="73514F86" w14:textId="20E0730B" w:rsidR="00FB0235" w:rsidRPr="004C7E39" w:rsidRDefault="00FB0235" w:rsidP="00FB0235">
            <w:pPr>
              <w:rPr>
                <w:color w:val="000000"/>
                <w:sz w:val="22"/>
                <w:szCs w:val="22"/>
              </w:rPr>
            </w:pPr>
            <w:r w:rsidRPr="004C7E39">
              <w:rPr>
                <w:color w:val="000000"/>
                <w:sz w:val="22"/>
                <w:szCs w:val="22"/>
              </w:rPr>
              <w:t>HDV_CHITIET_KKH.xlsx</w:t>
            </w:r>
          </w:p>
        </w:tc>
        <w:tc>
          <w:tcPr>
            <w:tcW w:w="1209" w:type="pct"/>
            <w:shd w:val="clear" w:color="auto" w:fill="auto"/>
          </w:tcPr>
          <w:p w14:paraId="1164BB86" w14:textId="2E203D68" w:rsidR="00FB0235" w:rsidRPr="004C7E39" w:rsidRDefault="00FB0235" w:rsidP="00FB0235">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FB0235" w:rsidRPr="004C7E39" w14:paraId="6DE8D9A4" w14:textId="77777777" w:rsidTr="001772E8">
        <w:trPr>
          <w:trHeight w:val="350"/>
        </w:trPr>
        <w:tc>
          <w:tcPr>
            <w:tcW w:w="256" w:type="pct"/>
            <w:shd w:val="clear" w:color="auto" w:fill="auto"/>
          </w:tcPr>
          <w:p w14:paraId="5DC8D719" w14:textId="77777777" w:rsidR="00FB0235" w:rsidRPr="004C7E39" w:rsidRDefault="00FB0235" w:rsidP="00FB0235">
            <w:pPr>
              <w:rPr>
                <w:color w:val="000000"/>
                <w:sz w:val="22"/>
                <w:szCs w:val="22"/>
              </w:rPr>
            </w:pPr>
            <w:r w:rsidRPr="004C7E39">
              <w:rPr>
                <w:color w:val="000000"/>
                <w:sz w:val="22"/>
                <w:szCs w:val="22"/>
              </w:rPr>
              <w:t>3</w:t>
            </w:r>
          </w:p>
        </w:tc>
        <w:tc>
          <w:tcPr>
            <w:tcW w:w="1525" w:type="pct"/>
            <w:shd w:val="clear" w:color="auto" w:fill="auto"/>
          </w:tcPr>
          <w:p w14:paraId="7CF0D556" w14:textId="1219FC2D" w:rsidR="00FB0235" w:rsidRPr="004C7E39" w:rsidRDefault="00FB0235" w:rsidP="00FB0235">
            <w:pPr>
              <w:rPr>
                <w:color w:val="000000"/>
                <w:sz w:val="22"/>
                <w:szCs w:val="22"/>
              </w:rPr>
            </w:pPr>
            <w:r w:rsidRPr="004C7E39">
              <w:rPr>
                <w:color w:val="000000"/>
                <w:sz w:val="22"/>
                <w:szCs w:val="22"/>
              </w:rPr>
              <w:t>Dư nợ cho vay</w:t>
            </w:r>
          </w:p>
        </w:tc>
        <w:tc>
          <w:tcPr>
            <w:tcW w:w="2010" w:type="pct"/>
            <w:shd w:val="clear" w:color="auto" w:fill="auto"/>
          </w:tcPr>
          <w:p w14:paraId="3E353CBA" w14:textId="5DAA280A" w:rsidR="00FB0235" w:rsidRPr="004C7E39" w:rsidRDefault="00FB0235" w:rsidP="00FB0235">
            <w:pPr>
              <w:rPr>
                <w:color w:val="000000"/>
                <w:sz w:val="22"/>
                <w:szCs w:val="22"/>
              </w:rPr>
            </w:pPr>
            <w:r w:rsidRPr="004C7E39">
              <w:rPr>
                <w:color w:val="000000"/>
                <w:sz w:val="22"/>
                <w:szCs w:val="22"/>
              </w:rPr>
              <w:t>CRM32.xlsx</w:t>
            </w:r>
          </w:p>
        </w:tc>
        <w:tc>
          <w:tcPr>
            <w:tcW w:w="1209" w:type="pct"/>
            <w:shd w:val="clear" w:color="auto" w:fill="auto"/>
          </w:tcPr>
          <w:p w14:paraId="1B678869" w14:textId="25E07DB9" w:rsidR="00FB0235" w:rsidRPr="004C7E39" w:rsidRDefault="00FB0235" w:rsidP="00FB0235">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FB0235" w:rsidRPr="004C7E39" w14:paraId="2F6BB5E2" w14:textId="77777777" w:rsidTr="001772E8">
        <w:trPr>
          <w:trHeight w:val="350"/>
        </w:trPr>
        <w:tc>
          <w:tcPr>
            <w:tcW w:w="256" w:type="pct"/>
            <w:shd w:val="clear" w:color="auto" w:fill="auto"/>
          </w:tcPr>
          <w:p w14:paraId="18F25CF2" w14:textId="77777777" w:rsidR="00FB0235" w:rsidRPr="004C7E39" w:rsidRDefault="00FB0235" w:rsidP="00FB0235">
            <w:pPr>
              <w:rPr>
                <w:color w:val="000000"/>
                <w:sz w:val="22"/>
                <w:szCs w:val="22"/>
              </w:rPr>
            </w:pPr>
            <w:r w:rsidRPr="004C7E39">
              <w:rPr>
                <w:color w:val="000000"/>
                <w:sz w:val="22"/>
                <w:szCs w:val="22"/>
              </w:rPr>
              <w:t>4</w:t>
            </w:r>
          </w:p>
        </w:tc>
        <w:tc>
          <w:tcPr>
            <w:tcW w:w="1525" w:type="pct"/>
            <w:shd w:val="clear" w:color="auto" w:fill="auto"/>
          </w:tcPr>
          <w:p w14:paraId="24E466D7" w14:textId="3D492187" w:rsidR="00FB0235" w:rsidRPr="004C7E39" w:rsidRDefault="00FB0235" w:rsidP="00FB0235">
            <w:pPr>
              <w:rPr>
                <w:color w:val="000000"/>
                <w:sz w:val="22"/>
                <w:szCs w:val="22"/>
              </w:rPr>
            </w:pPr>
            <w:r w:rsidRPr="004C7E39">
              <w:rPr>
                <w:color w:val="000000"/>
                <w:sz w:val="22"/>
                <w:szCs w:val="22"/>
              </w:rPr>
              <w:t>Doanh số giải ngân</w:t>
            </w:r>
          </w:p>
        </w:tc>
        <w:tc>
          <w:tcPr>
            <w:tcW w:w="2010" w:type="pct"/>
            <w:shd w:val="clear" w:color="auto" w:fill="auto"/>
          </w:tcPr>
          <w:p w14:paraId="6949FF0C" w14:textId="63CEE691" w:rsidR="00FB0235" w:rsidRPr="004C7E39" w:rsidRDefault="00FB0235" w:rsidP="00FB0235">
            <w:pPr>
              <w:rPr>
                <w:color w:val="000000"/>
                <w:sz w:val="22"/>
                <w:szCs w:val="22"/>
              </w:rPr>
            </w:pPr>
            <w:r w:rsidRPr="004C7E39">
              <w:rPr>
                <w:color w:val="000000"/>
                <w:sz w:val="22"/>
                <w:szCs w:val="22"/>
              </w:rPr>
              <w:t>RPT_P.KH.xlsx</w:t>
            </w:r>
          </w:p>
        </w:tc>
        <w:tc>
          <w:tcPr>
            <w:tcW w:w="1209" w:type="pct"/>
            <w:shd w:val="clear" w:color="auto" w:fill="auto"/>
          </w:tcPr>
          <w:p w14:paraId="56CA715C" w14:textId="3043EBDD" w:rsidR="00FB0235" w:rsidRPr="004C7E39" w:rsidRDefault="00FB0235" w:rsidP="00FB0235">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FB0235" w:rsidRPr="004C7E39" w14:paraId="5FFEF103" w14:textId="77777777" w:rsidTr="001772E8">
        <w:trPr>
          <w:trHeight w:val="350"/>
        </w:trPr>
        <w:tc>
          <w:tcPr>
            <w:tcW w:w="256" w:type="pct"/>
            <w:shd w:val="clear" w:color="auto" w:fill="auto"/>
          </w:tcPr>
          <w:p w14:paraId="522D6250" w14:textId="77777777" w:rsidR="00FB0235" w:rsidRPr="004C7E39" w:rsidRDefault="00FB0235" w:rsidP="00FB0235">
            <w:pPr>
              <w:rPr>
                <w:color w:val="000000"/>
                <w:sz w:val="22"/>
                <w:szCs w:val="22"/>
              </w:rPr>
            </w:pPr>
            <w:r w:rsidRPr="004C7E39">
              <w:rPr>
                <w:color w:val="000000"/>
                <w:sz w:val="22"/>
                <w:szCs w:val="22"/>
              </w:rPr>
              <w:t>5</w:t>
            </w:r>
          </w:p>
        </w:tc>
        <w:tc>
          <w:tcPr>
            <w:tcW w:w="1525" w:type="pct"/>
            <w:shd w:val="clear" w:color="auto" w:fill="auto"/>
          </w:tcPr>
          <w:p w14:paraId="32216E48" w14:textId="69A625A5" w:rsidR="00FB0235" w:rsidRPr="004C7E39" w:rsidRDefault="00A046FD" w:rsidP="00FB0235">
            <w:pPr>
              <w:rPr>
                <w:color w:val="000000"/>
                <w:sz w:val="22"/>
                <w:szCs w:val="22"/>
              </w:rPr>
            </w:pPr>
            <w:r w:rsidRPr="004C7E39">
              <w:rPr>
                <w:color w:val="000000"/>
                <w:sz w:val="22"/>
                <w:szCs w:val="22"/>
              </w:rPr>
              <w:t>Thu nhập từ hoạt động kinh doanh</w:t>
            </w:r>
          </w:p>
        </w:tc>
        <w:tc>
          <w:tcPr>
            <w:tcW w:w="2010" w:type="pct"/>
            <w:shd w:val="clear" w:color="auto" w:fill="auto"/>
          </w:tcPr>
          <w:p w14:paraId="4790841E" w14:textId="6D4FB5AF" w:rsidR="00FB0235" w:rsidRPr="004C7E39" w:rsidRDefault="00A046FD" w:rsidP="00FB0235">
            <w:pPr>
              <w:rPr>
                <w:color w:val="000000"/>
                <w:sz w:val="22"/>
                <w:szCs w:val="22"/>
              </w:rPr>
            </w:pPr>
            <w:r w:rsidRPr="004C7E39">
              <w:rPr>
                <w:color w:val="000000"/>
                <w:sz w:val="22"/>
                <w:szCs w:val="22"/>
              </w:rPr>
              <w:t xml:space="preserve">Tham chiếu BCKHTC011 </w:t>
            </w:r>
          </w:p>
        </w:tc>
        <w:tc>
          <w:tcPr>
            <w:tcW w:w="1209" w:type="pct"/>
            <w:shd w:val="clear" w:color="auto" w:fill="auto"/>
          </w:tcPr>
          <w:p w14:paraId="0E294313" w14:textId="38BC45F7" w:rsidR="00FB0235" w:rsidRPr="004C7E39" w:rsidRDefault="00FB0235" w:rsidP="00FB0235">
            <w:pPr>
              <w:rPr>
                <w:color w:val="000000"/>
                <w:sz w:val="22"/>
                <w:szCs w:val="22"/>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831779" w:rsidRPr="004C7E39" w14:paraId="2A1A05BD" w14:textId="77777777" w:rsidTr="001772E8">
        <w:trPr>
          <w:trHeight w:val="350"/>
        </w:trPr>
        <w:tc>
          <w:tcPr>
            <w:tcW w:w="256" w:type="pct"/>
            <w:shd w:val="clear" w:color="auto" w:fill="auto"/>
          </w:tcPr>
          <w:p w14:paraId="31FD931D" w14:textId="30B44B0F" w:rsidR="00831779" w:rsidRPr="004C7E39" w:rsidRDefault="00831779" w:rsidP="00831779">
            <w:pPr>
              <w:rPr>
                <w:color w:val="000000"/>
                <w:sz w:val="22"/>
                <w:szCs w:val="22"/>
              </w:rPr>
            </w:pPr>
            <w:r w:rsidRPr="004C7E39">
              <w:rPr>
                <w:color w:val="000000"/>
                <w:sz w:val="22"/>
                <w:szCs w:val="22"/>
              </w:rPr>
              <w:t>6</w:t>
            </w:r>
          </w:p>
        </w:tc>
        <w:tc>
          <w:tcPr>
            <w:tcW w:w="1525" w:type="pct"/>
            <w:shd w:val="clear" w:color="auto" w:fill="auto"/>
          </w:tcPr>
          <w:p w14:paraId="68017FF9" w14:textId="6AD763CB" w:rsidR="00831779" w:rsidRPr="004C7E39" w:rsidRDefault="00831779" w:rsidP="00831779">
            <w:pPr>
              <w:rPr>
                <w:color w:val="000000"/>
                <w:sz w:val="22"/>
                <w:szCs w:val="22"/>
              </w:rPr>
            </w:pPr>
            <w:r w:rsidRPr="004C7E39">
              <w:rPr>
                <w:color w:val="000000"/>
                <w:sz w:val="22"/>
                <w:szCs w:val="22"/>
              </w:rPr>
              <w:t>Lợi nhuận HTKH</w:t>
            </w:r>
          </w:p>
        </w:tc>
        <w:tc>
          <w:tcPr>
            <w:tcW w:w="2010" w:type="pct"/>
            <w:shd w:val="clear" w:color="auto" w:fill="auto"/>
          </w:tcPr>
          <w:p w14:paraId="1C975564" w14:textId="70DB6826" w:rsidR="00831779" w:rsidRPr="004C7E39" w:rsidRDefault="00831779" w:rsidP="00831779">
            <w:pPr>
              <w:rPr>
                <w:color w:val="000000"/>
                <w:sz w:val="22"/>
                <w:szCs w:val="22"/>
              </w:rPr>
            </w:pPr>
            <w:r w:rsidRPr="004C7E39">
              <w:rPr>
                <w:color w:val="000000"/>
                <w:sz w:val="22"/>
                <w:szCs w:val="22"/>
              </w:rPr>
              <w:t xml:space="preserve">Tham chiếu BCKHTC011 </w:t>
            </w:r>
          </w:p>
        </w:tc>
        <w:tc>
          <w:tcPr>
            <w:tcW w:w="1209" w:type="pct"/>
            <w:shd w:val="clear" w:color="auto" w:fill="auto"/>
          </w:tcPr>
          <w:p w14:paraId="74B3A050" w14:textId="77777777" w:rsidR="00831779" w:rsidRPr="004C7E39" w:rsidRDefault="00831779" w:rsidP="00831779">
            <w:pPr>
              <w:rPr>
                <w:color w:val="000000"/>
                <w:sz w:val="22"/>
                <w:szCs w:val="22"/>
              </w:rPr>
            </w:pPr>
          </w:p>
        </w:tc>
      </w:tr>
    </w:tbl>
    <w:p w14:paraId="5270FA5F" w14:textId="77777777" w:rsidR="00B07B92" w:rsidRPr="004C7E39" w:rsidRDefault="00B07B92" w:rsidP="00B07B92">
      <w:pPr>
        <w:rPr>
          <w:lang w:val="en-GB"/>
        </w:rPr>
      </w:pPr>
    </w:p>
    <w:p w14:paraId="5341F922" w14:textId="77777777" w:rsidR="00B07B92" w:rsidRPr="004C7E39" w:rsidRDefault="00B07B92" w:rsidP="00B07B92">
      <w:pPr>
        <w:pStyle w:val="Heading4"/>
        <w:rPr>
          <w:rFonts w:cs="Times New Roman"/>
          <w:b/>
          <w:bCs/>
        </w:rPr>
      </w:pPr>
      <w:r w:rsidRPr="004C7E39">
        <w:rPr>
          <w:rFonts w:cs="Times New Roman"/>
          <w:b/>
          <w:bCs/>
        </w:rPr>
        <w:t>Phân tích chi tiết nội dung báo cáo</w:t>
      </w:r>
    </w:p>
    <w:p w14:paraId="24FF7966" w14:textId="77777777" w:rsidR="00B07B92" w:rsidRPr="004C7E39" w:rsidRDefault="00B07B92" w:rsidP="00B07B92">
      <w:pPr>
        <w:pStyle w:val="ListParagraph"/>
        <w:numPr>
          <w:ilvl w:val="0"/>
          <w:numId w:val="2"/>
        </w:numPr>
        <w:spacing w:after="120" w:line="264" w:lineRule="auto"/>
        <w:rPr>
          <w:rFonts w:ascii="Times New Roman" w:hAnsi="Times New Roman"/>
          <w:lang w:val="en-GB"/>
        </w:rPr>
      </w:pPr>
      <w:r w:rsidRPr="004C7E39">
        <w:rPr>
          <w:rFonts w:ascii="Times New Roman" w:hAnsi="Times New Roman"/>
        </w:rPr>
        <w:t>File dữ liệu nghiệp vụ sử dụng:</w:t>
      </w:r>
    </w:p>
    <w:tbl>
      <w:tblPr>
        <w:tblW w:w="5000" w:type="pct"/>
        <w:tblLook w:val="04A0" w:firstRow="1" w:lastRow="0" w:firstColumn="1" w:lastColumn="0" w:noHBand="0" w:noVBand="1"/>
      </w:tblPr>
      <w:tblGrid>
        <w:gridCol w:w="746"/>
        <w:gridCol w:w="9468"/>
        <w:gridCol w:w="4140"/>
      </w:tblGrid>
      <w:tr w:rsidR="00225413" w:rsidRPr="004C7E39" w14:paraId="0C9427F7" w14:textId="77777777" w:rsidTr="001772E8">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002060"/>
          </w:tcPr>
          <w:p w14:paraId="135F1C68" w14:textId="77777777" w:rsidR="00225413" w:rsidRPr="004C7E39" w:rsidRDefault="00225413" w:rsidP="008364F1">
            <w:pPr>
              <w:jc w:val="center"/>
              <w:rPr>
                <w:color w:val="FFFFFF"/>
                <w:sz w:val="22"/>
                <w:szCs w:val="22"/>
              </w:rPr>
            </w:pPr>
            <w:r w:rsidRPr="004C7E39">
              <w:rPr>
                <w:color w:val="FFFFFF"/>
                <w:sz w:val="22"/>
                <w:szCs w:val="22"/>
              </w:rPr>
              <w:t>STT</w:t>
            </w:r>
          </w:p>
        </w:tc>
        <w:tc>
          <w:tcPr>
            <w:tcW w:w="3298" w:type="pct"/>
            <w:tcBorders>
              <w:top w:val="single" w:sz="4" w:space="0" w:color="auto"/>
              <w:left w:val="single" w:sz="4" w:space="0" w:color="auto"/>
              <w:bottom w:val="single" w:sz="4" w:space="0" w:color="auto"/>
              <w:right w:val="single" w:sz="4" w:space="0" w:color="auto"/>
            </w:tcBorders>
            <w:shd w:val="clear" w:color="auto" w:fill="002060"/>
            <w:hideMark/>
          </w:tcPr>
          <w:p w14:paraId="42D17BED" w14:textId="77777777" w:rsidR="00225413" w:rsidRPr="004C7E39" w:rsidRDefault="00225413" w:rsidP="008364F1">
            <w:pPr>
              <w:jc w:val="center"/>
              <w:rPr>
                <w:color w:val="FFFFFF"/>
                <w:sz w:val="22"/>
                <w:szCs w:val="22"/>
              </w:rPr>
            </w:pPr>
            <w:r w:rsidRPr="004C7E39">
              <w:rPr>
                <w:color w:val="FFFFFF"/>
                <w:sz w:val="22"/>
                <w:szCs w:val="22"/>
              </w:rPr>
              <w:t>Tên file</w:t>
            </w:r>
          </w:p>
        </w:tc>
        <w:tc>
          <w:tcPr>
            <w:tcW w:w="1442" w:type="pct"/>
            <w:tcBorders>
              <w:top w:val="single" w:sz="4" w:space="0" w:color="auto"/>
              <w:left w:val="nil"/>
              <w:bottom w:val="single" w:sz="4" w:space="0" w:color="auto"/>
              <w:right w:val="single" w:sz="4" w:space="0" w:color="000000"/>
            </w:tcBorders>
            <w:shd w:val="clear" w:color="auto" w:fill="002060"/>
            <w:hideMark/>
          </w:tcPr>
          <w:p w14:paraId="798C0B23" w14:textId="77777777" w:rsidR="00225413" w:rsidRPr="004C7E39" w:rsidRDefault="00225413" w:rsidP="008364F1">
            <w:pPr>
              <w:jc w:val="center"/>
              <w:rPr>
                <w:color w:val="FFFFFF"/>
                <w:sz w:val="22"/>
                <w:szCs w:val="22"/>
              </w:rPr>
            </w:pPr>
            <w:r w:rsidRPr="004C7E39">
              <w:rPr>
                <w:color w:val="FFFFFF"/>
                <w:sz w:val="22"/>
                <w:szCs w:val="22"/>
              </w:rPr>
              <w:t>Viết tắt</w:t>
            </w:r>
          </w:p>
        </w:tc>
      </w:tr>
      <w:tr w:rsidR="00225413" w:rsidRPr="004C7E39" w14:paraId="35A689D8" w14:textId="77777777" w:rsidTr="001772E8">
        <w:trPr>
          <w:trHeight w:val="300"/>
        </w:trPr>
        <w:tc>
          <w:tcPr>
            <w:tcW w:w="260" w:type="pct"/>
            <w:tcBorders>
              <w:top w:val="single" w:sz="4" w:space="0" w:color="auto"/>
              <w:left w:val="single" w:sz="4" w:space="0" w:color="auto"/>
              <w:bottom w:val="single" w:sz="4" w:space="0" w:color="auto"/>
              <w:right w:val="single" w:sz="4" w:space="0" w:color="auto"/>
            </w:tcBorders>
          </w:tcPr>
          <w:p w14:paraId="2ACDF816" w14:textId="77777777" w:rsidR="00225413" w:rsidRPr="004C7E39" w:rsidRDefault="00225413" w:rsidP="00E766D0">
            <w:pPr>
              <w:rPr>
                <w:color w:val="000000"/>
                <w:sz w:val="22"/>
                <w:szCs w:val="22"/>
              </w:rPr>
            </w:pPr>
            <w:r w:rsidRPr="004C7E39">
              <w:rPr>
                <w:color w:val="000000"/>
                <w:sz w:val="22"/>
                <w:szCs w:val="22"/>
              </w:rPr>
              <w:t>1</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3AB3372A" w14:textId="77777777" w:rsidR="00225413" w:rsidRPr="004C7E39" w:rsidRDefault="00225413" w:rsidP="00E766D0">
            <w:pPr>
              <w:rPr>
                <w:color w:val="000000"/>
                <w:sz w:val="22"/>
                <w:szCs w:val="22"/>
              </w:rPr>
            </w:pPr>
            <w:r w:rsidRPr="004C7E39">
              <w:rPr>
                <w:color w:val="000000"/>
                <w:sz w:val="22"/>
                <w:szCs w:val="22"/>
              </w:rPr>
              <w:t>HDV_CHITIET_CKH.xlsx</w:t>
            </w:r>
          </w:p>
        </w:tc>
        <w:tc>
          <w:tcPr>
            <w:tcW w:w="1442" w:type="pct"/>
            <w:tcBorders>
              <w:top w:val="single" w:sz="4" w:space="0" w:color="auto"/>
              <w:left w:val="nil"/>
              <w:bottom w:val="single" w:sz="4" w:space="0" w:color="auto"/>
              <w:right w:val="single" w:sz="4" w:space="0" w:color="auto"/>
            </w:tcBorders>
            <w:shd w:val="clear" w:color="auto" w:fill="auto"/>
          </w:tcPr>
          <w:p w14:paraId="08581191" w14:textId="77777777" w:rsidR="00225413" w:rsidRPr="004C7E39" w:rsidRDefault="00225413" w:rsidP="00E766D0">
            <w:pPr>
              <w:rPr>
                <w:color w:val="000000"/>
                <w:sz w:val="22"/>
                <w:szCs w:val="22"/>
              </w:rPr>
            </w:pPr>
            <w:r w:rsidRPr="004C7E39">
              <w:rPr>
                <w:color w:val="000000"/>
                <w:sz w:val="22"/>
                <w:szCs w:val="22"/>
              </w:rPr>
              <w:t>HDV_CHITIET_CKH</w:t>
            </w:r>
          </w:p>
        </w:tc>
      </w:tr>
      <w:tr w:rsidR="00BC5106" w:rsidRPr="004C7E39" w14:paraId="5D42D613" w14:textId="77777777" w:rsidTr="001772E8">
        <w:trPr>
          <w:trHeight w:val="300"/>
        </w:trPr>
        <w:tc>
          <w:tcPr>
            <w:tcW w:w="260" w:type="pct"/>
            <w:tcBorders>
              <w:top w:val="single" w:sz="4" w:space="0" w:color="auto"/>
              <w:left w:val="single" w:sz="4" w:space="0" w:color="auto"/>
              <w:bottom w:val="single" w:sz="4" w:space="0" w:color="auto"/>
              <w:right w:val="single" w:sz="4" w:space="0" w:color="auto"/>
            </w:tcBorders>
          </w:tcPr>
          <w:p w14:paraId="4E537FB9" w14:textId="681B8BA3" w:rsidR="00BC5106" w:rsidRPr="004C7E39" w:rsidRDefault="00BC5106" w:rsidP="00BC5106">
            <w:pPr>
              <w:rPr>
                <w:color w:val="000000"/>
                <w:sz w:val="22"/>
                <w:szCs w:val="22"/>
              </w:rPr>
            </w:pPr>
            <w:r w:rsidRPr="004C7E39">
              <w:rPr>
                <w:color w:val="000000"/>
                <w:sz w:val="22"/>
                <w:szCs w:val="22"/>
              </w:rPr>
              <w:t>2</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7457C2A2" w14:textId="02B4C518" w:rsidR="00BC5106" w:rsidRPr="004C7E39" w:rsidRDefault="00BC5106" w:rsidP="00BC5106">
            <w:pPr>
              <w:rPr>
                <w:color w:val="000000"/>
                <w:sz w:val="22"/>
                <w:szCs w:val="22"/>
              </w:rPr>
            </w:pPr>
            <w:r w:rsidRPr="004C7E39">
              <w:rPr>
                <w:color w:val="000000"/>
                <w:sz w:val="22"/>
                <w:szCs w:val="22"/>
              </w:rPr>
              <w:t>HDV_CHITIET_KKH.xlsx</w:t>
            </w:r>
          </w:p>
        </w:tc>
        <w:tc>
          <w:tcPr>
            <w:tcW w:w="1442" w:type="pct"/>
            <w:tcBorders>
              <w:top w:val="single" w:sz="4" w:space="0" w:color="auto"/>
              <w:left w:val="nil"/>
              <w:bottom w:val="single" w:sz="4" w:space="0" w:color="auto"/>
              <w:right w:val="single" w:sz="4" w:space="0" w:color="auto"/>
            </w:tcBorders>
            <w:shd w:val="clear" w:color="auto" w:fill="auto"/>
          </w:tcPr>
          <w:p w14:paraId="65D2A64D" w14:textId="6D4E25D3" w:rsidR="00BC5106" w:rsidRPr="004C7E39" w:rsidRDefault="00BC5106" w:rsidP="00BC5106">
            <w:pPr>
              <w:rPr>
                <w:color w:val="000000"/>
                <w:sz w:val="22"/>
                <w:szCs w:val="22"/>
              </w:rPr>
            </w:pPr>
            <w:r w:rsidRPr="004C7E39">
              <w:rPr>
                <w:color w:val="000000"/>
                <w:sz w:val="22"/>
                <w:szCs w:val="22"/>
              </w:rPr>
              <w:t>HDV_CHITIET_KKH</w:t>
            </w:r>
          </w:p>
        </w:tc>
      </w:tr>
      <w:tr w:rsidR="00074E0A" w:rsidRPr="004C7E39" w14:paraId="491C2B90" w14:textId="77777777" w:rsidTr="001772E8">
        <w:trPr>
          <w:trHeight w:val="300"/>
        </w:trPr>
        <w:tc>
          <w:tcPr>
            <w:tcW w:w="260" w:type="pct"/>
            <w:tcBorders>
              <w:top w:val="single" w:sz="4" w:space="0" w:color="auto"/>
              <w:left w:val="single" w:sz="4" w:space="0" w:color="auto"/>
              <w:bottom w:val="single" w:sz="4" w:space="0" w:color="auto"/>
              <w:right w:val="single" w:sz="4" w:space="0" w:color="auto"/>
            </w:tcBorders>
          </w:tcPr>
          <w:p w14:paraId="5E175D69" w14:textId="58C00C67" w:rsidR="00074E0A" w:rsidRPr="004C7E39" w:rsidRDefault="00074E0A" w:rsidP="00BC5106">
            <w:pPr>
              <w:rPr>
                <w:color w:val="000000"/>
                <w:sz w:val="22"/>
                <w:szCs w:val="22"/>
              </w:rPr>
            </w:pPr>
            <w:r w:rsidRPr="004C7E39">
              <w:rPr>
                <w:color w:val="000000"/>
                <w:sz w:val="22"/>
                <w:szCs w:val="22"/>
              </w:rPr>
              <w:t>3</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41676128" w14:textId="1454290C" w:rsidR="00074E0A" w:rsidRPr="004C7E39" w:rsidRDefault="00074E0A" w:rsidP="00BC5106">
            <w:pPr>
              <w:rPr>
                <w:color w:val="000000"/>
                <w:sz w:val="22"/>
                <w:szCs w:val="22"/>
              </w:rPr>
            </w:pPr>
            <w:r w:rsidRPr="004C7E39">
              <w:rPr>
                <w:color w:val="000000"/>
                <w:sz w:val="22"/>
                <w:szCs w:val="22"/>
              </w:rPr>
              <w:t>CRM32.xlsx</w:t>
            </w:r>
          </w:p>
        </w:tc>
        <w:tc>
          <w:tcPr>
            <w:tcW w:w="1442" w:type="pct"/>
            <w:tcBorders>
              <w:top w:val="single" w:sz="4" w:space="0" w:color="auto"/>
              <w:left w:val="nil"/>
              <w:bottom w:val="single" w:sz="4" w:space="0" w:color="auto"/>
              <w:right w:val="single" w:sz="4" w:space="0" w:color="auto"/>
            </w:tcBorders>
            <w:shd w:val="clear" w:color="auto" w:fill="auto"/>
          </w:tcPr>
          <w:p w14:paraId="36071778" w14:textId="21D9F820" w:rsidR="00074E0A" w:rsidRPr="004C7E39" w:rsidRDefault="00074E0A" w:rsidP="00BC5106">
            <w:pPr>
              <w:rPr>
                <w:color w:val="000000"/>
                <w:sz w:val="22"/>
                <w:szCs w:val="22"/>
              </w:rPr>
            </w:pPr>
            <w:r w:rsidRPr="004C7E39">
              <w:rPr>
                <w:color w:val="000000"/>
                <w:sz w:val="22"/>
                <w:szCs w:val="22"/>
              </w:rPr>
              <w:t>CRM32</w:t>
            </w:r>
          </w:p>
        </w:tc>
      </w:tr>
      <w:tr w:rsidR="00C76AB3" w:rsidRPr="004C7E39" w14:paraId="0241DC00" w14:textId="77777777" w:rsidTr="001772E8">
        <w:trPr>
          <w:trHeight w:val="300"/>
        </w:trPr>
        <w:tc>
          <w:tcPr>
            <w:tcW w:w="260" w:type="pct"/>
            <w:tcBorders>
              <w:top w:val="single" w:sz="4" w:space="0" w:color="auto"/>
              <w:left w:val="single" w:sz="4" w:space="0" w:color="auto"/>
              <w:bottom w:val="single" w:sz="4" w:space="0" w:color="auto"/>
              <w:right w:val="single" w:sz="4" w:space="0" w:color="auto"/>
            </w:tcBorders>
          </w:tcPr>
          <w:p w14:paraId="5372DCAB" w14:textId="10209559" w:rsidR="00C76AB3" w:rsidRPr="004C7E39" w:rsidRDefault="00C76AB3" w:rsidP="00BC5106">
            <w:pPr>
              <w:rPr>
                <w:color w:val="000000"/>
                <w:sz w:val="22"/>
                <w:szCs w:val="22"/>
              </w:rPr>
            </w:pPr>
            <w:r w:rsidRPr="004C7E39">
              <w:rPr>
                <w:color w:val="000000"/>
                <w:sz w:val="22"/>
                <w:szCs w:val="22"/>
              </w:rPr>
              <w:lastRenderedPageBreak/>
              <w:t>4</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78887F6F" w14:textId="4D0E38D2" w:rsidR="00C76AB3" w:rsidRPr="004C7E39" w:rsidRDefault="00C76AB3" w:rsidP="00BC5106">
            <w:pPr>
              <w:rPr>
                <w:color w:val="000000"/>
                <w:sz w:val="22"/>
                <w:szCs w:val="22"/>
              </w:rPr>
            </w:pPr>
            <w:r w:rsidRPr="004C7E39">
              <w:rPr>
                <w:color w:val="000000"/>
                <w:sz w:val="22"/>
                <w:szCs w:val="22"/>
              </w:rPr>
              <w:t>RPT_P.KH.xlsx</w:t>
            </w:r>
          </w:p>
        </w:tc>
        <w:tc>
          <w:tcPr>
            <w:tcW w:w="1442" w:type="pct"/>
            <w:tcBorders>
              <w:top w:val="single" w:sz="4" w:space="0" w:color="auto"/>
              <w:left w:val="nil"/>
              <w:bottom w:val="single" w:sz="4" w:space="0" w:color="auto"/>
              <w:right w:val="single" w:sz="4" w:space="0" w:color="auto"/>
            </w:tcBorders>
            <w:shd w:val="clear" w:color="auto" w:fill="auto"/>
          </w:tcPr>
          <w:p w14:paraId="278DB412" w14:textId="4E415F8F" w:rsidR="00C76AB3" w:rsidRPr="004C7E39" w:rsidRDefault="00C76AB3" w:rsidP="00BC5106">
            <w:pPr>
              <w:rPr>
                <w:color w:val="000000"/>
                <w:sz w:val="22"/>
                <w:szCs w:val="22"/>
              </w:rPr>
            </w:pPr>
            <w:r w:rsidRPr="004C7E39">
              <w:rPr>
                <w:color w:val="000000"/>
                <w:sz w:val="22"/>
                <w:szCs w:val="22"/>
              </w:rPr>
              <w:t>RPT_P.KH</w:t>
            </w:r>
          </w:p>
        </w:tc>
      </w:tr>
      <w:tr w:rsidR="000C01CF" w:rsidRPr="004C7E39" w14:paraId="104AAD73" w14:textId="77777777" w:rsidTr="001772E8">
        <w:trPr>
          <w:trHeight w:val="300"/>
        </w:trPr>
        <w:tc>
          <w:tcPr>
            <w:tcW w:w="260" w:type="pct"/>
            <w:tcBorders>
              <w:top w:val="single" w:sz="4" w:space="0" w:color="auto"/>
              <w:left w:val="single" w:sz="4" w:space="0" w:color="auto"/>
              <w:bottom w:val="single" w:sz="4" w:space="0" w:color="auto"/>
              <w:right w:val="single" w:sz="4" w:space="0" w:color="auto"/>
            </w:tcBorders>
          </w:tcPr>
          <w:p w14:paraId="02E24689" w14:textId="1BECD00C" w:rsidR="000C01CF" w:rsidRPr="004C7E39" w:rsidRDefault="000C01CF" w:rsidP="00BC5106">
            <w:pPr>
              <w:rPr>
                <w:color w:val="000000"/>
                <w:sz w:val="22"/>
                <w:szCs w:val="22"/>
              </w:rPr>
            </w:pPr>
            <w:r w:rsidRPr="004C7E39">
              <w:rPr>
                <w:color w:val="000000"/>
                <w:sz w:val="22"/>
                <w:szCs w:val="22"/>
              </w:rPr>
              <w:t>5</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3DB89F94" w14:textId="05789BD4" w:rsidR="000C01CF" w:rsidRPr="004C7E39" w:rsidRDefault="00BB7BC8" w:rsidP="00BC5106">
            <w:pPr>
              <w:rPr>
                <w:color w:val="000000"/>
                <w:sz w:val="22"/>
                <w:szCs w:val="22"/>
              </w:rPr>
            </w:pPr>
            <w:r w:rsidRPr="004C7E39">
              <w:rPr>
                <w:color w:val="000000"/>
                <w:sz w:val="22"/>
                <w:szCs w:val="22"/>
              </w:rPr>
              <w:t xml:space="preserve">BCKHTC011_Báo cáo thu nhập – chi phí </w:t>
            </w:r>
          </w:p>
        </w:tc>
        <w:tc>
          <w:tcPr>
            <w:tcW w:w="1442" w:type="pct"/>
            <w:tcBorders>
              <w:top w:val="single" w:sz="4" w:space="0" w:color="auto"/>
              <w:left w:val="nil"/>
              <w:bottom w:val="single" w:sz="4" w:space="0" w:color="auto"/>
              <w:right w:val="single" w:sz="4" w:space="0" w:color="auto"/>
            </w:tcBorders>
            <w:shd w:val="clear" w:color="auto" w:fill="auto"/>
          </w:tcPr>
          <w:p w14:paraId="6ECED83E" w14:textId="48732B54" w:rsidR="000C01CF" w:rsidRPr="004C7E39" w:rsidRDefault="00BB7BC8" w:rsidP="00BC5106">
            <w:pPr>
              <w:rPr>
                <w:color w:val="000000"/>
                <w:sz w:val="22"/>
                <w:szCs w:val="22"/>
              </w:rPr>
            </w:pPr>
            <w:r w:rsidRPr="004C7E39">
              <w:rPr>
                <w:color w:val="000000"/>
                <w:sz w:val="22"/>
                <w:szCs w:val="22"/>
              </w:rPr>
              <w:t>BCKHTC011</w:t>
            </w:r>
          </w:p>
        </w:tc>
      </w:tr>
    </w:tbl>
    <w:p w14:paraId="77E1150B" w14:textId="77777777" w:rsidR="00B07B92" w:rsidRPr="004C7E39" w:rsidRDefault="00B07B92" w:rsidP="00B07B92">
      <w:pPr>
        <w:pStyle w:val="ListParagraph"/>
        <w:spacing w:after="120" w:line="264" w:lineRule="auto"/>
        <w:ind w:left="1440"/>
        <w:rPr>
          <w:rFonts w:ascii="Times New Roman" w:hAnsi="Times New Roman"/>
          <w:lang w:val="en-GB"/>
        </w:rPr>
      </w:pPr>
    </w:p>
    <w:p w14:paraId="129BA8D5" w14:textId="77CB6235" w:rsidR="00B07B92" w:rsidRPr="004C7E39" w:rsidRDefault="00B07B92" w:rsidP="00B07B92">
      <w:pPr>
        <w:pStyle w:val="ListParagraph"/>
        <w:numPr>
          <w:ilvl w:val="0"/>
          <w:numId w:val="2"/>
        </w:numPr>
        <w:spacing w:after="120" w:line="264" w:lineRule="auto"/>
        <w:rPr>
          <w:rFonts w:ascii="Times New Roman" w:hAnsi="Times New Roman"/>
          <w:lang w:val="en-GB"/>
        </w:rPr>
      </w:pPr>
      <w:r w:rsidRPr="004C7E39">
        <w:rPr>
          <w:rFonts w:ascii="Times New Roman" w:hAnsi="Times New Roman"/>
        </w:rPr>
        <w:t>Mapping báo cáo</w:t>
      </w:r>
      <w:r w:rsidR="00E8703B" w:rsidRPr="004C7E39">
        <w:rPr>
          <w:rFonts w:ascii="Times New Roman" w:hAnsi="Times New Roman"/>
        </w:rPr>
        <w:t xml:space="preserve"> tháng</w:t>
      </w:r>
      <w:r w:rsidRPr="004C7E39">
        <w:rPr>
          <w:rFonts w:ascii="Times New Roman" w:hAnsi="Times New Roman"/>
        </w:rPr>
        <w:t>:</w:t>
      </w:r>
    </w:p>
    <w:tbl>
      <w:tblPr>
        <w:tblW w:w="5000" w:type="pct"/>
        <w:tblLook w:val="04A0" w:firstRow="1" w:lastRow="0" w:firstColumn="1" w:lastColumn="0" w:noHBand="0" w:noVBand="1"/>
      </w:tblPr>
      <w:tblGrid>
        <w:gridCol w:w="822"/>
        <w:gridCol w:w="1395"/>
        <w:gridCol w:w="2377"/>
        <w:gridCol w:w="4972"/>
        <w:gridCol w:w="4788"/>
      </w:tblGrid>
      <w:tr w:rsidR="00DD4DDA" w:rsidRPr="004C7E39" w14:paraId="4B3140FA" w14:textId="77777777" w:rsidTr="00716975">
        <w:trPr>
          <w:trHeight w:val="315"/>
          <w:tblHeader/>
        </w:trPr>
        <w:tc>
          <w:tcPr>
            <w:tcW w:w="286" w:type="pct"/>
            <w:tcBorders>
              <w:top w:val="single" w:sz="8" w:space="0" w:color="auto"/>
              <w:left w:val="single" w:sz="8" w:space="0" w:color="auto"/>
              <w:bottom w:val="single" w:sz="8" w:space="0" w:color="auto"/>
              <w:right w:val="single" w:sz="4" w:space="0" w:color="auto"/>
            </w:tcBorders>
            <w:shd w:val="clear" w:color="000000" w:fill="002060"/>
          </w:tcPr>
          <w:p w14:paraId="10A7B3AF" w14:textId="7D0D4541" w:rsidR="00DD4DDA" w:rsidRPr="004C7E39" w:rsidRDefault="00716975" w:rsidP="008364F1">
            <w:pPr>
              <w:jc w:val="center"/>
              <w:rPr>
                <w:b/>
                <w:bCs/>
                <w:color w:val="FFFFFF"/>
                <w:sz w:val="22"/>
                <w:szCs w:val="22"/>
              </w:rPr>
            </w:pPr>
            <w:r w:rsidRPr="004C7E39">
              <w:rPr>
                <w:b/>
                <w:bCs/>
                <w:color w:val="FFFFFF"/>
                <w:sz w:val="22"/>
                <w:szCs w:val="22"/>
              </w:rPr>
              <w:t>STT</w:t>
            </w:r>
          </w:p>
        </w:tc>
        <w:tc>
          <w:tcPr>
            <w:tcW w:w="1314" w:type="pct"/>
            <w:gridSpan w:val="2"/>
            <w:tcBorders>
              <w:top w:val="single" w:sz="4" w:space="0" w:color="auto"/>
              <w:left w:val="single" w:sz="4" w:space="0" w:color="auto"/>
              <w:bottom w:val="single" w:sz="4" w:space="0" w:color="auto"/>
              <w:right w:val="single" w:sz="4" w:space="0" w:color="auto"/>
            </w:tcBorders>
            <w:shd w:val="clear" w:color="000000" w:fill="002060"/>
            <w:hideMark/>
          </w:tcPr>
          <w:p w14:paraId="0CA4F76D" w14:textId="77777777" w:rsidR="00DD4DDA" w:rsidRPr="004C7E39" w:rsidRDefault="00DD4DDA" w:rsidP="008364F1">
            <w:pPr>
              <w:jc w:val="center"/>
              <w:rPr>
                <w:b/>
                <w:bCs/>
                <w:color w:val="FFFFFF"/>
                <w:sz w:val="22"/>
                <w:szCs w:val="22"/>
              </w:rPr>
            </w:pPr>
            <w:r w:rsidRPr="004C7E39">
              <w:rPr>
                <w:b/>
                <w:bCs/>
                <w:color w:val="FFFFFF" w:themeColor="background1"/>
                <w:sz w:val="22"/>
                <w:szCs w:val="22"/>
              </w:rPr>
              <w:t>Nội dung</w:t>
            </w:r>
          </w:p>
        </w:tc>
        <w:tc>
          <w:tcPr>
            <w:tcW w:w="1732" w:type="pct"/>
            <w:tcBorders>
              <w:top w:val="single" w:sz="4" w:space="0" w:color="auto"/>
              <w:left w:val="single" w:sz="4" w:space="0" w:color="auto"/>
              <w:bottom w:val="single" w:sz="4" w:space="0" w:color="auto"/>
              <w:right w:val="single" w:sz="4" w:space="0" w:color="auto"/>
            </w:tcBorders>
            <w:shd w:val="clear" w:color="000000" w:fill="002060"/>
            <w:noWrap/>
            <w:hideMark/>
          </w:tcPr>
          <w:p w14:paraId="2FB4C293" w14:textId="77777777" w:rsidR="00DD4DDA" w:rsidRPr="004C7E39" w:rsidRDefault="00DD4DDA" w:rsidP="008364F1">
            <w:pPr>
              <w:jc w:val="center"/>
              <w:rPr>
                <w:b/>
                <w:bCs/>
                <w:color w:val="FFFFFF"/>
                <w:sz w:val="22"/>
                <w:szCs w:val="22"/>
              </w:rPr>
            </w:pPr>
            <w:r w:rsidRPr="004C7E39">
              <w:rPr>
                <w:b/>
                <w:bCs/>
                <w:color w:val="FFFFFF" w:themeColor="background1"/>
                <w:sz w:val="22"/>
                <w:szCs w:val="22"/>
              </w:rPr>
              <w:t>Mô tả nghiệp vụ</w:t>
            </w:r>
          </w:p>
        </w:tc>
        <w:tc>
          <w:tcPr>
            <w:tcW w:w="1668" w:type="pct"/>
            <w:tcBorders>
              <w:top w:val="single" w:sz="8" w:space="0" w:color="auto"/>
              <w:left w:val="single" w:sz="4" w:space="0" w:color="auto"/>
              <w:bottom w:val="single" w:sz="8" w:space="0" w:color="auto"/>
              <w:right w:val="single" w:sz="8" w:space="0" w:color="auto"/>
            </w:tcBorders>
            <w:shd w:val="clear" w:color="000000" w:fill="002060"/>
            <w:noWrap/>
            <w:hideMark/>
          </w:tcPr>
          <w:p w14:paraId="44996129" w14:textId="77777777" w:rsidR="00DD4DDA" w:rsidRPr="004C7E39" w:rsidRDefault="00DD4DDA" w:rsidP="008364F1">
            <w:pPr>
              <w:jc w:val="center"/>
              <w:rPr>
                <w:b/>
                <w:bCs/>
                <w:color w:val="FFFFFF"/>
                <w:sz w:val="22"/>
                <w:szCs w:val="22"/>
              </w:rPr>
            </w:pPr>
            <w:r w:rsidRPr="004C7E39">
              <w:rPr>
                <w:b/>
                <w:bCs/>
                <w:color w:val="FFFFFF" w:themeColor="background1"/>
                <w:sz w:val="22"/>
                <w:szCs w:val="22"/>
              </w:rPr>
              <w:t>Cách trích dữ liệu</w:t>
            </w:r>
          </w:p>
        </w:tc>
      </w:tr>
      <w:tr w:rsidR="00DD4DDA" w:rsidRPr="004C7E39" w14:paraId="438C9D81" w14:textId="77777777" w:rsidTr="00716975">
        <w:trPr>
          <w:trHeight w:val="60"/>
        </w:trPr>
        <w:tc>
          <w:tcPr>
            <w:tcW w:w="286" w:type="pct"/>
            <w:tcBorders>
              <w:top w:val="single" w:sz="4" w:space="0" w:color="auto"/>
              <w:left w:val="single" w:sz="4" w:space="0" w:color="auto"/>
              <w:bottom w:val="single" w:sz="4" w:space="0" w:color="auto"/>
              <w:right w:val="single" w:sz="4" w:space="0" w:color="auto"/>
            </w:tcBorders>
            <w:shd w:val="clear" w:color="auto" w:fill="auto"/>
          </w:tcPr>
          <w:p w14:paraId="3B96A3EB" w14:textId="5A1C3794" w:rsidR="00DD4DDA" w:rsidRPr="004C7E39" w:rsidRDefault="00DD4DDA">
            <w:pPr>
              <w:pStyle w:val="ListParagraph"/>
              <w:numPr>
                <w:ilvl w:val="0"/>
                <w:numId w:val="49"/>
              </w:numPr>
              <w:rPr>
                <w:rFonts w:ascii="Times New Roman" w:hAnsi="Times New Roman"/>
                <w:color w:val="000000"/>
              </w:rPr>
            </w:pPr>
          </w:p>
        </w:tc>
        <w:tc>
          <w:tcPr>
            <w:tcW w:w="1314" w:type="pct"/>
            <w:gridSpan w:val="2"/>
            <w:tcBorders>
              <w:top w:val="single" w:sz="4" w:space="0" w:color="auto"/>
              <w:left w:val="nil"/>
              <w:bottom w:val="single" w:sz="4" w:space="0" w:color="auto"/>
              <w:right w:val="single" w:sz="4" w:space="0" w:color="auto"/>
            </w:tcBorders>
            <w:shd w:val="clear" w:color="auto" w:fill="auto"/>
            <w:hideMark/>
          </w:tcPr>
          <w:p w14:paraId="1D1B33D5" w14:textId="13C9AE1E" w:rsidR="00DD4DDA" w:rsidRPr="004C7E39" w:rsidRDefault="00BC5106" w:rsidP="00F47CD2">
            <w:pPr>
              <w:rPr>
                <w:sz w:val="22"/>
                <w:szCs w:val="22"/>
              </w:rPr>
            </w:pPr>
            <w:r w:rsidRPr="004C7E39">
              <w:rPr>
                <w:sz w:val="22"/>
                <w:szCs w:val="22"/>
              </w:rPr>
              <w:t>Đơn vị</w:t>
            </w:r>
          </w:p>
        </w:tc>
        <w:tc>
          <w:tcPr>
            <w:tcW w:w="1732" w:type="pct"/>
            <w:tcBorders>
              <w:top w:val="single" w:sz="4" w:space="0" w:color="auto"/>
              <w:left w:val="nil"/>
              <w:bottom w:val="single" w:sz="4" w:space="0" w:color="auto"/>
              <w:right w:val="single" w:sz="4" w:space="0" w:color="auto"/>
            </w:tcBorders>
            <w:shd w:val="clear" w:color="auto" w:fill="auto"/>
            <w:hideMark/>
          </w:tcPr>
          <w:p w14:paraId="37A03477" w14:textId="5BDCE84C" w:rsidR="00DD4DDA" w:rsidRPr="004C7E39" w:rsidRDefault="00F47CD2" w:rsidP="00F47CD2">
            <w:pPr>
              <w:rPr>
                <w:color w:val="000000"/>
                <w:sz w:val="22"/>
                <w:szCs w:val="22"/>
              </w:rPr>
            </w:pPr>
            <w:r w:rsidRPr="004C7E39">
              <w:rPr>
                <w:color w:val="000000"/>
                <w:sz w:val="22"/>
                <w:szCs w:val="22"/>
              </w:rPr>
              <w:t>Mã đơn vị</w:t>
            </w:r>
          </w:p>
        </w:tc>
        <w:tc>
          <w:tcPr>
            <w:tcW w:w="1668" w:type="pct"/>
            <w:tcBorders>
              <w:top w:val="single" w:sz="4" w:space="0" w:color="auto"/>
              <w:left w:val="nil"/>
              <w:bottom w:val="single" w:sz="4" w:space="0" w:color="auto"/>
              <w:right w:val="single" w:sz="4" w:space="0" w:color="auto"/>
            </w:tcBorders>
            <w:shd w:val="clear" w:color="auto" w:fill="auto"/>
            <w:hideMark/>
          </w:tcPr>
          <w:p w14:paraId="340A33AD" w14:textId="77777777" w:rsidR="00DD4DDA" w:rsidRPr="004C7E39" w:rsidRDefault="00F47CD2" w:rsidP="004A03CF">
            <w:pPr>
              <w:pStyle w:val="ListParagraph"/>
              <w:numPr>
                <w:ilvl w:val="0"/>
                <w:numId w:val="2"/>
              </w:numPr>
              <w:ind w:left="430"/>
              <w:rPr>
                <w:rFonts w:ascii="Times New Roman" w:hAnsi="Times New Roman"/>
                <w:color w:val="000000"/>
              </w:rPr>
            </w:pPr>
            <w:r w:rsidRPr="004C7E39">
              <w:rPr>
                <w:rFonts w:ascii="Times New Roman" w:hAnsi="Times New Roman"/>
                <w:color w:val="000000"/>
              </w:rPr>
              <w:t>Đối với CKH: lấy cột “BRCD” trong file “HDV_CHITIET_CKH”</w:t>
            </w:r>
          </w:p>
          <w:p w14:paraId="18099B04" w14:textId="4C6D971B" w:rsidR="00F47CD2" w:rsidRPr="004C7E39" w:rsidRDefault="00F47CD2" w:rsidP="004A03CF">
            <w:pPr>
              <w:pStyle w:val="ListParagraph"/>
              <w:numPr>
                <w:ilvl w:val="0"/>
                <w:numId w:val="2"/>
              </w:numPr>
              <w:ind w:left="430"/>
              <w:rPr>
                <w:rFonts w:ascii="Times New Roman" w:hAnsi="Times New Roman"/>
                <w:color w:val="000000"/>
              </w:rPr>
            </w:pPr>
            <w:r w:rsidRPr="004C7E39">
              <w:rPr>
                <w:rFonts w:ascii="Times New Roman" w:hAnsi="Times New Roman"/>
                <w:color w:val="000000"/>
              </w:rPr>
              <w:t>Đối với KKH: lấy cột “BRCD” trong file “HDV_CHITIET_KKH”</w:t>
            </w:r>
          </w:p>
        </w:tc>
      </w:tr>
      <w:tr w:rsidR="00DD4DDA" w:rsidRPr="004C7E39" w14:paraId="03329561" w14:textId="77777777" w:rsidTr="00716975">
        <w:trPr>
          <w:trHeight w:val="584"/>
        </w:trPr>
        <w:tc>
          <w:tcPr>
            <w:tcW w:w="286" w:type="pct"/>
            <w:tcBorders>
              <w:top w:val="nil"/>
              <w:left w:val="single" w:sz="4" w:space="0" w:color="auto"/>
              <w:bottom w:val="single" w:sz="4" w:space="0" w:color="auto"/>
              <w:right w:val="single" w:sz="4" w:space="0" w:color="auto"/>
            </w:tcBorders>
            <w:shd w:val="clear" w:color="auto" w:fill="auto"/>
          </w:tcPr>
          <w:p w14:paraId="0483286C" w14:textId="078D1A96" w:rsidR="00DD4DDA" w:rsidRPr="004C7E39" w:rsidRDefault="00DD4DDA">
            <w:pPr>
              <w:pStyle w:val="ListParagraph"/>
              <w:numPr>
                <w:ilvl w:val="0"/>
                <w:numId w:val="49"/>
              </w:numPr>
              <w:rPr>
                <w:rFonts w:ascii="Times New Roman" w:hAnsi="Times New Roman"/>
                <w:color w:val="000000"/>
              </w:rPr>
            </w:pPr>
          </w:p>
        </w:tc>
        <w:tc>
          <w:tcPr>
            <w:tcW w:w="1314" w:type="pct"/>
            <w:gridSpan w:val="2"/>
            <w:tcBorders>
              <w:top w:val="single" w:sz="4" w:space="0" w:color="auto"/>
              <w:left w:val="nil"/>
              <w:bottom w:val="single" w:sz="4" w:space="0" w:color="auto"/>
              <w:right w:val="single" w:sz="4" w:space="0" w:color="auto"/>
            </w:tcBorders>
            <w:shd w:val="clear" w:color="auto" w:fill="auto"/>
            <w:hideMark/>
          </w:tcPr>
          <w:p w14:paraId="36B26072" w14:textId="3F50D424" w:rsidR="00DD4DDA" w:rsidRPr="004C7E39" w:rsidRDefault="00BC5106" w:rsidP="00F47CD2">
            <w:pPr>
              <w:rPr>
                <w:sz w:val="22"/>
                <w:szCs w:val="22"/>
              </w:rPr>
            </w:pPr>
            <w:r w:rsidRPr="004C7E39">
              <w:rPr>
                <w:sz w:val="22"/>
                <w:szCs w:val="22"/>
              </w:rPr>
              <w:t>Tên đơn vị</w:t>
            </w:r>
          </w:p>
        </w:tc>
        <w:tc>
          <w:tcPr>
            <w:tcW w:w="1732" w:type="pct"/>
            <w:tcBorders>
              <w:top w:val="nil"/>
              <w:left w:val="nil"/>
              <w:bottom w:val="single" w:sz="4" w:space="0" w:color="auto"/>
              <w:right w:val="single" w:sz="4" w:space="0" w:color="auto"/>
            </w:tcBorders>
            <w:shd w:val="clear" w:color="auto" w:fill="auto"/>
            <w:hideMark/>
          </w:tcPr>
          <w:p w14:paraId="742ACB81" w14:textId="607319E0" w:rsidR="00DD4DDA" w:rsidRPr="004C7E39" w:rsidRDefault="00F47CD2" w:rsidP="00F47CD2">
            <w:pPr>
              <w:rPr>
                <w:color w:val="000000"/>
                <w:sz w:val="22"/>
                <w:szCs w:val="22"/>
              </w:rPr>
            </w:pPr>
            <w:r w:rsidRPr="004C7E39">
              <w:rPr>
                <w:sz w:val="22"/>
                <w:szCs w:val="22"/>
              </w:rPr>
              <w:t>Tên đơn vị</w:t>
            </w:r>
          </w:p>
        </w:tc>
        <w:tc>
          <w:tcPr>
            <w:tcW w:w="1668" w:type="pct"/>
            <w:tcBorders>
              <w:top w:val="nil"/>
              <w:left w:val="nil"/>
              <w:bottom w:val="single" w:sz="4" w:space="0" w:color="auto"/>
              <w:right w:val="single" w:sz="4" w:space="0" w:color="auto"/>
            </w:tcBorders>
            <w:shd w:val="clear" w:color="auto" w:fill="auto"/>
            <w:hideMark/>
          </w:tcPr>
          <w:p w14:paraId="28CE08C1" w14:textId="5C21FA21" w:rsidR="00DD4DDA" w:rsidRPr="004C7E39" w:rsidRDefault="00F47CD2" w:rsidP="00F47CD2">
            <w:pPr>
              <w:rPr>
                <w:color w:val="000000"/>
                <w:sz w:val="22"/>
                <w:szCs w:val="22"/>
              </w:rPr>
            </w:pPr>
            <w:r w:rsidRPr="004C7E39">
              <w:rPr>
                <w:color w:val="000000"/>
                <w:sz w:val="22"/>
                <w:szCs w:val="22"/>
              </w:rPr>
              <w:t>Lấy tên đơn vị được định nghĩa trên finacle</w:t>
            </w:r>
            <w:r w:rsidR="00A4031D" w:rsidRPr="004C7E39">
              <w:rPr>
                <w:color w:val="000000"/>
                <w:sz w:val="22"/>
                <w:szCs w:val="22"/>
              </w:rPr>
              <w:t xml:space="preserve"> từ cột (1)</w:t>
            </w:r>
          </w:p>
        </w:tc>
      </w:tr>
      <w:tr w:rsidR="00DD4DDA" w:rsidRPr="004C7E39" w14:paraId="36497304" w14:textId="77777777" w:rsidTr="00716975">
        <w:trPr>
          <w:trHeight w:val="300"/>
        </w:trPr>
        <w:tc>
          <w:tcPr>
            <w:tcW w:w="286" w:type="pct"/>
            <w:tcBorders>
              <w:top w:val="nil"/>
              <w:left w:val="single" w:sz="4" w:space="0" w:color="auto"/>
              <w:bottom w:val="single" w:sz="4" w:space="0" w:color="auto"/>
              <w:right w:val="single" w:sz="4" w:space="0" w:color="auto"/>
            </w:tcBorders>
            <w:shd w:val="clear" w:color="auto" w:fill="auto"/>
          </w:tcPr>
          <w:p w14:paraId="469965BB" w14:textId="4B419C99" w:rsidR="00DD4DDA" w:rsidRPr="004C7E39" w:rsidRDefault="00DD4DDA">
            <w:pPr>
              <w:pStyle w:val="ListParagraph"/>
              <w:numPr>
                <w:ilvl w:val="0"/>
                <w:numId w:val="49"/>
              </w:numPr>
              <w:rPr>
                <w:rFonts w:ascii="Times New Roman" w:hAnsi="Times New Roman"/>
                <w:color w:val="000000"/>
              </w:rPr>
            </w:pPr>
          </w:p>
        </w:tc>
        <w:tc>
          <w:tcPr>
            <w:tcW w:w="1314" w:type="pct"/>
            <w:gridSpan w:val="2"/>
            <w:tcBorders>
              <w:top w:val="single" w:sz="4" w:space="0" w:color="auto"/>
              <w:left w:val="nil"/>
              <w:bottom w:val="single" w:sz="4" w:space="0" w:color="auto"/>
              <w:right w:val="single" w:sz="4" w:space="0" w:color="auto"/>
            </w:tcBorders>
            <w:shd w:val="clear" w:color="auto" w:fill="auto"/>
            <w:hideMark/>
          </w:tcPr>
          <w:p w14:paraId="05E09952" w14:textId="3507A2A8" w:rsidR="00DD4DDA" w:rsidRPr="004C7E39" w:rsidRDefault="00BC5106" w:rsidP="00F47CD2">
            <w:pPr>
              <w:rPr>
                <w:sz w:val="22"/>
                <w:szCs w:val="22"/>
              </w:rPr>
            </w:pPr>
            <w:r w:rsidRPr="004C7E39">
              <w:rPr>
                <w:sz w:val="22"/>
                <w:szCs w:val="22"/>
              </w:rPr>
              <w:t>Khu vực</w:t>
            </w:r>
          </w:p>
        </w:tc>
        <w:tc>
          <w:tcPr>
            <w:tcW w:w="1732" w:type="pct"/>
            <w:tcBorders>
              <w:top w:val="nil"/>
              <w:left w:val="nil"/>
              <w:bottom w:val="single" w:sz="4" w:space="0" w:color="auto"/>
              <w:right w:val="single" w:sz="4" w:space="0" w:color="auto"/>
            </w:tcBorders>
            <w:shd w:val="clear" w:color="auto" w:fill="auto"/>
            <w:hideMark/>
          </w:tcPr>
          <w:p w14:paraId="146695DD" w14:textId="62AA3EF4" w:rsidR="00DD4DDA" w:rsidRPr="004C7E39" w:rsidRDefault="00F47CD2" w:rsidP="00F47CD2">
            <w:pPr>
              <w:rPr>
                <w:color w:val="000000"/>
                <w:sz w:val="22"/>
                <w:szCs w:val="22"/>
              </w:rPr>
            </w:pPr>
            <w:r w:rsidRPr="004C7E39">
              <w:rPr>
                <w:color w:val="000000"/>
                <w:sz w:val="22"/>
                <w:szCs w:val="22"/>
              </w:rPr>
              <w:t>Tên khu vực</w:t>
            </w:r>
          </w:p>
        </w:tc>
        <w:tc>
          <w:tcPr>
            <w:tcW w:w="1668" w:type="pct"/>
            <w:tcBorders>
              <w:top w:val="nil"/>
              <w:left w:val="nil"/>
              <w:bottom w:val="single" w:sz="4" w:space="0" w:color="auto"/>
              <w:right w:val="single" w:sz="4" w:space="0" w:color="auto"/>
            </w:tcBorders>
            <w:shd w:val="clear" w:color="auto" w:fill="auto"/>
            <w:hideMark/>
          </w:tcPr>
          <w:p w14:paraId="3E90062B" w14:textId="3F0C417F" w:rsidR="00DD4DDA" w:rsidRPr="004C7E39" w:rsidRDefault="00F47CD2" w:rsidP="00F47CD2">
            <w:pPr>
              <w:rPr>
                <w:color w:val="000000"/>
                <w:sz w:val="22"/>
                <w:szCs w:val="22"/>
              </w:rPr>
            </w:pPr>
            <w:r w:rsidRPr="004C7E39">
              <w:rPr>
                <w:color w:val="000000"/>
                <w:sz w:val="22"/>
                <w:szCs w:val="22"/>
              </w:rPr>
              <w:t>Lấy tên khu vực được định nghĩa trên finacle</w:t>
            </w:r>
            <w:r w:rsidR="00A4031D" w:rsidRPr="004C7E39">
              <w:rPr>
                <w:color w:val="000000"/>
                <w:sz w:val="22"/>
                <w:szCs w:val="22"/>
              </w:rPr>
              <w:t xml:space="preserve"> từ cột (1)</w:t>
            </w:r>
          </w:p>
        </w:tc>
      </w:tr>
      <w:tr w:rsidR="00DD4DDA" w:rsidRPr="004C7E39" w14:paraId="466D954B" w14:textId="77777777" w:rsidTr="00716975">
        <w:trPr>
          <w:trHeight w:val="300"/>
        </w:trPr>
        <w:tc>
          <w:tcPr>
            <w:tcW w:w="286" w:type="pct"/>
            <w:tcBorders>
              <w:top w:val="nil"/>
              <w:left w:val="single" w:sz="4" w:space="0" w:color="auto"/>
              <w:bottom w:val="single" w:sz="4" w:space="0" w:color="auto"/>
              <w:right w:val="single" w:sz="4" w:space="0" w:color="auto"/>
            </w:tcBorders>
            <w:shd w:val="clear" w:color="auto" w:fill="auto"/>
          </w:tcPr>
          <w:p w14:paraId="3ACE40A9" w14:textId="2F216496" w:rsidR="00DD4DDA" w:rsidRPr="004C7E39" w:rsidRDefault="00DD4DDA">
            <w:pPr>
              <w:pStyle w:val="ListParagraph"/>
              <w:numPr>
                <w:ilvl w:val="0"/>
                <w:numId w:val="49"/>
              </w:numPr>
              <w:rPr>
                <w:rFonts w:ascii="Times New Roman" w:hAnsi="Times New Roman"/>
                <w:color w:val="000000"/>
              </w:rPr>
            </w:pPr>
          </w:p>
        </w:tc>
        <w:tc>
          <w:tcPr>
            <w:tcW w:w="1314" w:type="pct"/>
            <w:gridSpan w:val="2"/>
            <w:tcBorders>
              <w:top w:val="single" w:sz="4" w:space="0" w:color="auto"/>
              <w:left w:val="nil"/>
              <w:bottom w:val="single" w:sz="4" w:space="0" w:color="auto"/>
              <w:right w:val="single" w:sz="4" w:space="0" w:color="auto"/>
            </w:tcBorders>
            <w:shd w:val="clear" w:color="auto" w:fill="auto"/>
            <w:hideMark/>
          </w:tcPr>
          <w:p w14:paraId="159375EE" w14:textId="6CE4A5E5" w:rsidR="00DD4DDA" w:rsidRPr="004C7E39" w:rsidRDefault="003C0494" w:rsidP="00F47CD2">
            <w:pPr>
              <w:rPr>
                <w:sz w:val="22"/>
                <w:szCs w:val="22"/>
              </w:rPr>
            </w:pPr>
            <w:r w:rsidRPr="004C7E39">
              <w:rPr>
                <w:sz w:val="22"/>
                <w:szCs w:val="22"/>
              </w:rPr>
              <w:t>Ngày báo cáo</w:t>
            </w:r>
          </w:p>
        </w:tc>
        <w:tc>
          <w:tcPr>
            <w:tcW w:w="1732" w:type="pct"/>
            <w:tcBorders>
              <w:top w:val="nil"/>
              <w:left w:val="nil"/>
              <w:bottom w:val="single" w:sz="4" w:space="0" w:color="auto"/>
              <w:right w:val="single" w:sz="4" w:space="0" w:color="auto"/>
            </w:tcBorders>
            <w:shd w:val="clear" w:color="auto" w:fill="auto"/>
            <w:hideMark/>
          </w:tcPr>
          <w:p w14:paraId="551FD977" w14:textId="65FF9CC8" w:rsidR="00DD4DDA" w:rsidRPr="004C7E39" w:rsidRDefault="003C0494" w:rsidP="00F47CD2">
            <w:pPr>
              <w:rPr>
                <w:color w:val="000000"/>
                <w:sz w:val="22"/>
                <w:szCs w:val="22"/>
              </w:rPr>
            </w:pPr>
            <w:r w:rsidRPr="004C7E39">
              <w:rPr>
                <w:sz w:val="22"/>
                <w:szCs w:val="22"/>
              </w:rPr>
              <w:t>Ngày báo cáo</w:t>
            </w:r>
          </w:p>
        </w:tc>
        <w:tc>
          <w:tcPr>
            <w:tcW w:w="1668" w:type="pct"/>
            <w:tcBorders>
              <w:top w:val="nil"/>
              <w:left w:val="nil"/>
              <w:bottom w:val="single" w:sz="4" w:space="0" w:color="auto"/>
              <w:right w:val="single" w:sz="4" w:space="0" w:color="auto"/>
            </w:tcBorders>
            <w:shd w:val="clear" w:color="auto" w:fill="auto"/>
            <w:hideMark/>
          </w:tcPr>
          <w:p w14:paraId="41E6984D" w14:textId="7535A5A1" w:rsidR="00DD4DDA" w:rsidRPr="004C7E39" w:rsidRDefault="00DD4DDA" w:rsidP="00F47CD2">
            <w:pPr>
              <w:rPr>
                <w:color w:val="000000"/>
                <w:sz w:val="22"/>
                <w:szCs w:val="22"/>
              </w:rPr>
            </w:pPr>
          </w:p>
        </w:tc>
      </w:tr>
      <w:tr w:rsidR="00DD4DDA" w:rsidRPr="004C7E39" w14:paraId="00BB9288" w14:textId="77777777" w:rsidTr="00716975">
        <w:trPr>
          <w:trHeight w:val="300"/>
        </w:trPr>
        <w:tc>
          <w:tcPr>
            <w:tcW w:w="286" w:type="pct"/>
            <w:tcBorders>
              <w:top w:val="nil"/>
              <w:left w:val="single" w:sz="4" w:space="0" w:color="auto"/>
              <w:bottom w:val="single" w:sz="4" w:space="0" w:color="auto"/>
              <w:right w:val="single" w:sz="4" w:space="0" w:color="auto"/>
            </w:tcBorders>
            <w:shd w:val="clear" w:color="auto" w:fill="auto"/>
          </w:tcPr>
          <w:p w14:paraId="7505377C" w14:textId="2F1CA184" w:rsidR="00DD4DDA" w:rsidRPr="004C7E39" w:rsidRDefault="00DD4DDA">
            <w:pPr>
              <w:pStyle w:val="ListParagraph"/>
              <w:numPr>
                <w:ilvl w:val="0"/>
                <w:numId w:val="49"/>
              </w:numPr>
              <w:rPr>
                <w:rFonts w:ascii="Times New Roman" w:hAnsi="Times New Roman"/>
                <w:color w:val="000000"/>
              </w:rPr>
            </w:pPr>
          </w:p>
        </w:tc>
        <w:tc>
          <w:tcPr>
            <w:tcW w:w="486" w:type="pct"/>
            <w:vMerge w:val="restart"/>
            <w:tcBorders>
              <w:top w:val="nil"/>
              <w:left w:val="single" w:sz="4" w:space="0" w:color="auto"/>
              <w:bottom w:val="single" w:sz="4" w:space="0" w:color="auto"/>
              <w:right w:val="single" w:sz="4" w:space="0" w:color="auto"/>
            </w:tcBorders>
            <w:shd w:val="clear" w:color="auto" w:fill="auto"/>
            <w:hideMark/>
          </w:tcPr>
          <w:p w14:paraId="642E76B2" w14:textId="77777777" w:rsidR="00DD4DDA" w:rsidRPr="004C7E39" w:rsidRDefault="00DD4DDA" w:rsidP="00F47CD2">
            <w:pPr>
              <w:rPr>
                <w:sz w:val="22"/>
                <w:szCs w:val="22"/>
              </w:rPr>
            </w:pPr>
            <w:r w:rsidRPr="004C7E39">
              <w:rPr>
                <w:sz w:val="22"/>
                <w:szCs w:val="22"/>
              </w:rPr>
              <w:t>Hiệu suất Huy động</w:t>
            </w:r>
          </w:p>
        </w:tc>
        <w:tc>
          <w:tcPr>
            <w:tcW w:w="828" w:type="pct"/>
            <w:tcBorders>
              <w:top w:val="nil"/>
              <w:left w:val="nil"/>
              <w:bottom w:val="single" w:sz="4" w:space="0" w:color="auto"/>
              <w:right w:val="single" w:sz="4" w:space="0" w:color="auto"/>
            </w:tcBorders>
            <w:shd w:val="clear" w:color="auto" w:fill="auto"/>
            <w:hideMark/>
          </w:tcPr>
          <w:p w14:paraId="658C852B" w14:textId="77777777" w:rsidR="00DD4DDA" w:rsidRPr="004C7E39" w:rsidRDefault="00DD4DDA" w:rsidP="00F47CD2">
            <w:pPr>
              <w:rPr>
                <w:sz w:val="22"/>
                <w:szCs w:val="22"/>
              </w:rPr>
            </w:pPr>
            <w:r w:rsidRPr="004C7E39">
              <w:rPr>
                <w:sz w:val="22"/>
                <w:szCs w:val="22"/>
              </w:rPr>
              <w:t>Số dư HĐV</w:t>
            </w:r>
          </w:p>
        </w:tc>
        <w:tc>
          <w:tcPr>
            <w:tcW w:w="1732" w:type="pct"/>
            <w:tcBorders>
              <w:top w:val="nil"/>
              <w:left w:val="nil"/>
              <w:bottom w:val="single" w:sz="4" w:space="0" w:color="auto"/>
              <w:right w:val="single" w:sz="4" w:space="0" w:color="auto"/>
            </w:tcBorders>
            <w:shd w:val="clear" w:color="auto" w:fill="auto"/>
          </w:tcPr>
          <w:p w14:paraId="46CE87B9" w14:textId="77777777" w:rsidR="00DD4DDA" w:rsidRPr="004C7E39" w:rsidRDefault="000E70B6" w:rsidP="002F608C">
            <w:pPr>
              <w:pStyle w:val="ListParagraph"/>
              <w:numPr>
                <w:ilvl w:val="0"/>
                <w:numId w:val="2"/>
              </w:numPr>
              <w:ind w:left="430"/>
              <w:rPr>
                <w:rFonts w:ascii="Times New Roman" w:hAnsi="Times New Roman"/>
                <w:color w:val="000000"/>
              </w:rPr>
            </w:pPr>
            <w:r w:rsidRPr="004C7E39">
              <w:rPr>
                <w:rFonts w:ascii="Times New Roman" w:hAnsi="Times New Roman"/>
                <w:color w:val="000000"/>
              </w:rPr>
              <w:t>Tổng số dư huy động vốn</w:t>
            </w:r>
            <w:r w:rsidR="00231AC7" w:rsidRPr="004C7E39">
              <w:rPr>
                <w:rFonts w:ascii="Times New Roman" w:hAnsi="Times New Roman"/>
                <w:color w:val="000000"/>
              </w:rPr>
              <w:t xml:space="preserve"> trong ngày báo cáo</w:t>
            </w:r>
          </w:p>
          <w:p w14:paraId="5ADDC226" w14:textId="28CCC17E" w:rsidR="00231AC7" w:rsidRPr="004C7E39" w:rsidRDefault="00231AC7" w:rsidP="002F608C">
            <w:pPr>
              <w:pStyle w:val="ListParagraph"/>
              <w:numPr>
                <w:ilvl w:val="0"/>
                <w:numId w:val="2"/>
              </w:numPr>
              <w:ind w:left="430"/>
              <w:rPr>
                <w:rFonts w:ascii="Times New Roman" w:hAnsi="Times New Roman"/>
                <w:color w:val="000000"/>
              </w:rPr>
            </w:pPr>
            <w:r w:rsidRPr="004C7E39">
              <w:rPr>
                <w:rFonts w:ascii="Times New Roman" w:hAnsi="Times New Roman"/>
                <w:color w:val="000000"/>
              </w:rPr>
              <w:t>Huy động vốn bao gồm: có kỳ hạn, không kỳ hạn</w:t>
            </w:r>
          </w:p>
        </w:tc>
        <w:tc>
          <w:tcPr>
            <w:tcW w:w="1668" w:type="pct"/>
            <w:tcBorders>
              <w:top w:val="nil"/>
              <w:left w:val="nil"/>
              <w:bottom w:val="single" w:sz="4" w:space="0" w:color="auto"/>
              <w:right w:val="single" w:sz="4" w:space="0" w:color="auto"/>
            </w:tcBorders>
            <w:shd w:val="clear" w:color="auto" w:fill="auto"/>
            <w:hideMark/>
          </w:tcPr>
          <w:p w14:paraId="4FAC91FF" w14:textId="5227C56E" w:rsidR="003B2081" w:rsidRPr="004C7E39" w:rsidRDefault="003B2081" w:rsidP="002F608C">
            <w:pPr>
              <w:pStyle w:val="ListParagraph"/>
              <w:numPr>
                <w:ilvl w:val="0"/>
                <w:numId w:val="2"/>
              </w:numPr>
              <w:ind w:left="430"/>
              <w:rPr>
                <w:rFonts w:ascii="Times New Roman" w:hAnsi="Times New Roman"/>
                <w:color w:val="000000"/>
              </w:rPr>
            </w:pPr>
            <w:r w:rsidRPr="004C7E39">
              <w:rPr>
                <w:rFonts w:ascii="Times New Roman" w:hAnsi="Times New Roman"/>
                <w:color w:val="000000"/>
              </w:rPr>
              <w:t>Đối với CKH: lấy cột “CURBAl_VN” trong file “HDV_CHITIET_CKH”</w:t>
            </w:r>
          </w:p>
          <w:p w14:paraId="5ACDF1D0" w14:textId="5848D82C" w:rsidR="00231AC7" w:rsidRPr="004C7E39" w:rsidRDefault="00231AC7">
            <w:pPr>
              <w:pStyle w:val="ListParagraph"/>
              <w:numPr>
                <w:ilvl w:val="0"/>
                <w:numId w:val="20"/>
              </w:numPr>
              <w:rPr>
                <w:rFonts w:ascii="Times New Roman" w:hAnsi="Times New Roman"/>
                <w:color w:val="000000"/>
              </w:rPr>
            </w:pPr>
            <w:r w:rsidRPr="004C7E39">
              <w:rPr>
                <w:rFonts w:ascii="Times New Roman" w:hAnsi="Times New Roman"/>
                <w:color w:val="000000"/>
              </w:rPr>
              <w:t>Số dư = SUM(“CURBAl_VN”)</w:t>
            </w:r>
          </w:p>
          <w:p w14:paraId="142506DF" w14:textId="77777777" w:rsidR="00DD4DDA" w:rsidRPr="004C7E39" w:rsidRDefault="003B2081" w:rsidP="002F608C">
            <w:pPr>
              <w:pStyle w:val="ListParagraph"/>
              <w:numPr>
                <w:ilvl w:val="0"/>
                <w:numId w:val="2"/>
              </w:numPr>
              <w:ind w:left="430"/>
              <w:rPr>
                <w:rFonts w:ascii="Times New Roman" w:hAnsi="Times New Roman"/>
                <w:color w:val="000000"/>
              </w:rPr>
            </w:pPr>
            <w:r w:rsidRPr="004C7E39">
              <w:rPr>
                <w:rFonts w:ascii="Times New Roman" w:hAnsi="Times New Roman"/>
                <w:color w:val="000000"/>
              </w:rPr>
              <w:t>Đối với KKH: lấy cột “CURBAl_VN” trong file “HDV_CHITIET_KKH”</w:t>
            </w:r>
          </w:p>
          <w:p w14:paraId="086E0B7E" w14:textId="3058D3BC" w:rsidR="00231AC7" w:rsidRPr="004C7E39" w:rsidRDefault="00231AC7">
            <w:pPr>
              <w:pStyle w:val="ListParagraph"/>
              <w:numPr>
                <w:ilvl w:val="0"/>
                <w:numId w:val="20"/>
              </w:numPr>
              <w:rPr>
                <w:rFonts w:ascii="Times New Roman" w:hAnsi="Times New Roman"/>
                <w:color w:val="000000"/>
              </w:rPr>
            </w:pPr>
            <w:r w:rsidRPr="004C7E39">
              <w:rPr>
                <w:rFonts w:ascii="Times New Roman" w:hAnsi="Times New Roman"/>
                <w:color w:val="000000"/>
              </w:rPr>
              <w:t>Số dư = SUM(“CURBAl_VN”)</w:t>
            </w:r>
          </w:p>
        </w:tc>
      </w:tr>
      <w:tr w:rsidR="00DD4DDA" w:rsidRPr="004C7E39" w14:paraId="15972DF8" w14:textId="77777777" w:rsidTr="00716975">
        <w:trPr>
          <w:trHeight w:val="300"/>
        </w:trPr>
        <w:tc>
          <w:tcPr>
            <w:tcW w:w="286" w:type="pct"/>
            <w:tcBorders>
              <w:top w:val="nil"/>
              <w:left w:val="single" w:sz="4" w:space="0" w:color="auto"/>
              <w:bottom w:val="single" w:sz="4" w:space="0" w:color="auto"/>
              <w:right w:val="single" w:sz="4" w:space="0" w:color="auto"/>
            </w:tcBorders>
            <w:shd w:val="clear" w:color="auto" w:fill="auto"/>
          </w:tcPr>
          <w:p w14:paraId="36F10FE6" w14:textId="786D0251"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58FBAFA3"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4A8DF7A6" w14:textId="20232F16" w:rsidR="00DD4DDA" w:rsidRPr="004C7E39" w:rsidRDefault="00DD4DDA" w:rsidP="00F47CD2">
            <w:pPr>
              <w:rPr>
                <w:sz w:val="22"/>
                <w:szCs w:val="22"/>
              </w:rPr>
            </w:pPr>
            <w:r w:rsidRPr="004C7E39">
              <w:rPr>
                <w:sz w:val="22"/>
                <w:szCs w:val="22"/>
              </w:rPr>
              <w:t xml:space="preserve">Số </w:t>
            </w:r>
            <w:r w:rsidR="003B2081" w:rsidRPr="004C7E39">
              <w:rPr>
                <w:sz w:val="22"/>
                <w:szCs w:val="22"/>
              </w:rPr>
              <w:t>n</w:t>
            </w:r>
            <w:r w:rsidRPr="004C7E39">
              <w:rPr>
                <w:sz w:val="22"/>
                <w:szCs w:val="22"/>
              </w:rPr>
              <w:t>hân sự</w:t>
            </w:r>
          </w:p>
        </w:tc>
        <w:tc>
          <w:tcPr>
            <w:tcW w:w="1732" w:type="pct"/>
            <w:tcBorders>
              <w:top w:val="nil"/>
              <w:left w:val="nil"/>
              <w:bottom w:val="single" w:sz="4" w:space="0" w:color="auto"/>
              <w:right w:val="single" w:sz="4" w:space="0" w:color="auto"/>
            </w:tcBorders>
            <w:shd w:val="clear" w:color="auto" w:fill="auto"/>
          </w:tcPr>
          <w:p w14:paraId="436289AD" w14:textId="641C51CB" w:rsidR="00DD4DDA" w:rsidRPr="004C7E39" w:rsidRDefault="000E70B6" w:rsidP="00F47CD2">
            <w:pPr>
              <w:rPr>
                <w:color w:val="000000"/>
                <w:sz w:val="22"/>
                <w:szCs w:val="22"/>
              </w:rPr>
            </w:pPr>
            <w:r w:rsidRPr="004C7E39">
              <w:rPr>
                <w:sz w:val="22"/>
                <w:szCs w:val="22"/>
              </w:rPr>
              <w:t xml:space="preserve">Số nhân sự </w:t>
            </w:r>
            <w:r w:rsidR="006C1EBF" w:rsidRPr="004C7E39">
              <w:rPr>
                <w:sz w:val="22"/>
                <w:szCs w:val="22"/>
              </w:rPr>
              <w:t>toàn hệ thống, trừ bảo vệ,</w:t>
            </w:r>
            <w:r w:rsidR="00443453" w:rsidRPr="004C7E39">
              <w:rPr>
                <w:sz w:val="22"/>
                <w:szCs w:val="22"/>
              </w:rPr>
              <w:t xml:space="preserve"> lái xe, lao vụ, học việc</w:t>
            </w:r>
          </w:p>
        </w:tc>
        <w:tc>
          <w:tcPr>
            <w:tcW w:w="1668" w:type="pct"/>
            <w:tcBorders>
              <w:top w:val="nil"/>
              <w:left w:val="nil"/>
              <w:bottom w:val="single" w:sz="4" w:space="0" w:color="auto"/>
              <w:right w:val="single" w:sz="4" w:space="0" w:color="auto"/>
            </w:tcBorders>
            <w:shd w:val="clear" w:color="auto" w:fill="auto"/>
            <w:hideMark/>
          </w:tcPr>
          <w:p w14:paraId="36487AAE" w14:textId="1BA07CA4" w:rsidR="00DD4DDA" w:rsidRPr="004C7E39" w:rsidRDefault="000E70B6" w:rsidP="00F47CD2">
            <w:pPr>
              <w:rPr>
                <w:color w:val="000000"/>
                <w:sz w:val="22"/>
                <w:szCs w:val="22"/>
              </w:rPr>
            </w:pPr>
            <w:r w:rsidRPr="004C7E39">
              <w:rPr>
                <w:color w:val="000000"/>
                <w:sz w:val="22"/>
                <w:szCs w:val="22"/>
              </w:rPr>
              <w:t xml:space="preserve">Lấy dữ liệu từ file </w:t>
            </w:r>
            <w:r w:rsidR="0010393F">
              <w:rPr>
                <w:color w:val="000000"/>
                <w:sz w:val="22"/>
                <w:szCs w:val="22"/>
              </w:rPr>
              <w:t>upload</w:t>
            </w:r>
            <w:r w:rsidR="00DF1F51">
              <w:rPr>
                <w:color w:val="000000"/>
                <w:sz w:val="22"/>
                <w:szCs w:val="22"/>
              </w:rPr>
              <w:t xml:space="preserve"> </w:t>
            </w:r>
            <w:hyperlink w:anchor="_Excel_upload_SO_LUONG_NHAN_SU" w:history="1">
              <w:r w:rsidR="00DF1F51" w:rsidRPr="00DF1F51">
                <w:rPr>
                  <w:rStyle w:val="Hyperlink"/>
                  <w:sz w:val="22"/>
                  <w:szCs w:val="22"/>
                </w:rPr>
                <w:t>SO_LUONG_NHAN_SU</w:t>
              </w:r>
            </w:hyperlink>
            <w:r w:rsidR="0038259A">
              <w:rPr>
                <w:color w:val="000000"/>
                <w:sz w:val="22"/>
                <w:szCs w:val="22"/>
              </w:rPr>
              <w:t xml:space="preserve"> </w:t>
            </w:r>
            <w:r w:rsidR="0038259A" w:rsidRPr="00C950E8">
              <w:rPr>
                <w:color w:val="000000"/>
                <w:sz w:val="22"/>
                <w:szCs w:val="22"/>
              </w:rPr>
              <w:t>cuối mỗi tháng</w:t>
            </w:r>
            <w:r w:rsidR="00DF1F51">
              <w:rPr>
                <w:color w:val="000000"/>
                <w:sz w:val="22"/>
                <w:szCs w:val="22"/>
              </w:rPr>
              <w:t>, cột “</w:t>
            </w:r>
            <w:r w:rsidR="00DF1F51" w:rsidRPr="00DF1F51">
              <w:rPr>
                <w:color w:val="000000"/>
                <w:sz w:val="22"/>
                <w:szCs w:val="22"/>
              </w:rPr>
              <w:t>Số lượng nhân sự không bao gồm trừ bảo vệ, lái xe, lao vụ, học việc</w:t>
            </w:r>
            <w:r w:rsidR="00DF1F51">
              <w:rPr>
                <w:color w:val="000000"/>
                <w:sz w:val="22"/>
                <w:szCs w:val="22"/>
              </w:rPr>
              <w:t>”</w:t>
            </w:r>
          </w:p>
        </w:tc>
      </w:tr>
      <w:tr w:rsidR="00DD4DDA" w:rsidRPr="004C7E39" w14:paraId="2A189D4D" w14:textId="77777777" w:rsidTr="00716975">
        <w:trPr>
          <w:trHeight w:val="300"/>
        </w:trPr>
        <w:tc>
          <w:tcPr>
            <w:tcW w:w="286" w:type="pct"/>
            <w:tcBorders>
              <w:top w:val="nil"/>
              <w:left w:val="single" w:sz="4" w:space="0" w:color="auto"/>
              <w:bottom w:val="single" w:sz="4" w:space="0" w:color="auto"/>
              <w:right w:val="single" w:sz="4" w:space="0" w:color="auto"/>
            </w:tcBorders>
            <w:shd w:val="clear" w:color="auto" w:fill="auto"/>
          </w:tcPr>
          <w:p w14:paraId="63CB44E1" w14:textId="08FED491"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081E5803"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0F2330A0" w14:textId="19F26B0A" w:rsidR="00DD4DDA" w:rsidRPr="004C7E39" w:rsidRDefault="00DD4DDA" w:rsidP="00F47CD2">
            <w:pPr>
              <w:rPr>
                <w:sz w:val="22"/>
                <w:szCs w:val="22"/>
              </w:rPr>
            </w:pPr>
            <w:r w:rsidRPr="004C7E39">
              <w:rPr>
                <w:sz w:val="22"/>
                <w:szCs w:val="22"/>
              </w:rPr>
              <w:t xml:space="preserve">Số dư HĐV/Số </w:t>
            </w:r>
            <w:r w:rsidR="003B2081" w:rsidRPr="004C7E39">
              <w:rPr>
                <w:sz w:val="22"/>
                <w:szCs w:val="22"/>
              </w:rPr>
              <w:t>n</w:t>
            </w:r>
            <w:r w:rsidRPr="004C7E39">
              <w:rPr>
                <w:sz w:val="22"/>
                <w:szCs w:val="22"/>
              </w:rPr>
              <w:t>hân sự</w:t>
            </w:r>
          </w:p>
        </w:tc>
        <w:tc>
          <w:tcPr>
            <w:tcW w:w="1732" w:type="pct"/>
            <w:tcBorders>
              <w:top w:val="nil"/>
              <w:left w:val="nil"/>
              <w:bottom w:val="single" w:sz="4" w:space="0" w:color="auto"/>
              <w:right w:val="single" w:sz="4" w:space="0" w:color="auto"/>
            </w:tcBorders>
            <w:shd w:val="clear" w:color="auto" w:fill="auto"/>
            <w:hideMark/>
          </w:tcPr>
          <w:p w14:paraId="540D332E" w14:textId="2C674B71" w:rsidR="00DD4DDA" w:rsidRPr="004C7E39" w:rsidRDefault="00074E0A" w:rsidP="00F47CD2">
            <w:pPr>
              <w:rPr>
                <w:color w:val="000000"/>
                <w:sz w:val="22"/>
                <w:szCs w:val="22"/>
              </w:rPr>
            </w:pPr>
            <w:r w:rsidRPr="004C7E39">
              <w:rPr>
                <w:color w:val="000000"/>
                <w:sz w:val="22"/>
                <w:szCs w:val="22"/>
              </w:rPr>
              <w:t>= cột (5)/cột (6)</w:t>
            </w:r>
          </w:p>
        </w:tc>
        <w:tc>
          <w:tcPr>
            <w:tcW w:w="1668" w:type="pct"/>
            <w:tcBorders>
              <w:top w:val="nil"/>
              <w:left w:val="nil"/>
              <w:bottom w:val="single" w:sz="4" w:space="0" w:color="auto"/>
              <w:right w:val="single" w:sz="4" w:space="0" w:color="auto"/>
            </w:tcBorders>
            <w:shd w:val="clear" w:color="auto" w:fill="auto"/>
            <w:hideMark/>
          </w:tcPr>
          <w:p w14:paraId="19714960" w14:textId="77777777" w:rsidR="00DD4DDA" w:rsidRPr="004C7E39" w:rsidRDefault="00DD4DDA" w:rsidP="00F47CD2">
            <w:pPr>
              <w:rPr>
                <w:color w:val="000000"/>
                <w:sz w:val="22"/>
                <w:szCs w:val="22"/>
              </w:rPr>
            </w:pPr>
            <w:r w:rsidRPr="004C7E39">
              <w:rPr>
                <w:color w:val="000000"/>
                <w:sz w:val="22"/>
                <w:szCs w:val="22"/>
              </w:rPr>
              <w:t> </w:t>
            </w:r>
          </w:p>
        </w:tc>
      </w:tr>
      <w:tr w:rsidR="00DD4DDA" w:rsidRPr="004C7E39" w14:paraId="10E08BB5"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0D575A02" w14:textId="706D2041" w:rsidR="00DD4DDA" w:rsidRPr="004C7E39" w:rsidRDefault="00DD4DDA">
            <w:pPr>
              <w:pStyle w:val="ListParagraph"/>
              <w:numPr>
                <w:ilvl w:val="0"/>
                <w:numId w:val="49"/>
              </w:numPr>
              <w:rPr>
                <w:rFonts w:ascii="Times New Roman" w:hAnsi="Times New Roman"/>
                <w:color w:val="000000"/>
              </w:rPr>
            </w:pPr>
          </w:p>
        </w:tc>
        <w:tc>
          <w:tcPr>
            <w:tcW w:w="486" w:type="pct"/>
            <w:vMerge w:val="restart"/>
            <w:tcBorders>
              <w:top w:val="nil"/>
              <w:left w:val="single" w:sz="4" w:space="0" w:color="auto"/>
              <w:bottom w:val="single" w:sz="4" w:space="0" w:color="auto"/>
              <w:right w:val="single" w:sz="4" w:space="0" w:color="auto"/>
            </w:tcBorders>
            <w:shd w:val="clear" w:color="auto" w:fill="auto"/>
            <w:hideMark/>
          </w:tcPr>
          <w:p w14:paraId="6B24B9B1" w14:textId="77777777" w:rsidR="00DD4DDA" w:rsidRPr="004C7E39" w:rsidRDefault="00DD4DDA" w:rsidP="00F47CD2">
            <w:pPr>
              <w:rPr>
                <w:sz w:val="22"/>
                <w:szCs w:val="22"/>
              </w:rPr>
            </w:pPr>
            <w:r w:rsidRPr="004C7E39">
              <w:rPr>
                <w:sz w:val="22"/>
                <w:szCs w:val="22"/>
              </w:rPr>
              <w:t>Hiệu suất Dư nợ</w:t>
            </w:r>
          </w:p>
        </w:tc>
        <w:tc>
          <w:tcPr>
            <w:tcW w:w="828" w:type="pct"/>
            <w:tcBorders>
              <w:top w:val="nil"/>
              <w:left w:val="nil"/>
              <w:bottom w:val="single" w:sz="4" w:space="0" w:color="auto"/>
              <w:right w:val="single" w:sz="4" w:space="0" w:color="auto"/>
            </w:tcBorders>
            <w:shd w:val="clear" w:color="auto" w:fill="auto"/>
            <w:hideMark/>
          </w:tcPr>
          <w:p w14:paraId="7AF4B9A0" w14:textId="77777777" w:rsidR="00DD4DDA" w:rsidRPr="004C7E39" w:rsidRDefault="00DD4DDA" w:rsidP="00F47CD2">
            <w:pPr>
              <w:rPr>
                <w:sz w:val="22"/>
                <w:szCs w:val="22"/>
              </w:rPr>
            </w:pPr>
            <w:r w:rsidRPr="004C7E39">
              <w:rPr>
                <w:sz w:val="22"/>
                <w:szCs w:val="22"/>
              </w:rPr>
              <w:t>Dư nợ cá nhân</w:t>
            </w:r>
          </w:p>
        </w:tc>
        <w:tc>
          <w:tcPr>
            <w:tcW w:w="1732" w:type="pct"/>
            <w:tcBorders>
              <w:top w:val="nil"/>
              <w:left w:val="nil"/>
              <w:bottom w:val="single" w:sz="4" w:space="0" w:color="auto"/>
              <w:right w:val="single" w:sz="4" w:space="0" w:color="auto"/>
            </w:tcBorders>
            <w:shd w:val="clear" w:color="auto" w:fill="auto"/>
            <w:hideMark/>
          </w:tcPr>
          <w:p w14:paraId="198238EC" w14:textId="05D4B202" w:rsidR="00DD4DDA" w:rsidRPr="004C7E39" w:rsidRDefault="00074E0A" w:rsidP="00E42E69">
            <w:pPr>
              <w:rPr>
                <w:color w:val="000000"/>
                <w:sz w:val="22"/>
                <w:szCs w:val="22"/>
              </w:rPr>
            </w:pPr>
            <w:r w:rsidRPr="004C7E39">
              <w:rPr>
                <w:color w:val="000000"/>
                <w:sz w:val="22"/>
                <w:szCs w:val="22"/>
              </w:rPr>
              <w:t xml:space="preserve">Tổng dư nợ </w:t>
            </w:r>
            <w:r w:rsidR="00E42E69" w:rsidRPr="004C7E39">
              <w:rPr>
                <w:color w:val="000000"/>
                <w:sz w:val="22"/>
                <w:szCs w:val="22"/>
              </w:rPr>
              <w:t xml:space="preserve">của </w:t>
            </w:r>
            <w:r w:rsidRPr="004C7E39">
              <w:rPr>
                <w:color w:val="000000"/>
                <w:sz w:val="22"/>
                <w:szCs w:val="22"/>
              </w:rPr>
              <w:t xml:space="preserve">cho vay </w:t>
            </w:r>
            <w:commentRangeStart w:id="145"/>
            <w:commentRangeStart w:id="146"/>
            <w:commentRangeStart w:id="147"/>
            <w:r w:rsidRPr="004C7E39">
              <w:rPr>
                <w:color w:val="000000"/>
                <w:sz w:val="22"/>
                <w:szCs w:val="22"/>
              </w:rPr>
              <w:t xml:space="preserve">thuần tuý </w:t>
            </w:r>
            <w:commentRangeEnd w:id="145"/>
            <w:r w:rsidR="00476522" w:rsidRPr="004C7E39">
              <w:rPr>
                <w:rStyle w:val="CommentReference"/>
                <w:sz w:val="22"/>
                <w:szCs w:val="22"/>
              </w:rPr>
              <w:commentReference w:id="145"/>
            </w:r>
            <w:commentRangeEnd w:id="146"/>
            <w:r w:rsidR="00C45018" w:rsidRPr="004C7E39">
              <w:rPr>
                <w:rStyle w:val="CommentReference"/>
              </w:rPr>
              <w:commentReference w:id="146"/>
            </w:r>
            <w:commentRangeEnd w:id="147"/>
            <w:r w:rsidR="000733A6" w:rsidRPr="004C7E39">
              <w:rPr>
                <w:rStyle w:val="CommentReference"/>
              </w:rPr>
              <w:commentReference w:id="147"/>
            </w:r>
            <w:r w:rsidR="000733A6" w:rsidRPr="004C7E39">
              <w:rPr>
                <w:color w:val="000000"/>
                <w:sz w:val="22"/>
                <w:szCs w:val="22"/>
              </w:rPr>
              <w:t xml:space="preserve">và thấu chi </w:t>
            </w:r>
            <w:r w:rsidRPr="004C7E39">
              <w:rPr>
                <w:color w:val="000000"/>
                <w:sz w:val="22"/>
                <w:szCs w:val="22"/>
              </w:rPr>
              <w:t>đối với khách hàng cá nhân</w:t>
            </w:r>
            <w:r w:rsidR="00AE61B6" w:rsidRPr="004C7E39">
              <w:rPr>
                <w:color w:val="000000"/>
                <w:sz w:val="22"/>
                <w:szCs w:val="22"/>
              </w:rPr>
              <w:t xml:space="preserve"> trong ngày báo cáo</w:t>
            </w:r>
          </w:p>
        </w:tc>
        <w:tc>
          <w:tcPr>
            <w:tcW w:w="1668" w:type="pct"/>
            <w:tcBorders>
              <w:top w:val="nil"/>
              <w:left w:val="nil"/>
              <w:bottom w:val="single" w:sz="4" w:space="0" w:color="auto"/>
              <w:right w:val="single" w:sz="4" w:space="0" w:color="auto"/>
            </w:tcBorders>
            <w:shd w:val="clear" w:color="auto" w:fill="auto"/>
            <w:hideMark/>
          </w:tcPr>
          <w:p w14:paraId="11C1FCF0" w14:textId="77777777" w:rsidR="00DD4DDA" w:rsidRPr="004C7E39" w:rsidRDefault="00074E0A" w:rsidP="00F47CD2">
            <w:pPr>
              <w:rPr>
                <w:color w:val="000000"/>
                <w:sz w:val="22"/>
                <w:szCs w:val="22"/>
              </w:rPr>
            </w:pPr>
            <w:r w:rsidRPr="004C7E39">
              <w:rPr>
                <w:color w:val="000000"/>
                <w:sz w:val="22"/>
                <w:szCs w:val="22"/>
              </w:rPr>
              <w:t>Lấy cột</w:t>
            </w:r>
            <w:r w:rsidR="00476522" w:rsidRPr="004C7E39">
              <w:rPr>
                <w:color w:val="000000"/>
                <w:sz w:val="22"/>
                <w:szCs w:val="22"/>
              </w:rPr>
              <w:t xml:space="preserve"> “CUSTTPCD”, “DU_NO_QUY_DOI”</w:t>
            </w:r>
            <w:r w:rsidRPr="004C7E39">
              <w:rPr>
                <w:color w:val="000000"/>
                <w:sz w:val="22"/>
                <w:szCs w:val="22"/>
              </w:rPr>
              <w:t xml:space="preserve"> trong file “CRM32”</w:t>
            </w:r>
          </w:p>
          <w:p w14:paraId="4B6208A8" w14:textId="77777777" w:rsidR="00223B54" w:rsidRPr="004C7E39" w:rsidRDefault="00223B54" w:rsidP="002A2C27">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“CUSTTPCD” = “Ca nhan”</w:t>
            </w:r>
          </w:p>
          <w:p w14:paraId="33CE6AB6" w14:textId="7B7180AC" w:rsidR="00223B54" w:rsidRPr="004C7E39" w:rsidRDefault="00223B54" w:rsidP="002A2C27">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dư nợ = SUM(“DU_NO_QUY_DOI”)</w:t>
            </w:r>
          </w:p>
        </w:tc>
      </w:tr>
      <w:tr w:rsidR="00DD4DDA" w:rsidRPr="004C7E39" w14:paraId="6A8FFB4C" w14:textId="77777777" w:rsidTr="00716975">
        <w:trPr>
          <w:trHeight w:val="510"/>
        </w:trPr>
        <w:tc>
          <w:tcPr>
            <w:tcW w:w="286" w:type="pct"/>
            <w:tcBorders>
              <w:top w:val="nil"/>
              <w:left w:val="single" w:sz="4" w:space="0" w:color="auto"/>
              <w:bottom w:val="single" w:sz="4" w:space="0" w:color="auto"/>
              <w:right w:val="single" w:sz="4" w:space="0" w:color="auto"/>
            </w:tcBorders>
            <w:shd w:val="clear" w:color="auto" w:fill="auto"/>
          </w:tcPr>
          <w:p w14:paraId="115C4C17" w14:textId="257B42FE"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1CDFBDB6"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4E7DC12A" w14:textId="77777777" w:rsidR="00DD4DDA" w:rsidRPr="004C7E39" w:rsidRDefault="00DD4DDA" w:rsidP="00F47CD2">
            <w:pPr>
              <w:rPr>
                <w:sz w:val="22"/>
                <w:szCs w:val="22"/>
              </w:rPr>
            </w:pPr>
            <w:r w:rsidRPr="004C7E39">
              <w:rPr>
                <w:sz w:val="22"/>
                <w:szCs w:val="22"/>
              </w:rPr>
              <w:t>Doanh số giải ngân cá nhân</w:t>
            </w:r>
          </w:p>
        </w:tc>
        <w:tc>
          <w:tcPr>
            <w:tcW w:w="1732" w:type="pct"/>
            <w:tcBorders>
              <w:top w:val="nil"/>
              <w:left w:val="nil"/>
              <w:bottom w:val="single" w:sz="4" w:space="0" w:color="auto"/>
              <w:right w:val="single" w:sz="4" w:space="0" w:color="auto"/>
            </w:tcBorders>
            <w:shd w:val="clear" w:color="auto" w:fill="auto"/>
            <w:hideMark/>
          </w:tcPr>
          <w:p w14:paraId="49683E20" w14:textId="0EAF158B" w:rsidR="00DD4DDA" w:rsidRPr="004C7E39" w:rsidRDefault="00C76AB3" w:rsidP="00F47CD2">
            <w:pPr>
              <w:rPr>
                <w:color w:val="000000"/>
                <w:sz w:val="22"/>
                <w:szCs w:val="22"/>
              </w:rPr>
            </w:pPr>
            <w:r w:rsidRPr="004C7E39">
              <w:rPr>
                <w:sz w:val="22"/>
                <w:szCs w:val="22"/>
              </w:rPr>
              <w:t>Doanh số giải ngân</w:t>
            </w:r>
            <w:r w:rsidRPr="004C7E39">
              <w:rPr>
                <w:color w:val="000000"/>
                <w:sz w:val="22"/>
                <w:szCs w:val="22"/>
              </w:rPr>
              <w:t xml:space="preserve"> đối với khách hàng</w:t>
            </w:r>
            <w:r w:rsidRPr="004C7E39">
              <w:rPr>
                <w:sz w:val="22"/>
                <w:szCs w:val="22"/>
              </w:rPr>
              <w:t xml:space="preserve"> cá nhân</w:t>
            </w:r>
            <w:r w:rsidR="00AE61B6" w:rsidRPr="004C7E39">
              <w:rPr>
                <w:color w:val="000000"/>
                <w:sz w:val="22"/>
                <w:szCs w:val="22"/>
              </w:rPr>
              <w:t xml:space="preserve"> trong ngày báo cáo</w:t>
            </w:r>
          </w:p>
        </w:tc>
        <w:tc>
          <w:tcPr>
            <w:tcW w:w="1668" w:type="pct"/>
            <w:tcBorders>
              <w:top w:val="nil"/>
              <w:left w:val="nil"/>
              <w:bottom w:val="single" w:sz="4" w:space="0" w:color="auto"/>
              <w:right w:val="single" w:sz="4" w:space="0" w:color="auto"/>
            </w:tcBorders>
            <w:shd w:val="clear" w:color="auto" w:fill="auto"/>
            <w:hideMark/>
          </w:tcPr>
          <w:p w14:paraId="2D0EC668" w14:textId="77777777" w:rsidR="00DD4DDA" w:rsidRPr="004C7E39" w:rsidRDefault="00C76AB3" w:rsidP="00F47CD2">
            <w:pPr>
              <w:rPr>
                <w:color w:val="000000"/>
                <w:sz w:val="22"/>
                <w:szCs w:val="22"/>
              </w:rPr>
            </w:pPr>
            <w:r w:rsidRPr="004C7E39">
              <w:rPr>
                <w:color w:val="000000"/>
                <w:sz w:val="22"/>
                <w:szCs w:val="22"/>
              </w:rPr>
              <w:t>Lấy cột “CF_TYPE”, “DSBSAMT_VND” trong file “RPT_P.KH”</w:t>
            </w:r>
          </w:p>
          <w:p w14:paraId="204BC95C" w14:textId="77777777" w:rsidR="00C76AB3" w:rsidRPr="004C7E39" w:rsidRDefault="00C76AB3" w:rsidP="006A405C">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“CF_TYPE” = “KHCN”</w:t>
            </w:r>
          </w:p>
          <w:p w14:paraId="3F24319C" w14:textId="2EA72E7E" w:rsidR="00C76AB3" w:rsidRPr="004C7E39" w:rsidRDefault="00C76AB3" w:rsidP="006A405C">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Doanh số giải ngân = SUM(“DSBSAMT_VND”)</w:t>
            </w:r>
          </w:p>
        </w:tc>
      </w:tr>
      <w:tr w:rsidR="00DD4DDA" w:rsidRPr="004C7E39" w14:paraId="06D6DADE"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30A87358" w14:textId="04C5DAFA"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495DBD8D"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2C3DA81C" w14:textId="77777777" w:rsidR="00DD4DDA" w:rsidRPr="004C7E39" w:rsidRDefault="00DD4DDA" w:rsidP="00F47CD2">
            <w:pPr>
              <w:rPr>
                <w:sz w:val="22"/>
                <w:szCs w:val="22"/>
              </w:rPr>
            </w:pPr>
            <w:r w:rsidRPr="004C7E39">
              <w:rPr>
                <w:sz w:val="22"/>
                <w:szCs w:val="22"/>
              </w:rPr>
              <w:t>Số lượng khách hàng cá nhân giải ngân</w:t>
            </w:r>
          </w:p>
        </w:tc>
        <w:tc>
          <w:tcPr>
            <w:tcW w:w="1732" w:type="pct"/>
            <w:tcBorders>
              <w:top w:val="nil"/>
              <w:left w:val="nil"/>
              <w:bottom w:val="single" w:sz="4" w:space="0" w:color="auto"/>
              <w:right w:val="single" w:sz="4" w:space="0" w:color="auto"/>
            </w:tcBorders>
            <w:shd w:val="clear" w:color="auto" w:fill="auto"/>
            <w:hideMark/>
          </w:tcPr>
          <w:p w14:paraId="54670480" w14:textId="657100C7" w:rsidR="00DD4DDA" w:rsidRPr="004C7E39" w:rsidRDefault="007833EB" w:rsidP="00F47CD2">
            <w:pPr>
              <w:rPr>
                <w:color w:val="000000"/>
                <w:sz w:val="22"/>
                <w:szCs w:val="22"/>
              </w:rPr>
            </w:pPr>
            <w:r w:rsidRPr="004C7E39">
              <w:rPr>
                <w:color w:val="000000"/>
                <w:sz w:val="22"/>
                <w:szCs w:val="22"/>
              </w:rPr>
              <w:t>Số lượng khách hàng</w:t>
            </w:r>
            <w:r w:rsidR="0015656A" w:rsidRPr="004C7E39">
              <w:rPr>
                <w:color w:val="000000"/>
                <w:sz w:val="22"/>
                <w:szCs w:val="22"/>
              </w:rPr>
              <w:t xml:space="preserve"> cá nhân</w:t>
            </w:r>
            <w:r w:rsidRPr="004C7E39">
              <w:rPr>
                <w:color w:val="000000"/>
                <w:sz w:val="22"/>
                <w:szCs w:val="22"/>
              </w:rPr>
              <w:t xml:space="preserve"> giải ngân theo ĐVKD</w:t>
            </w:r>
            <w:r w:rsidR="00AE61B6" w:rsidRPr="004C7E39">
              <w:rPr>
                <w:color w:val="000000"/>
                <w:sz w:val="22"/>
                <w:szCs w:val="22"/>
              </w:rPr>
              <w:t xml:space="preserve"> trong ngày báo cáo</w:t>
            </w:r>
          </w:p>
        </w:tc>
        <w:tc>
          <w:tcPr>
            <w:tcW w:w="1668" w:type="pct"/>
            <w:tcBorders>
              <w:top w:val="nil"/>
              <w:left w:val="nil"/>
              <w:bottom w:val="single" w:sz="4" w:space="0" w:color="auto"/>
              <w:right w:val="single" w:sz="4" w:space="0" w:color="auto"/>
            </w:tcBorders>
            <w:shd w:val="clear" w:color="auto" w:fill="auto"/>
            <w:hideMark/>
          </w:tcPr>
          <w:p w14:paraId="04CC600C" w14:textId="429E7E30" w:rsidR="0068014C" w:rsidRPr="004C7E39" w:rsidRDefault="0068014C" w:rsidP="0068014C">
            <w:pPr>
              <w:rPr>
                <w:color w:val="000000"/>
                <w:sz w:val="22"/>
                <w:szCs w:val="22"/>
              </w:rPr>
            </w:pPr>
            <w:r w:rsidRPr="004C7E39">
              <w:rPr>
                <w:color w:val="000000"/>
                <w:sz w:val="22"/>
                <w:szCs w:val="22"/>
              </w:rPr>
              <w:t>Lấy cột</w:t>
            </w:r>
            <w:r w:rsidR="0015656A" w:rsidRPr="004C7E39">
              <w:rPr>
                <w:color w:val="000000"/>
                <w:sz w:val="22"/>
                <w:szCs w:val="22"/>
              </w:rPr>
              <w:t xml:space="preserve"> “CF_TYPE”, </w:t>
            </w:r>
            <w:r w:rsidRPr="004C7E39">
              <w:rPr>
                <w:color w:val="000000"/>
                <w:sz w:val="22"/>
                <w:szCs w:val="22"/>
              </w:rPr>
              <w:t>“</w:t>
            </w:r>
            <w:r w:rsidR="0015656A" w:rsidRPr="004C7E39">
              <w:rPr>
                <w:color w:val="000000"/>
                <w:sz w:val="22"/>
                <w:szCs w:val="22"/>
              </w:rPr>
              <w:t>CIF_ID</w:t>
            </w:r>
            <w:r w:rsidRPr="004C7E39">
              <w:rPr>
                <w:color w:val="000000"/>
                <w:sz w:val="22"/>
                <w:szCs w:val="22"/>
              </w:rPr>
              <w:t>” trong file “RPT_P.KH”</w:t>
            </w:r>
          </w:p>
          <w:p w14:paraId="2F8D6BFA" w14:textId="77777777" w:rsidR="0068014C" w:rsidRPr="004C7E39" w:rsidRDefault="0068014C" w:rsidP="006A405C">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“CF_TYPE” = “KHCN”</w:t>
            </w:r>
          </w:p>
          <w:p w14:paraId="0F248389" w14:textId="6DC48D5F" w:rsidR="0068014C" w:rsidRPr="004C7E39" w:rsidRDefault="0068014C" w:rsidP="006A405C">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SL KH = COUNT</w:t>
            </w:r>
            <w:r w:rsidRPr="004C7E39">
              <w:rPr>
                <w:rFonts w:ascii="Times New Roman" w:hAnsi="Times New Roman"/>
              </w:rPr>
              <w:t>(</w:t>
            </w:r>
            <w:r w:rsidRPr="004C7E39">
              <w:rPr>
                <w:rFonts w:ascii="Times New Roman" w:hAnsi="Times New Roman"/>
                <w:color w:val="000000"/>
              </w:rPr>
              <w:t>“</w:t>
            </w:r>
            <w:r w:rsidR="0015656A" w:rsidRPr="004C7E39">
              <w:rPr>
                <w:rFonts w:ascii="Times New Roman" w:hAnsi="Times New Roman"/>
                <w:color w:val="000000"/>
              </w:rPr>
              <w:t>CIF_ID</w:t>
            </w:r>
            <w:r w:rsidRPr="004C7E39">
              <w:rPr>
                <w:rFonts w:ascii="Times New Roman" w:hAnsi="Times New Roman"/>
                <w:color w:val="000000"/>
              </w:rPr>
              <w:t>”)</w:t>
            </w:r>
            <w:r w:rsidR="009D4E53" w:rsidRPr="004C7E39">
              <w:rPr>
                <w:rFonts w:ascii="Times New Roman" w:hAnsi="Times New Roman"/>
                <w:color w:val="000000"/>
              </w:rPr>
              <w:t xml:space="preserve"> khác nhau</w:t>
            </w:r>
          </w:p>
        </w:tc>
      </w:tr>
      <w:tr w:rsidR="00DD4DDA" w:rsidRPr="004C7E39" w14:paraId="08F47C34" w14:textId="77777777" w:rsidTr="00D531C7">
        <w:trPr>
          <w:trHeight w:val="692"/>
        </w:trPr>
        <w:tc>
          <w:tcPr>
            <w:tcW w:w="286" w:type="pct"/>
            <w:tcBorders>
              <w:top w:val="nil"/>
              <w:left w:val="single" w:sz="4" w:space="0" w:color="auto"/>
              <w:bottom w:val="single" w:sz="4" w:space="0" w:color="auto"/>
              <w:right w:val="single" w:sz="4" w:space="0" w:color="auto"/>
            </w:tcBorders>
            <w:shd w:val="clear" w:color="auto" w:fill="auto"/>
          </w:tcPr>
          <w:p w14:paraId="7B971DAF" w14:textId="356E4DFC"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6F5AB4C3"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05D59627" w14:textId="77777777" w:rsidR="00DD4DDA" w:rsidRPr="004C7E39" w:rsidRDefault="00DD4DDA" w:rsidP="00F47CD2">
            <w:pPr>
              <w:rPr>
                <w:sz w:val="22"/>
                <w:szCs w:val="22"/>
              </w:rPr>
            </w:pPr>
            <w:r w:rsidRPr="004C7E39">
              <w:rPr>
                <w:sz w:val="22"/>
                <w:szCs w:val="22"/>
              </w:rPr>
              <w:t>Số lượng khế ước giải ngân cá nhân</w:t>
            </w:r>
          </w:p>
        </w:tc>
        <w:tc>
          <w:tcPr>
            <w:tcW w:w="1732" w:type="pct"/>
            <w:tcBorders>
              <w:top w:val="nil"/>
              <w:left w:val="nil"/>
              <w:bottom w:val="single" w:sz="4" w:space="0" w:color="auto"/>
              <w:right w:val="single" w:sz="4" w:space="0" w:color="auto"/>
            </w:tcBorders>
            <w:shd w:val="clear" w:color="auto" w:fill="auto"/>
            <w:hideMark/>
          </w:tcPr>
          <w:p w14:paraId="6DEE0CA3" w14:textId="6320D705" w:rsidR="00DD4DDA" w:rsidRPr="004C7E39" w:rsidRDefault="0015656A" w:rsidP="00F47CD2">
            <w:pPr>
              <w:rPr>
                <w:color w:val="000000"/>
                <w:sz w:val="22"/>
                <w:szCs w:val="22"/>
              </w:rPr>
            </w:pPr>
            <w:r w:rsidRPr="004C7E39">
              <w:rPr>
                <w:color w:val="000000"/>
                <w:sz w:val="22"/>
                <w:szCs w:val="22"/>
              </w:rPr>
              <w:t>Số lượng khế ước giải ngân đối với KHCN theo ĐVKD</w:t>
            </w:r>
            <w:r w:rsidR="00AE61B6" w:rsidRPr="004C7E39">
              <w:rPr>
                <w:color w:val="000000"/>
                <w:sz w:val="22"/>
                <w:szCs w:val="22"/>
              </w:rPr>
              <w:t xml:space="preserve"> trong ngày báo cáo</w:t>
            </w:r>
          </w:p>
        </w:tc>
        <w:tc>
          <w:tcPr>
            <w:tcW w:w="1668" w:type="pct"/>
            <w:tcBorders>
              <w:top w:val="nil"/>
              <w:left w:val="nil"/>
              <w:bottom w:val="single" w:sz="4" w:space="0" w:color="auto"/>
              <w:right w:val="single" w:sz="4" w:space="0" w:color="auto"/>
            </w:tcBorders>
            <w:shd w:val="clear" w:color="auto" w:fill="auto"/>
            <w:hideMark/>
          </w:tcPr>
          <w:p w14:paraId="15E2BFEB" w14:textId="38F4BF48" w:rsidR="0068014C" w:rsidRPr="004C7E39" w:rsidRDefault="0068014C" w:rsidP="0068014C">
            <w:pPr>
              <w:rPr>
                <w:color w:val="000000"/>
                <w:sz w:val="22"/>
                <w:szCs w:val="22"/>
              </w:rPr>
            </w:pPr>
            <w:r w:rsidRPr="004C7E39">
              <w:rPr>
                <w:color w:val="000000"/>
                <w:sz w:val="22"/>
                <w:szCs w:val="22"/>
              </w:rPr>
              <w:t xml:space="preserve">Lấy cột </w:t>
            </w:r>
            <w:r w:rsidR="0015656A" w:rsidRPr="004C7E39">
              <w:rPr>
                <w:color w:val="000000"/>
                <w:sz w:val="22"/>
                <w:szCs w:val="22"/>
              </w:rPr>
              <w:t xml:space="preserve">“CF_TYPE”, </w:t>
            </w:r>
            <w:r w:rsidRPr="004C7E39">
              <w:rPr>
                <w:color w:val="000000"/>
                <w:sz w:val="22"/>
                <w:szCs w:val="22"/>
              </w:rPr>
              <w:t>“FORACID” trong file “RPT_P.KH”</w:t>
            </w:r>
          </w:p>
          <w:p w14:paraId="36E95A49" w14:textId="77777777" w:rsidR="0068014C" w:rsidRPr="004C7E39" w:rsidRDefault="0068014C" w:rsidP="00106E9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“CF_TYPE” = “KHCN”</w:t>
            </w:r>
          </w:p>
          <w:p w14:paraId="6067CB70" w14:textId="688F4BBD" w:rsidR="00DD4DDA" w:rsidRPr="004C7E39" w:rsidRDefault="0068014C" w:rsidP="00106E96">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Bước 2: SL </w:t>
            </w:r>
            <w:r w:rsidR="0042172A" w:rsidRPr="004C7E39">
              <w:rPr>
                <w:rFonts w:ascii="Times New Roman" w:hAnsi="Times New Roman"/>
                <w:color w:val="000000"/>
              </w:rPr>
              <w:t>khế ước</w:t>
            </w:r>
            <w:r w:rsidRPr="004C7E39">
              <w:rPr>
                <w:rFonts w:ascii="Times New Roman" w:hAnsi="Times New Roman"/>
                <w:color w:val="000000"/>
              </w:rPr>
              <w:t xml:space="preserve"> = COUNT(“FORACID”)</w:t>
            </w:r>
          </w:p>
        </w:tc>
      </w:tr>
      <w:tr w:rsidR="00DD4DDA" w:rsidRPr="004C7E39" w14:paraId="02EC756C" w14:textId="77777777" w:rsidTr="00716975">
        <w:trPr>
          <w:trHeight w:val="260"/>
        </w:trPr>
        <w:tc>
          <w:tcPr>
            <w:tcW w:w="286" w:type="pct"/>
            <w:tcBorders>
              <w:top w:val="nil"/>
              <w:left w:val="single" w:sz="4" w:space="0" w:color="auto"/>
              <w:bottom w:val="single" w:sz="4" w:space="0" w:color="auto"/>
              <w:right w:val="single" w:sz="4" w:space="0" w:color="auto"/>
            </w:tcBorders>
            <w:shd w:val="clear" w:color="auto" w:fill="auto"/>
          </w:tcPr>
          <w:p w14:paraId="264D9BAD" w14:textId="63B299FB"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0A5A0BF3"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3B89236C" w14:textId="77777777" w:rsidR="00DD4DDA" w:rsidRPr="004C7E39" w:rsidRDefault="00DD4DDA" w:rsidP="00F47CD2">
            <w:pPr>
              <w:rPr>
                <w:sz w:val="22"/>
                <w:szCs w:val="22"/>
              </w:rPr>
            </w:pPr>
            <w:r w:rsidRPr="004C7E39">
              <w:rPr>
                <w:sz w:val="22"/>
                <w:szCs w:val="22"/>
              </w:rPr>
              <w:t>Số lượng RBO</w:t>
            </w:r>
          </w:p>
        </w:tc>
        <w:tc>
          <w:tcPr>
            <w:tcW w:w="1732" w:type="pct"/>
            <w:tcBorders>
              <w:top w:val="nil"/>
              <w:left w:val="nil"/>
              <w:bottom w:val="single" w:sz="4" w:space="0" w:color="auto"/>
              <w:right w:val="single" w:sz="4" w:space="0" w:color="auto"/>
            </w:tcBorders>
            <w:shd w:val="clear" w:color="auto" w:fill="auto"/>
            <w:hideMark/>
          </w:tcPr>
          <w:p w14:paraId="1720BE47" w14:textId="2C61EE9A" w:rsidR="00DD4DDA" w:rsidRPr="004C7E39" w:rsidRDefault="0015656A" w:rsidP="00F47CD2">
            <w:pPr>
              <w:rPr>
                <w:color w:val="000000"/>
                <w:sz w:val="22"/>
                <w:szCs w:val="22"/>
              </w:rPr>
            </w:pPr>
            <w:r w:rsidRPr="004C7E39">
              <w:rPr>
                <w:sz w:val="22"/>
                <w:szCs w:val="22"/>
              </w:rPr>
              <w:t xml:space="preserve">Số lượng RBO </w:t>
            </w:r>
          </w:p>
        </w:tc>
        <w:tc>
          <w:tcPr>
            <w:tcW w:w="1668" w:type="pct"/>
            <w:tcBorders>
              <w:top w:val="nil"/>
              <w:left w:val="nil"/>
              <w:bottom w:val="single" w:sz="4" w:space="0" w:color="auto"/>
              <w:right w:val="single" w:sz="4" w:space="0" w:color="auto"/>
            </w:tcBorders>
            <w:shd w:val="clear" w:color="auto" w:fill="auto"/>
            <w:hideMark/>
          </w:tcPr>
          <w:p w14:paraId="5E306DAD" w14:textId="0E2DBEB3" w:rsidR="00DD4DDA" w:rsidRPr="004C7E39" w:rsidRDefault="00E82329" w:rsidP="00F47CD2">
            <w:pPr>
              <w:rPr>
                <w:color w:val="000000"/>
                <w:sz w:val="22"/>
                <w:szCs w:val="22"/>
              </w:rPr>
            </w:pPr>
            <w:r>
              <w:rPr>
                <w:color w:val="000000"/>
                <w:sz w:val="22"/>
                <w:szCs w:val="22"/>
              </w:rPr>
              <w:t xml:space="preserve">Lấy theo file uplodate </w:t>
            </w:r>
            <w:hyperlink w:anchor="_Excel_upload_SO_LUONG_NHAN_SU" w:history="1">
              <w:r w:rsidRPr="00CF1275">
                <w:rPr>
                  <w:rStyle w:val="Hyperlink"/>
                  <w:sz w:val="22"/>
                  <w:szCs w:val="22"/>
                </w:rPr>
                <w:t>SO_LUONG_NHAN_SU</w:t>
              </w:r>
            </w:hyperlink>
            <w:r>
              <w:rPr>
                <w:color w:val="000000"/>
                <w:sz w:val="22"/>
                <w:szCs w:val="22"/>
              </w:rPr>
              <w:t>, cột “</w:t>
            </w:r>
            <w:r w:rsidRPr="00771941">
              <w:rPr>
                <w:b/>
                <w:bCs/>
              </w:rPr>
              <w:t xml:space="preserve">Số lượng </w:t>
            </w:r>
            <w:r>
              <w:rPr>
                <w:b/>
                <w:bCs/>
              </w:rPr>
              <w:t>RBO”</w:t>
            </w:r>
          </w:p>
        </w:tc>
      </w:tr>
      <w:tr w:rsidR="00DD4DDA" w:rsidRPr="004C7E39" w14:paraId="5B1D3B8C" w14:textId="77777777" w:rsidTr="00716975">
        <w:trPr>
          <w:trHeight w:val="510"/>
        </w:trPr>
        <w:tc>
          <w:tcPr>
            <w:tcW w:w="286" w:type="pct"/>
            <w:tcBorders>
              <w:top w:val="nil"/>
              <w:left w:val="single" w:sz="4" w:space="0" w:color="auto"/>
              <w:bottom w:val="single" w:sz="4" w:space="0" w:color="auto"/>
              <w:right w:val="single" w:sz="4" w:space="0" w:color="auto"/>
            </w:tcBorders>
            <w:shd w:val="clear" w:color="auto" w:fill="auto"/>
          </w:tcPr>
          <w:p w14:paraId="44614F1B" w14:textId="55CA1F6E"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6424925B"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6A0F8BD7" w14:textId="77777777" w:rsidR="00DD4DDA" w:rsidRPr="004C7E39" w:rsidRDefault="00DD4DDA" w:rsidP="00F47CD2">
            <w:pPr>
              <w:rPr>
                <w:sz w:val="22"/>
                <w:szCs w:val="22"/>
              </w:rPr>
            </w:pPr>
            <w:r w:rsidRPr="004C7E39">
              <w:rPr>
                <w:sz w:val="22"/>
                <w:szCs w:val="22"/>
              </w:rPr>
              <w:t>Dư nợ cho vay cá nhân BQ/1 RBO</w:t>
            </w:r>
          </w:p>
        </w:tc>
        <w:tc>
          <w:tcPr>
            <w:tcW w:w="1732" w:type="pct"/>
            <w:tcBorders>
              <w:top w:val="nil"/>
              <w:left w:val="nil"/>
              <w:bottom w:val="single" w:sz="4" w:space="0" w:color="auto"/>
              <w:right w:val="single" w:sz="4" w:space="0" w:color="auto"/>
            </w:tcBorders>
            <w:shd w:val="clear" w:color="auto" w:fill="auto"/>
            <w:hideMark/>
          </w:tcPr>
          <w:p w14:paraId="7174AEB0" w14:textId="59E0F683" w:rsidR="00DD4DDA" w:rsidRPr="004C7E39" w:rsidRDefault="00747C75" w:rsidP="00F47CD2">
            <w:pPr>
              <w:rPr>
                <w:color w:val="000000"/>
                <w:sz w:val="22"/>
                <w:szCs w:val="22"/>
              </w:rPr>
            </w:pPr>
            <w:r w:rsidRPr="004C7E39">
              <w:rPr>
                <w:color w:val="000000"/>
                <w:sz w:val="22"/>
                <w:szCs w:val="22"/>
              </w:rPr>
              <w:t>= cột (8) / cột (12)</w:t>
            </w:r>
          </w:p>
        </w:tc>
        <w:tc>
          <w:tcPr>
            <w:tcW w:w="1668" w:type="pct"/>
            <w:tcBorders>
              <w:top w:val="nil"/>
              <w:left w:val="nil"/>
              <w:bottom w:val="single" w:sz="4" w:space="0" w:color="auto"/>
              <w:right w:val="single" w:sz="4" w:space="0" w:color="auto"/>
            </w:tcBorders>
            <w:shd w:val="clear" w:color="auto" w:fill="auto"/>
            <w:hideMark/>
          </w:tcPr>
          <w:p w14:paraId="245E923F" w14:textId="77777777" w:rsidR="00DD4DDA" w:rsidRPr="004C7E39" w:rsidRDefault="00DD4DDA" w:rsidP="00F47CD2">
            <w:pPr>
              <w:rPr>
                <w:color w:val="000000"/>
                <w:sz w:val="22"/>
                <w:szCs w:val="22"/>
              </w:rPr>
            </w:pPr>
            <w:r w:rsidRPr="004C7E39">
              <w:rPr>
                <w:color w:val="000000"/>
                <w:sz w:val="22"/>
                <w:szCs w:val="22"/>
              </w:rPr>
              <w:t> </w:t>
            </w:r>
          </w:p>
        </w:tc>
      </w:tr>
      <w:tr w:rsidR="00DD4DDA" w:rsidRPr="004C7E39" w14:paraId="17ED3A84"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0B8260B3" w14:textId="4624925B"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23C469A7"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4115EF1B" w14:textId="77777777" w:rsidR="00DD4DDA" w:rsidRPr="004C7E39" w:rsidRDefault="00DD4DDA" w:rsidP="00F47CD2">
            <w:pPr>
              <w:rPr>
                <w:sz w:val="22"/>
                <w:szCs w:val="22"/>
              </w:rPr>
            </w:pPr>
            <w:r w:rsidRPr="004C7E39">
              <w:rPr>
                <w:sz w:val="22"/>
                <w:szCs w:val="22"/>
              </w:rPr>
              <w:t>Doanh số giải ngân cá nhân/1RBO</w:t>
            </w:r>
          </w:p>
        </w:tc>
        <w:tc>
          <w:tcPr>
            <w:tcW w:w="1732" w:type="pct"/>
            <w:tcBorders>
              <w:top w:val="nil"/>
              <w:left w:val="nil"/>
              <w:bottom w:val="single" w:sz="4" w:space="0" w:color="auto"/>
              <w:right w:val="single" w:sz="4" w:space="0" w:color="auto"/>
            </w:tcBorders>
            <w:shd w:val="clear" w:color="auto" w:fill="auto"/>
            <w:hideMark/>
          </w:tcPr>
          <w:p w14:paraId="0182A492" w14:textId="6A04DF97" w:rsidR="00DD4DDA" w:rsidRPr="004C7E39" w:rsidRDefault="00747C75" w:rsidP="00F47CD2">
            <w:pPr>
              <w:rPr>
                <w:color w:val="000000"/>
                <w:sz w:val="22"/>
                <w:szCs w:val="22"/>
              </w:rPr>
            </w:pPr>
            <w:r w:rsidRPr="004C7E39">
              <w:rPr>
                <w:color w:val="000000"/>
                <w:sz w:val="22"/>
                <w:szCs w:val="22"/>
              </w:rPr>
              <w:t>= cột (9) / cột (12)</w:t>
            </w:r>
          </w:p>
        </w:tc>
        <w:tc>
          <w:tcPr>
            <w:tcW w:w="1668" w:type="pct"/>
            <w:tcBorders>
              <w:top w:val="nil"/>
              <w:left w:val="nil"/>
              <w:bottom w:val="single" w:sz="4" w:space="0" w:color="auto"/>
              <w:right w:val="single" w:sz="4" w:space="0" w:color="auto"/>
            </w:tcBorders>
            <w:shd w:val="clear" w:color="auto" w:fill="auto"/>
            <w:hideMark/>
          </w:tcPr>
          <w:p w14:paraId="0BF02CA4" w14:textId="77777777" w:rsidR="00DD4DDA" w:rsidRPr="004C7E39" w:rsidRDefault="00DD4DDA" w:rsidP="00F47CD2">
            <w:pPr>
              <w:rPr>
                <w:color w:val="000000"/>
                <w:sz w:val="22"/>
                <w:szCs w:val="22"/>
              </w:rPr>
            </w:pPr>
            <w:r w:rsidRPr="004C7E39">
              <w:rPr>
                <w:color w:val="000000"/>
                <w:sz w:val="22"/>
                <w:szCs w:val="22"/>
              </w:rPr>
              <w:t> </w:t>
            </w:r>
          </w:p>
        </w:tc>
      </w:tr>
      <w:tr w:rsidR="00DD4DDA" w:rsidRPr="004C7E39" w14:paraId="44AE1C6A"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02EA9C02" w14:textId="040F8D45"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7D6F9D7A"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3DF941FA" w14:textId="77777777" w:rsidR="00DD4DDA" w:rsidRPr="004C7E39" w:rsidRDefault="00DD4DDA" w:rsidP="00F47CD2">
            <w:pPr>
              <w:rPr>
                <w:sz w:val="22"/>
                <w:szCs w:val="22"/>
              </w:rPr>
            </w:pPr>
            <w:r w:rsidRPr="004C7E39">
              <w:rPr>
                <w:sz w:val="22"/>
                <w:szCs w:val="22"/>
              </w:rPr>
              <w:t>Số lượng khách hàng cá nhân giải ngân/1RBO</w:t>
            </w:r>
          </w:p>
        </w:tc>
        <w:tc>
          <w:tcPr>
            <w:tcW w:w="1732" w:type="pct"/>
            <w:tcBorders>
              <w:top w:val="nil"/>
              <w:left w:val="nil"/>
              <w:bottom w:val="single" w:sz="4" w:space="0" w:color="auto"/>
              <w:right w:val="single" w:sz="4" w:space="0" w:color="auto"/>
            </w:tcBorders>
            <w:shd w:val="clear" w:color="auto" w:fill="auto"/>
            <w:hideMark/>
          </w:tcPr>
          <w:p w14:paraId="1E64F54E" w14:textId="36AA0347" w:rsidR="00DD4DDA" w:rsidRPr="004C7E39" w:rsidRDefault="00747C75" w:rsidP="00F47CD2">
            <w:pPr>
              <w:rPr>
                <w:color w:val="000000"/>
                <w:sz w:val="22"/>
                <w:szCs w:val="22"/>
              </w:rPr>
            </w:pPr>
            <w:r w:rsidRPr="004C7E39">
              <w:rPr>
                <w:color w:val="000000"/>
                <w:sz w:val="22"/>
                <w:szCs w:val="22"/>
              </w:rPr>
              <w:t>= cột (10) / cột (12)</w:t>
            </w:r>
          </w:p>
        </w:tc>
        <w:tc>
          <w:tcPr>
            <w:tcW w:w="1668" w:type="pct"/>
            <w:tcBorders>
              <w:top w:val="nil"/>
              <w:left w:val="nil"/>
              <w:bottom w:val="single" w:sz="4" w:space="0" w:color="auto"/>
              <w:right w:val="single" w:sz="4" w:space="0" w:color="auto"/>
            </w:tcBorders>
            <w:shd w:val="clear" w:color="auto" w:fill="auto"/>
            <w:hideMark/>
          </w:tcPr>
          <w:p w14:paraId="222370E1" w14:textId="77777777" w:rsidR="00DD4DDA" w:rsidRPr="004C7E39" w:rsidRDefault="00DD4DDA" w:rsidP="00F47CD2">
            <w:pPr>
              <w:rPr>
                <w:color w:val="000000"/>
                <w:sz w:val="22"/>
                <w:szCs w:val="22"/>
              </w:rPr>
            </w:pPr>
            <w:r w:rsidRPr="004C7E39">
              <w:rPr>
                <w:color w:val="000000"/>
                <w:sz w:val="22"/>
                <w:szCs w:val="22"/>
              </w:rPr>
              <w:t> </w:t>
            </w:r>
          </w:p>
        </w:tc>
      </w:tr>
      <w:tr w:rsidR="00DD4DDA" w:rsidRPr="004C7E39" w14:paraId="7FCF6316" w14:textId="77777777" w:rsidTr="00716975">
        <w:trPr>
          <w:trHeight w:val="900"/>
        </w:trPr>
        <w:tc>
          <w:tcPr>
            <w:tcW w:w="286" w:type="pct"/>
            <w:tcBorders>
              <w:top w:val="nil"/>
              <w:left w:val="single" w:sz="4" w:space="0" w:color="auto"/>
              <w:bottom w:val="single" w:sz="4" w:space="0" w:color="auto"/>
              <w:right w:val="single" w:sz="4" w:space="0" w:color="auto"/>
            </w:tcBorders>
            <w:shd w:val="clear" w:color="auto" w:fill="auto"/>
          </w:tcPr>
          <w:p w14:paraId="6684DC95" w14:textId="63AB4C3B"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120F2450"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69F0BEEB" w14:textId="77777777" w:rsidR="00DD4DDA" w:rsidRPr="004C7E39" w:rsidRDefault="00DD4DDA" w:rsidP="00F47CD2">
            <w:pPr>
              <w:rPr>
                <w:sz w:val="22"/>
                <w:szCs w:val="22"/>
              </w:rPr>
            </w:pPr>
            <w:r w:rsidRPr="004C7E39">
              <w:rPr>
                <w:sz w:val="22"/>
                <w:szCs w:val="22"/>
              </w:rPr>
              <w:t>Số lượng khế ước giải ngân cá nhân/1RBO</w:t>
            </w:r>
          </w:p>
        </w:tc>
        <w:tc>
          <w:tcPr>
            <w:tcW w:w="1732" w:type="pct"/>
            <w:tcBorders>
              <w:top w:val="nil"/>
              <w:left w:val="nil"/>
              <w:bottom w:val="single" w:sz="4" w:space="0" w:color="auto"/>
              <w:right w:val="single" w:sz="4" w:space="0" w:color="auto"/>
            </w:tcBorders>
            <w:shd w:val="clear" w:color="auto" w:fill="auto"/>
            <w:hideMark/>
          </w:tcPr>
          <w:p w14:paraId="53D91D81" w14:textId="6967A459" w:rsidR="00DD4DDA" w:rsidRPr="004C7E39" w:rsidRDefault="00747C75" w:rsidP="00F47CD2">
            <w:pPr>
              <w:rPr>
                <w:color w:val="000000"/>
                <w:sz w:val="22"/>
                <w:szCs w:val="22"/>
              </w:rPr>
            </w:pPr>
            <w:r w:rsidRPr="004C7E39">
              <w:rPr>
                <w:color w:val="000000"/>
                <w:sz w:val="22"/>
                <w:szCs w:val="22"/>
              </w:rPr>
              <w:t>= cột (11) / cột (12)</w:t>
            </w:r>
          </w:p>
        </w:tc>
        <w:tc>
          <w:tcPr>
            <w:tcW w:w="1668" w:type="pct"/>
            <w:tcBorders>
              <w:top w:val="nil"/>
              <w:left w:val="nil"/>
              <w:bottom w:val="single" w:sz="4" w:space="0" w:color="auto"/>
              <w:right w:val="single" w:sz="4" w:space="0" w:color="auto"/>
            </w:tcBorders>
            <w:shd w:val="clear" w:color="auto" w:fill="auto"/>
            <w:hideMark/>
          </w:tcPr>
          <w:p w14:paraId="4B4DB96D" w14:textId="77777777" w:rsidR="00DD4DDA" w:rsidRPr="004C7E39" w:rsidRDefault="00DD4DDA" w:rsidP="00F47CD2">
            <w:pPr>
              <w:rPr>
                <w:color w:val="000000"/>
                <w:sz w:val="22"/>
                <w:szCs w:val="22"/>
              </w:rPr>
            </w:pPr>
            <w:r w:rsidRPr="004C7E39">
              <w:rPr>
                <w:color w:val="000000"/>
                <w:sz w:val="22"/>
                <w:szCs w:val="22"/>
              </w:rPr>
              <w:t> </w:t>
            </w:r>
          </w:p>
        </w:tc>
      </w:tr>
      <w:tr w:rsidR="00DD4DDA" w:rsidRPr="004C7E39" w14:paraId="6F695466" w14:textId="77777777" w:rsidTr="00716975">
        <w:trPr>
          <w:trHeight w:val="900"/>
        </w:trPr>
        <w:tc>
          <w:tcPr>
            <w:tcW w:w="286" w:type="pct"/>
            <w:tcBorders>
              <w:top w:val="nil"/>
              <w:left w:val="single" w:sz="4" w:space="0" w:color="auto"/>
              <w:bottom w:val="single" w:sz="4" w:space="0" w:color="auto"/>
              <w:right w:val="single" w:sz="4" w:space="0" w:color="auto"/>
            </w:tcBorders>
            <w:shd w:val="clear" w:color="auto" w:fill="auto"/>
          </w:tcPr>
          <w:p w14:paraId="521930B0" w14:textId="3D986E2B" w:rsidR="00DD4DDA" w:rsidRPr="004C7E39" w:rsidRDefault="00DD4DDA">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2B6DA6C8" w14:textId="77777777" w:rsidR="00DD4DDA" w:rsidRPr="004C7E39" w:rsidRDefault="00DD4DDA" w:rsidP="00F47CD2">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28A40E24" w14:textId="77777777" w:rsidR="00DD4DDA" w:rsidRPr="004C7E39" w:rsidRDefault="00DD4DDA" w:rsidP="00F47CD2">
            <w:pPr>
              <w:rPr>
                <w:sz w:val="22"/>
                <w:szCs w:val="22"/>
              </w:rPr>
            </w:pPr>
            <w:r w:rsidRPr="004C7E39">
              <w:rPr>
                <w:sz w:val="22"/>
                <w:szCs w:val="22"/>
              </w:rPr>
              <w:t>Dư nợ doanh nghiệp</w:t>
            </w:r>
          </w:p>
        </w:tc>
        <w:tc>
          <w:tcPr>
            <w:tcW w:w="1732" w:type="pct"/>
            <w:tcBorders>
              <w:top w:val="nil"/>
              <w:left w:val="nil"/>
              <w:bottom w:val="single" w:sz="4" w:space="0" w:color="auto"/>
              <w:right w:val="single" w:sz="4" w:space="0" w:color="auto"/>
            </w:tcBorders>
            <w:shd w:val="clear" w:color="auto" w:fill="auto"/>
            <w:hideMark/>
          </w:tcPr>
          <w:p w14:paraId="38BF397F" w14:textId="01238818" w:rsidR="00DD4DDA" w:rsidRPr="004C7E39" w:rsidRDefault="009D4E53" w:rsidP="00F47CD2">
            <w:pPr>
              <w:rPr>
                <w:color w:val="000000"/>
                <w:sz w:val="22"/>
                <w:szCs w:val="22"/>
              </w:rPr>
            </w:pPr>
            <w:r w:rsidRPr="004C7E39">
              <w:rPr>
                <w:color w:val="000000"/>
                <w:sz w:val="22"/>
                <w:szCs w:val="22"/>
              </w:rPr>
              <w:t>Tổng dư nợ cho vay thuần tuý đối với khách hàng doanh nghiệp</w:t>
            </w:r>
            <w:r w:rsidR="00AE61B6" w:rsidRPr="004C7E39">
              <w:rPr>
                <w:color w:val="000000"/>
                <w:sz w:val="22"/>
                <w:szCs w:val="22"/>
              </w:rPr>
              <w:t xml:space="preserve"> trong ngày báo cáo</w:t>
            </w:r>
          </w:p>
        </w:tc>
        <w:tc>
          <w:tcPr>
            <w:tcW w:w="1668" w:type="pct"/>
            <w:tcBorders>
              <w:top w:val="nil"/>
              <w:left w:val="nil"/>
              <w:bottom w:val="single" w:sz="4" w:space="0" w:color="auto"/>
              <w:right w:val="single" w:sz="4" w:space="0" w:color="auto"/>
            </w:tcBorders>
            <w:shd w:val="clear" w:color="auto" w:fill="auto"/>
            <w:hideMark/>
          </w:tcPr>
          <w:p w14:paraId="4A224488" w14:textId="77777777" w:rsidR="009D4E53" w:rsidRPr="004C7E39" w:rsidRDefault="009D4E53" w:rsidP="009D4E53">
            <w:pPr>
              <w:rPr>
                <w:color w:val="000000"/>
                <w:sz w:val="22"/>
                <w:szCs w:val="22"/>
              </w:rPr>
            </w:pPr>
            <w:r w:rsidRPr="004C7E39">
              <w:rPr>
                <w:color w:val="000000"/>
                <w:sz w:val="22"/>
                <w:szCs w:val="22"/>
              </w:rPr>
              <w:t>Lấy cột “CUSTTPCD”, “DU_NO_QUY_DOI” trong file “CRM32”</w:t>
            </w:r>
          </w:p>
          <w:p w14:paraId="1FABFC23" w14:textId="2E265F6F" w:rsidR="009D4E53" w:rsidRPr="004C7E39" w:rsidRDefault="009D4E53" w:rsidP="00106E9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“CUSTTPCD” = “Doanh nghiep”</w:t>
            </w:r>
          </w:p>
          <w:p w14:paraId="1B0D7C61" w14:textId="0C65AD9A" w:rsidR="00DD4DDA" w:rsidRPr="004C7E39" w:rsidRDefault="009D4E53" w:rsidP="00106E9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dư nợ = SUM(“DU_NO_QUY_DOI”)</w:t>
            </w:r>
          </w:p>
        </w:tc>
      </w:tr>
      <w:tr w:rsidR="009D4E53" w:rsidRPr="004C7E39" w14:paraId="412998F3"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36D7D1FA" w14:textId="1BC72F54" w:rsidR="009D4E53" w:rsidRPr="004C7E39" w:rsidRDefault="009D4E53">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109F46A7" w14:textId="77777777" w:rsidR="009D4E53" w:rsidRPr="004C7E39" w:rsidRDefault="009D4E53" w:rsidP="009D4E53">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49663E8C" w14:textId="77777777" w:rsidR="009D4E53" w:rsidRPr="004C7E39" w:rsidRDefault="009D4E53" w:rsidP="009D4E53">
            <w:pPr>
              <w:rPr>
                <w:sz w:val="22"/>
                <w:szCs w:val="22"/>
              </w:rPr>
            </w:pPr>
            <w:r w:rsidRPr="004C7E39">
              <w:rPr>
                <w:sz w:val="22"/>
                <w:szCs w:val="22"/>
              </w:rPr>
              <w:t>Doanh số giải ngân doanh nghiệp</w:t>
            </w:r>
          </w:p>
        </w:tc>
        <w:tc>
          <w:tcPr>
            <w:tcW w:w="1732" w:type="pct"/>
            <w:tcBorders>
              <w:top w:val="nil"/>
              <w:left w:val="nil"/>
              <w:bottom w:val="single" w:sz="4" w:space="0" w:color="auto"/>
              <w:right w:val="single" w:sz="4" w:space="0" w:color="auto"/>
            </w:tcBorders>
            <w:shd w:val="clear" w:color="auto" w:fill="auto"/>
            <w:hideMark/>
          </w:tcPr>
          <w:p w14:paraId="727A5E71" w14:textId="752DE178" w:rsidR="009D4E53" w:rsidRPr="004C7E39" w:rsidRDefault="009D4E53" w:rsidP="009D4E53">
            <w:pPr>
              <w:rPr>
                <w:color w:val="000000"/>
                <w:sz w:val="22"/>
                <w:szCs w:val="22"/>
              </w:rPr>
            </w:pPr>
            <w:r w:rsidRPr="004C7E39">
              <w:rPr>
                <w:sz w:val="22"/>
                <w:szCs w:val="22"/>
              </w:rPr>
              <w:t>Doanh số giải ngân</w:t>
            </w:r>
            <w:r w:rsidRPr="004C7E39">
              <w:rPr>
                <w:color w:val="000000"/>
                <w:sz w:val="22"/>
                <w:szCs w:val="22"/>
              </w:rPr>
              <w:t xml:space="preserve"> đối với khách hàng</w:t>
            </w:r>
            <w:r w:rsidRPr="004C7E39">
              <w:rPr>
                <w:sz w:val="22"/>
                <w:szCs w:val="22"/>
              </w:rPr>
              <w:t xml:space="preserve"> doanh nghiệp</w:t>
            </w:r>
            <w:r w:rsidR="00AE61B6" w:rsidRPr="004C7E39">
              <w:rPr>
                <w:color w:val="000000"/>
                <w:sz w:val="22"/>
                <w:szCs w:val="22"/>
              </w:rPr>
              <w:t xml:space="preserve"> trong ngày báo cáo</w:t>
            </w:r>
          </w:p>
        </w:tc>
        <w:tc>
          <w:tcPr>
            <w:tcW w:w="1668" w:type="pct"/>
            <w:tcBorders>
              <w:top w:val="nil"/>
              <w:left w:val="nil"/>
              <w:bottom w:val="single" w:sz="4" w:space="0" w:color="auto"/>
              <w:right w:val="single" w:sz="4" w:space="0" w:color="auto"/>
            </w:tcBorders>
            <w:shd w:val="clear" w:color="auto" w:fill="auto"/>
            <w:hideMark/>
          </w:tcPr>
          <w:p w14:paraId="02130A83" w14:textId="77777777" w:rsidR="009D4E53" w:rsidRPr="004C7E39" w:rsidRDefault="009D4E53" w:rsidP="009D4E53">
            <w:pPr>
              <w:rPr>
                <w:color w:val="000000"/>
                <w:sz w:val="22"/>
                <w:szCs w:val="22"/>
              </w:rPr>
            </w:pPr>
            <w:r w:rsidRPr="004C7E39">
              <w:rPr>
                <w:color w:val="000000"/>
                <w:sz w:val="22"/>
                <w:szCs w:val="22"/>
              </w:rPr>
              <w:t>Lấy cột “CF_TYPE”, “DSBSAMT_VND” trong file “RPT_P.KH”</w:t>
            </w:r>
          </w:p>
          <w:p w14:paraId="2F86ED54" w14:textId="0522D01E" w:rsidR="009D4E53" w:rsidRPr="004C7E39" w:rsidRDefault="009D4E53" w:rsidP="00106E9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“CF_TYPE” = “KHDN”</w:t>
            </w:r>
          </w:p>
          <w:p w14:paraId="5B86103B" w14:textId="4DA9E7D9" w:rsidR="009D4E53" w:rsidRPr="004C7E39" w:rsidRDefault="009D4E53" w:rsidP="00106E9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Doanh số giải ngân = SUM(“DSBSAMT_VND”)</w:t>
            </w:r>
          </w:p>
        </w:tc>
      </w:tr>
      <w:tr w:rsidR="00A92190" w:rsidRPr="004C7E39" w14:paraId="70BBCC3C" w14:textId="77777777" w:rsidTr="00716975">
        <w:trPr>
          <w:trHeight w:val="611"/>
        </w:trPr>
        <w:tc>
          <w:tcPr>
            <w:tcW w:w="286" w:type="pct"/>
            <w:tcBorders>
              <w:top w:val="nil"/>
              <w:left w:val="single" w:sz="4" w:space="0" w:color="auto"/>
              <w:bottom w:val="single" w:sz="4" w:space="0" w:color="auto"/>
              <w:right w:val="single" w:sz="4" w:space="0" w:color="auto"/>
            </w:tcBorders>
            <w:shd w:val="clear" w:color="auto" w:fill="auto"/>
          </w:tcPr>
          <w:p w14:paraId="42FA438C" w14:textId="436F7CD6"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15FE300C"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5385FC33" w14:textId="77777777" w:rsidR="00A92190" w:rsidRPr="004C7E39" w:rsidRDefault="00A92190" w:rsidP="00A92190">
            <w:pPr>
              <w:rPr>
                <w:sz w:val="22"/>
                <w:szCs w:val="22"/>
              </w:rPr>
            </w:pPr>
            <w:r w:rsidRPr="004C7E39">
              <w:rPr>
                <w:sz w:val="22"/>
                <w:szCs w:val="22"/>
              </w:rPr>
              <w:t>Số lượng khách hàng doanh nghiệp giải ngân</w:t>
            </w:r>
          </w:p>
        </w:tc>
        <w:tc>
          <w:tcPr>
            <w:tcW w:w="1732" w:type="pct"/>
            <w:tcBorders>
              <w:top w:val="nil"/>
              <w:left w:val="nil"/>
              <w:bottom w:val="single" w:sz="4" w:space="0" w:color="auto"/>
              <w:right w:val="single" w:sz="4" w:space="0" w:color="auto"/>
            </w:tcBorders>
            <w:shd w:val="clear" w:color="auto" w:fill="auto"/>
            <w:hideMark/>
          </w:tcPr>
          <w:p w14:paraId="56290113" w14:textId="4E021995" w:rsidR="00A92190" w:rsidRPr="004C7E39" w:rsidRDefault="00A92190" w:rsidP="00A92190">
            <w:pPr>
              <w:rPr>
                <w:color w:val="000000"/>
                <w:sz w:val="22"/>
                <w:szCs w:val="22"/>
              </w:rPr>
            </w:pPr>
            <w:r w:rsidRPr="004C7E39">
              <w:rPr>
                <w:color w:val="000000"/>
                <w:sz w:val="22"/>
                <w:szCs w:val="22"/>
              </w:rPr>
              <w:t>Số lượng khách hàng doanh nghiệp giải ngân theo ĐVKD trong ngày báo cáo</w:t>
            </w:r>
          </w:p>
        </w:tc>
        <w:tc>
          <w:tcPr>
            <w:tcW w:w="1668" w:type="pct"/>
            <w:tcBorders>
              <w:top w:val="nil"/>
              <w:left w:val="nil"/>
              <w:bottom w:val="single" w:sz="4" w:space="0" w:color="auto"/>
              <w:right w:val="single" w:sz="4" w:space="0" w:color="auto"/>
            </w:tcBorders>
            <w:shd w:val="clear" w:color="auto" w:fill="auto"/>
            <w:hideMark/>
          </w:tcPr>
          <w:p w14:paraId="4126CE3E" w14:textId="77777777" w:rsidR="00A92190" w:rsidRPr="004C7E39" w:rsidRDefault="00A92190" w:rsidP="00A92190">
            <w:pPr>
              <w:rPr>
                <w:color w:val="000000"/>
                <w:sz w:val="22"/>
                <w:szCs w:val="22"/>
              </w:rPr>
            </w:pPr>
            <w:r w:rsidRPr="004C7E39">
              <w:rPr>
                <w:color w:val="000000"/>
                <w:sz w:val="22"/>
                <w:szCs w:val="22"/>
              </w:rPr>
              <w:t>Lấy cột “CF_TYPE”, “CIF_ID” trong file “RPT_P.KH”</w:t>
            </w:r>
          </w:p>
          <w:p w14:paraId="08C2F1AD" w14:textId="5A75198C" w:rsidR="00A92190" w:rsidRPr="004C7E39" w:rsidRDefault="00A92190" w:rsidP="00504B6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“CF_TYPE” = “KHDN”</w:t>
            </w:r>
          </w:p>
          <w:p w14:paraId="7E1B19DA" w14:textId="6B7C88D1" w:rsidR="00A92190" w:rsidRPr="004C7E39" w:rsidRDefault="00A92190" w:rsidP="00504B6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SL KH = CO</w:t>
            </w:r>
            <w:r w:rsidRPr="004C7E39">
              <w:rPr>
                <w:rFonts w:ascii="Times New Roman" w:hAnsi="Times New Roman"/>
              </w:rPr>
              <w:t>UNT(</w:t>
            </w:r>
            <w:r w:rsidRPr="004C7E39">
              <w:rPr>
                <w:rFonts w:ascii="Times New Roman" w:hAnsi="Times New Roman"/>
                <w:color w:val="000000"/>
              </w:rPr>
              <w:t>“CIF_ID”) khác nhau</w:t>
            </w:r>
          </w:p>
        </w:tc>
      </w:tr>
      <w:tr w:rsidR="00A92190" w:rsidRPr="004C7E39" w14:paraId="409BB517" w14:textId="77777777" w:rsidTr="00716975">
        <w:trPr>
          <w:trHeight w:val="1682"/>
        </w:trPr>
        <w:tc>
          <w:tcPr>
            <w:tcW w:w="286" w:type="pct"/>
            <w:tcBorders>
              <w:top w:val="nil"/>
              <w:left w:val="single" w:sz="4" w:space="0" w:color="auto"/>
              <w:bottom w:val="single" w:sz="4" w:space="0" w:color="auto"/>
              <w:right w:val="single" w:sz="4" w:space="0" w:color="auto"/>
            </w:tcBorders>
            <w:shd w:val="clear" w:color="auto" w:fill="auto"/>
          </w:tcPr>
          <w:p w14:paraId="6F97065E" w14:textId="2714F6FC"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0FDC25A2"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0B9C7778" w14:textId="77777777" w:rsidR="00A92190" w:rsidRPr="004C7E39" w:rsidRDefault="00A92190" w:rsidP="00A92190">
            <w:pPr>
              <w:rPr>
                <w:sz w:val="22"/>
                <w:szCs w:val="22"/>
              </w:rPr>
            </w:pPr>
            <w:r w:rsidRPr="004C7E39">
              <w:rPr>
                <w:sz w:val="22"/>
                <w:szCs w:val="22"/>
              </w:rPr>
              <w:t>Số lượng khế ước giải ngân doanh nghiệp</w:t>
            </w:r>
          </w:p>
        </w:tc>
        <w:tc>
          <w:tcPr>
            <w:tcW w:w="1732" w:type="pct"/>
            <w:tcBorders>
              <w:top w:val="nil"/>
              <w:left w:val="nil"/>
              <w:bottom w:val="single" w:sz="4" w:space="0" w:color="auto"/>
              <w:right w:val="single" w:sz="4" w:space="0" w:color="auto"/>
            </w:tcBorders>
            <w:shd w:val="clear" w:color="auto" w:fill="auto"/>
            <w:hideMark/>
          </w:tcPr>
          <w:p w14:paraId="0C9FF23D" w14:textId="23B36AE7" w:rsidR="00A92190" w:rsidRPr="004C7E39" w:rsidRDefault="00A92190" w:rsidP="00A92190">
            <w:pPr>
              <w:rPr>
                <w:color w:val="000000"/>
                <w:sz w:val="22"/>
                <w:szCs w:val="22"/>
              </w:rPr>
            </w:pPr>
            <w:r w:rsidRPr="004C7E39">
              <w:rPr>
                <w:color w:val="000000"/>
                <w:sz w:val="22"/>
                <w:szCs w:val="22"/>
              </w:rPr>
              <w:t>Số lượng khế ước giải ngân đối với KHDN theo ĐVKD trong ngày báo cáo</w:t>
            </w:r>
          </w:p>
        </w:tc>
        <w:tc>
          <w:tcPr>
            <w:tcW w:w="1668" w:type="pct"/>
            <w:tcBorders>
              <w:top w:val="nil"/>
              <w:left w:val="nil"/>
              <w:bottom w:val="single" w:sz="4" w:space="0" w:color="auto"/>
              <w:right w:val="single" w:sz="4" w:space="0" w:color="auto"/>
            </w:tcBorders>
            <w:shd w:val="clear" w:color="auto" w:fill="auto"/>
            <w:hideMark/>
          </w:tcPr>
          <w:p w14:paraId="217EC418" w14:textId="77777777" w:rsidR="00A92190" w:rsidRPr="004C7E39" w:rsidRDefault="00A92190" w:rsidP="00A92190">
            <w:pPr>
              <w:rPr>
                <w:color w:val="000000"/>
                <w:sz w:val="22"/>
                <w:szCs w:val="22"/>
              </w:rPr>
            </w:pPr>
            <w:r w:rsidRPr="004C7E39">
              <w:rPr>
                <w:color w:val="000000"/>
                <w:sz w:val="22"/>
                <w:szCs w:val="22"/>
              </w:rPr>
              <w:t>Lấy cột “CF_TYPE”, “FORACID” trong file “RPT_P.KH”</w:t>
            </w:r>
          </w:p>
          <w:p w14:paraId="17359B8C" w14:textId="7EA9C0C1" w:rsidR="00A92190" w:rsidRPr="004C7E39" w:rsidRDefault="00A92190" w:rsidP="00504B6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1: lọc cột “CF_TYPE” = “KHDN”</w:t>
            </w:r>
          </w:p>
          <w:p w14:paraId="6F1CD81D" w14:textId="23A672DF" w:rsidR="00A92190" w:rsidRPr="004C7E39" w:rsidRDefault="00A92190" w:rsidP="00504B66">
            <w:pPr>
              <w:pStyle w:val="ListParagraph"/>
              <w:numPr>
                <w:ilvl w:val="0"/>
                <w:numId w:val="2"/>
              </w:numPr>
              <w:ind w:left="430"/>
              <w:rPr>
                <w:rFonts w:ascii="Times New Roman" w:hAnsi="Times New Roman"/>
                <w:color w:val="000000"/>
              </w:rPr>
            </w:pPr>
            <w:r w:rsidRPr="004C7E39">
              <w:rPr>
                <w:rFonts w:ascii="Times New Roman" w:hAnsi="Times New Roman"/>
                <w:color w:val="000000"/>
              </w:rPr>
              <w:t>Bước 2: SL khế ước = COUNT</w:t>
            </w:r>
            <w:r w:rsidRPr="004C7E39">
              <w:rPr>
                <w:rFonts w:ascii="Times New Roman" w:hAnsi="Times New Roman"/>
              </w:rPr>
              <w:t>(</w:t>
            </w:r>
            <w:r w:rsidRPr="004C7E39">
              <w:rPr>
                <w:rFonts w:ascii="Times New Roman" w:hAnsi="Times New Roman"/>
                <w:color w:val="000000"/>
              </w:rPr>
              <w:t>“FORACID”)</w:t>
            </w:r>
          </w:p>
        </w:tc>
      </w:tr>
      <w:tr w:rsidR="00A92190" w:rsidRPr="004C7E39" w14:paraId="4AB88785" w14:textId="77777777" w:rsidTr="00716975">
        <w:trPr>
          <w:trHeight w:val="900"/>
        </w:trPr>
        <w:tc>
          <w:tcPr>
            <w:tcW w:w="286" w:type="pct"/>
            <w:tcBorders>
              <w:top w:val="nil"/>
              <w:left w:val="single" w:sz="4" w:space="0" w:color="auto"/>
              <w:bottom w:val="single" w:sz="4" w:space="0" w:color="auto"/>
              <w:right w:val="single" w:sz="4" w:space="0" w:color="auto"/>
            </w:tcBorders>
            <w:shd w:val="clear" w:color="auto" w:fill="auto"/>
          </w:tcPr>
          <w:p w14:paraId="307F0434" w14:textId="6A53E1D5"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13D1185C"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57A03040" w14:textId="77777777" w:rsidR="00A92190" w:rsidRPr="004C7E39" w:rsidRDefault="00A92190" w:rsidP="00A92190">
            <w:pPr>
              <w:rPr>
                <w:sz w:val="22"/>
                <w:szCs w:val="22"/>
              </w:rPr>
            </w:pPr>
            <w:r w:rsidRPr="004C7E39">
              <w:rPr>
                <w:sz w:val="22"/>
                <w:szCs w:val="22"/>
              </w:rPr>
              <w:t>Số lượng RM</w:t>
            </w:r>
          </w:p>
        </w:tc>
        <w:tc>
          <w:tcPr>
            <w:tcW w:w="1732" w:type="pct"/>
            <w:tcBorders>
              <w:top w:val="nil"/>
              <w:left w:val="nil"/>
              <w:bottom w:val="single" w:sz="4" w:space="0" w:color="auto"/>
              <w:right w:val="single" w:sz="4" w:space="0" w:color="auto"/>
            </w:tcBorders>
            <w:shd w:val="clear" w:color="auto" w:fill="auto"/>
            <w:hideMark/>
          </w:tcPr>
          <w:p w14:paraId="3767F53F" w14:textId="5C897AC1" w:rsidR="00A92190" w:rsidRPr="004C7E39" w:rsidRDefault="00A92190" w:rsidP="00A92190">
            <w:pPr>
              <w:rPr>
                <w:color w:val="000000"/>
                <w:sz w:val="22"/>
                <w:szCs w:val="22"/>
              </w:rPr>
            </w:pPr>
            <w:r w:rsidRPr="004C7E39">
              <w:rPr>
                <w:sz w:val="22"/>
                <w:szCs w:val="22"/>
              </w:rPr>
              <w:t>Số lượng RM của ĐVKD</w:t>
            </w:r>
          </w:p>
        </w:tc>
        <w:tc>
          <w:tcPr>
            <w:tcW w:w="1668" w:type="pct"/>
            <w:tcBorders>
              <w:top w:val="nil"/>
              <w:left w:val="nil"/>
              <w:bottom w:val="single" w:sz="4" w:space="0" w:color="auto"/>
              <w:right w:val="single" w:sz="4" w:space="0" w:color="auto"/>
            </w:tcBorders>
            <w:shd w:val="clear" w:color="auto" w:fill="auto"/>
            <w:hideMark/>
          </w:tcPr>
          <w:p w14:paraId="2A383E3E" w14:textId="4962966E" w:rsidR="00A92190" w:rsidRPr="004C7E39" w:rsidRDefault="00CF1275" w:rsidP="00A92190">
            <w:pPr>
              <w:rPr>
                <w:color w:val="000000"/>
                <w:sz w:val="22"/>
                <w:szCs w:val="22"/>
              </w:rPr>
            </w:pPr>
            <w:r>
              <w:rPr>
                <w:color w:val="000000"/>
                <w:sz w:val="22"/>
                <w:szCs w:val="22"/>
              </w:rPr>
              <w:t xml:space="preserve">Lấy theo file uplodate </w:t>
            </w:r>
            <w:hyperlink w:anchor="_Excel_upload_SO_LUONG_NHAN_SU" w:history="1">
              <w:r w:rsidRPr="00CF1275">
                <w:rPr>
                  <w:rStyle w:val="Hyperlink"/>
                  <w:sz w:val="22"/>
                  <w:szCs w:val="22"/>
                </w:rPr>
                <w:t>SO_LUONG_NHAN_SU</w:t>
              </w:r>
            </w:hyperlink>
            <w:r>
              <w:rPr>
                <w:color w:val="000000"/>
                <w:sz w:val="22"/>
                <w:szCs w:val="22"/>
              </w:rPr>
              <w:t>, cột “</w:t>
            </w:r>
            <w:r w:rsidRPr="00771941">
              <w:rPr>
                <w:b/>
                <w:bCs/>
              </w:rPr>
              <w:t>Số lượng RM</w:t>
            </w:r>
            <w:r>
              <w:rPr>
                <w:b/>
                <w:bCs/>
              </w:rPr>
              <w:t>”</w:t>
            </w:r>
          </w:p>
        </w:tc>
      </w:tr>
      <w:tr w:rsidR="00A92190" w:rsidRPr="004C7E39" w14:paraId="7E2D9D64" w14:textId="77777777" w:rsidTr="00716975">
        <w:trPr>
          <w:trHeight w:val="510"/>
        </w:trPr>
        <w:tc>
          <w:tcPr>
            <w:tcW w:w="286" w:type="pct"/>
            <w:tcBorders>
              <w:top w:val="nil"/>
              <w:left w:val="single" w:sz="4" w:space="0" w:color="auto"/>
              <w:bottom w:val="single" w:sz="4" w:space="0" w:color="auto"/>
              <w:right w:val="single" w:sz="4" w:space="0" w:color="auto"/>
            </w:tcBorders>
            <w:shd w:val="clear" w:color="auto" w:fill="auto"/>
          </w:tcPr>
          <w:p w14:paraId="2433DF98" w14:textId="2F0BA2BD"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7515A1BB"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59EA8921" w14:textId="77777777" w:rsidR="00A92190" w:rsidRPr="004C7E39" w:rsidRDefault="00A92190" w:rsidP="00A92190">
            <w:pPr>
              <w:rPr>
                <w:sz w:val="22"/>
                <w:szCs w:val="22"/>
              </w:rPr>
            </w:pPr>
            <w:r w:rsidRPr="004C7E39">
              <w:rPr>
                <w:sz w:val="22"/>
                <w:szCs w:val="22"/>
              </w:rPr>
              <w:t>Dư nợ cho vay doanh nghiệp BQ/1 RM</w:t>
            </w:r>
          </w:p>
        </w:tc>
        <w:tc>
          <w:tcPr>
            <w:tcW w:w="1732" w:type="pct"/>
            <w:tcBorders>
              <w:top w:val="nil"/>
              <w:left w:val="nil"/>
              <w:bottom w:val="single" w:sz="4" w:space="0" w:color="auto"/>
              <w:right w:val="single" w:sz="4" w:space="0" w:color="auto"/>
            </w:tcBorders>
            <w:shd w:val="clear" w:color="auto" w:fill="auto"/>
            <w:hideMark/>
          </w:tcPr>
          <w:p w14:paraId="159B9D1E" w14:textId="4844CCD0" w:rsidR="00194F7C" w:rsidRPr="004C7E39" w:rsidRDefault="00194F7C" w:rsidP="00194F7C">
            <w:pPr>
              <w:rPr>
                <w:color w:val="000000"/>
                <w:sz w:val="22"/>
                <w:szCs w:val="22"/>
                <w:highlight w:val="yellow"/>
              </w:rPr>
            </w:pPr>
            <w:r w:rsidRPr="004C7E39">
              <w:rPr>
                <w:color w:val="000000"/>
                <w:sz w:val="22"/>
                <w:szCs w:val="22"/>
              </w:rPr>
              <w:t>= cột (17) / cột (21)</w:t>
            </w:r>
          </w:p>
        </w:tc>
        <w:tc>
          <w:tcPr>
            <w:tcW w:w="1668" w:type="pct"/>
            <w:tcBorders>
              <w:top w:val="nil"/>
              <w:left w:val="nil"/>
              <w:bottom w:val="single" w:sz="4" w:space="0" w:color="auto"/>
              <w:right w:val="single" w:sz="4" w:space="0" w:color="auto"/>
            </w:tcBorders>
            <w:shd w:val="clear" w:color="auto" w:fill="auto"/>
            <w:hideMark/>
          </w:tcPr>
          <w:p w14:paraId="0DE7517B" w14:textId="16201B93" w:rsidR="00A92190" w:rsidRPr="004C7E39" w:rsidRDefault="00A92190" w:rsidP="00A92190">
            <w:pPr>
              <w:rPr>
                <w:color w:val="000000"/>
                <w:sz w:val="22"/>
                <w:szCs w:val="22"/>
              </w:rPr>
            </w:pPr>
          </w:p>
        </w:tc>
      </w:tr>
      <w:tr w:rsidR="00A92190" w:rsidRPr="004C7E39" w14:paraId="44D7C461" w14:textId="77777777" w:rsidTr="00716975">
        <w:trPr>
          <w:trHeight w:val="900"/>
        </w:trPr>
        <w:tc>
          <w:tcPr>
            <w:tcW w:w="286" w:type="pct"/>
            <w:tcBorders>
              <w:top w:val="nil"/>
              <w:left w:val="single" w:sz="4" w:space="0" w:color="auto"/>
              <w:bottom w:val="single" w:sz="4" w:space="0" w:color="auto"/>
              <w:right w:val="single" w:sz="4" w:space="0" w:color="auto"/>
            </w:tcBorders>
            <w:shd w:val="clear" w:color="auto" w:fill="auto"/>
          </w:tcPr>
          <w:p w14:paraId="36FC10FF" w14:textId="6C6EF7E3"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7F24D04A"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425795ED" w14:textId="77777777" w:rsidR="00A92190" w:rsidRPr="004C7E39" w:rsidRDefault="00A92190" w:rsidP="00A92190">
            <w:pPr>
              <w:rPr>
                <w:sz w:val="22"/>
                <w:szCs w:val="22"/>
              </w:rPr>
            </w:pPr>
            <w:r w:rsidRPr="004C7E39">
              <w:rPr>
                <w:sz w:val="22"/>
                <w:szCs w:val="22"/>
              </w:rPr>
              <w:t>Doanh số giải ngân doanh nghiệp/1RM</w:t>
            </w:r>
          </w:p>
        </w:tc>
        <w:tc>
          <w:tcPr>
            <w:tcW w:w="1732" w:type="pct"/>
            <w:tcBorders>
              <w:top w:val="nil"/>
              <w:left w:val="nil"/>
              <w:bottom w:val="single" w:sz="4" w:space="0" w:color="auto"/>
              <w:right w:val="single" w:sz="4" w:space="0" w:color="auto"/>
            </w:tcBorders>
            <w:shd w:val="clear" w:color="auto" w:fill="auto"/>
            <w:hideMark/>
          </w:tcPr>
          <w:p w14:paraId="351F866E" w14:textId="1BCA06A9" w:rsidR="00194F7C" w:rsidRPr="004C7E39" w:rsidRDefault="00194F7C" w:rsidP="00194F7C">
            <w:pPr>
              <w:rPr>
                <w:color w:val="000000"/>
                <w:sz w:val="22"/>
                <w:szCs w:val="22"/>
                <w:highlight w:val="yellow"/>
              </w:rPr>
            </w:pPr>
            <w:r w:rsidRPr="004C7E39">
              <w:rPr>
                <w:color w:val="000000"/>
                <w:sz w:val="22"/>
                <w:szCs w:val="22"/>
              </w:rPr>
              <w:t>= cột (18) / cột (21)</w:t>
            </w:r>
          </w:p>
        </w:tc>
        <w:tc>
          <w:tcPr>
            <w:tcW w:w="1668" w:type="pct"/>
            <w:tcBorders>
              <w:top w:val="nil"/>
              <w:left w:val="nil"/>
              <w:bottom w:val="single" w:sz="4" w:space="0" w:color="auto"/>
              <w:right w:val="single" w:sz="4" w:space="0" w:color="auto"/>
            </w:tcBorders>
            <w:shd w:val="clear" w:color="auto" w:fill="auto"/>
            <w:hideMark/>
          </w:tcPr>
          <w:p w14:paraId="157501EE" w14:textId="77777777" w:rsidR="00A92190" w:rsidRPr="004C7E39" w:rsidRDefault="00A92190" w:rsidP="00A92190">
            <w:pPr>
              <w:rPr>
                <w:color w:val="000000"/>
                <w:sz w:val="22"/>
                <w:szCs w:val="22"/>
              </w:rPr>
            </w:pPr>
            <w:r w:rsidRPr="004C7E39">
              <w:rPr>
                <w:color w:val="000000"/>
                <w:sz w:val="22"/>
                <w:szCs w:val="22"/>
              </w:rPr>
              <w:t> </w:t>
            </w:r>
          </w:p>
        </w:tc>
      </w:tr>
      <w:tr w:rsidR="00A92190" w:rsidRPr="004C7E39" w14:paraId="1FADDD26" w14:textId="77777777" w:rsidTr="00716975">
        <w:trPr>
          <w:trHeight w:val="765"/>
        </w:trPr>
        <w:tc>
          <w:tcPr>
            <w:tcW w:w="286" w:type="pct"/>
            <w:tcBorders>
              <w:top w:val="nil"/>
              <w:left w:val="single" w:sz="4" w:space="0" w:color="auto"/>
              <w:bottom w:val="single" w:sz="4" w:space="0" w:color="auto"/>
              <w:right w:val="single" w:sz="4" w:space="0" w:color="auto"/>
            </w:tcBorders>
            <w:shd w:val="clear" w:color="auto" w:fill="auto"/>
          </w:tcPr>
          <w:p w14:paraId="24958A91" w14:textId="7828A763"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17F1A18A"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2BCEDBD6" w14:textId="77777777" w:rsidR="00A92190" w:rsidRPr="004C7E39" w:rsidRDefault="00A92190" w:rsidP="00A92190">
            <w:pPr>
              <w:rPr>
                <w:sz w:val="22"/>
                <w:szCs w:val="22"/>
              </w:rPr>
            </w:pPr>
            <w:r w:rsidRPr="004C7E39">
              <w:rPr>
                <w:sz w:val="22"/>
                <w:szCs w:val="22"/>
              </w:rPr>
              <w:t>Số lượng khách hàng doanh nghiệp giải ngân/1RM</w:t>
            </w:r>
          </w:p>
        </w:tc>
        <w:tc>
          <w:tcPr>
            <w:tcW w:w="1732" w:type="pct"/>
            <w:tcBorders>
              <w:top w:val="nil"/>
              <w:left w:val="nil"/>
              <w:bottom w:val="single" w:sz="4" w:space="0" w:color="auto"/>
              <w:right w:val="single" w:sz="4" w:space="0" w:color="auto"/>
            </w:tcBorders>
            <w:shd w:val="clear" w:color="auto" w:fill="auto"/>
            <w:hideMark/>
          </w:tcPr>
          <w:p w14:paraId="39D47D21" w14:textId="2FE06B01" w:rsidR="00194F7C" w:rsidRPr="004C7E39" w:rsidRDefault="00194F7C" w:rsidP="00194F7C">
            <w:pPr>
              <w:rPr>
                <w:color w:val="000000"/>
                <w:sz w:val="22"/>
                <w:szCs w:val="22"/>
              </w:rPr>
            </w:pPr>
            <w:r w:rsidRPr="004C7E39">
              <w:rPr>
                <w:color w:val="000000"/>
                <w:sz w:val="22"/>
                <w:szCs w:val="22"/>
              </w:rPr>
              <w:t>= cột (19) / cột (21)</w:t>
            </w:r>
          </w:p>
        </w:tc>
        <w:tc>
          <w:tcPr>
            <w:tcW w:w="1668" w:type="pct"/>
            <w:tcBorders>
              <w:top w:val="nil"/>
              <w:left w:val="nil"/>
              <w:bottom w:val="single" w:sz="4" w:space="0" w:color="auto"/>
              <w:right w:val="single" w:sz="4" w:space="0" w:color="auto"/>
            </w:tcBorders>
            <w:shd w:val="clear" w:color="auto" w:fill="auto"/>
            <w:hideMark/>
          </w:tcPr>
          <w:p w14:paraId="27D13368" w14:textId="77777777" w:rsidR="00A92190" w:rsidRPr="004C7E39" w:rsidRDefault="00A92190" w:rsidP="00A92190">
            <w:pPr>
              <w:rPr>
                <w:color w:val="000000"/>
                <w:sz w:val="22"/>
                <w:szCs w:val="22"/>
              </w:rPr>
            </w:pPr>
            <w:r w:rsidRPr="004C7E39">
              <w:rPr>
                <w:color w:val="000000"/>
                <w:sz w:val="22"/>
                <w:szCs w:val="22"/>
              </w:rPr>
              <w:t> </w:t>
            </w:r>
          </w:p>
        </w:tc>
      </w:tr>
      <w:tr w:rsidR="00A92190" w:rsidRPr="004C7E39" w14:paraId="7C896975" w14:textId="77777777" w:rsidTr="00716975">
        <w:trPr>
          <w:trHeight w:val="900"/>
        </w:trPr>
        <w:tc>
          <w:tcPr>
            <w:tcW w:w="286" w:type="pct"/>
            <w:tcBorders>
              <w:top w:val="nil"/>
              <w:left w:val="single" w:sz="4" w:space="0" w:color="auto"/>
              <w:bottom w:val="single" w:sz="4" w:space="0" w:color="auto"/>
              <w:right w:val="single" w:sz="4" w:space="0" w:color="auto"/>
            </w:tcBorders>
            <w:shd w:val="clear" w:color="auto" w:fill="auto"/>
          </w:tcPr>
          <w:p w14:paraId="6C09AF67" w14:textId="4AAA7EC5"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4A9AEFE3"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34F1BFD7" w14:textId="77777777" w:rsidR="00A92190" w:rsidRPr="004C7E39" w:rsidRDefault="00A92190" w:rsidP="00A92190">
            <w:pPr>
              <w:rPr>
                <w:sz w:val="22"/>
                <w:szCs w:val="22"/>
              </w:rPr>
            </w:pPr>
            <w:r w:rsidRPr="004C7E39">
              <w:rPr>
                <w:sz w:val="22"/>
                <w:szCs w:val="22"/>
              </w:rPr>
              <w:t>Số lượng khế ước giải ngân doanh nghiệp/1RM</w:t>
            </w:r>
          </w:p>
        </w:tc>
        <w:tc>
          <w:tcPr>
            <w:tcW w:w="1732" w:type="pct"/>
            <w:tcBorders>
              <w:top w:val="nil"/>
              <w:left w:val="nil"/>
              <w:bottom w:val="single" w:sz="4" w:space="0" w:color="auto"/>
              <w:right w:val="single" w:sz="4" w:space="0" w:color="auto"/>
            </w:tcBorders>
            <w:shd w:val="clear" w:color="auto" w:fill="auto"/>
            <w:hideMark/>
          </w:tcPr>
          <w:p w14:paraId="395975EB" w14:textId="4CAD775B" w:rsidR="00194F7C" w:rsidRPr="004C7E39" w:rsidRDefault="00194F7C" w:rsidP="00A92190">
            <w:pPr>
              <w:rPr>
                <w:color w:val="000000"/>
                <w:sz w:val="22"/>
                <w:szCs w:val="22"/>
                <w:highlight w:val="yellow"/>
              </w:rPr>
            </w:pPr>
            <w:r w:rsidRPr="004C7E39">
              <w:rPr>
                <w:color w:val="000000"/>
                <w:sz w:val="22"/>
                <w:szCs w:val="22"/>
              </w:rPr>
              <w:t>= cột (20) / cột (21)</w:t>
            </w:r>
          </w:p>
        </w:tc>
        <w:tc>
          <w:tcPr>
            <w:tcW w:w="1668" w:type="pct"/>
            <w:tcBorders>
              <w:top w:val="nil"/>
              <w:left w:val="nil"/>
              <w:bottom w:val="single" w:sz="4" w:space="0" w:color="auto"/>
              <w:right w:val="single" w:sz="4" w:space="0" w:color="auto"/>
            </w:tcBorders>
            <w:shd w:val="clear" w:color="auto" w:fill="auto"/>
            <w:hideMark/>
          </w:tcPr>
          <w:p w14:paraId="380D97E8" w14:textId="77777777" w:rsidR="00A92190" w:rsidRPr="004C7E39" w:rsidRDefault="00A92190" w:rsidP="00A92190">
            <w:pPr>
              <w:rPr>
                <w:color w:val="000000"/>
                <w:sz w:val="22"/>
                <w:szCs w:val="22"/>
              </w:rPr>
            </w:pPr>
            <w:r w:rsidRPr="004C7E39">
              <w:rPr>
                <w:color w:val="000000"/>
                <w:sz w:val="22"/>
                <w:szCs w:val="22"/>
              </w:rPr>
              <w:t> </w:t>
            </w:r>
          </w:p>
        </w:tc>
      </w:tr>
      <w:tr w:rsidR="00A92190" w:rsidRPr="004C7E39" w14:paraId="3B3A28AE"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36C87CB7" w14:textId="7F98BCD7" w:rsidR="00A92190" w:rsidRPr="004C7E39" w:rsidRDefault="00A92190">
            <w:pPr>
              <w:pStyle w:val="ListParagraph"/>
              <w:numPr>
                <w:ilvl w:val="0"/>
                <w:numId w:val="49"/>
              </w:numPr>
              <w:rPr>
                <w:rFonts w:ascii="Times New Roman" w:hAnsi="Times New Roman"/>
                <w:color w:val="000000"/>
              </w:rPr>
            </w:pPr>
          </w:p>
        </w:tc>
        <w:tc>
          <w:tcPr>
            <w:tcW w:w="486" w:type="pct"/>
            <w:vMerge w:val="restart"/>
            <w:tcBorders>
              <w:top w:val="nil"/>
              <w:left w:val="single" w:sz="4" w:space="0" w:color="auto"/>
              <w:bottom w:val="single" w:sz="4" w:space="0" w:color="auto"/>
              <w:right w:val="single" w:sz="4" w:space="0" w:color="auto"/>
            </w:tcBorders>
            <w:shd w:val="clear" w:color="auto" w:fill="auto"/>
            <w:hideMark/>
          </w:tcPr>
          <w:p w14:paraId="4465535E" w14:textId="77777777" w:rsidR="00A92190" w:rsidRPr="004C7E39" w:rsidRDefault="00A92190" w:rsidP="00A92190">
            <w:pPr>
              <w:rPr>
                <w:sz w:val="22"/>
                <w:szCs w:val="22"/>
              </w:rPr>
            </w:pPr>
            <w:r w:rsidRPr="004C7E39">
              <w:rPr>
                <w:sz w:val="22"/>
                <w:szCs w:val="22"/>
              </w:rPr>
              <w:t>Hiệu suất Thu nhập</w:t>
            </w:r>
          </w:p>
        </w:tc>
        <w:tc>
          <w:tcPr>
            <w:tcW w:w="828" w:type="pct"/>
            <w:tcBorders>
              <w:top w:val="nil"/>
              <w:left w:val="nil"/>
              <w:bottom w:val="single" w:sz="4" w:space="0" w:color="auto"/>
              <w:right w:val="single" w:sz="4" w:space="0" w:color="auto"/>
            </w:tcBorders>
            <w:shd w:val="clear" w:color="auto" w:fill="auto"/>
            <w:hideMark/>
          </w:tcPr>
          <w:p w14:paraId="7E3C23A6" w14:textId="20678D67" w:rsidR="00A92190" w:rsidRPr="004C7E39" w:rsidRDefault="00A92190" w:rsidP="00A92190">
            <w:pPr>
              <w:rPr>
                <w:sz w:val="22"/>
                <w:szCs w:val="22"/>
              </w:rPr>
            </w:pPr>
            <w:r w:rsidRPr="004C7E39">
              <w:rPr>
                <w:sz w:val="22"/>
                <w:szCs w:val="22"/>
              </w:rPr>
              <w:t>Thu nhập từ hoạt động kinh doanh</w:t>
            </w:r>
            <w:r w:rsidR="00DB082A" w:rsidRPr="004C7E39">
              <w:rPr>
                <w:sz w:val="22"/>
                <w:szCs w:val="22"/>
              </w:rPr>
              <w:t xml:space="preserve"> (TOI)</w:t>
            </w:r>
          </w:p>
        </w:tc>
        <w:tc>
          <w:tcPr>
            <w:tcW w:w="1732" w:type="pct"/>
            <w:tcBorders>
              <w:top w:val="nil"/>
              <w:left w:val="nil"/>
              <w:bottom w:val="single" w:sz="4" w:space="0" w:color="auto"/>
              <w:right w:val="single" w:sz="4" w:space="0" w:color="auto"/>
            </w:tcBorders>
            <w:shd w:val="clear" w:color="auto" w:fill="auto"/>
            <w:hideMark/>
          </w:tcPr>
          <w:p w14:paraId="643083B9" w14:textId="0E9EF8F6" w:rsidR="00A92190" w:rsidRPr="004C7E39" w:rsidRDefault="00A92190" w:rsidP="00A92190">
            <w:pPr>
              <w:rPr>
                <w:color w:val="000000"/>
                <w:sz w:val="22"/>
                <w:szCs w:val="22"/>
              </w:rPr>
            </w:pPr>
            <w:r w:rsidRPr="004C7E39">
              <w:rPr>
                <w:sz w:val="22"/>
                <w:szCs w:val="22"/>
              </w:rPr>
              <w:t>Thu nhập từ hoạt động kinh doanh</w:t>
            </w:r>
            <w:r w:rsidR="00AA4961" w:rsidRPr="004C7E39">
              <w:rPr>
                <w:sz w:val="22"/>
                <w:szCs w:val="22"/>
              </w:rPr>
              <w:t xml:space="preserve">, </w:t>
            </w:r>
            <w:r w:rsidR="00AA4961" w:rsidRPr="004C7E39">
              <w:rPr>
                <w:spacing w:val="6"/>
                <w:sz w:val="22"/>
                <w:szCs w:val="22"/>
              </w:rPr>
              <w:t>gồm: thu nhập từ huy động vốn, thu nhập cho vay (nhóm 1 – nhóm 5), thu nhập thuần từ hoạt động dịch vụ (NFI), thu nhập từ kinh doanh ngoại tệ (NFX), thu nhập từ kinh doanh vàng</w:t>
            </w:r>
          </w:p>
        </w:tc>
        <w:tc>
          <w:tcPr>
            <w:tcW w:w="1668" w:type="pct"/>
            <w:tcBorders>
              <w:top w:val="nil"/>
              <w:left w:val="nil"/>
              <w:bottom w:val="single" w:sz="4" w:space="0" w:color="auto"/>
              <w:right w:val="single" w:sz="4" w:space="0" w:color="auto"/>
            </w:tcBorders>
            <w:shd w:val="clear" w:color="auto" w:fill="auto"/>
            <w:hideMark/>
          </w:tcPr>
          <w:p w14:paraId="343A4A1E" w14:textId="1C9134D7" w:rsidR="00A92190" w:rsidRPr="004C7E39" w:rsidRDefault="00AA4961" w:rsidP="00A92190">
            <w:pPr>
              <w:rPr>
                <w:color w:val="000000"/>
                <w:sz w:val="22"/>
                <w:szCs w:val="22"/>
              </w:rPr>
            </w:pPr>
            <w:r w:rsidRPr="004C7E39">
              <w:rPr>
                <w:color w:val="000000"/>
                <w:sz w:val="22"/>
                <w:szCs w:val="22"/>
              </w:rPr>
              <w:t>BC</w:t>
            </w:r>
            <w:r w:rsidR="00435E55">
              <w:rPr>
                <w:color w:val="000000"/>
                <w:sz w:val="22"/>
                <w:szCs w:val="22"/>
              </w:rPr>
              <w:t xml:space="preserve"> </w:t>
            </w:r>
            <w:r w:rsidRPr="004C7E39">
              <w:rPr>
                <w:color w:val="000000"/>
                <w:sz w:val="22"/>
                <w:szCs w:val="22"/>
              </w:rPr>
              <w:t xml:space="preserve">KHTC011, </w:t>
            </w:r>
            <w:r w:rsidR="00A92190" w:rsidRPr="004C7E39">
              <w:rPr>
                <w:color w:val="000000"/>
                <w:sz w:val="22"/>
                <w:szCs w:val="22"/>
              </w:rPr>
              <w:t xml:space="preserve">Lấy cột </w:t>
            </w:r>
            <w:r w:rsidRPr="004C7E39">
              <w:rPr>
                <w:color w:val="000000"/>
                <w:sz w:val="22"/>
                <w:szCs w:val="22"/>
              </w:rPr>
              <w:t xml:space="preserve">“THU NHẬP THUẦN HĐKD (TOI) </w:t>
            </w:r>
          </w:p>
        </w:tc>
      </w:tr>
      <w:tr w:rsidR="00A92190" w:rsidRPr="004C7E39" w14:paraId="05E46F7B" w14:textId="77777777" w:rsidTr="00716975">
        <w:trPr>
          <w:trHeight w:val="600"/>
        </w:trPr>
        <w:tc>
          <w:tcPr>
            <w:tcW w:w="286" w:type="pct"/>
            <w:tcBorders>
              <w:top w:val="nil"/>
              <w:left w:val="single" w:sz="4" w:space="0" w:color="auto"/>
              <w:bottom w:val="single" w:sz="4" w:space="0" w:color="auto"/>
              <w:right w:val="single" w:sz="4" w:space="0" w:color="auto"/>
            </w:tcBorders>
            <w:shd w:val="clear" w:color="auto" w:fill="auto"/>
          </w:tcPr>
          <w:p w14:paraId="41377580" w14:textId="21917433"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07A3849F"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2723886D" w14:textId="77777777" w:rsidR="00A92190" w:rsidRPr="004C7E39" w:rsidRDefault="00A92190" w:rsidP="00A92190">
            <w:pPr>
              <w:rPr>
                <w:sz w:val="22"/>
                <w:szCs w:val="22"/>
              </w:rPr>
            </w:pPr>
            <w:r w:rsidRPr="004C7E39">
              <w:rPr>
                <w:sz w:val="22"/>
                <w:szCs w:val="22"/>
              </w:rPr>
              <w:t>Thu nhập từ hoạt động kinh doanh/1 nhân sự</w:t>
            </w:r>
          </w:p>
        </w:tc>
        <w:tc>
          <w:tcPr>
            <w:tcW w:w="1732" w:type="pct"/>
            <w:tcBorders>
              <w:top w:val="nil"/>
              <w:left w:val="nil"/>
              <w:bottom w:val="single" w:sz="4" w:space="0" w:color="auto"/>
              <w:right w:val="single" w:sz="4" w:space="0" w:color="auto"/>
            </w:tcBorders>
            <w:shd w:val="clear" w:color="auto" w:fill="auto"/>
            <w:hideMark/>
          </w:tcPr>
          <w:p w14:paraId="7B4999A4" w14:textId="7A7EAB6D" w:rsidR="000811DC" w:rsidRDefault="00D63601" w:rsidP="000811DC">
            <w:pPr>
              <w:rPr>
                <w:color w:val="000000"/>
                <w:sz w:val="22"/>
                <w:szCs w:val="22"/>
              </w:rPr>
            </w:pPr>
            <w:r w:rsidRPr="004C7E39">
              <w:rPr>
                <w:color w:val="000000"/>
                <w:sz w:val="22"/>
                <w:szCs w:val="22"/>
              </w:rPr>
              <w:t xml:space="preserve">Thu nhập hoạt động </w:t>
            </w:r>
            <w:r w:rsidR="005153F8" w:rsidRPr="004C7E39">
              <w:rPr>
                <w:color w:val="000000"/>
                <w:sz w:val="22"/>
                <w:szCs w:val="22"/>
              </w:rPr>
              <w:t>kinh doanh bình quân của nhân sự</w:t>
            </w:r>
            <w:r w:rsidR="000811DC">
              <w:rPr>
                <w:color w:val="000000"/>
                <w:sz w:val="22"/>
                <w:szCs w:val="22"/>
              </w:rPr>
              <w:t xml:space="preserve"> </w:t>
            </w:r>
            <w:r w:rsidR="000811DC" w:rsidRPr="004C7E39">
              <w:rPr>
                <w:color w:val="000000"/>
                <w:sz w:val="22"/>
                <w:szCs w:val="22"/>
              </w:rPr>
              <w:t xml:space="preserve">= </w:t>
            </w:r>
            <w:r w:rsidR="000811DC" w:rsidRPr="00435E55">
              <w:rPr>
                <w:color w:val="000000"/>
                <w:sz w:val="22"/>
                <w:szCs w:val="22"/>
              </w:rPr>
              <w:t>TOI</w:t>
            </w:r>
            <w:r w:rsidR="000811DC">
              <w:rPr>
                <w:color w:val="000000"/>
                <w:sz w:val="22"/>
                <w:szCs w:val="22"/>
              </w:rPr>
              <w:t xml:space="preserve"> </w:t>
            </w:r>
            <w:r w:rsidR="000811DC" w:rsidRPr="004C7E39">
              <w:rPr>
                <w:color w:val="000000"/>
                <w:sz w:val="22"/>
                <w:szCs w:val="22"/>
              </w:rPr>
              <w:t>cột (28) / số lượng nhân sự bình quân của đơn vị</w:t>
            </w:r>
          </w:p>
          <w:p w14:paraId="6883601E" w14:textId="77777777" w:rsidR="00AE3BE0" w:rsidRDefault="00AE3BE0" w:rsidP="000811DC">
            <w:pPr>
              <w:rPr>
                <w:color w:val="000000"/>
                <w:sz w:val="22"/>
                <w:szCs w:val="22"/>
              </w:rPr>
            </w:pPr>
          </w:p>
          <w:p w14:paraId="5E1C5247" w14:textId="473F00AA" w:rsidR="00A93F34" w:rsidRPr="004C1C6B" w:rsidRDefault="005361A0" w:rsidP="00A93F34">
            <w:pPr>
              <w:pStyle w:val="ListParagraph"/>
              <w:numPr>
                <w:ilvl w:val="0"/>
                <w:numId w:val="51"/>
              </w:numPr>
              <w:ind w:left="360"/>
              <w:rPr>
                <w:color w:val="000000"/>
              </w:rPr>
            </w:pPr>
            <w:r w:rsidRPr="00C950E8">
              <w:rPr>
                <w:rFonts w:ascii="Times New Roman" w:hAnsi="Times New Roman"/>
                <w:color w:val="000000"/>
              </w:rPr>
              <w:lastRenderedPageBreak/>
              <w:t xml:space="preserve">Số lượng nhân sự </w:t>
            </w:r>
            <w:r w:rsidR="00DF1F51" w:rsidRPr="00DF1F51">
              <w:rPr>
                <w:rFonts w:ascii="Times New Roman" w:hAnsi="Times New Roman"/>
                <w:color w:val="000000"/>
              </w:rPr>
              <w:t>không bao gồm trừ bảo vệ, lái xe, lao vụ, học việc</w:t>
            </w:r>
            <w:r w:rsidRPr="00C950E8">
              <w:rPr>
                <w:rFonts w:ascii="Times New Roman" w:hAnsi="Times New Roman"/>
                <w:color w:val="000000"/>
              </w:rPr>
              <w:t>.</w:t>
            </w:r>
          </w:p>
          <w:p w14:paraId="7E65D11B" w14:textId="7AF4D1AC" w:rsidR="005361A0" w:rsidRPr="00C950E8" w:rsidRDefault="005361A0" w:rsidP="00C950E8">
            <w:pPr>
              <w:pStyle w:val="ListParagraph"/>
              <w:numPr>
                <w:ilvl w:val="0"/>
                <w:numId w:val="51"/>
              </w:numPr>
              <w:ind w:left="360"/>
              <w:rPr>
                <w:color w:val="000000"/>
              </w:rPr>
            </w:pPr>
            <w:r w:rsidRPr="00C950E8">
              <w:rPr>
                <w:rFonts w:ascii="Times New Roman" w:hAnsi="Times New Roman"/>
                <w:color w:val="000000"/>
              </w:rPr>
              <w:t xml:space="preserve">Số lượng nhân sự bình quân = (số lượng nhân sự tháng 1 + số lượng nhân sự tháng 2 + … + số lượng nhân sự tháng </w:t>
            </w:r>
            <w:ins w:id="148" w:author="HUYNH THI NGOC TRAM" w:date="2022-08-17T13:18:00Z">
              <w:r w:rsidR="00801E7D">
                <w:rPr>
                  <w:rFonts w:ascii="Times New Roman" w:hAnsi="Times New Roman"/>
                  <w:color w:val="000000"/>
                </w:rPr>
                <w:t>báo cáo</w:t>
              </w:r>
            </w:ins>
            <w:r w:rsidR="00ED301B">
              <w:rPr>
                <w:rFonts w:ascii="Times New Roman" w:hAnsi="Times New Roman"/>
                <w:color w:val="000000"/>
              </w:rPr>
              <w:t xml:space="preserve"> </w:t>
            </w:r>
            <w:r w:rsidRPr="00C950E8">
              <w:rPr>
                <w:rFonts w:ascii="Times New Roman" w:hAnsi="Times New Roman"/>
                <w:color w:val="000000"/>
              </w:rPr>
              <w:t>T)/ T</w:t>
            </w:r>
          </w:p>
          <w:p w14:paraId="19358E13" w14:textId="51982482" w:rsidR="00C0725B" w:rsidRPr="004C7E39" w:rsidRDefault="00C0725B" w:rsidP="00D63601">
            <w:pPr>
              <w:rPr>
                <w:color w:val="000000"/>
                <w:sz w:val="22"/>
                <w:szCs w:val="22"/>
              </w:rPr>
            </w:pPr>
          </w:p>
        </w:tc>
        <w:tc>
          <w:tcPr>
            <w:tcW w:w="1668" w:type="pct"/>
            <w:tcBorders>
              <w:top w:val="nil"/>
              <w:left w:val="nil"/>
              <w:bottom w:val="single" w:sz="4" w:space="0" w:color="auto"/>
              <w:right w:val="single" w:sz="4" w:space="0" w:color="auto"/>
            </w:tcBorders>
            <w:shd w:val="clear" w:color="auto" w:fill="auto"/>
            <w:hideMark/>
          </w:tcPr>
          <w:p w14:paraId="6C1E1DCA" w14:textId="74CDCBF6" w:rsidR="00A92190" w:rsidRPr="00C41A1C" w:rsidDel="00261E67" w:rsidRDefault="00D63601" w:rsidP="00D63601">
            <w:pPr>
              <w:rPr>
                <w:del w:id="149" w:author="Laam Giang" w:date="2022-08-11T09:17:00Z"/>
                <w:color w:val="000000"/>
                <w:sz w:val="22"/>
                <w:szCs w:val="22"/>
              </w:rPr>
            </w:pPr>
            <w:r w:rsidRPr="00C41A1C">
              <w:rPr>
                <w:color w:val="000000"/>
                <w:sz w:val="22"/>
                <w:szCs w:val="22"/>
              </w:rPr>
              <w:lastRenderedPageBreak/>
              <w:t xml:space="preserve">= </w:t>
            </w:r>
            <w:r w:rsidR="00BF1A6E" w:rsidRPr="00C41A1C">
              <w:rPr>
                <w:color w:val="000000"/>
                <w:sz w:val="22"/>
                <w:szCs w:val="22"/>
              </w:rPr>
              <w:t xml:space="preserve">TOI </w:t>
            </w:r>
            <w:r w:rsidRPr="00C41A1C">
              <w:rPr>
                <w:color w:val="000000"/>
                <w:sz w:val="22"/>
                <w:szCs w:val="22"/>
              </w:rPr>
              <w:t>cột (28) / số lượng nhân sự bình quân của đơn v</w:t>
            </w:r>
            <w:r w:rsidR="00F25CCA" w:rsidRPr="00C41A1C">
              <w:rPr>
                <w:color w:val="000000"/>
                <w:sz w:val="22"/>
                <w:szCs w:val="22"/>
              </w:rPr>
              <w:t>ị</w:t>
            </w:r>
          </w:p>
          <w:p w14:paraId="4EE9ED84" w14:textId="2CDEDF55" w:rsidR="00261E67" w:rsidRPr="00C41A1C" w:rsidRDefault="00261E67" w:rsidP="00D63601">
            <w:pPr>
              <w:rPr>
                <w:color w:val="000000"/>
                <w:sz w:val="22"/>
                <w:szCs w:val="22"/>
              </w:rPr>
            </w:pPr>
          </w:p>
          <w:p w14:paraId="7D2A9119" w14:textId="74AF2DDC" w:rsidR="00261E67" w:rsidRPr="00C41A1C" w:rsidRDefault="00261E67" w:rsidP="00D63601">
            <w:pPr>
              <w:rPr>
                <w:color w:val="000000"/>
                <w:sz w:val="22"/>
                <w:szCs w:val="22"/>
              </w:rPr>
            </w:pPr>
          </w:p>
          <w:p w14:paraId="7F7F45E2" w14:textId="3E985851" w:rsidR="00261E67" w:rsidRPr="00C41A1C" w:rsidRDefault="00261E67" w:rsidP="00D63601">
            <w:pPr>
              <w:rPr>
                <w:color w:val="000000"/>
                <w:sz w:val="22"/>
                <w:szCs w:val="22"/>
              </w:rPr>
            </w:pPr>
            <w:r w:rsidRPr="00C41A1C">
              <w:rPr>
                <w:color w:val="000000"/>
                <w:sz w:val="22"/>
                <w:szCs w:val="22"/>
              </w:rPr>
              <w:t>Trong đó:</w:t>
            </w:r>
          </w:p>
          <w:p w14:paraId="7580ECCC" w14:textId="0CDC1186" w:rsidR="00261E67" w:rsidRPr="006360BC" w:rsidRDefault="00261E67" w:rsidP="00C950E8">
            <w:pPr>
              <w:pStyle w:val="ListParagraph"/>
              <w:numPr>
                <w:ilvl w:val="0"/>
                <w:numId w:val="2"/>
              </w:numPr>
              <w:rPr>
                <w:color w:val="000000"/>
              </w:rPr>
            </w:pPr>
            <w:r w:rsidRPr="00C950E8">
              <w:rPr>
                <w:rFonts w:ascii="Times New Roman" w:hAnsi="Times New Roman"/>
                <w:color w:val="000000"/>
              </w:rPr>
              <w:lastRenderedPageBreak/>
              <w:t>Số lượng nhân sự lấy từ file excel upload</w:t>
            </w:r>
            <w:r w:rsidR="00DF1F51">
              <w:rPr>
                <w:rFonts w:ascii="Times New Roman" w:hAnsi="Times New Roman"/>
                <w:color w:val="000000"/>
              </w:rPr>
              <w:t xml:space="preserve"> </w:t>
            </w:r>
            <w:hyperlink w:anchor="_Excel_upload_SO_LUONG_NHAN_SU" w:history="1">
              <w:r w:rsidR="00DF1F51" w:rsidRPr="00DF1F51">
                <w:rPr>
                  <w:rStyle w:val="Hyperlink"/>
                  <w:rFonts w:ascii="Times New Roman" w:hAnsi="Times New Roman"/>
                </w:rPr>
                <w:t>SO_LUONG_NHAN_SU</w:t>
              </w:r>
            </w:hyperlink>
            <w:r w:rsidR="00DF1F51">
              <w:rPr>
                <w:rFonts w:ascii="Times New Roman" w:hAnsi="Times New Roman"/>
                <w:color w:val="000000"/>
              </w:rPr>
              <w:t>, cột “</w:t>
            </w:r>
            <w:r w:rsidR="00DF1F51" w:rsidRPr="00DF1F51">
              <w:rPr>
                <w:rFonts w:ascii="Times New Roman" w:hAnsi="Times New Roman"/>
                <w:color w:val="000000"/>
              </w:rPr>
              <w:t>Số lượng nhân sự không bao gồm trừ bảo vệ, lái xe, lao vụ, học việc</w:t>
            </w:r>
            <w:r w:rsidR="00DF1F51">
              <w:rPr>
                <w:rFonts w:ascii="Times New Roman" w:hAnsi="Times New Roman"/>
                <w:color w:val="000000"/>
              </w:rPr>
              <w:t>”</w:t>
            </w:r>
          </w:p>
          <w:p w14:paraId="36982587" w14:textId="4B4212F5" w:rsidR="00D63601" w:rsidRPr="00A93F34" w:rsidRDefault="007822AB" w:rsidP="00A93F34">
            <w:pPr>
              <w:pStyle w:val="ListParagraph"/>
              <w:numPr>
                <w:ilvl w:val="0"/>
                <w:numId w:val="2"/>
              </w:numPr>
              <w:rPr>
                <w:color w:val="000000"/>
              </w:rPr>
            </w:pPr>
            <w:r>
              <w:rPr>
                <w:rFonts w:ascii="Times New Roman" w:hAnsi="Times New Roman"/>
                <w:color w:val="000000"/>
              </w:rPr>
              <w:t xml:space="preserve">File excel </w:t>
            </w:r>
            <w:r w:rsidRPr="00C950E8">
              <w:rPr>
                <w:rFonts w:ascii="Times New Roman" w:hAnsi="Times New Roman"/>
                <w:color w:val="000000"/>
              </w:rPr>
              <w:t>mỗi tháng được upload vào cuối tháng</w:t>
            </w:r>
          </w:p>
        </w:tc>
      </w:tr>
      <w:tr w:rsidR="00A92190" w:rsidRPr="004C7E39" w14:paraId="51194D22" w14:textId="77777777" w:rsidTr="00716975">
        <w:trPr>
          <w:trHeight w:val="314"/>
        </w:trPr>
        <w:tc>
          <w:tcPr>
            <w:tcW w:w="286" w:type="pct"/>
            <w:tcBorders>
              <w:top w:val="nil"/>
              <w:left w:val="single" w:sz="4" w:space="0" w:color="auto"/>
              <w:bottom w:val="single" w:sz="4" w:space="0" w:color="auto"/>
              <w:right w:val="single" w:sz="4" w:space="0" w:color="auto"/>
            </w:tcBorders>
            <w:shd w:val="clear" w:color="auto" w:fill="auto"/>
          </w:tcPr>
          <w:p w14:paraId="27958772" w14:textId="0F30D13E" w:rsidR="00A92190" w:rsidRPr="004C7E39" w:rsidRDefault="00A92190">
            <w:pPr>
              <w:pStyle w:val="ListParagraph"/>
              <w:numPr>
                <w:ilvl w:val="0"/>
                <w:numId w:val="49"/>
              </w:numPr>
              <w:rPr>
                <w:rFonts w:ascii="Times New Roman" w:hAnsi="Times New Roman"/>
                <w:color w:val="000000"/>
              </w:rPr>
            </w:pPr>
          </w:p>
        </w:tc>
        <w:tc>
          <w:tcPr>
            <w:tcW w:w="486" w:type="pct"/>
            <w:vMerge w:val="restart"/>
            <w:tcBorders>
              <w:top w:val="nil"/>
              <w:left w:val="single" w:sz="4" w:space="0" w:color="auto"/>
              <w:bottom w:val="single" w:sz="4" w:space="0" w:color="auto"/>
              <w:right w:val="single" w:sz="4" w:space="0" w:color="auto"/>
            </w:tcBorders>
            <w:shd w:val="clear" w:color="auto" w:fill="auto"/>
            <w:hideMark/>
          </w:tcPr>
          <w:p w14:paraId="2E79D803" w14:textId="77777777" w:rsidR="00A92190" w:rsidRPr="004C7E39" w:rsidRDefault="00A92190" w:rsidP="00A92190">
            <w:pPr>
              <w:rPr>
                <w:sz w:val="22"/>
                <w:szCs w:val="22"/>
              </w:rPr>
            </w:pPr>
            <w:r w:rsidRPr="004C7E39">
              <w:rPr>
                <w:sz w:val="22"/>
                <w:szCs w:val="22"/>
              </w:rPr>
              <w:t>Hiệu suất Lợi nhuận</w:t>
            </w:r>
          </w:p>
        </w:tc>
        <w:tc>
          <w:tcPr>
            <w:tcW w:w="828" w:type="pct"/>
            <w:tcBorders>
              <w:top w:val="nil"/>
              <w:left w:val="nil"/>
              <w:bottom w:val="single" w:sz="4" w:space="0" w:color="auto"/>
              <w:right w:val="single" w:sz="4" w:space="0" w:color="auto"/>
            </w:tcBorders>
            <w:shd w:val="clear" w:color="auto" w:fill="auto"/>
            <w:hideMark/>
          </w:tcPr>
          <w:p w14:paraId="1360BC64" w14:textId="77777777" w:rsidR="00A92190" w:rsidRPr="004C7E39" w:rsidRDefault="00A92190" w:rsidP="00A92190">
            <w:pPr>
              <w:rPr>
                <w:sz w:val="22"/>
                <w:szCs w:val="22"/>
              </w:rPr>
            </w:pPr>
            <w:r w:rsidRPr="004C7E39">
              <w:rPr>
                <w:sz w:val="22"/>
                <w:szCs w:val="22"/>
              </w:rPr>
              <w:t>Lợi nhuận HTKH</w:t>
            </w:r>
          </w:p>
        </w:tc>
        <w:tc>
          <w:tcPr>
            <w:tcW w:w="1732" w:type="pct"/>
            <w:tcBorders>
              <w:top w:val="nil"/>
              <w:left w:val="nil"/>
              <w:bottom w:val="single" w:sz="4" w:space="0" w:color="auto"/>
              <w:right w:val="single" w:sz="4" w:space="0" w:color="auto"/>
            </w:tcBorders>
            <w:shd w:val="clear" w:color="auto" w:fill="auto"/>
            <w:hideMark/>
          </w:tcPr>
          <w:p w14:paraId="0127FEE1" w14:textId="3D4CC8E3" w:rsidR="00A92190" w:rsidRPr="004C7E39" w:rsidRDefault="00A92190" w:rsidP="00A92190">
            <w:pPr>
              <w:rPr>
                <w:color w:val="000000"/>
                <w:sz w:val="22"/>
                <w:szCs w:val="22"/>
              </w:rPr>
            </w:pPr>
            <w:r w:rsidRPr="004C7E39">
              <w:rPr>
                <w:color w:val="000000"/>
                <w:sz w:val="22"/>
                <w:szCs w:val="22"/>
              </w:rPr>
              <w:t>Lợi nhuận hoàn thành kế hoạch</w:t>
            </w:r>
          </w:p>
        </w:tc>
        <w:tc>
          <w:tcPr>
            <w:tcW w:w="1668" w:type="pct"/>
            <w:tcBorders>
              <w:top w:val="nil"/>
              <w:left w:val="nil"/>
              <w:bottom w:val="single" w:sz="4" w:space="0" w:color="auto"/>
              <w:right w:val="single" w:sz="4" w:space="0" w:color="auto"/>
            </w:tcBorders>
            <w:shd w:val="clear" w:color="auto" w:fill="auto"/>
            <w:hideMark/>
          </w:tcPr>
          <w:p w14:paraId="7669BA34" w14:textId="258163BB" w:rsidR="00A92190" w:rsidRPr="004C7E39" w:rsidRDefault="0038349F" w:rsidP="00A92190">
            <w:pPr>
              <w:rPr>
                <w:color w:val="000000"/>
                <w:sz w:val="22"/>
                <w:szCs w:val="22"/>
              </w:rPr>
            </w:pPr>
            <w:r w:rsidRPr="004C7E39">
              <w:rPr>
                <w:color w:val="000000"/>
                <w:sz w:val="22"/>
                <w:szCs w:val="22"/>
              </w:rPr>
              <w:t>BC KHTC011_</w:t>
            </w:r>
            <w:r w:rsidRPr="004C7E39">
              <w:rPr>
                <w:sz w:val="22"/>
                <w:szCs w:val="22"/>
              </w:rPr>
              <w:t>Báo cáo chi tiết thu nhập, chi phí</w:t>
            </w:r>
            <w:r w:rsidRPr="004C7E39">
              <w:rPr>
                <w:color w:val="000000"/>
                <w:sz w:val="22"/>
                <w:szCs w:val="22"/>
              </w:rPr>
              <w:t>: cột “LỢI NHUẬN HOÀN THÀNH KẾ HOẠCH”</w:t>
            </w:r>
          </w:p>
        </w:tc>
      </w:tr>
      <w:tr w:rsidR="00A92190" w:rsidRPr="004C7E39" w14:paraId="55A8FE5B" w14:textId="77777777" w:rsidTr="00716975">
        <w:trPr>
          <w:trHeight w:val="510"/>
        </w:trPr>
        <w:tc>
          <w:tcPr>
            <w:tcW w:w="286" w:type="pct"/>
            <w:tcBorders>
              <w:top w:val="nil"/>
              <w:left w:val="single" w:sz="4" w:space="0" w:color="auto"/>
              <w:bottom w:val="single" w:sz="4" w:space="0" w:color="auto"/>
              <w:right w:val="single" w:sz="4" w:space="0" w:color="auto"/>
            </w:tcBorders>
            <w:shd w:val="clear" w:color="auto" w:fill="auto"/>
          </w:tcPr>
          <w:p w14:paraId="52B0FA7A" w14:textId="4491D369" w:rsidR="00A92190" w:rsidRPr="004C7E39" w:rsidRDefault="00A92190">
            <w:pPr>
              <w:pStyle w:val="ListParagraph"/>
              <w:numPr>
                <w:ilvl w:val="0"/>
                <w:numId w:val="49"/>
              </w:numPr>
              <w:rPr>
                <w:rFonts w:ascii="Times New Roman" w:hAnsi="Times New Roman"/>
                <w:color w:val="000000"/>
              </w:rPr>
            </w:pPr>
          </w:p>
        </w:tc>
        <w:tc>
          <w:tcPr>
            <w:tcW w:w="486" w:type="pct"/>
            <w:vMerge/>
            <w:tcBorders>
              <w:top w:val="nil"/>
              <w:left w:val="single" w:sz="4" w:space="0" w:color="auto"/>
              <w:bottom w:val="single" w:sz="4" w:space="0" w:color="auto"/>
              <w:right w:val="single" w:sz="4" w:space="0" w:color="auto"/>
            </w:tcBorders>
            <w:hideMark/>
          </w:tcPr>
          <w:p w14:paraId="6A85EE16" w14:textId="77777777" w:rsidR="00A92190" w:rsidRPr="004C7E39" w:rsidRDefault="00A92190" w:rsidP="00A92190">
            <w:pPr>
              <w:rPr>
                <w:sz w:val="22"/>
                <w:szCs w:val="22"/>
              </w:rPr>
            </w:pPr>
          </w:p>
        </w:tc>
        <w:tc>
          <w:tcPr>
            <w:tcW w:w="828" w:type="pct"/>
            <w:tcBorders>
              <w:top w:val="nil"/>
              <w:left w:val="nil"/>
              <w:bottom w:val="single" w:sz="4" w:space="0" w:color="auto"/>
              <w:right w:val="single" w:sz="4" w:space="0" w:color="auto"/>
            </w:tcBorders>
            <w:shd w:val="clear" w:color="auto" w:fill="auto"/>
            <w:hideMark/>
          </w:tcPr>
          <w:p w14:paraId="2F0BC50B" w14:textId="77777777" w:rsidR="00A92190" w:rsidRPr="004C7E39" w:rsidRDefault="00A92190" w:rsidP="00A92190">
            <w:pPr>
              <w:rPr>
                <w:sz w:val="22"/>
                <w:szCs w:val="22"/>
              </w:rPr>
            </w:pPr>
            <w:r w:rsidRPr="004C7E39">
              <w:rPr>
                <w:sz w:val="22"/>
                <w:szCs w:val="22"/>
              </w:rPr>
              <w:t>Lợi nhuận HTKH/1 nhân sự</w:t>
            </w:r>
          </w:p>
        </w:tc>
        <w:tc>
          <w:tcPr>
            <w:tcW w:w="1732" w:type="pct"/>
            <w:tcBorders>
              <w:top w:val="nil"/>
              <w:left w:val="nil"/>
              <w:bottom w:val="single" w:sz="4" w:space="0" w:color="auto"/>
              <w:right w:val="single" w:sz="4" w:space="0" w:color="auto"/>
            </w:tcBorders>
            <w:shd w:val="clear" w:color="auto" w:fill="auto"/>
            <w:hideMark/>
          </w:tcPr>
          <w:p w14:paraId="6734856F" w14:textId="604EECDF" w:rsidR="00C0725B" w:rsidRDefault="00B101A1" w:rsidP="00B101A1">
            <w:pPr>
              <w:rPr>
                <w:ins w:id="150" w:author="Laam Giang" w:date="2022-08-11T09:21:00Z"/>
                <w:color w:val="000000"/>
                <w:sz w:val="22"/>
                <w:szCs w:val="22"/>
              </w:rPr>
            </w:pPr>
            <w:r w:rsidRPr="004C7E39">
              <w:rPr>
                <w:color w:val="000000"/>
                <w:sz w:val="22"/>
                <w:szCs w:val="22"/>
              </w:rPr>
              <w:t>Lợi nhuận HTKH bình quân của nhân sự</w:t>
            </w:r>
          </w:p>
          <w:p w14:paraId="4EE20F3D" w14:textId="77777777" w:rsidR="00AE3BE0" w:rsidRDefault="00AE3BE0" w:rsidP="00B101A1">
            <w:pPr>
              <w:rPr>
                <w:ins w:id="151" w:author="Laam Giang" w:date="2022-08-11T09:21:00Z"/>
                <w:color w:val="000000"/>
                <w:sz w:val="22"/>
                <w:szCs w:val="22"/>
              </w:rPr>
            </w:pPr>
          </w:p>
          <w:p w14:paraId="0D9993F5" w14:textId="6EB4C4D2" w:rsidR="00A93F34" w:rsidRPr="004C1C6B" w:rsidRDefault="00801E7D" w:rsidP="00A93F34">
            <w:pPr>
              <w:pStyle w:val="ListParagraph"/>
              <w:numPr>
                <w:ilvl w:val="0"/>
                <w:numId w:val="51"/>
              </w:numPr>
              <w:ind w:left="360"/>
              <w:rPr>
                <w:color w:val="000000"/>
              </w:rPr>
            </w:pPr>
            <w:r w:rsidRPr="00C950E8">
              <w:rPr>
                <w:rFonts w:ascii="Times New Roman" w:hAnsi="Times New Roman"/>
                <w:color w:val="000000"/>
              </w:rPr>
              <w:t>Số lượng nhân sự</w:t>
            </w:r>
            <w:r w:rsidR="00A93F34" w:rsidRPr="00DF1F51">
              <w:rPr>
                <w:rFonts w:ascii="Times New Roman" w:hAnsi="Times New Roman"/>
                <w:color w:val="000000"/>
              </w:rPr>
              <w:t xml:space="preserve"> không bao gồm trừ bảo vệ, lái xe, lao vụ, học việc</w:t>
            </w:r>
            <w:r w:rsidRPr="00C950E8">
              <w:rPr>
                <w:rFonts w:ascii="Times New Roman" w:hAnsi="Times New Roman"/>
                <w:color w:val="000000"/>
              </w:rPr>
              <w:t xml:space="preserve"> mỗi tháng được upload vào cuối tháng.</w:t>
            </w:r>
          </w:p>
          <w:p w14:paraId="719304EB" w14:textId="1D1CA228" w:rsidR="002545A1" w:rsidRPr="00801E7D" w:rsidRDefault="00801E7D" w:rsidP="00801E7D">
            <w:pPr>
              <w:pStyle w:val="ListParagraph"/>
              <w:numPr>
                <w:ilvl w:val="0"/>
                <w:numId w:val="51"/>
              </w:numPr>
              <w:ind w:left="360"/>
              <w:rPr>
                <w:color w:val="000000"/>
              </w:rPr>
            </w:pPr>
            <w:r w:rsidRPr="00C950E8">
              <w:rPr>
                <w:rFonts w:ascii="Times New Roman" w:hAnsi="Times New Roman"/>
                <w:color w:val="000000"/>
              </w:rPr>
              <w:t xml:space="preserve">Số lượng nhân sự bình quân = (số lượng nhân sự tháng 1 + số lượng nhân sự tháng 2 + … + số lượng nhân sự tháng </w:t>
            </w:r>
            <w:ins w:id="152" w:author="HUYNH THI NGOC TRAM" w:date="2022-08-17T13:18:00Z">
              <w:r>
                <w:rPr>
                  <w:rFonts w:ascii="Times New Roman" w:hAnsi="Times New Roman"/>
                  <w:color w:val="000000"/>
                </w:rPr>
                <w:t>báo cáo</w:t>
              </w:r>
            </w:ins>
            <w:r w:rsidR="00ED301B">
              <w:rPr>
                <w:rFonts w:ascii="Times New Roman" w:hAnsi="Times New Roman"/>
                <w:color w:val="000000"/>
              </w:rPr>
              <w:t xml:space="preserve"> </w:t>
            </w:r>
            <w:r w:rsidRPr="00C950E8">
              <w:rPr>
                <w:rFonts w:ascii="Times New Roman" w:hAnsi="Times New Roman"/>
                <w:color w:val="000000"/>
              </w:rPr>
              <w:t>T)/ T</w:t>
            </w:r>
          </w:p>
        </w:tc>
        <w:tc>
          <w:tcPr>
            <w:tcW w:w="1668" w:type="pct"/>
            <w:tcBorders>
              <w:top w:val="nil"/>
              <w:left w:val="nil"/>
              <w:bottom w:val="single" w:sz="4" w:space="0" w:color="auto"/>
              <w:right w:val="single" w:sz="4" w:space="0" w:color="auto"/>
            </w:tcBorders>
            <w:shd w:val="clear" w:color="auto" w:fill="auto"/>
            <w:hideMark/>
          </w:tcPr>
          <w:p w14:paraId="2193209F" w14:textId="313E5A2F" w:rsidR="00B101A1" w:rsidRDefault="00B101A1" w:rsidP="00B101A1">
            <w:pPr>
              <w:rPr>
                <w:ins w:id="153" w:author="Laam Giang" w:date="2022-08-11T09:21:00Z"/>
                <w:color w:val="000000"/>
                <w:sz w:val="22"/>
                <w:szCs w:val="22"/>
              </w:rPr>
            </w:pPr>
            <w:r w:rsidRPr="004C7E39">
              <w:rPr>
                <w:color w:val="000000"/>
                <w:sz w:val="22"/>
                <w:szCs w:val="22"/>
              </w:rPr>
              <w:t>= cột (30) / số lượng nhân sự bình quân của đơn vị</w:t>
            </w:r>
          </w:p>
          <w:p w14:paraId="40168EE5" w14:textId="77777777" w:rsidR="009D4477" w:rsidRPr="004C7E39" w:rsidRDefault="009D4477" w:rsidP="00B101A1">
            <w:pPr>
              <w:rPr>
                <w:color w:val="000000"/>
                <w:sz w:val="22"/>
                <w:szCs w:val="22"/>
              </w:rPr>
            </w:pPr>
          </w:p>
          <w:p w14:paraId="4415009E" w14:textId="77777777" w:rsidR="009D4477" w:rsidRPr="00C41A1C" w:rsidRDefault="009D4477" w:rsidP="009D4477">
            <w:pPr>
              <w:rPr>
                <w:color w:val="000000"/>
                <w:sz w:val="22"/>
                <w:szCs w:val="22"/>
              </w:rPr>
            </w:pPr>
            <w:r w:rsidRPr="00C41A1C">
              <w:rPr>
                <w:color w:val="000000"/>
                <w:sz w:val="22"/>
                <w:szCs w:val="22"/>
              </w:rPr>
              <w:t>Trong đó:</w:t>
            </w:r>
          </w:p>
          <w:p w14:paraId="594AE05B" w14:textId="77777777" w:rsidR="002F5F92" w:rsidRPr="006360BC" w:rsidRDefault="009D4477" w:rsidP="002F5F92">
            <w:pPr>
              <w:pStyle w:val="ListParagraph"/>
              <w:numPr>
                <w:ilvl w:val="0"/>
                <w:numId w:val="2"/>
              </w:numPr>
              <w:rPr>
                <w:color w:val="000000"/>
              </w:rPr>
            </w:pPr>
            <w:r w:rsidRPr="00D02271">
              <w:rPr>
                <w:rFonts w:ascii="Times New Roman" w:hAnsi="Times New Roman"/>
                <w:color w:val="000000"/>
              </w:rPr>
              <w:t>Số lượng nhân sự lấy từ file excel upload</w:t>
            </w:r>
            <w:r w:rsidR="002F5F92">
              <w:rPr>
                <w:rFonts w:ascii="Times New Roman" w:hAnsi="Times New Roman"/>
                <w:color w:val="000000"/>
              </w:rPr>
              <w:t xml:space="preserve"> </w:t>
            </w:r>
            <w:hyperlink w:anchor="_Excel_upload_SO_LUONG_NHAN_SU" w:history="1">
              <w:r w:rsidR="002F5F92" w:rsidRPr="00DF1F51">
                <w:rPr>
                  <w:rStyle w:val="Hyperlink"/>
                  <w:rFonts w:ascii="Times New Roman" w:hAnsi="Times New Roman"/>
                </w:rPr>
                <w:t>SO_LUONG_NHAN_SU</w:t>
              </w:r>
            </w:hyperlink>
            <w:r w:rsidR="002F5F92">
              <w:rPr>
                <w:rFonts w:ascii="Times New Roman" w:hAnsi="Times New Roman"/>
                <w:color w:val="000000"/>
              </w:rPr>
              <w:t>, cột “</w:t>
            </w:r>
            <w:r w:rsidR="002F5F92" w:rsidRPr="00DF1F51">
              <w:rPr>
                <w:rFonts w:ascii="Times New Roman" w:hAnsi="Times New Roman"/>
                <w:color w:val="000000"/>
              </w:rPr>
              <w:t>Số lượng nhân sự không bao gồm trừ bảo vệ, lái xe, lao vụ, học việc</w:t>
            </w:r>
            <w:r w:rsidR="002F5F92">
              <w:rPr>
                <w:rFonts w:ascii="Times New Roman" w:hAnsi="Times New Roman"/>
                <w:color w:val="000000"/>
              </w:rPr>
              <w:t>”</w:t>
            </w:r>
          </w:p>
          <w:p w14:paraId="5C0302E9" w14:textId="59FCAE20" w:rsidR="00A92190" w:rsidRDefault="007822AB" w:rsidP="00B101A1">
            <w:pPr>
              <w:pStyle w:val="ListParagraph"/>
              <w:numPr>
                <w:ilvl w:val="0"/>
                <w:numId w:val="2"/>
              </w:numPr>
              <w:rPr>
                <w:rFonts w:ascii="Times New Roman" w:hAnsi="Times New Roman"/>
                <w:color w:val="000000"/>
              </w:rPr>
            </w:pPr>
            <w:r>
              <w:rPr>
                <w:rFonts w:ascii="Times New Roman" w:hAnsi="Times New Roman"/>
                <w:color w:val="000000"/>
              </w:rPr>
              <w:t xml:space="preserve">File excel </w:t>
            </w:r>
            <w:r w:rsidRPr="00C950E8">
              <w:rPr>
                <w:rFonts w:ascii="Times New Roman" w:hAnsi="Times New Roman"/>
                <w:color w:val="000000"/>
              </w:rPr>
              <w:t>mỗi tháng được upload vào cuối tháng</w:t>
            </w:r>
          </w:p>
          <w:p w14:paraId="3030A7FA" w14:textId="117E18D7" w:rsidR="00801E7D" w:rsidRPr="00801E7D" w:rsidRDefault="00801E7D" w:rsidP="00B101A1">
            <w:pPr>
              <w:pStyle w:val="ListParagraph"/>
              <w:numPr>
                <w:ilvl w:val="0"/>
                <w:numId w:val="2"/>
              </w:numPr>
              <w:rPr>
                <w:rFonts w:ascii="Times New Roman" w:hAnsi="Times New Roman"/>
                <w:color w:val="000000"/>
              </w:rPr>
            </w:pPr>
          </w:p>
        </w:tc>
      </w:tr>
    </w:tbl>
    <w:p w14:paraId="5077ECCF" w14:textId="50F0248F" w:rsidR="007B4A1E" w:rsidRPr="004C7E39" w:rsidRDefault="007B4A1E" w:rsidP="004F52DC">
      <w:pPr>
        <w:pStyle w:val="Heading3"/>
      </w:pPr>
      <w:bookmarkStart w:id="154" w:name="_Toc112072805"/>
      <w:r w:rsidRPr="004C7E39">
        <w:t>KHTC006 – Báo cáo về tình hình tăng trưởng</w:t>
      </w:r>
      <w:bookmarkEnd w:id="154"/>
    </w:p>
    <w:p w14:paraId="1840AD2A" w14:textId="50451CC2" w:rsidR="008348CF" w:rsidRPr="00DA45A2" w:rsidRDefault="007B4A1E" w:rsidP="00A33AED">
      <w:pPr>
        <w:pStyle w:val="Heading4"/>
        <w:ind w:left="180"/>
        <w:rPr>
          <w:rFonts w:eastAsiaTheme="minorHAnsi"/>
          <w:sz w:val="22"/>
        </w:rPr>
      </w:pPr>
      <w:r w:rsidRPr="00DA45A2">
        <w:rPr>
          <w:rFonts w:cs="Times New Roman"/>
          <w:b/>
          <w:bCs/>
        </w:rPr>
        <w:t>Mẫu báo cáo</w:t>
      </w:r>
      <w:r w:rsidR="008348CF" w:rsidRPr="004C7E39">
        <w:rPr>
          <w:sz w:val="20"/>
          <w:szCs w:val="20"/>
        </w:rPr>
        <w:fldChar w:fldCharType="begin"/>
      </w:r>
      <w:r w:rsidR="008348CF" w:rsidRPr="00DA45A2">
        <w:rPr>
          <w:sz w:val="20"/>
          <w:szCs w:val="20"/>
        </w:rPr>
        <w:instrText xml:space="preserve"> LINK Excel.Sheet.12 "Book1" "Sheet2!R2C2:R4C20" \a \f 5 \h  \* MERGEFORMAT </w:instrText>
      </w:r>
      <w:r w:rsidR="008348CF" w:rsidRPr="004C7E39">
        <w:rPr>
          <w:sz w:val="20"/>
          <w:szCs w:val="20"/>
        </w:rPr>
        <w:fldChar w:fldCharType="separate"/>
      </w:r>
    </w:p>
    <w:tbl>
      <w:tblPr>
        <w:tblStyle w:val="TableGrid"/>
        <w:tblW w:w="5046" w:type="pct"/>
        <w:tblLook w:val="04A0" w:firstRow="1" w:lastRow="0" w:firstColumn="1" w:lastColumn="0" w:noHBand="0" w:noVBand="1"/>
      </w:tblPr>
      <w:tblGrid>
        <w:gridCol w:w="694"/>
        <w:gridCol w:w="630"/>
        <w:gridCol w:w="630"/>
        <w:gridCol w:w="630"/>
        <w:gridCol w:w="727"/>
        <w:gridCol w:w="650"/>
        <w:gridCol w:w="896"/>
        <w:gridCol w:w="750"/>
        <w:gridCol w:w="753"/>
        <w:gridCol w:w="730"/>
        <w:gridCol w:w="761"/>
        <w:gridCol w:w="535"/>
        <w:gridCol w:w="193"/>
        <w:gridCol w:w="543"/>
        <w:gridCol w:w="730"/>
        <w:gridCol w:w="805"/>
        <w:gridCol w:w="772"/>
        <w:gridCol w:w="802"/>
        <w:gridCol w:w="730"/>
        <w:gridCol w:w="772"/>
        <w:gridCol w:w="753"/>
      </w:tblGrid>
      <w:tr w:rsidR="00DA45A2" w:rsidRPr="004C7E39" w14:paraId="0ACC8EFB" w14:textId="77777777" w:rsidTr="00DA45A2">
        <w:trPr>
          <w:trHeight w:val="487"/>
        </w:trPr>
        <w:tc>
          <w:tcPr>
            <w:tcW w:w="241" w:type="pct"/>
            <w:vMerge w:val="restart"/>
            <w:shd w:val="clear" w:color="auto" w:fill="002060"/>
            <w:hideMark/>
          </w:tcPr>
          <w:p w14:paraId="7065D1A4" w14:textId="0D1E0B40" w:rsidR="008348CF" w:rsidRPr="004C7E39" w:rsidRDefault="008348CF" w:rsidP="008348CF">
            <w:pPr>
              <w:rPr>
                <w:color w:val="FFFFFF" w:themeColor="background1"/>
                <w:sz w:val="20"/>
                <w:szCs w:val="20"/>
              </w:rPr>
            </w:pPr>
            <w:r w:rsidRPr="004C7E39">
              <w:rPr>
                <w:color w:val="FFFFFF" w:themeColor="background1"/>
                <w:sz w:val="20"/>
                <w:szCs w:val="20"/>
              </w:rPr>
              <w:t xml:space="preserve">Đối tượng </w:t>
            </w:r>
            <w:r w:rsidRPr="004C7E39">
              <w:rPr>
                <w:color w:val="FFFFFF" w:themeColor="background1"/>
                <w:sz w:val="20"/>
                <w:szCs w:val="20"/>
              </w:rPr>
              <w:lastRenderedPageBreak/>
              <w:t>khách hàng</w:t>
            </w:r>
          </w:p>
        </w:tc>
        <w:tc>
          <w:tcPr>
            <w:tcW w:w="177" w:type="pct"/>
            <w:vMerge w:val="restart"/>
            <w:shd w:val="clear" w:color="auto" w:fill="002060"/>
            <w:hideMark/>
          </w:tcPr>
          <w:p w14:paraId="0D286BCE" w14:textId="77777777" w:rsidR="008348CF" w:rsidRPr="004C7E39" w:rsidRDefault="008348CF" w:rsidP="008348CF">
            <w:pPr>
              <w:rPr>
                <w:color w:val="FFFFFF" w:themeColor="background1"/>
                <w:sz w:val="20"/>
                <w:szCs w:val="20"/>
              </w:rPr>
            </w:pPr>
            <w:r w:rsidRPr="004C7E39">
              <w:rPr>
                <w:color w:val="FFFFFF" w:themeColor="background1"/>
                <w:sz w:val="20"/>
                <w:szCs w:val="20"/>
              </w:rPr>
              <w:lastRenderedPageBreak/>
              <w:t>Đơn vị</w:t>
            </w:r>
          </w:p>
        </w:tc>
        <w:tc>
          <w:tcPr>
            <w:tcW w:w="180" w:type="pct"/>
            <w:vMerge w:val="restart"/>
            <w:shd w:val="clear" w:color="auto" w:fill="002060"/>
            <w:hideMark/>
          </w:tcPr>
          <w:p w14:paraId="62BC6E9D" w14:textId="77777777" w:rsidR="008348CF" w:rsidRPr="004C7E39" w:rsidRDefault="008348CF" w:rsidP="008348CF">
            <w:pPr>
              <w:rPr>
                <w:color w:val="FFFFFF" w:themeColor="background1"/>
                <w:sz w:val="20"/>
                <w:szCs w:val="20"/>
              </w:rPr>
            </w:pPr>
            <w:r w:rsidRPr="004C7E39">
              <w:rPr>
                <w:color w:val="FFFFFF" w:themeColor="background1"/>
                <w:sz w:val="20"/>
                <w:szCs w:val="20"/>
              </w:rPr>
              <w:t xml:space="preserve">Tên đơn </w:t>
            </w:r>
            <w:r w:rsidRPr="004C7E39">
              <w:rPr>
                <w:color w:val="FFFFFF" w:themeColor="background1"/>
                <w:sz w:val="20"/>
                <w:szCs w:val="20"/>
              </w:rPr>
              <w:lastRenderedPageBreak/>
              <w:t>vị</w:t>
            </w:r>
          </w:p>
        </w:tc>
        <w:tc>
          <w:tcPr>
            <w:tcW w:w="177" w:type="pct"/>
            <w:vMerge w:val="restart"/>
            <w:shd w:val="clear" w:color="auto" w:fill="002060"/>
            <w:hideMark/>
          </w:tcPr>
          <w:p w14:paraId="71EC6063" w14:textId="77777777" w:rsidR="008348CF" w:rsidRPr="004C7E39" w:rsidRDefault="008348CF" w:rsidP="008348CF">
            <w:pPr>
              <w:rPr>
                <w:color w:val="FFFFFF" w:themeColor="background1"/>
                <w:sz w:val="20"/>
                <w:szCs w:val="20"/>
              </w:rPr>
            </w:pPr>
            <w:r w:rsidRPr="004C7E39">
              <w:rPr>
                <w:color w:val="FFFFFF" w:themeColor="background1"/>
                <w:sz w:val="20"/>
                <w:szCs w:val="20"/>
              </w:rPr>
              <w:lastRenderedPageBreak/>
              <w:t>Khu vực</w:t>
            </w:r>
          </w:p>
        </w:tc>
        <w:tc>
          <w:tcPr>
            <w:tcW w:w="228" w:type="pct"/>
            <w:vMerge w:val="restart"/>
            <w:shd w:val="clear" w:color="auto" w:fill="002060"/>
            <w:hideMark/>
          </w:tcPr>
          <w:p w14:paraId="143AB0A0" w14:textId="77777777" w:rsidR="008348CF" w:rsidRPr="004C7E39" w:rsidRDefault="008348CF" w:rsidP="008348CF">
            <w:pPr>
              <w:rPr>
                <w:color w:val="FFFFFF" w:themeColor="background1"/>
                <w:sz w:val="20"/>
                <w:szCs w:val="20"/>
              </w:rPr>
            </w:pPr>
            <w:r w:rsidRPr="004C7E39">
              <w:rPr>
                <w:color w:val="FFFFFF" w:themeColor="background1"/>
                <w:sz w:val="20"/>
                <w:szCs w:val="20"/>
              </w:rPr>
              <w:t>Tháng</w:t>
            </w:r>
          </w:p>
        </w:tc>
        <w:tc>
          <w:tcPr>
            <w:tcW w:w="1130" w:type="pct"/>
            <w:gridSpan w:val="4"/>
            <w:shd w:val="clear" w:color="auto" w:fill="002060"/>
            <w:hideMark/>
          </w:tcPr>
          <w:p w14:paraId="2A96AAF1" w14:textId="77777777" w:rsidR="008348CF" w:rsidRPr="004C7E39" w:rsidRDefault="008348CF" w:rsidP="008348CF">
            <w:pPr>
              <w:rPr>
                <w:color w:val="FFFFFF" w:themeColor="background1"/>
                <w:sz w:val="20"/>
                <w:szCs w:val="20"/>
              </w:rPr>
            </w:pPr>
            <w:r w:rsidRPr="004C7E39">
              <w:rPr>
                <w:color w:val="FFFFFF" w:themeColor="background1"/>
                <w:sz w:val="20"/>
                <w:szCs w:val="20"/>
              </w:rPr>
              <w:t>Tăng trưởng Huy động</w:t>
            </w:r>
          </w:p>
        </w:tc>
        <w:tc>
          <w:tcPr>
            <w:tcW w:w="1164" w:type="pct"/>
            <w:gridSpan w:val="6"/>
            <w:shd w:val="clear" w:color="auto" w:fill="002060"/>
            <w:hideMark/>
          </w:tcPr>
          <w:p w14:paraId="71289798" w14:textId="77777777" w:rsidR="008348CF" w:rsidRPr="004C7E39" w:rsidRDefault="008348CF" w:rsidP="008348CF">
            <w:pPr>
              <w:rPr>
                <w:color w:val="FFFFFF" w:themeColor="background1"/>
                <w:sz w:val="20"/>
                <w:szCs w:val="20"/>
              </w:rPr>
            </w:pPr>
            <w:r w:rsidRPr="004C7E39">
              <w:rPr>
                <w:color w:val="FFFFFF" w:themeColor="background1"/>
                <w:sz w:val="20"/>
                <w:szCs w:val="20"/>
              </w:rPr>
              <w:t>Tăng trưởng Dư nợ</w:t>
            </w:r>
          </w:p>
        </w:tc>
        <w:tc>
          <w:tcPr>
            <w:tcW w:w="958" w:type="pct"/>
            <w:gridSpan w:val="3"/>
            <w:shd w:val="clear" w:color="auto" w:fill="002060"/>
            <w:hideMark/>
          </w:tcPr>
          <w:p w14:paraId="3D4C9D54" w14:textId="5EB9C486" w:rsidR="008348CF" w:rsidRPr="004C7E39" w:rsidRDefault="008348CF" w:rsidP="008348CF">
            <w:pPr>
              <w:rPr>
                <w:color w:val="FFFFFF" w:themeColor="background1"/>
                <w:sz w:val="20"/>
                <w:szCs w:val="20"/>
              </w:rPr>
            </w:pPr>
            <w:r w:rsidRPr="004C7E39">
              <w:rPr>
                <w:color w:val="FFFFFF" w:themeColor="background1"/>
                <w:sz w:val="20"/>
                <w:szCs w:val="20"/>
              </w:rPr>
              <w:t>Tăng trưởng thu nhập thuần dịch vụ (NFI)</w:t>
            </w:r>
          </w:p>
        </w:tc>
        <w:tc>
          <w:tcPr>
            <w:tcW w:w="747" w:type="pct"/>
            <w:gridSpan w:val="3"/>
            <w:shd w:val="clear" w:color="auto" w:fill="002060"/>
            <w:hideMark/>
          </w:tcPr>
          <w:p w14:paraId="3F3C63C7" w14:textId="77777777" w:rsidR="008348CF" w:rsidRPr="004C7E39" w:rsidRDefault="008348CF" w:rsidP="008348CF">
            <w:pPr>
              <w:ind w:left="180"/>
              <w:rPr>
                <w:color w:val="FFFFFF" w:themeColor="background1"/>
                <w:sz w:val="20"/>
                <w:szCs w:val="20"/>
              </w:rPr>
            </w:pPr>
            <w:r w:rsidRPr="004C7E39">
              <w:rPr>
                <w:color w:val="FFFFFF" w:themeColor="background1"/>
                <w:sz w:val="20"/>
                <w:szCs w:val="20"/>
              </w:rPr>
              <w:t>Tăng trưởng lợi nhuận</w:t>
            </w:r>
          </w:p>
        </w:tc>
      </w:tr>
      <w:tr w:rsidR="00DA45A2" w:rsidRPr="004C7E39" w14:paraId="3B7F5193" w14:textId="77777777" w:rsidTr="00DA45A2">
        <w:trPr>
          <w:trHeight w:val="1481"/>
        </w:trPr>
        <w:tc>
          <w:tcPr>
            <w:tcW w:w="241" w:type="pct"/>
            <w:vMerge/>
            <w:shd w:val="clear" w:color="auto" w:fill="002060"/>
            <w:hideMark/>
          </w:tcPr>
          <w:p w14:paraId="6495E3CF" w14:textId="77777777" w:rsidR="008348CF" w:rsidRPr="004C7E39" w:rsidRDefault="008348CF" w:rsidP="008348CF">
            <w:pPr>
              <w:ind w:left="180"/>
              <w:rPr>
                <w:color w:val="FFFFFF" w:themeColor="background1"/>
                <w:sz w:val="20"/>
                <w:szCs w:val="20"/>
              </w:rPr>
            </w:pPr>
          </w:p>
        </w:tc>
        <w:tc>
          <w:tcPr>
            <w:tcW w:w="177" w:type="pct"/>
            <w:vMerge/>
            <w:shd w:val="clear" w:color="auto" w:fill="002060"/>
            <w:hideMark/>
          </w:tcPr>
          <w:p w14:paraId="655177FB" w14:textId="77777777" w:rsidR="008348CF" w:rsidRPr="004C7E39" w:rsidRDefault="008348CF" w:rsidP="008348CF">
            <w:pPr>
              <w:ind w:left="180"/>
              <w:rPr>
                <w:color w:val="FFFFFF" w:themeColor="background1"/>
                <w:sz w:val="20"/>
                <w:szCs w:val="20"/>
              </w:rPr>
            </w:pPr>
          </w:p>
        </w:tc>
        <w:tc>
          <w:tcPr>
            <w:tcW w:w="180" w:type="pct"/>
            <w:vMerge/>
            <w:shd w:val="clear" w:color="auto" w:fill="002060"/>
            <w:hideMark/>
          </w:tcPr>
          <w:p w14:paraId="0174B4B9" w14:textId="77777777" w:rsidR="008348CF" w:rsidRPr="004C7E39" w:rsidRDefault="008348CF" w:rsidP="008348CF">
            <w:pPr>
              <w:ind w:left="180"/>
              <w:rPr>
                <w:color w:val="FFFFFF" w:themeColor="background1"/>
                <w:sz w:val="20"/>
                <w:szCs w:val="20"/>
              </w:rPr>
            </w:pPr>
          </w:p>
        </w:tc>
        <w:tc>
          <w:tcPr>
            <w:tcW w:w="177" w:type="pct"/>
            <w:vMerge/>
            <w:shd w:val="clear" w:color="auto" w:fill="002060"/>
            <w:hideMark/>
          </w:tcPr>
          <w:p w14:paraId="7545DD31" w14:textId="77777777" w:rsidR="008348CF" w:rsidRPr="004C7E39" w:rsidRDefault="008348CF" w:rsidP="008348CF">
            <w:pPr>
              <w:ind w:left="180"/>
              <w:rPr>
                <w:color w:val="FFFFFF" w:themeColor="background1"/>
                <w:sz w:val="20"/>
                <w:szCs w:val="20"/>
              </w:rPr>
            </w:pPr>
          </w:p>
        </w:tc>
        <w:tc>
          <w:tcPr>
            <w:tcW w:w="228" w:type="pct"/>
            <w:vMerge/>
            <w:shd w:val="clear" w:color="auto" w:fill="002060"/>
            <w:hideMark/>
          </w:tcPr>
          <w:p w14:paraId="1443A5A7" w14:textId="77777777" w:rsidR="008348CF" w:rsidRPr="004C7E39" w:rsidRDefault="008348CF" w:rsidP="008348CF">
            <w:pPr>
              <w:ind w:left="180"/>
              <w:rPr>
                <w:color w:val="FFFFFF" w:themeColor="background1"/>
                <w:sz w:val="20"/>
                <w:szCs w:val="20"/>
              </w:rPr>
            </w:pPr>
          </w:p>
        </w:tc>
        <w:tc>
          <w:tcPr>
            <w:tcW w:w="182" w:type="pct"/>
            <w:shd w:val="clear" w:color="auto" w:fill="002060"/>
            <w:hideMark/>
          </w:tcPr>
          <w:p w14:paraId="0236B8A3" w14:textId="77777777" w:rsidR="008348CF" w:rsidRPr="004C7E39" w:rsidRDefault="008348CF" w:rsidP="008348CF">
            <w:pPr>
              <w:rPr>
                <w:color w:val="FFFFFF" w:themeColor="background1"/>
                <w:sz w:val="20"/>
                <w:szCs w:val="20"/>
              </w:rPr>
            </w:pPr>
            <w:r w:rsidRPr="004C7E39">
              <w:rPr>
                <w:color w:val="FFFFFF" w:themeColor="background1"/>
                <w:sz w:val="20"/>
                <w:szCs w:val="20"/>
              </w:rPr>
              <w:t>HDV BQ YTD</w:t>
            </w:r>
          </w:p>
        </w:tc>
        <w:tc>
          <w:tcPr>
            <w:tcW w:w="373" w:type="pct"/>
            <w:shd w:val="clear" w:color="auto" w:fill="002060"/>
            <w:hideMark/>
          </w:tcPr>
          <w:p w14:paraId="0855E4D7" w14:textId="77777777" w:rsidR="008348CF" w:rsidRPr="004C7E39" w:rsidRDefault="008348CF" w:rsidP="008348CF">
            <w:pPr>
              <w:rPr>
                <w:color w:val="FFFFFF" w:themeColor="background1"/>
                <w:sz w:val="20"/>
                <w:szCs w:val="20"/>
              </w:rPr>
            </w:pPr>
            <w:r w:rsidRPr="004C7E39">
              <w:rPr>
                <w:color w:val="FFFFFF" w:themeColor="background1"/>
                <w:sz w:val="20"/>
                <w:szCs w:val="20"/>
              </w:rPr>
              <w:t>GAP kế hoạch HĐV BQ YTD</w:t>
            </w:r>
          </w:p>
        </w:tc>
        <w:tc>
          <w:tcPr>
            <w:tcW w:w="275" w:type="pct"/>
            <w:shd w:val="clear" w:color="auto" w:fill="002060"/>
            <w:hideMark/>
          </w:tcPr>
          <w:p w14:paraId="6238B23F" w14:textId="77777777" w:rsidR="008348CF" w:rsidRPr="004C7E39" w:rsidRDefault="008348CF" w:rsidP="008348CF">
            <w:pPr>
              <w:rPr>
                <w:color w:val="FFFFFF" w:themeColor="background1"/>
                <w:sz w:val="20"/>
                <w:szCs w:val="20"/>
              </w:rPr>
            </w:pPr>
            <w:r w:rsidRPr="004C7E39">
              <w:rPr>
                <w:color w:val="FFFFFF" w:themeColor="background1"/>
                <w:sz w:val="20"/>
                <w:szCs w:val="20"/>
              </w:rPr>
              <w:t>Tỷ lệ CASA BQ/ HĐV BQ</w:t>
            </w:r>
          </w:p>
        </w:tc>
        <w:tc>
          <w:tcPr>
            <w:tcW w:w="300" w:type="pct"/>
            <w:shd w:val="clear" w:color="auto" w:fill="002060"/>
            <w:hideMark/>
          </w:tcPr>
          <w:p w14:paraId="341AF6D1" w14:textId="77777777" w:rsidR="008348CF" w:rsidRPr="004C7E39" w:rsidRDefault="008348CF" w:rsidP="008348CF">
            <w:pPr>
              <w:rPr>
                <w:color w:val="FFFFFF" w:themeColor="background1"/>
                <w:sz w:val="20"/>
                <w:szCs w:val="20"/>
              </w:rPr>
            </w:pPr>
            <w:r w:rsidRPr="004C7E39">
              <w:rPr>
                <w:color w:val="FFFFFF" w:themeColor="background1"/>
                <w:sz w:val="20"/>
                <w:szCs w:val="20"/>
              </w:rPr>
              <w:t>Xu hướng tăng trưởng HĐV</w:t>
            </w:r>
          </w:p>
        </w:tc>
        <w:tc>
          <w:tcPr>
            <w:tcW w:w="224" w:type="pct"/>
            <w:shd w:val="clear" w:color="auto" w:fill="002060"/>
            <w:hideMark/>
          </w:tcPr>
          <w:p w14:paraId="097B759D" w14:textId="77777777" w:rsidR="008348CF" w:rsidRPr="004C7E39" w:rsidRDefault="008348CF" w:rsidP="008348CF">
            <w:pPr>
              <w:rPr>
                <w:color w:val="FFFFFF" w:themeColor="background1"/>
                <w:sz w:val="20"/>
                <w:szCs w:val="20"/>
              </w:rPr>
            </w:pPr>
            <w:r w:rsidRPr="004C7E39">
              <w:rPr>
                <w:color w:val="FFFFFF" w:themeColor="background1"/>
                <w:sz w:val="20"/>
                <w:szCs w:val="20"/>
              </w:rPr>
              <w:t>Dư Nợ BQ YTD</w:t>
            </w:r>
          </w:p>
        </w:tc>
        <w:tc>
          <w:tcPr>
            <w:tcW w:w="300" w:type="pct"/>
            <w:shd w:val="clear" w:color="auto" w:fill="002060"/>
            <w:hideMark/>
          </w:tcPr>
          <w:p w14:paraId="605BB8A9" w14:textId="77777777" w:rsidR="008348CF" w:rsidRPr="004C7E39" w:rsidRDefault="008348CF" w:rsidP="008348CF">
            <w:pPr>
              <w:rPr>
                <w:color w:val="FFFFFF" w:themeColor="background1"/>
                <w:sz w:val="20"/>
                <w:szCs w:val="20"/>
              </w:rPr>
            </w:pPr>
            <w:r w:rsidRPr="004C7E39">
              <w:rPr>
                <w:color w:val="FFFFFF" w:themeColor="background1"/>
                <w:sz w:val="20"/>
                <w:szCs w:val="20"/>
              </w:rPr>
              <w:t>GAP kế hoạch Dư Nợ BQ YTD</w:t>
            </w:r>
          </w:p>
        </w:tc>
        <w:tc>
          <w:tcPr>
            <w:tcW w:w="246" w:type="pct"/>
            <w:gridSpan w:val="2"/>
            <w:shd w:val="clear" w:color="auto" w:fill="002060"/>
            <w:hideMark/>
          </w:tcPr>
          <w:p w14:paraId="39C8272D" w14:textId="77777777" w:rsidR="008348CF" w:rsidRPr="004C7E39" w:rsidRDefault="008348CF" w:rsidP="008348CF">
            <w:pPr>
              <w:rPr>
                <w:color w:val="FFFFFF" w:themeColor="background1"/>
                <w:sz w:val="20"/>
                <w:szCs w:val="20"/>
              </w:rPr>
            </w:pPr>
            <w:r w:rsidRPr="004C7E39">
              <w:rPr>
                <w:color w:val="FFFFFF" w:themeColor="background1"/>
                <w:sz w:val="20"/>
                <w:szCs w:val="20"/>
              </w:rPr>
              <w:t>Tỷ lệ NPL Tháng báo cáo</w:t>
            </w:r>
          </w:p>
        </w:tc>
        <w:tc>
          <w:tcPr>
            <w:tcW w:w="394" w:type="pct"/>
            <w:gridSpan w:val="2"/>
            <w:shd w:val="clear" w:color="auto" w:fill="002060"/>
            <w:hideMark/>
          </w:tcPr>
          <w:p w14:paraId="4E93C5E2" w14:textId="77777777" w:rsidR="008348CF" w:rsidRPr="004C7E39" w:rsidRDefault="008348CF" w:rsidP="008348CF">
            <w:pPr>
              <w:rPr>
                <w:color w:val="FFFFFF" w:themeColor="background1"/>
                <w:sz w:val="20"/>
                <w:szCs w:val="20"/>
              </w:rPr>
            </w:pPr>
            <w:r w:rsidRPr="004C7E39">
              <w:rPr>
                <w:color w:val="FFFFFF" w:themeColor="background1"/>
                <w:sz w:val="20"/>
                <w:szCs w:val="20"/>
              </w:rPr>
              <w:t>Xu hướng tăng trưởng Dư nợ</w:t>
            </w:r>
          </w:p>
        </w:tc>
        <w:tc>
          <w:tcPr>
            <w:tcW w:w="342" w:type="pct"/>
            <w:shd w:val="clear" w:color="auto" w:fill="002060"/>
            <w:hideMark/>
          </w:tcPr>
          <w:p w14:paraId="161B5575" w14:textId="77777777" w:rsidR="008348CF" w:rsidRPr="004C7E39" w:rsidRDefault="008348CF" w:rsidP="008348CF">
            <w:pPr>
              <w:rPr>
                <w:color w:val="FFFFFF" w:themeColor="background1"/>
                <w:sz w:val="20"/>
                <w:szCs w:val="20"/>
              </w:rPr>
            </w:pPr>
            <w:r w:rsidRPr="004C7E39">
              <w:rPr>
                <w:color w:val="FFFFFF" w:themeColor="background1"/>
                <w:sz w:val="20"/>
                <w:szCs w:val="20"/>
              </w:rPr>
              <w:t>Thu nhập thuần dịch vụ (NFI) YTD</w:t>
            </w:r>
          </w:p>
        </w:tc>
        <w:tc>
          <w:tcPr>
            <w:tcW w:w="298" w:type="pct"/>
            <w:shd w:val="clear" w:color="auto" w:fill="002060"/>
            <w:hideMark/>
          </w:tcPr>
          <w:p w14:paraId="31AA21A0" w14:textId="77777777" w:rsidR="008348CF" w:rsidRPr="004C7E39" w:rsidRDefault="008348CF" w:rsidP="008348CF">
            <w:pPr>
              <w:rPr>
                <w:color w:val="FFFFFF" w:themeColor="background1"/>
                <w:sz w:val="20"/>
                <w:szCs w:val="20"/>
              </w:rPr>
            </w:pPr>
            <w:r w:rsidRPr="004C7E39">
              <w:rPr>
                <w:color w:val="FFFFFF" w:themeColor="background1"/>
                <w:sz w:val="20"/>
                <w:szCs w:val="20"/>
              </w:rPr>
              <w:t>% HTKH Thu nhập thuần dịch vụ</w:t>
            </w:r>
          </w:p>
        </w:tc>
        <w:tc>
          <w:tcPr>
            <w:tcW w:w="318" w:type="pct"/>
            <w:shd w:val="clear" w:color="auto" w:fill="002060"/>
            <w:hideMark/>
          </w:tcPr>
          <w:p w14:paraId="66D8D2D6" w14:textId="77777777" w:rsidR="008348CF" w:rsidRPr="004C7E39" w:rsidRDefault="008348CF" w:rsidP="008348CF">
            <w:pPr>
              <w:rPr>
                <w:color w:val="FFFFFF" w:themeColor="background1"/>
                <w:sz w:val="20"/>
                <w:szCs w:val="20"/>
              </w:rPr>
            </w:pPr>
            <w:r w:rsidRPr="004C7E39">
              <w:rPr>
                <w:color w:val="FFFFFF" w:themeColor="background1"/>
                <w:sz w:val="20"/>
                <w:szCs w:val="20"/>
              </w:rPr>
              <w:t>YTD Xu hướng tăng trưởng thu nhập thuần dịch vụ</w:t>
            </w:r>
          </w:p>
        </w:tc>
        <w:tc>
          <w:tcPr>
            <w:tcW w:w="205" w:type="pct"/>
            <w:shd w:val="clear" w:color="auto" w:fill="002060"/>
            <w:hideMark/>
          </w:tcPr>
          <w:p w14:paraId="271D422C" w14:textId="77777777" w:rsidR="008348CF" w:rsidRPr="004C7E39" w:rsidRDefault="008348CF" w:rsidP="008348CF">
            <w:pPr>
              <w:rPr>
                <w:color w:val="FFFFFF" w:themeColor="background1"/>
                <w:sz w:val="20"/>
                <w:szCs w:val="20"/>
              </w:rPr>
            </w:pPr>
            <w:r w:rsidRPr="004C7E39">
              <w:rPr>
                <w:color w:val="FFFFFF" w:themeColor="background1"/>
                <w:sz w:val="20"/>
                <w:szCs w:val="20"/>
              </w:rPr>
              <w:t>Lợi nhuận YTD</w:t>
            </w:r>
          </w:p>
        </w:tc>
        <w:tc>
          <w:tcPr>
            <w:tcW w:w="271" w:type="pct"/>
            <w:shd w:val="clear" w:color="auto" w:fill="002060"/>
            <w:hideMark/>
          </w:tcPr>
          <w:p w14:paraId="28805113" w14:textId="77777777" w:rsidR="008348CF" w:rsidRPr="004C7E39" w:rsidRDefault="008348CF" w:rsidP="008348CF">
            <w:pPr>
              <w:rPr>
                <w:color w:val="FFFFFF" w:themeColor="background1"/>
                <w:sz w:val="20"/>
                <w:szCs w:val="20"/>
              </w:rPr>
            </w:pPr>
            <w:r w:rsidRPr="004C7E39">
              <w:rPr>
                <w:color w:val="FFFFFF" w:themeColor="background1"/>
                <w:sz w:val="20"/>
                <w:szCs w:val="20"/>
              </w:rPr>
              <w:t>% HTKH Lợi Nhuận YTD</w:t>
            </w:r>
          </w:p>
        </w:tc>
        <w:tc>
          <w:tcPr>
            <w:tcW w:w="272" w:type="pct"/>
            <w:shd w:val="clear" w:color="auto" w:fill="002060"/>
            <w:hideMark/>
          </w:tcPr>
          <w:p w14:paraId="5DB31D7E" w14:textId="77777777" w:rsidR="008348CF" w:rsidRPr="004C7E39" w:rsidRDefault="008348CF" w:rsidP="008348CF">
            <w:pPr>
              <w:rPr>
                <w:color w:val="FFFFFF" w:themeColor="background1"/>
                <w:sz w:val="20"/>
                <w:szCs w:val="20"/>
              </w:rPr>
            </w:pPr>
            <w:r w:rsidRPr="004C7E39">
              <w:rPr>
                <w:color w:val="FFFFFF" w:themeColor="background1"/>
                <w:sz w:val="20"/>
                <w:szCs w:val="20"/>
              </w:rPr>
              <w:t>Xu hướng tăng trưởng lợi nhuận</w:t>
            </w:r>
          </w:p>
        </w:tc>
      </w:tr>
      <w:tr w:rsidR="00DA45A2" w:rsidRPr="004C7E39" w14:paraId="03FB7E78" w14:textId="77777777" w:rsidTr="00DA45A2">
        <w:trPr>
          <w:trHeight w:val="77"/>
        </w:trPr>
        <w:tc>
          <w:tcPr>
            <w:tcW w:w="241" w:type="pct"/>
            <w:hideMark/>
          </w:tcPr>
          <w:p w14:paraId="1E695656" w14:textId="77777777" w:rsidR="008348CF" w:rsidRPr="004C7E39" w:rsidRDefault="008348CF" w:rsidP="008348CF">
            <w:pPr>
              <w:ind w:left="180"/>
              <w:rPr>
                <w:i/>
                <w:iCs/>
                <w:sz w:val="20"/>
                <w:szCs w:val="20"/>
              </w:rPr>
            </w:pPr>
            <w:r w:rsidRPr="004C7E39">
              <w:rPr>
                <w:i/>
                <w:iCs/>
                <w:sz w:val="20"/>
                <w:szCs w:val="20"/>
              </w:rPr>
              <w:t>(1)</w:t>
            </w:r>
          </w:p>
        </w:tc>
        <w:tc>
          <w:tcPr>
            <w:tcW w:w="177" w:type="pct"/>
            <w:hideMark/>
          </w:tcPr>
          <w:p w14:paraId="4A21E43A" w14:textId="77777777" w:rsidR="008348CF" w:rsidRPr="004C7E39" w:rsidRDefault="008348CF" w:rsidP="008348CF">
            <w:pPr>
              <w:ind w:left="180"/>
              <w:rPr>
                <w:i/>
                <w:iCs/>
                <w:sz w:val="20"/>
                <w:szCs w:val="20"/>
              </w:rPr>
            </w:pPr>
            <w:r w:rsidRPr="004C7E39">
              <w:rPr>
                <w:i/>
                <w:iCs/>
                <w:sz w:val="20"/>
                <w:szCs w:val="20"/>
              </w:rPr>
              <w:t>(2)</w:t>
            </w:r>
          </w:p>
        </w:tc>
        <w:tc>
          <w:tcPr>
            <w:tcW w:w="180" w:type="pct"/>
            <w:hideMark/>
          </w:tcPr>
          <w:p w14:paraId="113D6DC0" w14:textId="77777777" w:rsidR="008348CF" w:rsidRPr="004C7E39" w:rsidRDefault="008348CF" w:rsidP="008348CF">
            <w:pPr>
              <w:ind w:left="180"/>
              <w:rPr>
                <w:i/>
                <w:iCs/>
                <w:sz w:val="20"/>
                <w:szCs w:val="20"/>
              </w:rPr>
            </w:pPr>
            <w:r w:rsidRPr="004C7E39">
              <w:rPr>
                <w:i/>
                <w:iCs/>
                <w:sz w:val="20"/>
                <w:szCs w:val="20"/>
              </w:rPr>
              <w:t>(3)</w:t>
            </w:r>
          </w:p>
        </w:tc>
        <w:tc>
          <w:tcPr>
            <w:tcW w:w="177" w:type="pct"/>
            <w:hideMark/>
          </w:tcPr>
          <w:p w14:paraId="7CA808B5" w14:textId="77777777" w:rsidR="008348CF" w:rsidRPr="004C7E39" w:rsidRDefault="008348CF" w:rsidP="008348CF">
            <w:pPr>
              <w:ind w:left="180"/>
              <w:rPr>
                <w:i/>
                <w:iCs/>
                <w:sz w:val="20"/>
                <w:szCs w:val="20"/>
              </w:rPr>
            </w:pPr>
            <w:r w:rsidRPr="004C7E39">
              <w:rPr>
                <w:i/>
                <w:iCs/>
                <w:sz w:val="20"/>
                <w:szCs w:val="20"/>
              </w:rPr>
              <w:t>(4)</w:t>
            </w:r>
          </w:p>
        </w:tc>
        <w:tc>
          <w:tcPr>
            <w:tcW w:w="228" w:type="pct"/>
            <w:hideMark/>
          </w:tcPr>
          <w:p w14:paraId="5562FD2A" w14:textId="77777777" w:rsidR="008348CF" w:rsidRPr="004C7E39" w:rsidRDefault="008348CF" w:rsidP="008348CF">
            <w:pPr>
              <w:ind w:left="180"/>
              <w:rPr>
                <w:i/>
                <w:iCs/>
                <w:sz w:val="20"/>
                <w:szCs w:val="20"/>
              </w:rPr>
            </w:pPr>
            <w:r w:rsidRPr="004C7E39">
              <w:rPr>
                <w:i/>
                <w:iCs/>
                <w:sz w:val="20"/>
                <w:szCs w:val="20"/>
              </w:rPr>
              <w:t>(5)</w:t>
            </w:r>
          </w:p>
        </w:tc>
        <w:tc>
          <w:tcPr>
            <w:tcW w:w="182" w:type="pct"/>
            <w:hideMark/>
          </w:tcPr>
          <w:p w14:paraId="5197265F" w14:textId="77777777" w:rsidR="008348CF" w:rsidRPr="004C7E39" w:rsidRDefault="008348CF" w:rsidP="008348CF">
            <w:pPr>
              <w:ind w:left="180"/>
              <w:rPr>
                <w:i/>
                <w:iCs/>
                <w:sz w:val="20"/>
                <w:szCs w:val="20"/>
              </w:rPr>
            </w:pPr>
            <w:r w:rsidRPr="004C7E39">
              <w:rPr>
                <w:i/>
                <w:iCs/>
                <w:sz w:val="20"/>
                <w:szCs w:val="20"/>
              </w:rPr>
              <w:t>(6)</w:t>
            </w:r>
          </w:p>
        </w:tc>
        <w:tc>
          <w:tcPr>
            <w:tcW w:w="373" w:type="pct"/>
            <w:hideMark/>
          </w:tcPr>
          <w:p w14:paraId="2EA7FCDB" w14:textId="77777777" w:rsidR="008348CF" w:rsidRPr="004C7E39" w:rsidRDefault="008348CF" w:rsidP="008348CF">
            <w:pPr>
              <w:ind w:left="180"/>
              <w:rPr>
                <w:i/>
                <w:iCs/>
                <w:sz w:val="20"/>
                <w:szCs w:val="20"/>
              </w:rPr>
            </w:pPr>
            <w:r w:rsidRPr="004C7E39">
              <w:rPr>
                <w:i/>
                <w:iCs/>
                <w:sz w:val="20"/>
                <w:szCs w:val="20"/>
              </w:rPr>
              <w:t>(7)</w:t>
            </w:r>
          </w:p>
        </w:tc>
        <w:tc>
          <w:tcPr>
            <w:tcW w:w="275" w:type="pct"/>
            <w:hideMark/>
          </w:tcPr>
          <w:p w14:paraId="7D9C1813" w14:textId="77777777" w:rsidR="008348CF" w:rsidRPr="004C7E39" w:rsidRDefault="008348CF" w:rsidP="008348CF">
            <w:pPr>
              <w:ind w:left="180"/>
              <w:rPr>
                <w:i/>
                <w:iCs/>
                <w:sz w:val="20"/>
                <w:szCs w:val="20"/>
              </w:rPr>
            </w:pPr>
            <w:r w:rsidRPr="004C7E39">
              <w:rPr>
                <w:i/>
                <w:iCs/>
                <w:sz w:val="20"/>
                <w:szCs w:val="20"/>
              </w:rPr>
              <w:t>(8)</w:t>
            </w:r>
          </w:p>
        </w:tc>
        <w:tc>
          <w:tcPr>
            <w:tcW w:w="300" w:type="pct"/>
            <w:hideMark/>
          </w:tcPr>
          <w:p w14:paraId="68548BC8" w14:textId="77777777" w:rsidR="008348CF" w:rsidRPr="004C7E39" w:rsidRDefault="008348CF" w:rsidP="008348CF">
            <w:pPr>
              <w:ind w:left="180"/>
              <w:rPr>
                <w:i/>
                <w:iCs/>
                <w:sz w:val="20"/>
                <w:szCs w:val="20"/>
              </w:rPr>
            </w:pPr>
            <w:r w:rsidRPr="004C7E39">
              <w:rPr>
                <w:i/>
                <w:iCs/>
                <w:sz w:val="20"/>
                <w:szCs w:val="20"/>
              </w:rPr>
              <w:t>(9)</w:t>
            </w:r>
          </w:p>
        </w:tc>
        <w:tc>
          <w:tcPr>
            <w:tcW w:w="224" w:type="pct"/>
            <w:hideMark/>
          </w:tcPr>
          <w:p w14:paraId="0E8373AA" w14:textId="77777777" w:rsidR="008348CF" w:rsidRPr="004C7E39" w:rsidRDefault="008348CF" w:rsidP="008348CF">
            <w:pPr>
              <w:ind w:left="180"/>
              <w:rPr>
                <w:i/>
                <w:iCs/>
                <w:sz w:val="20"/>
                <w:szCs w:val="20"/>
              </w:rPr>
            </w:pPr>
            <w:r w:rsidRPr="004C7E39">
              <w:rPr>
                <w:i/>
                <w:iCs/>
                <w:sz w:val="20"/>
                <w:szCs w:val="20"/>
              </w:rPr>
              <w:t>(10)</w:t>
            </w:r>
          </w:p>
        </w:tc>
        <w:tc>
          <w:tcPr>
            <w:tcW w:w="481" w:type="pct"/>
            <w:gridSpan w:val="2"/>
            <w:hideMark/>
          </w:tcPr>
          <w:p w14:paraId="63F90BD6" w14:textId="77777777" w:rsidR="008348CF" w:rsidRPr="004C7E39" w:rsidRDefault="008348CF" w:rsidP="008348CF">
            <w:pPr>
              <w:ind w:left="180"/>
              <w:rPr>
                <w:i/>
                <w:iCs/>
                <w:sz w:val="20"/>
                <w:szCs w:val="20"/>
              </w:rPr>
            </w:pPr>
            <w:r w:rsidRPr="004C7E39">
              <w:rPr>
                <w:i/>
                <w:iCs/>
                <w:sz w:val="20"/>
                <w:szCs w:val="20"/>
              </w:rPr>
              <w:t>(11)</w:t>
            </w:r>
          </w:p>
        </w:tc>
        <w:tc>
          <w:tcPr>
            <w:tcW w:w="253" w:type="pct"/>
            <w:gridSpan w:val="2"/>
            <w:hideMark/>
          </w:tcPr>
          <w:p w14:paraId="6447EABB" w14:textId="77777777" w:rsidR="008348CF" w:rsidRPr="004C7E39" w:rsidRDefault="008348CF" w:rsidP="008348CF">
            <w:pPr>
              <w:ind w:left="180"/>
              <w:rPr>
                <w:i/>
                <w:iCs/>
                <w:sz w:val="20"/>
                <w:szCs w:val="20"/>
              </w:rPr>
            </w:pPr>
            <w:r w:rsidRPr="004C7E39">
              <w:rPr>
                <w:i/>
                <w:iCs/>
                <w:sz w:val="20"/>
                <w:szCs w:val="20"/>
              </w:rPr>
              <w:t>(12)</w:t>
            </w:r>
          </w:p>
        </w:tc>
        <w:tc>
          <w:tcPr>
            <w:tcW w:w="205" w:type="pct"/>
            <w:hideMark/>
          </w:tcPr>
          <w:p w14:paraId="3604E78B" w14:textId="77777777" w:rsidR="008348CF" w:rsidRPr="004C7E39" w:rsidRDefault="008348CF" w:rsidP="008348CF">
            <w:pPr>
              <w:ind w:left="180"/>
              <w:rPr>
                <w:i/>
                <w:iCs/>
                <w:sz w:val="20"/>
                <w:szCs w:val="20"/>
              </w:rPr>
            </w:pPr>
            <w:r w:rsidRPr="004C7E39">
              <w:rPr>
                <w:i/>
                <w:iCs/>
                <w:sz w:val="20"/>
                <w:szCs w:val="20"/>
              </w:rPr>
              <w:t>(13)</w:t>
            </w:r>
          </w:p>
        </w:tc>
        <w:tc>
          <w:tcPr>
            <w:tcW w:w="342" w:type="pct"/>
            <w:hideMark/>
          </w:tcPr>
          <w:p w14:paraId="753390A4" w14:textId="77777777" w:rsidR="008348CF" w:rsidRPr="004C7E39" w:rsidRDefault="008348CF" w:rsidP="008348CF">
            <w:pPr>
              <w:ind w:left="180"/>
              <w:rPr>
                <w:i/>
                <w:iCs/>
                <w:sz w:val="20"/>
                <w:szCs w:val="20"/>
              </w:rPr>
            </w:pPr>
            <w:r w:rsidRPr="004C7E39">
              <w:rPr>
                <w:i/>
                <w:iCs/>
                <w:sz w:val="20"/>
                <w:szCs w:val="20"/>
              </w:rPr>
              <w:t>(14)</w:t>
            </w:r>
          </w:p>
        </w:tc>
        <w:tc>
          <w:tcPr>
            <w:tcW w:w="298" w:type="pct"/>
            <w:hideMark/>
          </w:tcPr>
          <w:p w14:paraId="5640D8EA" w14:textId="77777777" w:rsidR="008348CF" w:rsidRPr="004C7E39" w:rsidRDefault="008348CF" w:rsidP="008348CF">
            <w:pPr>
              <w:ind w:left="180"/>
              <w:rPr>
                <w:i/>
                <w:iCs/>
                <w:sz w:val="20"/>
                <w:szCs w:val="20"/>
              </w:rPr>
            </w:pPr>
            <w:r w:rsidRPr="004C7E39">
              <w:rPr>
                <w:i/>
                <w:iCs/>
                <w:sz w:val="20"/>
                <w:szCs w:val="20"/>
              </w:rPr>
              <w:t>(15)</w:t>
            </w:r>
          </w:p>
        </w:tc>
        <w:tc>
          <w:tcPr>
            <w:tcW w:w="318" w:type="pct"/>
            <w:hideMark/>
          </w:tcPr>
          <w:p w14:paraId="10CE743C" w14:textId="77777777" w:rsidR="008348CF" w:rsidRPr="004C7E39" w:rsidRDefault="008348CF" w:rsidP="008348CF">
            <w:pPr>
              <w:ind w:left="180"/>
              <w:rPr>
                <w:i/>
                <w:iCs/>
                <w:sz w:val="20"/>
                <w:szCs w:val="20"/>
              </w:rPr>
            </w:pPr>
            <w:r w:rsidRPr="004C7E39">
              <w:rPr>
                <w:i/>
                <w:iCs/>
                <w:sz w:val="20"/>
                <w:szCs w:val="20"/>
              </w:rPr>
              <w:t>(16)</w:t>
            </w:r>
          </w:p>
        </w:tc>
        <w:tc>
          <w:tcPr>
            <w:tcW w:w="205" w:type="pct"/>
            <w:hideMark/>
          </w:tcPr>
          <w:p w14:paraId="5B4DD280" w14:textId="77777777" w:rsidR="008348CF" w:rsidRPr="004C7E39" w:rsidRDefault="008348CF" w:rsidP="008348CF">
            <w:pPr>
              <w:ind w:left="180"/>
              <w:rPr>
                <w:i/>
                <w:iCs/>
                <w:sz w:val="20"/>
                <w:szCs w:val="20"/>
              </w:rPr>
            </w:pPr>
            <w:r w:rsidRPr="004C7E39">
              <w:rPr>
                <w:i/>
                <w:iCs/>
                <w:sz w:val="20"/>
                <w:szCs w:val="20"/>
              </w:rPr>
              <w:t>(17)</w:t>
            </w:r>
          </w:p>
        </w:tc>
        <w:tc>
          <w:tcPr>
            <w:tcW w:w="271" w:type="pct"/>
            <w:hideMark/>
          </w:tcPr>
          <w:p w14:paraId="539154E3" w14:textId="77777777" w:rsidR="008348CF" w:rsidRPr="004C7E39" w:rsidRDefault="008348CF" w:rsidP="008348CF">
            <w:pPr>
              <w:ind w:left="180"/>
              <w:rPr>
                <w:i/>
                <w:iCs/>
                <w:sz w:val="20"/>
                <w:szCs w:val="20"/>
              </w:rPr>
            </w:pPr>
            <w:r w:rsidRPr="004C7E39">
              <w:rPr>
                <w:i/>
                <w:iCs/>
                <w:sz w:val="20"/>
                <w:szCs w:val="20"/>
              </w:rPr>
              <w:t>(18)</w:t>
            </w:r>
          </w:p>
        </w:tc>
        <w:tc>
          <w:tcPr>
            <w:tcW w:w="272" w:type="pct"/>
            <w:hideMark/>
          </w:tcPr>
          <w:p w14:paraId="097260E2" w14:textId="77777777" w:rsidR="008348CF" w:rsidRPr="004C7E39" w:rsidRDefault="008348CF" w:rsidP="008348CF">
            <w:pPr>
              <w:ind w:left="180"/>
              <w:rPr>
                <w:i/>
                <w:iCs/>
                <w:sz w:val="20"/>
                <w:szCs w:val="20"/>
              </w:rPr>
            </w:pPr>
            <w:r w:rsidRPr="004C7E39">
              <w:rPr>
                <w:i/>
                <w:iCs/>
                <w:sz w:val="20"/>
                <w:szCs w:val="20"/>
              </w:rPr>
              <w:t>(19)</w:t>
            </w:r>
          </w:p>
        </w:tc>
      </w:tr>
    </w:tbl>
    <w:p w14:paraId="49F24F7E" w14:textId="622F7631" w:rsidR="007B4A1E" w:rsidRPr="004C7E39" w:rsidRDefault="008348CF" w:rsidP="007B4A1E">
      <w:pPr>
        <w:ind w:left="180"/>
        <w:rPr>
          <w:sz w:val="20"/>
          <w:szCs w:val="20"/>
          <w:lang w:val="en-GB"/>
        </w:rPr>
      </w:pPr>
      <w:r w:rsidRPr="004C7E39">
        <w:rPr>
          <w:sz w:val="20"/>
          <w:szCs w:val="20"/>
          <w:lang w:val="en-GB"/>
        </w:rPr>
        <w:fldChar w:fldCharType="end"/>
      </w:r>
    </w:p>
    <w:p w14:paraId="6FE06F82" w14:textId="77777777" w:rsidR="007B4A1E" w:rsidRPr="004C7E39" w:rsidRDefault="007B4A1E" w:rsidP="007B4A1E">
      <w:pPr>
        <w:rPr>
          <w:lang w:val="en-GB"/>
        </w:rPr>
      </w:pPr>
    </w:p>
    <w:p w14:paraId="1022CD29" w14:textId="77777777" w:rsidR="007B4A1E" w:rsidRPr="004C7E39" w:rsidRDefault="007B4A1E" w:rsidP="007B4A1E">
      <w:pPr>
        <w:ind w:left="90"/>
        <w:rPr>
          <w:lang w:val="en-GB"/>
        </w:rPr>
      </w:pPr>
    </w:p>
    <w:p w14:paraId="222545FC" w14:textId="77777777" w:rsidR="007B4A1E" w:rsidRPr="004C7E39" w:rsidRDefault="007B4A1E" w:rsidP="007B4A1E">
      <w:pPr>
        <w:pStyle w:val="Heading4"/>
        <w:rPr>
          <w:rFonts w:cs="Times New Roman"/>
          <w:b/>
          <w:bCs/>
        </w:rPr>
      </w:pPr>
      <w:r w:rsidRPr="004C7E39">
        <w:rPr>
          <w:rFonts w:cs="Times New Roman"/>
          <w:b/>
          <w:bCs/>
        </w:rPr>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7B4A1E" w:rsidRPr="004C7E39" w14:paraId="004D7EE4" w14:textId="77777777" w:rsidTr="007366C3">
        <w:trPr>
          <w:trHeight w:val="512"/>
        </w:trPr>
        <w:tc>
          <w:tcPr>
            <w:tcW w:w="255" w:type="pct"/>
            <w:shd w:val="clear" w:color="auto" w:fill="002060"/>
            <w:vAlign w:val="center"/>
            <w:hideMark/>
          </w:tcPr>
          <w:p w14:paraId="0AFA8ED8" w14:textId="77777777" w:rsidR="007B4A1E" w:rsidRPr="004C7E39" w:rsidRDefault="007B4A1E" w:rsidP="00E766D0">
            <w:pPr>
              <w:jc w:val="center"/>
              <w:rPr>
                <w:b/>
                <w:bCs/>
                <w:color w:val="FFFFFF" w:themeColor="background1"/>
                <w:sz w:val="22"/>
                <w:szCs w:val="22"/>
              </w:rPr>
            </w:pPr>
            <w:r w:rsidRPr="004C7E39">
              <w:rPr>
                <w:b/>
                <w:bCs/>
                <w:color w:val="FFFFFF" w:themeColor="background1"/>
                <w:sz w:val="22"/>
                <w:szCs w:val="22"/>
              </w:rPr>
              <w:t>STT</w:t>
            </w:r>
          </w:p>
        </w:tc>
        <w:tc>
          <w:tcPr>
            <w:tcW w:w="840" w:type="pct"/>
            <w:shd w:val="clear" w:color="auto" w:fill="002060"/>
            <w:vAlign w:val="center"/>
            <w:hideMark/>
          </w:tcPr>
          <w:p w14:paraId="4946B415" w14:textId="77777777" w:rsidR="007B4A1E" w:rsidRPr="004C7E39" w:rsidRDefault="007B4A1E" w:rsidP="00E766D0">
            <w:pPr>
              <w:jc w:val="center"/>
              <w:rPr>
                <w:b/>
                <w:bCs/>
                <w:color w:val="FFFFFF" w:themeColor="background1"/>
                <w:sz w:val="22"/>
                <w:szCs w:val="22"/>
              </w:rPr>
            </w:pPr>
            <w:r w:rsidRPr="004C7E39">
              <w:rPr>
                <w:b/>
                <w:bCs/>
                <w:color w:val="FFFFFF" w:themeColor="background1"/>
                <w:sz w:val="22"/>
                <w:szCs w:val="22"/>
              </w:rPr>
              <w:t>Tham số báo cáo</w:t>
            </w:r>
          </w:p>
        </w:tc>
        <w:tc>
          <w:tcPr>
            <w:tcW w:w="971" w:type="pct"/>
            <w:shd w:val="clear" w:color="auto" w:fill="002060"/>
            <w:vAlign w:val="center"/>
            <w:hideMark/>
          </w:tcPr>
          <w:p w14:paraId="38776BA3" w14:textId="77777777" w:rsidR="007B4A1E" w:rsidRPr="004C7E39" w:rsidRDefault="007B4A1E" w:rsidP="00E766D0">
            <w:pPr>
              <w:jc w:val="center"/>
              <w:rPr>
                <w:b/>
                <w:bCs/>
                <w:color w:val="FFFFFF" w:themeColor="background1"/>
                <w:sz w:val="22"/>
                <w:szCs w:val="22"/>
              </w:rPr>
            </w:pPr>
            <w:r w:rsidRPr="004C7E39">
              <w:rPr>
                <w:b/>
                <w:bCs/>
                <w:color w:val="FFFFFF" w:themeColor="background1"/>
                <w:sz w:val="22"/>
                <w:szCs w:val="22"/>
              </w:rPr>
              <w:t>Mô tả tham số</w:t>
            </w:r>
          </w:p>
        </w:tc>
        <w:tc>
          <w:tcPr>
            <w:tcW w:w="572" w:type="pct"/>
            <w:shd w:val="clear" w:color="auto" w:fill="002060"/>
            <w:vAlign w:val="center"/>
          </w:tcPr>
          <w:p w14:paraId="5869162B" w14:textId="77777777" w:rsidR="007B4A1E" w:rsidRPr="004C7E39" w:rsidRDefault="007B4A1E" w:rsidP="00E766D0">
            <w:pPr>
              <w:jc w:val="center"/>
              <w:rPr>
                <w:b/>
                <w:bCs/>
                <w:color w:val="FFFFFF" w:themeColor="background1"/>
                <w:sz w:val="22"/>
                <w:szCs w:val="22"/>
              </w:rPr>
            </w:pPr>
            <w:r w:rsidRPr="004C7E39">
              <w:rPr>
                <w:b/>
                <w:bCs/>
                <w:color w:val="FFFFFF" w:themeColor="background1"/>
                <w:sz w:val="22"/>
                <w:szCs w:val="22"/>
              </w:rPr>
              <w:t>Bắt buộc</w:t>
            </w:r>
          </w:p>
        </w:tc>
        <w:tc>
          <w:tcPr>
            <w:tcW w:w="617" w:type="pct"/>
            <w:shd w:val="clear" w:color="auto" w:fill="002060"/>
            <w:vAlign w:val="center"/>
            <w:hideMark/>
          </w:tcPr>
          <w:p w14:paraId="5284542D" w14:textId="77777777" w:rsidR="007B4A1E" w:rsidRPr="004C7E39" w:rsidRDefault="007B4A1E" w:rsidP="00E766D0">
            <w:pPr>
              <w:jc w:val="center"/>
              <w:rPr>
                <w:b/>
                <w:bCs/>
                <w:color w:val="FFFFFF" w:themeColor="background1"/>
                <w:sz w:val="22"/>
                <w:szCs w:val="22"/>
              </w:rPr>
            </w:pPr>
            <w:r w:rsidRPr="004C7E39">
              <w:rPr>
                <w:b/>
                <w:bCs/>
                <w:color w:val="FFFFFF" w:themeColor="background1"/>
                <w:sz w:val="22"/>
                <w:szCs w:val="22"/>
              </w:rPr>
              <w:t>Kiểu hiển thị</w:t>
            </w:r>
          </w:p>
        </w:tc>
        <w:tc>
          <w:tcPr>
            <w:tcW w:w="1745" w:type="pct"/>
            <w:shd w:val="clear" w:color="auto" w:fill="002060"/>
            <w:vAlign w:val="center"/>
            <w:hideMark/>
          </w:tcPr>
          <w:p w14:paraId="399E130C" w14:textId="77777777" w:rsidR="007B4A1E" w:rsidRPr="004C7E39" w:rsidRDefault="007B4A1E" w:rsidP="00E766D0">
            <w:pPr>
              <w:jc w:val="center"/>
              <w:rPr>
                <w:b/>
                <w:bCs/>
                <w:color w:val="FFFFFF" w:themeColor="background1"/>
                <w:sz w:val="22"/>
                <w:szCs w:val="22"/>
              </w:rPr>
            </w:pPr>
            <w:r w:rsidRPr="004C7E39">
              <w:rPr>
                <w:b/>
                <w:bCs/>
                <w:color w:val="FFFFFF" w:themeColor="background1"/>
                <w:sz w:val="22"/>
                <w:szCs w:val="22"/>
              </w:rPr>
              <w:t>Ghi chú</w:t>
            </w:r>
          </w:p>
        </w:tc>
      </w:tr>
      <w:tr w:rsidR="007B4A1E" w:rsidRPr="004C7E39" w14:paraId="0B4F0221" w14:textId="77777777" w:rsidTr="007366C3">
        <w:trPr>
          <w:trHeight w:val="392"/>
        </w:trPr>
        <w:tc>
          <w:tcPr>
            <w:tcW w:w="255" w:type="pct"/>
            <w:shd w:val="clear" w:color="auto" w:fill="auto"/>
            <w:vAlign w:val="center"/>
            <w:hideMark/>
          </w:tcPr>
          <w:p w14:paraId="3809A7E7" w14:textId="77777777" w:rsidR="007B4A1E" w:rsidRPr="004C7E39" w:rsidRDefault="007B4A1E" w:rsidP="00E766D0">
            <w:pPr>
              <w:jc w:val="center"/>
              <w:rPr>
                <w:color w:val="000000"/>
                <w:sz w:val="22"/>
                <w:szCs w:val="22"/>
              </w:rPr>
            </w:pPr>
            <w:r w:rsidRPr="004C7E39">
              <w:rPr>
                <w:color w:val="000000"/>
                <w:sz w:val="22"/>
                <w:szCs w:val="22"/>
              </w:rPr>
              <w:t>1</w:t>
            </w:r>
          </w:p>
        </w:tc>
        <w:tc>
          <w:tcPr>
            <w:tcW w:w="840" w:type="pct"/>
            <w:shd w:val="clear" w:color="auto" w:fill="auto"/>
            <w:vAlign w:val="center"/>
          </w:tcPr>
          <w:p w14:paraId="657B0FCD" w14:textId="05F130B2" w:rsidR="007B4A1E" w:rsidRPr="004C7E39" w:rsidRDefault="00D818C8" w:rsidP="00E766D0">
            <w:pPr>
              <w:rPr>
                <w:color w:val="000000"/>
                <w:sz w:val="22"/>
                <w:szCs w:val="22"/>
              </w:rPr>
            </w:pPr>
            <w:r w:rsidRPr="004C7E39">
              <w:rPr>
                <w:color w:val="000000"/>
                <w:sz w:val="22"/>
                <w:szCs w:val="22"/>
              </w:rPr>
              <w:t>Tháng</w:t>
            </w:r>
            <w:r w:rsidR="007B4A1E" w:rsidRPr="004C7E39">
              <w:rPr>
                <w:color w:val="000000"/>
                <w:sz w:val="22"/>
                <w:szCs w:val="22"/>
              </w:rPr>
              <w:t xml:space="preserve"> báo cáo</w:t>
            </w:r>
          </w:p>
        </w:tc>
        <w:tc>
          <w:tcPr>
            <w:tcW w:w="971" w:type="pct"/>
            <w:shd w:val="clear" w:color="auto" w:fill="auto"/>
            <w:vAlign w:val="center"/>
          </w:tcPr>
          <w:p w14:paraId="3D1A0D41" w14:textId="64E7DB81" w:rsidR="007B4A1E" w:rsidRPr="004C7E39" w:rsidRDefault="00D818C8" w:rsidP="00E766D0">
            <w:pPr>
              <w:rPr>
                <w:color w:val="000000"/>
                <w:sz w:val="22"/>
                <w:szCs w:val="22"/>
              </w:rPr>
            </w:pPr>
            <w:r w:rsidRPr="004C7E39">
              <w:rPr>
                <w:color w:val="000000"/>
                <w:sz w:val="22"/>
                <w:szCs w:val="22"/>
              </w:rPr>
              <w:t xml:space="preserve">Tháng </w:t>
            </w:r>
            <w:r w:rsidR="007B4A1E" w:rsidRPr="004C7E39">
              <w:rPr>
                <w:color w:val="000000"/>
                <w:sz w:val="22"/>
                <w:szCs w:val="22"/>
              </w:rPr>
              <w:t>báo cáo (mm/yyyy)</w:t>
            </w:r>
          </w:p>
        </w:tc>
        <w:tc>
          <w:tcPr>
            <w:tcW w:w="572" w:type="pct"/>
            <w:vAlign w:val="center"/>
          </w:tcPr>
          <w:p w14:paraId="2B7B5207" w14:textId="77777777" w:rsidR="007B4A1E" w:rsidRPr="004C7E39" w:rsidRDefault="007B4A1E" w:rsidP="00E766D0">
            <w:pPr>
              <w:rPr>
                <w:color w:val="000000"/>
                <w:sz w:val="22"/>
                <w:szCs w:val="22"/>
              </w:rPr>
            </w:pPr>
            <w:r w:rsidRPr="004C7E39">
              <w:rPr>
                <w:color w:val="000000"/>
                <w:sz w:val="22"/>
                <w:szCs w:val="22"/>
              </w:rPr>
              <w:t>Có</w:t>
            </w:r>
          </w:p>
        </w:tc>
        <w:tc>
          <w:tcPr>
            <w:tcW w:w="617" w:type="pct"/>
            <w:shd w:val="clear" w:color="auto" w:fill="auto"/>
            <w:vAlign w:val="center"/>
          </w:tcPr>
          <w:p w14:paraId="3506A119" w14:textId="77777777" w:rsidR="007B4A1E" w:rsidRPr="004C7E39" w:rsidRDefault="007B4A1E" w:rsidP="00E766D0">
            <w:pPr>
              <w:rPr>
                <w:color w:val="000000"/>
                <w:sz w:val="22"/>
                <w:szCs w:val="22"/>
              </w:rPr>
            </w:pPr>
            <w:r w:rsidRPr="004C7E39">
              <w:rPr>
                <w:color w:val="000000"/>
                <w:sz w:val="22"/>
                <w:szCs w:val="22"/>
              </w:rPr>
              <w:t>Calendar</w:t>
            </w:r>
          </w:p>
        </w:tc>
        <w:tc>
          <w:tcPr>
            <w:tcW w:w="1745" w:type="pct"/>
            <w:shd w:val="clear" w:color="auto" w:fill="auto"/>
            <w:vAlign w:val="center"/>
          </w:tcPr>
          <w:p w14:paraId="5A5F0BA8" w14:textId="5CFEAA27" w:rsidR="007B4A1E" w:rsidRPr="004C7E39" w:rsidRDefault="00D818C8" w:rsidP="00E766D0">
            <w:pPr>
              <w:rPr>
                <w:color w:val="000000"/>
                <w:sz w:val="22"/>
                <w:szCs w:val="22"/>
              </w:rPr>
            </w:pPr>
            <w:r w:rsidRPr="004C7E39">
              <w:rPr>
                <w:color w:val="000000"/>
                <w:sz w:val="22"/>
                <w:szCs w:val="22"/>
              </w:rPr>
              <w:t>Tháng để</w:t>
            </w:r>
            <w:r w:rsidR="007B4A1E" w:rsidRPr="004C7E39">
              <w:rPr>
                <w:color w:val="000000"/>
                <w:sz w:val="22"/>
                <w:szCs w:val="22"/>
              </w:rPr>
              <w:t xml:space="preserve"> lấy dữ liệu để xuất báo cáo</w:t>
            </w:r>
            <w:r w:rsidRPr="004C7E39">
              <w:rPr>
                <w:color w:val="000000"/>
                <w:sz w:val="22"/>
                <w:szCs w:val="22"/>
              </w:rPr>
              <w:t xml:space="preserve">, </w:t>
            </w:r>
            <w:r w:rsidR="007B4A1E" w:rsidRPr="004C7E39">
              <w:rPr>
                <w:color w:val="000000"/>
                <w:sz w:val="22"/>
                <w:szCs w:val="22"/>
              </w:rPr>
              <w:t xml:space="preserve">chọn một </w:t>
            </w:r>
            <w:r w:rsidRPr="004C7E39">
              <w:rPr>
                <w:color w:val="000000"/>
                <w:sz w:val="22"/>
                <w:szCs w:val="22"/>
              </w:rPr>
              <w:t>tháng</w:t>
            </w:r>
            <w:r w:rsidR="007B4A1E" w:rsidRPr="004C7E39">
              <w:rPr>
                <w:color w:val="000000"/>
                <w:sz w:val="22"/>
                <w:szCs w:val="22"/>
              </w:rPr>
              <w:t xml:space="preserve"> bất kỳ &lt; </w:t>
            </w:r>
            <w:r w:rsidRPr="004C7E39">
              <w:rPr>
                <w:color w:val="000000"/>
                <w:sz w:val="22"/>
                <w:szCs w:val="22"/>
              </w:rPr>
              <w:t>tháng</w:t>
            </w:r>
            <w:r w:rsidR="007B4A1E" w:rsidRPr="004C7E39">
              <w:rPr>
                <w:color w:val="000000"/>
                <w:sz w:val="22"/>
                <w:szCs w:val="22"/>
              </w:rPr>
              <w:t xml:space="preserve"> hiện tại</w:t>
            </w:r>
          </w:p>
        </w:tc>
      </w:tr>
      <w:tr w:rsidR="00EB40E1" w:rsidRPr="004C7E39" w14:paraId="13B9195D" w14:textId="77777777" w:rsidTr="007366C3">
        <w:trPr>
          <w:trHeight w:val="392"/>
        </w:trPr>
        <w:tc>
          <w:tcPr>
            <w:tcW w:w="255" w:type="pct"/>
            <w:shd w:val="clear" w:color="auto" w:fill="auto"/>
            <w:vAlign w:val="center"/>
          </w:tcPr>
          <w:p w14:paraId="7151C3EF" w14:textId="7C2AD050" w:rsidR="00EB40E1" w:rsidRPr="004C7E39" w:rsidRDefault="00EB40E1" w:rsidP="00EB40E1">
            <w:pPr>
              <w:jc w:val="center"/>
              <w:rPr>
                <w:color w:val="000000"/>
                <w:sz w:val="22"/>
                <w:szCs w:val="22"/>
                <w:highlight w:val="yellow"/>
              </w:rPr>
            </w:pPr>
            <w:r w:rsidRPr="004C7E39">
              <w:rPr>
                <w:color w:val="000000"/>
                <w:sz w:val="22"/>
                <w:szCs w:val="22"/>
              </w:rPr>
              <w:t>2</w:t>
            </w:r>
          </w:p>
        </w:tc>
        <w:tc>
          <w:tcPr>
            <w:tcW w:w="840" w:type="pct"/>
            <w:shd w:val="clear" w:color="auto" w:fill="auto"/>
            <w:vAlign w:val="center"/>
          </w:tcPr>
          <w:p w14:paraId="68D69C1C" w14:textId="11867631" w:rsidR="00EB40E1" w:rsidRPr="004C7E39" w:rsidRDefault="00EB40E1" w:rsidP="00EB40E1">
            <w:pPr>
              <w:rPr>
                <w:color w:val="000000"/>
                <w:sz w:val="22"/>
                <w:szCs w:val="22"/>
                <w:highlight w:val="yellow"/>
              </w:rPr>
            </w:pPr>
            <w:r w:rsidRPr="004C7E39">
              <w:rPr>
                <w:color w:val="000000"/>
                <w:sz w:val="22"/>
                <w:szCs w:val="22"/>
              </w:rPr>
              <w:t>Khu vực</w:t>
            </w:r>
          </w:p>
        </w:tc>
        <w:tc>
          <w:tcPr>
            <w:tcW w:w="971" w:type="pct"/>
            <w:shd w:val="clear" w:color="auto" w:fill="auto"/>
            <w:vAlign w:val="center"/>
          </w:tcPr>
          <w:p w14:paraId="0C2FDAC8" w14:textId="6E70E348" w:rsidR="00EB40E1" w:rsidRPr="004C7E39" w:rsidRDefault="00EB40E1" w:rsidP="00EB40E1">
            <w:pPr>
              <w:rPr>
                <w:color w:val="000000"/>
                <w:sz w:val="22"/>
                <w:szCs w:val="22"/>
                <w:highlight w:val="yellow"/>
              </w:rPr>
            </w:pPr>
            <w:r w:rsidRPr="004C7E39">
              <w:rPr>
                <w:color w:val="000000"/>
                <w:sz w:val="22"/>
                <w:szCs w:val="22"/>
              </w:rPr>
              <w:t>Tên khu vực</w:t>
            </w:r>
          </w:p>
        </w:tc>
        <w:tc>
          <w:tcPr>
            <w:tcW w:w="572" w:type="pct"/>
            <w:vAlign w:val="center"/>
          </w:tcPr>
          <w:p w14:paraId="22E8E0C2" w14:textId="7BCC24CF" w:rsidR="00EB40E1" w:rsidRPr="004C7E39" w:rsidRDefault="00EB40E1" w:rsidP="00EB40E1">
            <w:pPr>
              <w:rPr>
                <w:color w:val="000000"/>
                <w:sz w:val="22"/>
                <w:szCs w:val="22"/>
              </w:rPr>
            </w:pPr>
            <w:r w:rsidRPr="004C7E39">
              <w:rPr>
                <w:color w:val="000000"/>
                <w:sz w:val="22"/>
                <w:szCs w:val="22"/>
              </w:rPr>
              <w:t>Không</w:t>
            </w:r>
          </w:p>
        </w:tc>
        <w:tc>
          <w:tcPr>
            <w:tcW w:w="617" w:type="pct"/>
            <w:shd w:val="clear" w:color="auto" w:fill="auto"/>
            <w:vAlign w:val="center"/>
          </w:tcPr>
          <w:p w14:paraId="5B032B7F" w14:textId="61AD0984" w:rsidR="00EB40E1" w:rsidRPr="004C7E39" w:rsidRDefault="00EB40E1" w:rsidP="00EB40E1">
            <w:pPr>
              <w:rPr>
                <w:color w:val="000000"/>
                <w:sz w:val="22"/>
                <w:szCs w:val="22"/>
              </w:rPr>
            </w:pPr>
            <w:r w:rsidRPr="004C7E39">
              <w:rPr>
                <w:color w:val="000000"/>
                <w:sz w:val="22"/>
                <w:szCs w:val="22"/>
              </w:rPr>
              <w:t>Listbox</w:t>
            </w:r>
          </w:p>
        </w:tc>
        <w:tc>
          <w:tcPr>
            <w:tcW w:w="1745" w:type="pct"/>
            <w:shd w:val="clear" w:color="auto" w:fill="auto"/>
            <w:vAlign w:val="center"/>
          </w:tcPr>
          <w:p w14:paraId="23A889BF" w14:textId="4652F195" w:rsidR="00EB40E1" w:rsidRPr="004C7E39" w:rsidRDefault="00EB40E1" w:rsidP="00EB40E1">
            <w:pPr>
              <w:rPr>
                <w:color w:val="000000"/>
                <w:sz w:val="22"/>
                <w:szCs w:val="22"/>
              </w:rPr>
            </w:pPr>
            <w:r w:rsidRPr="004C7E39">
              <w:rPr>
                <w:color w:val="000000"/>
                <w:sz w:val="22"/>
                <w:szCs w:val="22"/>
              </w:rPr>
              <w:t>Chọn 1 hoặc nhiều giá trị</w:t>
            </w:r>
          </w:p>
        </w:tc>
      </w:tr>
      <w:tr w:rsidR="00EB40E1" w:rsidRPr="004C7E39" w14:paraId="29F278D3" w14:textId="77777777" w:rsidTr="007366C3">
        <w:trPr>
          <w:trHeight w:val="392"/>
        </w:trPr>
        <w:tc>
          <w:tcPr>
            <w:tcW w:w="255" w:type="pct"/>
            <w:shd w:val="clear" w:color="auto" w:fill="auto"/>
            <w:vAlign w:val="center"/>
          </w:tcPr>
          <w:p w14:paraId="4735D7FF" w14:textId="770AB8CB" w:rsidR="00EB40E1" w:rsidRPr="004C7E39" w:rsidRDefault="00EB40E1" w:rsidP="00EB40E1">
            <w:pPr>
              <w:jc w:val="center"/>
              <w:rPr>
                <w:color w:val="000000"/>
                <w:sz w:val="22"/>
                <w:szCs w:val="22"/>
                <w:highlight w:val="yellow"/>
              </w:rPr>
            </w:pPr>
            <w:r w:rsidRPr="004C7E39">
              <w:rPr>
                <w:color w:val="000000"/>
                <w:sz w:val="22"/>
                <w:szCs w:val="22"/>
              </w:rPr>
              <w:t>3</w:t>
            </w:r>
          </w:p>
        </w:tc>
        <w:tc>
          <w:tcPr>
            <w:tcW w:w="840" w:type="pct"/>
            <w:shd w:val="clear" w:color="auto" w:fill="auto"/>
            <w:vAlign w:val="center"/>
          </w:tcPr>
          <w:p w14:paraId="77AC325E" w14:textId="71603183" w:rsidR="00EB40E1" w:rsidRPr="004C7E39" w:rsidRDefault="00EB40E1" w:rsidP="00EB40E1">
            <w:pPr>
              <w:rPr>
                <w:color w:val="000000"/>
                <w:sz w:val="22"/>
                <w:szCs w:val="22"/>
                <w:highlight w:val="yellow"/>
              </w:rPr>
            </w:pPr>
            <w:r w:rsidRPr="004C7E39">
              <w:rPr>
                <w:color w:val="000000"/>
                <w:sz w:val="22"/>
                <w:szCs w:val="22"/>
              </w:rPr>
              <w:t>ĐVKD</w:t>
            </w:r>
          </w:p>
        </w:tc>
        <w:tc>
          <w:tcPr>
            <w:tcW w:w="971" w:type="pct"/>
            <w:shd w:val="clear" w:color="auto" w:fill="auto"/>
            <w:vAlign w:val="center"/>
          </w:tcPr>
          <w:p w14:paraId="24152D19" w14:textId="125872D7" w:rsidR="00EB40E1" w:rsidRPr="004C7E39" w:rsidRDefault="00EB40E1" w:rsidP="00EB40E1">
            <w:pPr>
              <w:rPr>
                <w:color w:val="000000"/>
                <w:sz w:val="22"/>
                <w:szCs w:val="22"/>
                <w:highlight w:val="yellow"/>
              </w:rPr>
            </w:pPr>
            <w:r w:rsidRPr="004C7E39">
              <w:rPr>
                <w:color w:val="000000"/>
                <w:sz w:val="22"/>
                <w:szCs w:val="22"/>
              </w:rPr>
              <w:t>Mã ĐVKD + “-“ + “Tên ĐVKD”</w:t>
            </w:r>
          </w:p>
        </w:tc>
        <w:tc>
          <w:tcPr>
            <w:tcW w:w="572" w:type="pct"/>
            <w:vAlign w:val="center"/>
          </w:tcPr>
          <w:p w14:paraId="5B6FCFC1" w14:textId="663A6C82" w:rsidR="00EB40E1" w:rsidRPr="004C7E39" w:rsidRDefault="00EB40E1" w:rsidP="00EB40E1">
            <w:pPr>
              <w:rPr>
                <w:color w:val="000000"/>
                <w:sz w:val="22"/>
                <w:szCs w:val="22"/>
              </w:rPr>
            </w:pPr>
            <w:r w:rsidRPr="004C7E39">
              <w:rPr>
                <w:color w:val="000000"/>
                <w:sz w:val="22"/>
                <w:szCs w:val="22"/>
              </w:rPr>
              <w:t>Không</w:t>
            </w:r>
          </w:p>
        </w:tc>
        <w:tc>
          <w:tcPr>
            <w:tcW w:w="617" w:type="pct"/>
            <w:shd w:val="clear" w:color="auto" w:fill="auto"/>
            <w:vAlign w:val="center"/>
          </w:tcPr>
          <w:p w14:paraId="6B81F760" w14:textId="6A619F3A" w:rsidR="00EB40E1" w:rsidRPr="004C7E39" w:rsidRDefault="00EB40E1" w:rsidP="00EB40E1">
            <w:pPr>
              <w:rPr>
                <w:color w:val="000000"/>
                <w:sz w:val="22"/>
                <w:szCs w:val="22"/>
              </w:rPr>
            </w:pPr>
            <w:r w:rsidRPr="004C7E39">
              <w:rPr>
                <w:color w:val="000000"/>
                <w:sz w:val="22"/>
                <w:szCs w:val="22"/>
              </w:rPr>
              <w:t>Listbox</w:t>
            </w:r>
          </w:p>
        </w:tc>
        <w:tc>
          <w:tcPr>
            <w:tcW w:w="1745" w:type="pct"/>
            <w:shd w:val="clear" w:color="auto" w:fill="auto"/>
            <w:vAlign w:val="center"/>
          </w:tcPr>
          <w:p w14:paraId="73FC1D07" w14:textId="3E265268" w:rsidR="00EB40E1" w:rsidRPr="004C7E39" w:rsidRDefault="00EB40E1" w:rsidP="00EB40E1">
            <w:pPr>
              <w:rPr>
                <w:color w:val="000000"/>
                <w:sz w:val="22"/>
                <w:szCs w:val="22"/>
              </w:rPr>
            </w:pPr>
            <w:r w:rsidRPr="004C7E39">
              <w:rPr>
                <w:color w:val="000000"/>
                <w:sz w:val="22"/>
                <w:szCs w:val="22"/>
              </w:rPr>
              <w:t>Chọn 1 hoặc nhiều giá trị</w:t>
            </w:r>
          </w:p>
        </w:tc>
      </w:tr>
      <w:tr w:rsidR="00607D62" w:rsidRPr="004C7E39" w14:paraId="2F3379CC" w14:textId="77777777" w:rsidTr="007366C3">
        <w:trPr>
          <w:trHeight w:val="392"/>
        </w:trPr>
        <w:tc>
          <w:tcPr>
            <w:tcW w:w="255" w:type="pct"/>
            <w:shd w:val="clear" w:color="auto" w:fill="auto"/>
            <w:vAlign w:val="center"/>
          </w:tcPr>
          <w:p w14:paraId="1647E804" w14:textId="30DF59A6" w:rsidR="00607D62" w:rsidRPr="004C7E39" w:rsidRDefault="00607D62" w:rsidP="00607D62">
            <w:pPr>
              <w:jc w:val="center"/>
              <w:rPr>
                <w:color w:val="000000"/>
                <w:sz w:val="22"/>
                <w:szCs w:val="22"/>
              </w:rPr>
            </w:pPr>
            <w:r w:rsidRPr="004C7E39">
              <w:rPr>
                <w:color w:val="000000"/>
                <w:sz w:val="22"/>
                <w:szCs w:val="22"/>
              </w:rPr>
              <w:t>4</w:t>
            </w:r>
          </w:p>
        </w:tc>
        <w:tc>
          <w:tcPr>
            <w:tcW w:w="840" w:type="pct"/>
            <w:shd w:val="clear" w:color="auto" w:fill="auto"/>
            <w:vAlign w:val="center"/>
          </w:tcPr>
          <w:p w14:paraId="5F9C9F91" w14:textId="037F08C7" w:rsidR="00607D62" w:rsidRPr="004C7E39" w:rsidRDefault="00607D62" w:rsidP="00607D62">
            <w:pPr>
              <w:rPr>
                <w:color w:val="000000"/>
                <w:sz w:val="22"/>
                <w:szCs w:val="22"/>
              </w:rPr>
            </w:pPr>
            <w:r w:rsidRPr="004C7E39">
              <w:rPr>
                <w:color w:val="000000"/>
                <w:sz w:val="22"/>
                <w:szCs w:val="22"/>
              </w:rPr>
              <w:t>Đối tượng khách hàng</w:t>
            </w:r>
          </w:p>
        </w:tc>
        <w:tc>
          <w:tcPr>
            <w:tcW w:w="971" w:type="pct"/>
            <w:shd w:val="clear" w:color="auto" w:fill="auto"/>
            <w:vAlign w:val="center"/>
          </w:tcPr>
          <w:p w14:paraId="3B807B1B" w14:textId="77777777" w:rsidR="00607D62" w:rsidRPr="004C7E39" w:rsidRDefault="00607D62" w:rsidP="00607D62">
            <w:pPr>
              <w:rPr>
                <w:color w:val="000000"/>
                <w:sz w:val="22"/>
                <w:szCs w:val="22"/>
              </w:rPr>
            </w:pPr>
            <w:r w:rsidRPr="004C7E39">
              <w:rPr>
                <w:color w:val="000000"/>
                <w:sz w:val="22"/>
                <w:szCs w:val="22"/>
              </w:rPr>
              <w:t>Bao gồm các giá trị:</w:t>
            </w:r>
          </w:p>
          <w:p w14:paraId="4AFF9938" w14:textId="77777777" w:rsidR="00607D62" w:rsidRPr="004C7E39" w:rsidRDefault="00607D62" w:rsidP="00607D62">
            <w:pPr>
              <w:pStyle w:val="ListParagraph"/>
              <w:numPr>
                <w:ilvl w:val="0"/>
                <w:numId w:val="2"/>
              </w:numPr>
              <w:rPr>
                <w:rFonts w:ascii="Times New Roman" w:hAnsi="Times New Roman"/>
                <w:color w:val="000000"/>
              </w:rPr>
            </w:pPr>
            <w:r w:rsidRPr="004C7E39">
              <w:rPr>
                <w:rFonts w:ascii="Times New Roman" w:hAnsi="Times New Roman"/>
                <w:color w:val="000000"/>
              </w:rPr>
              <w:t>All</w:t>
            </w:r>
          </w:p>
          <w:p w14:paraId="4AA5CE16" w14:textId="77777777" w:rsidR="00607D62" w:rsidRPr="004C7E39" w:rsidRDefault="00607D62" w:rsidP="00607D62">
            <w:pPr>
              <w:pStyle w:val="ListParagraph"/>
              <w:numPr>
                <w:ilvl w:val="0"/>
                <w:numId w:val="2"/>
              </w:numPr>
              <w:rPr>
                <w:rFonts w:ascii="Times New Roman" w:hAnsi="Times New Roman"/>
                <w:color w:val="000000"/>
              </w:rPr>
            </w:pPr>
            <w:r w:rsidRPr="004C7E39">
              <w:rPr>
                <w:rFonts w:ascii="Times New Roman" w:hAnsi="Times New Roman"/>
                <w:color w:val="000000"/>
              </w:rPr>
              <w:t>Cá nhân</w:t>
            </w:r>
          </w:p>
          <w:p w14:paraId="16A26DC5" w14:textId="55E00C8A" w:rsidR="00607D62" w:rsidRPr="004C7E39" w:rsidRDefault="00607D62" w:rsidP="00607D62">
            <w:pPr>
              <w:pStyle w:val="ListParagraph"/>
              <w:numPr>
                <w:ilvl w:val="0"/>
                <w:numId w:val="2"/>
              </w:numPr>
              <w:rPr>
                <w:rFonts w:ascii="Times New Roman" w:hAnsi="Times New Roman"/>
                <w:color w:val="000000"/>
              </w:rPr>
            </w:pPr>
            <w:r w:rsidRPr="004C7E39">
              <w:rPr>
                <w:rFonts w:ascii="Times New Roman" w:hAnsi="Times New Roman"/>
                <w:color w:val="000000"/>
              </w:rPr>
              <w:t>Doanh nghiệp</w:t>
            </w:r>
          </w:p>
        </w:tc>
        <w:tc>
          <w:tcPr>
            <w:tcW w:w="572" w:type="pct"/>
            <w:vAlign w:val="center"/>
          </w:tcPr>
          <w:p w14:paraId="7059EE36" w14:textId="0F4DEF37" w:rsidR="00607D62" w:rsidRPr="004C7E39" w:rsidRDefault="00607D62" w:rsidP="00607D62">
            <w:pPr>
              <w:rPr>
                <w:color w:val="000000"/>
                <w:sz w:val="22"/>
                <w:szCs w:val="22"/>
              </w:rPr>
            </w:pPr>
            <w:r w:rsidRPr="004C7E39">
              <w:rPr>
                <w:color w:val="000000"/>
                <w:sz w:val="22"/>
                <w:szCs w:val="22"/>
              </w:rPr>
              <w:t>Không</w:t>
            </w:r>
          </w:p>
        </w:tc>
        <w:tc>
          <w:tcPr>
            <w:tcW w:w="617" w:type="pct"/>
            <w:shd w:val="clear" w:color="auto" w:fill="auto"/>
            <w:vAlign w:val="center"/>
          </w:tcPr>
          <w:p w14:paraId="4514910B" w14:textId="3BDEC5BB" w:rsidR="00607D62" w:rsidRPr="004C7E39" w:rsidRDefault="00607D62" w:rsidP="00607D62">
            <w:pPr>
              <w:rPr>
                <w:color w:val="000000"/>
                <w:sz w:val="22"/>
                <w:szCs w:val="22"/>
              </w:rPr>
            </w:pPr>
            <w:r w:rsidRPr="004C7E39">
              <w:rPr>
                <w:color w:val="000000"/>
                <w:sz w:val="22"/>
                <w:szCs w:val="22"/>
              </w:rPr>
              <w:t>Dropdownlist</w:t>
            </w:r>
          </w:p>
        </w:tc>
        <w:tc>
          <w:tcPr>
            <w:tcW w:w="1745" w:type="pct"/>
            <w:shd w:val="clear" w:color="auto" w:fill="auto"/>
            <w:vAlign w:val="center"/>
          </w:tcPr>
          <w:p w14:paraId="410D1D8D" w14:textId="6C546BFA" w:rsidR="00607D62" w:rsidRPr="004C7E39" w:rsidRDefault="00607D62" w:rsidP="00607D62">
            <w:pPr>
              <w:rPr>
                <w:color w:val="000000"/>
                <w:sz w:val="22"/>
                <w:szCs w:val="22"/>
              </w:rPr>
            </w:pPr>
            <w:r w:rsidRPr="004C7E39">
              <w:rPr>
                <w:color w:val="000000"/>
                <w:sz w:val="22"/>
                <w:szCs w:val="22"/>
              </w:rPr>
              <w:t>Chỉ được phép chọn 1 trong các giá trị thuộc danh sách</w:t>
            </w:r>
          </w:p>
        </w:tc>
      </w:tr>
    </w:tbl>
    <w:p w14:paraId="71115426" w14:textId="77777777" w:rsidR="007B4A1E" w:rsidRPr="004C7E39" w:rsidRDefault="007B4A1E" w:rsidP="007B4A1E">
      <w:pPr>
        <w:rPr>
          <w:lang w:val="en-GB"/>
        </w:rPr>
      </w:pPr>
    </w:p>
    <w:p w14:paraId="40D61D6E" w14:textId="77777777" w:rsidR="007B4A1E" w:rsidRPr="004C7E39" w:rsidRDefault="007B4A1E" w:rsidP="007B4A1E">
      <w:pPr>
        <w:pStyle w:val="Heading4"/>
        <w:rPr>
          <w:rFonts w:cs="Times New Roman"/>
          <w:b/>
          <w:bCs/>
        </w:rPr>
      </w:pPr>
      <w:r w:rsidRPr="004C7E39">
        <w:rPr>
          <w:rFonts w:cs="Times New Roman"/>
          <w:b/>
          <w:bCs/>
        </w:rPr>
        <w:t>Tiêu chí sắp xếp số liệu</w:t>
      </w:r>
    </w:p>
    <w:p w14:paraId="7133E6E4" w14:textId="77777777" w:rsidR="007B4A1E" w:rsidRPr="004C7E39" w:rsidRDefault="007B4A1E" w:rsidP="007B4A1E">
      <w:pPr>
        <w:pStyle w:val="ListParagraph"/>
        <w:numPr>
          <w:ilvl w:val="0"/>
          <w:numId w:val="2"/>
        </w:numPr>
        <w:spacing w:after="120" w:line="264" w:lineRule="auto"/>
        <w:rPr>
          <w:rFonts w:ascii="Times New Roman" w:hAnsi="Times New Roman"/>
          <w:lang w:val="en-GB"/>
        </w:rPr>
      </w:pPr>
      <w:r w:rsidRPr="004C7E39">
        <w:rPr>
          <w:rFonts w:ascii="Times New Roman" w:hAnsi="Times New Roman"/>
          <w:lang w:val="en-GB"/>
        </w:rPr>
        <w:t>Không</w:t>
      </w:r>
    </w:p>
    <w:p w14:paraId="6F2DA22D" w14:textId="77777777" w:rsidR="007B4A1E" w:rsidRPr="004C7E39" w:rsidRDefault="007B4A1E" w:rsidP="007B4A1E">
      <w:pPr>
        <w:pStyle w:val="Heading4"/>
        <w:rPr>
          <w:rFonts w:cs="Times New Roman"/>
          <w:b/>
          <w:bCs/>
        </w:rPr>
      </w:pPr>
      <w:r w:rsidRPr="004C7E39">
        <w:rPr>
          <w:rFonts w:cs="Times New Roman"/>
          <w:b/>
          <w:bCs/>
        </w:rPr>
        <w:lastRenderedPageBreak/>
        <w:t>Điều kiện lấy dữ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3198"/>
        <w:gridCol w:w="7691"/>
        <w:gridCol w:w="2704"/>
      </w:tblGrid>
      <w:tr w:rsidR="007B4A1E" w:rsidRPr="004C7E39" w14:paraId="78BA69E2" w14:textId="77777777" w:rsidTr="00DC1A6C">
        <w:trPr>
          <w:trHeight w:val="300"/>
        </w:trPr>
        <w:tc>
          <w:tcPr>
            <w:tcW w:w="265" w:type="pct"/>
            <w:shd w:val="clear" w:color="auto" w:fill="002060"/>
            <w:hideMark/>
          </w:tcPr>
          <w:p w14:paraId="44B3812C" w14:textId="77777777" w:rsidR="007B4A1E" w:rsidRPr="004C7E39" w:rsidRDefault="007B4A1E" w:rsidP="00291658">
            <w:pPr>
              <w:jc w:val="center"/>
              <w:rPr>
                <w:b/>
                <w:bCs/>
                <w:color w:val="FFFFFF" w:themeColor="background1"/>
                <w:sz w:val="22"/>
                <w:szCs w:val="22"/>
              </w:rPr>
            </w:pPr>
            <w:r w:rsidRPr="004C7E39">
              <w:rPr>
                <w:b/>
                <w:bCs/>
                <w:color w:val="FFFFFF" w:themeColor="background1"/>
                <w:sz w:val="22"/>
                <w:szCs w:val="22"/>
              </w:rPr>
              <w:t>STT</w:t>
            </w:r>
          </w:p>
        </w:tc>
        <w:tc>
          <w:tcPr>
            <w:tcW w:w="1114" w:type="pct"/>
            <w:shd w:val="clear" w:color="auto" w:fill="002060"/>
            <w:hideMark/>
          </w:tcPr>
          <w:p w14:paraId="356F5352" w14:textId="77777777" w:rsidR="007B4A1E" w:rsidRPr="004C7E39" w:rsidRDefault="007B4A1E" w:rsidP="00291658">
            <w:pPr>
              <w:jc w:val="center"/>
              <w:rPr>
                <w:b/>
                <w:bCs/>
                <w:color w:val="FFFFFF" w:themeColor="background1"/>
                <w:sz w:val="22"/>
                <w:szCs w:val="22"/>
              </w:rPr>
            </w:pPr>
            <w:r w:rsidRPr="004C7E39">
              <w:rPr>
                <w:b/>
                <w:bCs/>
                <w:color w:val="FFFFFF" w:themeColor="background1"/>
                <w:sz w:val="22"/>
                <w:szCs w:val="22"/>
              </w:rPr>
              <w:t>Các điều kiện nghiệp vụ</w:t>
            </w:r>
          </w:p>
        </w:tc>
        <w:tc>
          <w:tcPr>
            <w:tcW w:w="2679" w:type="pct"/>
            <w:shd w:val="clear" w:color="auto" w:fill="002060"/>
            <w:hideMark/>
          </w:tcPr>
          <w:p w14:paraId="0ADC3E91" w14:textId="77777777" w:rsidR="007B4A1E" w:rsidRPr="004C7E39" w:rsidRDefault="007B4A1E" w:rsidP="00291658">
            <w:pPr>
              <w:jc w:val="center"/>
              <w:rPr>
                <w:b/>
                <w:bCs/>
                <w:color w:val="FFFFFF" w:themeColor="background1"/>
                <w:sz w:val="22"/>
                <w:szCs w:val="22"/>
              </w:rPr>
            </w:pPr>
            <w:r w:rsidRPr="004C7E39">
              <w:rPr>
                <w:b/>
                <w:bCs/>
                <w:color w:val="FFFFFF" w:themeColor="background1"/>
                <w:sz w:val="22"/>
                <w:szCs w:val="22"/>
              </w:rPr>
              <w:t>Tên file dữ liệu nguồn</w:t>
            </w:r>
          </w:p>
        </w:tc>
        <w:tc>
          <w:tcPr>
            <w:tcW w:w="942" w:type="pct"/>
            <w:shd w:val="clear" w:color="auto" w:fill="002060"/>
            <w:hideMark/>
          </w:tcPr>
          <w:p w14:paraId="3E5908FB" w14:textId="77777777" w:rsidR="007B4A1E" w:rsidRPr="004C7E39" w:rsidRDefault="007B4A1E" w:rsidP="00291658">
            <w:pPr>
              <w:jc w:val="center"/>
              <w:rPr>
                <w:b/>
                <w:bCs/>
                <w:color w:val="FFFFFF" w:themeColor="background1"/>
                <w:sz w:val="22"/>
                <w:szCs w:val="22"/>
              </w:rPr>
            </w:pPr>
            <w:r w:rsidRPr="004C7E39">
              <w:rPr>
                <w:b/>
                <w:bCs/>
                <w:color w:val="FFFFFF" w:themeColor="background1"/>
                <w:sz w:val="22"/>
                <w:szCs w:val="22"/>
              </w:rPr>
              <w:t>Cách trích xuất dữ liệu (IT)</w:t>
            </w:r>
          </w:p>
        </w:tc>
      </w:tr>
      <w:tr w:rsidR="00B144AF" w:rsidRPr="004C7E39" w14:paraId="20FA8B33" w14:textId="77777777" w:rsidTr="00DC1A6C">
        <w:trPr>
          <w:trHeight w:val="350"/>
        </w:trPr>
        <w:tc>
          <w:tcPr>
            <w:tcW w:w="265" w:type="pct"/>
            <w:shd w:val="clear" w:color="auto" w:fill="auto"/>
          </w:tcPr>
          <w:p w14:paraId="227D081A" w14:textId="016A19BB" w:rsidR="00B144AF" w:rsidRPr="004C7E39" w:rsidRDefault="00B144AF" w:rsidP="00B144AF">
            <w:pPr>
              <w:rPr>
                <w:color w:val="000000"/>
                <w:sz w:val="22"/>
                <w:szCs w:val="22"/>
              </w:rPr>
            </w:pPr>
            <w:r w:rsidRPr="004C7E39">
              <w:rPr>
                <w:color w:val="000000"/>
                <w:sz w:val="22"/>
                <w:szCs w:val="22"/>
              </w:rPr>
              <w:t>1</w:t>
            </w:r>
          </w:p>
        </w:tc>
        <w:tc>
          <w:tcPr>
            <w:tcW w:w="1114" w:type="pct"/>
            <w:shd w:val="clear" w:color="auto" w:fill="auto"/>
          </w:tcPr>
          <w:p w14:paraId="31AC90CF" w14:textId="2C43CEA2" w:rsidR="00B144AF" w:rsidRPr="004C7E39" w:rsidRDefault="00B144AF" w:rsidP="00B144AF">
            <w:pPr>
              <w:rPr>
                <w:color w:val="000000"/>
                <w:sz w:val="22"/>
                <w:szCs w:val="22"/>
              </w:rPr>
            </w:pPr>
            <w:r w:rsidRPr="004C7E39">
              <w:rPr>
                <w:color w:val="000000"/>
                <w:sz w:val="22"/>
                <w:szCs w:val="22"/>
              </w:rPr>
              <w:t>Chi tiết huy động vốn có kỳ hạn</w:t>
            </w:r>
          </w:p>
        </w:tc>
        <w:tc>
          <w:tcPr>
            <w:tcW w:w="2679" w:type="pct"/>
            <w:shd w:val="clear" w:color="auto" w:fill="auto"/>
          </w:tcPr>
          <w:p w14:paraId="443C13FD" w14:textId="1F7574A2" w:rsidR="00B144AF" w:rsidRPr="004C7E39" w:rsidRDefault="00B144AF" w:rsidP="00B144AF">
            <w:pPr>
              <w:rPr>
                <w:color w:val="000000"/>
                <w:sz w:val="22"/>
                <w:szCs w:val="22"/>
              </w:rPr>
            </w:pPr>
            <w:r w:rsidRPr="004C7E39">
              <w:rPr>
                <w:color w:val="000000"/>
                <w:sz w:val="22"/>
                <w:szCs w:val="22"/>
              </w:rPr>
              <w:t>HDV_CHITIET_CKH.xlsx</w:t>
            </w:r>
          </w:p>
        </w:tc>
        <w:tc>
          <w:tcPr>
            <w:tcW w:w="942" w:type="pct"/>
            <w:shd w:val="clear" w:color="auto" w:fill="auto"/>
          </w:tcPr>
          <w:p w14:paraId="4FD7B2FE" w14:textId="3549FBB9" w:rsidR="00B144AF" w:rsidRPr="004C7E39" w:rsidRDefault="00B144AF" w:rsidP="00B144AF">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B144AF" w:rsidRPr="004C7E39" w14:paraId="4A634682" w14:textId="77777777" w:rsidTr="00DC1A6C">
        <w:trPr>
          <w:trHeight w:val="350"/>
        </w:trPr>
        <w:tc>
          <w:tcPr>
            <w:tcW w:w="265" w:type="pct"/>
            <w:shd w:val="clear" w:color="auto" w:fill="auto"/>
          </w:tcPr>
          <w:p w14:paraId="2266DF7C" w14:textId="5E69D9A6" w:rsidR="00B144AF" w:rsidRPr="004C7E39" w:rsidRDefault="00B144AF" w:rsidP="00B144AF">
            <w:pPr>
              <w:rPr>
                <w:color w:val="000000"/>
                <w:sz w:val="22"/>
                <w:szCs w:val="22"/>
              </w:rPr>
            </w:pPr>
            <w:r w:rsidRPr="004C7E39">
              <w:rPr>
                <w:color w:val="000000"/>
                <w:sz w:val="22"/>
                <w:szCs w:val="22"/>
              </w:rPr>
              <w:t>2</w:t>
            </w:r>
          </w:p>
        </w:tc>
        <w:tc>
          <w:tcPr>
            <w:tcW w:w="1114" w:type="pct"/>
            <w:shd w:val="clear" w:color="auto" w:fill="auto"/>
          </w:tcPr>
          <w:p w14:paraId="5F984BF8" w14:textId="405AEE13" w:rsidR="00B144AF" w:rsidRPr="004C7E39" w:rsidRDefault="00B144AF" w:rsidP="00B144AF">
            <w:pPr>
              <w:rPr>
                <w:color w:val="000000"/>
                <w:sz w:val="22"/>
                <w:szCs w:val="22"/>
              </w:rPr>
            </w:pPr>
            <w:r w:rsidRPr="004C7E39">
              <w:rPr>
                <w:color w:val="000000"/>
                <w:sz w:val="22"/>
                <w:szCs w:val="22"/>
              </w:rPr>
              <w:t>Chi tiết huy động vốn không kỳ hạn</w:t>
            </w:r>
          </w:p>
        </w:tc>
        <w:tc>
          <w:tcPr>
            <w:tcW w:w="2679" w:type="pct"/>
            <w:shd w:val="clear" w:color="auto" w:fill="auto"/>
          </w:tcPr>
          <w:p w14:paraId="70A76493" w14:textId="5D94CD2E" w:rsidR="00B144AF" w:rsidRPr="004C7E39" w:rsidRDefault="00B144AF" w:rsidP="00B144AF">
            <w:pPr>
              <w:rPr>
                <w:color w:val="000000"/>
                <w:sz w:val="22"/>
                <w:szCs w:val="22"/>
              </w:rPr>
            </w:pPr>
            <w:r w:rsidRPr="004C7E39">
              <w:rPr>
                <w:color w:val="000000"/>
                <w:sz w:val="22"/>
                <w:szCs w:val="22"/>
              </w:rPr>
              <w:t>HDV_CHITIET_KKH.xlsx</w:t>
            </w:r>
          </w:p>
        </w:tc>
        <w:tc>
          <w:tcPr>
            <w:tcW w:w="942" w:type="pct"/>
            <w:shd w:val="clear" w:color="auto" w:fill="auto"/>
          </w:tcPr>
          <w:p w14:paraId="60CA426D" w14:textId="724AC065" w:rsidR="00B144AF" w:rsidRPr="004C7E39" w:rsidRDefault="00B144AF" w:rsidP="00B144AF">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B144AF" w:rsidRPr="004C7E39" w14:paraId="13FA6008" w14:textId="77777777" w:rsidTr="00DC1A6C">
        <w:trPr>
          <w:trHeight w:val="350"/>
        </w:trPr>
        <w:tc>
          <w:tcPr>
            <w:tcW w:w="265" w:type="pct"/>
            <w:shd w:val="clear" w:color="auto" w:fill="auto"/>
          </w:tcPr>
          <w:p w14:paraId="53D0501D" w14:textId="0AF79EDB" w:rsidR="00B144AF" w:rsidRPr="004C7E39" w:rsidRDefault="00B144AF" w:rsidP="00B144AF">
            <w:pPr>
              <w:rPr>
                <w:color w:val="000000"/>
                <w:sz w:val="22"/>
                <w:szCs w:val="22"/>
              </w:rPr>
            </w:pPr>
            <w:r w:rsidRPr="004C7E39">
              <w:rPr>
                <w:color w:val="000000"/>
                <w:sz w:val="22"/>
                <w:szCs w:val="22"/>
              </w:rPr>
              <w:t>3</w:t>
            </w:r>
          </w:p>
        </w:tc>
        <w:tc>
          <w:tcPr>
            <w:tcW w:w="1114" w:type="pct"/>
            <w:shd w:val="clear" w:color="auto" w:fill="auto"/>
          </w:tcPr>
          <w:p w14:paraId="799E39C1" w14:textId="7B6C24D7" w:rsidR="00B144AF" w:rsidRPr="004C7E39" w:rsidRDefault="00B144AF" w:rsidP="00B144AF">
            <w:pPr>
              <w:rPr>
                <w:color w:val="000000"/>
                <w:sz w:val="22"/>
                <w:szCs w:val="22"/>
              </w:rPr>
            </w:pPr>
            <w:r w:rsidRPr="004C7E39">
              <w:rPr>
                <w:color w:val="000000"/>
                <w:sz w:val="22"/>
                <w:szCs w:val="22"/>
              </w:rPr>
              <w:t>Dư nợ cho vay</w:t>
            </w:r>
          </w:p>
        </w:tc>
        <w:tc>
          <w:tcPr>
            <w:tcW w:w="2679" w:type="pct"/>
            <w:shd w:val="clear" w:color="auto" w:fill="auto"/>
          </w:tcPr>
          <w:p w14:paraId="461A9D6B" w14:textId="0742C988" w:rsidR="00B144AF" w:rsidRPr="004C7E39" w:rsidRDefault="00B144AF" w:rsidP="00B144AF">
            <w:pPr>
              <w:rPr>
                <w:color w:val="000000"/>
                <w:sz w:val="22"/>
                <w:szCs w:val="22"/>
              </w:rPr>
            </w:pPr>
            <w:r w:rsidRPr="004C7E39">
              <w:rPr>
                <w:color w:val="000000"/>
                <w:sz w:val="22"/>
                <w:szCs w:val="22"/>
              </w:rPr>
              <w:t>CRM32.xlsx</w:t>
            </w:r>
          </w:p>
        </w:tc>
        <w:tc>
          <w:tcPr>
            <w:tcW w:w="942" w:type="pct"/>
            <w:shd w:val="clear" w:color="auto" w:fill="auto"/>
          </w:tcPr>
          <w:p w14:paraId="0615F8E7" w14:textId="38C3DAE1" w:rsidR="00B144AF" w:rsidRPr="004C7E39" w:rsidRDefault="00B144AF" w:rsidP="00B144AF">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B144AF" w:rsidRPr="004C7E39" w14:paraId="634EAE3C" w14:textId="77777777" w:rsidTr="00DC1A6C">
        <w:trPr>
          <w:trHeight w:val="350"/>
        </w:trPr>
        <w:tc>
          <w:tcPr>
            <w:tcW w:w="265" w:type="pct"/>
            <w:shd w:val="clear" w:color="auto" w:fill="auto"/>
          </w:tcPr>
          <w:p w14:paraId="39408FCD" w14:textId="5895EA22" w:rsidR="00B144AF" w:rsidRPr="004C7E39" w:rsidRDefault="00B144AF" w:rsidP="00B144AF">
            <w:pPr>
              <w:rPr>
                <w:color w:val="000000"/>
                <w:sz w:val="22"/>
                <w:szCs w:val="22"/>
              </w:rPr>
            </w:pPr>
            <w:r w:rsidRPr="004C7E39">
              <w:rPr>
                <w:color w:val="000000"/>
                <w:sz w:val="22"/>
                <w:szCs w:val="22"/>
              </w:rPr>
              <w:t>4</w:t>
            </w:r>
          </w:p>
        </w:tc>
        <w:tc>
          <w:tcPr>
            <w:tcW w:w="1114" w:type="pct"/>
            <w:shd w:val="clear" w:color="auto" w:fill="auto"/>
          </w:tcPr>
          <w:p w14:paraId="7CD98E4D" w14:textId="1623F188" w:rsidR="00B144AF" w:rsidRPr="004C7E39" w:rsidRDefault="00B144AF" w:rsidP="00B144AF">
            <w:pPr>
              <w:rPr>
                <w:color w:val="000000"/>
                <w:sz w:val="22"/>
                <w:szCs w:val="22"/>
              </w:rPr>
            </w:pPr>
            <w:r w:rsidRPr="004C7E39">
              <w:rPr>
                <w:color w:val="000000"/>
                <w:sz w:val="22"/>
                <w:szCs w:val="22"/>
              </w:rPr>
              <w:t>Chiết khấu</w:t>
            </w:r>
          </w:p>
        </w:tc>
        <w:tc>
          <w:tcPr>
            <w:tcW w:w="2679" w:type="pct"/>
            <w:shd w:val="clear" w:color="auto" w:fill="auto"/>
          </w:tcPr>
          <w:p w14:paraId="41351037" w14:textId="5C7F1D12" w:rsidR="00B144AF" w:rsidRPr="004C7E39" w:rsidRDefault="00B144AF" w:rsidP="00B144AF">
            <w:pPr>
              <w:rPr>
                <w:color w:val="000000"/>
                <w:sz w:val="22"/>
                <w:szCs w:val="22"/>
              </w:rPr>
            </w:pPr>
            <w:r w:rsidRPr="004C7E39">
              <w:rPr>
                <w:color w:val="000000"/>
                <w:sz w:val="22"/>
                <w:szCs w:val="22"/>
              </w:rPr>
              <w:t>TF_CRM.xlsx</w:t>
            </w:r>
          </w:p>
        </w:tc>
        <w:tc>
          <w:tcPr>
            <w:tcW w:w="942" w:type="pct"/>
            <w:shd w:val="clear" w:color="auto" w:fill="auto"/>
          </w:tcPr>
          <w:p w14:paraId="2BBBEBB8" w14:textId="4CB0AAB3" w:rsidR="00B144AF" w:rsidRPr="004C7E39" w:rsidRDefault="00B144AF" w:rsidP="00B144AF">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B144AF" w:rsidRPr="004C7E39" w14:paraId="45040671" w14:textId="77777777" w:rsidTr="00DC1A6C">
        <w:trPr>
          <w:trHeight w:val="350"/>
        </w:trPr>
        <w:tc>
          <w:tcPr>
            <w:tcW w:w="265" w:type="pct"/>
            <w:shd w:val="clear" w:color="auto" w:fill="auto"/>
          </w:tcPr>
          <w:p w14:paraId="37131FB6" w14:textId="0A440B7F" w:rsidR="00B144AF" w:rsidRPr="004C7E39" w:rsidRDefault="00B144AF" w:rsidP="00B144AF">
            <w:pPr>
              <w:rPr>
                <w:color w:val="000000"/>
                <w:sz w:val="22"/>
                <w:szCs w:val="22"/>
              </w:rPr>
            </w:pPr>
            <w:r w:rsidRPr="004C7E39">
              <w:rPr>
                <w:color w:val="000000"/>
                <w:sz w:val="22"/>
                <w:szCs w:val="22"/>
              </w:rPr>
              <w:t>5</w:t>
            </w:r>
          </w:p>
        </w:tc>
        <w:tc>
          <w:tcPr>
            <w:tcW w:w="1114" w:type="pct"/>
            <w:shd w:val="clear" w:color="auto" w:fill="auto"/>
          </w:tcPr>
          <w:p w14:paraId="73B44CD9" w14:textId="2F6B835C" w:rsidR="00B144AF" w:rsidRPr="004C7E39" w:rsidRDefault="00B144AF" w:rsidP="00B144AF">
            <w:pPr>
              <w:rPr>
                <w:color w:val="000000"/>
                <w:sz w:val="22"/>
                <w:szCs w:val="22"/>
              </w:rPr>
            </w:pPr>
            <w:r w:rsidRPr="004C7E39">
              <w:rPr>
                <w:color w:val="000000"/>
                <w:sz w:val="22"/>
                <w:szCs w:val="22"/>
              </w:rPr>
              <w:t>Dư nợ thẻ</w:t>
            </w:r>
          </w:p>
        </w:tc>
        <w:tc>
          <w:tcPr>
            <w:tcW w:w="2679" w:type="pct"/>
            <w:shd w:val="clear" w:color="auto" w:fill="auto"/>
          </w:tcPr>
          <w:p w14:paraId="66F528D3" w14:textId="4677E7C1" w:rsidR="00B144AF" w:rsidRPr="004C7E39" w:rsidRDefault="00B144AF" w:rsidP="00B144AF">
            <w:pPr>
              <w:rPr>
                <w:color w:val="000000"/>
                <w:sz w:val="22"/>
                <w:szCs w:val="22"/>
              </w:rPr>
            </w:pPr>
            <w:r w:rsidRPr="004C7E39">
              <w:rPr>
                <w:color w:val="000000"/>
                <w:sz w:val="22"/>
                <w:szCs w:val="22"/>
              </w:rPr>
              <w:t>007.EI - 07.CRM_1_DN_THE_CA_NHAN_DOANH_NGHIEP_FINCORE.xlsx</w:t>
            </w:r>
          </w:p>
        </w:tc>
        <w:tc>
          <w:tcPr>
            <w:tcW w:w="942" w:type="pct"/>
            <w:shd w:val="clear" w:color="auto" w:fill="auto"/>
          </w:tcPr>
          <w:p w14:paraId="662C1A90" w14:textId="30918160" w:rsidR="00B144AF" w:rsidRPr="004C7E39" w:rsidRDefault="00B144AF" w:rsidP="00B144AF">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B144AF" w:rsidRPr="004C7E39" w14:paraId="4A4814E8" w14:textId="77777777" w:rsidTr="00DC1A6C">
        <w:trPr>
          <w:trHeight w:val="350"/>
        </w:trPr>
        <w:tc>
          <w:tcPr>
            <w:tcW w:w="265" w:type="pct"/>
            <w:shd w:val="clear" w:color="auto" w:fill="auto"/>
          </w:tcPr>
          <w:p w14:paraId="47B9F732" w14:textId="6F79C540" w:rsidR="00B144AF" w:rsidRPr="004C7E39" w:rsidRDefault="00B144AF" w:rsidP="00B144AF">
            <w:pPr>
              <w:rPr>
                <w:color w:val="000000"/>
                <w:sz w:val="22"/>
                <w:szCs w:val="22"/>
              </w:rPr>
            </w:pPr>
            <w:r w:rsidRPr="004C7E39">
              <w:rPr>
                <w:color w:val="000000"/>
                <w:sz w:val="22"/>
                <w:szCs w:val="22"/>
              </w:rPr>
              <w:t>6</w:t>
            </w:r>
          </w:p>
        </w:tc>
        <w:tc>
          <w:tcPr>
            <w:tcW w:w="1114" w:type="pct"/>
            <w:shd w:val="clear" w:color="auto" w:fill="auto"/>
          </w:tcPr>
          <w:p w14:paraId="444D2596" w14:textId="6649C009" w:rsidR="00B144AF" w:rsidRPr="004C7E39" w:rsidRDefault="00B144AF" w:rsidP="00B144AF">
            <w:pPr>
              <w:rPr>
                <w:color w:val="000000"/>
                <w:sz w:val="22"/>
                <w:szCs w:val="22"/>
              </w:rPr>
            </w:pPr>
            <w:r w:rsidRPr="004C7E39">
              <w:rPr>
                <w:color w:val="000000"/>
                <w:sz w:val="22"/>
                <w:szCs w:val="22"/>
              </w:rPr>
              <w:t>Lợi nhuận thu được</w:t>
            </w:r>
          </w:p>
        </w:tc>
        <w:tc>
          <w:tcPr>
            <w:tcW w:w="2679" w:type="pct"/>
            <w:shd w:val="clear" w:color="auto" w:fill="auto"/>
          </w:tcPr>
          <w:p w14:paraId="5EA7BEF6" w14:textId="11A5544B" w:rsidR="00B144AF" w:rsidRPr="004C7E39" w:rsidRDefault="004B7B1E" w:rsidP="00B144AF">
            <w:pPr>
              <w:rPr>
                <w:color w:val="000000"/>
                <w:sz w:val="22"/>
                <w:szCs w:val="22"/>
              </w:rPr>
            </w:pPr>
            <w:r w:rsidRPr="004C7E39">
              <w:rPr>
                <w:color w:val="000000"/>
                <w:sz w:val="22"/>
                <w:szCs w:val="22"/>
              </w:rPr>
              <w:t xml:space="preserve">BCKHTC011_Báo cáo thu nhập – chi phí </w:t>
            </w:r>
          </w:p>
        </w:tc>
        <w:tc>
          <w:tcPr>
            <w:tcW w:w="942" w:type="pct"/>
            <w:shd w:val="clear" w:color="auto" w:fill="auto"/>
          </w:tcPr>
          <w:p w14:paraId="6455CA8B" w14:textId="591D0C60" w:rsidR="00B144AF" w:rsidRPr="004C7E39" w:rsidRDefault="00B144AF" w:rsidP="00B144AF">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bl>
    <w:p w14:paraId="7984CF96" w14:textId="77777777" w:rsidR="007B4A1E" w:rsidRPr="004C7E39" w:rsidRDefault="007B4A1E" w:rsidP="007B4A1E">
      <w:pPr>
        <w:rPr>
          <w:lang w:val="en-GB"/>
        </w:rPr>
      </w:pPr>
    </w:p>
    <w:p w14:paraId="771CA88F" w14:textId="77777777" w:rsidR="007B4A1E" w:rsidRPr="004C7E39" w:rsidRDefault="007B4A1E" w:rsidP="007B4A1E">
      <w:pPr>
        <w:pStyle w:val="Heading4"/>
        <w:rPr>
          <w:rFonts w:cs="Times New Roman"/>
          <w:b/>
          <w:bCs/>
        </w:rPr>
      </w:pPr>
      <w:r w:rsidRPr="004C7E39">
        <w:rPr>
          <w:rFonts w:cs="Times New Roman"/>
          <w:b/>
          <w:bCs/>
        </w:rPr>
        <w:t>Phân tích chi tiết nội dung báo cáo</w:t>
      </w:r>
    </w:p>
    <w:p w14:paraId="217B704F" w14:textId="77777777" w:rsidR="007B4A1E" w:rsidRPr="004C7E39" w:rsidRDefault="007B4A1E" w:rsidP="007B4A1E">
      <w:pPr>
        <w:pStyle w:val="ListParagraph"/>
        <w:numPr>
          <w:ilvl w:val="0"/>
          <w:numId w:val="2"/>
        </w:numPr>
        <w:spacing w:after="120" w:line="264" w:lineRule="auto"/>
        <w:rPr>
          <w:rFonts w:ascii="Times New Roman" w:hAnsi="Times New Roman"/>
          <w:lang w:val="en-GB"/>
        </w:rPr>
      </w:pPr>
      <w:r w:rsidRPr="004C7E39">
        <w:rPr>
          <w:rFonts w:ascii="Times New Roman" w:hAnsi="Times New Roman"/>
        </w:rPr>
        <w:t>File dữ liệu nghiệp vụ sử dụng:</w:t>
      </w:r>
    </w:p>
    <w:tbl>
      <w:tblPr>
        <w:tblW w:w="5000" w:type="pct"/>
        <w:tblLook w:val="04A0" w:firstRow="1" w:lastRow="0" w:firstColumn="1" w:lastColumn="0" w:noHBand="0" w:noVBand="1"/>
      </w:tblPr>
      <w:tblGrid>
        <w:gridCol w:w="732"/>
        <w:gridCol w:w="8917"/>
        <w:gridCol w:w="4705"/>
      </w:tblGrid>
      <w:tr w:rsidR="00594C0E" w:rsidRPr="004C7E39" w14:paraId="54C004CC"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shd w:val="clear" w:color="auto" w:fill="002060"/>
          </w:tcPr>
          <w:p w14:paraId="617D9113" w14:textId="77777777" w:rsidR="00594C0E" w:rsidRPr="004C7E39" w:rsidRDefault="00594C0E" w:rsidP="008364F1">
            <w:pPr>
              <w:jc w:val="center"/>
              <w:rPr>
                <w:color w:val="FFFFFF"/>
                <w:sz w:val="22"/>
                <w:szCs w:val="22"/>
              </w:rPr>
            </w:pPr>
            <w:r w:rsidRPr="004C7E39">
              <w:rPr>
                <w:color w:val="FFFFFF"/>
                <w:sz w:val="22"/>
                <w:szCs w:val="22"/>
              </w:rPr>
              <w:t>STT</w:t>
            </w:r>
          </w:p>
        </w:tc>
        <w:tc>
          <w:tcPr>
            <w:tcW w:w="3106" w:type="pct"/>
            <w:tcBorders>
              <w:top w:val="single" w:sz="4" w:space="0" w:color="auto"/>
              <w:left w:val="single" w:sz="4" w:space="0" w:color="auto"/>
              <w:bottom w:val="single" w:sz="4" w:space="0" w:color="auto"/>
              <w:right w:val="single" w:sz="4" w:space="0" w:color="auto"/>
            </w:tcBorders>
            <w:shd w:val="clear" w:color="auto" w:fill="002060"/>
            <w:hideMark/>
          </w:tcPr>
          <w:p w14:paraId="293375D9" w14:textId="77777777" w:rsidR="00594C0E" w:rsidRPr="004C7E39" w:rsidRDefault="00594C0E" w:rsidP="008364F1">
            <w:pPr>
              <w:jc w:val="center"/>
              <w:rPr>
                <w:color w:val="FFFFFF"/>
                <w:sz w:val="22"/>
                <w:szCs w:val="22"/>
              </w:rPr>
            </w:pPr>
            <w:r w:rsidRPr="004C7E39">
              <w:rPr>
                <w:color w:val="FFFFFF"/>
                <w:sz w:val="22"/>
                <w:szCs w:val="22"/>
              </w:rPr>
              <w:t>Tên file</w:t>
            </w:r>
          </w:p>
        </w:tc>
        <w:tc>
          <w:tcPr>
            <w:tcW w:w="1639" w:type="pct"/>
            <w:tcBorders>
              <w:top w:val="single" w:sz="4" w:space="0" w:color="auto"/>
              <w:left w:val="nil"/>
              <w:bottom w:val="single" w:sz="4" w:space="0" w:color="auto"/>
              <w:right w:val="single" w:sz="4" w:space="0" w:color="000000"/>
            </w:tcBorders>
            <w:shd w:val="clear" w:color="auto" w:fill="002060"/>
            <w:hideMark/>
          </w:tcPr>
          <w:p w14:paraId="363CC78C" w14:textId="77777777" w:rsidR="00594C0E" w:rsidRPr="004C7E39" w:rsidRDefault="00594C0E" w:rsidP="008364F1">
            <w:pPr>
              <w:jc w:val="center"/>
              <w:rPr>
                <w:color w:val="FFFFFF"/>
                <w:sz w:val="22"/>
                <w:szCs w:val="22"/>
              </w:rPr>
            </w:pPr>
            <w:r w:rsidRPr="004C7E39">
              <w:rPr>
                <w:color w:val="FFFFFF"/>
                <w:sz w:val="22"/>
                <w:szCs w:val="22"/>
              </w:rPr>
              <w:t>Viết tắt</w:t>
            </w:r>
          </w:p>
        </w:tc>
      </w:tr>
      <w:tr w:rsidR="00594C0E" w:rsidRPr="004C7E39" w14:paraId="6A412F5D"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tcPr>
          <w:p w14:paraId="6584F620" w14:textId="77777777" w:rsidR="00594C0E" w:rsidRPr="004C7E39" w:rsidRDefault="00594C0E" w:rsidP="00E766D0">
            <w:pPr>
              <w:rPr>
                <w:color w:val="000000"/>
                <w:sz w:val="22"/>
                <w:szCs w:val="22"/>
              </w:rPr>
            </w:pPr>
            <w:r w:rsidRPr="004C7E39">
              <w:rPr>
                <w:color w:val="000000"/>
                <w:sz w:val="22"/>
                <w:szCs w:val="22"/>
              </w:rPr>
              <w:t>1</w:t>
            </w:r>
          </w:p>
        </w:tc>
        <w:tc>
          <w:tcPr>
            <w:tcW w:w="3106" w:type="pct"/>
            <w:tcBorders>
              <w:top w:val="single" w:sz="4" w:space="0" w:color="auto"/>
              <w:left w:val="single" w:sz="4" w:space="0" w:color="auto"/>
              <w:bottom w:val="single" w:sz="4" w:space="0" w:color="auto"/>
              <w:right w:val="single" w:sz="4" w:space="0" w:color="auto"/>
            </w:tcBorders>
            <w:shd w:val="clear" w:color="auto" w:fill="auto"/>
          </w:tcPr>
          <w:p w14:paraId="38E318AB" w14:textId="77777777" w:rsidR="00594C0E" w:rsidRPr="004C7E39" w:rsidRDefault="00594C0E" w:rsidP="00E766D0">
            <w:pPr>
              <w:rPr>
                <w:color w:val="000000"/>
                <w:sz w:val="22"/>
                <w:szCs w:val="22"/>
              </w:rPr>
            </w:pPr>
            <w:r w:rsidRPr="004C7E39">
              <w:rPr>
                <w:color w:val="000000"/>
                <w:sz w:val="22"/>
                <w:szCs w:val="22"/>
              </w:rPr>
              <w:t>HDV_CHITIET_CKH.xlsx</w:t>
            </w:r>
          </w:p>
        </w:tc>
        <w:tc>
          <w:tcPr>
            <w:tcW w:w="1639" w:type="pct"/>
            <w:tcBorders>
              <w:top w:val="single" w:sz="4" w:space="0" w:color="auto"/>
              <w:left w:val="nil"/>
              <w:bottom w:val="single" w:sz="4" w:space="0" w:color="auto"/>
              <w:right w:val="single" w:sz="4" w:space="0" w:color="auto"/>
            </w:tcBorders>
            <w:shd w:val="clear" w:color="auto" w:fill="auto"/>
          </w:tcPr>
          <w:p w14:paraId="7B36394D" w14:textId="77777777" w:rsidR="00594C0E" w:rsidRPr="004C7E39" w:rsidRDefault="00594C0E" w:rsidP="00E766D0">
            <w:pPr>
              <w:rPr>
                <w:color w:val="000000"/>
                <w:sz w:val="22"/>
                <w:szCs w:val="22"/>
              </w:rPr>
            </w:pPr>
            <w:r w:rsidRPr="004C7E39">
              <w:rPr>
                <w:color w:val="000000"/>
                <w:sz w:val="22"/>
                <w:szCs w:val="22"/>
              </w:rPr>
              <w:t>HDV_CHITIET_CKH</w:t>
            </w:r>
          </w:p>
        </w:tc>
      </w:tr>
      <w:tr w:rsidR="00960658" w:rsidRPr="004C7E39" w14:paraId="159E4B08"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tcPr>
          <w:p w14:paraId="79D1C02F" w14:textId="113091D5" w:rsidR="00960658" w:rsidRPr="004C7E39" w:rsidRDefault="00960658" w:rsidP="00960658">
            <w:pPr>
              <w:rPr>
                <w:color w:val="000000"/>
                <w:sz w:val="22"/>
                <w:szCs w:val="22"/>
              </w:rPr>
            </w:pPr>
            <w:r w:rsidRPr="004C7E39">
              <w:rPr>
                <w:color w:val="000000"/>
                <w:sz w:val="22"/>
                <w:szCs w:val="22"/>
              </w:rPr>
              <w:t>2</w:t>
            </w:r>
          </w:p>
        </w:tc>
        <w:tc>
          <w:tcPr>
            <w:tcW w:w="3106" w:type="pct"/>
            <w:tcBorders>
              <w:top w:val="single" w:sz="4" w:space="0" w:color="auto"/>
              <w:left w:val="single" w:sz="4" w:space="0" w:color="auto"/>
              <w:bottom w:val="single" w:sz="4" w:space="0" w:color="auto"/>
              <w:right w:val="single" w:sz="4" w:space="0" w:color="auto"/>
            </w:tcBorders>
            <w:shd w:val="clear" w:color="auto" w:fill="auto"/>
          </w:tcPr>
          <w:p w14:paraId="7EC6C2BB" w14:textId="6E01E32C" w:rsidR="00960658" w:rsidRPr="004C7E39" w:rsidRDefault="00960658" w:rsidP="00960658">
            <w:pPr>
              <w:rPr>
                <w:color w:val="000000"/>
                <w:sz w:val="22"/>
                <w:szCs w:val="22"/>
              </w:rPr>
            </w:pPr>
            <w:r w:rsidRPr="004C7E39">
              <w:rPr>
                <w:color w:val="000000"/>
                <w:sz w:val="22"/>
                <w:szCs w:val="22"/>
              </w:rPr>
              <w:t>HDV_CHITIET_KKH.xlsx</w:t>
            </w:r>
          </w:p>
        </w:tc>
        <w:tc>
          <w:tcPr>
            <w:tcW w:w="1639" w:type="pct"/>
            <w:tcBorders>
              <w:top w:val="single" w:sz="4" w:space="0" w:color="auto"/>
              <w:left w:val="nil"/>
              <w:bottom w:val="single" w:sz="4" w:space="0" w:color="auto"/>
              <w:right w:val="single" w:sz="4" w:space="0" w:color="auto"/>
            </w:tcBorders>
            <w:shd w:val="clear" w:color="auto" w:fill="auto"/>
          </w:tcPr>
          <w:p w14:paraId="2A298349" w14:textId="763CCB27" w:rsidR="00960658" w:rsidRPr="004C7E39" w:rsidRDefault="00960658" w:rsidP="00960658">
            <w:pPr>
              <w:rPr>
                <w:color w:val="000000"/>
                <w:sz w:val="22"/>
                <w:szCs w:val="22"/>
              </w:rPr>
            </w:pPr>
            <w:r w:rsidRPr="004C7E39">
              <w:rPr>
                <w:color w:val="000000"/>
                <w:sz w:val="22"/>
                <w:szCs w:val="22"/>
              </w:rPr>
              <w:t>HDV_CHITIET_KKH</w:t>
            </w:r>
          </w:p>
        </w:tc>
      </w:tr>
      <w:tr w:rsidR="002F338E" w:rsidRPr="004C7E39" w14:paraId="4A8F9F75"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tcPr>
          <w:p w14:paraId="3C841F3B" w14:textId="2E0F9B4A" w:rsidR="002F338E" w:rsidRPr="004C7E39" w:rsidRDefault="002F338E" w:rsidP="00960658">
            <w:pPr>
              <w:rPr>
                <w:color w:val="000000"/>
                <w:sz w:val="22"/>
                <w:szCs w:val="22"/>
              </w:rPr>
            </w:pPr>
            <w:r w:rsidRPr="004C7E39">
              <w:rPr>
                <w:color w:val="000000"/>
                <w:sz w:val="22"/>
                <w:szCs w:val="22"/>
              </w:rPr>
              <w:t>3</w:t>
            </w:r>
          </w:p>
        </w:tc>
        <w:tc>
          <w:tcPr>
            <w:tcW w:w="3106" w:type="pct"/>
            <w:tcBorders>
              <w:top w:val="single" w:sz="4" w:space="0" w:color="auto"/>
              <w:left w:val="single" w:sz="4" w:space="0" w:color="auto"/>
              <w:bottom w:val="single" w:sz="4" w:space="0" w:color="auto"/>
              <w:right w:val="single" w:sz="4" w:space="0" w:color="auto"/>
            </w:tcBorders>
            <w:shd w:val="clear" w:color="auto" w:fill="auto"/>
          </w:tcPr>
          <w:p w14:paraId="33AEEDAE" w14:textId="47F5048C" w:rsidR="002F338E" w:rsidRPr="004C7E39" w:rsidRDefault="002F338E" w:rsidP="00960658">
            <w:pPr>
              <w:rPr>
                <w:color w:val="000000"/>
                <w:sz w:val="22"/>
                <w:szCs w:val="22"/>
              </w:rPr>
            </w:pPr>
            <w:r w:rsidRPr="004C7E39">
              <w:rPr>
                <w:color w:val="000000"/>
                <w:sz w:val="22"/>
                <w:szCs w:val="22"/>
              </w:rPr>
              <w:t>CRM32.xlsx</w:t>
            </w:r>
          </w:p>
        </w:tc>
        <w:tc>
          <w:tcPr>
            <w:tcW w:w="1639" w:type="pct"/>
            <w:tcBorders>
              <w:top w:val="single" w:sz="4" w:space="0" w:color="auto"/>
              <w:left w:val="nil"/>
              <w:bottom w:val="single" w:sz="4" w:space="0" w:color="auto"/>
              <w:right w:val="single" w:sz="4" w:space="0" w:color="auto"/>
            </w:tcBorders>
            <w:shd w:val="clear" w:color="auto" w:fill="auto"/>
          </w:tcPr>
          <w:p w14:paraId="58E0FE7B" w14:textId="381585A9" w:rsidR="002F338E" w:rsidRPr="004C7E39" w:rsidRDefault="002F338E" w:rsidP="00960658">
            <w:pPr>
              <w:rPr>
                <w:color w:val="000000"/>
                <w:sz w:val="22"/>
                <w:szCs w:val="22"/>
              </w:rPr>
            </w:pPr>
            <w:r w:rsidRPr="004C7E39">
              <w:rPr>
                <w:color w:val="000000"/>
                <w:sz w:val="22"/>
                <w:szCs w:val="22"/>
              </w:rPr>
              <w:t>CRM32</w:t>
            </w:r>
          </w:p>
        </w:tc>
      </w:tr>
      <w:tr w:rsidR="002F338E" w:rsidRPr="004C7E39" w14:paraId="360D0F45"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tcPr>
          <w:p w14:paraId="3F9DCC7E" w14:textId="0670F48D" w:rsidR="002F338E" w:rsidRPr="004C7E39" w:rsidRDefault="002F338E" w:rsidP="00960658">
            <w:pPr>
              <w:rPr>
                <w:color w:val="000000"/>
                <w:sz w:val="22"/>
                <w:szCs w:val="22"/>
              </w:rPr>
            </w:pPr>
            <w:r w:rsidRPr="004C7E39">
              <w:rPr>
                <w:color w:val="000000"/>
                <w:sz w:val="22"/>
                <w:szCs w:val="22"/>
              </w:rPr>
              <w:t>4</w:t>
            </w:r>
          </w:p>
        </w:tc>
        <w:tc>
          <w:tcPr>
            <w:tcW w:w="3106" w:type="pct"/>
            <w:tcBorders>
              <w:top w:val="single" w:sz="4" w:space="0" w:color="auto"/>
              <w:left w:val="single" w:sz="4" w:space="0" w:color="auto"/>
              <w:bottom w:val="single" w:sz="4" w:space="0" w:color="auto"/>
              <w:right w:val="single" w:sz="4" w:space="0" w:color="auto"/>
            </w:tcBorders>
            <w:shd w:val="clear" w:color="auto" w:fill="auto"/>
          </w:tcPr>
          <w:p w14:paraId="23BAD837" w14:textId="2751C14A" w:rsidR="002F338E" w:rsidRPr="004C7E39" w:rsidRDefault="002F338E" w:rsidP="00960658">
            <w:pPr>
              <w:rPr>
                <w:color w:val="000000"/>
                <w:sz w:val="22"/>
                <w:szCs w:val="22"/>
              </w:rPr>
            </w:pPr>
            <w:r w:rsidRPr="004C7E39">
              <w:rPr>
                <w:color w:val="000000"/>
                <w:sz w:val="22"/>
                <w:szCs w:val="22"/>
              </w:rPr>
              <w:t>TF_CRM.xlsx</w:t>
            </w:r>
          </w:p>
        </w:tc>
        <w:tc>
          <w:tcPr>
            <w:tcW w:w="1639" w:type="pct"/>
            <w:tcBorders>
              <w:top w:val="single" w:sz="4" w:space="0" w:color="auto"/>
              <w:left w:val="nil"/>
              <w:bottom w:val="single" w:sz="4" w:space="0" w:color="auto"/>
              <w:right w:val="single" w:sz="4" w:space="0" w:color="auto"/>
            </w:tcBorders>
            <w:shd w:val="clear" w:color="auto" w:fill="auto"/>
          </w:tcPr>
          <w:p w14:paraId="520572AC" w14:textId="54F947AA" w:rsidR="002F338E" w:rsidRPr="004C7E39" w:rsidRDefault="002F338E" w:rsidP="00960658">
            <w:pPr>
              <w:rPr>
                <w:color w:val="000000"/>
                <w:sz w:val="22"/>
                <w:szCs w:val="22"/>
              </w:rPr>
            </w:pPr>
            <w:r w:rsidRPr="004C7E39">
              <w:rPr>
                <w:color w:val="000000"/>
                <w:sz w:val="22"/>
                <w:szCs w:val="22"/>
              </w:rPr>
              <w:t>TF_CRM</w:t>
            </w:r>
          </w:p>
        </w:tc>
      </w:tr>
      <w:tr w:rsidR="002F338E" w:rsidRPr="004C7E39" w14:paraId="2BA5D850"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tcPr>
          <w:p w14:paraId="17AB45C1" w14:textId="146831E8" w:rsidR="002F338E" w:rsidRPr="004C7E39" w:rsidRDefault="002F338E" w:rsidP="00960658">
            <w:pPr>
              <w:rPr>
                <w:color w:val="000000"/>
                <w:sz w:val="22"/>
                <w:szCs w:val="22"/>
              </w:rPr>
            </w:pPr>
            <w:r w:rsidRPr="004C7E39">
              <w:rPr>
                <w:color w:val="000000"/>
                <w:sz w:val="22"/>
                <w:szCs w:val="22"/>
              </w:rPr>
              <w:t>5</w:t>
            </w:r>
          </w:p>
        </w:tc>
        <w:tc>
          <w:tcPr>
            <w:tcW w:w="3106" w:type="pct"/>
            <w:tcBorders>
              <w:top w:val="single" w:sz="4" w:space="0" w:color="auto"/>
              <w:left w:val="single" w:sz="4" w:space="0" w:color="auto"/>
              <w:bottom w:val="single" w:sz="4" w:space="0" w:color="auto"/>
              <w:right w:val="single" w:sz="4" w:space="0" w:color="auto"/>
            </w:tcBorders>
            <w:shd w:val="clear" w:color="auto" w:fill="auto"/>
          </w:tcPr>
          <w:p w14:paraId="209FB4CA" w14:textId="19E2FFCB" w:rsidR="002F338E" w:rsidRPr="004C7E39" w:rsidRDefault="002F338E" w:rsidP="00960658">
            <w:pPr>
              <w:rPr>
                <w:color w:val="000000"/>
                <w:sz w:val="22"/>
                <w:szCs w:val="22"/>
              </w:rPr>
            </w:pPr>
            <w:r w:rsidRPr="004C7E39">
              <w:rPr>
                <w:color w:val="000000"/>
                <w:sz w:val="22"/>
                <w:szCs w:val="22"/>
              </w:rPr>
              <w:t>007.EI - 07.CRM_1_DN_THE_CA_NHAN_DOANH_NGHIEP_FINCORE.xlsx</w:t>
            </w:r>
          </w:p>
        </w:tc>
        <w:tc>
          <w:tcPr>
            <w:tcW w:w="1639" w:type="pct"/>
            <w:tcBorders>
              <w:top w:val="single" w:sz="4" w:space="0" w:color="auto"/>
              <w:left w:val="nil"/>
              <w:bottom w:val="single" w:sz="4" w:space="0" w:color="auto"/>
              <w:right w:val="single" w:sz="4" w:space="0" w:color="auto"/>
            </w:tcBorders>
            <w:shd w:val="clear" w:color="auto" w:fill="auto"/>
          </w:tcPr>
          <w:p w14:paraId="29E75B49" w14:textId="725B916F" w:rsidR="002F338E" w:rsidRPr="004C7E39" w:rsidRDefault="002F338E" w:rsidP="00960658">
            <w:pPr>
              <w:rPr>
                <w:color w:val="000000"/>
                <w:sz w:val="22"/>
                <w:szCs w:val="22"/>
              </w:rPr>
            </w:pPr>
            <w:r w:rsidRPr="004C7E39">
              <w:rPr>
                <w:color w:val="000000"/>
                <w:sz w:val="22"/>
                <w:szCs w:val="22"/>
              </w:rPr>
              <w:t>DN_THE_CA_NHAN_DOANH_NGHIEP</w:t>
            </w:r>
          </w:p>
        </w:tc>
      </w:tr>
      <w:tr w:rsidR="00D10647" w:rsidRPr="004C7E39" w14:paraId="59DCECFA" w14:textId="77777777" w:rsidTr="00CC1E95">
        <w:trPr>
          <w:trHeight w:val="300"/>
        </w:trPr>
        <w:tc>
          <w:tcPr>
            <w:tcW w:w="255" w:type="pct"/>
            <w:tcBorders>
              <w:top w:val="single" w:sz="4" w:space="0" w:color="auto"/>
              <w:left w:val="single" w:sz="4" w:space="0" w:color="auto"/>
              <w:bottom w:val="single" w:sz="4" w:space="0" w:color="auto"/>
              <w:right w:val="single" w:sz="4" w:space="0" w:color="auto"/>
            </w:tcBorders>
          </w:tcPr>
          <w:p w14:paraId="3C025CD3" w14:textId="0B7C2623" w:rsidR="00D10647" w:rsidRPr="004C7E39" w:rsidRDefault="00D10647" w:rsidP="00960658">
            <w:pPr>
              <w:rPr>
                <w:color w:val="000000"/>
                <w:sz w:val="22"/>
                <w:szCs w:val="22"/>
              </w:rPr>
            </w:pPr>
            <w:r w:rsidRPr="004C7E39">
              <w:rPr>
                <w:color w:val="000000"/>
                <w:sz w:val="22"/>
                <w:szCs w:val="22"/>
              </w:rPr>
              <w:t>6</w:t>
            </w:r>
          </w:p>
        </w:tc>
        <w:tc>
          <w:tcPr>
            <w:tcW w:w="3106" w:type="pct"/>
            <w:tcBorders>
              <w:top w:val="single" w:sz="4" w:space="0" w:color="auto"/>
              <w:left w:val="single" w:sz="4" w:space="0" w:color="auto"/>
              <w:bottom w:val="single" w:sz="4" w:space="0" w:color="auto"/>
              <w:right w:val="single" w:sz="4" w:space="0" w:color="auto"/>
            </w:tcBorders>
            <w:shd w:val="clear" w:color="auto" w:fill="auto"/>
          </w:tcPr>
          <w:p w14:paraId="41AFEBE9" w14:textId="0E9F6F68" w:rsidR="00D10647" w:rsidRPr="004C7E39" w:rsidRDefault="004B7B1E" w:rsidP="00960658">
            <w:pPr>
              <w:rPr>
                <w:color w:val="000000"/>
                <w:sz w:val="22"/>
                <w:szCs w:val="22"/>
              </w:rPr>
            </w:pPr>
            <w:r w:rsidRPr="004C7E39">
              <w:rPr>
                <w:color w:val="000000"/>
                <w:sz w:val="22"/>
                <w:szCs w:val="22"/>
              </w:rPr>
              <w:t xml:space="preserve">BCKHTC011_Báo cáo thu nhập – chi phí </w:t>
            </w:r>
          </w:p>
        </w:tc>
        <w:tc>
          <w:tcPr>
            <w:tcW w:w="1639" w:type="pct"/>
            <w:tcBorders>
              <w:top w:val="single" w:sz="4" w:space="0" w:color="auto"/>
              <w:left w:val="nil"/>
              <w:bottom w:val="single" w:sz="4" w:space="0" w:color="auto"/>
              <w:right w:val="single" w:sz="4" w:space="0" w:color="auto"/>
            </w:tcBorders>
            <w:shd w:val="clear" w:color="auto" w:fill="auto"/>
          </w:tcPr>
          <w:p w14:paraId="14FA1AA5" w14:textId="15977359" w:rsidR="00D10647" w:rsidRPr="004C7E39" w:rsidRDefault="004B7B1E" w:rsidP="00960658">
            <w:pPr>
              <w:rPr>
                <w:color w:val="000000"/>
                <w:sz w:val="22"/>
                <w:szCs w:val="22"/>
              </w:rPr>
            </w:pPr>
            <w:r w:rsidRPr="004C7E39">
              <w:rPr>
                <w:color w:val="000000"/>
                <w:sz w:val="22"/>
                <w:szCs w:val="22"/>
              </w:rPr>
              <w:t>BCKHTC011</w:t>
            </w:r>
          </w:p>
        </w:tc>
      </w:tr>
    </w:tbl>
    <w:p w14:paraId="17905201" w14:textId="77777777" w:rsidR="007B4A1E" w:rsidRPr="004C7E39" w:rsidRDefault="007B4A1E" w:rsidP="007B4A1E">
      <w:pPr>
        <w:pStyle w:val="ListParagraph"/>
        <w:spacing w:after="120" w:line="264" w:lineRule="auto"/>
        <w:ind w:left="1440"/>
        <w:rPr>
          <w:rFonts w:ascii="Times New Roman" w:hAnsi="Times New Roman"/>
          <w:lang w:val="en-GB"/>
        </w:rPr>
      </w:pPr>
    </w:p>
    <w:p w14:paraId="16A6B8E6" w14:textId="27EF9D95" w:rsidR="007B4A1E" w:rsidRPr="004C7E39" w:rsidRDefault="007B4A1E" w:rsidP="007B4A1E">
      <w:pPr>
        <w:pStyle w:val="ListParagraph"/>
        <w:numPr>
          <w:ilvl w:val="0"/>
          <w:numId w:val="2"/>
        </w:numPr>
        <w:spacing w:after="120" w:line="264" w:lineRule="auto"/>
        <w:rPr>
          <w:rFonts w:ascii="Times New Roman" w:hAnsi="Times New Roman"/>
          <w:lang w:val="en-GB"/>
        </w:rPr>
      </w:pPr>
      <w:r w:rsidRPr="004C7E39">
        <w:rPr>
          <w:rFonts w:ascii="Times New Roman" w:hAnsi="Times New Roman"/>
        </w:rPr>
        <w:t>Mapping báo cáo:</w:t>
      </w:r>
      <w:r w:rsidR="00BC6062">
        <w:rPr>
          <w:rFonts w:ascii="Times New Roman" w:hAnsi="Times New Roman"/>
        </w:rPr>
        <w:t xml:space="preserve"> </w:t>
      </w:r>
    </w:p>
    <w:p w14:paraId="150FFC71" w14:textId="77777777" w:rsidR="007B4A1E" w:rsidRPr="004C7E39" w:rsidRDefault="007B4A1E" w:rsidP="007B4A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878"/>
        <w:gridCol w:w="2469"/>
        <w:gridCol w:w="4903"/>
        <w:gridCol w:w="5414"/>
      </w:tblGrid>
      <w:tr w:rsidR="003118E9" w:rsidRPr="004C7E39" w14:paraId="19A92B8A" w14:textId="77777777" w:rsidTr="00D12B54">
        <w:trPr>
          <w:trHeight w:val="340"/>
          <w:tblHeader/>
        </w:trPr>
        <w:tc>
          <w:tcPr>
            <w:tcW w:w="240" w:type="pct"/>
            <w:shd w:val="clear" w:color="auto" w:fill="002060"/>
            <w:hideMark/>
          </w:tcPr>
          <w:p w14:paraId="0211A2C6" w14:textId="77777777" w:rsidR="003118E9" w:rsidRPr="004C7E39" w:rsidRDefault="003118E9" w:rsidP="00DC11F3">
            <w:pPr>
              <w:jc w:val="center"/>
              <w:rPr>
                <w:b/>
                <w:bCs/>
                <w:color w:val="FFFFFF"/>
                <w:sz w:val="22"/>
                <w:szCs w:val="22"/>
              </w:rPr>
            </w:pPr>
            <w:r w:rsidRPr="004C7E39">
              <w:rPr>
                <w:b/>
                <w:bCs/>
                <w:color w:val="FFFFFF" w:themeColor="background1"/>
                <w:sz w:val="22"/>
                <w:szCs w:val="22"/>
              </w:rPr>
              <w:lastRenderedPageBreak/>
              <w:t>STT</w:t>
            </w:r>
          </w:p>
        </w:tc>
        <w:tc>
          <w:tcPr>
            <w:tcW w:w="1166" w:type="pct"/>
            <w:gridSpan w:val="2"/>
            <w:shd w:val="clear" w:color="auto" w:fill="002060"/>
            <w:hideMark/>
          </w:tcPr>
          <w:p w14:paraId="799E428B" w14:textId="77777777" w:rsidR="003118E9" w:rsidRPr="004C7E39" w:rsidRDefault="003118E9" w:rsidP="00DC11F3">
            <w:pPr>
              <w:jc w:val="center"/>
              <w:rPr>
                <w:b/>
                <w:bCs/>
                <w:color w:val="FFFFFF"/>
                <w:sz w:val="22"/>
                <w:szCs w:val="22"/>
              </w:rPr>
            </w:pPr>
            <w:r w:rsidRPr="004C7E39">
              <w:rPr>
                <w:b/>
                <w:bCs/>
                <w:color w:val="FFFFFF" w:themeColor="background1"/>
                <w:sz w:val="22"/>
                <w:szCs w:val="22"/>
              </w:rPr>
              <w:t>Nội dung</w:t>
            </w:r>
          </w:p>
        </w:tc>
        <w:tc>
          <w:tcPr>
            <w:tcW w:w="1708" w:type="pct"/>
            <w:shd w:val="clear" w:color="auto" w:fill="002060"/>
            <w:noWrap/>
            <w:hideMark/>
          </w:tcPr>
          <w:p w14:paraId="476BCCAD" w14:textId="77777777" w:rsidR="003118E9" w:rsidRPr="004C7E39" w:rsidRDefault="003118E9" w:rsidP="00DC11F3">
            <w:pPr>
              <w:jc w:val="center"/>
              <w:rPr>
                <w:b/>
                <w:bCs/>
                <w:color w:val="FFFFFF"/>
                <w:sz w:val="22"/>
                <w:szCs w:val="22"/>
              </w:rPr>
            </w:pPr>
            <w:r w:rsidRPr="004C7E39">
              <w:rPr>
                <w:b/>
                <w:bCs/>
                <w:color w:val="FFFFFF" w:themeColor="background1"/>
                <w:sz w:val="22"/>
                <w:szCs w:val="22"/>
              </w:rPr>
              <w:t>Mô tả nghiệp vụ</w:t>
            </w:r>
          </w:p>
        </w:tc>
        <w:tc>
          <w:tcPr>
            <w:tcW w:w="1886" w:type="pct"/>
            <w:shd w:val="clear" w:color="auto" w:fill="002060"/>
            <w:noWrap/>
            <w:hideMark/>
          </w:tcPr>
          <w:p w14:paraId="0D97F546" w14:textId="77777777" w:rsidR="003118E9" w:rsidRPr="004C7E39" w:rsidRDefault="003118E9" w:rsidP="00DC11F3">
            <w:pPr>
              <w:jc w:val="center"/>
              <w:rPr>
                <w:b/>
                <w:bCs/>
                <w:color w:val="FFFFFF"/>
                <w:sz w:val="22"/>
                <w:szCs w:val="22"/>
              </w:rPr>
            </w:pPr>
            <w:r w:rsidRPr="004C7E39">
              <w:rPr>
                <w:b/>
                <w:bCs/>
                <w:color w:val="FFFFFF" w:themeColor="background1"/>
                <w:sz w:val="22"/>
                <w:szCs w:val="22"/>
              </w:rPr>
              <w:t>Cách trích dữ liệu</w:t>
            </w:r>
          </w:p>
        </w:tc>
      </w:tr>
      <w:tr w:rsidR="000C7CFA" w:rsidRPr="004C7E39" w14:paraId="750C56EC" w14:textId="77777777" w:rsidTr="00D12B54">
        <w:trPr>
          <w:trHeight w:val="300"/>
        </w:trPr>
        <w:tc>
          <w:tcPr>
            <w:tcW w:w="240" w:type="pct"/>
            <w:shd w:val="clear" w:color="auto" w:fill="auto"/>
          </w:tcPr>
          <w:p w14:paraId="01AFFF0C" w14:textId="77777777" w:rsidR="000C7CFA" w:rsidRPr="004C7E39" w:rsidRDefault="000C7CFA" w:rsidP="0065268C">
            <w:pPr>
              <w:rPr>
                <w:color w:val="000000"/>
                <w:sz w:val="22"/>
                <w:szCs w:val="22"/>
                <w:highlight w:val="yellow"/>
              </w:rPr>
            </w:pPr>
          </w:p>
        </w:tc>
        <w:tc>
          <w:tcPr>
            <w:tcW w:w="1166" w:type="pct"/>
            <w:gridSpan w:val="2"/>
            <w:shd w:val="clear" w:color="auto" w:fill="auto"/>
          </w:tcPr>
          <w:p w14:paraId="57D81EB7" w14:textId="14D878B8" w:rsidR="000C7CFA" w:rsidRPr="004C7E39" w:rsidRDefault="000C7CFA" w:rsidP="0065268C">
            <w:pPr>
              <w:rPr>
                <w:color w:val="000000"/>
                <w:sz w:val="22"/>
                <w:szCs w:val="22"/>
              </w:rPr>
            </w:pPr>
            <w:r w:rsidRPr="004C7E39">
              <w:rPr>
                <w:color w:val="000000"/>
                <w:sz w:val="22"/>
                <w:szCs w:val="22"/>
              </w:rPr>
              <w:t xml:space="preserve">Đối tượng khách hàng </w:t>
            </w:r>
          </w:p>
        </w:tc>
        <w:tc>
          <w:tcPr>
            <w:tcW w:w="1708" w:type="pct"/>
            <w:shd w:val="clear" w:color="auto" w:fill="auto"/>
          </w:tcPr>
          <w:p w14:paraId="191F2488" w14:textId="62182B31" w:rsidR="000C7CFA" w:rsidRPr="004C7E39" w:rsidRDefault="00D12B54" w:rsidP="0065268C">
            <w:pPr>
              <w:rPr>
                <w:color w:val="000000"/>
                <w:sz w:val="22"/>
                <w:szCs w:val="22"/>
              </w:rPr>
            </w:pPr>
            <w:r w:rsidRPr="004C7E39">
              <w:rPr>
                <w:color w:val="000000"/>
                <w:sz w:val="22"/>
                <w:szCs w:val="22"/>
              </w:rPr>
              <w:t xml:space="preserve">Bao gồm: </w:t>
            </w:r>
            <w:commentRangeStart w:id="155"/>
            <w:commentRangeStart w:id="156"/>
            <w:r w:rsidR="000C7CFA" w:rsidRPr="004C7E39">
              <w:rPr>
                <w:color w:val="000000"/>
                <w:sz w:val="22"/>
                <w:szCs w:val="22"/>
              </w:rPr>
              <w:t>Doanh nghiệp; Cá nhân</w:t>
            </w:r>
            <w:commentRangeEnd w:id="155"/>
            <w:r w:rsidR="001147D1" w:rsidRPr="004C7E39">
              <w:rPr>
                <w:rStyle w:val="CommentReference"/>
              </w:rPr>
              <w:commentReference w:id="155"/>
            </w:r>
            <w:commentRangeEnd w:id="156"/>
            <w:r w:rsidR="002545A1">
              <w:rPr>
                <w:rStyle w:val="CommentReference"/>
              </w:rPr>
              <w:commentReference w:id="156"/>
            </w:r>
          </w:p>
        </w:tc>
        <w:tc>
          <w:tcPr>
            <w:tcW w:w="1886" w:type="pct"/>
            <w:shd w:val="clear" w:color="auto" w:fill="auto"/>
          </w:tcPr>
          <w:p w14:paraId="5AC93BEA" w14:textId="77777777" w:rsidR="000C7CFA" w:rsidRPr="004C7E39" w:rsidRDefault="000C7CFA" w:rsidP="005C3121">
            <w:pPr>
              <w:pStyle w:val="ListParagraph"/>
              <w:numPr>
                <w:ilvl w:val="0"/>
                <w:numId w:val="2"/>
              </w:numPr>
              <w:ind w:left="347"/>
              <w:rPr>
                <w:rFonts w:ascii="Times New Roman" w:hAnsi="Times New Roman"/>
                <w:color w:val="000000"/>
              </w:rPr>
            </w:pPr>
          </w:p>
        </w:tc>
      </w:tr>
      <w:tr w:rsidR="003118E9" w:rsidRPr="004C7E39" w14:paraId="296151E4" w14:textId="77777777" w:rsidTr="00D12B54">
        <w:trPr>
          <w:trHeight w:val="300"/>
        </w:trPr>
        <w:tc>
          <w:tcPr>
            <w:tcW w:w="240" w:type="pct"/>
            <w:shd w:val="clear" w:color="auto" w:fill="auto"/>
            <w:hideMark/>
          </w:tcPr>
          <w:p w14:paraId="09F80DF3" w14:textId="77777777" w:rsidR="003118E9" w:rsidRPr="004C7E39" w:rsidRDefault="003118E9" w:rsidP="0065268C">
            <w:pPr>
              <w:rPr>
                <w:color w:val="000000"/>
                <w:sz w:val="22"/>
                <w:szCs w:val="22"/>
              </w:rPr>
            </w:pPr>
            <w:r w:rsidRPr="004C7E39">
              <w:rPr>
                <w:color w:val="000000"/>
                <w:sz w:val="22"/>
                <w:szCs w:val="22"/>
              </w:rPr>
              <w:t>1</w:t>
            </w:r>
          </w:p>
        </w:tc>
        <w:tc>
          <w:tcPr>
            <w:tcW w:w="1166" w:type="pct"/>
            <w:gridSpan w:val="2"/>
            <w:shd w:val="clear" w:color="auto" w:fill="auto"/>
            <w:hideMark/>
          </w:tcPr>
          <w:p w14:paraId="0C3BDB54" w14:textId="15F04EF1" w:rsidR="003118E9" w:rsidRPr="004C7E39" w:rsidRDefault="00594C0E" w:rsidP="0065268C">
            <w:pPr>
              <w:rPr>
                <w:color w:val="000000"/>
                <w:sz w:val="22"/>
                <w:szCs w:val="22"/>
              </w:rPr>
            </w:pPr>
            <w:r w:rsidRPr="004C7E39">
              <w:rPr>
                <w:color w:val="000000"/>
                <w:sz w:val="22"/>
                <w:szCs w:val="22"/>
              </w:rPr>
              <w:t>Đơn vị</w:t>
            </w:r>
          </w:p>
        </w:tc>
        <w:tc>
          <w:tcPr>
            <w:tcW w:w="1708" w:type="pct"/>
            <w:shd w:val="clear" w:color="auto" w:fill="auto"/>
            <w:hideMark/>
          </w:tcPr>
          <w:p w14:paraId="6F59D3E5" w14:textId="387CF41F" w:rsidR="003118E9" w:rsidRPr="004C7E39" w:rsidRDefault="00594C0E" w:rsidP="0065268C">
            <w:pPr>
              <w:rPr>
                <w:color w:val="000000"/>
                <w:sz w:val="22"/>
                <w:szCs w:val="22"/>
              </w:rPr>
            </w:pPr>
            <w:r w:rsidRPr="004C7E39">
              <w:rPr>
                <w:color w:val="000000"/>
                <w:sz w:val="22"/>
                <w:szCs w:val="22"/>
              </w:rPr>
              <w:t>Mã đơn vị</w:t>
            </w:r>
          </w:p>
        </w:tc>
        <w:tc>
          <w:tcPr>
            <w:tcW w:w="1886" w:type="pct"/>
            <w:shd w:val="clear" w:color="auto" w:fill="auto"/>
            <w:hideMark/>
          </w:tcPr>
          <w:p w14:paraId="40309E35" w14:textId="77777777" w:rsidR="005C3121" w:rsidRPr="004C7E39" w:rsidRDefault="004607C1" w:rsidP="005C3121">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huy động: lấy cột “BRCD” trong </w:t>
            </w:r>
            <w:r w:rsidR="00AC3D6A" w:rsidRPr="004C7E39">
              <w:rPr>
                <w:rFonts w:ascii="Times New Roman" w:hAnsi="Times New Roman"/>
                <w:color w:val="000000"/>
              </w:rPr>
              <w:t xml:space="preserve">các </w:t>
            </w:r>
            <w:r w:rsidRPr="004C7E39">
              <w:rPr>
                <w:rFonts w:ascii="Times New Roman" w:hAnsi="Times New Roman"/>
                <w:color w:val="000000"/>
              </w:rPr>
              <w:t xml:space="preserve">file </w:t>
            </w:r>
            <w:r w:rsidR="00AC3D6A" w:rsidRPr="004C7E39">
              <w:rPr>
                <w:rFonts w:ascii="Times New Roman" w:hAnsi="Times New Roman"/>
                <w:color w:val="000000"/>
              </w:rPr>
              <w:t>“HDV_CHITIET_CKH”, “HDV_CHITIET_KKH”</w:t>
            </w:r>
          </w:p>
          <w:p w14:paraId="660B49DA" w14:textId="7990B9B0" w:rsidR="009F0374" w:rsidRPr="004C7E39" w:rsidRDefault="00AC3D6A" w:rsidP="005C3121">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cho vay: </w:t>
            </w:r>
          </w:p>
          <w:p w14:paraId="5BECE751" w14:textId="1BF89694" w:rsidR="00AC3D6A" w:rsidRPr="004C7E39" w:rsidRDefault="009F0374">
            <w:pPr>
              <w:pStyle w:val="ListParagraph"/>
              <w:numPr>
                <w:ilvl w:val="0"/>
                <w:numId w:val="21"/>
              </w:numPr>
              <w:rPr>
                <w:rFonts w:ascii="Times New Roman" w:hAnsi="Times New Roman"/>
                <w:color w:val="000000"/>
              </w:rPr>
            </w:pPr>
            <w:r w:rsidRPr="004C7E39">
              <w:rPr>
                <w:rFonts w:ascii="Times New Roman" w:hAnsi="Times New Roman"/>
                <w:color w:val="000000"/>
              </w:rPr>
              <w:t xml:space="preserve">Vay thường: </w:t>
            </w:r>
            <w:r w:rsidR="00AC3D6A" w:rsidRPr="004C7E39">
              <w:rPr>
                <w:rFonts w:ascii="Times New Roman" w:hAnsi="Times New Roman"/>
                <w:color w:val="000000"/>
              </w:rPr>
              <w:t xml:space="preserve">lấy cột </w:t>
            </w:r>
            <w:r w:rsidRPr="004C7E39">
              <w:rPr>
                <w:rFonts w:ascii="Times New Roman" w:hAnsi="Times New Roman"/>
                <w:color w:val="000000"/>
              </w:rPr>
              <w:t>“BRCD” trong file “CRM32”</w:t>
            </w:r>
          </w:p>
          <w:p w14:paraId="2AB5719A" w14:textId="4B12A490" w:rsidR="009F0374" w:rsidRPr="004C7E39" w:rsidRDefault="009F0374">
            <w:pPr>
              <w:pStyle w:val="ListParagraph"/>
              <w:numPr>
                <w:ilvl w:val="0"/>
                <w:numId w:val="21"/>
              </w:numPr>
              <w:rPr>
                <w:rFonts w:ascii="Times New Roman" w:hAnsi="Times New Roman"/>
                <w:color w:val="000000"/>
              </w:rPr>
            </w:pPr>
            <w:r w:rsidRPr="004C7E39">
              <w:rPr>
                <w:rFonts w:ascii="Times New Roman" w:hAnsi="Times New Roman"/>
                <w:color w:val="000000"/>
              </w:rPr>
              <w:t>Thẻ: lấy cột “SOL_ID” trong file “DN_THE_CA_NHAN_DOANH_NGHIEP”</w:t>
            </w:r>
          </w:p>
          <w:p w14:paraId="5090C52B" w14:textId="77777777" w:rsidR="009F0374" w:rsidRPr="004C7E39" w:rsidRDefault="009F0374">
            <w:pPr>
              <w:pStyle w:val="ListParagraph"/>
              <w:numPr>
                <w:ilvl w:val="0"/>
                <w:numId w:val="21"/>
              </w:numPr>
              <w:rPr>
                <w:rFonts w:ascii="Times New Roman" w:hAnsi="Times New Roman"/>
                <w:color w:val="000000"/>
              </w:rPr>
            </w:pPr>
            <w:r w:rsidRPr="004C7E39">
              <w:rPr>
                <w:rFonts w:ascii="Times New Roman" w:hAnsi="Times New Roman"/>
                <w:color w:val="000000"/>
              </w:rPr>
              <w:t>Chiết khấu: lấy cột “SOL_ID” trong file “TF_CRM”</w:t>
            </w:r>
          </w:p>
          <w:p w14:paraId="6422E2BD" w14:textId="32F60ED4" w:rsidR="00AC3D6A" w:rsidRPr="004C7E39" w:rsidRDefault="00AC3D6A" w:rsidP="005C3121">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w:t>
            </w:r>
            <w:r w:rsidR="009F0374" w:rsidRPr="004C7E39">
              <w:rPr>
                <w:rFonts w:ascii="Times New Roman" w:hAnsi="Times New Roman"/>
                <w:color w:val="000000"/>
              </w:rPr>
              <w:t>phí dịch vụ và lợi nhuận: lấy cột “BRCD” trong file “T.O.I”</w:t>
            </w:r>
          </w:p>
        </w:tc>
      </w:tr>
      <w:tr w:rsidR="003118E9" w:rsidRPr="004C7E39" w14:paraId="03E7F34A" w14:textId="77777777" w:rsidTr="00D12B54">
        <w:trPr>
          <w:trHeight w:val="300"/>
        </w:trPr>
        <w:tc>
          <w:tcPr>
            <w:tcW w:w="240" w:type="pct"/>
            <w:shd w:val="clear" w:color="auto" w:fill="auto"/>
            <w:hideMark/>
          </w:tcPr>
          <w:p w14:paraId="158F5A84" w14:textId="77777777" w:rsidR="003118E9" w:rsidRPr="004C7E39" w:rsidRDefault="003118E9" w:rsidP="0065268C">
            <w:pPr>
              <w:rPr>
                <w:color w:val="000000"/>
                <w:sz w:val="22"/>
                <w:szCs w:val="22"/>
              </w:rPr>
            </w:pPr>
            <w:r w:rsidRPr="004C7E39">
              <w:rPr>
                <w:color w:val="000000"/>
                <w:sz w:val="22"/>
                <w:szCs w:val="22"/>
              </w:rPr>
              <w:t>2</w:t>
            </w:r>
          </w:p>
        </w:tc>
        <w:tc>
          <w:tcPr>
            <w:tcW w:w="1166" w:type="pct"/>
            <w:gridSpan w:val="2"/>
            <w:shd w:val="clear" w:color="auto" w:fill="auto"/>
            <w:hideMark/>
          </w:tcPr>
          <w:p w14:paraId="379046C1" w14:textId="1004A9DD" w:rsidR="003118E9" w:rsidRPr="004C7E39" w:rsidRDefault="00594C0E" w:rsidP="0065268C">
            <w:pPr>
              <w:rPr>
                <w:color w:val="000000"/>
                <w:sz w:val="22"/>
                <w:szCs w:val="22"/>
              </w:rPr>
            </w:pPr>
            <w:r w:rsidRPr="004C7E39">
              <w:rPr>
                <w:color w:val="000000"/>
                <w:sz w:val="22"/>
                <w:szCs w:val="22"/>
              </w:rPr>
              <w:t>Tên đơn vị</w:t>
            </w:r>
          </w:p>
        </w:tc>
        <w:tc>
          <w:tcPr>
            <w:tcW w:w="1708" w:type="pct"/>
            <w:shd w:val="clear" w:color="auto" w:fill="auto"/>
            <w:hideMark/>
          </w:tcPr>
          <w:p w14:paraId="34F73AEC" w14:textId="1F2EA841" w:rsidR="003118E9" w:rsidRPr="004C7E39" w:rsidRDefault="00594C0E" w:rsidP="0065268C">
            <w:pPr>
              <w:rPr>
                <w:color w:val="000000"/>
                <w:sz w:val="22"/>
                <w:szCs w:val="22"/>
              </w:rPr>
            </w:pPr>
            <w:r w:rsidRPr="004C7E39">
              <w:rPr>
                <w:color w:val="000000"/>
                <w:sz w:val="22"/>
                <w:szCs w:val="22"/>
              </w:rPr>
              <w:t>Tên đơn vị</w:t>
            </w:r>
          </w:p>
        </w:tc>
        <w:tc>
          <w:tcPr>
            <w:tcW w:w="1886" w:type="pct"/>
            <w:shd w:val="clear" w:color="auto" w:fill="auto"/>
            <w:hideMark/>
          </w:tcPr>
          <w:p w14:paraId="0B9C3D4A" w14:textId="69A97B8B" w:rsidR="003118E9" w:rsidRPr="004C7E39" w:rsidRDefault="00D818C8" w:rsidP="0065268C">
            <w:pPr>
              <w:rPr>
                <w:color w:val="000000"/>
                <w:sz w:val="22"/>
                <w:szCs w:val="22"/>
              </w:rPr>
            </w:pPr>
            <w:r w:rsidRPr="004C7E39">
              <w:rPr>
                <w:color w:val="000000"/>
                <w:sz w:val="22"/>
                <w:szCs w:val="22"/>
              </w:rPr>
              <w:t>Lấy tên đơn vị được định nghĩa trên finacle từ cột (1)</w:t>
            </w:r>
          </w:p>
        </w:tc>
      </w:tr>
      <w:tr w:rsidR="00594C0E" w:rsidRPr="004C7E39" w14:paraId="4DF18E45" w14:textId="77777777" w:rsidTr="00D12B54">
        <w:trPr>
          <w:trHeight w:val="300"/>
        </w:trPr>
        <w:tc>
          <w:tcPr>
            <w:tcW w:w="240" w:type="pct"/>
            <w:shd w:val="clear" w:color="auto" w:fill="auto"/>
            <w:hideMark/>
          </w:tcPr>
          <w:p w14:paraId="746D0238" w14:textId="77777777" w:rsidR="00594C0E" w:rsidRPr="004C7E39" w:rsidRDefault="00594C0E" w:rsidP="0065268C">
            <w:pPr>
              <w:rPr>
                <w:color w:val="000000"/>
                <w:sz w:val="22"/>
                <w:szCs w:val="22"/>
              </w:rPr>
            </w:pPr>
            <w:r w:rsidRPr="004C7E39">
              <w:rPr>
                <w:color w:val="000000"/>
                <w:sz w:val="22"/>
                <w:szCs w:val="22"/>
              </w:rPr>
              <w:t>3</w:t>
            </w:r>
          </w:p>
        </w:tc>
        <w:tc>
          <w:tcPr>
            <w:tcW w:w="1166" w:type="pct"/>
            <w:gridSpan w:val="2"/>
            <w:shd w:val="clear" w:color="auto" w:fill="auto"/>
            <w:hideMark/>
          </w:tcPr>
          <w:p w14:paraId="14FB2238" w14:textId="6647E5B9" w:rsidR="00594C0E" w:rsidRPr="004C7E39" w:rsidRDefault="00594C0E" w:rsidP="0065268C">
            <w:pPr>
              <w:rPr>
                <w:color w:val="000000"/>
                <w:sz w:val="22"/>
                <w:szCs w:val="22"/>
              </w:rPr>
            </w:pPr>
            <w:r w:rsidRPr="004C7E39">
              <w:rPr>
                <w:color w:val="000000"/>
                <w:sz w:val="22"/>
                <w:szCs w:val="22"/>
              </w:rPr>
              <w:t>Khu vực</w:t>
            </w:r>
          </w:p>
        </w:tc>
        <w:tc>
          <w:tcPr>
            <w:tcW w:w="1708" w:type="pct"/>
            <w:shd w:val="clear" w:color="auto" w:fill="auto"/>
            <w:hideMark/>
          </w:tcPr>
          <w:p w14:paraId="015C8C33" w14:textId="2DC14485" w:rsidR="00594C0E" w:rsidRPr="004C7E39" w:rsidRDefault="00594C0E" w:rsidP="0065268C">
            <w:pPr>
              <w:rPr>
                <w:color w:val="000000"/>
                <w:sz w:val="22"/>
                <w:szCs w:val="22"/>
              </w:rPr>
            </w:pPr>
            <w:r w:rsidRPr="004C7E39">
              <w:rPr>
                <w:color w:val="000000"/>
                <w:sz w:val="22"/>
                <w:szCs w:val="22"/>
              </w:rPr>
              <w:t>Tên khu vực</w:t>
            </w:r>
          </w:p>
        </w:tc>
        <w:tc>
          <w:tcPr>
            <w:tcW w:w="1886" w:type="pct"/>
            <w:shd w:val="clear" w:color="auto" w:fill="auto"/>
            <w:hideMark/>
          </w:tcPr>
          <w:p w14:paraId="567B2970" w14:textId="6CB25DC0" w:rsidR="00594C0E" w:rsidRPr="004C7E39" w:rsidRDefault="00D818C8" w:rsidP="0065268C">
            <w:pPr>
              <w:rPr>
                <w:color w:val="000000"/>
                <w:sz w:val="22"/>
                <w:szCs w:val="22"/>
              </w:rPr>
            </w:pPr>
            <w:r w:rsidRPr="004C7E39">
              <w:rPr>
                <w:color w:val="000000"/>
                <w:sz w:val="22"/>
                <w:szCs w:val="22"/>
              </w:rPr>
              <w:t>Lấy tên khu vực được định nghĩa trên finacle từ cột (1)</w:t>
            </w:r>
          </w:p>
        </w:tc>
      </w:tr>
      <w:tr w:rsidR="00594C0E" w:rsidRPr="004C7E39" w14:paraId="3453CE06" w14:textId="77777777" w:rsidTr="00D12B54">
        <w:trPr>
          <w:trHeight w:val="300"/>
        </w:trPr>
        <w:tc>
          <w:tcPr>
            <w:tcW w:w="240" w:type="pct"/>
            <w:shd w:val="clear" w:color="auto" w:fill="auto"/>
            <w:hideMark/>
          </w:tcPr>
          <w:p w14:paraId="46EBD78A" w14:textId="77777777" w:rsidR="00594C0E" w:rsidRPr="004C7E39" w:rsidRDefault="00594C0E" w:rsidP="0065268C">
            <w:pPr>
              <w:rPr>
                <w:color w:val="000000"/>
                <w:sz w:val="22"/>
                <w:szCs w:val="22"/>
              </w:rPr>
            </w:pPr>
            <w:r w:rsidRPr="004C7E39">
              <w:rPr>
                <w:color w:val="000000"/>
                <w:sz w:val="22"/>
                <w:szCs w:val="22"/>
              </w:rPr>
              <w:t>4</w:t>
            </w:r>
          </w:p>
        </w:tc>
        <w:tc>
          <w:tcPr>
            <w:tcW w:w="1166" w:type="pct"/>
            <w:gridSpan w:val="2"/>
            <w:shd w:val="clear" w:color="auto" w:fill="auto"/>
            <w:hideMark/>
          </w:tcPr>
          <w:p w14:paraId="60B8A73E" w14:textId="3CA8EBF4" w:rsidR="00594C0E" w:rsidRPr="004C7E39" w:rsidRDefault="00594C0E" w:rsidP="0065268C">
            <w:pPr>
              <w:rPr>
                <w:color w:val="000000"/>
                <w:sz w:val="22"/>
                <w:szCs w:val="22"/>
              </w:rPr>
            </w:pPr>
            <w:r w:rsidRPr="004C7E39">
              <w:rPr>
                <w:color w:val="000000"/>
                <w:sz w:val="22"/>
                <w:szCs w:val="22"/>
              </w:rPr>
              <w:t>Tháng</w:t>
            </w:r>
          </w:p>
        </w:tc>
        <w:tc>
          <w:tcPr>
            <w:tcW w:w="1708" w:type="pct"/>
            <w:shd w:val="clear" w:color="auto" w:fill="auto"/>
            <w:hideMark/>
          </w:tcPr>
          <w:p w14:paraId="26F4D4C2" w14:textId="7127D5E2" w:rsidR="00594C0E" w:rsidRPr="004C7E39" w:rsidRDefault="00594C0E" w:rsidP="0065268C">
            <w:pPr>
              <w:rPr>
                <w:color w:val="000000"/>
                <w:sz w:val="22"/>
                <w:szCs w:val="22"/>
              </w:rPr>
            </w:pPr>
            <w:r w:rsidRPr="004C7E39">
              <w:rPr>
                <w:color w:val="000000"/>
                <w:sz w:val="22"/>
                <w:szCs w:val="22"/>
              </w:rPr>
              <w:t>Tháng báo cáo</w:t>
            </w:r>
          </w:p>
        </w:tc>
        <w:tc>
          <w:tcPr>
            <w:tcW w:w="1886" w:type="pct"/>
            <w:shd w:val="clear" w:color="auto" w:fill="auto"/>
            <w:hideMark/>
          </w:tcPr>
          <w:p w14:paraId="1992EB26" w14:textId="11C36DD6" w:rsidR="00594C0E" w:rsidRPr="004C7E39" w:rsidRDefault="00594C0E" w:rsidP="0065268C">
            <w:pPr>
              <w:rPr>
                <w:color w:val="000000"/>
                <w:sz w:val="22"/>
                <w:szCs w:val="22"/>
              </w:rPr>
            </w:pPr>
          </w:p>
        </w:tc>
      </w:tr>
      <w:tr w:rsidR="00594C0E" w:rsidRPr="004C7E39" w14:paraId="316D475C" w14:textId="77777777" w:rsidTr="00D12B54">
        <w:trPr>
          <w:trHeight w:val="300"/>
        </w:trPr>
        <w:tc>
          <w:tcPr>
            <w:tcW w:w="240" w:type="pct"/>
            <w:shd w:val="clear" w:color="auto" w:fill="auto"/>
            <w:hideMark/>
          </w:tcPr>
          <w:p w14:paraId="0E137F05" w14:textId="77777777" w:rsidR="00594C0E" w:rsidRPr="004C7E39" w:rsidRDefault="00594C0E" w:rsidP="0065268C">
            <w:pPr>
              <w:rPr>
                <w:color w:val="000000"/>
                <w:sz w:val="22"/>
                <w:szCs w:val="22"/>
              </w:rPr>
            </w:pPr>
            <w:r w:rsidRPr="004C7E39">
              <w:rPr>
                <w:color w:val="000000"/>
                <w:sz w:val="22"/>
                <w:szCs w:val="22"/>
              </w:rPr>
              <w:t>5</w:t>
            </w:r>
          </w:p>
        </w:tc>
        <w:tc>
          <w:tcPr>
            <w:tcW w:w="306" w:type="pct"/>
            <w:vMerge w:val="restart"/>
            <w:shd w:val="clear" w:color="auto" w:fill="auto"/>
            <w:hideMark/>
          </w:tcPr>
          <w:p w14:paraId="1CFC9732" w14:textId="77777777" w:rsidR="00594C0E" w:rsidRPr="004C7E39" w:rsidRDefault="00594C0E" w:rsidP="0065268C">
            <w:pPr>
              <w:rPr>
                <w:color w:val="000000"/>
                <w:sz w:val="22"/>
                <w:szCs w:val="22"/>
              </w:rPr>
            </w:pPr>
            <w:r w:rsidRPr="004C7E39">
              <w:rPr>
                <w:color w:val="000000"/>
                <w:sz w:val="22"/>
                <w:szCs w:val="22"/>
              </w:rPr>
              <w:t>Tăng trưởng Huy động</w:t>
            </w:r>
          </w:p>
        </w:tc>
        <w:tc>
          <w:tcPr>
            <w:tcW w:w="860" w:type="pct"/>
            <w:shd w:val="clear" w:color="auto" w:fill="auto"/>
            <w:hideMark/>
          </w:tcPr>
          <w:p w14:paraId="21410B5E" w14:textId="77777777" w:rsidR="00594C0E" w:rsidRPr="004C7E39" w:rsidRDefault="00594C0E" w:rsidP="0065268C">
            <w:pPr>
              <w:rPr>
                <w:color w:val="000000"/>
                <w:sz w:val="22"/>
                <w:szCs w:val="22"/>
              </w:rPr>
            </w:pPr>
            <w:r w:rsidRPr="004C7E39">
              <w:rPr>
                <w:color w:val="000000"/>
                <w:sz w:val="22"/>
                <w:szCs w:val="22"/>
              </w:rPr>
              <w:t>HDV BQ YTD</w:t>
            </w:r>
          </w:p>
        </w:tc>
        <w:tc>
          <w:tcPr>
            <w:tcW w:w="1708" w:type="pct"/>
            <w:shd w:val="clear" w:color="auto" w:fill="auto"/>
            <w:hideMark/>
          </w:tcPr>
          <w:p w14:paraId="1134DA6F" w14:textId="0CA6D02C" w:rsidR="00594C0E" w:rsidRPr="007E4A99" w:rsidRDefault="00617687" w:rsidP="00DD6E11">
            <w:pPr>
              <w:pStyle w:val="ListParagraph"/>
              <w:numPr>
                <w:ilvl w:val="0"/>
                <w:numId w:val="2"/>
              </w:numPr>
              <w:ind w:left="449"/>
              <w:rPr>
                <w:rFonts w:ascii="Times New Roman" w:hAnsi="Times New Roman"/>
              </w:rPr>
            </w:pPr>
            <w:r w:rsidRPr="007E4A99">
              <w:rPr>
                <w:rFonts w:ascii="Times New Roman" w:hAnsi="Times New Roman"/>
              </w:rPr>
              <w:t xml:space="preserve">Số huy động </w:t>
            </w:r>
            <w:r w:rsidR="00E13BB9" w:rsidRPr="007E4A99">
              <w:rPr>
                <w:rFonts w:ascii="Times New Roman" w:hAnsi="Times New Roman"/>
              </w:rPr>
              <w:t xml:space="preserve">vốn </w:t>
            </w:r>
            <w:r w:rsidRPr="007E4A99">
              <w:rPr>
                <w:rFonts w:ascii="Times New Roman" w:hAnsi="Times New Roman"/>
              </w:rPr>
              <w:t>bình quân từ đầu năm đến tháng báo cáo</w:t>
            </w:r>
            <w:r w:rsidR="009D47D3" w:rsidRPr="007E4A99">
              <w:rPr>
                <w:rFonts w:ascii="Times New Roman" w:hAnsi="Times New Roman"/>
              </w:rPr>
              <w:t xml:space="preserve"> = </w:t>
            </w:r>
            <w:r w:rsidR="00500872" w:rsidRPr="007E4A99">
              <w:rPr>
                <w:rFonts w:ascii="Times New Roman" w:hAnsi="Times New Roman"/>
              </w:rPr>
              <w:t>(</w:t>
            </w:r>
            <w:r w:rsidR="009D47D3" w:rsidRPr="007E4A99">
              <w:rPr>
                <w:rFonts w:ascii="Times New Roman" w:hAnsi="Times New Roman"/>
              </w:rPr>
              <w:t>tổng số huy động vốn từ đầu năm đến tháng báo cáo</w:t>
            </w:r>
            <w:r w:rsidR="00500872" w:rsidRPr="007E4A99">
              <w:rPr>
                <w:rFonts w:ascii="Times New Roman" w:hAnsi="Times New Roman"/>
              </w:rPr>
              <w:t>)</w:t>
            </w:r>
            <w:r w:rsidR="009D47D3" w:rsidRPr="007E4A99">
              <w:rPr>
                <w:rFonts w:ascii="Times New Roman" w:hAnsi="Times New Roman"/>
              </w:rPr>
              <w:t xml:space="preserve"> / </w:t>
            </w:r>
            <w:r w:rsidR="00194F7C" w:rsidRPr="007E4A99">
              <w:rPr>
                <w:rFonts w:ascii="Times New Roman" w:hAnsi="Times New Roman"/>
              </w:rPr>
              <w:t>(số ngày từ đầu năm đến tháng báo cáo)</w:t>
            </w:r>
          </w:p>
          <w:p w14:paraId="39C9E14C" w14:textId="77777777" w:rsidR="00DD6E11" w:rsidRPr="007E4A99" w:rsidRDefault="008842F2" w:rsidP="00DD6E11">
            <w:pPr>
              <w:pStyle w:val="ListParagraph"/>
              <w:numPr>
                <w:ilvl w:val="0"/>
                <w:numId w:val="2"/>
              </w:numPr>
              <w:ind w:left="430"/>
              <w:rPr>
                <w:rFonts w:ascii="Times New Roman" w:hAnsi="Times New Roman"/>
              </w:rPr>
            </w:pPr>
            <w:r w:rsidRPr="007E4A99">
              <w:rPr>
                <w:rFonts w:ascii="Times New Roman" w:hAnsi="Times New Roman"/>
              </w:rPr>
              <w:t xml:space="preserve">Ví </w:t>
            </w:r>
            <w:r w:rsidR="00DD6E11" w:rsidRPr="007E4A99">
              <w:rPr>
                <w:rFonts w:ascii="Times New Roman" w:hAnsi="Times New Roman"/>
              </w:rPr>
              <w:t>dụ: tháng báo cáo là 12/2020 thì số bình quân được tính như sau:</w:t>
            </w:r>
          </w:p>
          <w:p w14:paraId="575DE373" w14:textId="4C068C8E" w:rsidR="00B80A0A" w:rsidRPr="007E4A99" w:rsidRDefault="00DD6E11" w:rsidP="00DD6E11">
            <w:pPr>
              <w:pStyle w:val="ListParagraph"/>
              <w:ind w:left="430"/>
              <w:rPr>
                <w:rFonts w:ascii="Times New Roman" w:hAnsi="Times New Roman"/>
              </w:rPr>
            </w:pPr>
            <w:r w:rsidRPr="007E4A99">
              <w:rPr>
                <w:rFonts w:ascii="Times New Roman" w:hAnsi="Times New Roman"/>
              </w:rPr>
              <w:t>BQ YTD = (tổng số dư từ ngày 1/1/2020 đến 31/12/20</w:t>
            </w:r>
            <w:r w:rsidR="009C59A9" w:rsidRPr="007E4A99">
              <w:rPr>
                <w:rFonts w:ascii="Times New Roman" w:hAnsi="Times New Roman"/>
              </w:rPr>
              <w:t>20</w:t>
            </w:r>
            <w:r w:rsidRPr="007E4A99">
              <w:rPr>
                <w:rFonts w:ascii="Times New Roman" w:hAnsi="Times New Roman"/>
              </w:rPr>
              <w:t>) /</w:t>
            </w:r>
            <w:r w:rsidR="00DF1F25" w:rsidRPr="008626A7">
              <w:rPr>
                <w:rFonts w:ascii="Times New Roman" w:hAnsi="Times New Roman"/>
              </w:rPr>
              <w:t>365</w:t>
            </w:r>
          </w:p>
        </w:tc>
        <w:tc>
          <w:tcPr>
            <w:tcW w:w="1886" w:type="pct"/>
            <w:shd w:val="clear" w:color="auto" w:fill="auto"/>
            <w:hideMark/>
          </w:tcPr>
          <w:p w14:paraId="25F7AB84" w14:textId="5A8D5F26" w:rsidR="00594C0E" w:rsidRPr="007E4A99" w:rsidRDefault="00960658" w:rsidP="005C3121">
            <w:pPr>
              <w:pStyle w:val="ListParagraph"/>
              <w:numPr>
                <w:ilvl w:val="0"/>
                <w:numId w:val="2"/>
              </w:numPr>
              <w:ind w:left="362"/>
              <w:rPr>
                <w:rFonts w:ascii="Times New Roman" w:hAnsi="Times New Roman"/>
              </w:rPr>
            </w:pPr>
            <w:r w:rsidRPr="007E4A99">
              <w:rPr>
                <w:rFonts w:ascii="Times New Roman" w:hAnsi="Times New Roman"/>
              </w:rPr>
              <w:t xml:space="preserve">Đối với CKH: </w:t>
            </w:r>
            <w:r w:rsidR="004B2896" w:rsidRPr="007E4A99">
              <w:rPr>
                <w:rFonts w:ascii="Times New Roman" w:hAnsi="Times New Roman"/>
              </w:rPr>
              <w:t xml:space="preserve">lấy cột “CURBAL_VN” trong file </w:t>
            </w:r>
            <w:r w:rsidR="00BD06EF" w:rsidRPr="007E4A99">
              <w:rPr>
                <w:rFonts w:ascii="Times New Roman" w:hAnsi="Times New Roman"/>
              </w:rPr>
              <w:t>“HDV_CHITIET_CKH”</w:t>
            </w:r>
          </w:p>
          <w:p w14:paraId="5E1C6483" w14:textId="77777777" w:rsidR="00BD06EF" w:rsidRPr="007E4A99" w:rsidRDefault="00BD06EF">
            <w:pPr>
              <w:pStyle w:val="ListParagraph"/>
              <w:numPr>
                <w:ilvl w:val="0"/>
                <w:numId w:val="20"/>
              </w:numPr>
              <w:rPr>
                <w:rFonts w:ascii="Times New Roman" w:hAnsi="Times New Roman"/>
              </w:rPr>
            </w:pPr>
            <w:r w:rsidRPr="007E4A99">
              <w:rPr>
                <w:rFonts w:ascii="Times New Roman" w:hAnsi="Times New Roman"/>
              </w:rPr>
              <w:t>Số dư CKH = SUM(“CURBAL_VN”)</w:t>
            </w:r>
          </w:p>
          <w:p w14:paraId="2864A8E0" w14:textId="7C88123D" w:rsidR="00BD06EF" w:rsidRPr="007E4A99" w:rsidRDefault="00BD06EF" w:rsidP="005C3121">
            <w:pPr>
              <w:pStyle w:val="ListParagraph"/>
              <w:numPr>
                <w:ilvl w:val="0"/>
                <w:numId w:val="2"/>
              </w:numPr>
              <w:ind w:left="362"/>
              <w:rPr>
                <w:rFonts w:ascii="Times New Roman" w:hAnsi="Times New Roman"/>
              </w:rPr>
            </w:pPr>
            <w:r w:rsidRPr="007E4A99">
              <w:rPr>
                <w:rFonts w:ascii="Times New Roman" w:hAnsi="Times New Roman"/>
              </w:rPr>
              <w:t>Đối với</w:t>
            </w:r>
            <w:r w:rsidR="006121E6" w:rsidRPr="007E4A99">
              <w:rPr>
                <w:rFonts w:ascii="Times New Roman" w:hAnsi="Times New Roman"/>
              </w:rPr>
              <w:t xml:space="preserve"> </w:t>
            </w:r>
            <w:r w:rsidRPr="007E4A99">
              <w:rPr>
                <w:rFonts w:ascii="Times New Roman" w:hAnsi="Times New Roman"/>
              </w:rPr>
              <w:t>KKH: lấy cột “CURBAL_VN” trong file “HDV_CHITIET_KKH”</w:t>
            </w:r>
          </w:p>
          <w:p w14:paraId="38AF5505" w14:textId="7DCCAFA0" w:rsidR="00BD06EF" w:rsidRPr="007E4A99" w:rsidRDefault="00BD06EF">
            <w:pPr>
              <w:pStyle w:val="ListParagraph"/>
              <w:numPr>
                <w:ilvl w:val="0"/>
                <w:numId w:val="20"/>
              </w:numPr>
              <w:rPr>
                <w:rFonts w:ascii="Times New Roman" w:hAnsi="Times New Roman"/>
              </w:rPr>
            </w:pPr>
            <w:r w:rsidRPr="007E4A99">
              <w:rPr>
                <w:rFonts w:ascii="Times New Roman" w:hAnsi="Times New Roman"/>
              </w:rPr>
              <w:t>Số dư KKH = SUM(“CURBAL_VN”)</w:t>
            </w:r>
          </w:p>
          <w:p w14:paraId="47EB857F" w14:textId="768CEC51" w:rsidR="00BD06EF" w:rsidRPr="007E4A99" w:rsidRDefault="00A26B14" w:rsidP="0065268C">
            <w:pPr>
              <w:rPr>
                <w:sz w:val="22"/>
                <w:szCs w:val="22"/>
              </w:rPr>
            </w:pPr>
            <w:r w:rsidRPr="007E4A99">
              <w:rPr>
                <w:sz w:val="22"/>
                <w:szCs w:val="22"/>
              </w:rPr>
              <w:t>HDV BQ YTD = (Số dư CKH + Số dư KKH)/</w:t>
            </w:r>
            <w:r w:rsidR="00194F7C" w:rsidRPr="007E4A99">
              <w:t xml:space="preserve"> (số ngày từ đầu năm đến tháng báo cáo)</w:t>
            </w:r>
          </w:p>
        </w:tc>
      </w:tr>
      <w:tr w:rsidR="00594C0E" w:rsidRPr="004C7E39" w14:paraId="32D64CAC" w14:textId="77777777" w:rsidTr="00D12B54">
        <w:trPr>
          <w:trHeight w:val="300"/>
        </w:trPr>
        <w:tc>
          <w:tcPr>
            <w:tcW w:w="240" w:type="pct"/>
            <w:shd w:val="clear" w:color="auto" w:fill="auto"/>
            <w:hideMark/>
          </w:tcPr>
          <w:p w14:paraId="48574F51" w14:textId="77777777" w:rsidR="00594C0E" w:rsidRPr="004C7E39" w:rsidRDefault="00594C0E" w:rsidP="0065268C">
            <w:pPr>
              <w:rPr>
                <w:color w:val="000000"/>
                <w:sz w:val="22"/>
                <w:szCs w:val="22"/>
              </w:rPr>
            </w:pPr>
            <w:r w:rsidRPr="004C7E39">
              <w:rPr>
                <w:color w:val="000000"/>
                <w:sz w:val="22"/>
                <w:szCs w:val="22"/>
              </w:rPr>
              <w:t>6</w:t>
            </w:r>
          </w:p>
        </w:tc>
        <w:tc>
          <w:tcPr>
            <w:tcW w:w="306" w:type="pct"/>
            <w:vMerge/>
            <w:hideMark/>
          </w:tcPr>
          <w:p w14:paraId="588AA76C" w14:textId="77777777" w:rsidR="00594C0E" w:rsidRPr="004C7E39" w:rsidRDefault="00594C0E" w:rsidP="0065268C">
            <w:pPr>
              <w:rPr>
                <w:color w:val="000000"/>
                <w:sz w:val="22"/>
                <w:szCs w:val="22"/>
              </w:rPr>
            </w:pPr>
          </w:p>
        </w:tc>
        <w:tc>
          <w:tcPr>
            <w:tcW w:w="860" w:type="pct"/>
            <w:shd w:val="clear" w:color="auto" w:fill="auto"/>
            <w:hideMark/>
          </w:tcPr>
          <w:p w14:paraId="5A45C1A2" w14:textId="3E00210D" w:rsidR="00594C0E" w:rsidRPr="004C7E39" w:rsidRDefault="00823D5C" w:rsidP="0065268C">
            <w:pPr>
              <w:rPr>
                <w:color w:val="000000"/>
                <w:sz w:val="22"/>
                <w:szCs w:val="22"/>
              </w:rPr>
            </w:pPr>
            <w:r w:rsidRPr="004C7E39">
              <w:rPr>
                <w:color w:val="000000"/>
                <w:sz w:val="22"/>
                <w:szCs w:val="22"/>
              </w:rPr>
              <w:t xml:space="preserve">GAP kế hoạch </w:t>
            </w:r>
            <w:r w:rsidR="00594C0E" w:rsidRPr="004C7E39">
              <w:rPr>
                <w:color w:val="000000"/>
                <w:sz w:val="22"/>
                <w:szCs w:val="22"/>
              </w:rPr>
              <w:t>HĐV BQ YTD</w:t>
            </w:r>
          </w:p>
        </w:tc>
        <w:tc>
          <w:tcPr>
            <w:tcW w:w="1708" w:type="pct"/>
            <w:shd w:val="clear" w:color="auto" w:fill="auto"/>
            <w:hideMark/>
          </w:tcPr>
          <w:p w14:paraId="4122572B" w14:textId="2600D567" w:rsidR="00AF3EBD" w:rsidRPr="004C7E39" w:rsidRDefault="00823D5C" w:rsidP="00823D5C">
            <w:pPr>
              <w:rPr>
                <w:color w:val="000000"/>
                <w:sz w:val="22"/>
                <w:szCs w:val="22"/>
              </w:rPr>
            </w:pPr>
            <w:r w:rsidRPr="004C7E39">
              <w:rPr>
                <w:color w:val="000000"/>
                <w:sz w:val="22"/>
                <w:szCs w:val="22"/>
              </w:rPr>
              <w:t xml:space="preserve">GAP kế hoạch </w:t>
            </w:r>
            <w:r w:rsidR="00AF3EBD" w:rsidRPr="004C7E39">
              <w:rPr>
                <w:color w:val="000000"/>
                <w:sz w:val="22"/>
                <w:szCs w:val="22"/>
              </w:rPr>
              <w:t xml:space="preserve">= </w:t>
            </w:r>
            <w:r w:rsidR="00500872" w:rsidRPr="004C7E39">
              <w:rPr>
                <w:color w:val="000000"/>
                <w:sz w:val="22"/>
                <w:szCs w:val="22"/>
              </w:rPr>
              <w:t>(</w:t>
            </w:r>
            <w:r w:rsidR="004B2896" w:rsidRPr="004C7E39">
              <w:rPr>
                <w:color w:val="000000"/>
                <w:sz w:val="22"/>
                <w:szCs w:val="22"/>
              </w:rPr>
              <w:t xml:space="preserve">số huy động vốn bình quân </w:t>
            </w:r>
            <w:r w:rsidR="009D47D3" w:rsidRPr="004C7E39">
              <w:rPr>
                <w:color w:val="000000"/>
                <w:sz w:val="22"/>
                <w:szCs w:val="22"/>
              </w:rPr>
              <w:t>từ đầu năm đến tháng báo cáo</w:t>
            </w:r>
            <w:r w:rsidR="00500872" w:rsidRPr="004C7E39">
              <w:rPr>
                <w:color w:val="000000"/>
                <w:sz w:val="22"/>
                <w:szCs w:val="22"/>
              </w:rPr>
              <w:t>)</w:t>
            </w:r>
            <w:r w:rsidR="004156CA" w:rsidRPr="004C7E39">
              <w:rPr>
                <w:color w:val="000000"/>
                <w:sz w:val="22"/>
                <w:szCs w:val="22"/>
              </w:rPr>
              <w:t xml:space="preserve"> </w:t>
            </w:r>
            <w:r w:rsidRPr="004C7E39">
              <w:rPr>
                <w:color w:val="000000"/>
                <w:sz w:val="22"/>
                <w:szCs w:val="22"/>
              </w:rPr>
              <w:t xml:space="preserve">- </w:t>
            </w:r>
            <w:r w:rsidR="00500872" w:rsidRPr="004C7E39">
              <w:rPr>
                <w:color w:val="000000"/>
                <w:sz w:val="22"/>
                <w:szCs w:val="22"/>
              </w:rPr>
              <w:t>(</w:t>
            </w:r>
            <w:r w:rsidR="00AF3EBD" w:rsidRPr="004C7E39">
              <w:rPr>
                <w:color w:val="000000"/>
                <w:sz w:val="22"/>
                <w:szCs w:val="22"/>
              </w:rPr>
              <w:t xml:space="preserve">số huy động </w:t>
            </w:r>
            <w:r w:rsidR="00C257BF" w:rsidRPr="004C7E39">
              <w:rPr>
                <w:color w:val="000000"/>
                <w:sz w:val="22"/>
                <w:szCs w:val="22"/>
              </w:rPr>
              <w:t xml:space="preserve">vốn bình quân </w:t>
            </w:r>
            <w:r w:rsidR="00AF3EBD" w:rsidRPr="004C7E39">
              <w:rPr>
                <w:color w:val="000000"/>
                <w:sz w:val="22"/>
                <w:szCs w:val="22"/>
              </w:rPr>
              <w:t>theo kế hoạch</w:t>
            </w:r>
            <w:r w:rsidR="00500872" w:rsidRPr="004C7E39">
              <w:rPr>
                <w:color w:val="000000"/>
                <w:sz w:val="22"/>
                <w:szCs w:val="22"/>
              </w:rPr>
              <w:t>)</w:t>
            </w:r>
          </w:p>
        </w:tc>
        <w:tc>
          <w:tcPr>
            <w:tcW w:w="1886" w:type="pct"/>
            <w:shd w:val="clear" w:color="auto" w:fill="auto"/>
            <w:hideMark/>
          </w:tcPr>
          <w:p w14:paraId="271F9F55" w14:textId="174259E0" w:rsidR="004B2896" w:rsidRPr="004C7E39" w:rsidRDefault="004B2896" w:rsidP="0065268C">
            <w:pPr>
              <w:pStyle w:val="ListParagraph"/>
              <w:numPr>
                <w:ilvl w:val="0"/>
                <w:numId w:val="2"/>
              </w:numPr>
              <w:ind w:left="338"/>
              <w:rPr>
                <w:rFonts w:ascii="Times New Roman" w:hAnsi="Times New Roman"/>
                <w:color w:val="000000"/>
              </w:rPr>
            </w:pPr>
            <w:r w:rsidRPr="004C7E39">
              <w:rPr>
                <w:rFonts w:ascii="Times New Roman" w:hAnsi="Times New Roman"/>
                <w:color w:val="000000"/>
              </w:rPr>
              <w:t xml:space="preserve">Số huy động vốn bình quân </w:t>
            </w:r>
            <w:r w:rsidR="00DD6E11" w:rsidRPr="004C7E39">
              <w:rPr>
                <w:rFonts w:ascii="Times New Roman" w:hAnsi="Times New Roman"/>
                <w:color w:val="000000"/>
              </w:rPr>
              <w:t xml:space="preserve">từ đầu năm đến tháng báo cáo </w:t>
            </w:r>
            <w:r w:rsidRPr="004C7E39">
              <w:rPr>
                <w:rFonts w:ascii="Times New Roman" w:hAnsi="Times New Roman"/>
                <w:color w:val="000000"/>
              </w:rPr>
              <w:t>= cột (5)</w:t>
            </w:r>
          </w:p>
          <w:p w14:paraId="5D76D500" w14:textId="52FF439D" w:rsidR="00594C0E" w:rsidRPr="004C7E39" w:rsidRDefault="001E3495" w:rsidP="0065268C">
            <w:pPr>
              <w:pStyle w:val="ListParagraph"/>
              <w:numPr>
                <w:ilvl w:val="0"/>
                <w:numId w:val="2"/>
              </w:numPr>
              <w:ind w:left="338"/>
              <w:rPr>
                <w:rFonts w:ascii="Times New Roman" w:hAnsi="Times New Roman"/>
                <w:color w:val="000000"/>
              </w:rPr>
            </w:pPr>
            <w:r w:rsidRPr="004C7E39">
              <w:rPr>
                <w:rFonts w:ascii="Times New Roman" w:hAnsi="Times New Roman"/>
                <w:color w:val="000000"/>
              </w:rPr>
              <w:t>S</w:t>
            </w:r>
            <w:r w:rsidR="004156CA" w:rsidRPr="004C7E39">
              <w:rPr>
                <w:rFonts w:ascii="Times New Roman" w:hAnsi="Times New Roman"/>
                <w:color w:val="000000"/>
              </w:rPr>
              <w:t>ố huy động</w:t>
            </w:r>
            <w:r w:rsidR="004B2896" w:rsidRPr="004C7E39">
              <w:rPr>
                <w:rFonts w:ascii="Times New Roman" w:hAnsi="Times New Roman"/>
                <w:color w:val="000000"/>
              </w:rPr>
              <w:t xml:space="preserve"> vốn</w:t>
            </w:r>
            <w:r w:rsidR="004156CA" w:rsidRPr="004C7E39">
              <w:rPr>
                <w:rFonts w:ascii="Times New Roman" w:hAnsi="Times New Roman"/>
                <w:color w:val="000000"/>
              </w:rPr>
              <w:t xml:space="preserve"> </w:t>
            </w:r>
            <w:r w:rsidR="004B2896" w:rsidRPr="004C7E39">
              <w:rPr>
                <w:rFonts w:ascii="Times New Roman" w:hAnsi="Times New Roman"/>
                <w:color w:val="000000"/>
              </w:rPr>
              <w:t xml:space="preserve">bình quân </w:t>
            </w:r>
            <w:r w:rsidR="004156CA" w:rsidRPr="004C7E39">
              <w:rPr>
                <w:rFonts w:ascii="Times New Roman" w:hAnsi="Times New Roman"/>
                <w:color w:val="000000"/>
              </w:rPr>
              <w:t xml:space="preserve">theo kế hoạch </w:t>
            </w:r>
            <w:r w:rsidR="004B2896" w:rsidRPr="004C7E39">
              <w:rPr>
                <w:rFonts w:ascii="Times New Roman" w:hAnsi="Times New Roman"/>
                <w:color w:val="000000"/>
              </w:rPr>
              <w:t xml:space="preserve">lấy theo file </w:t>
            </w:r>
            <w:r w:rsidR="004B2896" w:rsidRPr="004C7E39">
              <w:rPr>
                <w:rFonts w:ascii="Times New Roman" w:hAnsi="Times New Roman"/>
                <w:color w:val="000000"/>
              </w:rPr>
              <w:lastRenderedPageBreak/>
              <w:t>kế hoạch được upload</w:t>
            </w:r>
            <w:ins w:id="157" w:author="HUYNH THI NGOC TRAM" w:date="2022-09-18T21:57:00Z">
              <w:r w:rsidR="004D4406">
                <w:rPr>
                  <w:rFonts w:ascii="Times New Roman" w:hAnsi="Times New Roman"/>
                  <w:color w:val="000000"/>
                </w:rPr>
                <w:t>, chỉ tiêu “</w:t>
              </w:r>
              <w:r w:rsidR="004D4406" w:rsidRPr="004D4406">
                <w:rPr>
                  <w:rFonts w:ascii="Times New Roman" w:hAnsi="Times New Roman"/>
                  <w:color w:val="000000"/>
                </w:rPr>
                <w:t>Huy động vốn bình quân</w:t>
              </w:r>
              <w:r w:rsidR="004D4406">
                <w:rPr>
                  <w:rFonts w:ascii="Times New Roman" w:hAnsi="Times New Roman"/>
                  <w:color w:val="000000"/>
                </w:rPr>
                <w:t>”</w:t>
              </w:r>
            </w:ins>
            <w:ins w:id="158" w:author="Nguyen Thi Thanh Truc" w:date="2023-03-31T11:41:00Z">
              <w:r w:rsidR="009F6AD4">
                <w:rPr>
                  <w:rFonts w:ascii="Times New Roman" w:hAnsi="Times New Roman"/>
                  <w:color w:val="000000"/>
                </w:rPr>
                <w:t xml:space="preserve"> , cột “Kế hoạch lũy kế”</w:t>
              </w:r>
            </w:ins>
          </w:p>
        </w:tc>
      </w:tr>
      <w:tr w:rsidR="00594C0E" w:rsidRPr="004C7E39" w14:paraId="058B1C02" w14:textId="77777777" w:rsidTr="00D12B54">
        <w:trPr>
          <w:trHeight w:val="300"/>
        </w:trPr>
        <w:tc>
          <w:tcPr>
            <w:tcW w:w="240" w:type="pct"/>
            <w:shd w:val="clear" w:color="auto" w:fill="auto"/>
            <w:hideMark/>
          </w:tcPr>
          <w:p w14:paraId="62483CFF" w14:textId="77777777" w:rsidR="00594C0E" w:rsidRPr="004C7E39" w:rsidRDefault="00594C0E" w:rsidP="0065268C">
            <w:pPr>
              <w:rPr>
                <w:color w:val="000000"/>
                <w:sz w:val="22"/>
                <w:szCs w:val="22"/>
              </w:rPr>
            </w:pPr>
            <w:r w:rsidRPr="004C7E39">
              <w:rPr>
                <w:color w:val="000000"/>
                <w:sz w:val="22"/>
                <w:szCs w:val="22"/>
              </w:rPr>
              <w:lastRenderedPageBreak/>
              <w:t>7</w:t>
            </w:r>
          </w:p>
        </w:tc>
        <w:tc>
          <w:tcPr>
            <w:tcW w:w="306" w:type="pct"/>
            <w:vMerge/>
            <w:hideMark/>
          </w:tcPr>
          <w:p w14:paraId="0858ECAA" w14:textId="77777777" w:rsidR="00594C0E" w:rsidRPr="004C7E39" w:rsidRDefault="00594C0E" w:rsidP="0065268C">
            <w:pPr>
              <w:rPr>
                <w:color w:val="000000"/>
                <w:sz w:val="22"/>
                <w:szCs w:val="22"/>
              </w:rPr>
            </w:pPr>
          </w:p>
        </w:tc>
        <w:tc>
          <w:tcPr>
            <w:tcW w:w="860" w:type="pct"/>
            <w:shd w:val="clear" w:color="auto" w:fill="auto"/>
            <w:hideMark/>
          </w:tcPr>
          <w:p w14:paraId="567BEA0F" w14:textId="7C96C191" w:rsidR="00594C0E" w:rsidRPr="004C7E39" w:rsidRDefault="00594C0E" w:rsidP="0065268C">
            <w:pPr>
              <w:rPr>
                <w:color w:val="000000"/>
                <w:sz w:val="22"/>
                <w:szCs w:val="22"/>
              </w:rPr>
            </w:pPr>
            <w:r w:rsidRPr="004C7E39">
              <w:rPr>
                <w:color w:val="000000"/>
                <w:sz w:val="22"/>
                <w:szCs w:val="22"/>
              </w:rPr>
              <w:t>Tỷ lệ CASA BQ/ HĐV BQ</w:t>
            </w:r>
          </w:p>
        </w:tc>
        <w:tc>
          <w:tcPr>
            <w:tcW w:w="1708" w:type="pct"/>
            <w:shd w:val="clear" w:color="auto" w:fill="auto"/>
            <w:hideMark/>
          </w:tcPr>
          <w:p w14:paraId="686247FD" w14:textId="615EF771" w:rsidR="00594C0E" w:rsidRPr="004C7E39" w:rsidRDefault="00500872" w:rsidP="00CC172F">
            <w:pPr>
              <w:pStyle w:val="ListParagraph"/>
              <w:numPr>
                <w:ilvl w:val="0"/>
                <w:numId w:val="2"/>
              </w:numPr>
              <w:ind w:left="449"/>
              <w:rPr>
                <w:rFonts w:ascii="Times New Roman" w:hAnsi="Times New Roman"/>
                <w:color w:val="000000"/>
              </w:rPr>
            </w:pPr>
            <w:r w:rsidRPr="004C7E39">
              <w:rPr>
                <w:rFonts w:ascii="Times New Roman" w:hAnsi="Times New Roman"/>
                <w:color w:val="000000"/>
              </w:rPr>
              <w:t xml:space="preserve">Tỷ lệ </w:t>
            </w:r>
            <w:r w:rsidR="00C257BF" w:rsidRPr="004C7E39">
              <w:rPr>
                <w:rFonts w:ascii="Times New Roman" w:hAnsi="Times New Roman"/>
                <w:color w:val="000000"/>
              </w:rPr>
              <w:t xml:space="preserve">= </w:t>
            </w:r>
            <w:r w:rsidRPr="004C7E39">
              <w:rPr>
                <w:rFonts w:ascii="Times New Roman" w:hAnsi="Times New Roman"/>
                <w:color w:val="000000"/>
              </w:rPr>
              <w:t>(</w:t>
            </w:r>
            <w:r w:rsidR="00C257BF" w:rsidRPr="004C7E39">
              <w:rPr>
                <w:rFonts w:ascii="Times New Roman" w:hAnsi="Times New Roman"/>
                <w:color w:val="000000"/>
              </w:rPr>
              <w:t xml:space="preserve">Số CASA bình </w:t>
            </w:r>
            <w:r w:rsidR="009D47D3" w:rsidRPr="004C7E39">
              <w:rPr>
                <w:rFonts w:ascii="Times New Roman" w:hAnsi="Times New Roman"/>
                <w:color w:val="000000"/>
              </w:rPr>
              <w:t>quân</w:t>
            </w:r>
            <w:r w:rsidR="001C5C48" w:rsidRPr="004C7E39">
              <w:rPr>
                <w:rFonts w:ascii="Times New Roman" w:hAnsi="Times New Roman"/>
                <w:color w:val="000000"/>
              </w:rPr>
              <w:t xml:space="preserve"> từ đầu năm đến tháng báo cáo</w:t>
            </w:r>
            <w:r w:rsidRPr="004C7E39">
              <w:rPr>
                <w:rFonts w:ascii="Times New Roman" w:hAnsi="Times New Roman"/>
                <w:color w:val="000000"/>
              </w:rPr>
              <w:t>)</w:t>
            </w:r>
            <w:r w:rsidR="00C257BF" w:rsidRPr="004C7E39">
              <w:rPr>
                <w:rFonts w:ascii="Times New Roman" w:hAnsi="Times New Roman"/>
                <w:color w:val="000000"/>
              </w:rPr>
              <w:t xml:space="preserve"> / </w:t>
            </w:r>
            <w:r w:rsidRPr="004C7E39">
              <w:rPr>
                <w:rFonts w:ascii="Times New Roman" w:hAnsi="Times New Roman"/>
                <w:color w:val="000000"/>
              </w:rPr>
              <w:t>(</w:t>
            </w:r>
            <w:r w:rsidR="00C257BF" w:rsidRPr="004C7E39">
              <w:rPr>
                <w:rFonts w:ascii="Times New Roman" w:hAnsi="Times New Roman"/>
                <w:color w:val="000000"/>
              </w:rPr>
              <w:t>số huy động vốn bình quân</w:t>
            </w:r>
            <w:r w:rsidR="001C5C48" w:rsidRPr="004C7E39">
              <w:rPr>
                <w:rFonts w:ascii="Times New Roman" w:hAnsi="Times New Roman"/>
                <w:color w:val="000000"/>
              </w:rPr>
              <w:t xml:space="preserve"> từ đầu năm đến tháng báo cáo</w:t>
            </w:r>
            <w:r w:rsidRPr="004C7E39">
              <w:rPr>
                <w:rFonts w:ascii="Times New Roman" w:hAnsi="Times New Roman"/>
                <w:color w:val="000000"/>
              </w:rPr>
              <w:t>)</w:t>
            </w:r>
          </w:p>
          <w:p w14:paraId="304D4923" w14:textId="52DA5E3E" w:rsidR="006214CF" w:rsidRPr="004C7E39" w:rsidRDefault="003B04CF" w:rsidP="00CC172F">
            <w:pPr>
              <w:pStyle w:val="ListParagraph"/>
              <w:numPr>
                <w:ilvl w:val="0"/>
                <w:numId w:val="2"/>
              </w:numPr>
              <w:ind w:left="449"/>
              <w:rPr>
                <w:rFonts w:ascii="Times New Roman" w:hAnsi="Times New Roman"/>
                <w:color w:val="000000"/>
              </w:rPr>
            </w:pPr>
            <w:r w:rsidRPr="004C7E39">
              <w:rPr>
                <w:rFonts w:ascii="Times New Roman" w:hAnsi="Times New Roman"/>
                <w:color w:val="000000"/>
              </w:rPr>
              <w:t xml:space="preserve">CASA BQ YTD = (tổng huy động KKH từ đầu năm đến tháng báo cáo) / </w:t>
            </w:r>
            <w:r w:rsidR="00194F7C" w:rsidRPr="004C7E39">
              <w:rPr>
                <w:rFonts w:ascii="Times New Roman" w:hAnsi="Times New Roman"/>
                <w:color w:val="000000"/>
              </w:rPr>
              <w:t>(số ngày từ đầu năm đến tháng báo cáo)</w:t>
            </w:r>
          </w:p>
          <w:p w14:paraId="6ACF130B" w14:textId="30FCAC14" w:rsidR="003B04CF" w:rsidRPr="004C7E39" w:rsidRDefault="003B04CF" w:rsidP="0065268C">
            <w:pPr>
              <w:rPr>
                <w:color w:val="000000"/>
                <w:sz w:val="22"/>
                <w:szCs w:val="22"/>
              </w:rPr>
            </w:pPr>
          </w:p>
        </w:tc>
        <w:tc>
          <w:tcPr>
            <w:tcW w:w="1886" w:type="pct"/>
            <w:shd w:val="clear" w:color="auto" w:fill="auto"/>
            <w:hideMark/>
          </w:tcPr>
          <w:p w14:paraId="46C90CC3" w14:textId="2A83635F" w:rsidR="00594C0E" w:rsidRPr="004C7E39" w:rsidRDefault="00234193" w:rsidP="0065268C">
            <w:pPr>
              <w:pStyle w:val="ListParagraph"/>
              <w:numPr>
                <w:ilvl w:val="0"/>
                <w:numId w:val="2"/>
              </w:numPr>
              <w:ind w:left="338"/>
              <w:rPr>
                <w:rFonts w:ascii="Times New Roman" w:hAnsi="Times New Roman"/>
                <w:color w:val="000000"/>
              </w:rPr>
            </w:pPr>
            <w:r w:rsidRPr="004C7E39">
              <w:rPr>
                <w:rFonts w:ascii="Times New Roman" w:hAnsi="Times New Roman"/>
                <w:color w:val="000000"/>
              </w:rPr>
              <w:t>Cách lấy CASA BQ: lấy cột “CURBAL_VN” trong file “HDV_CHITIET_KKH”</w:t>
            </w:r>
          </w:p>
          <w:p w14:paraId="0DB5BC94" w14:textId="4CCDADEA" w:rsidR="00234193" w:rsidRPr="004C7E39" w:rsidRDefault="00B17281">
            <w:pPr>
              <w:pStyle w:val="ListParagraph"/>
              <w:numPr>
                <w:ilvl w:val="0"/>
                <w:numId w:val="7"/>
              </w:numPr>
              <w:ind w:left="788"/>
              <w:rPr>
                <w:rFonts w:ascii="Times New Roman" w:hAnsi="Times New Roman"/>
                <w:color w:val="000000"/>
              </w:rPr>
            </w:pPr>
            <w:r w:rsidRPr="004C7E39">
              <w:rPr>
                <w:rFonts w:ascii="Times New Roman" w:hAnsi="Times New Roman"/>
                <w:color w:val="000000"/>
              </w:rPr>
              <w:t xml:space="preserve">CASA BQ = </w:t>
            </w:r>
            <w:r w:rsidR="00234193" w:rsidRPr="004C7E39">
              <w:rPr>
                <w:rFonts w:ascii="Times New Roman" w:hAnsi="Times New Roman"/>
                <w:color w:val="000000"/>
              </w:rPr>
              <w:t>SUM(“CURBAL_VN”)</w:t>
            </w:r>
            <w:r w:rsidRPr="004C7E39">
              <w:rPr>
                <w:rFonts w:ascii="Times New Roman" w:hAnsi="Times New Roman"/>
                <w:color w:val="000000"/>
              </w:rPr>
              <w:t xml:space="preserve"> / </w:t>
            </w:r>
            <w:r w:rsidR="00194F7C" w:rsidRPr="004C7E39">
              <w:rPr>
                <w:rFonts w:ascii="Times New Roman" w:hAnsi="Times New Roman"/>
                <w:color w:val="000000"/>
              </w:rPr>
              <w:t>(số ngày từ đầu năm đến tháng báo cáo)</w:t>
            </w:r>
          </w:p>
          <w:p w14:paraId="251A85C8" w14:textId="0995CCB1" w:rsidR="00234193" w:rsidRPr="004C7E39" w:rsidRDefault="00B17281" w:rsidP="00194F7C">
            <w:pPr>
              <w:pStyle w:val="ListParagraph"/>
              <w:numPr>
                <w:ilvl w:val="0"/>
                <w:numId w:val="2"/>
              </w:numPr>
              <w:ind w:left="338"/>
              <w:rPr>
                <w:rFonts w:ascii="Times New Roman" w:hAnsi="Times New Roman"/>
                <w:color w:val="000000"/>
              </w:rPr>
            </w:pPr>
            <w:r w:rsidRPr="004C7E39">
              <w:rPr>
                <w:rFonts w:ascii="Times New Roman" w:hAnsi="Times New Roman"/>
                <w:color w:val="000000"/>
              </w:rPr>
              <w:t>Tỷ lệ = CASA BQ/</w:t>
            </w:r>
            <w:r w:rsidR="00194F7C" w:rsidRPr="004C7E39">
              <w:rPr>
                <w:rFonts w:ascii="Times New Roman" w:hAnsi="Times New Roman"/>
                <w:color w:val="000000"/>
              </w:rPr>
              <w:t xml:space="preserve"> cột (5)</w:t>
            </w:r>
          </w:p>
        </w:tc>
      </w:tr>
      <w:tr w:rsidR="00594C0E" w:rsidRPr="004C7E39" w14:paraId="5420A034" w14:textId="77777777" w:rsidTr="00D12B54">
        <w:trPr>
          <w:trHeight w:val="300"/>
        </w:trPr>
        <w:tc>
          <w:tcPr>
            <w:tcW w:w="240" w:type="pct"/>
            <w:shd w:val="clear" w:color="auto" w:fill="auto"/>
            <w:hideMark/>
          </w:tcPr>
          <w:p w14:paraId="44BE1DBE" w14:textId="77777777" w:rsidR="00594C0E" w:rsidRPr="004C7E39" w:rsidRDefault="00594C0E" w:rsidP="0065268C">
            <w:pPr>
              <w:rPr>
                <w:color w:val="000000"/>
                <w:sz w:val="22"/>
                <w:szCs w:val="22"/>
              </w:rPr>
            </w:pPr>
            <w:r w:rsidRPr="004C7E39">
              <w:rPr>
                <w:color w:val="000000"/>
                <w:sz w:val="22"/>
                <w:szCs w:val="22"/>
              </w:rPr>
              <w:t>8</w:t>
            </w:r>
          </w:p>
        </w:tc>
        <w:tc>
          <w:tcPr>
            <w:tcW w:w="306" w:type="pct"/>
            <w:vMerge/>
            <w:hideMark/>
          </w:tcPr>
          <w:p w14:paraId="4C87D186" w14:textId="77777777" w:rsidR="00594C0E" w:rsidRPr="004C7E39" w:rsidRDefault="00594C0E" w:rsidP="0065268C">
            <w:pPr>
              <w:rPr>
                <w:color w:val="000000"/>
                <w:sz w:val="22"/>
                <w:szCs w:val="22"/>
              </w:rPr>
            </w:pPr>
          </w:p>
        </w:tc>
        <w:tc>
          <w:tcPr>
            <w:tcW w:w="860" w:type="pct"/>
            <w:shd w:val="clear" w:color="auto" w:fill="auto"/>
            <w:hideMark/>
          </w:tcPr>
          <w:p w14:paraId="117DD0CF" w14:textId="7D2481DC" w:rsidR="00594C0E" w:rsidRPr="004C7E39" w:rsidRDefault="00594C0E" w:rsidP="0065268C">
            <w:pPr>
              <w:rPr>
                <w:color w:val="000000"/>
                <w:sz w:val="22"/>
                <w:szCs w:val="22"/>
              </w:rPr>
            </w:pPr>
            <w:r w:rsidRPr="004C7E39">
              <w:rPr>
                <w:color w:val="000000"/>
                <w:sz w:val="22"/>
                <w:szCs w:val="22"/>
              </w:rPr>
              <w:t>Xu hướng tăng trưởng HĐV</w:t>
            </w:r>
          </w:p>
        </w:tc>
        <w:tc>
          <w:tcPr>
            <w:tcW w:w="1708" w:type="pct"/>
            <w:shd w:val="clear" w:color="auto" w:fill="auto"/>
            <w:hideMark/>
          </w:tcPr>
          <w:p w14:paraId="22C0417C" w14:textId="2ABE7D5D" w:rsidR="00594C0E" w:rsidRPr="004C7E39" w:rsidRDefault="00BC15FA" w:rsidP="0065268C">
            <w:pPr>
              <w:rPr>
                <w:color w:val="000000"/>
                <w:sz w:val="22"/>
                <w:szCs w:val="22"/>
              </w:rPr>
            </w:pPr>
            <w:r w:rsidRPr="004C7E39">
              <w:rPr>
                <w:color w:val="000000"/>
                <w:sz w:val="22"/>
                <w:szCs w:val="22"/>
              </w:rPr>
              <w:t xml:space="preserve">= </w:t>
            </w:r>
            <w:r w:rsidR="00F65EA5" w:rsidRPr="004C7E39">
              <w:rPr>
                <w:color w:val="000000"/>
                <w:sz w:val="22"/>
                <w:szCs w:val="22"/>
              </w:rPr>
              <w:t xml:space="preserve">huy động vốn BQ từ đầu năm đến tháng báo cáo </w:t>
            </w:r>
            <w:r w:rsidR="00BD06EF" w:rsidRPr="004C7E39">
              <w:rPr>
                <w:color w:val="000000"/>
                <w:sz w:val="22"/>
                <w:szCs w:val="22"/>
              </w:rPr>
              <w:t xml:space="preserve">- huy động vốn BQ </w:t>
            </w:r>
            <w:r w:rsidR="00E13BB9" w:rsidRPr="004C7E39">
              <w:rPr>
                <w:color w:val="000000"/>
                <w:sz w:val="22"/>
                <w:szCs w:val="22"/>
              </w:rPr>
              <w:t xml:space="preserve">từ đầu năm đến </w:t>
            </w:r>
            <w:r w:rsidR="00BD06EF" w:rsidRPr="004C7E39">
              <w:rPr>
                <w:color w:val="000000"/>
                <w:sz w:val="22"/>
                <w:szCs w:val="22"/>
              </w:rPr>
              <w:t>tháng trước</w:t>
            </w:r>
          </w:p>
        </w:tc>
        <w:tc>
          <w:tcPr>
            <w:tcW w:w="1886" w:type="pct"/>
            <w:shd w:val="clear" w:color="auto" w:fill="auto"/>
            <w:hideMark/>
          </w:tcPr>
          <w:p w14:paraId="35FBAAE2" w14:textId="640D7AF4" w:rsidR="00F65EA5" w:rsidRPr="004C7E39" w:rsidRDefault="00F65EA5" w:rsidP="0065268C">
            <w:pPr>
              <w:pStyle w:val="ListParagraph"/>
              <w:numPr>
                <w:ilvl w:val="0"/>
                <w:numId w:val="2"/>
              </w:numPr>
              <w:ind w:left="367"/>
              <w:rPr>
                <w:rFonts w:ascii="Times New Roman" w:hAnsi="Times New Roman"/>
                <w:color w:val="000000"/>
              </w:rPr>
            </w:pPr>
            <w:r w:rsidRPr="004C7E39">
              <w:rPr>
                <w:rFonts w:ascii="Times New Roman" w:hAnsi="Times New Roman"/>
                <w:color w:val="000000"/>
              </w:rPr>
              <w:t>Huy động vốn BQ từ đầu năm đến tháng báo cáo = cột (5)</w:t>
            </w:r>
          </w:p>
          <w:p w14:paraId="449CF2EF" w14:textId="163597E7" w:rsidR="00594C0E" w:rsidRPr="004C7E39" w:rsidRDefault="00BD06EF" w:rsidP="0065268C">
            <w:pPr>
              <w:pStyle w:val="ListParagraph"/>
              <w:numPr>
                <w:ilvl w:val="0"/>
                <w:numId w:val="2"/>
              </w:numPr>
              <w:ind w:left="367"/>
              <w:rPr>
                <w:rFonts w:ascii="Times New Roman" w:hAnsi="Times New Roman"/>
                <w:color w:val="000000"/>
              </w:rPr>
            </w:pPr>
            <w:r w:rsidRPr="004C7E39">
              <w:rPr>
                <w:rFonts w:ascii="Times New Roman" w:hAnsi="Times New Roman"/>
                <w:color w:val="000000"/>
              </w:rPr>
              <w:t>Cách lấy huy động vốn BQ</w:t>
            </w:r>
            <w:r w:rsidR="00E13BB9" w:rsidRPr="004C7E39">
              <w:rPr>
                <w:rFonts w:ascii="Times New Roman" w:hAnsi="Times New Roman"/>
                <w:color w:val="000000"/>
              </w:rPr>
              <w:t xml:space="preserve"> từ đầu năm đến tháng trước</w:t>
            </w:r>
            <w:r w:rsidRPr="004C7E39">
              <w:rPr>
                <w:rFonts w:ascii="Times New Roman" w:hAnsi="Times New Roman"/>
                <w:color w:val="000000"/>
              </w:rPr>
              <w:t xml:space="preserve"> </w:t>
            </w:r>
            <w:r w:rsidR="00676D7E" w:rsidRPr="004C7E39">
              <w:rPr>
                <w:rFonts w:ascii="Times New Roman" w:hAnsi="Times New Roman"/>
                <w:color w:val="000000"/>
              </w:rPr>
              <w:t>như cột (5)</w:t>
            </w:r>
            <w:r w:rsidR="00B91F2A" w:rsidRPr="004C7E39">
              <w:rPr>
                <w:rFonts w:ascii="Times New Roman" w:hAnsi="Times New Roman"/>
                <w:color w:val="000000"/>
              </w:rPr>
              <w:t xml:space="preserve"> nhưng khác khoảng thời gian</w:t>
            </w:r>
          </w:p>
        </w:tc>
      </w:tr>
      <w:tr w:rsidR="00594C0E" w:rsidRPr="004C7E39" w14:paraId="4B461F9F" w14:textId="77777777" w:rsidTr="00D12B54">
        <w:trPr>
          <w:trHeight w:val="300"/>
        </w:trPr>
        <w:tc>
          <w:tcPr>
            <w:tcW w:w="240" w:type="pct"/>
            <w:shd w:val="clear" w:color="auto" w:fill="auto"/>
            <w:hideMark/>
          </w:tcPr>
          <w:p w14:paraId="02AEBB84" w14:textId="77777777" w:rsidR="00594C0E" w:rsidRPr="004C7E39" w:rsidRDefault="00594C0E" w:rsidP="0065268C">
            <w:pPr>
              <w:rPr>
                <w:color w:val="000000"/>
                <w:sz w:val="22"/>
                <w:szCs w:val="22"/>
              </w:rPr>
            </w:pPr>
            <w:r w:rsidRPr="004C7E39">
              <w:rPr>
                <w:color w:val="000000"/>
                <w:sz w:val="22"/>
                <w:szCs w:val="22"/>
              </w:rPr>
              <w:t>9</w:t>
            </w:r>
          </w:p>
        </w:tc>
        <w:tc>
          <w:tcPr>
            <w:tcW w:w="306" w:type="pct"/>
            <w:vMerge w:val="restart"/>
            <w:shd w:val="clear" w:color="auto" w:fill="auto"/>
            <w:hideMark/>
          </w:tcPr>
          <w:p w14:paraId="045C7B84" w14:textId="77777777" w:rsidR="00594C0E" w:rsidRPr="004C7E39" w:rsidRDefault="00594C0E" w:rsidP="0065268C">
            <w:pPr>
              <w:rPr>
                <w:color w:val="000000"/>
                <w:sz w:val="22"/>
                <w:szCs w:val="22"/>
              </w:rPr>
            </w:pPr>
            <w:r w:rsidRPr="004C7E39">
              <w:rPr>
                <w:color w:val="000000"/>
                <w:sz w:val="22"/>
                <w:szCs w:val="22"/>
              </w:rPr>
              <w:t>Tăng trưởng Dư nợ</w:t>
            </w:r>
          </w:p>
        </w:tc>
        <w:tc>
          <w:tcPr>
            <w:tcW w:w="860" w:type="pct"/>
            <w:shd w:val="clear" w:color="auto" w:fill="auto"/>
            <w:hideMark/>
          </w:tcPr>
          <w:p w14:paraId="6AFB3226" w14:textId="0B0FEDDA" w:rsidR="00594C0E" w:rsidRPr="004C7E39" w:rsidRDefault="00594C0E" w:rsidP="0065268C">
            <w:pPr>
              <w:rPr>
                <w:color w:val="000000"/>
                <w:sz w:val="22"/>
                <w:szCs w:val="22"/>
              </w:rPr>
            </w:pPr>
            <w:r w:rsidRPr="004C7E39">
              <w:rPr>
                <w:color w:val="000000"/>
                <w:sz w:val="22"/>
                <w:szCs w:val="22"/>
              </w:rPr>
              <w:t>Dư Nợ BQ YTD</w:t>
            </w:r>
          </w:p>
        </w:tc>
        <w:tc>
          <w:tcPr>
            <w:tcW w:w="1708" w:type="pct"/>
            <w:shd w:val="clear" w:color="auto" w:fill="auto"/>
            <w:hideMark/>
          </w:tcPr>
          <w:p w14:paraId="7FDECCBD" w14:textId="080667BF" w:rsidR="00594C0E" w:rsidRPr="004C7E39" w:rsidRDefault="00C65007" w:rsidP="00CC172F">
            <w:pPr>
              <w:pStyle w:val="ListParagraph"/>
              <w:numPr>
                <w:ilvl w:val="0"/>
                <w:numId w:val="2"/>
              </w:numPr>
              <w:ind w:left="449"/>
              <w:rPr>
                <w:rFonts w:ascii="Times New Roman" w:hAnsi="Times New Roman"/>
                <w:color w:val="000000"/>
              </w:rPr>
            </w:pPr>
            <w:r w:rsidRPr="004C7E39">
              <w:rPr>
                <w:rFonts w:ascii="Times New Roman" w:hAnsi="Times New Roman"/>
                <w:color w:val="000000"/>
              </w:rPr>
              <w:t>Số dư nợ bình quân tính từ đầu năm đến tháng báo cáo</w:t>
            </w:r>
            <w:r w:rsidR="00A900D0" w:rsidRPr="004C7E39">
              <w:rPr>
                <w:rFonts w:ascii="Times New Roman" w:hAnsi="Times New Roman"/>
                <w:color w:val="000000"/>
              </w:rPr>
              <w:t xml:space="preserve"> = (tổng dư nợ tính từ đầu năm đến tháng báo cáo) /</w:t>
            </w:r>
            <w:r w:rsidR="00E3165C" w:rsidRPr="004C7E39">
              <w:rPr>
                <w:rFonts w:ascii="Times New Roman" w:hAnsi="Times New Roman"/>
                <w:color w:val="000000"/>
              </w:rPr>
              <w:t xml:space="preserve"> (số ngày từ đầu năm đến tháng báo cáo)</w:t>
            </w:r>
          </w:p>
          <w:p w14:paraId="3C92E9A2" w14:textId="77777777" w:rsidR="00CC172F" w:rsidRPr="004C7E39" w:rsidRDefault="00CC172F" w:rsidP="00CC172F">
            <w:pPr>
              <w:pStyle w:val="ListParagraph"/>
              <w:numPr>
                <w:ilvl w:val="0"/>
                <w:numId w:val="2"/>
              </w:numPr>
              <w:ind w:left="430"/>
              <w:rPr>
                <w:rFonts w:ascii="Times New Roman" w:hAnsi="Times New Roman"/>
              </w:rPr>
            </w:pPr>
            <w:r w:rsidRPr="004C7E39">
              <w:rPr>
                <w:rFonts w:ascii="Times New Roman" w:hAnsi="Times New Roman"/>
                <w:color w:val="000000"/>
              </w:rPr>
              <w:t xml:space="preserve">Ví dụ: </w:t>
            </w:r>
            <w:r w:rsidRPr="004C7E39">
              <w:rPr>
                <w:rFonts w:ascii="Times New Roman" w:hAnsi="Times New Roman"/>
              </w:rPr>
              <w:t>tháng báo cáo là 12/2020 thì số bình quân được tính như sau:</w:t>
            </w:r>
          </w:p>
          <w:p w14:paraId="6B380AA0" w14:textId="0D3904AE" w:rsidR="00CC172F" w:rsidRPr="004C7E39" w:rsidRDefault="00CC172F" w:rsidP="00CC172F">
            <w:pPr>
              <w:pStyle w:val="ListParagraph"/>
              <w:ind w:left="430"/>
              <w:rPr>
                <w:rFonts w:ascii="Times New Roman" w:hAnsi="Times New Roman"/>
              </w:rPr>
            </w:pPr>
            <w:r w:rsidRPr="004C7E39">
              <w:rPr>
                <w:rFonts w:ascii="Times New Roman" w:hAnsi="Times New Roman"/>
                <w:color w:val="000000"/>
              </w:rPr>
              <w:t>BQ YTD</w:t>
            </w:r>
            <w:r w:rsidRPr="004C7E39">
              <w:rPr>
                <w:rFonts w:ascii="Times New Roman" w:hAnsi="Times New Roman"/>
              </w:rPr>
              <w:t xml:space="preserve"> = (tổng số dư từ ngày 1/1/2020 đến 31/12/20</w:t>
            </w:r>
            <w:r w:rsidR="00ED1621" w:rsidRPr="004C7E39">
              <w:rPr>
                <w:rFonts w:ascii="Times New Roman" w:hAnsi="Times New Roman"/>
              </w:rPr>
              <w:t>20</w:t>
            </w:r>
            <w:r w:rsidRPr="004C7E39">
              <w:rPr>
                <w:rFonts w:ascii="Times New Roman" w:hAnsi="Times New Roman"/>
              </w:rPr>
              <w:t>) /</w:t>
            </w:r>
            <w:r w:rsidR="004751D3" w:rsidRPr="004C7E39">
              <w:rPr>
                <w:rFonts w:ascii="Times New Roman" w:hAnsi="Times New Roman"/>
                <w:color w:val="000000" w:themeColor="text1"/>
              </w:rPr>
              <w:t>365</w:t>
            </w:r>
          </w:p>
          <w:p w14:paraId="41BFB94E" w14:textId="0DD57D0E" w:rsidR="00024A26" w:rsidRPr="004C7E39" w:rsidRDefault="00024A26" w:rsidP="00CC172F">
            <w:pPr>
              <w:pStyle w:val="ListParagraph"/>
              <w:numPr>
                <w:ilvl w:val="0"/>
                <w:numId w:val="2"/>
              </w:numPr>
              <w:ind w:left="449"/>
              <w:rPr>
                <w:rFonts w:ascii="Times New Roman" w:hAnsi="Times New Roman"/>
                <w:color w:val="000000"/>
              </w:rPr>
            </w:pPr>
            <w:r w:rsidRPr="004C7E39">
              <w:rPr>
                <w:rFonts w:ascii="Times New Roman" w:hAnsi="Times New Roman"/>
                <w:color w:val="000000"/>
              </w:rPr>
              <w:t>Số dư nợ bao gồm: vay thường (thuần tuý, thấu chi), thẻ, chiết khấu</w:t>
            </w:r>
          </w:p>
        </w:tc>
        <w:tc>
          <w:tcPr>
            <w:tcW w:w="1886" w:type="pct"/>
            <w:shd w:val="clear" w:color="auto" w:fill="auto"/>
            <w:hideMark/>
          </w:tcPr>
          <w:p w14:paraId="14ACA8C7" w14:textId="3A537176" w:rsidR="00484D17" w:rsidRPr="004C7E39" w:rsidRDefault="00024A26" w:rsidP="00725A6A">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w:t>
            </w:r>
            <w:r w:rsidR="002F338E" w:rsidRPr="004C7E39">
              <w:rPr>
                <w:rFonts w:ascii="Times New Roman" w:hAnsi="Times New Roman"/>
                <w:color w:val="000000"/>
              </w:rPr>
              <w:t xml:space="preserve">vay thường: lấy cột “DU_NO_QUY_DOI” trong file </w:t>
            </w:r>
            <w:r w:rsidR="00484D17" w:rsidRPr="004C7E39">
              <w:rPr>
                <w:rFonts w:ascii="Times New Roman" w:hAnsi="Times New Roman"/>
                <w:color w:val="000000"/>
              </w:rPr>
              <w:t>“CRM32”</w:t>
            </w:r>
          </w:p>
          <w:p w14:paraId="0D3E033C" w14:textId="77777777" w:rsidR="00484D17" w:rsidRPr="004C7E39" w:rsidRDefault="00484D17">
            <w:pPr>
              <w:pStyle w:val="ListParagraph"/>
              <w:numPr>
                <w:ilvl w:val="0"/>
                <w:numId w:val="7"/>
              </w:numPr>
              <w:rPr>
                <w:rFonts w:ascii="Times New Roman" w:hAnsi="Times New Roman"/>
                <w:color w:val="000000"/>
              </w:rPr>
            </w:pPr>
            <w:r w:rsidRPr="004C7E39">
              <w:rPr>
                <w:rFonts w:ascii="Times New Roman" w:hAnsi="Times New Roman"/>
                <w:color w:val="000000"/>
              </w:rPr>
              <w:t>Dư nợ = SUM(“DU_NO_QUY_DOI”)</w:t>
            </w:r>
          </w:p>
          <w:p w14:paraId="35E5615B" w14:textId="11DDE486" w:rsidR="00484D17" w:rsidRPr="004C7E39" w:rsidRDefault="00484D17" w:rsidP="00725A6A">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thẻ: lấy </w:t>
            </w:r>
            <w:r w:rsidR="00F00C85" w:rsidRPr="004C7E39">
              <w:rPr>
                <w:rFonts w:ascii="Times New Roman" w:hAnsi="Times New Roman"/>
                <w:color w:val="000000"/>
              </w:rPr>
              <w:t>cột “DU_NO_QUY_DOI” trong file “DN_THE_CA_NHAN_DOANH_NGHIEP”</w:t>
            </w:r>
          </w:p>
          <w:p w14:paraId="54804074" w14:textId="77777777" w:rsidR="00F00C85" w:rsidRPr="004C7E39" w:rsidRDefault="00F00C85">
            <w:pPr>
              <w:pStyle w:val="ListParagraph"/>
              <w:numPr>
                <w:ilvl w:val="0"/>
                <w:numId w:val="7"/>
              </w:numPr>
              <w:rPr>
                <w:rFonts w:ascii="Times New Roman" w:hAnsi="Times New Roman"/>
                <w:color w:val="000000"/>
              </w:rPr>
            </w:pPr>
            <w:r w:rsidRPr="004C7E39">
              <w:rPr>
                <w:rFonts w:ascii="Times New Roman" w:hAnsi="Times New Roman"/>
                <w:color w:val="000000"/>
              </w:rPr>
              <w:t>Dư nợ = SUM(“DU_NO_QUY_DOI”)</w:t>
            </w:r>
          </w:p>
          <w:p w14:paraId="39C2316F" w14:textId="30C0F23C" w:rsidR="00500872" w:rsidRPr="004C7E39" w:rsidRDefault="00500872" w:rsidP="00725A6A">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chiết khấu: lấy cột “QUYDOI” trong file “TF_CRM”</w:t>
            </w:r>
          </w:p>
          <w:p w14:paraId="64473BC1" w14:textId="77777777" w:rsidR="00A900D0" w:rsidRPr="004C7E39" w:rsidRDefault="00A900D0">
            <w:pPr>
              <w:pStyle w:val="ListParagraph"/>
              <w:numPr>
                <w:ilvl w:val="0"/>
                <w:numId w:val="7"/>
              </w:numPr>
              <w:rPr>
                <w:rFonts w:ascii="Times New Roman" w:hAnsi="Times New Roman"/>
                <w:color w:val="000000"/>
              </w:rPr>
            </w:pPr>
            <w:r w:rsidRPr="004C7E39">
              <w:rPr>
                <w:rFonts w:ascii="Times New Roman" w:hAnsi="Times New Roman"/>
                <w:color w:val="000000"/>
              </w:rPr>
              <w:t>Dư nợ = SUM(“QUYDOI”)</w:t>
            </w:r>
          </w:p>
          <w:p w14:paraId="0C9B090D" w14:textId="42CD5796" w:rsidR="008514BD" w:rsidRDefault="008514BD" w:rsidP="0065268C">
            <w:pPr>
              <w:rPr>
                <w:color w:val="000000"/>
                <w:sz w:val="22"/>
                <w:szCs w:val="22"/>
              </w:rPr>
            </w:pPr>
            <w:r>
              <w:rPr>
                <w:color w:val="000000"/>
                <w:sz w:val="22"/>
                <w:szCs w:val="22"/>
              </w:rPr>
              <w:t xml:space="preserve">Dư nợ thẻ: </w:t>
            </w:r>
            <w:r w:rsidRPr="004C7E39">
              <w:rPr>
                <w:color w:val="000000"/>
              </w:rPr>
              <w:t>“KHCN” và “KHDN” ghi nhận “Cá nhân”</w:t>
            </w:r>
            <w:r>
              <w:rPr>
                <w:color w:val="000000"/>
              </w:rPr>
              <w:t xml:space="preserve"> (</w:t>
            </w:r>
            <w:r w:rsidR="00E23C8C">
              <w:rPr>
                <w:color w:val="000000"/>
              </w:rPr>
              <w:t>phân loại KHCN</w:t>
            </w:r>
            <w:r w:rsidR="00294195">
              <w:rPr>
                <w:color w:val="000000"/>
              </w:rPr>
              <w:t>(KHDN)</w:t>
            </w:r>
            <w:r w:rsidR="00E23C8C">
              <w:rPr>
                <w:color w:val="000000"/>
              </w:rPr>
              <w:t xml:space="preserve"> </w:t>
            </w:r>
            <w:r>
              <w:rPr>
                <w:color w:val="000000"/>
              </w:rPr>
              <w:t>tham khảo cột 10 và 11 báo cáo KHTC004)</w:t>
            </w:r>
          </w:p>
          <w:p w14:paraId="7334CA69" w14:textId="33E0AAA9" w:rsidR="00A900D0" w:rsidRPr="004C7E39" w:rsidRDefault="00A900D0" w:rsidP="0065268C">
            <w:pPr>
              <w:rPr>
                <w:color w:val="000000"/>
                <w:sz w:val="22"/>
                <w:szCs w:val="22"/>
              </w:rPr>
            </w:pPr>
            <w:r w:rsidRPr="004C7E39">
              <w:rPr>
                <w:color w:val="000000"/>
                <w:sz w:val="22"/>
                <w:szCs w:val="22"/>
              </w:rPr>
              <w:t xml:space="preserve">Dư Nợ BQ YTD = (dư nợ vay thường + dư nợ thẻ + dư nợ </w:t>
            </w:r>
            <w:r w:rsidRPr="004C7E39">
              <w:rPr>
                <w:color w:val="000000"/>
                <w:sz w:val="22"/>
                <w:szCs w:val="22"/>
              </w:rPr>
              <w:lastRenderedPageBreak/>
              <w:t>chiết khấu) /</w:t>
            </w:r>
            <w:r w:rsidR="00E3165C" w:rsidRPr="004C7E39">
              <w:rPr>
                <w:color w:val="000000"/>
                <w:sz w:val="22"/>
                <w:szCs w:val="22"/>
              </w:rPr>
              <w:t xml:space="preserve"> (số ngày từ đầu năm đến tháng báo cáo)</w:t>
            </w:r>
          </w:p>
        </w:tc>
      </w:tr>
      <w:tr w:rsidR="00594C0E" w:rsidRPr="004C7E39" w14:paraId="5AF21190" w14:textId="77777777" w:rsidTr="00D12B54">
        <w:trPr>
          <w:trHeight w:val="300"/>
        </w:trPr>
        <w:tc>
          <w:tcPr>
            <w:tcW w:w="240" w:type="pct"/>
            <w:shd w:val="clear" w:color="auto" w:fill="auto"/>
            <w:hideMark/>
          </w:tcPr>
          <w:p w14:paraId="5C37EBCE" w14:textId="77777777" w:rsidR="00594C0E" w:rsidRPr="004C7E39" w:rsidRDefault="00594C0E" w:rsidP="0065268C">
            <w:pPr>
              <w:rPr>
                <w:color w:val="000000"/>
                <w:sz w:val="22"/>
                <w:szCs w:val="22"/>
              </w:rPr>
            </w:pPr>
            <w:r w:rsidRPr="004C7E39">
              <w:rPr>
                <w:color w:val="000000"/>
                <w:sz w:val="22"/>
                <w:szCs w:val="22"/>
              </w:rPr>
              <w:lastRenderedPageBreak/>
              <w:t>10</w:t>
            </w:r>
          </w:p>
        </w:tc>
        <w:tc>
          <w:tcPr>
            <w:tcW w:w="306" w:type="pct"/>
            <w:vMerge/>
            <w:hideMark/>
          </w:tcPr>
          <w:p w14:paraId="685E1DE4" w14:textId="77777777" w:rsidR="00594C0E" w:rsidRPr="004C7E39" w:rsidRDefault="00594C0E" w:rsidP="0065268C">
            <w:pPr>
              <w:rPr>
                <w:color w:val="000000"/>
                <w:sz w:val="22"/>
                <w:szCs w:val="22"/>
              </w:rPr>
            </w:pPr>
          </w:p>
        </w:tc>
        <w:tc>
          <w:tcPr>
            <w:tcW w:w="860" w:type="pct"/>
            <w:shd w:val="clear" w:color="auto" w:fill="auto"/>
            <w:hideMark/>
          </w:tcPr>
          <w:p w14:paraId="7DADAEC8" w14:textId="59BF58FE" w:rsidR="00594C0E" w:rsidRPr="004C7E39" w:rsidRDefault="009C2D80" w:rsidP="0065268C">
            <w:pPr>
              <w:rPr>
                <w:color w:val="000000"/>
                <w:sz w:val="22"/>
                <w:szCs w:val="22"/>
              </w:rPr>
            </w:pPr>
            <w:r w:rsidRPr="004C7E39">
              <w:rPr>
                <w:color w:val="000000"/>
                <w:sz w:val="22"/>
                <w:szCs w:val="22"/>
              </w:rPr>
              <w:t xml:space="preserve">GAP kế hoạch </w:t>
            </w:r>
            <w:r w:rsidR="00594C0E" w:rsidRPr="004C7E39">
              <w:rPr>
                <w:color w:val="000000"/>
                <w:sz w:val="22"/>
                <w:szCs w:val="22"/>
              </w:rPr>
              <w:t>Dư Nợ BQ YTD</w:t>
            </w:r>
          </w:p>
        </w:tc>
        <w:tc>
          <w:tcPr>
            <w:tcW w:w="1708" w:type="pct"/>
            <w:shd w:val="clear" w:color="auto" w:fill="auto"/>
            <w:hideMark/>
          </w:tcPr>
          <w:p w14:paraId="0B1731A2" w14:textId="1CC5E27D" w:rsidR="00594C0E" w:rsidRPr="004C7E39" w:rsidRDefault="009C2D80" w:rsidP="009C2D80">
            <w:pPr>
              <w:rPr>
                <w:color w:val="000000"/>
                <w:sz w:val="22"/>
                <w:szCs w:val="22"/>
              </w:rPr>
            </w:pPr>
            <w:r w:rsidRPr="004C7E39">
              <w:rPr>
                <w:color w:val="000000"/>
                <w:sz w:val="22"/>
                <w:szCs w:val="22"/>
              </w:rPr>
              <w:t xml:space="preserve">GAP kế hoạch </w:t>
            </w:r>
            <w:r w:rsidR="009B40CD" w:rsidRPr="004C7E39">
              <w:rPr>
                <w:color w:val="000000"/>
                <w:sz w:val="22"/>
                <w:szCs w:val="22"/>
              </w:rPr>
              <w:t xml:space="preserve">= </w:t>
            </w:r>
            <w:r w:rsidR="00500872" w:rsidRPr="004C7E39">
              <w:rPr>
                <w:color w:val="000000"/>
                <w:sz w:val="22"/>
                <w:szCs w:val="22"/>
              </w:rPr>
              <w:t>(</w:t>
            </w:r>
            <w:r w:rsidR="009B40CD" w:rsidRPr="004C7E39">
              <w:rPr>
                <w:color w:val="000000"/>
                <w:sz w:val="22"/>
                <w:szCs w:val="22"/>
              </w:rPr>
              <w:t xml:space="preserve">số dư nợ bình quân </w:t>
            </w:r>
            <w:r w:rsidR="00500872" w:rsidRPr="004C7E39">
              <w:rPr>
                <w:color w:val="000000"/>
                <w:sz w:val="22"/>
                <w:szCs w:val="22"/>
              </w:rPr>
              <w:t>từ đầu năm đến tháng báo cáo)</w:t>
            </w:r>
            <w:r w:rsidR="009B40CD" w:rsidRPr="004C7E39">
              <w:rPr>
                <w:color w:val="000000"/>
                <w:sz w:val="22"/>
                <w:szCs w:val="22"/>
              </w:rPr>
              <w:t xml:space="preserve"> </w:t>
            </w:r>
            <w:r w:rsidRPr="004C7E39">
              <w:rPr>
                <w:color w:val="000000"/>
                <w:sz w:val="22"/>
                <w:szCs w:val="22"/>
              </w:rPr>
              <w:t>-</w:t>
            </w:r>
            <w:r w:rsidR="009B40CD" w:rsidRPr="004C7E39">
              <w:rPr>
                <w:color w:val="000000"/>
                <w:sz w:val="22"/>
                <w:szCs w:val="22"/>
              </w:rPr>
              <w:t xml:space="preserve"> </w:t>
            </w:r>
            <w:r w:rsidR="00500872" w:rsidRPr="004C7E39">
              <w:rPr>
                <w:color w:val="000000"/>
                <w:sz w:val="22"/>
                <w:szCs w:val="22"/>
              </w:rPr>
              <w:t>(</w:t>
            </w:r>
            <w:r w:rsidR="009B40CD" w:rsidRPr="004C7E39">
              <w:rPr>
                <w:color w:val="000000"/>
                <w:sz w:val="22"/>
                <w:szCs w:val="22"/>
              </w:rPr>
              <w:t>số dư nợ bình quân theo kế hoạch</w:t>
            </w:r>
            <w:r w:rsidR="00500872" w:rsidRPr="004C7E39">
              <w:rPr>
                <w:color w:val="000000"/>
                <w:sz w:val="22"/>
                <w:szCs w:val="22"/>
              </w:rPr>
              <w:t>)</w:t>
            </w:r>
          </w:p>
        </w:tc>
        <w:tc>
          <w:tcPr>
            <w:tcW w:w="1886" w:type="pct"/>
            <w:shd w:val="clear" w:color="auto" w:fill="auto"/>
            <w:hideMark/>
          </w:tcPr>
          <w:p w14:paraId="613A9DD2" w14:textId="0E48F9E5" w:rsidR="00CE5793" w:rsidRPr="004C7E39" w:rsidRDefault="009B40CD" w:rsidP="0065268C">
            <w:pPr>
              <w:pStyle w:val="ListParagraph"/>
              <w:numPr>
                <w:ilvl w:val="0"/>
                <w:numId w:val="2"/>
              </w:numPr>
              <w:ind w:left="338"/>
              <w:rPr>
                <w:rFonts w:ascii="Times New Roman" w:hAnsi="Times New Roman"/>
                <w:color w:val="000000"/>
              </w:rPr>
            </w:pPr>
            <w:r w:rsidRPr="004C7E39">
              <w:rPr>
                <w:rFonts w:ascii="Times New Roman" w:hAnsi="Times New Roman"/>
                <w:color w:val="000000"/>
              </w:rPr>
              <w:t xml:space="preserve">Số dư nợ bình quân </w:t>
            </w:r>
            <w:r w:rsidR="00500872" w:rsidRPr="004C7E39">
              <w:rPr>
                <w:rFonts w:ascii="Times New Roman" w:hAnsi="Times New Roman"/>
                <w:color w:val="000000"/>
              </w:rPr>
              <w:t xml:space="preserve">từ đầu năm đến tháng báo cáo </w:t>
            </w:r>
            <w:r w:rsidRPr="004C7E39">
              <w:rPr>
                <w:rFonts w:ascii="Times New Roman" w:hAnsi="Times New Roman"/>
                <w:color w:val="000000"/>
              </w:rPr>
              <w:t>= cột (9)</w:t>
            </w:r>
          </w:p>
          <w:p w14:paraId="13D7DAD0" w14:textId="3A528C7B" w:rsidR="00594C0E" w:rsidRPr="004C7E39" w:rsidRDefault="009B40CD" w:rsidP="0065268C">
            <w:pPr>
              <w:pStyle w:val="ListParagraph"/>
              <w:numPr>
                <w:ilvl w:val="0"/>
                <w:numId w:val="2"/>
              </w:numPr>
              <w:ind w:left="338"/>
              <w:rPr>
                <w:rFonts w:ascii="Times New Roman" w:hAnsi="Times New Roman"/>
                <w:color w:val="000000"/>
              </w:rPr>
            </w:pPr>
            <w:r w:rsidRPr="004C7E39">
              <w:rPr>
                <w:rFonts w:ascii="Times New Roman" w:hAnsi="Times New Roman"/>
                <w:color w:val="000000"/>
              </w:rPr>
              <w:t xml:space="preserve">Số </w:t>
            </w:r>
            <w:r w:rsidR="00CE5793" w:rsidRPr="004C7E39">
              <w:rPr>
                <w:rFonts w:ascii="Times New Roman" w:hAnsi="Times New Roman"/>
                <w:color w:val="000000"/>
              </w:rPr>
              <w:t xml:space="preserve">dư nợ </w:t>
            </w:r>
            <w:r w:rsidRPr="004C7E39">
              <w:rPr>
                <w:rFonts w:ascii="Times New Roman" w:hAnsi="Times New Roman"/>
                <w:color w:val="000000"/>
              </w:rPr>
              <w:t>bình quân theo kế hoạch lấy theo file kế hoạch được upload</w:t>
            </w:r>
            <w:ins w:id="159" w:author="HUYNH THI NGOC TRAM" w:date="2022-09-18T21:58:00Z">
              <w:r w:rsidR="004D4406">
                <w:rPr>
                  <w:rFonts w:ascii="Times New Roman" w:hAnsi="Times New Roman"/>
                  <w:color w:val="000000"/>
                </w:rPr>
                <w:t>, chỉ tiêu “</w:t>
              </w:r>
              <w:r w:rsidR="004D4406" w:rsidRPr="004D4406">
                <w:rPr>
                  <w:rFonts w:ascii="Times New Roman" w:hAnsi="Times New Roman"/>
                  <w:color w:val="000000"/>
                </w:rPr>
                <w:t>Dư nợ cho vay bình quân</w:t>
              </w:r>
              <w:r w:rsidR="004D4406">
                <w:rPr>
                  <w:rFonts w:ascii="Times New Roman" w:hAnsi="Times New Roman"/>
                  <w:color w:val="000000"/>
                </w:rPr>
                <w:t>”</w:t>
              </w:r>
            </w:ins>
          </w:p>
        </w:tc>
      </w:tr>
      <w:tr w:rsidR="00594C0E" w:rsidRPr="004C7E39" w14:paraId="6B12134D" w14:textId="77777777" w:rsidTr="00D12B54">
        <w:trPr>
          <w:trHeight w:val="300"/>
        </w:trPr>
        <w:tc>
          <w:tcPr>
            <w:tcW w:w="240" w:type="pct"/>
            <w:shd w:val="clear" w:color="auto" w:fill="auto"/>
            <w:hideMark/>
          </w:tcPr>
          <w:p w14:paraId="13989D67" w14:textId="77777777" w:rsidR="00594C0E" w:rsidRPr="004C7E39" w:rsidRDefault="00594C0E" w:rsidP="0065268C">
            <w:pPr>
              <w:rPr>
                <w:color w:val="000000"/>
                <w:sz w:val="22"/>
                <w:szCs w:val="22"/>
              </w:rPr>
            </w:pPr>
            <w:r w:rsidRPr="004C7E39">
              <w:rPr>
                <w:color w:val="000000"/>
                <w:sz w:val="22"/>
                <w:szCs w:val="22"/>
              </w:rPr>
              <w:t>11</w:t>
            </w:r>
          </w:p>
        </w:tc>
        <w:tc>
          <w:tcPr>
            <w:tcW w:w="306" w:type="pct"/>
            <w:vMerge/>
            <w:hideMark/>
          </w:tcPr>
          <w:p w14:paraId="60DB34F5" w14:textId="77777777" w:rsidR="00594C0E" w:rsidRPr="004C7E39" w:rsidRDefault="00594C0E" w:rsidP="0065268C">
            <w:pPr>
              <w:rPr>
                <w:color w:val="000000"/>
                <w:sz w:val="22"/>
                <w:szCs w:val="22"/>
              </w:rPr>
            </w:pPr>
          </w:p>
        </w:tc>
        <w:tc>
          <w:tcPr>
            <w:tcW w:w="860" w:type="pct"/>
            <w:shd w:val="clear" w:color="auto" w:fill="auto"/>
            <w:hideMark/>
          </w:tcPr>
          <w:p w14:paraId="548B9237" w14:textId="77C992C1" w:rsidR="00594C0E" w:rsidRPr="004C7E39" w:rsidRDefault="00594C0E" w:rsidP="0065268C">
            <w:pPr>
              <w:rPr>
                <w:color w:val="000000"/>
                <w:sz w:val="22"/>
                <w:szCs w:val="22"/>
              </w:rPr>
            </w:pPr>
            <w:r w:rsidRPr="004C7E39">
              <w:rPr>
                <w:color w:val="000000"/>
                <w:sz w:val="22"/>
                <w:szCs w:val="22"/>
              </w:rPr>
              <w:t>Tỷ lệ NPL Tháng báo cáo</w:t>
            </w:r>
          </w:p>
        </w:tc>
        <w:tc>
          <w:tcPr>
            <w:tcW w:w="1708" w:type="pct"/>
            <w:shd w:val="clear" w:color="auto" w:fill="auto"/>
            <w:hideMark/>
          </w:tcPr>
          <w:p w14:paraId="3750117B" w14:textId="07F11581" w:rsidR="002B3D07" w:rsidRPr="004C7E39" w:rsidRDefault="00E1784F" w:rsidP="002B3D07">
            <w:pPr>
              <w:pStyle w:val="ListParagraph"/>
              <w:numPr>
                <w:ilvl w:val="0"/>
                <w:numId w:val="2"/>
              </w:numPr>
              <w:ind w:left="359"/>
              <w:rPr>
                <w:rFonts w:ascii="Times New Roman" w:hAnsi="Times New Roman"/>
                <w:color w:val="000000"/>
              </w:rPr>
            </w:pPr>
            <w:r w:rsidRPr="004C7E39">
              <w:rPr>
                <w:rFonts w:ascii="Times New Roman" w:hAnsi="Times New Roman"/>
                <w:color w:val="000000"/>
              </w:rPr>
              <w:t xml:space="preserve">Tỷ lệ </w:t>
            </w:r>
            <w:r w:rsidR="00CE5793" w:rsidRPr="004C7E39">
              <w:rPr>
                <w:rFonts w:ascii="Times New Roman" w:hAnsi="Times New Roman"/>
                <w:color w:val="000000"/>
              </w:rPr>
              <w:t xml:space="preserve">= dư nợ </w:t>
            </w:r>
            <w:r w:rsidR="004751D3" w:rsidRPr="004C7E39">
              <w:rPr>
                <w:rFonts w:ascii="Times New Roman" w:hAnsi="Times New Roman"/>
                <w:color w:val="000000"/>
              </w:rPr>
              <w:t xml:space="preserve">bình quân </w:t>
            </w:r>
            <w:r w:rsidRPr="004C7E39">
              <w:rPr>
                <w:rFonts w:ascii="Times New Roman" w:hAnsi="Times New Roman"/>
                <w:color w:val="000000"/>
              </w:rPr>
              <w:t>NPL từ đầu năm đến tháng báo cáo</w:t>
            </w:r>
            <w:r w:rsidR="00CE5793" w:rsidRPr="004C7E39">
              <w:rPr>
                <w:rFonts w:ascii="Times New Roman" w:hAnsi="Times New Roman"/>
                <w:color w:val="000000"/>
              </w:rPr>
              <w:t xml:space="preserve"> </w:t>
            </w:r>
            <w:r w:rsidRPr="004C7E39">
              <w:rPr>
                <w:rFonts w:ascii="Times New Roman" w:hAnsi="Times New Roman"/>
                <w:color w:val="000000"/>
              </w:rPr>
              <w:t>/ dư nợ bình quân tính từ đầu năm đến tháng báo cáo</w:t>
            </w:r>
          </w:p>
          <w:p w14:paraId="6CEB1441" w14:textId="77777777" w:rsidR="002B3D07" w:rsidRPr="004C7E39" w:rsidRDefault="002B3D07" w:rsidP="002B3D07">
            <w:pPr>
              <w:pStyle w:val="ListParagraph"/>
              <w:numPr>
                <w:ilvl w:val="0"/>
                <w:numId w:val="2"/>
              </w:numPr>
              <w:ind w:left="359"/>
              <w:rPr>
                <w:rFonts w:ascii="Times New Roman" w:hAnsi="Times New Roman"/>
                <w:color w:val="000000"/>
              </w:rPr>
            </w:pPr>
            <w:r w:rsidRPr="004C7E39">
              <w:rPr>
                <w:rFonts w:ascii="Times New Roman" w:hAnsi="Times New Roman"/>
                <w:color w:val="000000"/>
              </w:rPr>
              <w:t xml:space="preserve">Ví dụ: </w:t>
            </w:r>
            <w:r w:rsidRPr="004C7E39">
              <w:rPr>
                <w:rFonts w:ascii="Times New Roman" w:hAnsi="Times New Roman"/>
              </w:rPr>
              <w:t>tháng báo cáo là 12/2020 thì số bình quân được tính như sau:</w:t>
            </w:r>
          </w:p>
          <w:p w14:paraId="4CC3B4EE" w14:textId="7B0EC12C" w:rsidR="002B3D07" w:rsidRPr="004C7E39" w:rsidRDefault="002B3D07" w:rsidP="002B3D07">
            <w:pPr>
              <w:pStyle w:val="ListParagraph"/>
              <w:ind w:left="359"/>
              <w:rPr>
                <w:rFonts w:ascii="Times New Roman" w:hAnsi="Times New Roman"/>
                <w:color w:val="000000"/>
              </w:rPr>
            </w:pPr>
            <w:r w:rsidRPr="004C7E39">
              <w:rPr>
                <w:rFonts w:ascii="Times New Roman" w:hAnsi="Times New Roman"/>
                <w:color w:val="000000"/>
              </w:rPr>
              <w:t>BQ YTD</w:t>
            </w:r>
            <w:r w:rsidRPr="004C7E39">
              <w:rPr>
                <w:rFonts w:ascii="Times New Roman" w:hAnsi="Times New Roman"/>
              </w:rPr>
              <w:t xml:space="preserve"> = (tổng số dư từ ngày 1/1/2020 đến 31/12/20) / </w:t>
            </w:r>
            <w:r w:rsidR="00E3165C" w:rsidRPr="004C7E39">
              <w:rPr>
                <w:rFonts w:ascii="Times New Roman" w:hAnsi="Times New Roman"/>
                <w:color w:val="000000" w:themeColor="text1"/>
              </w:rPr>
              <w:t>365</w:t>
            </w:r>
          </w:p>
          <w:p w14:paraId="09752173" w14:textId="35F48E3C" w:rsidR="00BC1921" w:rsidRPr="004C7E39" w:rsidRDefault="00BC1921" w:rsidP="00725A6A">
            <w:pPr>
              <w:pStyle w:val="ListParagraph"/>
              <w:numPr>
                <w:ilvl w:val="0"/>
                <w:numId w:val="2"/>
              </w:numPr>
              <w:ind w:left="359"/>
              <w:rPr>
                <w:rFonts w:ascii="Times New Roman" w:hAnsi="Times New Roman"/>
                <w:color w:val="000000"/>
              </w:rPr>
            </w:pPr>
            <w:r w:rsidRPr="004C7E39">
              <w:rPr>
                <w:rFonts w:ascii="Times New Roman" w:hAnsi="Times New Roman"/>
                <w:color w:val="000000"/>
              </w:rPr>
              <w:t>Dư nợ NPL là tổng dư nợ của nhóm nợ theo CIF (3, 4, 5)</w:t>
            </w:r>
          </w:p>
        </w:tc>
        <w:tc>
          <w:tcPr>
            <w:tcW w:w="1886" w:type="pct"/>
            <w:shd w:val="clear" w:color="auto" w:fill="auto"/>
            <w:hideMark/>
          </w:tcPr>
          <w:p w14:paraId="47CCB00A" w14:textId="28463F4C" w:rsidR="008514BD" w:rsidRPr="006360BC" w:rsidRDefault="008514BD" w:rsidP="0065268C">
            <w:pPr>
              <w:pStyle w:val="ListParagraph"/>
              <w:numPr>
                <w:ilvl w:val="0"/>
                <w:numId w:val="2"/>
              </w:numPr>
              <w:ind w:left="367"/>
              <w:rPr>
                <w:rFonts w:ascii="Times New Roman" w:hAnsi="Times New Roman"/>
                <w:color w:val="000000"/>
              </w:rPr>
            </w:pPr>
            <w:r w:rsidRPr="006360BC">
              <w:rPr>
                <w:rFonts w:ascii="Times New Roman" w:hAnsi="Times New Roman"/>
                <w:color w:val="000000"/>
              </w:rPr>
              <w:t>Cách lấy dư nợ NPL</w:t>
            </w:r>
            <w:r w:rsidR="00E23C8C" w:rsidRPr="006360BC">
              <w:rPr>
                <w:rFonts w:ascii="Times New Roman" w:hAnsi="Times New Roman"/>
                <w:color w:val="000000"/>
              </w:rPr>
              <w:t>: NPL cho vay thông thường + NPL thẻ + NPL chiết khấu (tham khảo cách tính NPL và phân loại KHCN</w:t>
            </w:r>
            <w:r w:rsidR="00294195">
              <w:rPr>
                <w:rFonts w:ascii="Times New Roman" w:hAnsi="Times New Roman"/>
                <w:color w:val="000000"/>
              </w:rPr>
              <w:t>(KHDN)</w:t>
            </w:r>
            <w:r w:rsidR="00E23C8C" w:rsidRPr="006360BC">
              <w:rPr>
                <w:rFonts w:ascii="Times New Roman" w:hAnsi="Times New Roman"/>
                <w:color w:val="000000"/>
              </w:rPr>
              <w:t xml:space="preserve"> theo báo cáo KHTC004)</w:t>
            </w:r>
          </w:p>
          <w:p w14:paraId="4B6F6F7A" w14:textId="77777777" w:rsidR="00E23C8C" w:rsidRPr="006360BC" w:rsidRDefault="00BC1921" w:rsidP="0065268C">
            <w:pPr>
              <w:pStyle w:val="ListParagraph"/>
              <w:numPr>
                <w:ilvl w:val="0"/>
                <w:numId w:val="2"/>
              </w:numPr>
              <w:ind w:left="367"/>
              <w:rPr>
                <w:rFonts w:ascii="Times New Roman" w:hAnsi="Times New Roman"/>
                <w:strike/>
                <w:color w:val="000000"/>
              </w:rPr>
            </w:pPr>
            <w:r w:rsidRPr="006360BC">
              <w:rPr>
                <w:rFonts w:ascii="Times New Roman" w:hAnsi="Times New Roman"/>
                <w:color w:val="000000"/>
              </w:rPr>
              <w:t>Cách lấy bình quân dư nợ NPL</w:t>
            </w:r>
            <w:r w:rsidR="00E23C8C" w:rsidRPr="006360BC">
              <w:rPr>
                <w:rFonts w:ascii="Times New Roman" w:hAnsi="Times New Roman"/>
                <w:color w:val="000000"/>
              </w:rPr>
              <w:t xml:space="preserve"> = SUM (Dư nợ NPL)/ số ngày từ đầu năm đến tháng báo cáo</w:t>
            </w:r>
          </w:p>
          <w:p w14:paraId="6D90E79B" w14:textId="13457F26" w:rsidR="00BC1921" w:rsidRPr="004C7E39" w:rsidRDefault="00BC1921" w:rsidP="0065268C">
            <w:pPr>
              <w:pStyle w:val="ListParagraph"/>
              <w:numPr>
                <w:ilvl w:val="0"/>
                <w:numId w:val="2"/>
              </w:numPr>
              <w:ind w:left="367"/>
              <w:rPr>
                <w:rFonts w:ascii="Times New Roman" w:hAnsi="Times New Roman"/>
                <w:color w:val="000000"/>
              </w:rPr>
            </w:pPr>
            <w:r w:rsidRPr="004C7E39">
              <w:rPr>
                <w:rFonts w:ascii="Times New Roman" w:hAnsi="Times New Roman"/>
                <w:color w:val="000000"/>
              </w:rPr>
              <w:t>Tỷ lệ = BQ dư nợ NPL / cột (9)</w:t>
            </w:r>
          </w:p>
        </w:tc>
      </w:tr>
      <w:tr w:rsidR="00594C0E" w:rsidRPr="004C7E39" w14:paraId="721093DF" w14:textId="77777777" w:rsidTr="00D12B54">
        <w:trPr>
          <w:trHeight w:val="300"/>
        </w:trPr>
        <w:tc>
          <w:tcPr>
            <w:tcW w:w="240" w:type="pct"/>
            <w:shd w:val="clear" w:color="auto" w:fill="auto"/>
            <w:hideMark/>
          </w:tcPr>
          <w:p w14:paraId="2F7B63B0" w14:textId="0D14704B" w:rsidR="00594C0E" w:rsidRPr="004C7E39" w:rsidRDefault="00594C0E" w:rsidP="0065268C">
            <w:pPr>
              <w:rPr>
                <w:color w:val="000000"/>
                <w:sz w:val="22"/>
                <w:szCs w:val="22"/>
              </w:rPr>
            </w:pPr>
            <w:r w:rsidRPr="004C7E39">
              <w:rPr>
                <w:color w:val="000000"/>
                <w:sz w:val="22"/>
                <w:szCs w:val="22"/>
              </w:rPr>
              <w:t>12</w:t>
            </w:r>
          </w:p>
        </w:tc>
        <w:tc>
          <w:tcPr>
            <w:tcW w:w="306" w:type="pct"/>
            <w:vMerge/>
            <w:hideMark/>
          </w:tcPr>
          <w:p w14:paraId="2BAC3460" w14:textId="77777777" w:rsidR="00594C0E" w:rsidRPr="004C7E39" w:rsidRDefault="00594C0E" w:rsidP="0065268C">
            <w:pPr>
              <w:rPr>
                <w:color w:val="000000"/>
                <w:sz w:val="22"/>
                <w:szCs w:val="22"/>
              </w:rPr>
            </w:pPr>
          </w:p>
        </w:tc>
        <w:tc>
          <w:tcPr>
            <w:tcW w:w="860" w:type="pct"/>
            <w:shd w:val="clear" w:color="auto" w:fill="auto"/>
            <w:hideMark/>
          </w:tcPr>
          <w:p w14:paraId="08620DC3" w14:textId="0080B2D1" w:rsidR="00594C0E" w:rsidRPr="004C7E39" w:rsidRDefault="00594C0E" w:rsidP="0065268C">
            <w:pPr>
              <w:rPr>
                <w:color w:val="000000"/>
                <w:sz w:val="22"/>
                <w:szCs w:val="22"/>
              </w:rPr>
            </w:pPr>
            <w:r w:rsidRPr="004C7E39">
              <w:rPr>
                <w:color w:val="000000"/>
                <w:sz w:val="22"/>
                <w:szCs w:val="22"/>
              </w:rPr>
              <w:t>Xu hướng tăng trưởng Dư nợ</w:t>
            </w:r>
          </w:p>
        </w:tc>
        <w:tc>
          <w:tcPr>
            <w:tcW w:w="1708" w:type="pct"/>
            <w:shd w:val="clear" w:color="auto" w:fill="auto"/>
            <w:hideMark/>
          </w:tcPr>
          <w:p w14:paraId="34B69EDF" w14:textId="477B45C6" w:rsidR="00594C0E" w:rsidRPr="004C7E39" w:rsidRDefault="00B91F2A" w:rsidP="0065268C">
            <w:pPr>
              <w:rPr>
                <w:color w:val="000000"/>
                <w:sz w:val="22"/>
                <w:szCs w:val="22"/>
              </w:rPr>
            </w:pPr>
            <w:r w:rsidRPr="004C7E39">
              <w:rPr>
                <w:color w:val="000000"/>
                <w:sz w:val="22"/>
                <w:szCs w:val="22"/>
              </w:rPr>
              <w:t>= dư nợ BQ từ đầu năm đến tháng báo cáo – dư nợ BQ từ đầu năm đến tháng trước</w:t>
            </w:r>
          </w:p>
        </w:tc>
        <w:tc>
          <w:tcPr>
            <w:tcW w:w="1886" w:type="pct"/>
            <w:shd w:val="clear" w:color="auto" w:fill="auto"/>
            <w:hideMark/>
          </w:tcPr>
          <w:p w14:paraId="372E2AA8" w14:textId="77777777" w:rsidR="00594C0E" w:rsidRPr="004C7E39" w:rsidRDefault="00B91F2A" w:rsidP="0065268C">
            <w:pPr>
              <w:pStyle w:val="ListParagraph"/>
              <w:numPr>
                <w:ilvl w:val="0"/>
                <w:numId w:val="2"/>
              </w:numPr>
              <w:ind w:left="367"/>
              <w:rPr>
                <w:rFonts w:ascii="Times New Roman" w:hAnsi="Times New Roman"/>
                <w:color w:val="000000"/>
              </w:rPr>
            </w:pPr>
            <w:r w:rsidRPr="004C7E39">
              <w:rPr>
                <w:rFonts w:ascii="Times New Roman" w:hAnsi="Times New Roman"/>
                <w:color w:val="000000"/>
              </w:rPr>
              <w:t>Dư nợ BQ từ đầu năm đến tháng báo cáo = cột (9)</w:t>
            </w:r>
          </w:p>
          <w:p w14:paraId="5CF9B138" w14:textId="052AB6FE" w:rsidR="00B91F2A" w:rsidRPr="004C7E39" w:rsidRDefault="00B91F2A" w:rsidP="0065268C">
            <w:pPr>
              <w:pStyle w:val="ListParagraph"/>
              <w:numPr>
                <w:ilvl w:val="0"/>
                <w:numId w:val="2"/>
              </w:numPr>
              <w:ind w:left="367"/>
              <w:rPr>
                <w:rFonts w:ascii="Times New Roman" w:hAnsi="Times New Roman"/>
                <w:color w:val="000000"/>
              </w:rPr>
            </w:pPr>
            <w:r w:rsidRPr="004C7E39">
              <w:rPr>
                <w:rFonts w:ascii="Times New Roman" w:hAnsi="Times New Roman"/>
                <w:color w:val="000000"/>
              </w:rPr>
              <w:t>Cách lấy dư nợ BQ từ đầu năm đến tháng trước tương tự cột (9) nhưng khác khoảng thời gian</w:t>
            </w:r>
          </w:p>
        </w:tc>
      </w:tr>
      <w:tr w:rsidR="000143F6" w:rsidRPr="004C7E39" w14:paraId="345D13A0" w14:textId="77777777" w:rsidTr="00D12B54">
        <w:trPr>
          <w:trHeight w:val="300"/>
        </w:trPr>
        <w:tc>
          <w:tcPr>
            <w:tcW w:w="240" w:type="pct"/>
            <w:shd w:val="clear" w:color="auto" w:fill="auto"/>
            <w:hideMark/>
          </w:tcPr>
          <w:p w14:paraId="7B41E92D" w14:textId="77777777" w:rsidR="000143F6" w:rsidRPr="004C7E39" w:rsidRDefault="000143F6" w:rsidP="0065268C">
            <w:pPr>
              <w:rPr>
                <w:color w:val="000000"/>
                <w:sz w:val="22"/>
                <w:szCs w:val="22"/>
              </w:rPr>
            </w:pPr>
            <w:r w:rsidRPr="004C7E39">
              <w:rPr>
                <w:color w:val="000000"/>
                <w:sz w:val="22"/>
                <w:szCs w:val="22"/>
              </w:rPr>
              <w:t>14</w:t>
            </w:r>
          </w:p>
        </w:tc>
        <w:tc>
          <w:tcPr>
            <w:tcW w:w="306" w:type="pct"/>
            <w:vMerge w:val="restart"/>
            <w:shd w:val="clear" w:color="auto" w:fill="auto"/>
            <w:hideMark/>
          </w:tcPr>
          <w:p w14:paraId="2A9B4D4C" w14:textId="402A3F47" w:rsidR="000143F6" w:rsidRPr="004C7E39" w:rsidRDefault="000143F6" w:rsidP="006E1368">
            <w:pPr>
              <w:rPr>
                <w:color w:val="000000"/>
                <w:sz w:val="22"/>
                <w:szCs w:val="22"/>
                <w:highlight w:val="yellow"/>
              </w:rPr>
            </w:pPr>
            <w:r w:rsidRPr="004C7E39">
              <w:rPr>
                <w:color w:val="000000"/>
                <w:sz w:val="22"/>
                <w:szCs w:val="22"/>
              </w:rPr>
              <w:t xml:space="preserve">Tăng trưởng </w:t>
            </w:r>
            <w:r w:rsidR="006E1368" w:rsidRPr="004C7E39">
              <w:rPr>
                <w:color w:val="000000"/>
                <w:sz w:val="22"/>
                <w:szCs w:val="22"/>
              </w:rPr>
              <w:t xml:space="preserve">thu nhập thuần </w:t>
            </w:r>
            <w:r w:rsidRPr="004C7E39">
              <w:rPr>
                <w:color w:val="000000"/>
                <w:sz w:val="22"/>
                <w:szCs w:val="22"/>
              </w:rPr>
              <w:t>dịch vụ</w:t>
            </w:r>
            <w:r w:rsidR="006E1368" w:rsidRPr="004C7E39">
              <w:rPr>
                <w:color w:val="000000"/>
                <w:sz w:val="22"/>
                <w:szCs w:val="22"/>
              </w:rPr>
              <w:t xml:space="preserve"> (NFI)</w:t>
            </w:r>
          </w:p>
        </w:tc>
        <w:tc>
          <w:tcPr>
            <w:tcW w:w="860" w:type="pct"/>
            <w:shd w:val="clear" w:color="auto" w:fill="auto"/>
            <w:hideMark/>
          </w:tcPr>
          <w:p w14:paraId="22F13075" w14:textId="29D56B0F" w:rsidR="000143F6" w:rsidRPr="004C7E39" w:rsidRDefault="000143F6" w:rsidP="0065268C">
            <w:pPr>
              <w:rPr>
                <w:color w:val="000000"/>
                <w:sz w:val="22"/>
                <w:szCs w:val="22"/>
              </w:rPr>
            </w:pPr>
            <w:r w:rsidRPr="004C7E39">
              <w:rPr>
                <w:color w:val="000000"/>
                <w:sz w:val="22"/>
                <w:szCs w:val="22"/>
              </w:rPr>
              <w:t xml:space="preserve">Thu </w:t>
            </w:r>
            <w:r w:rsidR="006E1368" w:rsidRPr="004C7E39">
              <w:rPr>
                <w:color w:val="000000"/>
                <w:sz w:val="22"/>
                <w:szCs w:val="22"/>
              </w:rPr>
              <w:t xml:space="preserve">nhập thuần </w:t>
            </w:r>
            <w:r w:rsidRPr="004C7E39">
              <w:rPr>
                <w:color w:val="000000"/>
                <w:sz w:val="22"/>
                <w:szCs w:val="22"/>
              </w:rPr>
              <w:t>dịch vụ</w:t>
            </w:r>
            <w:r w:rsidR="006E1368" w:rsidRPr="004C7E39">
              <w:rPr>
                <w:color w:val="000000"/>
                <w:sz w:val="22"/>
                <w:szCs w:val="22"/>
              </w:rPr>
              <w:t xml:space="preserve"> (NFI)</w:t>
            </w:r>
            <w:r w:rsidRPr="004C7E39">
              <w:rPr>
                <w:color w:val="000000"/>
                <w:sz w:val="22"/>
                <w:szCs w:val="22"/>
              </w:rPr>
              <w:t xml:space="preserve"> YTD</w:t>
            </w:r>
          </w:p>
        </w:tc>
        <w:tc>
          <w:tcPr>
            <w:tcW w:w="1708" w:type="pct"/>
            <w:shd w:val="clear" w:color="auto" w:fill="auto"/>
            <w:hideMark/>
          </w:tcPr>
          <w:p w14:paraId="19DCB5CC" w14:textId="6F0A8530" w:rsidR="000143F6" w:rsidRPr="00617CE7" w:rsidRDefault="00F115B6" w:rsidP="0065268C">
            <w:pPr>
              <w:rPr>
                <w:color w:val="000000"/>
                <w:sz w:val="22"/>
                <w:szCs w:val="22"/>
              </w:rPr>
            </w:pPr>
            <w:r w:rsidRPr="00617CE7">
              <w:rPr>
                <w:color w:val="000000"/>
                <w:sz w:val="22"/>
                <w:szCs w:val="22"/>
              </w:rPr>
              <w:t xml:space="preserve">Tổng thu </w:t>
            </w:r>
            <w:r w:rsidR="006E1368" w:rsidRPr="00617CE7">
              <w:rPr>
                <w:color w:val="000000"/>
                <w:sz w:val="22"/>
                <w:szCs w:val="22"/>
              </w:rPr>
              <w:t xml:space="preserve">nhập thuần </w:t>
            </w:r>
            <w:r w:rsidRPr="00617CE7">
              <w:rPr>
                <w:color w:val="000000"/>
                <w:sz w:val="22"/>
                <w:szCs w:val="22"/>
              </w:rPr>
              <w:t xml:space="preserve">dịch vụ từ đầu năm đến </w:t>
            </w:r>
            <w:r w:rsidR="003212B8" w:rsidRPr="00617CE7">
              <w:rPr>
                <w:color w:val="000000"/>
                <w:sz w:val="22"/>
                <w:szCs w:val="22"/>
              </w:rPr>
              <w:t xml:space="preserve">tháng </w:t>
            </w:r>
            <w:r w:rsidRPr="00617CE7">
              <w:rPr>
                <w:color w:val="000000"/>
                <w:sz w:val="22"/>
                <w:szCs w:val="22"/>
              </w:rPr>
              <w:t>báo cáo</w:t>
            </w:r>
          </w:p>
        </w:tc>
        <w:tc>
          <w:tcPr>
            <w:tcW w:w="1886" w:type="pct"/>
            <w:shd w:val="clear" w:color="auto" w:fill="auto"/>
            <w:hideMark/>
          </w:tcPr>
          <w:p w14:paraId="32C1F502" w14:textId="28CBD275" w:rsidR="00F87263" w:rsidRPr="00617CE7" w:rsidRDefault="0069001E" w:rsidP="0069001E">
            <w:pPr>
              <w:rPr>
                <w:color w:val="000000"/>
                <w:sz w:val="22"/>
                <w:szCs w:val="22"/>
              </w:rPr>
            </w:pPr>
            <w:r w:rsidRPr="00617CE7">
              <w:rPr>
                <w:sz w:val="22"/>
                <w:szCs w:val="22"/>
              </w:rPr>
              <w:t xml:space="preserve">Lấy chỉ tiêu NFI (3) </w:t>
            </w:r>
            <w:r w:rsidRPr="00617CE7">
              <w:rPr>
                <w:color w:val="000000"/>
                <w:sz w:val="22"/>
                <w:szCs w:val="22"/>
              </w:rPr>
              <w:t>báo cáo KHTC011</w:t>
            </w:r>
            <w:r w:rsidR="001026B5" w:rsidRPr="00617CE7">
              <w:rPr>
                <w:color w:val="000000"/>
                <w:sz w:val="22"/>
                <w:szCs w:val="22"/>
              </w:rPr>
              <w:t xml:space="preserve"> (tổng KHCN, KHDN)</w:t>
            </w:r>
          </w:p>
          <w:p w14:paraId="43371CEA" w14:textId="7396A5DC" w:rsidR="00BC6062" w:rsidRPr="00617CE7" w:rsidRDefault="00BC6062" w:rsidP="0069001E">
            <w:pPr>
              <w:rPr>
                <w:color w:val="000000"/>
                <w:sz w:val="22"/>
                <w:szCs w:val="22"/>
              </w:rPr>
            </w:pPr>
            <w:r w:rsidRPr="00617CE7">
              <w:rPr>
                <w:color w:val="000000"/>
                <w:sz w:val="22"/>
                <w:szCs w:val="22"/>
              </w:rPr>
              <w:t>Thu nhập thuần dịch vụ (NFI) YTD = NFI tháng 1 + NFI tháng 2 + … + NFI tháng báo cáo</w:t>
            </w:r>
          </w:p>
        </w:tc>
      </w:tr>
      <w:tr w:rsidR="000143F6" w:rsidRPr="004C7E39" w14:paraId="7E9A5717" w14:textId="77777777" w:rsidTr="00D12B54">
        <w:trPr>
          <w:trHeight w:val="300"/>
        </w:trPr>
        <w:tc>
          <w:tcPr>
            <w:tcW w:w="240" w:type="pct"/>
            <w:shd w:val="clear" w:color="auto" w:fill="auto"/>
            <w:hideMark/>
          </w:tcPr>
          <w:p w14:paraId="71C6BA10" w14:textId="77777777" w:rsidR="000143F6" w:rsidRPr="004C7E39" w:rsidRDefault="000143F6" w:rsidP="0065268C">
            <w:pPr>
              <w:rPr>
                <w:color w:val="000000"/>
                <w:sz w:val="22"/>
                <w:szCs w:val="22"/>
              </w:rPr>
            </w:pPr>
            <w:r w:rsidRPr="004C7E39">
              <w:rPr>
                <w:color w:val="000000"/>
                <w:sz w:val="22"/>
                <w:szCs w:val="22"/>
              </w:rPr>
              <w:t>15</w:t>
            </w:r>
          </w:p>
        </w:tc>
        <w:tc>
          <w:tcPr>
            <w:tcW w:w="306" w:type="pct"/>
            <w:vMerge/>
            <w:hideMark/>
          </w:tcPr>
          <w:p w14:paraId="6FDCE8F4" w14:textId="77777777" w:rsidR="000143F6" w:rsidRPr="004C7E39" w:rsidRDefault="000143F6" w:rsidP="0065268C">
            <w:pPr>
              <w:rPr>
                <w:color w:val="000000"/>
                <w:sz w:val="22"/>
                <w:szCs w:val="22"/>
              </w:rPr>
            </w:pPr>
          </w:p>
        </w:tc>
        <w:tc>
          <w:tcPr>
            <w:tcW w:w="860" w:type="pct"/>
            <w:shd w:val="clear" w:color="auto" w:fill="auto"/>
            <w:hideMark/>
          </w:tcPr>
          <w:p w14:paraId="08E1BD46" w14:textId="7B78FA62" w:rsidR="000143F6" w:rsidRPr="004C7E39" w:rsidRDefault="000143F6" w:rsidP="0065268C">
            <w:pPr>
              <w:rPr>
                <w:color w:val="000000"/>
                <w:sz w:val="22"/>
                <w:szCs w:val="22"/>
              </w:rPr>
            </w:pPr>
            <w:r w:rsidRPr="004C7E39">
              <w:rPr>
                <w:color w:val="000000"/>
                <w:sz w:val="22"/>
                <w:szCs w:val="22"/>
              </w:rPr>
              <w:t xml:space="preserve">% HTKH Thu </w:t>
            </w:r>
            <w:r w:rsidR="006E1368" w:rsidRPr="004C7E39">
              <w:rPr>
                <w:color w:val="000000"/>
                <w:sz w:val="22"/>
                <w:szCs w:val="22"/>
              </w:rPr>
              <w:t xml:space="preserve">nhập thuần </w:t>
            </w:r>
            <w:r w:rsidRPr="004C7E39">
              <w:rPr>
                <w:color w:val="000000"/>
                <w:sz w:val="22"/>
                <w:szCs w:val="22"/>
              </w:rPr>
              <w:t>dịch vụ</w:t>
            </w:r>
          </w:p>
        </w:tc>
        <w:tc>
          <w:tcPr>
            <w:tcW w:w="1708" w:type="pct"/>
            <w:shd w:val="clear" w:color="auto" w:fill="auto"/>
            <w:hideMark/>
          </w:tcPr>
          <w:p w14:paraId="5726D7CE" w14:textId="62AEB744" w:rsidR="000143F6" w:rsidRPr="004C7E39" w:rsidRDefault="00012E44" w:rsidP="00C970E2">
            <w:pPr>
              <w:rPr>
                <w:color w:val="000000"/>
                <w:sz w:val="22"/>
                <w:szCs w:val="22"/>
              </w:rPr>
            </w:pPr>
            <w:r w:rsidRPr="004C7E39">
              <w:rPr>
                <w:color w:val="000000"/>
                <w:sz w:val="22"/>
                <w:szCs w:val="22"/>
              </w:rPr>
              <w:t xml:space="preserve">% HTKH = (Tổng </w:t>
            </w:r>
            <w:r w:rsidRPr="00C749E2">
              <w:rPr>
                <w:color w:val="000000"/>
                <w:sz w:val="22"/>
                <w:szCs w:val="22"/>
              </w:rPr>
              <w:t>thu</w:t>
            </w:r>
            <w:r w:rsidR="00C970E2" w:rsidRPr="00C749E2">
              <w:rPr>
                <w:color w:val="000000"/>
                <w:sz w:val="22"/>
                <w:szCs w:val="22"/>
              </w:rPr>
              <w:t xml:space="preserve"> nhập</w:t>
            </w:r>
            <w:r w:rsidRPr="00C749E2">
              <w:rPr>
                <w:color w:val="000000"/>
                <w:sz w:val="22"/>
                <w:szCs w:val="22"/>
              </w:rPr>
              <w:t xml:space="preserve"> </w:t>
            </w:r>
            <w:r w:rsidR="00C970E2" w:rsidRPr="00C749E2">
              <w:rPr>
                <w:color w:val="000000"/>
                <w:sz w:val="22"/>
                <w:szCs w:val="22"/>
              </w:rPr>
              <w:t>thuần</w:t>
            </w:r>
            <w:r w:rsidRPr="00C749E2">
              <w:rPr>
                <w:color w:val="000000"/>
                <w:sz w:val="22"/>
                <w:szCs w:val="22"/>
              </w:rPr>
              <w:t xml:space="preserve"> dịch vụ từ đầu năm đến </w:t>
            </w:r>
            <w:r w:rsidR="003212B8" w:rsidRPr="00C749E2">
              <w:rPr>
                <w:color w:val="000000"/>
                <w:sz w:val="22"/>
                <w:szCs w:val="22"/>
              </w:rPr>
              <w:t xml:space="preserve">tháng </w:t>
            </w:r>
            <w:r w:rsidRPr="00C749E2">
              <w:rPr>
                <w:color w:val="000000"/>
                <w:sz w:val="22"/>
                <w:szCs w:val="22"/>
              </w:rPr>
              <w:t xml:space="preserve">báo cáo) / (thu </w:t>
            </w:r>
            <w:r w:rsidR="00C970E2" w:rsidRPr="00C749E2">
              <w:rPr>
                <w:color w:val="000000"/>
                <w:sz w:val="22"/>
                <w:szCs w:val="22"/>
              </w:rPr>
              <w:t>nhập thuần</w:t>
            </w:r>
            <w:r w:rsidR="00C970E2">
              <w:rPr>
                <w:color w:val="000000"/>
                <w:sz w:val="22"/>
                <w:szCs w:val="22"/>
              </w:rPr>
              <w:t xml:space="preserve"> </w:t>
            </w:r>
            <w:r w:rsidRPr="004C7E39">
              <w:rPr>
                <w:color w:val="000000"/>
                <w:sz w:val="22"/>
                <w:szCs w:val="22"/>
              </w:rPr>
              <w:t>dịch vụ theo kế hoạch)</w:t>
            </w:r>
          </w:p>
        </w:tc>
        <w:tc>
          <w:tcPr>
            <w:tcW w:w="1886" w:type="pct"/>
            <w:shd w:val="clear" w:color="auto" w:fill="auto"/>
            <w:hideMark/>
          </w:tcPr>
          <w:p w14:paraId="0FD54F95" w14:textId="3C207263" w:rsidR="000143F6" w:rsidRPr="00C749E2" w:rsidRDefault="003228B1"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Tổng </w:t>
            </w:r>
            <w:r w:rsidRPr="00C749E2">
              <w:rPr>
                <w:rFonts w:ascii="Times New Roman" w:hAnsi="Times New Roman"/>
                <w:color w:val="000000"/>
              </w:rPr>
              <w:t xml:space="preserve">thu </w:t>
            </w:r>
            <w:r w:rsidR="00C970E2" w:rsidRPr="00C749E2">
              <w:rPr>
                <w:rFonts w:ascii="Times New Roman" w:hAnsi="Times New Roman"/>
                <w:color w:val="000000"/>
              </w:rPr>
              <w:t xml:space="preserve">nhập thuần </w:t>
            </w:r>
            <w:r w:rsidRPr="00C749E2">
              <w:rPr>
                <w:rFonts w:ascii="Times New Roman" w:hAnsi="Times New Roman"/>
                <w:color w:val="000000"/>
              </w:rPr>
              <w:t xml:space="preserve">dịch vụ từ đầu năm đến </w:t>
            </w:r>
            <w:r w:rsidR="0091682C" w:rsidRPr="00D044FF">
              <w:rPr>
                <w:rFonts w:ascii="Times New Roman" w:hAnsi="Times New Roman"/>
                <w:color w:val="000000"/>
              </w:rPr>
              <w:t>tháng</w:t>
            </w:r>
            <w:r w:rsidR="0091682C" w:rsidRPr="00C749E2">
              <w:rPr>
                <w:rFonts w:ascii="Times New Roman" w:hAnsi="Times New Roman"/>
                <w:color w:val="000000"/>
              </w:rPr>
              <w:t xml:space="preserve"> </w:t>
            </w:r>
            <w:r w:rsidRPr="00C749E2">
              <w:rPr>
                <w:rFonts w:ascii="Times New Roman" w:hAnsi="Times New Roman"/>
                <w:color w:val="000000"/>
              </w:rPr>
              <w:t>báo cáo = cột (14)</w:t>
            </w:r>
          </w:p>
          <w:p w14:paraId="0831EE94" w14:textId="34EB9B8F" w:rsidR="003228B1" w:rsidRPr="004C7E39" w:rsidRDefault="00C749E2" w:rsidP="008842F2">
            <w:pPr>
              <w:pStyle w:val="ListParagraph"/>
              <w:numPr>
                <w:ilvl w:val="0"/>
                <w:numId w:val="2"/>
              </w:numPr>
              <w:ind w:left="347"/>
              <w:rPr>
                <w:rFonts w:ascii="Times New Roman" w:hAnsi="Times New Roman"/>
                <w:color w:val="000000"/>
              </w:rPr>
            </w:pPr>
            <w:r>
              <w:rPr>
                <w:rFonts w:ascii="Times New Roman" w:hAnsi="Times New Roman"/>
                <w:color w:val="000000"/>
              </w:rPr>
              <w:t>T</w:t>
            </w:r>
            <w:r w:rsidR="003228B1" w:rsidRPr="00C749E2">
              <w:rPr>
                <w:rFonts w:ascii="Times New Roman" w:hAnsi="Times New Roman"/>
                <w:color w:val="000000"/>
              </w:rPr>
              <w:t xml:space="preserve">hu </w:t>
            </w:r>
            <w:r w:rsidR="00C970E2" w:rsidRPr="00C749E2">
              <w:rPr>
                <w:rFonts w:ascii="Times New Roman" w:hAnsi="Times New Roman"/>
                <w:color w:val="000000"/>
              </w:rPr>
              <w:t xml:space="preserve">nhập thuần </w:t>
            </w:r>
            <w:r w:rsidR="003228B1" w:rsidRPr="00C749E2">
              <w:rPr>
                <w:rFonts w:ascii="Times New Roman" w:hAnsi="Times New Roman"/>
                <w:color w:val="000000"/>
              </w:rPr>
              <w:t xml:space="preserve">dịch vụ theo kế hoạch lấy theo file </w:t>
            </w:r>
            <w:ins w:id="160" w:author="HUYNH THI NGOC TRAM" w:date="2022-09-18T21:58:00Z">
              <w:r w:rsidR="004D4406">
                <w:rPr>
                  <w:rFonts w:ascii="Times New Roman" w:hAnsi="Times New Roman"/>
                  <w:color w:val="000000"/>
                </w:rPr>
                <w:t xml:space="preserve">Kế hoạch </w:t>
              </w:r>
            </w:ins>
            <w:r w:rsidR="003228B1" w:rsidRPr="00C749E2">
              <w:rPr>
                <w:rFonts w:ascii="Times New Roman" w:hAnsi="Times New Roman"/>
                <w:color w:val="000000"/>
              </w:rPr>
              <w:t>được upload</w:t>
            </w:r>
            <w:ins w:id="161" w:author="HUYNH THI NGOC TRAM" w:date="2022-09-18T21:58:00Z">
              <w:r w:rsidR="004D4406">
                <w:rPr>
                  <w:rFonts w:ascii="Times New Roman" w:hAnsi="Times New Roman"/>
                  <w:color w:val="000000"/>
                </w:rPr>
                <w:t xml:space="preserve">, chỉ tiêu </w:t>
              </w:r>
            </w:ins>
            <w:ins w:id="162" w:author="HUYNH THI NGOC TRAM" w:date="2022-09-18T21:59:00Z">
              <w:r w:rsidR="004D4406">
                <w:rPr>
                  <w:rFonts w:ascii="Times New Roman" w:hAnsi="Times New Roman"/>
                  <w:color w:val="000000"/>
                </w:rPr>
                <w:t>“</w:t>
              </w:r>
            </w:ins>
            <w:ins w:id="163" w:author="HUYNH THI NGOC TRAM" w:date="2022-09-18T22:00:00Z">
              <w:r w:rsidR="004D4406">
                <w:rPr>
                  <w:rFonts w:ascii="Times New Roman" w:hAnsi="Times New Roman"/>
                  <w:color w:val="000000"/>
                </w:rPr>
                <w:t>NFI”</w:t>
              </w:r>
            </w:ins>
            <w:ins w:id="164" w:author="Nguyen Thi Thanh Truc" w:date="2023-03-31T11:41:00Z">
              <w:r w:rsidR="009F6AD4">
                <w:rPr>
                  <w:rFonts w:ascii="Times New Roman" w:hAnsi="Times New Roman"/>
                  <w:color w:val="000000"/>
                </w:rPr>
                <w:t xml:space="preserve"> , cột “Kế hoạch lũy </w:t>
              </w:r>
              <w:r w:rsidR="009F6AD4">
                <w:rPr>
                  <w:rFonts w:ascii="Times New Roman" w:hAnsi="Times New Roman"/>
                  <w:color w:val="000000"/>
                </w:rPr>
                <w:lastRenderedPageBreak/>
                <w:t>kế”</w:t>
              </w:r>
            </w:ins>
          </w:p>
        </w:tc>
      </w:tr>
      <w:tr w:rsidR="000143F6" w:rsidRPr="004C7E39" w14:paraId="7345696C" w14:textId="77777777" w:rsidTr="00D12B54">
        <w:trPr>
          <w:trHeight w:val="600"/>
        </w:trPr>
        <w:tc>
          <w:tcPr>
            <w:tcW w:w="240" w:type="pct"/>
            <w:shd w:val="clear" w:color="auto" w:fill="auto"/>
            <w:hideMark/>
          </w:tcPr>
          <w:p w14:paraId="020BF775" w14:textId="77777777" w:rsidR="000143F6" w:rsidRPr="004C7E39" w:rsidRDefault="000143F6" w:rsidP="0065268C">
            <w:pPr>
              <w:rPr>
                <w:color w:val="000000"/>
                <w:sz w:val="22"/>
                <w:szCs w:val="22"/>
              </w:rPr>
            </w:pPr>
            <w:r w:rsidRPr="004C7E39">
              <w:rPr>
                <w:color w:val="000000"/>
                <w:sz w:val="22"/>
                <w:szCs w:val="22"/>
              </w:rPr>
              <w:lastRenderedPageBreak/>
              <w:t>16</w:t>
            </w:r>
          </w:p>
        </w:tc>
        <w:tc>
          <w:tcPr>
            <w:tcW w:w="306" w:type="pct"/>
            <w:vMerge/>
            <w:hideMark/>
          </w:tcPr>
          <w:p w14:paraId="2020FEC6" w14:textId="77777777" w:rsidR="000143F6" w:rsidRPr="004C7E39" w:rsidRDefault="000143F6" w:rsidP="0065268C">
            <w:pPr>
              <w:rPr>
                <w:color w:val="000000"/>
                <w:sz w:val="22"/>
                <w:szCs w:val="22"/>
              </w:rPr>
            </w:pPr>
          </w:p>
        </w:tc>
        <w:tc>
          <w:tcPr>
            <w:tcW w:w="860" w:type="pct"/>
            <w:shd w:val="clear" w:color="auto" w:fill="auto"/>
            <w:hideMark/>
          </w:tcPr>
          <w:p w14:paraId="2CDABF69" w14:textId="6B2A7CEE" w:rsidR="000143F6" w:rsidRPr="004C7E39" w:rsidRDefault="000143F6" w:rsidP="0065268C">
            <w:pPr>
              <w:rPr>
                <w:color w:val="000000"/>
                <w:sz w:val="22"/>
                <w:szCs w:val="22"/>
              </w:rPr>
            </w:pPr>
            <w:r w:rsidRPr="004C7E39">
              <w:rPr>
                <w:color w:val="000000"/>
                <w:sz w:val="22"/>
                <w:szCs w:val="22"/>
              </w:rPr>
              <w:t xml:space="preserve">YTD Xu hướng tăng trưởng thu </w:t>
            </w:r>
            <w:r w:rsidR="00FA3100" w:rsidRPr="004C7E39">
              <w:rPr>
                <w:color w:val="000000"/>
                <w:sz w:val="22"/>
                <w:szCs w:val="22"/>
              </w:rPr>
              <w:t xml:space="preserve">nhập thuần </w:t>
            </w:r>
            <w:r w:rsidRPr="004C7E39">
              <w:rPr>
                <w:color w:val="000000"/>
                <w:sz w:val="22"/>
                <w:szCs w:val="22"/>
              </w:rPr>
              <w:t>dịch vụ</w:t>
            </w:r>
          </w:p>
        </w:tc>
        <w:tc>
          <w:tcPr>
            <w:tcW w:w="1708" w:type="pct"/>
            <w:shd w:val="clear" w:color="auto" w:fill="auto"/>
            <w:hideMark/>
          </w:tcPr>
          <w:p w14:paraId="5EEDE294" w14:textId="3AE06A8A" w:rsidR="000143F6" w:rsidRPr="004C7E39" w:rsidRDefault="003212B8" w:rsidP="0065268C">
            <w:pPr>
              <w:rPr>
                <w:color w:val="000000"/>
                <w:sz w:val="22"/>
                <w:szCs w:val="22"/>
              </w:rPr>
            </w:pPr>
            <w:r w:rsidRPr="004C7E39">
              <w:rPr>
                <w:color w:val="000000"/>
                <w:sz w:val="22"/>
                <w:szCs w:val="22"/>
              </w:rPr>
              <w:t xml:space="preserve">= Tổng </w:t>
            </w:r>
            <w:r w:rsidR="00FC3D4A" w:rsidRPr="004C7E39">
              <w:rPr>
                <w:color w:val="000000"/>
                <w:sz w:val="22"/>
                <w:szCs w:val="22"/>
              </w:rPr>
              <w:t xml:space="preserve">thu nhập thuần </w:t>
            </w:r>
            <w:r w:rsidRPr="004C7E39">
              <w:rPr>
                <w:color w:val="000000"/>
                <w:sz w:val="22"/>
                <w:szCs w:val="22"/>
              </w:rPr>
              <w:t xml:space="preserve">dịch vụ từ đầu năm đến tháng báo cáo - Tổng </w:t>
            </w:r>
            <w:r w:rsidR="00FC3D4A" w:rsidRPr="004C7E39">
              <w:rPr>
                <w:color w:val="000000"/>
                <w:sz w:val="22"/>
                <w:szCs w:val="22"/>
              </w:rPr>
              <w:t xml:space="preserve">thu nhập thuần </w:t>
            </w:r>
            <w:r w:rsidRPr="004C7E39">
              <w:rPr>
                <w:color w:val="000000"/>
                <w:sz w:val="22"/>
                <w:szCs w:val="22"/>
              </w:rPr>
              <w:t>dịch vụ từ đầu năm đến tháng trước</w:t>
            </w:r>
          </w:p>
        </w:tc>
        <w:tc>
          <w:tcPr>
            <w:tcW w:w="1886" w:type="pct"/>
            <w:shd w:val="clear" w:color="auto" w:fill="auto"/>
            <w:hideMark/>
          </w:tcPr>
          <w:p w14:paraId="10EC717F" w14:textId="73EB707F" w:rsidR="000143F6" w:rsidRPr="004C7E39" w:rsidRDefault="003212B8"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Tổng </w:t>
            </w:r>
            <w:r w:rsidR="00FC3D4A" w:rsidRPr="004C7E39">
              <w:rPr>
                <w:rFonts w:ascii="Times New Roman" w:hAnsi="Times New Roman"/>
                <w:color w:val="000000"/>
              </w:rPr>
              <w:t xml:space="preserve">thu nhập thuần </w:t>
            </w:r>
            <w:r w:rsidRPr="004C7E39">
              <w:rPr>
                <w:rFonts w:ascii="Times New Roman" w:hAnsi="Times New Roman"/>
                <w:color w:val="000000"/>
              </w:rPr>
              <w:t>dịch vụ từ đầu năm đến tháng báo cáo = cột (14)</w:t>
            </w:r>
          </w:p>
          <w:p w14:paraId="671A33E3" w14:textId="2A47A589" w:rsidR="003212B8" w:rsidRPr="004C7E39" w:rsidRDefault="003212B8"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Cách lấy tổng </w:t>
            </w:r>
            <w:r w:rsidR="00FC3D4A" w:rsidRPr="004C7E39">
              <w:rPr>
                <w:rFonts w:ascii="Times New Roman" w:hAnsi="Times New Roman"/>
                <w:color w:val="000000"/>
              </w:rPr>
              <w:t xml:space="preserve">thu nhập thuần </w:t>
            </w:r>
            <w:r w:rsidRPr="004C7E39">
              <w:rPr>
                <w:rFonts w:ascii="Times New Roman" w:hAnsi="Times New Roman"/>
                <w:color w:val="000000"/>
              </w:rPr>
              <w:t>dịch vụ từ đầu năm đến tháng trước tương tự cột (14) nhưng khác khoảng thời gian</w:t>
            </w:r>
          </w:p>
        </w:tc>
      </w:tr>
      <w:tr w:rsidR="000143F6" w:rsidRPr="004C7E39" w14:paraId="11856CBB" w14:textId="77777777" w:rsidTr="00D12B54">
        <w:trPr>
          <w:trHeight w:val="300"/>
        </w:trPr>
        <w:tc>
          <w:tcPr>
            <w:tcW w:w="240" w:type="pct"/>
            <w:shd w:val="clear" w:color="auto" w:fill="auto"/>
            <w:hideMark/>
          </w:tcPr>
          <w:p w14:paraId="48EA4BE5" w14:textId="77777777" w:rsidR="000143F6" w:rsidRPr="004C7E39" w:rsidRDefault="000143F6" w:rsidP="0065268C">
            <w:pPr>
              <w:rPr>
                <w:color w:val="000000"/>
                <w:sz w:val="22"/>
                <w:szCs w:val="22"/>
              </w:rPr>
            </w:pPr>
            <w:r w:rsidRPr="004C7E39">
              <w:rPr>
                <w:color w:val="000000"/>
                <w:sz w:val="22"/>
                <w:szCs w:val="22"/>
              </w:rPr>
              <w:t>17</w:t>
            </w:r>
          </w:p>
        </w:tc>
        <w:tc>
          <w:tcPr>
            <w:tcW w:w="306" w:type="pct"/>
            <w:vMerge w:val="restart"/>
            <w:shd w:val="clear" w:color="auto" w:fill="auto"/>
            <w:hideMark/>
          </w:tcPr>
          <w:p w14:paraId="5F6E6D2D" w14:textId="77777777" w:rsidR="000143F6" w:rsidRPr="004C7E39" w:rsidRDefault="000143F6" w:rsidP="0065268C">
            <w:pPr>
              <w:rPr>
                <w:color w:val="000000"/>
                <w:sz w:val="22"/>
                <w:szCs w:val="22"/>
              </w:rPr>
            </w:pPr>
            <w:r w:rsidRPr="004C7E39">
              <w:rPr>
                <w:color w:val="000000"/>
                <w:sz w:val="22"/>
                <w:szCs w:val="22"/>
              </w:rPr>
              <w:t>Tăng trưởng lợi nhuận</w:t>
            </w:r>
          </w:p>
        </w:tc>
        <w:tc>
          <w:tcPr>
            <w:tcW w:w="860" w:type="pct"/>
            <w:shd w:val="clear" w:color="auto" w:fill="auto"/>
            <w:hideMark/>
          </w:tcPr>
          <w:p w14:paraId="2A5F4126" w14:textId="77777777" w:rsidR="000143F6" w:rsidRPr="004C7E39" w:rsidRDefault="000143F6" w:rsidP="0065268C">
            <w:pPr>
              <w:rPr>
                <w:color w:val="000000"/>
                <w:sz w:val="22"/>
                <w:szCs w:val="22"/>
              </w:rPr>
            </w:pPr>
            <w:r w:rsidRPr="004C7E39">
              <w:rPr>
                <w:color w:val="000000"/>
                <w:sz w:val="22"/>
                <w:szCs w:val="22"/>
              </w:rPr>
              <w:t>Lợi nhuận YTD</w:t>
            </w:r>
          </w:p>
        </w:tc>
        <w:tc>
          <w:tcPr>
            <w:tcW w:w="1708" w:type="pct"/>
            <w:shd w:val="clear" w:color="auto" w:fill="auto"/>
            <w:hideMark/>
          </w:tcPr>
          <w:p w14:paraId="23531491" w14:textId="6BFD89D7" w:rsidR="000143F6" w:rsidRPr="004C7E39" w:rsidRDefault="00B60757" w:rsidP="0065268C">
            <w:pPr>
              <w:rPr>
                <w:color w:val="000000"/>
                <w:sz w:val="22"/>
                <w:szCs w:val="22"/>
              </w:rPr>
            </w:pPr>
            <w:r w:rsidRPr="004C7E39">
              <w:rPr>
                <w:color w:val="000000"/>
                <w:sz w:val="22"/>
                <w:szCs w:val="22"/>
              </w:rPr>
              <w:t>Tổng lợi nhuận từ đầu năm đến tháng báo cáo</w:t>
            </w:r>
          </w:p>
        </w:tc>
        <w:tc>
          <w:tcPr>
            <w:tcW w:w="1886" w:type="pct"/>
            <w:shd w:val="clear" w:color="auto" w:fill="auto"/>
            <w:hideMark/>
          </w:tcPr>
          <w:p w14:paraId="4548B646" w14:textId="7E93B2AC" w:rsidR="000143F6" w:rsidRPr="004C7E39" w:rsidRDefault="002C2C98" w:rsidP="00FC55C5">
            <w:pPr>
              <w:rPr>
                <w:color w:val="000000"/>
              </w:rPr>
            </w:pPr>
            <w:r w:rsidRPr="004C7E39">
              <w:rPr>
                <w:color w:val="000000"/>
                <w:sz w:val="22"/>
                <w:szCs w:val="22"/>
              </w:rPr>
              <w:t>B</w:t>
            </w:r>
            <w:r w:rsidR="005F77EC">
              <w:rPr>
                <w:color w:val="000000"/>
                <w:sz w:val="22"/>
                <w:szCs w:val="22"/>
              </w:rPr>
              <w:t xml:space="preserve">áo cáo </w:t>
            </w:r>
            <w:r w:rsidRPr="004C7E39">
              <w:rPr>
                <w:color w:val="000000"/>
                <w:sz w:val="22"/>
                <w:szCs w:val="22"/>
              </w:rPr>
              <w:t xml:space="preserve">KHTC011_Báo cáo thu nhập – chi phí </w:t>
            </w:r>
            <w:r w:rsidR="00B60757" w:rsidRPr="004C7E39">
              <w:rPr>
                <w:color w:val="000000"/>
                <w:sz w:val="22"/>
                <w:szCs w:val="22"/>
              </w:rPr>
              <w:t xml:space="preserve">Lấy cột </w:t>
            </w:r>
            <w:r w:rsidRPr="004C7E39">
              <w:rPr>
                <w:color w:val="000000"/>
                <w:sz w:val="22"/>
                <w:szCs w:val="22"/>
              </w:rPr>
              <w:t xml:space="preserve">“LỢI NHUẬN HOÀN THÀNH KẾ HOẠCH” </w:t>
            </w:r>
          </w:p>
        </w:tc>
      </w:tr>
      <w:tr w:rsidR="000143F6" w:rsidRPr="004C7E39" w14:paraId="6ABEFA60" w14:textId="77777777" w:rsidTr="00D12B54">
        <w:trPr>
          <w:trHeight w:val="300"/>
        </w:trPr>
        <w:tc>
          <w:tcPr>
            <w:tcW w:w="240" w:type="pct"/>
            <w:shd w:val="clear" w:color="auto" w:fill="auto"/>
            <w:hideMark/>
          </w:tcPr>
          <w:p w14:paraId="46A8F87B" w14:textId="77777777" w:rsidR="000143F6" w:rsidRPr="004C7E39" w:rsidRDefault="000143F6" w:rsidP="0065268C">
            <w:pPr>
              <w:rPr>
                <w:color w:val="000000"/>
                <w:sz w:val="22"/>
                <w:szCs w:val="22"/>
              </w:rPr>
            </w:pPr>
            <w:r w:rsidRPr="004C7E39">
              <w:rPr>
                <w:color w:val="000000"/>
                <w:sz w:val="22"/>
                <w:szCs w:val="22"/>
              </w:rPr>
              <w:t>18</w:t>
            </w:r>
          </w:p>
        </w:tc>
        <w:tc>
          <w:tcPr>
            <w:tcW w:w="306" w:type="pct"/>
            <w:vMerge/>
            <w:hideMark/>
          </w:tcPr>
          <w:p w14:paraId="5B516983" w14:textId="77777777" w:rsidR="000143F6" w:rsidRPr="004C7E39" w:rsidRDefault="000143F6" w:rsidP="0065268C">
            <w:pPr>
              <w:rPr>
                <w:color w:val="000000"/>
                <w:sz w:val="22"/>
                <w:szCs w:val="22"/>
              </w:rPr>
            </w:pPr>
          </w:p>
        </w:tc>
        <w:tc>
          <w:tcPr>
            <w:tcW w:w="860" w:type="pct"/>
            <w:shd w:val="clear" w:color="auto" w:fill="auto"/>
            <w:hideMark/>
          </w:tcPr>
          <w:p w14:paraId="5D49B6D5" w14:textId="38B64D5A" w:rsidR="000143F6" w:rsidRPr="004C7E39" w:rsidRDefault="000143F6" w:rsidP="0065268C">
            <w:pPr>
              <w:rPr>
                <w:color w:val="000000"/>
                <w:sz w:val="22"/>
                <w:szCs w:val="22"/>
              </w:rPr>
            </w:pPr>
            <w:r w:rsidRPr="004C7E39">
              <w:rPr>
                <w:color w:val="000000"/>
                <w:sz w:val="22"/>
                <w:szCs w:val="22"/>
              </w:rPr>
              <w:t>% HTKH Lợi Nhuận YTD</w:t>
            </w:r>
          </w:p>
        </w:tc>
        <w:tc>
          <w:tcPr>
            <w:tcW w:w="1708" w:type="pct"/>
            <w:shd w:val="clear" w:color="auto" w:fill="auto"/>
            <w:hideMark/>
          </w:tcPr>
          <w:p w14:paraId="6FF7E6F6" w14:textId="680A497D" w:rsidR="000143F6" w:rsidRPr="004C7E39" w:rsidRDefault="00147BD1" w:rsidP="0065268C">
            <w:pPr>
              <w:rPr>
                <w:color w:val="000000"/>
                <w:sz w:val="22"/>
                <w:szCs w:val="22"/>
              </w:rPr>
            </w:pPr>
            <w:r w:rsidRPr="004C7E39">
              <w:rPr>
                <w:color w:val="000000"/>
                <w:sz w:val="22"/>
                <w:szCs w:val="22"/>
              </w:rPr>
              <w:t>% HTKH = (Tổng lợi nhuận từ đầu năm đến tháng báo cáo) / (lợi nhuận theo kế hoạch)</w:t>
            </w:r>
          </w:p>
        </w:tc>
        <w:tc>
          <w:tcPr>
            <w:tcW w:w="1886" w:type="pct"/>
            <w:shd w:val="clear" w:color="auto" w:fill="auto"/>
            <w:hideMark/>
          </w:tcPr>
          <w:p w14:paraId="2FDECBDB" w14:textId="5CEBF1A7" w:rsidR="00147BD1" w:rsidRPr="004C7E39" w:rsidRDefault="00147BD1"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Tổng lợi nhuận từ đầu năm đến ngày báo cáo = cột (17)</w:t>
            </w:r>
          </w:p>
          <w:p w14:paraId="1464668D" w14:textId="0028F169" w:rsidR="000143F6" w:rsidRPr="004C7E39" w:rsidRDefault="00147BD1"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Lợi nhuận theo kế hoạch lấy theo file được upload</w:t>
            </w:r>
            <w:ins w:id="165" w:author="Nguyen Thi Thanh Truc" w:date="2023-03-31T11:41:00Z">
              <w:r w:rsidR="009F6AD4">
                <w:rPr>
                  <w:rFonts w:ascii="Times New Roman" w:hAnsi="Times New Roman"/>
                  <w:color w:val="000000"/>
                </w:rPr>
                <w:t>, chỉ tiêu “</w:t>
              </w:r>
            </w:ins>
            <w:ins w:id="166" w:author="Nguyen Thi Thanh Truc" w:date="2023-03-31T11:43:00Z">
              <w:r w:rsidR="009F6AD4">
                <w:rPr>
                  <w:rFonts w:ascii="Times New Roman" w:hAnsi="Times New Roman"/>
                  <w:color w:val="000000"/>
                </w:rPr>
                <w:t>Lợi nhuận trước thuế”</w:t>
              </w:r>
            </w:ins>
            <w:ins w:id="167" w:author="Nguyen Thi Thanh Truc" w:date="2023-03-31T11:41:00Z">
              <w:r w:rsidR="009F6AD4">
                <w:rPr>
                  <w:rFonts w:ascii="Times New Roman" w:hAnsi="Times New Roman"/>
                  <w:color w:val="000000"/>
                </w:rPr>
                <w:t>, cột “Kế hoạch lũy kế”</w:t>
              </w:r>
            </w:ins>
          </w:p>
        </w:tc>
      </w:tr>
      <w:tr w:rsidR="000143F6" w:rsidRPr="004C7E39" w14:paraId="0944CC8A" w14:textId="77777777" w:rsidTr="00D12B54">
        <w:trPr>
          <w:trHeight w:val="300"/>
        </w:trPr>
        <w:tc>
          <w:tcPr>
            <w:tcW w:w="240" w:type="pct"/>
            <w:shd w:val="clear" w:color="auto" w:fill="auto"/>
            <w:hideMark/>
          </w:tcPr>
          <w:p w14:paraId="3B9815D5" w14:textId="77777777" w:rsidR="000143F6" w:rsidRPr="004C7E39" w:rsidRDefault="000143F6" w:rsidP="0065268C">
            <w:pPr>
              <w:rPr>
                <w:color w:val="000000"/>
                <w:sz w:val="22"/>
                <w:szCs w:val="22"/>
              </w:rPr>
            </w:pPr>
            <w:r w:rsidRPr="004C7E39">
              <w:rPr>
                <w:color w:val="000000"/>
                <w:sz w:val="22"/>
                <w:szCs w:val="22"/>
              </w:rPr>
              <w:t>19</w:t>
            </w:r>
          </w:p>
        </w:tc>
        <w:tc>
          <w:tcPr>
            <w:tcW w:w="306" w:type="pct"/>
            <w:vMerge/>
            <w:hideMark/>
          </w:tcPr>
          <w:p w14:paraId="548A67DE" w14:textId="77777777" w:rsidR="000143F6" w:rsidRPr="004C7E39" w:rsidRDefault="000143F6" w:rsidP="0065268C">
            <w:pPr>
              <w:rPr>
                <w:color w:val="000000"/>
                <w:sz w:val="22"/>
                <w:szCs w:val="22"/>
              </w:rPr>
            </w:pPr>
          </w:p>
        </w:tc>
        <w:tc>
          <w:tcPr>
            <w:tcW w:w="860" w:type="pct"/>
            <w:shd w:val="clear" w:color="auto" w:fill="auto"/>
            <w:hideMark/>
          </w:tcPr>
          <w:p w14:paraId="5CBF812B" w14:textId="44C253F5" w:rsidR="000143F6" w:rsidRPr="004C7E39" w:rsidRDefault="000143F6" w:rsidP="0065268C">
            <w:pPr>
              <w:rPr>
                <w:color w:val="000000"/>
                <w:sz w:val="22"/>
                <w:szCs w:val="22"/>
              </w:rPr>
            </w:pPr>
            <w:r w:rsidRPr="004C7E39">
              <w:rPr>
                <w:color w:val="000000"/>
                <w:sz w:val="22"/>
                <w:szCs w:val="22"/>
              </w:rPr>
              <w:t>Xu hướng tăng trưởng lợi nhuận</w:t>
            </w:r>
          </w:p>
        </w:tc>
        <w:tc>
          <w:tcPr>
            <w:tcW w:w="1708" w:type="pct"/>
            <w:shd w:val="clear" w:color="auto" w:fill="auto"/>
            <w:hideMark/>
          </w:tcPr>
          <w:p w14:paraId="39CB4070" w14:textId="55E61C42" w:rsidR="000143F6" w:rsidRPr="004C7E39" w:rsidRDefault="009E3B4C" w:rsidP="0065268C">
            <w:pPr>
              <w:rPr>
                <w:color w:val="000000"/>
                <w:sz w:val="22"/>
                <w:szCs w:val="22"/>
              </w:rPr>
            </w:pPr>
            <w:r w:rsidRPr="004C7E39">
              <w:rPr>
                <w:color w:val="000000"/>
                <w:sz w:val="22"/>
                <w:szCs w:val="22"/>
              </w:rPr>
              <w:t>= Tổng lợi nhuận từ đầu năm đến tháng báo cáo - Tổng lợi nhuận từ đầu năm đến tháng trước</w:t>
            </w:r>
          </w:p>
        </w:tc>
        <w:tc>
          <w:tcPr>
            <w:tcW w:w="1886" w:type="pct"/>
            <w:shd w:val="clear" w:color="auto" w:fill="auto"/>
            <w:hideMark/>
          </w:tcPr>
          <w:p w14:paraId="4E0F59DC" w14:textId="77777777" w:rsidR="000143F6" w:rsidRPr="004C7E39" w:rsidRDefault="009E3B4C"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Tổng lợi nhuận từ đầu năm đến tháng báo cáo = cột (17)</w:t>
            </w:r>
          </w:p>
          <w:p w14:paraId="4573DF28" w14:textId="65539142" w:rsidR="009E3B4C" w:rsidRPr="004C7E39" w:rsidRDefault="009E3B4C" w:rsidP="008842F2">
            <w:pPr>
              <w:pStyle w:val="ListParagraph"/>
              <w:numPr>
                <w:ilvl w:val="0"/>
                <w:numId w:val="2"/>
              </w:numPr>
              <w:ind w:left="347"/>
              <w:rPr>
                <w:rFonts w:ascii="Times New Roman" w:hAnsi="Times New Roman"/>
                <w:color w:val="000000"/>
              </w:rPr>
            </w:pPr>
            <w:r w:rsidRPr="004C7E39">
              <w:rPr>
                <w:rFonts w:ascii="Times New Roman" w:hAnsi="Times New Roman"/>
                <w:color w:val="000000"/>
              </w:rPr>
              <w:t>Cách lấy tổng lợi nhuận từ đầu năm đến tháng trước tương tự cột (17) nhưng khác khoảng thời gian</w:t>
            </w:r>
          </w:p>
        </w:tc>
      </w:tr>
    </w:tbl>
    <w:p w14:paraId="6FE6C19F" w14:textId="77777777" w:rsidR="007B4A1E" w:rsidRPr="004C7E39" w:rsidRDefault="007B4A1E" w:rsidP="007B4A1E"/>
    <w:p w14:paraId="56302CA0" w14:textId="77777777" w:rsidR="007B4A1E" w:rsidRPr="004C7E39" w:rsidRDefault="007B4A1E" w:rsidP="007B4A1E"/>
    <w:p w14:paraId="763BD08C" w14:textId="42FCD212" w:rsidR="003B7EC1" w:rsidRPr="004C7E39" w:rsidRDefault="003B7EC1" w:rsidP="004F52DC">
      <w:pPr>
        <w:pStyle w:val="Heading3"/>
      </w:pPr>
      <w:bookmarkStart w:id="168" w:name="_Toc112072806"/>
      <w:r w:rsidRPr="004C7E39">
        <w:t>KHTC007 – Báo cáo khoản vay, gửi lớn</w:t>
      </w:r>
      <w:bookmarkEnd w:id="168"/>
    </w:p>
    <w:p w14:paraId="6FBC8810" w14:textId="60A053E7" w:rsidR="003B7EC1" w:rsidRPr="004C7E39" w:rsidRDefault="003B7EC1" w:rsidP="003B7EC1">
      <w:pPr>
        <w:pStyle w:val="Heading4"/>
        <w:rPr>
          <w:rFonts w:cs="Times New Roman"/>
          <w:b/>
          <w:bCs/>
        </w:rPr>
      </w:pPr>
      <w:r w:rsidRPr="004C7E39">
        <w:rPr>
          <w:rFonts w:cs="Times New Roman"/>
          <w:b/>
          <w:bCs/>
        </w:rPr>
        <w:t>Mẫu báo cáo</w:t>
      </w:r>
    </w:p>
    <w:p w14:paraId="2EBCBBBC" w14:textId="0525ADD9" w:rsidR="003B7EC1" w:rsidRPr="00D044FF" w:rsidRDefault="005710AD" w:rsidP="003B7EC1">
      <w:pPr>
        <w:pStyle w:val="ListParagraph"/>
        <w:numPr>
          <w:ilvl w:val="0"/>
          <w:numId w:val="2"/>
        </w:numPr>
        <w:rPr>
          <w:rFonts w:ascii="Times New Roman" w:hAnsi="Times New Roman"/>
          <w:sz w:val="20"/>
          <w:szCs w:val="20"/>
          <w:lang w:val="en-GB"/>
        </w:rPr>
      </w:pPr>
      <w:r w:rsidRPr="004C7E39">
        <w:rPr>
          <w:rFonts w:ascii="Times New Roman" w:hAnsi="Times New Roman"/>
          <w:sz w:val="20"/>
          <w:szCs w:val="20"/>
          <w:lang w:val="en-GB"/>
        </w:rPr>
        <w:t xml:space="preserve">1. </w:t>
      </w:r>
      <w:r w:rsidR="003B7EC1" w:rsidRPr="004C7E39">
        <w:rPr>
          <w:rFonts w:ascii="Times New Roman" w:hAnsi="Times New Roman"/>
          <w:sz w:val="20"/>
          <w:szCs w:val="20"/>
          <w:lang w:val="en-GB"/>
        </w:rPr>
        <w:t xml:space="preserve">Dư nợ BQ YTD </w:t>
      </w:r>
    </w:p>
    <w:tbl>
      <w:tblPr>
        <w:tblStyle w:val="TableGrid"/>
        <w:tblW w:w="5000" w:type="pct"/>
        <w:tblLook w:val="04A0" w:firstRow="1" w:lastRow="0" w:firstColumn="1" w:lastColumn="0" w:noHBand="0" w:noVBand="1"/>
      </w:tblPr>
      <w:tblGrid>
        <w:gridCol w:w="1316"/>
        <w:gridCol w:w="1899"/>
        <w:gridCol w:w="1614"/>
        <w:gridCol w:w="1207"/>
        <w:gridCol w:w="1207"/>
        <w:gridCol w:w="2423"/>
        <w:gridCol w:w="2859"/>
        <w:gridCol w:w="1829"/>
      </w:tblGrid>
      <w:tr w:rsidR="004E6685" w:rsidRPr="004C7E39" w14:paraId="5545B32E" w14:textId="77777777" w:rsidTr="004E6685">
        <w:trPr>
          <w:trHeight w:val="503"/>
        </w:trPr>
        <w:tc>
          <w:tcPr>
            <w:tcW w:w="458" w:type="pct"/>
            <w:shd w:val="clear" w:color="auto" w:fill="002060"/>
            <w:hideMark/>
          </w:tcPr>
          <w:p w14:paraId="507D102C" w14:textId="77777777" w:rsidR="004E6685" w:rsidRPr="004C7E39" w:rsidRDefault="004E6685">
            <w:pPr>
              <w:rPr>
                <w:b/>
                <w:bCs/>
                <w:sz w:val="20"/>
                <w:szCs w:val="20"/>
              </w:rPr>
            </w:pPr>
            <w:r w:rsidRPr="004C7E39">
              <w:rPr>
                <w:b/>
                <w:bCs/>
                <w:sz w:val="20"/>
                <w:szCs w:val="20"/>
              </w:rPr>
              <w:lastRenderedPageBreak/>
              <w:t>ĐƠN VỊ</w:t>
            </w:r>
          </w:p>
        </w:tc>
        <w:tc>
          <w:tcPr>
            <w:tcW w:w="661" w:type="pct"/>
            <w:shd w:val="clear" w:color="auto" w:fill="002060"/>
            <w:hideMark/>
          </w:tcPr>
          <w:p w14:paraId="68E252E8" w14:textId="77777777" w:rsidR="004E6685" w:rsidRPr="004C7E39" w:rsidRDefault="004E6685">
            <w:pPr>
              <w:rPr>
                <w:b/>
                <w:bCs/>
                <w:sz w:val="20"/>
                <w:szCs w:val="20"/>
              </w:rPr>
            </w:pPr>
            <w:r w:rsidRPr="004C7E39">
              <w:rPr>
                <w:b/>
                <w:bCs/>
                <w:sz w:val="20"/>
                <w:szCs w:val="20"/>
              </w:rPr>
              <w:t>TÊN ĐƠN VỊ</w:t>
            </w:r>
          </w:p>
        </w:tc>
        <w:tc>
          <w:tcPr>
            <w:tcW w:w="562" w:type="pct"/>
            <w:shd w:val="clear" w:color="auto" w:fill="002060"/>
            <w:hideMark/>
          </w:tcPr>
          <w:p w14:paraId="4D936FD6" w14:textId="77777777" w:rsidR="004E6685" w:rsidRPr="004C7E39" w:rsidRDefault="004E6685">
            <w:pPr>
              <w:rPr>
                <w:b/>
                <w:bCs/>
                <w:sz w:val="20"/>
                <w:szCs w:val="20"/>
              </w:rPr>
            </w:pPr>
            <w:r w:rsidRPr="004C7E39">
              <w:rPr>
                <w:b/>
                <w:bCs/>
                <w:sz w:val="20"/>
                <w:szCs w:val="20"/>
              </w:rPr>
              <w:t>KHU VỰC</w:t>
            </w:r>
          </w:p>
        </w:tc>
        <w:tc>
          <w:tcPr>
            <w:tcW w:w="420" w:type="pct"/>
            <w:shd w:val="clear" w:color="auto" w:fill="002060"/>
          </w:tcPr>
          <w:p w14:paraId="1454EAC8" w14:textId="55123AD6" w:rsidR="004E6685" w:rsidRPr="004C7E39" w:rsidRDefault="004E6685">
            <w:pPr>
              <w:rPr>
                <w:b/>
                <w:bCs/>
                <w:sz w:val="20"/>
                <w:szCs w:val="20"/>
              </w:rPr>
            </w:pPr>
            <w:r>
              <w:rPr>
                <w:b/>
                <w:bCs/>
                <w:sz w:val="20"/>
                <w:szCs w:val="20"/>
              </w:rPr>
              <w:t>Loại khách hàng</w:t>
            </w:r>
          </w:p>
        </w:tc>
        <w:tc>
          <w:tcPr>
            <w:tcW w:w="420" w:type="pct"/>
            <w:shd w:val="clear" w:color="auto" w:fill="002060"/>
            <w:hideMark/>
          </w:tcPr>
          <w:p w14:paraId="2C36519D" w14:textId="48B9A0A6" w:rsidR="004E6685" w:rsidRPr="004C7E39" w:rsidRDefault="004E6685">
            <w:pPr>
              <w:rPr>
                <w:b/>
                <w:bCs/>
                <w:sz w:val="20"/>
                <w:szCs w:val="20"/>
              </w:rPr>
            </w:pPr>
            <w:r w:rsidRPr="004C7E39">
              <w:rPr>
                <w:b/>
                <w:bCs/>
                <w:sz w:val="20"/>
                <w:szCs w:val="20"/>
              </w:rPr>
              <w:t>THÁNG</w:t>
            </w:r>
          </w:p>
        </w:tc>
        <w:tc>
          <w:tcPr>
            <w:tcW w:w="844" w:type="pct"/>
            <w:shd w:val="clear" w:color="auto" w:fill="002060"/>
            <w:hideMark/>
          </w:tcPr>
          <w:p w14:paraId="3AE5CAF4" w14:textId="061548F5" w:rsidR="004E6685" w:rsidRPr="004C7E39" w:rsidRDefault="004E6685">
            <w:pPr>
              <w:rPr>
                <w:b/>
                <w:bCs/>
                <w:sz w:val="20"/>
                <w:szCs w:val="20"/>
              </w:rPr>
            </w:pPr>
            <w:r w:rsidRPr="004C7E39">
              <w:rPr>
                <w:b/>
                <w:bCs/>
                <w:sz w:val="20"/>
                <w:szCs w:val="20"/>
              </w:rPr>
              <w:t xml:space="preserve">Dư nợ BQ YTD </w:t>
            </w:r>
          </w:p>
        </w:tc>
        <w:tc>
          <w:tcPr>
            <w:tcW w:w="996" w:type="pct"/>
            <w:shd w:val="clear" w:color="auto" w:fill="002060"/>
            <w:hideMark/>
          </w:tcPr>
          <w:p w14:paraId="6AA77003" w14:textId="550BDFA5" w:rsidR="004E6685" w:rsidRPr="00D044FF" w:rsidRDefault="004E6685" w:rsidP="007A7ECB">
            <w:pPr>
              <w:rPr>
                <w:b/>
                <w:bCs/>
                <w:sz w:val="20"/>
                <w:szCs w:val="20"/>
              </w:rPr>
            </w:pPr>
            <w:r w:rsidRPr="00D044FF">
              <w:rPr>
                <w:b/>
                <w:bCs/>
                <w:sz w:val="20"/>
                <w:szCs w:val="20"/>
              </w:rPr>
              <w:t>% tăng số dư BQ YTD so BQ tháng trước</w:t>
            </w:r>
          </w:p>
        </w:tc>
        <w:tc>
          <w:tcPr>
            <w:tcW w:w="637" w:type="pct"/>
            <w:shd w:val="clear" w:color="auto" w:fill="002060"/>
            <w:hideMark/>
          </w:tcPr>
          <w:p w14:paraId="34810911" w14:textId="64860886" w:rsidR="004E6685" w:rsidRPr="004C7E39" w:rsidRDefault="004E6685">
            <w:pPr>
              <w:rPr>
                <w:b/>
                <w:bCs/>
                <w:sz w:val="20"/>
                <w:szCs w:val="20"/>
              </w:rPr>
            </w:pPr>
            <w:r w:rsidRPr="004C7E39">
              <w:rPr>
                <w:b/>
                <w:bCs/>
                <w:sz w:val="20"/>
                <w:szCs w:val="20"/>
              </w:rPr>
              <w:t>%NPL EOP</w:t>
            </w:r>
          </w:p>
        </w:tc>
      </w:tr>
      <w:tr w:rsidR="0071042C" w:rsidRPr="004C7E39" w14:paraId="76DA747E" w14:textId="77777777" w:rsidTr="0071042C">
        <w:trPr>
          <w:trHeight w:val="285"/>
        </w:trPr>
        <w:tc>
          <w:tcPr>
            <w:tcW w:w="458" w:type="pct"/>
            <w:hideMark/>
          </w:tcPr>
          <w:p w14:paraId="6DF7DC07" w14:textId="77777777" w:rsidR="0071042C" w:rsidRPr="004C7E39" w:rsidRDefault="0071042C" w:rsidP="0071042C">
            <w:pPr>
              <w:jc w:val="center"/>
              <w:rPr>
                <w:i/>
                <w:iCs/>
                <w:sz w:val="18"/>
                <w:szCs w:val="18"/>
              </w:rPr>
            </w:pPr>
            <w:r w:rsidRPr="004C7E39">
              <w:rPr>
                <w:i/>
                <w:iCs/>
                <w:sz w:val="18"/>
                <w:szCs w:val="18"/>
              </w:rPr>
              <w:t>(1)</w:t>
            </w:r>
          </w:p>
        </w:tc>
        <w:tc>
          <w:tcPr>
            <w:tcW w:w="661" w:type="pct"/>
            <w:hideMark/>
          </w:tcPr>
          <w:p w14:paraId="58C0DD18" w14:textId="77777777" w:rsidR="0071042C" w:rsidRPr="004C7E39" w:rsidRDefault="0071042C" w:rsidP="0071042C">
            <w:pPr>
              <w:jc w:val="center"/>
              <w:rPr>
                <w:i/>
                <w:iCs/>
                <w:sz w:val="18"/>
                <w:szCs w:val="18"/>
              </w:rPr>
            </w:pPr>
            <w:r w:rsidRPr="004C7E39">
              <w:rPr>
                <w:i/>
                <w:iCs/>
                <w:sz w:val="18"/>
                <w:szCs w:val="18"/>
              </w:rPr>
              <w:t>(2)</w:t>
            </w:r>
          </w:p>
        </w:tc>
        <w:tc>
          <w:tcPr>
            <w:tcW w:w="562" w:type="pct"/>
            <w:hideMark/>
          </w:tcPr>
          <w:p w14:paraId="79EED8ED" w14:textId="77777777" w:rsidR="0071042C" w:rsidRPr="004C7E39" w:rsidRDefault="0071042C" w:rsidP="0071042C">
            <w:pPr>
              <w:jc w:val="center"/>
              <w:rPr>
                <w:i/>
                <w:iCs/>
                <w:sz w:val="18"/>
                <w:szCs w:val="18"/>
              </w:rPr>
            </w:pPr>
            <w:r w:rsidRPr="004C7E39">
              <w:rPr>
                <w:i/>
                <w:iCs/>
                <w:sz w:val="18"/>
                <w:szCs w:val="18"/>
              </w:rPr>
              <w:t>(3)</w:t>
            </w:r>
          </w:p>
        </w:tc>
        <w:tc>
          <w:tcPr>
            <w:tcW w:w="420" w:type="pct"/>
          </w:tcPr>
          <w:p w14:paraId="0D2BF8A8" w14:textId="4D01BC1E" w:rsidR="0071042C" w:rsidRPr="004C7E39" w:rsidRDefault="0071042C" w:rsidP="0071042C">
            <w:pPr>
              <w:jc w:val="center"/>
              <w:rPr>
                <w:i/>
                <w:iCs/>
                <w:sz w:val="18"/>
                <w:szCs w:val="18"/>
              </w:rPr>
            </w:pPr>
            <w:r w:rsidRPr="004C7E39">
              <w:rPr>
                <w:i/>
                <w:iCs/>
                <w:sz w:val="18"/>
                <w:szCs w:val="18"/>
              </w:rPr>
              <w:t>(4)</w:t>
            </w:r>
          </w:p>
        </w:tc>
        <w:tc>
          <w:tcPr>
            <w:tcW w:w="420" w:type="pct"/>
          </w:tcPr>
          <w:p w14:paraId="5B04FBED" w14:textId="569AB5AC" w:rsidR="0071042C" w:rsidRPr="004C7E39" w:rsidRDefault="0071042C" w:rsidP="0071042C">
            <w:pPr>
              <w:jc w:val="center"/>
              <w:rPr>
                <w:i/>
                <w:iCs/>
                <w:sz w:val="18"/>
                <w:szCs w:val="18"/>
              </w:rPr>
            </w:pPr>
            <w:r w:rsidRPr="004C7E39">
              <w:rPr>
                <w:i/>
                <w:iCs/>
                <w:sz w:val="18"/>
                <w:szCs w:val="18"/>
              </w:rPr>
              <w:t>(5)</w:t>
            </w:r>
          </w:p>
        </w:tc>
        <w:tc>
          <w:tcPr>
            <w:tcW w:w="844" w:type="pct"/>
          </w:tcPr>
          <w:p w14:paraId="69418870" w14:textId="348F82E3" w:rsidR="0071042C" w:rsidRPr="004C7E39" w:rsidRDefault="0071042C" w:rsidP="0071042C">
            <w:pPr>
              <w:jc w:val="center"/>
              <w:rPr>
                <w:i/>
                <w:iCs/>
                <w:sz w:val="18"/>
                <w:szCs w:val="18"/>
              </w:rPr>
            </w:pPr>
            <w:r>
              <w:rPr>
                <w:i/>
                <w:iCs/>
                <w:sz w:val="18"/>
                <w:szCs w:val="18"/>
              </w:rPr>
              <w:t>(6)</w:t>
            </w:r>
          </w:p>
        </w:tc>
        <w:tc>
          <w:tcPr>
            <w:tcW w:w="996" w:type="pct"/>
            <w:hideMark/>
          </w:tcPr>
          <w:p w14:paraId="5DE893DF" w14:textId="77777777" w:rsidR="0071042C" w:rsidRPr="004C7E39" w:rsidRDefault="0071042C" w:rsidP="0071042C">
            <w:pPr>
              <w:jc w:val="center"/>
              <w:rPr>
                <w:i/>
                <w:iCs/>
                <w:sz w:val="18"/>
                <w:szCs w:val="18"/>
              </w:rPr>
            </w:pPr>
            <w:r w:rsidRPr="004C7E39">
              <w:rPr>
                <w:i/>
                <w:iCs/>
                <w:sz w:val="18"/>
                <w:szCs w:val="18"/>
              </w:rPr>
              <w:t>(7)</w:t>
            </w:r>
          </w:p>
        </w:tc>
        <w:tc>
          <w:tcPr>
            <w:tcW w:w="637" w:type="pct"/>
            <w:hideMark/>
          </w:tcPr>
          <w:p w14:paraId="3E7DB01F" w14:textId="77777777" w:rsidR="0071042C" w:rsidRPr="004C7E39" w:rsidRDefault="0071042C" w:rsidP="0071042C">
            <w:pPr>
              <w:jc w:val="center"/>
              <w:rPr>
                <w:i/>
                <w:iCs/>
                <w:sz w:val="18"/>
                <w:szCs w:val="18"/>
              </w:rPr>
            </w:pPr>
            <w:r w:rsidRPr="004C7E39">
              <w:rPr>
                <w:i/>
                <w:iCs/>
                <w:sz w:val="18"/>
                <w:szCs w:val="18"/>
              </w:rPr>
              <w:t>(8)</w:t>
            </w:r>
          </w:p>
        </w:tc>
      </w:tr>
    </w:tbl>
    <w:p w14:paraId="69402D46" w14:textId="77777777" w:rsidR="003B7EC1" w:rsidRPr="004C7E39" w:rsidRDefault="003B7EC1" w:rsidP="003B7EC1">
      <w:pPr>
        <w:rPr>
          <w:sz w:val="20"/>
          <w:szCs w:val="20"/>
          <w:lang w:val="en-GB"/>
        </w:rPr>
      </w:pPr>
    </w:p>
    <w:p w14:paraId="197AE0C2" w14:textId="2C315DE4" w:rsidR="003B7EC1" w:rsidRPr="004C7E39" w:rsidRDefault="003B7EC1" w:rsidP="003B7EC1">
      <w:pPr>
        <w:rPr>
          <w:lang w:val="en-GB"/>
        </w:rPr>
      </w:pPr>
    </w:p>
    <w:p w14:paraId="1912211E" w14:textId="77432508" w:rsidR="00626433" w:rsidRPr="004C7E39" w:rsidRDefault="00626433" w:rsidP="00626433">
      <w:pPr>
        <w:rPr>
          <w:sz w:val="22"/>
          <w:szCs w:val="22"/>
          <w:lang w:val="en-GB"/>
        </w:rPr>
      </w:pPr>
    </w:p>
    <w:p w14:paraId="6CBF4AD2" w14:textId="56A1965B" w:rsidR="00626433" w:rsidRPr="004C7E39" w:rsidRDefault="0071042C" w:rsidP="00626433">
      <w:pPr>
        <w:pStyle w:val="ListParagraph"/>
        <w:numPr>
          <w:ilvl w:val="0"/>
          <w:numId w:val="2"/>
        </w:numPr>
        <w:rPr>
          <w:rFonts w:ascii="Times New Roman" w:hAnsi="Times New Roman"/>
          <w:lang w:val="en-GB"/>
        </w:rPr>
      </w:pPr>
      <w:r>
        <w:rPr>
          <w:rFonts w:ascii="Times New Roman" w:hAnsi="Times New Roman"/>
          <w:lang w:val="en-GB"/>
        </w:rPr>
        <w:t>2</w:t>
      </w:r>
      <w:r w:rsidR="005710AD" w:rsidRPr="004C7E39">
        <w:rPr>
          <w:rFonts w:ascii="Times New Roman" w:hAnsi="Times New Roman"/>
          <w:lang w:val="en-GB"/>
        </w:rPr>
        <w:t xml:space="preserve">. </w:t>
      </w:r>
      <w:r w:rsidR="00626433" w:rsidRPr="004C7E39">
        <w:rPr>
          <w:rFonts w:ascii="Times New Roman" w:hAnsi="Times New Roman"/>
          <w:lang w:val="en-GB"/>
        </w:rPr>
        <w:t xml:space="preserve">Huy động vốn BQ </w:t>
      </w:r>
      <w:r w:rsidR="00626433" w:rsidRPr="00D044FF">
        <w:rPr>
          <w:rFonts w:ascii="Times New Roman" w:hAnsi="Times New Roman"/>
          <w:lang w:val="en-GB"/>
        </w:rPr>
        <w:t xml:space="preserve">YTD </w:t>
      </w:r>
    </w:p>
    <w:tbl>
      <w:tblPr>
        <w:tblStyle w:val="TableGrid"/>
        <w:tblW w:w="5000" w:type="pct"/>
        <w:tblLook w:val="04A0" w:firstRow="1" w:lastRow="0" w:firstColumn="1" w:lastColumn="0" w:noHBand="0" w:noVBand="1"/>
      </w:tblPr>
      <w:tblGrid>
        <w:gridCol w:w="1309"/>
        <w:gridCol w:w="1892"/>
        <w:gridCol w:w="1708"/>
        <w:gridCol w:w="1246"/>
        <w:gridCol w:w="1246"/>
        <w:gridCol w:w="2282"/>
        <w:gridCol w:w="2851"/>
        <w:gridCol w:w="1820"/>
      </w:tblGrid>
      <w:tr w:rsidR="004E6685" w:rsidRPr="004C7E39" w14:paraId="0A9F45F4" w14:textId="77777777" w:rsidTr="004E6685">
        <w:trPr>
          <w:trHeight w:val="350"/>
        </w:trPr>
        <w:tc>
          <w:tcPr>
            <w:tcW w:w="456" w:type="pct"/>
            <w:shd w:val="clear" w:color="auto" w:fill="002060"/>
            <w:hideMark/>
          </w:tcPr>
          <w:p w14:paraId="3085F5D2" w14:textId="77777777" w:rsidR="004E6685" w:rsidRPr="004C7E39" w:rsidRDefault="004E6685" w:rsidP="00626433">
            <w:pPr>
              <w:rPr>
                <w:b/>
                <w:bCs/>
                <w:sz w:val="20"/>
                <w:szCs w:val="20"/>
              </w:rPr>
            </w:pPr>
            <w:r w:rsidRPr="004C7E39">
              <w:rPr>
                <w:b/>
                <w:bCs/>
                <w:sz w:val="20"/>
                <w:szCs w:val="20"/>
              </w:rPr>
              <w:t>ĐƠN VỊ</w:t>
            </w:r>
          </w:p>
        </w:tc>
        <w:tc>
          <w:tcPr>
            <w:tcW w:w="659" w:type="pct"/>
            <w:shd w:val="clear" w:color="auto" w:fill="002060"/>
            <w:hideMark/>
          </w:tcPr>
          <w:p w14:paraId="1E345394" w14:textId="3C927CE2" w:rsidR="004E6685" w:rsidRPr="004C7E39" w:rsidRDefault="004E6685" w:rsidP="00626433">
            <w:pPr>
              <w:rPr>
                <w:b/>
                <w:bCs/>
                <w:sz w:val="20"/>
                <w:szCs w:val="20"/>
              </w:rPr>
            </w:pPr>
            <w:r w:rsidRPr="004C7E39">
              <w:rPr>
                <w:b/>
                <w:bCs/>
                <w:sz w:val="20"/>
                <w:szCs w:val="20"/>
              </w:rPr>
              <w:t>TÊN ĐƠN VỊ</w:t>
            </w:r>
          </w:p>
        </w:tc>
        <w:tc>
          <w:tcPr>
            <w:tcW w:w="595" w:type="pct"/>
            <w:shd w:val="clear" w:color="auto" w:fill="002060"/>
            <w:hideMark/>
          </w:tcPr>
          <w:p w14:paraId="587729E2" w14:textId="77777777" w:rsidR="004E6685" w:rsidRPr="004C7E39" w:rsidRDefault="004E6685" w:rsidP="00626433">
            <w:pPr>
              <w:rPr>
                <w:b/>
                <w:bCs/>
                <w:sz w:val="20"/>
                <w:szCs w:val="20"/>
              </w:rPr>
            </w:pPr>
            <w:r w:rsidRPr="004C7E39">
              <w:rPr>
                <w:b/>
                <w:bCs/>
                <w:sz w:val="20"/>
                <w:szCs w:val="20"/>
              </w:rPr>
              <w:t>KHU VỰC</w:t>
            </w:r>
          </w:p>
        </w:tc>
        <w:tc>
          <w:tcPr>
            <w:tcW w:w="434" w:type="pct"/>
            <w:shd w:val="clear" w:color="auto" w:fill="002060"/>
          </w:tcPr>
          <w:p w14:paraId="42E590A9" w14:textId="05DD4DB0" w:rsidR="004E6685" w:rsidRPr="004C7E39" w:rsidRDefault="004E6685" w:rsidP="00626433">
            <w:pPr>
              <w:rPr>
                <w:b/>
                <w:bCs/>
                <w:sz w:val="20"/>
                <w:szCs w:val="20"/>
              </w:rPr>
            </w:pPr>
            <w:r>
              <w:rPr>
                <w:b/>
                <w:bCs/>
                <w:sz w:val="20"/>
                <w:szCs w:val="20"/>
              </w:rPr>
              <w:t>Loại khách hàng</w:t>
            </w:r>
          </w:p>
        </w:tc>
        <w:tc>
          <w:tcPr>
            <w:tcW w:w="434" w:type="pct"/>
            <w:shd w:val="clear" w:color="auto" w:fill="002060"/>
            <w:hideMark/>
          </w:tcPr>
          <w:p w14:paraId="6E8EAA20" w14:textId="03933F07" w:rsidR="004E6685" w:rsidRPr="004C7E39" w:rsidRDefault="004E6685" w:rsidP="00626433">
            <w:pPr>
              <w:rPr>
                <w:b/>
                <w:bCs/>
                <w:sz w:val="20"/>
                <w:szCs w:val="20"/>
              </w:rPr>
            </w:pPr>
            <w:r w:rsidRPr="004C7E39">
              <w:rPr>
                <w:b/>
                <w:bCs/>
                <w:sz w:val="20"/>
                <w:szCs w:val="20"/>
              </w:rPr>
              <w:t>THÁNG</w:t>
            </w:r>
          </w:p>
        </w:tc>
        <w:tc>
          <w:tcPr>
            <w:tcW w:w="795" w:type="pct"/>
            <w:shd w:val="clear" w:color="auto" w:fill="002060"/>
            <w:hideMark/>
          </w:tcPr>
          <w:p w14:paraId="72218475" w14:textId="670E8C81" w:rsidR="004E6685" w:rsidRPr="004C7E39" w:rsidRDefault="004E6685" w:rsidP="00626433">
            <w:pPr>
              <w:rPr>
                <w:b/>
                <w:bCs/>
                <w:sz w:val="20"/>
                <w:szCs w:val="20"/>
              </w:rPr>
            </w:pPr>
            <w:r w:rsidRPr="004C7E39">
              <w:rPr>
                <w:b/>
                <w:bCs/>
                <w:sz w:val="20"/>
                <w:szCs w:val="20"/>
              </w:rPr>
              <w:t>Huy động vốn BQ YTD</w:t>
            </w:r>
          </w:p>
        </w:tc>
        <w:tc>
          <w:tcPr>
            <w:tcW w:w="993" w:type="pct"/>
            <w:tcBorders>
              <w:top w:val="single" w:sz="4" w:space="0" w:color="auto"/>
              <w:left w:val="single" w:sz="4" w:space="0" w:color="auto"/>
              <w:bottom w:val="single" w:sz="4" w:space="0" w:color="auto"/>
              <w:right w:val="single" w:sz="4" w:space="0" w:color="auto"/>
            </w:tcBorders>
            <w:shd w:val="clear" w:color="auto" w:fill="002060"/>
          </w:tcPr>
          <w:p w14:paraId="54B277CF" w14:textId="3942E4B1" w:rsidR="004E6685" w:rsidRPr="004C7E39" w:rsidRDefault="004E6685" w:rsidP="00626433">
            <w:pPr>
              <w:rPr>
                <w:b/>
                <w:bCs/>
                <w:color w:val="FFFFFF" w:themeColor="background1"/>
                <w:sz w:val="20"/>
                <w:szCs w:val="20"/>
              </w:rPr>
            </w:pPr>
            <w:r w:rsidRPr="00D044FF">
              <w:rPr>
                <w:b/>
                <w:bCs/>
                <w:color w:val="FFFFFF" w:themeColor="background1"/>
                <w:sz w:val="22"/>
                <w:szCs w:val="22"/>
              </w:rPr>
              <w:t xml:space="preserve">% tăng số dư BQ YTD so BQ </w:t>
            </w:r>
            <w:r w:rsidRPr="00D044FF">
              <w:rPr>
                <w:b/>
                <w:bCs/>
                <w:sz w:val="20"/>
                <w:szCs w:val="20"/>
              </w:rPr>
              <w:t>tháng trước</w:t>
            </w:r>
          </w:p>
        </w:tc>
        <w:tc>
          <w:tcPr>
            <w:tcW w:w="634" w:type="pct"/>
            <w:tcBorders>
              <w:top w:val="single" w:sz="4" w:space="0" w:color="auto"/>
              <w:left w:val="nil"/>
              <w:bottom w:val="single" w:sz="4" w:space="0" w:color="auto"/>
              <w:right w:val="single" w:sz="4" w:space="0" w:color="auto"/>
            </w:tcBorders>
            <w:shd w:val="clear" w:color="auto" w:fill="002060"/>
          </w:tcPr>
          <w:p w14:paraId="5DAB2B0C" w14:textId="3F4381B3" w:rsidR="004E6685" w:rsidRPr="004C7E39" w:rsidRDefault="004E6685" w:rsidP="00626433">
            <w:pPr>
              <w:rPr>
                <w:b/>
                <w:bCs/>
                <w:color w:val="FFFFFF" w:themeColor="background1"/>
                <w:sz w:val="20"/>
                <w:szCs w:val="20"/>
              </w:rPr>
            </w:pPr>
            <w:r w:rsidRPr="004C7E39">
              <w:rPr>
                <w:b/>
                <w:bCs/>
                <w:color w:val="FFFFFF" w:themeColor="background1"/>
                <w:sz w:val="22"/>
                <w:szCs w:val="22"/>
              </w:rPr>
              <w:t xml:space="preserve"> Tỷ lệ CASA</w:t>
            </w:r>
          </w:p>
        </w:tc>
      </w:tr>
      <w:tr w:rsidR="0071042C" w:rsidRPr="004C7E39" w14:paraId="7E46CD38" w14:textId="77777777" w:rsidTr="0071042C">
        <w:trPr>
          <w:trHeight w:val="285"/>
        </w:trPr>
        <w:tc>
          <w:tcPr>
            <w:tcW w:w="456" w:type="pct"/>
            <w:hideMark/>
          </w:tcPr>
          <w:p w14:paraId="1B4B45E9" w14:textId="77777777" w:rsidR="0071042C" w:rsidRPr="004C7E39" w:rsidRDefault="0071042C" w:rsidP="0071042C">
            <w:pPr>
              <w:jc w:val="center"/>
              <w:rPr>
                <w:i/>
                <w:iCs/>
                <w:sz w:val="18"/>
                <w:szCs w:val="18"/>
              </w:rPr>
            </w:pPr>
            <w:r w:rsidRPr="004C7E39">
              <w:rPr>
                <w:i/>
                <w:iCs/>
                <w:sz w:val="18"/>
                <w:szCs w:val="18"/>
              </w:rPr>
              <w:t>(1)</w:t>
            </w:r>
          </w:p>
        </w:tc>
        <w:tc>
          <w:tcPr>
            <w:tcW w:w="659" w:type="pct"/>
            <w:hideMark/>
          </w:tcPr>
          <w:p w14:paraId="31C5ABD3" w14:textId="0E4D7B60" w:rsidR="0071042C" w:rsidRPr="004C7E39" w:rsidRDefault="0071042C" w:rsidP="0071042C">
            <w:pPr>
              <w:jc w:val="center"/>
              <w:rPr>
                <w:i/>
                <w:iCs/>
                <w:sz w:val="18"/>
                <w:szCs w:val="18"/>
              </w:rPr>
            </w:pPr>
            <w:r w:rsidRPr="004C7E39">
              <w:rPr>
                <w:i/>
                <w:iCs/>
                <w:sz w:val="18"/>
                <w:szCs w:val="18"/>
              </w:rPr>
              <w:t>(2)</w:t>
            </w:r>
          </w:p>
        </w:tc>
        <w:tc>
          <w:tcPr>
            <w:tcW w:w="595" w:type="pct"/>
            <w:hideMark/>
          </w:tcPr>
          <w:p w14:paraId="075D8FA1" w14:textId="77777777" w:rsidR="0071042C" w:rsidRPr="004C7E39" w:rsidRDefault="0071042C" w:rsidP="0071042C">
            <w:pPr>
              <w:jc w:val="center"/>
              <w:rPr>
                <w:i/>
                <w:iCs/>
                <w:sz w:val="18"/>
                <w:szCs w:val="18"/>
              </w:rPr>
            </w:pPr>
            <w:r w:rsidRPr="004C7E39">
              <w:rPr>
                <w:i/>
                <w:iCs/>
                <w:sz w:val="18"/>
                <w:szCs w:val="18"/>
              </w:rPr>
              <w:t>(3)</w:t>
            </w:r>
          </w:p>
        </w:tc>
        <w:tc>
          <w:tcPr>
            <w:tcW w:w="434" w:type="pct"/>
          </w:tcPr>
          <w:p w14:paraId="15D3E597" w14:textId="568CDECE" w:rsidR="0071042C" w:rsidRPr="004C7E39" w:rsidRDefault="0071042C" w:rsidP="0071042C">
            <w:pPr>
              <w:jc w:val="center"/>
              <w:rPr>
                <w:i/>
                <w:iCs/>
                <w:sz w:val="18"/>
                <w:szCs w:val="18"/>
              </w:rPr>
            </w:pPr>
            <w:r w:rsidRPr="004C7E39">
              <w:rPr>
                <w:i/>
                <w:iCs/>
                <w:sz w:val="18"/>
                <w:szCs w:val="18"/>
              </w:rPr>
              <w:t>(4)</w:t>
            </w:r>
          </w:p>
        </w:tc>
        <w:tc>
          <w:tcPr>
            <w:tcW w:w="434" w:type="pct"/>
          </w:tcPr>
          <w:p w14:paraId="2B5BBC07" w14:textId="754C6724" w:rsidR="0071042C" w:rsidRPr="004C7E39" w:rsidRDefault="0071042C" w:rsidP="0071042C">
            <w:pPr>
              <w:jc w:val="center"/>
              <w:rPr>
                <w:i/>
                <w:iCs/>
                <w:sz w:val="18"/>
                <w:szCs w:val="18"/>
              </w:rPr>
            </w:pPr>
            <w:r w:rsidRPr="004C7E39">
              <w:rPr>
                <w:i/>
                <w:iCs/>
                <w:sz w:val="18"/>
                <w:szCs w:val="18"/>
              </w:rPr>
              <w:t>(5)</w:t>
            </w:r>
          </w:p>
        </w:tc>
        <w:tc>
          <w:tcPr>
            <w:tcW w:w="795" w:type="pct"/>
          </w:tcPr>
          <w:p w14:paraId="79491648" w14:textId="220ACFA4" w:rsidR="0071042C" w:rsidRPr="004C7E39" w:rsidRDefault="0071042C" w:rsidP="0071042C">
            <w:pPr>
              <w:jc w:val="center"/>
              <w:rPr>
                <w:i/>
                <w:iCs/>
                <w:sz w:val="18"/>
                <w:szCs w:val="18"/>
              </w:rPr>
            </w:pPr>
            <w:r>
              <w:rPr>
                <w:i/>
                <w:iCs/>
                <w:sz w:val="18"/>
                <w:szCs w:val="18"/>
              </w:rPr>
              <w:t>(6)</w:t>
            </w:r>
          </w:p>
        </w:tc>
        <w:tc>
          <w:tcPr>
            <w:tcW w:w="993" w:type="pct"/>
            <w:hideMark/>
          </w:tcPr>
          <w:p w14:paraId="127858E6" w14:textId="77777777" w:rsidR="0071042C" w:rsidRPr="004C7E39" w:rsidRDefault="0071042C" w:rsidP="0071042C">
            <w:pPr>
              <w:jc w:val="center"/>
              <w:rPr>
                <w:i/>
                <w:iCs/>
                <w:sz w:val="18"/>
                <w:szCs w:val="18"/>
              </w:rPr>
            </w:pPr>
            <w:r w:rsidRPr="004C7E39">
              <w:rPr>
                <w:i/>
                <w:iCs/>
                <w:sz w:val="18"/>
                <w:szCs w:val="18"/>
              </w:rPr>
              <w:t>(7)</w:t>
            </w:r>
          </w:p>
        </w:tc>
        <w:tc>
          <w:tcPr>
            <w:tcW w:w="634" w:type="pct"/>
            <w:hideMark/>
          </w:tcPr>
          <w:p w14:paraId="2DF72B59" w14:textId="77777777" w:rsidR="0071042C" w:rsidRPr="004C7E39" w:rsidRDefault="0071042C" w:rsidP="0071042C">
            <w:pPr>
              <w:jc w:val="center"/>
              <w:rPr>
                <w:i/>
                <w:iCs/>
                <w:sz w:val="18"/>
                <w:szCs w:val="18"/>
              </w:rPr>
            </w:pPr>
            <w:r w:rsidRPr="004C7E39">
              <w:rPr>
                <w:i/>
                <w:iCs/>
                <w:sz w:val="18"/>
                <w:szCs w:val="18"/>
              </w:rPr>
              <w:t>(8)</w:t>
            </w:r>
          </w:p>
        </w:tc>
      </w:tr>
    </w:tbl>
    <w:p w14:paraId="4504C821" w14:textId="32820C50" w:rsidR="00626433" w:rsidRPr="004C7E39" w:rsidRDefault="00626433" w:rsidP="00626433">
      <w:pPr>
        <w:rPr>
          <w:lang w:val="en-GB"/>
        </w:rPr>
      </w:pPr>
    </w:p>
    <w:p w14:paraId="7AAC059F" w14:textId="3460AFAE" w:rsidR="005710AD" w:rsidRPr="004C7E39" w:rsidRDefault="005710AD" w:rsidP="00626433">
      <w:pPr>
        <w:rPr>
          <w:sz w:val="18"/>
          <w:szCs w:val="18"/>
          <w:lang w:val="en-GB"/>
        </w:rPr>
      </w:pPr>
    </w:p>
    <w:p w14:paraId="7C40770E" w14:textId="502453EA" w:rsidR="005710AD" w:rsidRPr="004C7E39" w:rsidRDefault="005710AD" w:rsidP="00626433">
      <w:pPr>
        <w:rPr>
          <w:sz w:val="18"/>
          <w:szCs w:val="18"/>
          <w:lang w:val="en-GB"/>
        </w:rPr>
      </w:pPr>
    </w:p>
    <w:p w14:paraId="4A388C66" w14:textId="335350FD" w:rsidR="002B718C" w:rsidRPr="004C7E39" w:rsidRDefault="002B718C" w:rsidP="002B718C">
      <w:pPr>
        <w:pStyle w:val="ListParagraph"/>
        <w:numPr>
          <w:ilvl w:val="0"/>
          <w:numId w:val="2"/>
        </w:numPr>
        <w:rPr>
          <w:rFonts w:ascii="Times New Roman" w:hAnsi="Times New Roman"/>
          <w:lang w:val="en-GB"/>
        </w:rPr>
      </w:pPr>
      <w:r w:rsidRPr="004C7E39">
        <w:rPr>
          <w:rFonts w:ascii="Times New Roman" w:hAnsi="Times New Roman"/>
          <w:lang w:val="en-GB"/>
        </w:rPr>
        <w:t>3. Dư nợ Top KH</w:t>
      </w:r>
    </w:p>
    <w:tbl>
      <w:tblPr>
        <w:tblStyle w:val="TableGrid"/>
        <w:tblW w:w="5000" w:type="pct"/>
        <w:tblLook w:val="04A0" w:firstRow="1" w:lastRow="0" w:firstColumn="1" w:lastColumn="0" w:noHBand="0" w:noVBand="1"/>
      </w:tblPr>
      <w:tblGrid>
        <w:gridCol w:w="1073"/>
        <w:gridCol w:w="1645"/>
        <w:gridCol w:w="1384"/>
        <w:gridCol w:w="1039"/>
        <w:gridCol w:w="1039"/>
        <w:gridCol w:w="721"/>
        <w:gridCol w:w="1160"/>
        <w:gridCol w:w="1829"/>
        <w:gridCol w:w="2360"/>
        <w:gridCol w:w="2104"/>
      </w:tblGrid>
      <w:tr w:rsidR="0071042C" w:rsidRPr="004C7E39" w14:paraId="7F292BA2" w14:textId="77777777" w:rsidTr="0071042C">
        <w:trPr>
          <w:trHeight w:val="855"/>
        </w:trPr>
        <w:tc>
          <w:tcPr>
            <w:tcW w:w="374" w:type="pct"/>
            <w:shd w:val="clear" w:color="auto" w:fill="002060"/>
          </w:tcPr>
          <w:p w14:paraId="0D4AD3B7" w14:textId="77777777" w:rsidR="0071042C" w:rsidRPr="004C7E39" w:rsidRDefault="0071042C" w:rsidP="002B718C">
            <w:pPr>
              <w:rPr>
                <w:color w:val="FFFFFF" w:themeColor="background1"/>
                <w:sz w:val="20"/>
                <w:szCs w:val="20"/>
              </w:rPr>
            </w:pPr>
            <w:r w:rsidRPr="004C7E39">
              <w:rPr>
                <w:b/>
                <w:bCs/>
                <w:color w:val="FFFFFF" w:themeColor="background1"/>
                <w:sz w:val="20"/>
                <w:szCs w:val="20"/>
              </w:rPr>
              <w:t>ĐƠN VỊ</w:t>
            </w:r>
          </w:p>
        </w:tc>
        <w:tc>
          <w:tcPr>
            <w:tcW w:w="573" w:type="pct"/>
            <w:tcBorders>
              <w:top w:val="single" w:sz="4" w:space="0" w:color="auto"/>
              <w:left w:val="single" w:sz="4" w:space="0" w:color="auto"/>
              <w:bottom w:val="single" w:sz="4" w:space="0" w:color="auto"/>
              <w:right w:val="single" w:sz="4" w:space="0" w:color="auto"/>
            </w:tcBorders>
            <w:shd w:val="clear" w:color="auto" w:fill="002060"/>
          </w:tcPr>
          <w:p w14:paraId="0AA8C516" w14:textId="1DED4C51" w:rsidR="0071042C" w:rsidRPr="004C7E39" w:rsidRDefault="0071042C" w:rsidP="002B718C">
            <w:pPr>
              <w:rPr>
                <w:b/>
                <w:bCs/>
                <w:color w:val="FFFFFF" w:themeColor="background1"/>
                <w:sz w:val="20"/>
                <w:szCs w:val="20"/>
              </w:rPr>
            </w:pPr>
            <w:r w:rsidRPr="004C7E39">
              <w:rPr>
                <w:b/>
                <w:bCs/>
                <w:color w:val="FFFFFF" w:themeColor="background1"/>
                <w:sz w:val="20"/>
                <w:szCs w:val="20"/>
              </w:rPr>
              <w:t>TÊN ĐƠN VỊ</w:t>
            </w:r>
          </w:p>
        </w:tc>
        <w:tc>
          <w:tcPr>
            <w:tcW w:w="482" w:type="pct"/>
            <w:tcBorders>
              <w:top w:val="single" w:sz="4" w:space="0" w:color="auto"/>
              <w:left w:val="nil"/>
              <w:bottom w:val="single" w:sz="4" w:space="0" w:color="auto"/>
              <w:right w:val="single" w:sz="4" w:space="0" w:color="auto"/>
            </w:tcBorders>
            <w:shd w:val="clear" w:color="auto" w:fill="002060"/>
          </w:tcPr>
          <w:p w14:paraId="079D99EA" w14:textId="33957B98" w:rsidR="0071042C" w:rsidRPr="004C7E39" w:rsidRDefault="0071042C" w:rsidP="002B718C">
            <w:pPr>
              <w:rPr>
                <w:b/>
                <w:bCs/>
                <w:color w:val="FFFFFF" w:themeColor="background1"/>
                <w:sz w:val="20"/>
                <w:szCs w:val="20"/>
              </w:rPr>
            </w:pPr>
            <w:r w:rsidRPr="004C7E39">
              <w:rPr>
                <w:b/>
                <w:bCs/>
                <w:color w:val="FFFFFF" w:themeColor="background1"/>
                <w:sz w:val="20"/>
                <w:szCs w:val="20"/>
              </w:rPr>
              <w:t>KHU VỰC</w:t>
            </w:r>
          </w:p>
        </w:tc>
        <w:tc>
          <w:tcPr>
            <w:tcW w:w="362" w:type="pct"/>
            <w:tcBorders>
              <w:top w:val="single" w:sz="4" w:space="0" w:color="auto"/>
              <w:left w:val="nil"/>
              <w:bottom w:val="single" w:sz="4" w:space="0" w:color="auto"/>
              <w:right w:val="single" w:sz="4" w:space="0" w:color="auto"/>
            </w:tcBorders>
            <w:shd w:val="clear" w:color="auto" w:fill="002060"/>
          </w:tcPr>
          <w:p w14:paraId="20110982" w14:textId="6954E103" w:rsidR="0071042C" w:rsidRPr="004C7E39" w:rsidRDefault="0071042C" w:rsidP="002B718C">
            <w:pPr>
              <w:rPr>
                <w:b/>
                <w:bCs/>
                <w:color w:val="FFFFFF" w:themeColor="background1"/>
                <w:sz w:val="20"/>
                <w:szCs w:val="20"/>
              </w:rPr>
            </w:pPr>
            <w:r>
              <w:rPr>
                <w:b/>
                <w:bCs/>
                <w:sz w:val="20"/>
                <w:szCs w:val="20"/>
              </w:rPr>
              <w:t>Loại khách hàng</w:t>
            </w:r>
          </w:p>
        </w:tc>
        <w:tc>
          <w:tcPr>
            <w:tcW w:w="362" w:type="pct"/>
            <w:tcBorders>
              <w:top w:val="single" w:sz="4" w:space="0" w:color="auto"/>
              <w:left w:val="single" w:sz="4" w:space="0" w:color="auto"/>
              <w:bottom w:val="single" w:sz="4" w:space="0" w:color="auto"/>
              <w:right w:val="single" w:sz="4" w:space="0" w:color="auto"/>
            </w:tcBorders>
            <w:shd w:val="clear" w:color="auto" w:fill="002060"/>
          </w:tcPr>
          <w:p w14:paraId="44264CF8" w14:textId="35267987" w:rsidR="0071042C" w:rsidRPr="004C7E39" w:rsidRDefault="0071042C" w:rsidP="002B718C">
            <w:pPr>
              <w:rPr>
                <w:b/>
                <w:bCs/>
                <w:color w:val="FFFFFF" w:themeColor="background1"/>
                <w:sz w:val="20"/>
                <w:szCs w:val="20"/>
              </w:rPr>
            </w:pPr>
            <w:r w:rsidRPr="004C7E39">
              <w:rPr>
                <w:b/>
                <w:bCs/>
                <w:color w:val="FFFFFF" w:themeColor="background1"/>
                <w:sz w:val="20"/>
                <w:szCs w:val="20"/>
              </w:rPr>
              <w:t>THÁNG</w:t>
            </w:r>
          </w:p>
        </w:tc>
        <w:tc>
          <w:tcPr>
            <w:tcW w:w="251" w:type="pct"/>
            <w:tcBorders>
              <w:top w:val="single" w:sz="4" w:space="0" w:color="auto"/>
              <w:left w:val="nil"/>
              <w:bottom w:val="single" w:sz="4" w:space="0" w:color="auto"/>
              <w:right w:val="single" w:sz="4" w:space="0" w:color="auto"/>
            </w:tcBorders>
            <w:shd w:val="clear" w:color="auto" w:fill="002060"/>
          </w:tcPr>
          <w:p w14:paraId="0C63B152" w14:textId="61414A8F" w:rsidR="0071042C" w:rsidRPr="004C7E39" w:rsidRDefault="0071042C" w:rsidP="002B718C">
            <w:pPr>
              <w:rPr>
                <w:b/>
                <w:bCs/>
                <w:color w:val="FFFFFF" w:themeColor="background1"/>
                <w:sz w:val="20"/>
                <w:szCs w:val="20"/>
              </w:rPr>
            </w:pPr>
            <w:r w:rsidRPr="004C7E39">
              <w:rPr>
                <w:b/>
                <w:bCs/>
                <w:color w:val="FFFFFF" w:themeColor="background1"/>
                <w:sz w:val="20"/>
                <w:szCs w:val="20"/>
              </w:rPr>
              <w:t>CIF</w:t>
            </w:r>
          </w:p>
        </w:tc>
        <w:tc>
          <w:tcPr>
            <w:tcW w:w="404" w:type="pct"/>
            <w:tcBorders>
              <w:top w:val="single" w:sz="4" w:space="0" w:color="auto"/>
              <w:left w:val="nil"/>
              <w:bottom w:val="single" w:sz="4" w:space="0" w:color="auto"/>
              <w:right w:val="single" w:sz="4" w:space="0" w:color="auto"/>
            </w:tcBorders>
            <w:shd w:val="clear" w:color="auto" w:fill="002060"/>
          </w:tcPr>
          <w:p w14:paraId="6796477E" w14:textId="20D649A3" w:rsidR="0071042C" w:rsidRPr="004C7E39" w:rsidRDefault="0071042C" w:rsidP="002B718C">
            <w:pPr>
              <w:rPr>
                <w:b/>
                <w:bCs/>
                <w:color w:val="FFFFFF" w:themeColor="background1"/>
                <w:sz w:val="20"/>
                <w:szCs w:val="20"/>
              </w:rPr>
            </w:pPr>
            <w:r w:rsidRPr="004C7E39">
              <w:rPr>
                <w:b/>
                <w:bCs/>
                <w:color w:val="FFFFFF" w:themeColor="background1"/>
                <w:sz w:val="20"/>
                <w:szCs w:val="20"/>
              </w:rPr>
              <w:t>Name Customer</w:t>
            </w:r>
          </w:p>
        </w:tc>
        <w:tc>
          <w:tcPr>
            <w:tcW w:w="637" w:type="pct"/>
            <w:tcBorders>
              <w:top w:val="single" w:sz="4" w:space="0" w:color="auto"/>
              <w:left w:val="nil"/>
              <w:bottom w:val="single" w:sz="4" w:space="0" w:color="auto"/>
              <w:right w:val="single" w:sz="4" w:space="0" w:color="auto"/>
            </w:tcBorders>
            <w:shd w:val="clear" w:color="auto" w:fill="002060"/>
          </w:tcPr>
          <w:p w14:paraId="0B41892A" w14:textId="73102F7D" w:rsidR="0071042C" w:rsidRPr="004C7E39" w:rsidRDefault="0071042C" w:rsidP="002B718C">
            <w:pPr>
              <w:rPr>
                <w:b/>
                <w:bCs/>
                <w:color w:val="FFFFFF" w:themeColor="background1"/>
                <w:sz w:val="20"/>
                <w:szCs w:val="20"/>
              </w:rPr>
            </w:pPr>
            <w:r w:rsidRPr="004C7E39">
              <w:rPr>
                <w:b/>
                <w:bCs/>
                <w:color w:val="FFFFFF" w:themeColor="background1"/>
                <w:sz w:val="20"/>
                <w:szCs w:val="20"/>
              </w:rPr>
              <w:t xml:space="preserve">Dư nợ top 20 </w:t>
            </w:r>
            <w:r>
              <w:rPr>
                <w:b/>
                <w:bCs/>
                <w:color w:val="FFFFFF" w:themeColor="background1"/>
                <w:sz w:val="20"/>
                <w:szCs w:val="20"/>
              </w:rPr>
              <w:t>KH</w:t>
            </w:r>
            <w:r w:rsidRPr="004C7E39">
              <w:rPr>
                <w:b/>
                <w:bCs/>
                <w:color w:val="FFFFFF" w:themeColor="background1"/>
                <w:sz w:val="20"/>
                <w:szCs w:val="20"/>
              </w:rPr>
              <w:t xml:space="preserve"> tháng báo cáo</w:t>
            </w:r>
          </w:p>
        </w:tc>
        <w:tc>
          <w:tcPr>
            <w:tcW w:w="822" w:type="pct"/>
            <w:tcBorders>
              <w:top w:val="single" w:sz="4" w:space="0" w:color="auto"/>
              <w:left w:val="nil"/>
              <w:bottom w:val="single" w:sz="4" w:space="0" w:color="auto"/>
              <w:right w:val="single" w:sz="4" w:space="0" w:color="auto"/>
            </w:tcBorders>
            <w:shd w:val="clear" w:color="auto" w:fill="002060"/>
          </w:tcPr>
          <w:p w14:paraId="6C37C24F" w14:textId="132D738E" w:rsidR="0071042C" w:rsidRPr="004C7E39" w:rsidRDefault="0071042C" w:rsidP="002B718C">
            <w:pPr>
              <w:rPr>
                <w:b/>
                <w:bCs/>
                <w:color w:val="FFFFFF" w:themeColor="background1"/>
                <w:sz w:val="20"/>
                <w:szCs w:val="20"/>
              </w:rPr>
            </w:pPr>
            <w:r w:rsidRPr="004C7E39">
              <w:rPr>
                <w:b/>
                <w:bCs/>
                <w:color w:val="FFFFFF" w:themeColor="background1"/>
                <w:sz w:val="20"/>
                <w:szCs w:val="20"/>
              </w:rPr>
              <w:t xml:space="preserve">Tăng/giảm dư nợ top 20 </w:t>
            </w:r>
            <w:r>
              <w:rPr>
                <w:b/>
                <w:bCs/>
                <w:color w:val="FFFFFF" w:themeColor="background1"/>
                <w:sz w:val="20"/>
                <w:szCs w:val="20"/>
              </w:rPr>
              <w:t>KH</w:t>
            </w:r>
            <w:r w:rsidRPr="004C7E39">
              <w:rPr>
                <w:b/>
                <w:bCs/>
                <w:color w:val="FFFFFF" w:themeColor="background1"/>
                <w:sz w:val="20"/>
                <w:szCs w:val="20"/>
              </w:rPr>
              <w:t xml:space="preserve"> so tháng trước</w:t>
            </w:r>
          </w:p>
        </w:tc>
        <w:tc>
          <w:tcPr>
            <w:tcW w:w="733" w:type="pct"/>
            <w:tcBorders>
              <w:top w:val="single" w:sz="4" w:space="0" w:color="auto"/>
              <w:left w:val="nil"/>
              <w:bottom w:val="single" w:sz="4" w:space="0" w:color="auto"/>
              <w:right w:val="single" w:sz="4" w:space="0" w:color="auto"/>
            </w:tcBorders>
            <w:shd w:val="clear" w:color="auto" w:fill="002060"/>
          </w:tcPr>
          <w:p w14:paraId="3226376D" w14:textId="66DC7526" w:rsidR="0071042C" w:rsidRPr="004C7E39" w:rsidRDefault="0071042C" w:rsidP="002B718C">
            <w:pPr>
              <w:spacing w:after="200" w:line="276" w:lineRule="auto"/>
              <w:rPr>
                <w:b/>
                <w:bCs/>
                <w:color w:val="FFFFFF" w:themeColor="background1"/>
                <w:sz w:val="20"/>
                <w:szCs w:val="20"/>
              </w:rPr>
            </w:pPr>
            <w:r w:rsidRPr="004C7E39">
              <w:rPr>
                <w:b/>
                <w:bCs/>
                <w:color w:val="FFFFFF" w:themeColor="background1"/>
                <w:sz w:val="20"/>
                <w:szCs w:val="20"/>
              </w:rPr>
              <w:t xml:space="preserve"> %Dư nợ top 20 </w:t>
            </w:r>
            <w:r>
              <w:rPr>
                <w:b/>
                <w:bCs/>
                <w:color w:val="FFFFFF" w:themeColor="background1"/>
                <w:sz w:val="20"/>
                <w:szCs w:val="20"/>
              </w:rPr>
              <w:t>KH</w:t>
            </w:r>
            <w:r w:rsidRPr="004C7E39">
              <w:rPr>
                <w:b/>
                <w:bCs/>
                <w:color w:val="FFFFFF" w:themeColor="background1"/>
                <w:sz w:val="20"/>
                <w:szCs w:val="20"/>
              </w:rPr>
              <w:t>/tổng dư nợ</w:t>
            </w:r>
          </w:p>
        </w:tc>
      </w:tr>
      <w:tr w:rsidR="0071042C" w:rsidRPr="004C7E39" w14:paraId="7E3D5E77" w14:textId="77777777" w:rsidTr="0071042C">
        <w:trPr>
          <w:trHeight w:val="215"/>
        </w:trPr>
        <w:tc>
          <w:tcPr>
            <w:tcW w:w="374" w:type="pct"/>
            <w:shd w:val="clear" w:color="auto" w:fill="auto"/>
          </w:tcPr>
          <w:p w14:paraId="697BDA4A" w14:textId="77777777" w:rsidR="0071042C" w:rsidRPr="004C7E39" w:rsidRDefault="0071042C" w:rsidP="0071042C">
            <w:pPr>
              <w:jc w:val="center"/>
              <w:rPr>
                <w:b/>
                <w:bCs/>
                <w:sz w:val="18"/>
                <w:szCs w:val="18"/>
              </w:rPr>
            </w:pPr>
            <w:r w:rsidRPr="004C7E39">
              <w:rPr>
                <w:i/>
                <w:iCs/>
                <w:sz w:val="18"/>
                <w:szCs w:val="18"/>
              </w:rPr>
              <w:t>(1)</w:t>
            </w:r>
          </w:p>
        </w:tc>
        <w:tc>
          <w:tcPr>
            <w:tcW w:w="573" w:type="pct"/>
            <w:tcBorders>
              <w:top w:val="single" w:sz="4" w:space="0" w:color="auto"/>
              <w:left w:val="single" w:sz="4" w:space="0" w:color="auto"/>
              <w:bottom w:val="single" w:sz="4" w:space="0" w:color="auto"/>
              <w:right w:val="single" w:sz="4" w:space="0" w:color="auto"/>
            </w:tcBorders>
            <w:shd w:val="clear" w:color="auto" w:fill="auto"/>
          </w:tcPr>
          <w:p w14:paraId="4F722D36" w14:textId="77777777" w:rsidR="0071042C" w:rsidRPr="004C7E39" w:rsidRDefault="0071042C" w:rsidP="0071042C">
            <w:pPr>
              <w:jc w:val="center"/>
              <w:rPr>
                <w:b/>
                <w:bCs/>
                <w:color w:val="000000"/>
                <w:sz w:val="18"/>
                <w:szCs w:val="18"/>
              </w:rPr>
            </w:pPr>
            <w:r w:rsidRPr="004C7E39">
              <w:rPr>
                <w:i/>
                <w:iCs/>
                <w:sz w:val="18"/>
                <w:szCs w:val="18"/>
              </w:rPr>
              <w:t>(2)</w:t>
            </w: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6A3D52C5" w14:textId="77777777" w:rsidR="0071042C" w:rsidRPr="004C7E39" w:rsidRDefault="0071042C" w:rsidP="0071042C">
            <w:pPr>
              <w:jc w:val="center"/>
              <w:rPr>
                <w:b/>
                <w:bCs/>
                <w:color w:val="000000"/>
                <w:sz w:val="18"/>
                <w:szCs w:val="18"/>
              </w:rPr>
            </w:pPr>
            <w:r w:rsidRPr="004C7E39">
              <w:rPr>
                <w:i/>
                <w:iCs/>
                <w:sz w:val="18"/>
                <w:szCs w:val="18"/>
              </w:rPr>
              <w:t>(3)</w:t>
            </w:r>
          </w:p>
        </w:tc>
        <w:tc>
          <w:tcPr>
            <w:tcW w:w="362" w:type="pct"/>
            <w:tcBorders>
              <w:top w:val="single" w:sz="4" w:space="0" w:color="auto"/>
              <w:left w:val="single" w:sz="4" w:space="0" w:color="auto"/>
              <w:bottom w:val="single" w:sz="4" w:space="0" w:color="auto"/>
              <w:right w:val="single" w:sz="4" w:space="0" w:color="auto"/>
            </w:tcBorders>
          </w:tcPr>
          <w:p w14:paraId="39BF17DE" w14:textId="3CD8C365" w:rsidR="0071042C" w:rsidRPr="004C7E39" w:rsidRDefault="0071042C" w:rsidP="0071042C">
            <w:pPr>
              <w:jc w:val="center"/>
              <w:rPr>
                <w:i/>
                <w:iCs/>
                <w:sz w:val="18"/>
                <w:szCs w:val="18"/>
              </w:rPr>
            </w:pPr>
            <w:r w:rsidRPr="004C7E39">
              <w:rPr>
                <w:i/>
                <w:iCs/>
                <w:sz w:val="18"/>
                <w:szCs w:val="18"/>
              </w:rPr>
              <w:t>(4)</w:t>
            </w:r>
          </w:p>
        </w:tc>
        <w:tc>
          <w:tcPr>
            <w:tcW w:w="362" w:type="pct"/>
            <w:tcBorders>
              <w:top w:val="single" w:sz="4" w:space="0" w:color="auto"/>
              <w:left w:val="single" w:sz="4" w:space="0" w:color="auto"/>
              <w:bottom w:val="single" w:sz="4" w:space="0" w:color="auto"/>
              <w:right w:val="single" w:sz="4" w:space="0" w:color="auto"/>
            </w:tcBorders>
            <w:shd w:val="clear" w:color="auto" w:fill="auto"/>
          </w:tcPr>
          <w:p w14:paraId="4D9D4DD2" w14:textId="62CCD5B4" w:rsidR="0071042C" w:rsidRPr="004C7E39" w:rsidRDefault="0071042C" w:rsidP="0071042C">
            <w:pPr>
              <w:jc w:val="center"/>
              <w:rPr>
                <w:b/>
                <w:bCs/>
                <w:color w:val="000000"/>
                <w:sz w:val="18"/>
                <w:szCs w:val="18"/>
              </w:rPr>
            </w:pPr>
            <w:r w:rsidRPr="004C7E39">
              <w:rPr>
                <w:i/>
                <w:iCs/>
                <w:sz w:val="18"/>
                <w:szCs w:val="18"/>
              </w:rPr>
              <w:t>(5)</w:t>
            </w:r>
          </w:p>
        </w:tc>
        <w:tc>
          <w:tcPr>
            <w:tcW w:w="251" w:type="pct"/>
            <w:tcBorders>
              <w:top w:val="single" w:sz="4" w:space="0" w:color="auto"/>
              <w:left w:val="single" w:sz="4" w:space="0" w:color="auto"/>
              <w:bottom w:val="single" w:sz="4" w:space="0" w:color="auto"/>
              <w:right w:val="single" w:sz="4" w:space="0" w:color="auto"/>
            </w:tcBorders>
            <w:shd w:val="clear" w:color="auto" w:fill="auto"/>
          </w:tcPr>
          <w:p w14:paraId="26BF4D9A" w14:textId="672F3653" w:rsidR="0071042C" w:rsidRPr="004C7E39" w:rsidRDefault="0071042C" w:rsidP="0071042C">
            <w:pPr>
              <w:jc w:val="center"/>
              <w:rPr>
                <w:b/>
                <w:bCs/>
                <w:color w:val="000000"/>
                <w:sz w:val="18"/>
                <w:szCs w:val="18"/>
              </w:rPr>
            </w:pPr>
            <w:r w:rsidRPr="004C7E39">
              <w:rPr>
                <w:i/>
                <w:iCs/>
                <w:sz w:val="18"/>
                <w:szCs w:val="18"/>
              </w:rPr>
              <w:t>(6)</w:t>
            </w:r>
          </w:p>
        </w:tc>
        <w:tc>
          <w:tcPr>
            <w:tcW w:w="404" w:type="pct"/>
            <w:tcBorders>
              <w:top w:val="single" w:sz="4" w:space="0" w:color="auto"/>
              <w:left w:val="single" w:sz="4" w:space="0" w:color="auto"/>
              <w:bottom w:val="single" w:sz="4" w:space="0" w:color="auto"/>
              <w:right w:val="single" w:sz="4" w:space="0" w:color="auto"/>
            </w:tcBorders>
            <w:shd w:val="clear" w:color="auto" w:fill="auto"/>
          </w:tcPr>
          <w:p w14:paraId="1410DE65" w14:textId="1944097D" w:rsidR="0071042C" w:rsidRPr="004C7E39" w:rsidRDefault="0071042C" w:rsidP="0071042C">
            <w:pPr>
              <w:jc w:val="center"/>
              <w:rPr>
                <w:b/>
                <w:bCs/>
                <w:color w:val="000000"/>
                <w:sz w:val="18"/>
                <w:szCs w:val="18"/>
              </w:rPr>
            </w:pPr>
            <w:r w:rsidRPr="004C7E39">
              <w:rPr>
                <w:i/>
                <w:iCs/>
                <w:sz w:val="18"/>
                <w:szCs w:val="18"/>
              </w:rPr>
              <w:t>(7)</w:t>
            </w:r>
          </w:p>
        </w:tc>
        <w:tc>
          <w:tcPr>
            <w:tcW w:w="637" w:type="pct"/>
            <w:tcBorders>
              <w:top w:val="single" w:sz="4" w:space="0" w:color="auto"/>
              <w:left w:val="single" w:sz="4" w:space="0" w:color="auto"/>
              <w:bottom w:val="single" w:sz="4" w:space="0" w:color="auto"/>
              <w:right w:val="single" w:sz="4" w:space="0" w:color="auto"/>
            </w:tcBorders>
            <w:shd w:val="clear" w:color="auto" w:fill="auto"/>
          </w:tcPr>
          <w:p w14:paraId="66308D2D" w14:textId="622CB323" w:rsidR="0071042C" w:rsidRPr="004C7E39" w:rsidRDefault="0071042C" w:rsidP="0071042C">
            <w:pPr>
              <w:jc w:val="center"/>
              <w:rPr>
                <w:b/>
                <w:bCs/>
                <w:color w:val="000000"/>
                <w:sz w:val="18"/>
                <w:szCs w:val="18"/>
              </w:rPr>
            </w:pPr>
            <w:r w:rsidRPr="004C7E39">
              <w:rPr>
                <w:i/>
                <w:iCs/>
                <w:sz w:val="18"/>
                <w:szCs w:val="18"/>
              </w:rPr>
              <w:t>(8)</w:t>
            </w:r>
          </w:p>
        </w:tc>
        <w:tc>
          <w:tcPr>
            <w:tcW w:w="822" w:type="pct"/>
            <w:tcBorders>
              <w:top w:val="single" w:sz="4" w:space="0" w:color="auto"/>
              <w:left w:val="single" w:sz="4" w:space="0" w:color="auto"/>
              <w:bottom w:val="single" w:sz="4" w:space="0" w:color="auto"/>
              <w:right w:val="single" w:sz="4" w:space="0" w:color="auto"/>
            </w:tcBorders>
            <w:shd w:val="clear" w:color="auto" w:fill="auto"/>
          </w:tcPr>
          <w:p w14:paraId="6FA4D1EF" w14:textId="67E11E6E" w:rsidR="0071042C" w:rsidRPr="004C7E39" w:rsidRDefault="0071042C" w:rsidP="0071042C">
            <w:pPr>
              <w:jc w:val="center"/>
              <w:rPr>
                <w:b/>
                <w:bCs/>
                <w:color w:val="000000"/>
                <w:sz w:val="18"/>
                <w:szCs w:val="18"/>
              </w:rPr>
            </w:pPr>
            <w:r w:rsidRPr="004C7E39">
              <w:rPr>
                <w:i/>
                <w:iCs/>
                <w:color w:val="000000"/>
                <w:sz w:val="18"/>
                <w:szCs w:val="18"/>
              </w:rPr>
              <w:t>(9)</w:t>
            </w:r>
          </w:p>
        </w:tc>
        <w:tc>
          <w:tcPr>
            <w:tcW w:w="733" w:type="pct"/>
            <w:tcBorders>
              <w:top w:val="single" w:sz="4" w:space="0" w:color="auto"/>
              <w:left w:val="single" w:sz="4" w:space="0" w:color="auto"/>
              <w:bottom w:val="single" w:sz="4" w:space="0" w:color="auto"/>
              <w:right w:val="single" w:sz="4" w:space="0" w:color="auto"/>
            </w:tcBorders>
            <w:shd w:val="clear" w:color="auto" w:fill="auto"/>
          </w:tcPr>
          <w:p w14:paraId="2116AED1" w14:textId="411E2457" w:rsidR="0071042C" w:rsidRPr="004C7E39" w:rsidRDefault="0071042C" w:rsidP="0071042C">
            <w:pPr>
              <w:spacing w:after="200" w:line="276" w:lineRule="auto"/>
              <w:jc w:val="center"/>
              <w:rPr>
                <w:i/>
                <w:iCs/>
                <w:color w:val="000000"/>
                <w:sz w:val="18"/>
                <w:szCs w:val="18"/>
              </w:rPr>
            </w:pPr>
            <w:r>
              <w:rPr>
                <w:i/>
                <w:iCs/>
                <w:color w:val="000000"/>
                <w:sz w:val="18"/>
                <w:szCs w:val="18"/>
              </w:rPr>
              <w:t>(10)</w:t>
            </w:r>
          </w:p>
        </w:tc>
      </w:tr>
    </w:tbl>
    <w:p w14:paraId="1CB40D5B" w14:textId="42710B43" w:rsidR="005710AD" w:rsidRPr="004C7E39" w:rsidRDefault="005710AD" w:rsidP="00626433">
      <w:pPr>
        <w:rPr>
          <w:sz w:val="18"/>
          <w:szCs w:val="18"/>
          <w:lang w:val="en-GB"/>
        </w:rPr>
      </w:pPr>
    </w:p>
    <w:p w14:paraId="05C9F3D1" w14:textId="2F9B50AC" w:rsidR="005710AD" w:rsidRPr="004C7E39" w:rsidRDefault="005710AD" w:rsidP="00626433">
      <w:pPr>
        <w:rPr>
          <w:sz w:val="18"/>
          <w:szCs w:val="18"/>
          <w:lang w:val="en-GB"/>
        </w:rPr>
      </w:pPr>
    </w:p>
    <w:p w14:paraId="124A8612" w14:textId="2C9E42C7" w:rsidR="002B718C" w:rsidRPr="004C7E39" w:rsidRDefault="002B718C" w:rsidP="002B718C">
      <w:pPr>
        <w:pStyle w:val="ListParagraph"/>
        <w:numPr>
          <w:ilvl w:val="0"/>
          <w:numId w:val="2"/>
        </w:numPr>
        <w:rPr>
          <w:rFonts w:ascii="Times New Roman" w:hAnsi="Times New Roman"/>
          <w:lang w:val="en-GB"/>
        </w:rPr>
      </w:pPr>
      <w:r w:rsidRPr="004C7E39">
        <w:rPr>
          <w:rFonts w:ascii="Times New Roman" w:hAnsi="Times New Roman"/>
          <w:lang w:val="en-GB"/>
        </w:rPr>
        <w:t>4. Huy động Top KH</w:t>
      </w:r>
    </w:p>
    <w:tbl>
      <w:tblPr>
        <w:tblStyle w:val="TableGrid"/>
        <w:tblW w:w="5000" w:type="pct"/>
        <w:tblLook w:val="04A0" w:firstRow="1" w:lastRow="0" w:firstColumn="1" w:lastColumn="0" w:noHBand="0" w:noVBand="1"/>
      </w:tblPr>
      <w:tblGrid>
        <w:gridCol w:w="1069"/>
        <w:gridCol w:w="1643"/>
        <w:gridCol w:w="1296"/>
        <w:gridCol w:w="1066"/>
        <w:gridCol w:w="1066"/>
        <w:gridCol w:w="779"/>
        <w:gridCol w:w="1151"/>
        <w:gridCol w:w="1900"/>
        <w:gridCol w:w="2136"/>
        <w:gridCol w:w="2248"/>
      </w:tblGrid>
      <w:tr w:rsidR="0071042C" w:rsidRPr="004C7E39" w14:paraId="5862FA2F" w14:textId="77777777" w:rsidTr="0071042C">
        <w:trPr>
          <w:trHeight w:val="926"/>
        </w:trPr>
        <w:tc>
          <w:tcPr>
            <w:tcW w:w="372" w:type="pct"/>
            <w:shd w:val="clear" w:color="auto" w:fill="002060"/>
          </w:tcPr>
          <w:p w14:paraId="3E6A88C3" w14:textId="77777777" w:rsidR="0071042C" w:rsidRPr="004C7E39" w:rsidRDefault="0071042C" w:rsidP="002B718C">
            <w:pPr>
              <w:rPr>
                <w:color w:val="FFFFFF" w:themeColor="background1"/>
                <w:sz w:val="20"/>
                <w:szCs w:val="20"/>
              </w:rPr>
            </w:pPr>
            <w:r w:rsidRPr="004C7E39">
              <w:rPr>
                <w:b/>
                <w:bCs/>
                <w:color w:val="FFFFFF" w:themeColor="background1"/>
                <w:sz w:val="20"/>
                <w:szCs w:val="20"/>
              </w:rPr>
              <w:t>ĐƠN VỊ</w:t>
            </w:r>
          </w:p>
        </w:tc>
        <w:tc>
          <w:tcPr>
            <w:tcW w:w="572" w:type="pct"/>
            <w:tcBorders>
              <w:top w:val="single" w:sz="4" w:space="0" w:color="auto"/>
              <w:left w:val="single" w:sz="4" w:space="0" w:color="auto"/>
              <w:bottom w:val="single" w:sz="4" w:space="0" w:color="auto"/>
              <w:right w:val="single" w:sz="4" w:space="0" w:color="auto"/>
            </w:tcBorders>
            <w:shd w:val="clear" w:color="auto" w:fill="002060"/>
          </w:tcPr>
          <w:p w14:paraId="180D761C" w14:textId="3714B08A" w:rsidR="0071042C" w:rsidRPr="004C7E39" w:rsidRDefault="0071042C" w:rsidP="002B718C">
            <w:pPr>
              <w:rPr>
                <w:b/>
                <w:bCs/>
                <w:color w:val="FFFFFF" w:themeColor="background1"/>
                <w:sz w:val="20"/>
                <w:szCs w:val="20"/>
              </w:rPr>
            </w:pPr>
            <w:r w:rsidRPr="004C7E39">
              <w:rPr>
                <w:b/>
                <w:bCs/>
                <w:color w:val="FFFFFF" w:themeColor="background1"/>
                <w:sz w:val="20"/>
                <w:szCs w:val="20"/>
              </w:rPr>
              <w:t>TÊN ĐƠN VỊ</w:t>
            </w:r>
          </w:p>
        </w:tc>
        <w:tc>
          <w:tcPr>
            <w:tcW w:w="451" w:type="pct"/>
            <w:tcBorders>
              <w:top w:val="single" w:sz="4" w:space="0" w:color="auto"/>
              <w:left w:val="nil"/>
              <w:bottom w:val="single" w:sz="4" w:space="0" w:color="auto"/>
              <w:right w:val="single" w:sz="4" w:space="0" w:color="auto"/>
            </w:tcBorders>
            <w:shd w:val="clear" w:color="auto" w:fill="002060"/>
          </w:tcPr>
          <w:p w14:paraId="5778DEC5" w14:textId="2FC566AA" w:rsidR="0071042C" w:rsidRPr="004C7E39" w:rsidRDefault="0071042C" w:rsidP="002B718C">
            <w:pPr>
              <w:rPr>
                <w:b/>
                <w:bCs/>
                <w:color w:val="FFFFFF" w:themeColor="background1"/>
                <w:sz w:val="20"/>
                <w:szCs w:val="20"/>
              </w:rPr>
            </w:pPr>
            <w:r w:rsidRPr="004C7E39">
              <w:rPr>
                <w:b/>
                <w:bCs/>
                <w:color w:val="FFFFFF" w:themeColor="background1"/>
                <w:sz w:val="20"/>
                <w:szCs w:val="20"/>
              </w:rPr>
              <w:t>KHU VỰC</w:t>
            </w:r>
          </w:p>
        </w:tc>
        <w:tc>
          <w:tcPr>
            <w:tcW w:w="371" w:type="pct"/>
            <w:tcBorders>
              <w:top w:val="single" w:sz="4" w:space="0" w:color="auto"/>
              <w:left w:val="nil"/>
              <w:bottom w:val="single" w:sz="4" w:space="0" w:color="auto"/>
              <w:right w:val="single" w:sz="4" w:space="0" w:color="auto"/>
            </w:tcBorders>
            <w:shd w:val="clear" w:color="auto" w:fill="002060"/>
          </w:tcPr>
          <w:p w14:paraId="58D8323B" w14:textId="0C5E995B" w:rsidR="0071042C" w:rsidRPr="004C7E39" w:rsidRDefault="0071042C" w:rsidP="002B718C">
            <w:pPr>
              <w:rPr>
                <w:b/>
                <w:bCs/>
                <w:color w:val="FFFFFF" w:themeColor="background1"/>
                <w:sz w:val="20"/>
                <w:szCs w:val="20"/>
              </w:rPr>
            </w:pPr>
            <w:r>
              <w:rPr>
                <w:b/>
                <w:bCs/>
                <w:sz w:val="20"/>
                <w:szCs w:val="20"/>
              </w:rPr>
              <w:t>Loại khách hàng</w:t>
            </w:r>
          </w:p>
        </w:tc>
        <w:tc>
          <w:tcPr>
            <w:tcW w:w="371" w:type="pct"/>
            <w:tcBorders>
              <w:top w:val="single" w:sz="4" w:space="0" w:color="auto"/>
              <w:left w:val="single" w:sz="4" w:space="0" w:color="auto"/>
              <w:bottom w:val="single" w:sz="4" w:space="0" w:color="auto"/>
              <w:right w:val="single" w:sz="4" w:space="0" w:color="auto"/>
            </w:tcBorders>
            <w:shd w:val="clear" w:color="auto" w:fill="002060"/>
          </w:tcPr>
          <w:p w14:paraId="53071A29" w14:textId="38456248" w:rsidR="0071042C" w:rsidRPr="004C7E39" w:rsidRDefault="0071042C" w:rsidP="002B718C">
            <w:pPr>
              <w:rPr>
                <w:b/>
                <w:bCs/>
                <w:color w:val="FFFFFF" w:themeColor="background1"/>
                <w:sz w:val="20"/>
                <w:szCs w:val="20"/>
              </w:rPr>
            </w:pPr>
            <w:r w:rsidRPr="004C7E39">
              <w:rPr>
                <w:b/>
                <w:bCs/>
                <w:color w:val="FFFFFF" w:themeColor="background1"/>
                <w:sz w:val="20"/>
                <w:szCs w:val="20"/>
              </w:rPr>
              <w:t>THÁNG</w:t>
            </w:r>
          </w:p>
        </w:tc>
        <w:tc>
          <w:tcPr>
            <w:tcW w:w="271" w:type="pct"/>
            <w:tcBorders>
              <w:top w:val="single" w:sz="4" w:space="0" w:color="auto"/>
              <w:left w:val="nil"/>
              <w:bottom w:val="single" w:sz="4" w:space="0" w:color="auto"/>
              <w:right w:val="single" w:sz="4" w:space="0" w:color="auto"/>
            </w:tcBorders>
            <w:shd w:val="clear" w:color="auto" w:fill="002060"/>
          </w:tcPr>
          <w:p w14:paraId="528374A1" w14:textId="7FB007A2" w:rsidR="0071042C" w:rsidRPr="004C7E39" w:rsidRDefault="0071042C" w:rsidP="002B718C">
            <w:pPr>
              <w:rPr>
                <w:b/>
                <w:bCs/>
                <w:color w:val="FFFFFF" w:themeColor="background1"/>
                <w:sz w:val="20"/>
                <w:szCs w:val="20"/>
              </w:rPr>
            </w:pPr>
            <w:r w:rsidRPr="004C7E39">
              <w:rPr>
                <w:b/>
                <w:bCs/>
                <w:color w:val="FFFFFF" w:themeColor="background1"/>
                <w:sz w:val="20"/>
                <w:szCs w:val="20"/>
              </w:rPr>
              <w:t>CIF</w:t>
            </w:r>
          </w:p>
        </w:tc>
        <w:tc>
          <w:tcPr>
            <w:tcW w:w="401" w:type="pct"/>
            <w:tcBorders>
              <w:top w:val="single" w:sz="4" w:space="0" w:color="auto"/>
              <w:left w:val="nil"/>
              <w:bottom w:val="single" w:sz="4" w:space="0" w:color="auto"/>
              <w:right w:val="single" w:sz="4" w:space="0" w:color="auto"/>
            </w:tcBorders>
            <w:shd w:val="clear" w:color="auto" w:fill="002060"/>
          </w:tcPr>
          <w:p w14:paraId="181E273F" w14:textId="1F21BCA0" w:rsidR="0071042C" w:rsidRPr="004C7E39" w:rsidRDefault="0071042C" w:rsidP="002B718C">
            <w:pPr>
              <w:rPr>
                <w:b/>
                <w:bCs/>
                <w:color w:val="FFFFFF" w:themeColor="background1"/>
                <w:sz w:val="20"/>
                <w:szCs w:val="20"/>
              </w:rPr>
            </w:pPr>
            <w:r w:rsidRPr="004C7E39">
              <w:rPr>
                <w:b/>
                <w:bCs/>
                <w:color w:val="FFFFFF" w:themeColor="background1"/>
                <w:sz w:val="20"/>
                <w:szCs w:val="20"/>
              </w:rPr>
              <w:t>Name Customer</w:t>
            </w:r>
          </w:p>
        </w:tc>
        <w:tc>
          <w:tcPr>
            <w:tcW w:w="662" w:type="pct"/>
            <w:tcBorders>
              <w:top w:val="single" w:sz="4" w:space="0" w:color="auto"/>
              <w:left w:val="nil"/>
              <w:bottom w:val="single" w:sz="4" w:space="0" w:color="auto"/>
              <w:right w:val="single" w:sz="4" w:space="0" w:color="auto"/>
            </w:tcBorders>
            <w:shd w:val="clear" w:color="auto" w:fill="002060"/>
          </w:tcPr>
          <w:p w14:paraId="57D45ECC" w14:textId="5A92780E" w:rsidR="0071042C" w:rsidRPr="004C7E39" w:rsidRDefault="0071042C" w:rsidP="002B718C">
            <w:pPr>
              <w:rPr>
                <w:b/>
                <w:bCs/>
                <w:color w:val="FFFFFF" w:themeColor="background1"/>
                <w:sz w:val="20"/>
                <w:szCs w:val="20"/>
              </w:rPr>
            </w:pPr>
            <w:r w:rsidRPr="004C7E39">
              <w:rPr>
                <w:b/>
                <w:bCs/>
                <w:color w:val="FFFFFF" w:themeColor="background1"/>
                <w:sz w:val="20"/>
                <w:szCs w:val="20"/>
              </w:rPr>
              <w:t xml:space="preserve">Huy động vốn top 20 </w:t>
            </w:r>
            <w:r>
              <w:rPr>
                <w:b/>
                <w:bCs/>
                <w:color w:val="FFFFFF" w:themeColor="background1"/>
                <w:sz w:val="20"/>
                <w:szCs w:val="20"/>
              </w:rPr>
              <w:t>KH</w:t>
            </w:r>
            <w:r w:rsidRPr="004C7E39">
              <w:rPr>
                <w:b/>
                <w:bCs/>
                <w:color w:val="FFFFFF" w:themeColor="background1"/>
                <w:sz w:val="20"/>
                <w:szCs w:val="20"/>
              </w:rPr>
              <w:t xml:space="preserve"> tháng báo cáo</w:t>
            </w:r>
          </w:p>
        </w:tc>
        <w:tc>
          <w:tcPr>
            <w:tcW w:w="744" w:type="pct"/>
            <w:tcBorders>
              <w:top w:val="single" w:sz="4" w:space="0" w:color="auto"/>
              <w:left w:val="nil"/>
              <w:bottom w:val="single" w:sz="4" w:space="0" w:color="auto"/>
              <w:right w:val="single" w:sz="4" w:space="0" w:color="auto"/>
            </w:tcBorders>
            <w:shd w:val="clear" w:color="auto" w:fill="002060"/>
          </w:tcPr>
          <w:p w14:paraId="094599D2" w14:textId="301C3D9E" w:rsidR="0071042C" w:rsidRPr="004C7E39" w:rsidRDefault="0071042C" w:rsidP="002B718C">
            <w:pPr>
              <w:rPr>
                <w:b/>
                <w:bCs/>
                <w:color w:val="FFFFFF" w:themeColor="background1"/>
                <w:sz w:val="20"/>
                <w:szCs w:val="20"/>
              </w:rPr>
            </w:pPr>
            <w:r w:rsidRPr="004C7E39">
              <w:rPr>
                <w:b/>
                <w:bCs/>
                <w:color w:val="FFFFFF" w:themeColor="background1"/>
                <w:sz w:val="20"/>
                <w:szCs w:val="20"/>
              </w:rPr>
              <w:t xml:space="preserve">Tăng/giảm huy động vốn top 20 </w:t>
            </w:r>
            <w:r>
              <w:rPr>
                <w:b/>
                <w:bCs/>
                <w:color w:val="FFFFFF" w:themeColor="background1"/>
                <w:sz w:val="20"/>
                <w:szCs w:val="20"/>
              </w:rPr>
              <w:t>KH</w:t>
            </w:r>
            <w:r w:rsidRPr="004C7E39">
              <w:rPr>
                <w:b/>
                <w:bCs/>
                <w:color w:val="FFFFFF" w:themeColor="background1"/>
                <w:sz w:val="20"/>
                <w:szCs w:val="20"/>
              </w:rPr>
              <w:t xml:space="preserve"> so tháng trước</w:t>
            </w:r>
          </w:p>
        </w:tc>
        <w:tc>
          <w:tcPr>
            <w:tcW w:w="783" w:type="pct"/>
            <w:tcBorders>
              <w:top w:val="single" w:sz="4" w:space="0" w:color="auto"/>
              <w:left w:val="nil"/>
              <w:bottom w:val="single" w:sz="4" w:space="0" w:color="auto"/>
              <w:right w:val="single" w:sz="4" w:space="0" w:color="auto"/>
            </w:tcBorders>
            <w:shd w:val="clear" w:color="auto" w:fill="002060"/>
          </w:tcPr>
          <w:p w14:paraId="4E2ABB5F" w14:textId="1D80BAB5" w:rsidR="0071042C" w:rsidRPr="004C7E39" w:rsidRDefault="0071042C" w:rsidP="002B718C">
            <w:pPr>
              <w:spacing w:after="200" w:line="276" w:lineRule="auto"/>
              <w:rPr>
                <w:b/>
                <w:bCs/>
                <w:color w:val="FFFFFF" w:themeColor="background1"/>
                <w:sz w:val="20"/>
                <w:szCs w:val="20"/>
              </w:rPr>
            </w:pPr>
            <w:r w:rsidRPr="004C7E39">
              <w:rPr>
                <w:b/>
                <w:bCs/>
                <w:color w:val="FFFFFF" w:themeColor="background1"/>
                <w:sz w:val="20"/>
                <w:szCs w:val="20"/>
              </w:rPr>
              <w:t xml:space="preserve"> %Huy động vốn top 20 </w:t>
            </w:r>
            <w:r>
              <w:rPr>
                <w:b/>
                <w:bCs/>
                <w:color w:val="FFFFFF" w:themeColor="background1"/>
                <w:sz w:val="20"/>
                <w:szCs w:val="20"/>
              </w:rPr>
              <w:t>KH</w:t>
            </w:r>
            <w:r w:rsidRPr="004C7E39">
              <w:rPr>
                <w:b/>
                <w:bCs/>
                <w:color w:val="FFFFFF" w:themeColor="background1"/>
                <w:sz w:val="20"/>
                <w:szCs w:val="20"/>
              </w:rPr>
              <w:t>/tổng huy động</w:t>
            </w:r>
          </w:p>
        </w:tc>
      </w:tr>
      <w:tr w:rsidR="0071042C" w:rsidRPr="004C7E39" w14:paraId="4DE21CD6" w14:textId="77777777" w:rsidTr="0071042C">
        <w:trPr>
          <w:trHeight w:val="152"/>
        </w:trPr>
        <w:tc>
          <w:tcPr>
            <w:tcW w:w="372" w:type="pct"/>
            <w:shd w:val="clear" w:color="auto" w:fill="auto"/>
          </w:tcPr>
          <w:p w14:paraId="6824D2A2" w14:textId="77777777" w:rsidR="0071042C" w:rsidRPr="004C7E39" w:rsidRDefault="0071042C" w:rsidP="0071042C">
            <w:pPr>
              <w:jc w:val="center"/>
              <w:rPr>
                <w:b/>
                <w:bCs/>
                <w:sz w:val="18"/>
                <w:szCs w:val="18"/>
              </w:rPr>
            </w:pPr>
            <w:r w:rsidRPr="004C7E39">
              <w:rPr>
                <w:i/>
                <w:iCs/>
                <w:sz w:val="18"/>
                <w:szCs w:val="18"/>
              </w:rPr>
              <w:t>(1)</w:t>
            </w: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67B190D4" w14:textId="77777777" w:rsidR="0071042C" w:rsidRPr="004C7E39" w:rsidRDefault="0071042C" w:rsidP="0071042C">
            <w:pPr>
              <w:jc w:val="center"/>
              <w:rPr>
                <w:b/>
                <w:bCs/>
                <w:color w:val="000000"/>
                <w:sz w:val="18"/>
                <w:szCs w:val="18"/>
              </w:rPr>
            </w:pPr>
            <w:r w:rsidRPr="004C7E39">
              <w:rPr>
                <w:i/>
                <w:iCs/>
                <w:sz w:val="18"/>
                <w:szCs w:val="18"/>
              </w:rPr>
              <w:t>(2)</w:t>
            </w:r>
          </w:p>
        </w:tc>
        <w:tc>
          <w:tcPr>
            <w:tcW w:w="451" w:type="pct"/>
            <w:tcBorders>
              <w:top w:val="single" w:sz="4" w:space="0" w:color="auto"/>
              <w:left w:val="nil"/>
              <w:bottom w:val="single" w:sz="4" w:space="0" w:color="auto"/>
              <w:right w:val="single" w:sz="4" w:space="0" w:color="auto"/>
            </w:tcBorders>
            <w:shd w:val="clear" w:color="auto" w:fill="auto"/>
          </w:tcPr>
          <w:p w14:paraId="220DF826" w14:textId="77777777" w:rsidR="0071042C" w:rsidRPr="004C7E39" w:rsidRDefault="0071042C" w:rsidP="0071042C">
            <w:pPr>
              <w:jc w:val="center"/>
              <w:rPr>
                <w:b/>
                <w:bCs/>
                <w:color w:val="000000"/>
                <w:sz w:val="18"/>
                <w:szCs w:val="18"/>
              </w:rPr>
            </w:pPr>
            <w:r w:rsidRPr="004C7E39">
              <w:rPr>
                <w:i/>
                <w:iCs/>
                <w:sz w:val="18"/>
                <w:szCs w:val="18"/>
              </w:rPr>
              <w:t>(3)</w:t>
            </w:r>
          </w:p>
        </w:tc>
        <w:tc>
          <w:tcPr>
            <w:tcW w:w="371" w:type="pct"/>
            <w:tcBorders>
              <w:top w:val="single" w:sz="4" w:space="0" w:color="auto"/>
              <w:left w:val="nil"/>
              <w:bottom w:val="single" w:sz="4" w:space="0" w:color="auto"/>
              <w:right w:val="single" w:sz="4" w:space="0" w:color="auto"/>
            </w:tcBorders>
          </w:tcPr>
          <w:p w14:paraId="58748C41" w14:textId="50C6B121" w:rsidR="0071042C" w:rsidRPr="004C7E39" w:rsidRDefault="0071042C" w:rsidP="0071042C">
            <w:pPr>
              <w:jc w:val="center"/>
              <w:rPr>
                <w:i/>
                <w:iCs/>
                <w:sz w:val="18"/>
                <w:szCs w:val="18"/>
              </w:rPr>
            </w:pPr>
            <w:r w:rsidRPr="004C7E39">
              <w:rPr>
                <w:i/>
                <w:iCs/>
                <w:sz w:val="18"/>
                <w:szCs w:val="18"/>
              </w:rPr>
              <w:t>(4)</w:t>
            </w:r>
          </w:p>
        </w:tc>
        <w:tc>
          <w:tcPr>
            <w:tcW w:w="371" w:type="pct"/>
            <w:tcBorders>
              <w:top w:val="single" w:sz="4" w:space="0" w:color="auto"/>
              <w:left w:val="single" w:sz="4" w:space="0" w:color="auto"/>
              <w:bottom w:val="single" w:sz="4" w:space="0" w:color="auto"/>
              <w:right w:val="single" w:sz="4" w:space="0" w:color="auto"/>
            </w:tcBorders>
            <w:shd w:val="clear" w:color="auto" w:fill="auto"/>
          </w:tcPr>
          <w:p w14:paraId="0CF58933" w14:textId="71862650" w:rsidR="0071042C" w:rsidRPr="004C7E39" w:rsidRDefault="0071042C" w:rsidP="0071042C">
            <w:pPr>
              <w:jc w:val="center"/>
              <w:rPr>
                <w:b/>
                <w:bCs/>
                <w:color w:val="000000"/>
                <w:sz w:val="18"/>
                <w:szCs w:val="18"/>
              </w:rPr>
            </w:pPr>
            <w:r w:rsidRPr="004C7E39">
              <w:rPr>
                <w:i/>
                <w:iCs/>
                <w:sz w:val="18"/>
                <w:szCs w:val="18"/>
              </w:rPr>
              <w:t>(5)</w:t>
            </w:r>
          </w:p>
        </w:tc>
        <w:tc>
          <w:tcPr>
            <w:tcW w:w="271" w:type="pct"/>
            <w:tcBorders>
              <w:top w:val="single" w:sz="4" w:space="0" w:color="auto"/>
              <w:left w:val="nil"/>
              <w:bottom w:val="single" w:sz="4" w:space="0" w:color="auto"/>
              <w:right w:val="single" w:sz="4" w:space="0" w:color="auto"/>
            </w:tcBorders>
            <w:shd w:val="clear" w:color="auto" w:fill="auto"/>
          </w:tcPr>
          <w:p w14:paraId="429D1044" w14:textId="4278B769" w:rsidR="0071042C" w:rsidRPr="004C7E39" w:rsidRDefault="0071042C" w:rsidP="0071042C">
            <w:pPr>
              <w:jc w:val="center"/>
              <w:rPr>
                <w:b/>
                <w:bCs/>
                <w:color w:val="000000"/>
                <w:sz w:val="18"/>
                <w:szCs w:val="18"/>
              </w:rPr>
            </w:pPr>
            <w:r w:rsidRPr="004C7E39">
              <w:rPr>
                <w:i/>
                <w:iCs/>
                <w:sz w:val="18"/>
                <w:szCs w:val="18"/>
              </w:rPr>
              <w:t>(6)</w:t>
            </w:r>
          </w:p>
        </w:tc>
        <w:tc>
          <w:tcPr>
            <w:tcW w:w="401" w:type="pct"/>
            <w:tcBorders>
              <w:top w:val="single" w:sz="4" w:space="0" w:color="auto"/>
              <w:left w:val="nil"/>
              <w:bottom w:val="single" w:sz="4" w:space="0" w:color="auto"/>
              <w:right w:val="single" w:sz="4" w:space="0" w:color="auto"/>
            </w:tcBorders>
            <w:shd w:val="clear" w:color="auto" w:fill="auto"/>
          </w:tcPr>
          <w:p w14:paraId="1E85D706" w14:textId="2C2103CC" w:rsidR="0071042C" w:rsidRPr="004C7E39" w:rsidRDefault="0071042C" w:rsidP="0071042C">
            <w:pPr>
              <w:jc w:val="center"/>
              <w:rPr>
                <w:b/>
                <w:bCs/>
                <w:color w:val="000000"/>
                <w:sz w:val="18"/>
                <w:szCs w:val="18"/>
              </w:rPr>
            </w:pPr>
            <w:r w:rsidRPr="004C7E39">
              <w:rPr>
                <w:i/>
                <w:iCs/>
                <w:sz w:val="18"/>
                <w:szCs w:val="18"/>
              </w:rPr>
              <w:t>(7)</w:t>
            </w:r>
          </w:p>
        </w:tc>
        <w:tc>
          <w:tcPr>
            <w:tcW w:w="662" w:type="pct"/>
            <w:tcBorders>
              <w:top w:val="single" w:sz="4" w:space="0" w:color="auto"/>
              <w:left w:val="nil"/>
              <w:bottom w:val="single" w:sz="4" w:space="0" w:color="auto"/>
              <w:right w:val="single" w:sz="4" w:space="0" w:color="auto"/>
            </w:tcBorders>
            <w:shd w:val="clear" w:color="auto" w:fill="auto"/>
          </w:tcPr>
          <w:p w14:paraId="0F96BE40" w14:textId="099B7BFC" w:rsidR="0071042C" w:rsidRPr="004C7E39" w:rsidRDefault="0071042C" w:rsidP="0071042C">
            <w:pPr>
              <w:jc w:val="center"/>
              <w:rPr>
                <w:b/>
                <w:bCs/>
                <w:color w:val="000000"/>
                <w:sz w:val="18"/>
                <w:szCs w:val="18"/>
              </w:rPr>
            </w:pPr>
            <w:r w:rsidRPr="004C7E39">
              <w:rPr>
                <w:i/>
                <w:iCs/>
                <w:sz w:val="18"/>
                <w:szCs w:val="18"/>
              </w:rPr>
              <w:t>(8)</w:t>
            </w:r>
          </w:p>
        </w:tc>
        <w:tc>
          <w:tcPr>
            <w:tcW w:w="744" w:type="pct"/>
            <w:tcBorders>
              <w:top w:val="single" w:sz="4" w:space="0" w:color="auto"/>
              <w:left w:val="nil"/>
              <w:bottom w:val="single" w:sz="4" w:space="0" w:color="auto"/>
              <w:right w:val="single" w:sz="4" w:space="0" w:color="auto"/>
            </w:tcBorders>
            <w:shd w:val="clear" w:color="auto" w:fill="auto"/>
          </w:tcPr>
          <w:p w14:paraId="250D5227" w14:textId="2CF021FA" w:rsidR="0071042C" w:rsidRPr="004C7E39" w:rsidRDefault="0071042C" w:rsidP="0071042C">
            <w:pPr>
              <w:jc w:val="center"/>
              <w:rPr>
                <w:b/>
                <w:bCs/>
                <w:color w:val="000000"/>
                <w:sz w:val="18"/>
                <w:szCs w:val="18"/>
              </w:rPr>
            </w:pPr>
            <w:r w:rsidRPr="004C7E39">
              <w:rPr>
                <w:i/>
                <w:iCs/>
                <w:color w:val="000000"/>
                <w:sz w:val="18"/>
                <w:szCs w:val="18"/>
              </w:rPr>
              <w:t>(9)</w:t>
            </w:r>
          </w:p>
        </w:tc>
        <w:tc>
          <w:tcPr>
            <w:tcW w:w="783" w:type="pct"/>
            <w:tcBorders>
              <w:top w:val="single" w:sz="4" w:space="0" w:color="auto"/>
              <w:left w:val="nil"/>
              <w:bottom w:val="single" w:sz="4" w:space="0" w:color="auto"/>
              <w:right w:val="single" w:sz="4" w:space="0" w:color="auto"/>
            </w:tcBorders>
            <w:shd w:val="clear" w:color="auto" w:fill="auto"/>
          </w:tcPr>
          <w:p w14:paraId="0B155ECA" w14:textId="780AE224" w:rsidR="0071042C" w:rsidRPr="004C7E39" w:rsidRDefault="0071042C" w:rsidP="0071042C">
            <w:pPr>
              <w:spacing w:after="200" w:line="276" w:lineRule="auto"/>
              <w:jc w:val="center"/>
              <w:rPr>
                <w:i/>
                <w:iCs/>
                <w:color w:val="000000"/>
                <w:sz w:val="18"/>
                <w:szCs w:val="18"/>
              </w:rPr>
            </w:pPr>
            <w:r>
              <w:rPr>
                <w:i/>
                <w:iCs/>
                <w:color w:val="000000"/>
                <w:sz w:val="18"/>
                <w:szCs w:val="18"/>
              </w:rPr>
              <w:t>(10)</w:t>
            </w:r>
          </w:p>
        </w:tc>
      </w:tr>
    </w:tbl>
    <w:p w14:paraId="7472B5B7" w14:textId="6FB22883" w:rsidR="005710AD" w:rsidRPr="004C7E39" w:rsidRDefault="005710AD" w:rsidP="00626433">
      <w:pPr>
        <w:rPr>
          <w:sz w:val="18"/>
          <w:szCs w:val="18"/>
          <w:lang w:val="en-GB"/>
        </w:rPr>
      </w:pPr>
    </w:p>
    <w:p w14:paraId="20C90D52" w14:textId="7DD3CC17" w:rsidR="005710AD" w:rsidRPr="004C7E39" w:rsidRDefault="005710AD" w:rsidP="00626433">
      <w:pPr>
        <w:rPr>
          <w:sz w:val="18"/>
          <w:szCs w:val="18"/>
          <w:lang w:val="en-GB"/>
        </w:rPr>
      </w:pPr>
    </w:p>
    <w:p w14:paraId="3C1A4AB4" w14:textId="6C6C40F5" w:rsidR="002B718C" w:rsidRPr="004C7E39" w:rsidRDefault="0071042C" w:rsidP="002B718C">
      <w:pPr>
        <w:pStyle w:val="ListParagraph"/>
        <w:numPr>
          <w:ilvl w:val="0"/>
          <w:numId w:val="2"/>
        </w:numPr>
        <w:rPr>
          <w:rFonts w:ascii="Times New Roman" w:hAnsi="Times New Roman"/>
          <w:lang w:val="en-GB"/>
        </w:rPr>
      </w:pPr>
      <w:r>
        <w:rPr>
          <w:rFonts w:ascii="Times New Roman" w:hAnsi="Times New Roman"/>
          <w:lang w:val="en-GB"/>
        </w:rPr>
        <w:t>5</w:t>
      </w:r>
      <w:r w:rsidR="002B718C" w:rsidRPr="004C7E39">
        <w:rPr>
          <w:rFonts w:ascii="Times New Roman" w:hAnsi="Times New Roman"/>
          <w:lang w:val="en-GB"/>
        </w:rPr>
        <w:t>. Top 20 đơn vị có KH mở CIF mới trong tháng</w:t>
      </w:r>
    </w:p>
    <w:tbl>
      <w:tblPr>
        <w:tblW w:w="5000" w:type="pct"/>
        <w:tblLook w:val="04A0" w:firstRow="1" w:lastRow="0" w:firstColumn="1" w:lastColumn="0" w:noHBand="0" w:noVBand="1"/>
      </w:tblPr>
      <w:tblGrid>
        <w:gridCol w:w="1364"/>
        <w:gridCol w:w="2001"/>
        <w:gridCol w:w="1791"/>
        <w:gridCol w:w="1160"/>
        <w:gridCol w:w="3583"/>
        <w:gridCol w:w="4455"/>
      </w:tblGrid>
      <w:tr w:rsidR="002B718C" w:rsidRPr="004C7E39" w14:paraId="546FD830" w14:textId="77777777" w:rsidTr="00F3239A">
        <w:trPr>
          <w:trHeight w:val="350"/>
        </w:trPr>
        <w:tc>
          <w:tcPr>
            <w:tcW w:w="475" w:type="pct"/>
            <w:tcBorders>
              <w:top w:val="single" w:sz="4" w:space="0" w:color="auto"/>
              <w:left w:val="single" w:sz="4" w:space="0" w:color="auto"/>
              <w:bottom w:val="single" w:sz="4" w:space="0" w:color="auto"/>
              <w:right w:val="single" w:sz="4" w:space="0" w:color="auto"/>
            </w:tcBorders>
            <w:shd w:val="clear" w:color="auto" w:fill="002060"/>
            <w:hideMark/>
          </w:tcPr>
          <w:p w14:paraId="10A94FD6" w14:textId="77777777" w:rsidR="002B718C" w:rsidRPr="004C7E39" w:rsidRDefault="002B718C" w:rsidP="002B718C">
            <w:pPr>
              <w:rPr>
                <w:b/>
                <w:bCs/>
                <w:color w:val="FFFFFF" w:themeColor="background1"/>
                <w:sz w:val="20"/>
                <w:szCs w:val="20"/>
              </w:rPr>
            </w:pPr>
            <w:r w:rsidRPr="004C7E39">
              <w:rPr>
                <w:b/>
                <w:bCs/>
                <w:color w:val="FFFFFF" w:themeColor="background1"/>
                <w:sz w:val="20"/>
                <w:szCs w:val="20"/>
              </w:rPr>
              <w:lastRenderedPageBreak/>
              <w:t>ĐƠN VỊ</w:t>
            </w:r>
          </w:p>
        </w:tc>
        <w:tc>
          <w:tcPr>
            <w:tcW w:w="697" w:type="pct"/>
            <w:tcBorders>
              <w:top w:val="single" w:sz="4" w:space="0" w:color="auto"/>
              <w:left w:val="nil"/>
              <w:bottom w:val="single" w:sz="4" w:space="0" w:color="auto"/>
              <w:right w:val="single" w:sz="4" w:space="0" w:color="auto"/>
            </w:tcBorders>
            <w:shd w:val="clear" w:color="auto" w:fill="002060"/>
            <w:hideMark/>
          </w:tcPr>
          <w:p w14:paraId="4A687658" w14:textId="77777777" w:rsidR="002B718C" w:rsidRPr="004C7E39" w:rsidRDefault="002B718C" w:rsidP="002B718C">
            <w:pPr>
              <w:rPr>
                <w:b/>
                <w:bCs/>
                <w:color w:val="FFFFFF" w:themeColor="background1"/>
                <w:sz w:val="20"/>
                <w:szCs w:val="20"/>
              </w:rPr>
            </w:pPr>
            <w:r w:rsidRPr="004C7E39">
              <w:rPr>
                <w:b/>
                <w:bCs/>
                <w:color w:val="FFFFFF" w:themeColor="background1"/>
                <w:sz w:val="20"/>
                <w:szCs w:val="20"/>
              </w:rPr>
              <w:t>TÊN ĐƠN VỊ</w:t>
            </w:r>
          </w:p>
        </w:tc>
        <w:tc>
          <w:tcPr>
            <w:tcW w:w="624" w:type="pct"/>
            <w:tcBorders>
              <w:top w:val="single" w:sz="4" w:space="0" w:color="auto"/>
              <w:left w:val="nil"/>
              <w:bottom w:val="single" w:sz="4" w:space="0" w:color="auto"/>
              <w:right w:val="single" w:sz="4" w:space="0" w:color="auto"/>
            </w:tcBorders>
            <w:shd w:val="clear" w:color="auto" w:fill="002060"/>
            <w:hideMark/>
          </w:tcPr>
          <w:p w14:paraId="2490F140" w14:textId="77777777" w:rsidR="002B718C" w:rsidRPr="004C7E39" w:rsidRDefault="002B718C" w:rsidP="002B718C">
            <w:pPr>
              <w:rPr>
                <w:b/>
                <w:bCs/>
                <w:color w:val="FFFFFF" w:themeColor="background1"/>
                <w:sz w:val="20"/>
                <w:szCs w:val="20"/>
              </w:rPr>
            </w:pPr>
            <w:r w:rsidRPr="004C7E39">
              <w:rPr>
                <w:b/>
                <w:bCs/>
                <w:color w:val="FFFFFF" w:themeColor="background1"/>
                <w:sz w:val="20"/>
                <w:szCs w:val="20"/>
              </w:rPr>
              <w:t>KHU VỰC</w:t>
            </w:r>
          </w:p>
        </w:tc>
        <w:tc>
          <w:tcPr>
            <w:tcW w:w="404" w:type="pct"/>
            <w:tcBorders>
              <w:top w:val="single" w:sz="4" w:space="0" w:color="auto"/>
              <w:left w:val="nil"/>
              <w:bottom w:val="single" w:sz="4" w:space="0" w:color="auto"/>
              <w:right w:val="single" w:sz="4" w:space="0" w:color="auto"/>
            </w:tcBorders>
            <w:shd w:val="clear" w:color="auto" w:fill="002060"/>
            <w:hideMark/>
          </w:tcPr>
          <w:p w14:paraId="6783F193" w14:textId="77777777" w:rsidR="002B718C" w:rsidRPr="004C7E39" w:rsidRDefault="002B718C" w:rsidP="002B718C">
            <w:pPr>
              <w:rPr>
                <w:b/>
                <w:bCs/>
                <w:color w:val="FFFFFF" w:themeColor="background1"/>
                <w:sz w:val="20"/>
                <w:szCs w:val="20"/>
              </w:rPr>
            </w:pPr>
            <w:r w:rsidRPr="004C7E39">
              <w:rPr>
                <w:b/>
                <w:bCs/>
                <w:color w:val="FFFFFF" w:themeColor="background1"/>
                <w:sz w:val="20"/>
                <w:szCs w:val="20"/>
              </w:rPr>
              <w:t>THÁNG</w:t>
            </w:r>
          </w:p>
        </w:tc>
        <w:tc>
          <w:tcPr>
            <w:tcW w:w="1248" w:type="pct"/>
            <w:tcBorders>
              <w:top w:val="single" w:sz="4" w:space="0" w:color="auto"/>
              <w:left w:val="nil"/>
              <w:bottom w:val="single" w:sz="4" w:space="0" w:color="auto"/>
              <w:right w:val="single" w:sz="4" w:space="0" w:color="auto"/>
            </w:tcBorders>
            <w:shd w:val="clear" w:color="auto" w:fill="002060"/>
            <w:hideMark/>
          </w:tcPr>
          <w:p w14:paraId="4BD77FA0" w14:textId="77777777" w:rsidR="002B718C" w:rsidRPr="004C7E39" w:rsidRDefault="002B718C" w:rsidP="002B718C">
            <w:pPr>
              <w:rPr>
                <w:b/>
                <w:bCs/>
                <w:color w:val="FFFFFF" w:themeColor="background1"/>
                <w:sz w:val="20"/>
                <w:szCs w:val="20"/>
              </w:rPr>
            </w:pPr>
            <w:r w:rsidRPr="004C7E39">
              <w:rPr>
                <w:b/>
                <w:bCs/>
                <w:color w:val="FFFFFF" w:themeColor="background1"/>
                <w:sz w:val="20"/>
                <w:szCs w:val="20"/>
              </w:rPr>
              <w:t>Số KH RB mở mới trong tháng</w:t>
            </w:r>
          </w:p>
        </w:tc>
        <w:tc>
          <w:tcPr>
            <w:tcW w:w="1552" w:type="pct"/>
            <w:tcBorders>
              <w:top w:val="single" w:sz="4" w:space="0" w:color="auto"/>
              <w:left w:val="nil"/>
              <w:bottom w:val="single" w:sz="4" w:space="0" w:color="auto"/>
              <w:right w:val="single" w:sz="4" w:space="0" w:color="auto"/>
            </w:tcBorders>
            <w:shd w:val="clear" w:color="auto" w:fill="002060"/>
            <w:hideMark/>
          </w:tcPr>
          <w:p w14:paraId="2547F432" w14:textId="77777777" w:rsidR="002B718C" w:rsidRPr="004C7E39" w:rsidRDefault="002B718C" w:rsidP="002B718C">
            <w:pPr>
              <w:rPr>
                <w:b/>
                <w:bCs/>
                <w:color w:val="FFFFFF" w:themeColor="background1"/>
                <w:sz w:val="20"/>
                <w:szCs w:val="20"/>
              </w:rPr>
            </w:pPr>
            <w:r w:rsidRPr="004C7E39">
              <w:rPr>
                <w:b/>
                <w:bCs/>
                <w:color w:val="FFFFFF" w:themeColor="background1"/>
                <w:sz w:val="20"/>
                <w:szCs w:val="20"/>
              </w:rPr>
              <w:t xml:space="preserve"> Số KH CB mở mới trong tháng</w:t>
            </w:r>
          </w:p>
        </w:tc>
      </w:tr>
      <w:tr w:rsidR="002B718C" w:rsidRPr="004C7E39" w14:paraId="5EB7E7A6" w14:textId="77777777" w:rsidTr="00F3239A">
        <w:trPr>
          <w:trHeight w:val="285"/>
        </w:trPr>
        <w:tc>
          <w:tcPr>
            <w:tcW w:w="475" w:type="pct"/>
            <w:tcBorders>
              <w:top w:val="nil"/>
              <w:left w:val="single" w:sz="4" w:space="0" w:color="auto"/>
              <w:bottom w:val="single" w:sz="4" w:space="0" w:color="auto"/>
              <w:right w:val="single" w:sz="4" w:space="0" w:color="auto"/>
            </w:tcBorders>
            <w:shd w:val="clear" w:color="auto" w:fill="auto"/>
            <w:vAlign w:val="center"/>
            <w:hideMark/>
          </w:tcPr>
          <w:p w14:paraId="61C581DA" w14:textId="77777777" w:rsidR="002B718C" w:rsidRPr="004C7E39" w:rsidRDefault="002B718C" w:rsidP="002B718C">
            <w:pPr>
              <w:jc w:val="right"/>
              <w:rPr>
                <w:color w:val="000000"/>
                <w:sz w:val="22"/>
                <w:szCs w:val="22"/>
              </w:rPr>
            </w:pPr>
            <w:r w:rsidRPr="004C7E39">
              <w:rPr>
                <w:color w:val="000000"/>
                <w:sz w:val="22"/>
                <w:szCs w:val="22"/>
              </w:rPr>
              <w:t>(1)</w:t>
            </w:r>
          </w:p>
        </w:tc>
        <w:tc>
          <w:tcPr>
            <w:tcW w:w="697" w:type="pct"/>
            <w:tcBorders>
              <w:top w:val="nil"/>
              <w:left w:val="nil"/>
              <w:bottom w:val="single" w:sz="4" w:space="0" w:color="auto"/>
              <w:right w:val="single" w:sz="4" w:space="0" w:color="auto"/>
            </w:tcBorders>
            <w:shd w:val="clear" w:color="auto" w:fill="auto"/>
            <w:vAlign w:val="center"/>
            <w:hideMark/>
          </w:tcPr>
          <w:p w14:paraId="71136EEB" w14:textId="77777777" w:rsidR="002B718C" w:rsidRPr="004C7E39" w:rsidRDefault="002B718C" w:rsidP="002B718C">
            <w:pPr>
              <w:jc w:val="right"/>
              <w:rPr>
                <w:color w:val="000000"/>
                <w:sz w:val="22"/>
                <w:szCs w:val="22"/>
              </w:rPr>
            </w:pPr>
            <w:r w:rsidRPr="004C7E39">
              <w:rPr>
                <w:color w:val="000000"/>
                <w:sz w:val="22"/>
                <w:szCs w:val="22"/>
              </w:rPr>
              <w:t>(2)</w:t>
            </w:r>
          </w:p>
        </w:tc>
        <w:tc>
          <w:tcPr>
            <w:tcW w:w="624" w:type="pct"/>
            <w:tcBorders>
              <w:top w:val="nil"/>
              <w:left w:val="nil"/>
              <w:bottom w:val="single" w:sz="4" w:space="0" w:color="auto"/>
              <w:right w:val="single" w:sz="4" w:space="0" w:color="auto"/>
            </w:tcBorders>
            <w:shd w:val="clear" w:color="auto" w:fill="auto"/>
            <w:vAlign w:val="center"/>
            <w:hideMark/>
          </w:tcPr>
          <w:p w14:paraId="11932EB3" w14:textId="77777777" w:rsidR="002B718C" w:rsidRPr="004C7E39" w:rsidRDefault="002B718C" w:rsidP="002B718C">
            <w:pPr>
              <w:jc w:val="right"/>
              <w:rPr>
                <w:color w:val="000000"/>
                <w:sz w:val="22"/>
                <w:szCs w:val="22"/>
              </w:rPr>
            </w:pPr>
            <w:r w:rsidRPr="004C7E39">
              <w:rPr>
                <w:color w:val="000000"/>
                <w:sz w:val="22"/>
                <w:szCs w:val="22"/>
              </w:rPr>
              <w:t>(3)</w:t>
            </w:r>
          </w:p>
        </w:tc>
        <w:tc>
          <w:tcPr>
            <w:tcW w:w="404" w:type="pct"/>
            <w:tcBorders>
              <w:top w:val="nil"/>
              <w:left w:val="nil"/>
              <w:bottom w:val="single" w:sz="4" w:space="0" w:color="auto"/>
              <w:right w:val="single" w:sz="4" w:space="0" w:color="auto"/>
            </w:tcBorders>
            <w:shd w:val="clear" w:color="auto" w:fill="auto"/>
            <w:vAlign w:val="center"/>
            <w:hideMark/>
          </w:tcPr>
          <w:p w14:paraId="56735048" w14:textId="77777777" w:rsidR="002B718C" w:rsidRPr="004C7E39" w:rsidRDefault="002B718C" w:rsidP="002B718C">
            <w:pPr>
              <w:jc w:val="right"/>
              <w:rPr>
                <w:color w:val="000000"/>
                <w:sz w:val="22"/>
                <w:szCs w:val="22"/>
              </w:rPr>
            </w:pPr>
            <w:r w:rsidRPr="004C7E39">
              <w:rPr>
                <w:color w:val="000000"/>
                <w:sz w:val="22"/>
                <w:szCs w:val="22"/>
              </w:rPr>
              <w:t>(4)</w:t>
            </w:r>
          </w:p>
        </w:tc>
        <w:tc>
          <w:tcPr>
            <w:tcW w:w="1248" w:type="pct"/>
            <w:tcBorders>
              <w:top w:val="nil"/>
              <w:left w:val="nil"/>
              <w:bottom w:val="single" w:sz="4" w:space="0" w:color="auto"/>
              <w:right w:val="single" w:sz="4" w:space="0" w:color="auto"/>
            </w:tcBorders>
            <w:shd w:val="clear" w:color="auto" w:fill="auto"/>
            <w:vAlign w:val="center"/>
            <w:hideMark/>
          </w:tcPr>
          <w:p w14:paraId="20DBD065" w14:textId="77777777" w:rsidR="002B718C" w:rsidRPr="004C7E39" w:rsidRDefault="002B718C" w:rsidP="002B718C">
            <w:pPr>
              <w:jc w:val="right"/>
              <w:rPr>
                <w:color w:val="000000"/>
                <w:sz w:val="22"/>
                <w:szCs w:val="22"/>
              </w:rPr>
            </w:pPr>
            <w:r w:rsidRPr="004C7E39">
              <w:rPr>
                <w:color w:val="000000"/>
                <w:sz w:val="22"/>
                <w:szCs w:val="22"/>
              </w:rPr>
              <w:t>(5)</w:t>
            </w:r>
          </w:p>
        </w:tc>
        <w:tc>
          <w:tcPr>
            <w:tcW w:w="1552" w:type="pct"/>
            <w:tcBorders>
              <w:top w:val="nil"/>
              <w:left w:val="nil"/>
              <w:bottom w:val="single" w:sz="4" w:space="0" w:color="auto"/>
              <w:right w:val="single" w:sz="4" w:space="0" w:color="auto"/>
            </w:tcBorders>
            <w:shd w:val="clear" w:color="auto" w:fill="auto"/>
            <w:vAlign w:val="center"/>
            <w:hideMark/>
          </w:tcPr>
          <w:p w14:paraId="2BD67E4C" w14:textId="77777777" w:rsidR="002B718C" w:rsidRPr="004C7E39" w:rsidRDefault="002B718C" w:rsidP="002B718C">
            <w:pPr>
              <w:jc w:val="right"/>
              <w:rPr>
                <w:color w:val="000000"/>
                <w:sz w:val="22"/>
                <w:szCs w:val="22"/>
              </w:rPr>
            </w:pPr>
            <w:r w:rsidRPr="004C7E39">
              <w:rPr>
                <w:color w:val="000000"/>
                <w:sz w:val="22"/>
                <w:szCs w:val="22"/>
              </w:rPr>
              <w:t>(6)</w:t>
            </w:r>
          </w:p>
        </w:tc>
      </w:tr>
    </w:tbl>
    <w:p w14:paraId="71CF12C1" w14:textId="77777777" w:rsidR="002B718C" w:rsidRPr="004C7E39" w:rsidRDefault="002B718C" w:rsidP="002B718C">
      <w:pPr>
        <w:rPr>
          <w:lang w:val="en-GB"/>
        </w:rPr>
      </w:pPr>
    </w:p>
    <w:p w14:paraId="41498258" w14:textId="55B2C328" w:rsidR="002B718C" w:rsidRPr="004C7E39" w:rsidRDefault="002B718C" w:rsidP="00626433">
      <w:pPr>
        <w:rPr>
          <w:sz w:val="18"/>
          <w:szCs w:val="18"/>
          <w:lang w:val="en-GB"/>
        </w:rPr>
      </w:pPr>
    </w:p>
    <w:p w14:paraId="07A65A19" w14:textId="77777777" w:rsidR="003B7EC1" w:rsidRPr="004C7E39" w:rsidRDefault="003B7EC1" w:rsidP="003B7EC1">
      <w:pPr>
        <w:pStyle w:val="Heading4"/>
        <w:rPr>
          <w:rFonts w:cs="Times New Roman"/>
          <w:b/>
          <w:bCs/>
        </w:rPr>
      </w:pPr>
      <w:r w:rsidRPr="004C7E39">
        <w:rPr>
          <w:rFonts w:cs="Times New Roman"/>
          <w:b/>
          <w:bCs/>
        </w:rPr>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3B7EC1" w:rsidRPr="004C7E39" w14:paraId="34EC8D74" w14:textId="77777777" w:rsidTr="00F3239A">
        <w:trPr>
          <w:trHeight w:val="512"/>
        </w:trPr>
        <w:tc>
          <w:tcPr>
            <w:tcW w:w="255" w:type="pct"/>
            <w:shd w:val="clear" w:color="auto" w:fill="002060"/>
            <w:vAlign w:val="center"/>
            <w:hideMark/>
          </w:tcPr>
          <w:p w14:paraId="13DB2622" w14:textId="77777777" w:rsidR="003B7EC1" w:rsidRPr="004C7E39" w:rsidRDefault="003B7EC1" w:rsidP="00E766D0">
            <w:pPr>
              <w:jc w:val="center"/>
              <w:rPr>
                <w:b/>
                <w:bCs/>
                <w:color w:val="FFFFFF" w:themeColor="background1"/>
                <w:sz w:val="22"/>
                <w:szCs w:val="22"/>
              </w:rPr>
            </w:pPr>
            <w:r w:rsidRPr="004C7E39">
              <w:rPr>
                <w:b/>
                <w:bCs/>
                <w:color w:val="FFFFFF" w:themeColor="background1"/>
                <w:sz w:val="22"/>
                <w:szCs w:val="22"/>
              </w:rPr>
              <w:t>STT</w:t>
            </w:r>
          </w:p>
        </w:tc>
        <w:tc>
          <w:tcPr>
            <w:tcW w:w="840" w:type="pct"/>
            <w:shd w:val="clear" w:color="auto" w:fill="002060"/>
            <w:vAlign w:val="center"/>
            <w:hideMark/>
          </w:tcPr>
          <w:p w14:paraId="5952B0E7" w14:textId="77777777" w:rsidR="003B7EC1" w:rsidRPr="004C7E39" w:rsidRDefault="003B7EC1" w:rsidP="00E766D0">
            <w:pPr>
              <w:jc w:val="center"/>
              <w:rPr>
                <w:b/>
                <w:bCs/>
                <w:color w:val="FFFFFF" w:themeColor="background1"/>
                <w:sz w:val="22"/>
                <w:szCs w:val="22"/>
              </w:rPr>
            </w:pPr>
            <w:r w:rsidRPr="004C7E39">
              <w:rPr>
                <w:b/>
                <w:bCs/>
                <w:color w:val="FFFFFF" w:themeColor="background1"/>
                <w:sz w:val="22"/>
                <w:szCs w:val="22"/>
              </w:rPr>
              <w:t>Tham số báo cáo</w:t>
            </w:r>
          </w:p>
        </w:tc>
        <w:tc>
          <w:tcPr>
            <w:tcW w:w="971" w:type="pct"/>
            <w:shd w:val="clear" w:color="auto" w:fill="002060"/>
            <w:vAlign w:val="center"/>
            <w:hideMark/>
          </w:tcPr>
          <w:p w14:paraId="545983DB" w14:textId="77777777" w:rsidR="003B7EC1" w:rsidRPr="004C7E39" w:rsidRDefault="003B7EC1" w:rsidP="00E766D0">
            <w:pPr>
              <w:jc w:val="center"/>
              <w:rPr>
                <w:b/>
                <w:bCs/>
                <w:color w:val="FFFFFF" w:themeColor="background1"/>
                <w:sz w:val="22"/>
                <w:szCs w:val="22"/>
              </w:rPr>
            </w:pPr>
            <w:r w:rsidRPr="004C7E39">
              <w:rPr>
                <w:b/>
                <w:bCs/>
                <w:color w:val="FFFFFF" w:themeColor="background1"/>
                <w:sz w:val="22"/>
                <w:szCs w:val="22"/>
              </w:rPr>
              <w:t>Mô tả tham số</w:t>
            </w:r>
          </w:p>
        </w:tc>
        <w:tc>
          <w:tcPr>
            <w:tcW w:w="572" w:type="pct"/>
            <w:shd w:val="clear" w:color="auto" w:fill="002060"/>
            <w:vAlign w:val="center"/>
          </w:tcPr>
          <w:p w14:paraId="09243EA8" w14:textId="77777777" w:rsidR="003B7EC1" w:rsidRPr="004C7E39" w:rsidRDefault="003B7EC1" w:rsidP="00E766D0">
            <w:pPr>
              <w:jc w:val="center"/>
              <w:rPr>
                <w:b/>
                <w:bCs/>
                <w:color w:val="FFFFFF" w:themeColor="background1"/>
                <w:sz w:val="22"/>
                <w:szCs w:val="22"/>
              </w:rPr>
            </w:pPr>
            <w:r w:rsidRPr="004C7E39">
              <w:rPr>
                <w:b/>
                <w:bCs/>
                <w:color w:val="FFFFFF" w:themeColor="background1"/>
                <w:sz w:val="22"/>
                <w:szCs w:val="22"/>
              </w:rPr>
              <w:t>Bắt buộc</w:t>
            </w:r>
          </w:p>
        </w:tc>
        <w:tc>
          <w:tcPr>
            <w:tcW w:w="617" w:type="pct"/>
            <w:shd w:val="clear" w:color="auto" w:fill="002060"/>
            <w:vAlign w:val="center"/>
            <w:hideMark/>
          </w:tcPr>
          <w:p w14:paraId="4E845B31" w14:textId="77777777" w:rsidR="003B7EC1" w:rsidRPr="004C7E39" w:rsidRDefault="003B7EC1" w:rsidP="00E766D0">
            <w:pPr>
              <w:jc w:val="center"/>
              <w:rPr>
                <w:b/>
                <w:bCs/>
                <w:color w:val="FFFFFF" w:themeColor="background1"/>
                <w:sz w:val="22"/>
                <w:szCs w:val="22"/>
              </w:rPr>
            </w:pPr>
            <w:r w:rsidRPr="004C7E39">
              <w:rPr>
                <w:b/>
                <w:bCs/>
                <w:color w:val="FFFFFF" w:themeColor="background1"/>
                <w:sz w:val="22"/>
                <w:szCs w:val="22"/>
              </w:rPr>
              <w:t>Kiểu hiển thị</w:t>
            </w:r>
          </w:p>
        </w:tc>
        <w:tc>
          <w:tcPr>
            <w:tcW w:w="1746" w:type="pct"/>
            <w:shd w:val="clear" w:color="auto" w:fill="002060"/>
            <w:vAlign w:val="center"/>
            <w:hideMark/>
          </w:tcPr>
          <w:p w14:paraId="46AB4E6D" w14:textId="77777777" w:rsidR="003B7EC1" w:rsidRPr="004C7E39" w:rsidRDefault="003B7EC1" w:rsidP="00E766D0">
            <w:pPr>
              <w:jc w:val="center"/>
              <w:rPr>
                <w:b/>
                <w:bCs/>
                <w:color w:val="FFFFFF" w:themeColor="background1"/>
                <w:sz w:val="22"/>
                <w:szCs w:val="22"/>
              </w:rPr>
            </w:pPr>
            <w:r w:rsidRPr="004C7E39">
              <w:rPr>
                <w:b/>
                <w:bCs/>
                <w:color w:val="FFFFFF" w:themeColor="background1"/>
                <w:sz w:val="22"/>
                <w:szCs w:val="22"/>
              </w:rPr>
              <w:t>Ghi chú</w:t>
            </w:r>
          </w:p>
        </w:tc>
      </w:tr>
      <w:tr w:rsidR="003B7EC1" w:rsidRPr="004C7E39" w14:paraId="3611F65E" w14:textId="77777777" w:rsidTr="00F3239A">
        <w:trPr>
          <w:trHeight w:val="392"/>
        </w:trPr>
        <w:tc>
          <w:tcPr>
            <w:tcW w:w="255" w:type="pct"/>
            <w:shd w:val="clear" w:color="auto" w:fill="auto"/>
            <w:vAlign w:val="center"/>
            <w:hideMark/>
          </w:tcPr>
          <w:p w14:paraId="71FB7D85" w14:textId="77777777" w:rsidR="003B7EC1" w:rsidRPr="004C7E39" w:rsidRDefault="003B7EC1" w:rsidP="00E766D0">
            <w:pPr>
              <w:jc w:val="center"/>
              <w:rPr>
                <w:color w:val="000000"/>
                <w:sz w:val="22"/>
                <w:szCs w:val="22"/>
              </w:rPr>
            </w:pPr>
            <w:r w:rsidRPr="004C7E39">
              <w:rPr>
                <w:color w:val="000000"/>
                <w:sz w:val="22"/>
                <w:szCs w:val="22"/>
              </w:rPr>
              <w:t>1</w:t>
            </w:r>
          </w:p>
        </w:tc>
        <w:tc>
          <w:tcPr>
            <w:tcW w:w="840" w:type="pct"/>
            <w:shd w:val="clear" w:color="auto" w:fill="auto"/>
            <w:vAlign w:val="center"/>
          </w:tcPr>
          <w:p w14:paraId="580B441C" w14:textId="0F5E2BA5" w:rsidR="003B7EC1" w:rsidRPr="004C7E39" w:rsidRDefault="004315F1" w:rsidP="00E766D0">
            <w:pPr>
              <w:rPr>
                <w:color w:val="000000"/>
                <w:sz w:val="22"/>
                <w:szCs w:val="22"/>
              </w:rPr>
            </w:pPr>
            <w:r w:rsidRPr="004C7E39">
              <w:rPr>
                <w:color w:val="000000"/>
                <w:sz w:val="22"/>
                <w:szCs w:val="22"/>
              </w:rPr>
              <w:t>Tháng</w:t>
            </w:r>
            <w:r w:rsidR="003B7EC1" w:rsidRPr="004C7E39">
              <w:rPr>
                <w:color w:val="000000"/>
                <w:sz w:val="22"/>
                <w:szCs w:val="22"/>
              </w:rPr>
              <w:t xml:space="preserve"> báo cáo</w:t>
            </w:r>
          </w:p>
        </w:tc>
        <w:tc>
          <w:tcPr>
            <w:tcW w:w="971" w:type="pct"/>
            <w:shd w:val="clear" w:color="auto" w:fill="auto"/>
            <w:vAlign w:val="center"/>
          </w:tcPr>
          <w:p w14:paraId="4340DC7C" w14:textId="1F85227A" w:rsidR="003B7EC1" w:rsidRPr="004C7E39" w:rsidRDefault="004315F1" w:rsidP="00E766D0">
            <w:pPr>
              <w:rPr>
                <w:color w:val="000000"/>
                <w:sz w:val="22"/>
                <w:szCs w:val="22"/>
              </w:rPr>
            </w:pPr>
            <w:r w:rsidRPr="004C7E39">
              <w:rPr>
                <w:color w:val="000000"/>
                <w:sz w:val="22"/>
                <w:szCs w:val="22"/>
              </w:rPr>
              <w:t xml:space="preserve">Tháng </w:t>
            </w:r>
            <w:r w:rsidR="003B7EC1" w:rsidRPr="004C7E39">
              <w:rPr>
                <w:color w:val="000000"/>
                <w:sz w:val="22"/>
                <w:szCs w:val="22"/>
              </w:rPr>
              <w:t>báo cáo (mm/yyyy)</w:t>
            </w:r>
          </w:p>
        </w:tc>
        <w:tc>
          <w:tcPr>
            <w:tcW w:w="572" w:type="pct"/>
            <w:vAlign w:val="center"/>
          </w:tcPr>
          <w:p w14:paraId="2A57539F" w14:textId="77777777" w:rsidR="003B7EC1" w:rsidRPr="004C7E39" w:rsidRDefault="003B7EC1" w:rsidP="00E766D0">
            <w:pPr>
              <w:rPr>
                <w:color w:val="000000"/>
                <w:sz w:val="22"/>
                <w:szCs w:val="22"/>
              </w:rPr>
            </w:pPr>
            <w:r w:rsidRPr="004C7E39">
              <w:rPr>
                <w:color w:val="000000"/>
                <w:sz w:val="22"/>
                <w:szCs w:val="22"/>
              </w:rPr>
              <w:t>Có</w:t>
            </w:r>
          </w:p>
        </w:tc>
        <w:tc>
          <w:tcPr>
            <w:tcW w:w="617" w:type="pct"/>
            <w:shd w:val="clear" w:color="auto" w:fill="auto"/>
            <w:vAlign w:val="center"/>
          </w:tcPr>
          <w:p w14:paraId="732FB4AE" w14:textId="77777777" w:rsidR="003B7EC1" w:rsidRPr="004C7E39" w:rsidRDefault="003B7EC1" w:rsidP="00E766D0">
            <w:pPr>
              <w:rPr>
                <w:color w:val="000000"/>
                <w:sz w:val="22"/>
                <w:szCs w:val="22"/>
              </w:rPr>
            </w:pPr>
            <w:r w:rsidRPr="004C7E39">
              <w:rPr>
                <w:color w:val="000000"/>
                <w:sz w:val="22"/>
                <w:szCs w:val="22"/>
              </w:rPr>
              <w:t>Calendar</w:t>
            </w:r>
          </w:p>
        </w:tc>
        <w:tc>
          <w:tcPr>
            <w:tcW w:w="1746" w:type="pct"/>
            <w:shd w:val="clear" w:color="auto" w:fill="auto"/>
            <w:vAlign w:val="center"/>
          </w:tcPr>
          <w:p w14:paraId="083360B7" w14:textId="53F8CFB5" w:rsidR="003B7EC1" w:rsidRPr="004C7E39" w:rsidRDefault="004315F1" w:rsidP="00E766D0">
            <w:pPr>
              <w:rPr>
                <w:color w:val="000000"/>
                <w:sz w:val="22"/>
                <w:szCs w:val="22"/>
              </w:rPr>
            </w:pPr>
            <w:r w:rsidRPr="004C7E39">
              <w:rPr>
                <w:color w:val="000000"/>
                <w:sz w:val="22"/>
                <w:szCs w:val="22"/>
              </w:rPr>
              <w:t>Tháng</w:t>
            </w:r>
            <w:r w:rsidR="003B7EC1" w:rsidRPr="004C7E39">
              <w:rPr>
                <w:color w:val="000000"/>
                <w:sz w:val="22"/>
                <w:szCs w:val="22"/>
              </w:rPr>
              <w:t xml:space="preserve"> lấy dữ liệu để xuất báo cáo và chọn một </w:t>
            </w:r>
            <w:r w:rsidRPr="004C7E39">
              <w:rPr>
                <w:color w:val="000000"/>
                <w:sz w:val="22"/>
                <w:szCs w:val="22"/>
              </w:rPr>
              <w:t>tháng</w:t>
            </w:r>
            <w:r w:rsidR="003B7EC1" w:rsidRPr="004C7E39">
              <w:rPr>
                <w:color w:val="000000"/>
                <w:sz w:val="22"/>
                <w:szCs w:val="22"/>
              </w:rPr>
              <w:t xml:space="preserve"> bất kỳ &lt; </w:t>
            </w:r>
            <w:r w:rsidRPr="004C7E39">
              <w:rPr>
                <w:color w:val="000000"/>
                <w:sz w:val="22"/>
                <w:szCs w:val="22"/>
              </w:rPr>
              <w:t>tháng</w:t>
            </w:r>
            <w:r w:rsidR="003B7EC1" w:rsidRPr="004C7E39">
              <w:rPr>
                <w:color w:val="000000"/>
                <w:sz w:val="22"/>
                <w:szCs w:val="22"/>
              </w:rPr>
              <w:t xml:space="preserve"> hiện tại</w:t>
            </w:r>
          </w:p>
        </w:tc>
      </w:tr>
      <w:tr w:rsidR="00ED3C0C" w:rsidRPr="004C7E39" w14:paraId="13832023" w14:textId="77777777" w:rsidTr="00F3239A">
        <w:trPr>
          <w:trHeight w:val="392"/>
          <w:ins w:id="169" w:author="HUYNH THI NGOC TRAM" w:date="2022-08-22T18:07:00Z"/>
        </w:trPr>
        <w:tc>
          <w:tcPr>
            <w:tcW w:w="255" w:type="pct"/>
            <w:shd w:val="clear" w:color="auto" w:fill="auto"/>
            <w:vAlign w:val="center"/>
          </w:tcPr>
          <w:p w14:paraId="33E4D9FD" w14:textId="4FCE36C2" w:rsidR="00ED3C0C" w:rsidRPr="004C7E39" w:rsidRDefault="00ED3C0C" w:rsidP="00E766D0">
            <w:pPr>
              <w:jc w:val="center"/>
              <w:rPr>
                <w:ins w:id="170" w:author="HUYNH THI NGOC TRAM" w:date="2022-08-22T18:07:00Z"/>
                <w:color w:val="000000"/>
                <w:sz w:val="22"/>
                <w:szCs w:val="22"/>
              </w:rPr>
            </w:pPr>
            <w:ins w:id="171" w:author="HUYNH THI NGOC TRAM" w:date="2022-08-22T18:08:00Z">
              <w:r>
                <w:rPr>
                  <w:color w:val="000000"/>
                  <w:sz w:val="22"/>
                  <w:szCs w:val="22"/>
                </w:rPr>
                <w:t>2</w:t>
              </w:r>
            </w:ins>
          </w:p>
        </w:tc>
        <w:tc>
          <w:tcPr>
            <w:tcW w:w="840" w:type="pct"/>
            <w:shd w:val="clear" w:color="auto" w:fill="auto"/>
            <w:vAlign w:val="center"/>
          </w:tcPr>
          <w:p w14:paraId="6D8BA09D" w14:textId="6757F593" w:rsidR="00ED3C0C" w:rsidRPr="00ED3C0C" w:rsidRDefault="00ED3C0C" w:rsidP="00E766D0">
            <w:pPr>
              <w:rPr>
                <w:ins w:id="172" w:author="HUYNH THI NGOC TRAM" w:date="2022-08-22T18:07:00Z"/>
                <w:color w:val="000000"/>
                <w:sz w:val="22"/>
                <w:szCs w:val="22"/>
              </w:rPr>
            </w:pPr>
            <w:ins w:id="173" w:author="HUYNH THI NGOC TRAM" w:date="2022-08-22T18:08:00Z">
              <w:r w:rsidRPr="00ED3C0C">
                <w:rPr>
                  <w:color w:val="000000"/>
                  <w:sz w:val="22"/>
                  <w:szCs w:val="22"/>
                </w:rPr>
                <w:t>Loại khách hàng</w:t>
              </w:r>
            </w:ins>
          </w:p>
        </w:tc>
        <w:tc>
          <w:tcPr>
            <w:tcW w:w="971" w:type="pct"/>
            <w:shd w:val="clear" w:color="auto" w:fill="auto"/>
            <w:vAlign w:val="center"/>
          </w:tcPr>
          <w:p w14:paraId="34DA950C" w14:textId="77777777" w:rsidR="00ED3C0C" w:rsidRPr="00ED3C0C" w:rsidRDefault="00ED3C0C" w:rsidP="00E766D0">
            <w:pPr>
              <w:rPr>
                <w:ins w:id="174" w:author="HUYNH THI NGOC TRAM" w:date="2022-08-22T18:08:00Z"/>
                <w:color w:val="000000"/>
                <w:sz w:val="22"/>
                <w:szCs w:val="22"/>
              </w:rPr>
            </w:pPr>
            <w:ins w:id="175" w:author="HUYNH THI NGOC TRAM" w:date="2022-08-22T18:08:00Z">
              <w:r w:rsidRPr="00ED3C0C">
                <w:rPr>
                  <w:color w:val="000000"/>
                  <w:sz w:val="22"/>
                  <w:szCs w:val="22"/>
                </w:rPr>
                <w:t>Loại KH bao gồm:</w:t>
              </w:r>
            </w:ins>
          </w:p>
          <w:p w14:paraId="145FCECC" w14:textId="49D4FC6A" w:rsidR="00ED3C0C" w:rsidRPr="00ED3C0C" w:rsidRDefault="00ED3C0C" w:rsidP="00ED3C0C">
            <w:pPr>
              <w:pStyle w:val="ListParagraph"/>
              <w:numPr>
                <w:ilvl w:val="0"/>
                <w:numId w:val="2"/>
              </w:numPr>
              <w:rPr>
                <w:ins w:id="176" w:author="HUYNH THI NGOC TRAM" w:date="2022-08-22T18:09:00Z"/>
                <w:rFonts w:ascii="Times New Roman" w:hAnsi="Times New Roman"/>
                <w:color w:val="000000"/>
              </w:rPr>
            </w:pPr>
            <w:ins w:id="177" w:author="HUYNH THI NGOC TRAM" w:date="2022-08-22T18:09:00Z">
              <w:r w:rsidRPr="00ED3C0C">
                <w:rPr>
                  <w:rFonts w:ascii="Times New Roman" w:hAnsi="Times New Roman"/>
                  <w:color w:val="000000"/>
                </w:rPr>
                <w:t>All</w:t>
              </w:r>
            </w:ins>
          </w:p>
          <w:p w14:paraId="4C608B16" w14:textId="03EC1EA2" w:rsidR="00ED3C0C" w:rsidRPr="00ED3C0C" w:rsidRDefault="00ED3C0C" w:rsidP="00ED3C0C">
            <w:pPr>
              <w:pStyle w:val="ListParagraph"/>
              <w:numPr>
                <w:ilvl w:val="0"/>
                <w:numId w:val="2"/>
              </w:numPr>
              <w:rPr>
                <w:ins w:id="178" w:author="HUYNH THI NGOC TRAM" w:date="2022-08-22T18:08:00Z"/>
                <w:rFonts w:ascii="Times New Roman" w:hAnsi="Times New Roman"/>
                <w:color w:val="000000"/>
              </w:rPr>
            </w:pPr>
            <w:ins w:id="179" w:author="HUYNH THI NGOC TRAM" w:date="2022-08-22T18:08:00Z">
              <w:r w:rsidRPr="00ED3C0C">
                <w:rPr>
                  <w:rFonts w:ascii="Times New Roman" w:hAnsi="Times New Roman"/>
                  <w:color w:val="000000"/>
                </w:rPr>
                <w:t>KHCN</w:t>
              </w:r>
            </w:ins>
          </w:p>
          <w:p w14:paraId="209DA1D8" w14:textId="7CC39172" w:rsidR="00ED3C0C" w:rsidRPr="00ED3C0C" w:rsidRDefault="00ED3C0C" w:rsidP="00ED3C0C">
            <w:pPr>
              <w:pStyle w:val="ListParagraph"/>
              <w:numPr>
                <w:ilvl w:val="0"/>
                <w:numId w:val="2"/>
              </w:numPr>
              <w:rPr>
                <w:ins w:id="180" w:author="HUYNH THI NGOC TRAM" w:date="2022-08-22T18:07:00Z"/>
                <w:rFonts w:ascii="Times New Roman" w:hAnsi="Times New Roman"/>
                <w:color w:val="000000"/>
              </w:rPr>
            </w:pPr>
            <w:ins w:id="181" w:author="HUYNH THI NGOC TRAM" w:date="2022-08-22T18:08:00Z">
              <w:r w:rsidRPr="00ED3C0C">
                <w:rPr>
                  <w:rFonts w:ascii="Times New Roman" w:hAnsi="Times New Roman"/>
                  <w:color w:val="000000"/>
                </w:rPr>
                <w:t>KHDN</w:t>
              </w:r>
            </w:ins>
          </w:p>
        </w:tc>
        <w:tc>
          <w:tcPr>
            <w:tcW w:w="572" w:type="pct"/>
            <w:vAlign w:val="center"/>
          </w:tcPr>
          <w:p w14:paraId="5A56AA38" w14:textId="1BB12F47" w:rsidR="00ED3C0C" w:rsidRPr="00ED3C0C" w:rsidRDefault="00ED3C0C" w:rsidP="00E766D0">
            <w:pPr>
              <w:rPr>
                <w:ins w:id="182" w:author="HUYNH THI NGOC TRAM" w:date="2022-08-22T18:07:00Z"/>
                <w:color w:val="000000"/>
                <w:sz w:val="22"/>
                <w:szCs w:val="22"/>
              </w:rPr>
            </w:pPr>
            <w:ins w:id="183" w:author="HUYNH THI NGOC TRAM" w:date="2022-08-22T18:08:00Z">
              <w:r w:rsidRPr="00ED3C0C">
                <w:rPr>
                  <w:color w:val="000000"/>
                  <w:sz w:val="22"/>
                  <w:szCs w:val="22"/>
                </w:rPr>
                <w:t>Không</w:t>
              </w:r>
            </w:ins>
          </w:p>
        </w:tc>
        <w:tc>
          <w:tcPr>
            <w:tcW w:w="617" w:type="pct"/>
            <w:shd w:val="clear" w:color="auto" w:fill="auto"/>
            <w:vAlign w:val="center"/>
          </w:tcPr>
          <w:p w14:paraId="49CCFC83" w14:textId="1C045FF3" w:rsidR="00ED3C0C" w:rsidRPr="00ED3C0C" w:rsidRDefault="00ED3C0C" w:rsidP="00E766D0">
            <w:pPr>
              <w:rPr>
                <w:ins w:id="184" w:author="HUYNH THI NGOC TRAM" w:date="2022-08-22T18:07:00Z"/>
                <w:color w:val="000000"/>
                <w:sz w:val="22"/>
                <w:szCs w:val="22"/>
              </w:rPr>
            </w:pPr>
            <w:ins w:id="185" w:author="HUYNH THI NGOC TRAM" w:date="2022-08-22T18:09:00Z">
              <w:r w:rsidRPr="00ED3C0C">
                <w:rPr>
                  <w:color w:val="000000"/>
                  <w:sz w:val="22"/>
                  <w:szCs w:val="22"/>
                </w:rPr>
                <w:t>Dropdownlist</w:t>
              </w:r>
            </w:ins>
          </w:p>
        </w:tc>
        <w:tc>
          <w:tcPr>
            <w:tcW w:w="1746" w:type="pct"/>
            <w:shd w:val="clear" w:color="auto" w:fill="auto"/>
            <w:vAlign w:val="center"/>
          </w:tcPr>
          <w:p w14:paraId="58000315" w14:textId="53C1BFBB" w:rsidR="00ED3C0C" w:rsidRPr="00ED3C0C" w:rsidRDefault="00ED3C0C" w:rsidP="00E766D0">
            <w:pPr>
              <w:rPr>
                <w:ins w:id="186" w:author="HUYNH THI NGOC TRAM" w:date="2022-08-22T18:07:00Z"/>
                <w:color w:val="000000"/>
                <w:sz w:val="22"/>
                <w:szCs w:val="22"/>
              </w:rPr>
            </w:pPr>
            <w:ins w:id="187" w:author="HUYNH THI NGOC TRAM" w:date="2022-08-22T18:09:00Z">
              <w:r>
                <w:rPr>
                  <w:color w:val="000000"/>
                  <w:sz w:val="22"/>
                  <w:szCs w:val="22"/>
                </w:rPr>
                <w:t xml:space="preserve">Hệ thống cho phép chọn 1 trong các </w:t>
              </w:r>
            </w:ins>
            <w:ins w:id="188" w:author="HUYNH THI NGOC TRAM" w:date="2022-08-22T18:10:00Z">
              <w:r>
                <w:rPr>
                  <w:color w:val="000000"/>
                  <w:sz w:val="22"/>
                  <w:szCs w:val="22"/>
                </w:rPr>
                <w:t>điều kiện trên</w:t>
              </w:r>
            </w:ins>
          </w:p>
        </w:tc>
      </w:tr>
    </w:tbl>
    <w:p w14:paraId="6A253C3A" w14:textId="77777777" w:rsidR="003B7EC1" w:rsidRPr="004C7E39" w:rsidRDefault="003B7EC1" w:rsidP="003B7EC1">
      <w:pPr>
        <w:rPr>
          <w:lang w:val="en-GB"/>
        </w:rPr>
      </w:pPr>
    </w:p>
    <w:p w14:paraId="3184733C" w14:textId="77777777" w:rsidR="003B7EC1" w:rsidRPr="004C7E39" w:rsidRDefault="003B7EC1" w:rsidP="003B7EC1">
      <w:pPr>
        <w:pStyle w:val="Heading4"/>
        <w:rPr>
          <w:rFonts w:cs="Times New Roman"/>
          <w:b/>
          <w:bCs/>
        </w:rPr>
      </w:pPr>
      <w:r w:rsidRPr="004C7E39">
        <w:rPr>
          <w:rFonts w:cs="Times New Roman"/>
          <w:b/>
          <w:bCs/>
        </w:rPr>
        <w:t>Tiêu chí sắp xếp số liệu</w:t>
      </w:r>
    </w:p>
    <w:p w14:paraId="4145896E" w14:textId="77777777" w:rsidR="003B7EC1" w:rsidRPr="004C7E39" w:rsidRDefault="003B7EC1" w:rsidP="003B7EC1">
      <w:pPr>
        <w:pStyle w:val="ListParagraph"/>
        <w:numPr>
          <w:ilvl w:val="0"/>
          <w:numId w:val="2"/>
        </w:numPr>
        <w:spacing w:after="120" w:line="264" w:lineRule="auto"/>
        <w:rPr>
          <w:rFonts w:ascii="Times New Roman" w:hAnsi="Times New Roman"/>
          <w:lang w:val="en-GB"/>
        </w:rPr>
      </w:pPr>
      <w:r w:rsidRPr="004C7E39">
        <w:rPr>
          <w:rFonts w:ascii="Times New Roman" w:hAnsi="Times New Roman"/>
          <w:lang w:val="en-GB"/>
        </w:rPr>
        <w:t>Không</w:t>
      </w:r>
    </w:p>
    <w:p w14:paraId="23B6297D" w14:textId="77777777" w:rsidR="003B7EC1" w:rsidRPr="004C7E39" w:rsidRDefault="003B7EC1" w:rsidP="003B7EC1">
      <w:pPr>
        <w:pStyle w:val="Heading4"/>
        <w:rPr>
          <w:rFonts w:cs="Times New Roman"/>
          <w:b/>
          <w:bCs/>
        </w:rPr>
      </w:pPr>
      <w:r w:rsidRPr="004C7E39">
        <w:rPr>
          <w:rFonts w:cs="Times New Roman"/>
          <w:b/>
          <w:bCs/>
        </w:rPr>
        <w:t>Điều kiện lấy dữ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3144"/>
        <w:gridCol w:w="6486"/>
        <w:gridCol w:w="4092"/>
      </w:tblGrid>
      <w:tr w:rsidR="003B7EC1" w:rsidRPr="004C7E39" w14:paraId="5B428A73" w14:textId="77777777" w:rsidTr="00CC0926">
        <w:trPr>
          <w:trHeight w:val="300"/>
        </w:trPr>
        <w:tc>
          <w:tcPr>
            <w:tcW w:w="205" w:type="pct"/>
            <w:shd w:val="clear" w:color="auto" w:fill="002060"/>
            <w:hideMark/>
          </w:tcPr>
          <w:p w14:paraId="1E6262CD" w14:textId="77777777" w:rsidR="003B7EC1" w:rsidRPr="004C7E39" w:rsidRDefault="003B7EC1" w:rsidP="0000008B">
            <w:pPr>
              <w:jc w:val="center"/>
              <w:rPr>
                <w:b/>
                <w:bCs/>
                <w:color w:val="FFFFFF" w:themeColor="background1"/>
                <w:sz w:val="22"/>
                <w:szCs w:val="22"/>
              </w:rPr>
            </w:pPr>
            <w:r w:rsidRPr="004C7E39">
              <w:rPr>
                <w:b/>
                <w:bCs/>
                <w:color w:val="FFFFFF" w:themeColor="background1"/>
                <w:sz w:val="22"/>
                <w:szCs w:val="22"/>
              </w:rPr>
              <w:t>STT</w:t>
            </w:r>
          </w:p>
        </w:tc>
        <w:tc>
          <w:tcPr>
            <w:tcW w:w="1100" w:type="pct"/>
            <w:shd w:val="clear" w:color="auto" w:fill="002060"/>
            <w:hideMark/>
          </w:tcPr>
          <w:p w14:paraId="3F750367" w14:textId="77777777" w:rsidR="003B7EC1" w:rsidRPr="004C7E39" w:rsidRDefault="003B7EC1" w:rsidP="0000008B">
            <w:pPr>
              <w:jc w:val="center"/>
              <w:rPr>
                <w:b/>
                <w:bCs/>
                <w:color w:val="FFFFFF" w:themeColor="background1"/>
                <w:sz w:val="22"/>
                <w:szCs w:val="22"/>
              </w:rPr>
            </w:pPr>
            <w:r w:rsidRPr="004C7E39">
              <w:rPr>
                <w:b/>
                <w:bCs/>
                <w:color w:val="FFFFFF" w:themeColor="background1"/>
                <w:sz w:val="22"/>
                <w:szCs w:val="22"/>
              </w:rPr>
              <w:t>Các điều kiện nghiệp vụ</w:t>
            </w:r>
          </w:p>
        </w:tc>
        <w:tc>
          <w:tcPr>
            <w:tcW w:w="2264" w:type="pct"/>
            <w:shd w:val="clear" w:color="auto" w:fill="002060"/>
            <w:hideMark/>
          </w:tcPr>
          <w:p w14:paraId="0710515A" w14:textId="77777777" w:rsidR="003B7EC1" w:rsidRPr="004C7E39" w:rsidRDefault="003B7EC1" w:rsidP="0000008B">
            <w:pPr>
              <w:jc w:val="center"/>
              <w:rPr>
                <w:b/>
                <w:bCs/>
                <w:color w:val="FFFFFF" w:themeColor="background1"/>
                <w:sz w:val="22"/>
                <w:szCs w:val="22"/>
              </w:rPr>
            </w:pPr>
            <w:r w:rsidRPr="004C7E39">
              <w:rPr>
                <w:b/>
                <w:bCs/>
                <w:color w:val="FFFFFF" w:themeColor="background1"/>
                <w:sz w:val="22"/>
                <w:szCs w:val="22"/>
              </w:rPr>
              <w:t>Tên file dữ liệu nguồn</w:t>
            </w:r>
          </w:p>
        </w:tc>
        <w:tc>
          <w:tcPr>
            <w:tcW w:w="1430" w:type="pct"/>
            <w:shd w:val="clear" w:color="auto" w:fill="002060"/>
            <w:hideMark/>
          </w:tcPr>
          <w:p w14:paraId="180D8F63" w14:textId="77777777" w:rsidR="003B7EC1" w:rsidRPr="004C7E39" w:rsidRDefault="003B7EC1" w:rsidP="0000008B">
            <w:pPr>
              <w:jc w:val="center"/>
              <w:rPr>
                <w:b/>
                <w:bCs/>
                <w:color w:val="FFFFFF" w:themeColor="background1"/>
                <w:sz w:val="22"/>
                <w:szCs w:val="22"/>
              </w:rPr>
            </w:pPr>
            <w:r w:rsidRPr="004C7E39">
              <w:rPr>
                <w:b/>
                <w:bCs/>
                <w:color w:val="FFFFFF" w:themeColor="background1"/>
                <w:sz w:val="22"/>
                <w:szCs w:val="22"/>
              </w:rPr>
              <w:t>Cách trích xuất dữ liệu (IT)</w:t>
            </w:r>
          </w:p>
        </w:tc>
      </w:tr>
      <w:tr w:rsidR="001F7C69" w:rsidRPr="004C7E39" w14:paraId="55CD051F" w14:textId="77777777" w:rsidTr="00CC0926">
        <w:trPr>
          <w:trHeight w:val="350"/>
        </w:trPr>
        <w:tc>
          <w:tcPr>
            <w:tcW w:w="205" w:type="pct"/>
            <w:shd w:val="clear" w:color="auto" w:fill="auto"/>
          </w:tcPr>
          <w:p w14:paraId="22C6548A" w14:textId="5A4B16B3" w:rsidR="001F7C69" w:rsidRPr="004C7E39" w:rsidRDefault="001F7C69" w:rsidP="0000008B">
            <w:pPr>
              <w:rPr>
                <w:color w:val="000000"/>
                <w:sz w:val="22"/>
                <w:szCs w:val="22"/>
              </w:rPr>
            </w:pPr>
            <w:r w:rsidRPr="004C7E39">
              <w:rPr>
                <w:color w:val="000000"/>
                <w:sz w:val="22"/>
                <w:szCs w:val="22"/>
              </w:rPr>
              <w:t>1</w:t>
            </w:r>
          </w:p>
        </w:tc>
        <w:tc>
          <w:tcPr>
            <w:tcW w:w="1100" w:type="pct"/>
            <w:shd w:val="clear" w:color="auto" w:fill="auto"/>
          </w:tcPr>
          <w:p w14:paraId="2DA60827" w14:textId="1D4E6242" w:rsidR="001F7C69" w:rsidRPr="004C7E39" w:rsidRDefault="001F7C69" w:rsidP="0000008B">
            <w:pPr>
              <w:rPr>
                <w:color w:val="000000"/>
                <w:sz w:val="22"/>
                <w:szCs w:val="22"/>
              </w:rPr>
            </w:pPr>
            <w:r w:rsidRPr="004C7E39">
              <w:rPr>
                <w:color w:val="000000"/>
                <w:sz w:val="22"/>
                <w:szCs w:val="22"/>
              </w:rPr>
              <w:t>Dư nợ cho vay</w:t>
            </w:r>
          </w:p>
        </w:tc>
        <w:tc>
          <w:tcPr>
            <w:tcW w:w="2264" w:type="pct"/>
            <w:shd w:val="clear" w:color="auto" w:fill="auto"/>
          </w:tcPr>
          <w:p w14:paraId="559387B9" w14:textId="3944A954" w:rsidR="001F7C69" w:rsidRPr="004C7E39" w:rsidRDefault="001F7C69" w:rsidP="0000008B">
            <w:pPr>
              <w:rPr>
                <w:color w:val="000000"/>
                <w:sz w:val="22"/>
                <w:szCs w:val="22"/>
              </w:rPr>
            </w:pPr>
            <w:r w:rsidRPr="004C7E39">
              <w:rPr>
                <w:color w:val="000000"/>
                <w:sz w:val="22"/>
                <w:szCs w:val="22"/>
              </w:rPr>
              <w:t>CRM32.xlsx</w:t>
            </w:r>
          </w:p>
        </w:tc>
        <w:tc>
          <w:tcPr>
            <w:tcW w:w="1430" w:type="pct"/>
            <w:shd w:val="clear" w:color="auto" w:fill="auto"/>
          </w:tcPr>
          <w:p w14:paraId="17CAAFF5" w14:textId="057C0257" w:rsidR="001F7C69" w:rsidRPr="004C7E39" w:rsidRDefault="001F7C69" w:rsidP="0000008B">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1F7C69" w:rsidRPr="004C7E39" w14:paraId="54E8317B" w14:textId="77777777" w:rsidTr="00CC0926">
        <w:trPr>
          <w:trHeight w:val="350"/>
        </w:trPr>
        <w:tc>
          <w:tcPr>
            <w:tcW w:w="205" w:type="pct"/>
            <w:shd w:val="clear" w:color="auto" w:fill="auto"/>
          </w:tcPr>
          <w:p w14:paraId="5D5E26F0" w14:textId="0DB2AD31" w:rsidR="001F7C69" w:rsidRPr="004C7E39" w:rsidRDefault="001F7C69" w:rsidP="0000008B">
            <w:pPr>
              <w:rPr>
                <w:color w:val="000000"/>
                <w:sz w:val="22"/>
                <w:szCs w:val="22"/>
              </w:rPr>
            </w:pPr>
            <w:r w:rsidRPr="004C7E39">
              <w:rPr>
                <w:color w:val="000000"/>
                <w:sz w:val="22"/>
                <w:szCs w:val="22"/>
              </w:rPr>
              <w:t>2</w:t>
            </w:r>
          </w:p>
        </w:tc>
        <w:tc>
          <w:tcPr>
            <w:tcW w:w="1100" w:type="pct"/>
            <w:shd w:val="clear" w:color="auto" w:fill="auto"/>
          </w:tcPr>
          <w:p w14:paraId="0008ACBE" w14:textId="3674F996" w:rsidR="001F7C69" w:rsidRPr="004C7E39" w:rsidRDefault="001F7C69" w:rsidP="0000008B">
            <w:pPr>
              <w:rPr>
                <w:color w:val="000000"/>
                <w:sz w:val="22"/>
                <w:szCs w:val="22"/>
              </w:rPr>
            </w:pPr>
            <w:r w:rsidRPr="004C7E39">
              <w:rPr>
                <w:color w:val="000000"/>
                <w:sz w:val="22"/>
                <w:szCs w:val="22"/>
              </w:rPr>
              <w:t>Dư nợ thẻ</w:t>
            </w:r>
          </w:p>
        </w:tc>
        <w:tc>
          <w:tcPr>
            <w:tcW w:w="2264" w:type="pct"/>
            <w:shd w:val="clear" w:color="auto" w:fill="auto"/>
          </w:tcPr>
          <w:p w14:paraId="67D7A98C" w14:textId="1A20C459" w:rsidR="001F7C69" w:rsidRPr="004C7E39" w:rsidRDefault="001F7C69" w:rsidP="0000008B">
            <w:pPr>
              <w:rPr>
                <w:color w:val="000000"/>
                <w:sz w:val="22"/>
                <w:szCs w:val="22"/>
              </w:rPr>
            </w:pPr>
            <w:r w:rsidRPr="004C7E39">
              <w:rPr>
                <w:color w:val="000000"/>
                <w:sz w:val="22"/>
                <w:szCs w:val="22"/>
              </w:rPr>
              <w:t>007.EI - 07.CRM_1_DN_THE_CA_NHAN_DOANH_NGHIEP_FINCORE</w:t>
            </w:r>
          </w:p>
        </w:tc>
        <w:tc>
          <w:tcPr>
            <w:tcW w:w="1430" w:type="pct"/>
            <w:shd w:val="clear" w:color="auto" w:fill="auto"/>
          </w:tcPr>
          <w:p w14:paraId="5790465D" w14:textId="0172675A" w:rsidR="001F7C69" w:rsidRPr="004C7E39" w:rsidRDefault="001F7C69" w:rsidP="0000008B">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1F7C69" w:rsidRPr="004C7E39" w14:paraId="4400FED1" w14:textId="77777777" w:rsidTr="00CC0926">
        <w:trPr>
          <w:trHeight w:val="350"/>
        </w:trPr>
        <w:tc>
          <w:tcPr>
            <w:tcW w:w="205" w:type="pct"/>
            <w:shd w:val="clear" w:color="auto" w:fill="auto"/>
          </w:tcPr>
          <w:p w14:paraId="3F2F85CD" w14:textId="1AAAF450" w:rsidR="001F7C69" w:rsidRPr="004C7E39" w:rsidRDefault="001F7C69" w:rsidP="0000008B">
            <w:pPr>
              <w:rPr>
                <w:color w:val="000000"/>
                <w:sz w:val="22"/>
                <w:szCs w:val="22"/>
              </w:rPr>
            </w:pPr>
            <w:r w:rsidRPr="004C7E39">
              <w:rPr>
                <w:color w:val="000000"/>
                <w:sz w:val="22"/>
                <w:szCs w:val="22"/>
              </w:rPr>
              <w:t>3</w:t>
            </w:r>
          </w:p>
        </w:tc>
        <w:tc>
          <w:tcPr>
            <w:tcW w:w="1100" w:type="pct"/>
            <w:shd w:val="clear" w:color="auto" w:fill="auto"/>
          </w:tcPr>
          <w:p w14:paraId="1D2CEA35" w14:textId="6B4A54F7" w:rsidR="001F7C69" w:rsidRPr="004C7E39" w:rsidRDefault="001F7C69" w:rsidP="0000008B">
            <w:pPr>
              <w:rPr>
                <w:color w:val="000000"/>
                <w:sz w:val="22"/>
                <w:szCs w:val="22"/>
              </w:rPr>
            </w:pPr>
            <w:r w:rsidRPr="004C7E39">
              <w:rPr>
                <w:color w:val="000000"/>
                <w:sz w:val="22"/>
                <w:szCs w:val="22"/>
              </w:rPr>
              <w:t>Chiết khấu</w:t>
            </w:r>
          </w:p>
        </w:tc>
        <w:tc>
          <w:tcPr>
            <w:tcW w:w="2264" w:type="pct"/>
            <w:shd w:val="clear" w:color="auto" w:fill="auto"/>
          </w:tcPr>
          <w:p w14:paraId="5F21B9D6" w14:textId="76195316" w:rsidR="001F7C69" w:rsidRPr="004C7E39" w:rsidRDefault="001F7C69" w:rsidP="0000008B">
            <w:pPr>
              <w:rPr>
                <w:color w:val="000000"/>
                <w:sz w:val="22"/>
                <w:szCs w:val="22"/>
              </w:rPr>
            </w:pPr>
            <w:r w:rsidRPr="004C7E39">
              <w:rPr>
                <w:color w:val="000000"/>
                <w:sz w:val="22"/>
                <w:szCs w:val="22"/>
              </w:rPr>
              <w:t>TF_CRM.xlsx</w:t>
            </w:r>
          </w:p>
        </w:tc>
        <w:tc>
          <w:tcPr>
            <w:tcW w:w="1430" w:type="pct"/>
            <w:shd w:val="clear" w:color="auto" w:fill="auto"/>
          </w:tcPr>
          <w:p w14:paraId="2BE324A1" w14:textId="1CF38D76" w:rsidR="001F7C69" w:rsidRPr="004C7E39" w:rsidRDefault="001F7C69" w:rsidP="0000008B">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1F7C69" w:rsidRPr="004C7E39" w14:paraId="0B2F5D98" w14:textId="77777777" w:rsidTr="00CC0926">
        <w:trPr>
          <w:trHeight w:val="350"/>
        </w:trPr>
        <w:tc>
          <w:tcPr>
            <w:tcW w:w="205" w:type="pct"/>
            <w:shd w:val="clear" w:color="auto" w:fill="auto"/>
          </w:tcPr>
          <w:p w14:paraId="7BD0A2EA" w14:textId="2B6B6DCA" w:rsidR="001F7C69" w:rsidRPr="004C7E39" w:rsidRDefault="001F7C69" w:rsidP="0000008B">
            <w:pPr>
              <w:rPr>
                <w:color w:val="000000"/>
                <w:sz w:val="22"/>
                <w:szCs w:val="22"/>
              </w:rPr>
            </w:pPr>
            <w:r w:rsidRPr="004C7E39">
              <w:rPr>
                <w:color w:val="000000"/>
                <w:sz w:val="22"/>
                <w:szCs w:val="22"/>
              </w:rPr>
              <w:t>4</w:t>
            </w:r>
          </w:p>
        </w:tc>
        <w:tc>
          <w:tcPr>
            <w:tcW w:w="1100" w:type="pct"/>
            <w:shd w:val="clear" w:color="auto" w:fill="auto"/>
          </w:tcPr>
          <w:p w14:paraId="0E06EEE3" w14:textId="4EE47841" w:rsidR="001F7C69" w:rsidRPr="004C7E39" w:rsidRDefault="001F7C69" w:rsidP="0000008B">
            <w:pPr>
              <w:rPr>
                <w:color w:val="000000"/>
                <w:sz w:val="22"/>
                <w:szCs w:val="22"/>
              </w:rPr>
            </w:pPr>
            <w:r w:rsidRPr="004C7E39">
              <w:rPr>
                <w:color w:val="000000"/>
                <w:sz w:val="22"/>
                <w:szCs w:val="22"/>
              </w:rPr>
              <w:t>Chi tiết huy động vốn có kỳ hạn</w:t>
            </w:r>
          </w:p>
        </w:tc>
        <w:tc>
          <w:tcPr>
            <w:tcW w:w="2264" w:type="pct"/>
            <w:shd w:val="clear" w:color="auto" w:fill="auto"/>
          </w:tcPr>
          <w:p w14:paraId="3B0721F4" w14:textId="44955B24" w:rsidR="001F7C69" w:rsidRPr="004C7E39" w:rsidRDefault="001F7C69" w:rsidP="0000008B">
            <w:pPr>
              <w:rPr>
                <w:color w:val="000000"/>
                <w:sz w:val="22"/>
                <w:szCs w:val="22"/>
              </w:rPr>
            </w:pPr>
            <w:r w:rsidRPr="004C7E39">
              <w:rPr>
                <w:color w:val="000000"/>
                <w:sz w:val="22"/>
                <w:szCs w:val="22"/>
              </w:rPr>
              <w:t>HDV_CHITIET_CKH.xlsx</w:t>
            </w:r>
          </w:p>
        </w:tc>
        <w:tc>
          <w:tcPr>
            <w:tcW w:w="1430" w:type="pct"/>
            <w:shd w:val="clear" w:color="auto" w:fill="auto"/>
          </w:tcPr>
          <w:p w14:paraId="1BAE5CEB" w14:textId="4686B053" w:rsidR="001F7C69" w:rsidRPr="004C7E39" w:rsidRDefault="001F7C69" w:rsidP="0000008B">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1F7C69" w:rsidRPr="004C7E39" w14:paraId="10C64ECB" w14:textId="77777777" w:rsidTr="00CC0926">
        <w:trPr>
          <w:trHeight w:val="350"/>
        </w:trPr>
        <w:tc>
          <w:tcPr>
            <w:tcW w:w="205" w:type="pct"/>
            <w:shd w:val="clear" w:color="auto" w:fill="auto"/>
          </w:tcPr>
          <w:p w14:paraId="10683D8F" w14:textId="535FB839" w:rsidR="001F7C69" w:rsidRPr="004C7E39" w:rsidRDefault="001F7C69" w:rsidP="0000008B">
            <w:pPr>
              <w:rPr>
                <w:color w:val="000000"/>
                <w:sz w:val="22"/>
                <w:szCs w:val="22"/>
              </w:rPr>
            </w:pPr>
            <w:r w:rsidRPr="004C7E39">
              <w:rPr>
                <w:color w:val="000000"/>
                <w:sz w:val="22"/>
                <w:szCs w:val="22"/>
              </w:rPr>
              <w:lastRenderedPageBreak/>
              <w:t>5</w:t>
            </w:r>
          </w:p>
        </w:tc>
        <w:tc>
          <w:tcPr>
            <w:tcW w:w="1100" w:type="pct"/>
            <w:shd w:val="clear" w:color="auto" w:fill="auto"/>
          </w:tcPr>
          <w:p w14:paraId="0A0E4136" w14:textId="2DE63EE4" w:rsidR="001F7C69" w:rsidRPr="004C7E39" w:rsidRDefault="001F7C69" w:rsidP="0000008B">
            <w:pPr>
              <w:rPr>
                <w:color w:val="000000"/>
                <w:sz w:val="22"/>
                <w:szCs w:val="22"/>
              </w:rPr>
            </w:pPr>
            <w:r w:rsidRPr="004C7E39">
              <w:rPr>
                <w:color w:val="000000"/>
                <w:sz w:val="22"/>
                <w:szCs w:val="22"/>
              </w:rPr>
              <w:t>Chi tiết huy động vốn không kỳ hạn</w:t>
            </w:r>
          </w:p>
        </w:tc>
        <w:tc>
          <w:tcPr>
            <w:tcW w:w="2264" w:type="pct"/>
            <w:shd w:val="clear" w:color="auto" w:fill="auto"/>
          </w:tcPr>
          <w:p w14:paraId="5FE8792D" w14:textId="30D66080" w:rsidR="001F7C69" w:rsidRPr="004C7E39" w:rsidRDefault="001F7C69" w:rsidP="0000008B">
            <w:pPr>
              <w:rPr>
                <w:color w:val="000000"/>
                <w:sz w:val="22"/>
                <w:szCs w:val="22"/>
              </w:rPr>
            </w:pPr>
            <w:r w:rsidRPr="004C7E39">
              <w:rPr>
                <w:color w:val="000000"/>
                <w:sz w:val="22"/>
                <w:szCs w:val="22"/>
              </w:rPr>
              <w:t>HDV_CHITIET_KKH.xlsx</w:t>
            </w:r>
          </w:p>
        </w:tc>
        <w:tc>
          <w:tcPr>
            <w:tcW w:w="1430" w:type="pct"/>
            <w:shd w:val="clear" w:color="auto" w:fill="auto"/>
          </w:tcPr>
          <w:p w14:paraId="747D94E7" w14:textId="382737EE" w:rsidR="001F7C69" w:rsidRPr="004C7E39" w:rsidRDefault="001F7C69" w:rsidP="0000008B">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bl>
    <w:p w14:paraId="354A5C2A" w14:textId="77777777" w:rsidR="003B7EC1" w:rsidRPr="004C7E39" w:rsidRDefault="003B7EC1" w:rsidP="003B7EC1">
      <w:pPr>
        <w:rPr>
          <w:lang w:val="en-GB"/>
        </w:rPr>
      </w:pPr>
    </w:p>
    <w:p w14:paraId="00BE924D" w14:textId="77777777" w:rsidR="003B7EC1" w:rsidRPr="004C7E39" w:rsidRDefault="003B7EC1" w:rsidP="003B7EC1">
      <w:pPr>
        <w:pStyle w:val="Heading4"/>
        <w:rPr>
          <w:rFonts w:cs="Times New Roman"/>
          <w:b/>
          <w:bCs/>
        </w:rPr>
      </w:pPr>
      <w:r w:rsidRPr="004C7E39">
        <w:rPr>
          <w:rFonts w:cs="Times New Roman"/>
          <w:b/>
          <w:bCs/>
        </w:rPr>
        <w:t>Phân tích chi tiết nội dung báo cáo</w:t>
      </w:r>
    </w:p>
    <w:p w14:paraId="29FF3BB0" w14:textId="77777777" w:rsidR="003B7EC1" w:rsidRPr="004C7E39" w:rsidRDefault="003B7EC1" w:rsidP="003B7EC1">
      <w:pPr>
        <w:pStyle w:val="ListParagraph"/>
        <w:numPr>
          <w:ilvl w:val="0"/>
          <w:numId w:val="2"/>
        </w:numPr>
        <w:spacing w:after="120" w:line="264" w:lineRule="auto"/>
        <w:rPr>
          <w:rFonts w:ascii="Times New Roman" w:hAnsi="Times New Roman"/>
          <w:lang w:val="en-GB"/>
        </w:rPr>
      </w:pPr>
      <w:r w:rsidRPr="004C7E39">
        <w:rPr>
          <w:rFonts w:ascii="Times New Roman" w:hAnsi="Times New Roman"/>
        </w:rPr>
        <w:t>File dữ liệu nghiệp vụ sử dụng:</w:t>
      </w:r>
    </w:p>
    <w:tbl>
      <w:tblPr>
        <w:tblW w:w="5000" w:type="pct"/>
        <w:tblLook w:val="04A0" w:firstRow="1" w:lastRow="0" w:firstColumn="1" w:lastColumn="0" w:noHBand="0" w:noVBand="1"/>
      </w:tblPr>
      <w:tblGrid>
        <w:gridCol w:w="735"/>
        <w:gridCol w:w="8914"/>
        <w:gridCol w:w="4705"/>
      </w:tblGrid>
      <w:tr w:rsidR="001242E2" w:rsidRPr="004C7E39" w14:paraId="79F7DF1A" w14:textId="77777777" w:rsidTr="00F3239A">
        <w:trPr>
          <w:trHeight w:val="300"/>
          <w:tblHeader/>
        </w:trPr>
        <w:tc>
          <w:tcPr>
            <w:tcW w:w="256" w:type="pct"/>
            <w:tcBorders>
              <w:top w:val="single" w:sz="4" w:space="0" w:color="auto"/>
              <w:left w:val="single" w:sz="4" w:space="0" w:color="auto"/>
              <w:bottom w:val="single" w:sz="4" w:space="0" w:color="auto"/>
              <w:right w:val="single" w:sz="4" w:space="0" w:color="auto"/>
            </w:tcBorders>
            <w:shd w:val="clear" w:color="auto" w:fill="002060"/>
          </w:tcPr>
          <w:p w14:paraId="77001C8B" w14:textId="77777777" w:rsidR="001242E2" w:rsidRPr="004C7E39" w:rsidRDefault="001242E2" w:rsidP="00F12407">
            <w:pPr>
              <w:jc w:val="center"/>
              <w:rPr>
                <w:color w:val="FFFFFF"/>
                <w:sz w:val="22"/>
                <w:szCs w:val="22"/>
              </w:rPr>
            </w:pPr>
            <w:r w:rsidRPr="004C7E39">
              <w:rPr>
                <w:color w:val="FFFFFF"/>
                <w:sz w:val="22"/>
                <w:szCs w:val="22"/>
              </w:rPr>
              <w:t>STT</w:t>
            </w:r>
          </w:p>
        </w:tc>
        <w:tc>
          <w:tcPr>
            <w:tcW w:w="3105" w:type="pct"/>
            <w:tcBorders>
              <w:top w:val="single" w:sz="4" w:space="0" w:color="auto"/>
              <w:left w:val="single" w:sz="4" w:space="0" w:color="auto"/>
              <w:bottom w:val="single" w:sz="4" w:space="0" w:color="auto"/>
              <w:right w:val="single" w:sz="4" w:space="0" w:color="auto"/>
            </w:tcBorders>
            <w:shd w:val="clear" w:color="auto" w:fill="002060"/>
            <w:hideMark/>
          </w:tcPr>
          <w:p w14:paraId="5A5406FE" w14:textId="77777777" w:rsidR="001242E2" w:rsidRPr="004C7E39" w:rsidRDefault="001242E2" w:rsidP="00F12407">
            <w:pPr>
              <w:jc w:val="center"/>
              <w:rPr>
                <w:color w:val="FFFFFF"/>
                <w:sz w:val="22"/>
                <w:szCs w:val="22"/>
              </w:rPr>
            </w:pPr>
            <w:r w:rsidRPr="004C7E39">
              <w:rPr>
                <w:color w:val="FFFFFF"/>
                <w:sz w:val="22"/>
                <w:szCs w:val="22"/>
              </w:rPr>
              <w:t>Tên file</w:t>
            </w:r>
          </w:p>
        </w:tc>
        <w:tc>
          <w:tcPr>
            <w:tcW w:w="1639" w:type="pct"/>
            <w:tcBorders>
              <w:top w:val="single" w:sz="4" w:space="0" w:color="auto"/>
              <w:left w:val="nil"/>
              <w:bottom w:val="single" w:sz="4" w:space="0" w:color="auto"/>
              <w:right w:val="single" w:sz="4" w:space="0" w:color="000000"/>
            </w:tcBorders>
            <w:shd w:val="clear" w:color="auto" w:fill="002060"/>
            <w:hideMark/>
          </w:tcPr>
          <w:p w14:paraId="649D19E9" w14:textId="77777777" w:rsidR="001242E2" w:rsidRPr="004C7E39" w:rsidRDefault="001242E2" w:rsidP="00F12407">
            <w:pPr>
              <w:jc w:val="center"/>
              <w:rPr>
                <w:color w:val="FFFFFF"/>
                <w:sz w:val="22"/>
                <w:szCs w:val="22"/>
              </w:rPr>
            </w:pPr>
            <w:r w:rsidRPr="004C7E39">
              <w:rPr>
                <w:color w:val="FFFFFF"/>
                <w:sz w:val="22"/>
                <w:szCs w:val="22"/>
              </w:rPr>
              <w:t>Viết tắt</w:t>
            </w:r>
          </w:p>
        </w:tc>
      </w:tr>
      <w:tr w:rsidR="00AB41BE" w:rsidRPr="004C7E39" w14:paraId="49DDA770" w14:textId="77777777" w:rsidTr="00F3239A">
        <w:trPr>
          <w:trHeight w:val="300"/>
        </w:trPr>
        <w:tc>
          <w:tcPr>
            <w:tcW w:w="256" w:type="pct"/>
            <w:tcBorders>
              <w:top w:val="single" w:sz="4" w:space="0" w:color="auto"/>
              <w:left w:val="single" w:sz="4" w:space="0" w:color="auto"/>
              <w:bottom w:val="single" w:sz="4" w:space="0" w:color="auto"/>
              <w:right w:val="single" w:sz="4" w:space="0" w:color="auto"/>
            </w:tcBorders>
          </w:tcPr>
          <w:p w14:paraId="0DAD30AC" w14:textId="0C77656A" w:rsidR="00AB41BE" w:rsidRPr="004C7E39" w:rsidRDefault="00AB41BE" w:rsidP="00E766D0">
            <w:pPr>
              <w:rPr>
                <w:color w:val="000000"/>
                <w:sz w:val="22"/>
                <w:szCs w:val="22"/>
              </w:rPr>
            </w:pPr>
            <w:r w:rsidRPr="004C7E39">
              <w:rPr>
                <w:color w:val="000000"/>
                <w:sz w:val="22"/>
                <w:szCs w:val="22"/>
              </w:rPr>
              <w:t>1</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4830FB7E" w14:textId="14DD5A26" w:rsidR="00AB41BE" w:rsidRPr="004C7E39" w:rsidRDefault="00AB41BE" w:rsidP="00E766D0">
            <w:pPr>
              <w:rPr>
                <w:color w:val="000000"/>
                <w:sz w:val="22"/>
                <w:szCs w:val="22"/>
              </w:rPr>
            </w:pPr>
            <w:r w:rsidRPr="004C7E39">
              <w:rPr>
                <w:color w:val="000000"/>
                <w:sz w:val="22"/>
                <w:szCs w:val="22"/>
              </w:rPr>
              <w:t>CRM32.xlsx</w:t>
            </w:r>
          </w:p>
        </w:tc>
        <w:tc>
          <w:tcPr>
            <w:tcW w:w="1639" w:type="pct"/>
            <w:tcBorders>
              <w:top w:val="single" w:sz="4" w:space="0" w:color="auto"/>
              <w:left w:val="nil"/>
              <w:bottom w:val="single" w:sz="4" w:space="0" w:color="auto"/>
              <w:right w:val="single" w:sz="4" w:space="0" w:color="auto"/>
            </w:tcBorders>
            <w:shd w:val="clear" w:color="auto" w:fill="auto"/>
          </w:tcPr>
          <w:p w14:paraId="1A2CF5C8" w14:textId="34D054CA" w:rsidR="00AB41BE" w:rsidRPr="004C7E39" w:rsidRDefault="00AB41BE" w:rsidP="00E766D0">
            <w:pPr>
              <w:rPr>
                <w:color w:val="000000"/>
                <w:sz w:val="22"/>
                <w:szCs w:val="22"/>
              </w:rPr>
            </w:pPr>
            <w:r w:rsidRPr="004C7E39">
              <w:rPr>
                <w:color w:val="000000"/>
                <w:sz w:val="22"/>
                <w:szCs w:val="22"/>
              </w:rPr>
              <w:t>CRM32</w:t>
            </w:r>
          </w:p>
        </w:tc>
      </w:tr>
      <w:tr w:rsidR="00B31BB9" w:rsidRPr="004C7E39" w14:paraId="76EA5A8B" w14:textId="77777777" w:rsidTr="00F3239A">
        <w:trPr>
          <w:trHeight w:val="300"/>
        </w:trPr>
        <w:tc>
          <w:tcPr>
            <w:tcW w:w="256" w:type="pct"/>
            <w:tcBorders>
              <w:top w:val="single" w:sz="4" w:space="0" w:color="auto"/>
              <w:left w:val="single" w:sz="4" w:space="0" w:color="auto"/>
              <w:bottom w:val="single" w:sz="4" w:space="0" w:color="auto"/>
              <w:right w:val="single" w:sz="4" w:space="0" w:color="auto"/>
            </w:tcBorders>
          </w:tcPr>
          <w:p w14:paraId="54D739D7" w14:textId="4F35A7B9" w:rsidR="00B31BB9" w:rsidRPr="004C7E39" w:rsidRDefault="00B31BB9" w:rsidP="00E766D0">
            <w:pPr>
              <w:rPr>
                <w:color w:val="000000"/>
                <w:sz w:val="22"/>
                <w:szCs w:val="22"/>
              </w:rPr>
            </w:pPr>
            <w:r w:rsidRPr="004C7E39">
              <w:rPr>
                <w:color w:val="000000"/>
                <w:sz w:val="22"/>
                <w:szCs w:val="22"/>
              </w:rPr>
              <w:t>2</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5FD2D4E1" w14:textId="44F88DDA" w:rsidR="00B31BB9" w:rsidRPr="004C7E39" w:rsidRDefault="00B31BB9" w:rsidP="00E766D0">
            <w:pPr>
              <w:rPr>
                <w:color w:val="000000"/>
                <w:sz w:val="22"/>
                <w:szCs w:val="22"/>
              </w:rPr>
            </w:pPr>
            <w:r w:rsidRPr="004C7E39">
              <w:rPr>
                <w:color w:val="000000"/>
                <w:sz w:val="22"/>
                <w:szCs w:val="22"/>
              </w:rPr>
              <w:t>007.EI - 07.CRM_1_DN_THE_CA_NHAN_DOANH_NGHIEP_FINCORE</w:t>
            </w:r>
          </w:p>
        </w:tc>
        <w:tc>
          <w:tcPr>
            <w:tcW w:w="1639" w:type="pct"/>
            <w:tcBorders>
              <w:top w:val="single" w:sz="4" w:space="0" w:color="auto"/>
              <w:left w:val="nil"/>
              <w:bottom w:val="single" w:sz="4" w:space="0" w:color="auto"/>
              <w:right w:val="single" w:sz="4" w:space="0" w:color="auto"/>
            </w:tcBorders>
            <w:shd w:val="clear" w:color="auto" w:fill="auto"/>
          </w:tcPr>
          <w:p w14:paraId="363DAB88" w14:textId="1D6D0524" w:rsidR="00B31BB9" w:rsidRPr="004C7E39" w:rsidRDefault="00B31BB9" w:rsidP="00E766D0">
            <w:pPr>
              <w:rPr>
                <w:color w:val="000000"/>
                <w:sz w:val="22"/>
                <w:szCs w:val="22"/>
              </w:rPr>
            </w:pPr>
            <w:r w:rsidRPr="004C7E39">
              <w:rPr>
                <w:color w:val="000000"/>
                <w:sz w:val="22"/>
                <w:szCs w:val="22"/>
              </w:rPr>
              <w:t>DN_THE_CA_NHAN_DOANH_NGHIEP</w:t>
            </w:r>
          </w:p>
        </w:tc>
      </w:tr>
      <w:tr w:rsidR="00B31BB9" w:rsidRPr="004C7E39" w14:paraId="7FC54D5B" w14:textId="77777777" w:rsidTr="00F3239A">
        <w:trPr>
          <w:trHeight w:val="300"/>
        </w:trPr>
        <w:tc>
          <w:tcPr>
            <w:tcW w:w="256" w:type="pct"/>
            <w:tcBorders>
              <w:top w:val="single" w:sz="4" w:space="0" w:color="auto"/>
              <w:left w:val="single" w:sz="4" w:space="0" w:color="auto"/>
              <w:bottom w:val="single" w:sz="4" w:space="0" w:color="auto"/>
              <w:right w:val="single" w:sz="4" w:space="0" w:color="auto"/>
            </w:tcBorders>
          </w:tcPr>
          <w:p w14:paraId="46678664" w14:textId="58705439" w:rsidR="00B31BB9" w:rsidRPr="004C7E39" w:rsidRDefault="00B31BB9" w:rsidP="00E766D0">
            <w:pPr>
              <w:rPr>
                <w:color w:val="000000"/>
                <w:sz w:val="22"/>
                <w:szCs w:val="22"/>
              </w:rPr>
            </w:pPr>
            <w:r w:rsidRPr="004C7E39">
              <w:rPr>
                <w:color w:val="000000"/>
                <w:sz w:val="22"/>
                <w:szCs w:val="22"/>
              </w:rPr>
              <w:t>3</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0C9B7CDD" w14:textId="0A337B2A" w:rsidR="00B31BB9" w:rsidRPr="004C7E39" w:rsidRDefault="000B242F" w:rsidP="00E766D0">
            <w:pPr>
              <w:rPr>
                <w:color w:val="000000"/>
                <w:sz w:val="22"/>
                <w:szCs w:val="22"/>
              </w:rPr>
            </w:pPr>
            <w:r w:rsidRPr="004C7E39">
              <w:rPr>
                <w:color w:val="000000"/>
                <w:sz w:val="22"/>
                <w:szCs w:val="22"/>
              </w:rPr>
              <w:t>TF_CRM.xlsx</w:t>
            </w:r>
          </w:p>
        </w:tc>
        <w:tc>
          <w:tcPr>
            <w:tcW w:w="1639" w:type="pct"/>
            <w:tcBorders>
              <w:top w:val="single" w:sz="4" w:space="0" w:color="auto"/>
              <w:left w:val="nil"/>
              <w:bottom w:val="single" w:sz="4" w:space="0" w:color="auto"/>
              <w:right w:val="single" w:sz="4" w:space="0" w:color="auto"/>
            </w:tcBorders>
            <w:shd w:val="clear" w:color="auto" w:fill="auto"/>
          </w:tcPr>
          <w:p w14:paraId="4411F3DD" w14:textId="72CDC75B" w:rsidR="00B31BB9" w:rsidRPr="004C7E39" w:rsidRDefault="000B242F" w:rsidP="00E766D0">
            <w:pPr>
              <w:rPr>
                <w:color w:val="000000"/>
                <w:sz w:val="22"/>
                <w:szCs w:val="22"/>
              </w:rPr>
            </w:pPr>
            <w:r w:rsidRPr="004C7E39">
              <w:rPr>
                <w:color w:val="000000"/>
                <w:sz w:val="22"/>
                <w:szCs w:val="22"/>
              </w:rPr>
              <w:t>TF_CRM</w:t>
            </w:r>
          </w:p>
        </w:tc>
      </w:tr>
      <w:tr w:rsidR="001242E2" w:rsidRPr="004C7E39" w14:paraId="5913437F" w14:textId="77777777" w:rsidTr="00F3239A">
        <w:trPr>
          <w:trHeight w:val="300"/>
        </w:trPr>
        <w:tc>
          <w:tcPr>
            <w:tcW w:w="256" w:type="pct"/>
            <w:tcBorders>
              <w:top w:val="single" w:sz="4" w:space="0" w:color="auto"/>
              <w:left w:val="single" w:sz="4" w:space="0" w:color="auto"/>
              <w:bottom w:val="single" w:sz="4" w:space="0" w:color="auto"/>
              <w:right w:val="single" w:sz="4" w:space="0" w:color="auto"/>
            </w:tcBorders>
          </w:tcPr>
          <w:p w14:paraId="3536D205" w14:textId="091BCDE4" w:rsidR="001242E2" w:rsidRPr="004C7E39" w:rsidRDefault="00C0683A" w:rsidP="00E766D0">
            <w:pPr>
              <w:rPr>
                <w:color w:val="000000"/>
                <w:sz w:val="22"/>
                <w:szCs w:val="22"/>
              </w:rPr>
            </w:pPr>
            <w:r w:rsidRPr="004C7E39">
              <w:rPr>
                <w:color w:val="000000"/>
                <w:sz w:val="22"/>
                <w:szCs w:val="22"/>
              </w:rPr>
              <w:t>4</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1323E11C" w14:textId="77777777" w:rsidR="001242E2" w:rsidRPr="004C7E39" w:rsidRDefault="001242E2" w:rsidP="00E766D0">
            <w:pPr>
              <w:rPr>
                <w:color w:val="000000"/>
                <w:sz w:val="22"/>
                <w:szCs w:val="22"/>
              </w:rPr>
            </w:pPr>
            <w:r w:rsidRPr="004C7E39">
              <w:rPr>
                <w:color w:val="000000"/>
                <w:sz w:val="22"/>
                <w:szCs w:val="22"/>
              </w:rPr>
              <w:t>HDV_CHITIET_CKH.xlsx</w:t>
            </w:r>
          </w:p>
        </w:tc>
        <w:tc>
          <w:tcPr>
            <w:tcW w:w="1639" w:type="pct"/>
            <w:tcBorders>
              <w:top w:val="single" w:sz="4" w:space="0" w:color="auto"/>
              <w:left w:val="nil"/>
              <w:bottom w:val="single" w:sz="4" w:space="0" w:color="auto"/>
              <w:right w:val="single" w:sz="4" w:space="0" w:color="auto"/>
            </w:tcBorders>
            <w:shd w:val="clear" w:color="auto" w:fill="auto"/>
          </w:tcPr>
          <w:p w14:paraId="627FBA19" w14:textId="77777777" w:rsidR="001242E2" w:rsidRPr="004C7E39" w:rsidRDefault="001242E2" w:rsidP="00E766D0">
            <w:pPr>
              <w:rPr>
                <w:color w:val="000000"/>
                <w:sz w:val="22"/>
                <w:szCs w:val="22"/>
              </w:rPr>
            </w:pPr>
            <w:r w:rsidRPr="004C7E39">
              <w:rPr>
                <w:color w:val="000000"/>
                <w:sz w:val="22"/>
                <w:szCs w:val="22"/>
              </w:rPr>
              <w:t>HDV_CHITIET_CKH</w:t>
            </w:r>
          </w:p>
        </w:tc>
      </w:tr>
      <w:tr w:rsidR="00C0683A" w:rsidRPr="004C7E39" w14:paraId="21D224E6" w14:textId="77777777" w:rsidTr="00F3239A">
        <w:trPr>
          <w:trHeight w:val="300"/>
        </w:trPr>
        <w:tc>
          <w:tcPr>
            <w:tcW w:w="256" w:type="pct"/>
            <w:tcBorders>
              <w:top w:val="single" w:sz="4" w:space="0" w:color="auto"/>
              <w:left w:val="single" w:sz="4" w:space="0" w:color="auto"/>
              <w:bottom w:val="single" w:sz="4" w:space="0" w:color="auto"/>
              <w:right w:val="single" w:sz="4" w:space="0" w:color="auto"/>
            </w:tcBorders>
          </w:tcPr>
          <w:p w14:paraId="46DB82F2" w14:textId="15DE60C0" w:rsidR="00C0683A" w:rsidRPr="004C7E39" w:rsidRDefault="00C0683A" w:rsidP="00E766D0">
            <w:pPr>
              <w:rPr>
                <w:color w:val="000000"/>
                <w:sz w:val="22"/>
                <w:szCs w:val="22"/>
              </w:rPr>
            </w:pPr>
            <w:r w:rsidRPr="004C7E39">
              <w:rPr>
                <w:color w:val="000000"/>
                <w:sz w:val="22"/>
                <w:szCs w:val="22"/>
              </w:rPr>
              <w:t>5</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6E3B4864" w14:textId="782CC888" w:rsidR="00C0683A" w:rsidRPr="004C7E39" w:rsidRDefault="00C0683A" w:rsidP="00E766D0">
            <w:pPr>
              <w:rPr>
                <w:color w:val="000000"/>
                <w:sz w:val="22"/>
                <w:szCs w:val="22"/>
              </w:rPr>
            </w:pPr>
            <w:r w:rsidRPr="004C7E39">
              <w:rPr>
                <w:color w:val="000000"/>
                <w:sz w:val="22"/>
                <w:szCs w:val="22"/>
              </w:rPr>
              <w:t>HDV_CHITIET_KKH.xlsx</w:t>
            </w:r>
          </w:p>
        </w:tc>
        <w:tc>
          <w:tcPr>
            <w:tcW w:w="1639" w:type="pct"/>
            <w:tcBorders>
              <w:top w:val="single" w:sz="4" w:space="0" w:color="auto"/>
              <w:left w:val="nil"/>
              <w:bottom w:val="single" w:sz="4" w:space="0" w:color="auto"/>
              <w:right w:val="single" w:sz="4" w:space="0" w:color="auto"/>
            </w:tcBorders>
            <w:shd w:val="clear" w:color="auto" w:fill="auto"/>
          </w:tcPr>
          <w:p w14:paraId="7355134B" w14:textId="52F1FC64" w:rsidR="00C0683A" w:rsidRPr="004C7E39" w:rsidRDefault="00C0683A" w:rsidP="00E766D0">
            <w:pPr>
              <w:rPr>
                <w:color w:val="000000"/>
                <w:sz w:val="22"/>
                <w:szCs w:val="22"/>
              </w:rPr>
            </w:pPr>
            <w:r w:rsidRPr="004C7E39">
              <w:rPr>
                <w:color w:val="000000"/>
                <w:sz w:val="22"/>
                <w:szCs w:val="22"/>
              </w:rPr>
              <w:t>HDV_CHITIET_KKH</w:t>
            </w:r>
          </w:p>
        </w:tc>
      </w:tr>
      <w:tr w:rsidR="001C29B4" w:rsidRPr="004C7E39" w14:paraId="47A15E2F" w14:textId="77777777" w:rsidTr="00F3239A">
        <w:trPr>
          <w:trHeight w:val="300"/>
        </w:trPr>
        <w:tc>
          <w:tcPr>
            <w:tcW w:w="256" w:type="pct"/>
            <w:tcBorders>
              <w:top w:val="single" w:sz="4" w:space="0" w:color="auto"/>
              <w:left w:val="single" w:sz="4" w:space="0" w:color="auto"/>
              <w:bottom w:val="single" w:sz="4" w:space="0" w:color="auto"/>
              <w:right w:val="single" w:sz="4" w:space="0" w:color="auto"/>
            </w:tcBorders>
          </w:tcPr>
          <w:p w14:paraId="32E310A7" w14:textId="13540997" w:rsidR="001C29B4" w:rsidRPr="004C7E39" w:rsidRDefault="001C29B4" w:rsidP="001C29B4">
            <w:pPr>
              <w:rPr>
                <w:color w:val="000000"/>
                <w:sz w:val="22"/>
                <w:szCs w:val="22"/>
              </w:rPr>
            </w:pPr>
            <w:r>
              <w:rPr>
                <w:color w:val="000000"/>
                <w:sz w:val="22"/>
                <w:szCs w:val="22"/>
              </w:rPr>
              <w:t>6</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4C0299BA" w14:textId="1A00B129" w:rsidR="001C29B4" w:rsidRPr="004C7E39" w:rsidRDefault="001C29B4" w:rsidP="001C29B4">
            <w:pPr>
              <w:rPr>
                <w:color w:val="000000"/>
                <w:sz w:val="22"/>
                <w:szCs w:val="22"/>
              </w:rPr>
            </w:pPr>
            <w:r w:rsidRPr="00C9504E">
              <w:rPr>
                <w:color w:val="000000"/>
                <w:sz w:val="22"/>
                <w:szCs w:val="22"/>
              </w:rPr>
              <w:t>SL</w:t>
            </w:r>
            <w:r>
              <w:rPr>
                <w:color w:val="000000"/>
                <w:sz w:val="22"/>
                <w:szCs w:val="22"/>
              </w:rPr>
              <w:t xml:space="preserve"> </w:t>
            </w:r>
            <w:r w:rsidRPr="00C9504E">
              <w:rPr>
                <w:color w:val="000000"/>
                <w:sz w:val="22"/>
                <w:szCs w:val="22"/>
              </w:rPr>
              <w:t>KH</w:t>
            </w:r>
            <w:r>
              <w:rPr>
                <w:color w:val="000000"/>
                <w:sz w:val="22"/>
                <w:szCs w:val="22"/>
              </w:rPr>
              <w:t xml:space="preserve"> </w:t>
            </w:r>
            <w:r w:rsidRPr="00C9504E">
              <w:rPr>
                <w:color w:val="000000"/>
                <w:sz w:val="22"/>
                <w:szCs w:val="22"/>
              </w:rPr>
              <w:t>MOI</w:t>
            </w:r>
            <w:r>
              <w:rPr>
                <w:color w:val="000000"/>
                <w:sz w:val="22"/>
                <w:szCs w:val="22"/>
              </w:rPr>
              <w:t>.xlsx</w:t>
            </w:r>
          </w:p>
        </w:tc>
        <w:tc>
          <w:tcPr>
            <w:tcW w:w="1639" w:type="pct"/>
            <w:tcBorders>
              <w:top w:val="single" w:sz="4" w:space="0" w:color="auto"/>
              <w:left w:val="nil"/>
              <w:bottom w:val="single" w:sz="4" w:space="0" w:color="auto"/>
              <w:right w:val="single" w:sz="4" w:space="0" w:color="auto"/>
            </w:tcBorders>
            <w:shd w:val="clear" w:color="auto" w:fill="auto"/>
          </w:tcPr>
          <w:p w14:paraId="1AD06437" w14:textId="27993A6D" w:rsidR="001C29B4" w:rsidRPr="004C7E39" w:rsidRDefault="001C29B4" w:rsidP="001C29B4">
            <w:pPr>
              <w:rPr>
                <w:color w:val="000000"/>
                <w:sz w:val="22"/>
                <w:szCs w:val="22"/>
              </w:rPr>
            </w:pPr>
            <w:r w:rsidRPr="00C9504E">
              <w:rPr>
                <w:color w:val="000000"/>
                <w:sz w:val="22"/>
                <w:szCs w:val="22"/>
              </w:rPr>
              <w:t>SL</w:t>
            </w:r>
            <w:r>
              <w:rPr>
                <w:color w:val="000000"/>
                <w:sz w:val="22"/>
                <w:szCs w:val="22"/>
              </w:rPr>
              <w:t>_</w:t>
            </w:r>
            <w:r w:rsidRPr="00C9504E">
              <w:rPr>
                <w:color w:val="000000"/>
                <w:sz w:val="22"/>
                <w:szCs w:val="22"/>
              </w:rPr>
              <w:t>KH</w:t>
            </w:r>
            <w:r>
              <w:rPr>
                <w:color w:val="000000"/>
                <w:sz w:val="22"/>
                <w:szCs w:val="22"/>
              </w:rPr>
              <w:t>_</w:t>
            </w:r>
            <w:r w:rsidRPr="00C9504E">
              <w:rPr>
                <w:color w:val="000000"/>
                <w:sz w:val="22"/>
                <w:szCs w:val="22"/>
              </w:rPr>
              <w:t>MOI</w:t>
            </w:r>
          </w:p>
        </w:tc>
      </w:tr>
    </w:tbl>
    <w:p w14:paraId="3FA18CC1" w14:textId="77777777" w:rsidR="003B7EC1" w:rsidRPr="004C7E39" w:rsidRDefault="003B7EC1" w:rsidP="003B7EC1">
      <w:pPr>
        <w:pStyle w:val="ListParagraph"/>
        <w:spacing w:after="120" w:line="264" w:lineRule="auto"/>
        <w:ind w:left="1440"/>
        <w:rPr>
          <w:rFonts w:ascii="Times New Roman" w:hAnsi="Times New Roman"/>
          <w:lang w:val="en-GB"/>
        </w:rPr>
      </w:pPr>
    </w:p>
    <w:p w14:paraId="5BB0851F" w14:textId="4121AB10" w:rsidR="003B7EC1" w:rsidRPr="004C7E39" w:rsidRDefault="003B7EC1" w:rsidP="00E766D0">
      <w:pPr>
        <w:pStyle w:val="ListParagraph"/>
        <w:numPr>
          <w:ilvl w:val="0"/>
          <w:numId w:val="2"/>
        </w:numPr>
        <w:spacing w:after="120" w:line="264" w:lineRule="auto"/>
        <w:rPr>
          <w:rFonts w:ascii="Times New Roman" w:hAnsi="Times New Roman"/>
        </w:rPr>
      </w:pPr>
      <w:r w:rsidRPr="004C7E39">
        <w:rPr>
          <w:rFonts w:ascii="Times New Roman" w:hAnsi="Times New Roman"/>
        </w:rPr>
        <w:t>Mapping báo cáo</w:t>
      </w:r>
      <w:r w:rsidR="0065121E" w:rsidRPr="004C7E39">
        <w:rPr>
          <w:rFonts w:ascii="Times New Roman" w:hAnsi="Times New Roman"/>
        </w:rPr>
        <w:t xml:space="preserve"> 1. Dư nợ BQ YTD</w:t>
      </w:r>
      <w:r w:rsidRPr="00D044FF">
        <w:rPr>
          <w:rFonts w:ascii="Times New Roman" w:hAnsi="Times New Roman"/>
        </w:rPr>
        <w:t>:</w:t>
      </w:r>
    </w:p>
    <w:tbl>
      <w:tblPr>
        <w:tblW w:w="5000" w:type="pct"/>
        <w:tblLook w:val="04A0" w:firstRow="1" w:lastRow="0" w:firstColumn="1" w:lastColumn="0" w:noHBand="0" w:noVBand="1"/>
      </w:tblPr>
      <w:tblGrid>
        <w:gridCol w:w="793"/>
        <w:gridCol w:w="2322"/>
        <w:gridCol w:w="5868"/>
        <w:gridCol w:w="5371"/>
      </w:tblGrid>
      <w:tr w:rsidR="003B7EC1" w:rsidRPr="008E0FA8" w14:paraId="379FE3BF" w14:textId="77777777" w:rsidTr="00F3239A">
        <w:trPr>
          <w:trHeight w:val="340"/>
          <w:tblHeader/>
        </w:trPr>
        <w:tc>
          <w:tcPr>
            <w:tcW w:w="276" w:type="pct"/>
            <w:tcBorders>
              <w:top w:val="single" w:sz="8" w:space="0" w:color="auto"/>
              <w:left w:val="single" w:sz="8" w:space="0" w:color="auto"/>
              <w:bottom w:val="single" w:sz="8" w:space="0" w:color="auto"/>
              <w:right w:val="nil"/>
            </w:tcBorders>
            <w:shd w:val="clear" w:color="000000" w:fill="002060"/>
            <w:hideMark/>
          </w:tcPr>
          <w:p w14:paraId="1DEFE1F0" w14:textId="77777777" w:rsidR="003B7EC1" w:rsidRPr="008E0FA8" w:rsidRDefault="003B7EC1" w:rsidP="00F12407">
            <w:pPr>
              <w:jc w:val="center"/>
              <w:rPr>
                <w:b/>
                <w:bCs/>
                <w:color w:val="FFFFFF"/>
                <w:sz w:val="22"/>
                <w:szCs w:val="22"/>
              </w:rPr>
            </w:pPr>
            <w:r w:rsidRPr="008E0FA8">
              <w:rPr>
                <w:b/>
                <w:bCs/>
                <w:color w:val="FFFFFF" w:themeColor="background1"/>
                <w:sz w:val="22"/>
                <w:szCs w:val="22"/>
              </w:rPr>
              <w:t>STT</w:t>
            </w:r>
          </w:p>
        </w:tc>
        <w:tc>
          <w:tcPr>
            <w:tcW w:w="809" w:type="pct"/>
            <w:tcBorders>
              <w:top w:val="single" w:sz="4" w:space="0" w:color="auto"/>
              <w:left w:val="single" w:sz="4" w:space="0" w:color="auto"/>
              <w:bottom w:val="single" w:sz="4" w:space="0" w:color="auto"/>
              <w:right w:val="single" w:sz="4" w:space="0" w:color="auto"/>
            </w:tcBorders>
            <w:shd w:val="clear" w:color="000000" w:fill="002060"/>
            <w:hideMark/>
          </w:tcPr>
          <w:p w14:paraId="16BB6857" w14:textId="77777777" w:rsidR="003B7EC1" w:rsidRPr="008E0FA8" w:rsidRDefault="003B7EC1" w:rsidP="00F12407">
            <w:pPr>
              <w:jc w:val="center"/>
              <w:rPr>
                <w:b/>
                <w:bCs/>
                <w:color w:val="FFFFFF"/>
                <w:sz w:val="22"/>
                <w:szCs w:val="22"/>
              </w:rPr>
            </w:pPr>
            <w:r w:rsidRPr="008E0FA8">
              <w:rPr>
                <w:b/>
                <w:bCs/>
                <w:color w:val="FFFFFF" w:themeColor="background1"/>
                <w:sz w:val="22"/>
                <w:szCs w:val="22"/>
              </w:rPr>
              <w:t>Nội dung</w:t>
            </w:r>
          </w:p>
        </w:tc>
        <w:tc>
          <w:tcPr>
            <w:tcW w:w="2044" w:type="pct"/>
            <w:tcBorders>
              <w:top w:val="single" w:sz="8" w:space="0" w:color="auto"/>
              <w:left w:val="nil"/>
              <w:bottom w:val="single" w:sz="8" w:space="0" w:color="auto"/>
              <w:right w:val="single" w:sz="8" w:space="0" w:color="auto"/>
            </w:tcBorders>
            <w:shd w:val="clear" w:color="000000" w:fill="002060"/>
            <w:noWrap/>
            <w:hideMark/>
          </w:tcPr>
          <w:p w14:paraId="2E9E9544" w14:textId="77777777" w:rsidR="003B7EC1" w:rsidRPr="008E0FA8" w:rsidRDefault="003B7EC1" w:rsidP="00F12407">
            <w:pPr>
              <w:jc w:val="center"/>
              <w:rPr>
                <w:b/>
                <w:bCs/>
                <w:color w:val="FFFFFF"/>
                <w:sz w:val="22"/>
                <w:szCs w:val="22"/>
              </w:rPr>
            </w:pPr>
            <w:r w:rsidRPr="008E0FA8">
              <w:rPr>
                <w:b/>
                <w:bCs/>
                <w:color w:val="FFFFFF" w:themeColor="background1"/>
                <w:sz w:val="22"/>
                <w:szCs w:val="22"/>
              </w:rPr>
              <w:t>Mô tả nghiệp vụ</w:t>
            </w:r>
          </w:p>
        </w:tc>
        <w:tc>
          <w:tcPr>
            <w:tcW w:w="1871" w:type="pct"/>
            <w:tcBorders>
              <w:top w:val="single" w:sz="8" w:space="0" w:color="auto"/>
              <w:left w:val="nil"/>
              <w:bottom w:val="single" w:sz="8" w:space="0" w:color="auto"/>
              <w:right w:val="single" w:sz="8" w:space="0" w:color="auto"/>
            </w:tcBorders>
            <w:shd w:val="clear" w:color="000000" w:fill="002060"/>
            <w:noWrap/>
            <w:hideMark/>
          </w:tcPr>
          <w:p w14:paraId="14D12C5F" w14:textId="77777777" w:rsidR="003B7EC1" w:rsidRPr="008E0FA8" w:rsidRDefault="003B7EC1" w:rsidP="00F12407">
            <w:pPr>
              <w:jc w:val="center"/>
              <w:rPr>
                <w:b/>
                <w:bCs/>
                <w:color w:val="FFFFFF"/>
                <w:sz w:val="22"/>
                <w:szCs w:val="22"/>
              </w:rPr>
            </w:pPr>
            <w:r w:rsidRPr="008E0FA8">
              <w:rPr>
                <w:b/>
                <w:bCs/>
                <w:color w:val="FFFFFF" w:themeColor="background1"/>
                <w:sz w:val="22"/>
                <w:szCs w:val="22"/>
              </w:rPr>
              <w:t>Cách trích dữ liệu</w:t>
            </w:r>
          </w:p>
        </w:tc>
      </w:tr>
      <w:tr w:rsidR="0065121E" w:rsidRPr="008E0FA8" w14:paraId="6093B9DF" w14:textId="77777777" w:rsidTr="003D1A0D">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hideMark/>
          </w:tcPr>
          <w:p w14:paraId="7E7E7AF3" w14:textId="77777777" w:rsidR="0065121E" w:rsidRPr="008E0FA8" w:rsidRDefault="0065121E" w:rsidP="00B71004">
            <w:pPr>
              <w:rPr>
                <w:color w:val="000000"/>
                <w:sz w:val="22"/>
                <w:szCs w:val="22"/>
              </w:rPr>
            </w:pPr>
            <w:r w:rsidRPr="008E0FA8">
              <w:rPr>
                <w:color w:val="000000"/>
                <w:sz w:val="22"/>
                <w:szCs w:val="22"/>
              </w:rPr>
              <w:t>1</w:t>
            </w:r>
          </w:p>
        </w:tc>
        <w:tc>
          <w:tcPr>
            <w:tcW w:w="809" w:type="pct"/>
            <w:tcBorders>
              <w:top w:val="single" w:sz="4" w:space="0" w:color="auto"/>
              <w:left w:val="nil"/>
              <w:bottom w:val="single" w:sz="4" w:space="0" w:color="auto"/>
              <w:right w:val="single" w:sz="4" w:space="0" w:color="auto"/>
            </w:tcBorders>
            <w:shd w:val="clear" w:color="auto" w:fill="auto"/>
            <w:hideMark/>
          </w:tcPr>
          <w:p w14:paraId="553FB390" w14:textId="67CFB3CE" w:rsidR="0065121E" w:rsidRPr="008E0FA8" w:rsidRDefault="00B71004" w:rsidP="00B71004">
            <w:pPr>
              <w:rPr>
                <w:color w:val="000000"/>
                <w:sz w:val="22"/>
                <w:szCs w:val="22"/>
              </w:rPr>
            </w:pPr>
            <w:r w:rsidRPr="008E0FA8">
              <w:rPr>
                <w:color w:val="000000"/>
                <w:sz w:val="22"/>
                <w:szCs w:val="22"/>
              </w:rPr>
              <w:t>Đơn vị</w:t>
            </w:r>
          </w:p>
        </w:tc>
        <w:tc>
          <w:tcPr>
            <w:tcW w:w="2044" w:type="pct"/>
            <w:tcBorders>
              <w:top w:val="single" w:sz="4" w:space="0" w:color="auto"/>
              <w:left w:val="nil"/>
              <w:bottom w:val="single" w:sz="4" w:space="0" w:color="auto"/>
              <w:right w:val="single" w:sz="4" w:space="0" w:color="auto"/>
            </w:tcBorders>
            <w:shd w:val="clear" w:color="auto" w:fill="auto"/>
            <w:hideMark/>
          </w:tcPr>
          <w:p w14:paraId="07D87BC0" w14:textId="4B069186" w:rsidR="0065121E" w:rsidRPr="008E0FA8" w:rsidRDefault="00B71004" w:rsidP="00230355">
            <w:pPr>
              <w:rPr>
                <w:color w:val="000000"/>
                <w:sz w:val="22"/>
                <w:szCs w:val="22"/>
              </w:rPr>
            </w:pPr>
            <w:r w:rsidRPr="008E0FA8">
              <w:rPr>
                <w:color w:val="000000"/>
                <w:sz w:val="22"/>
                <w:szCs w:val="22"/>
              </w:rPr>
              <w:t>Mã đơn vị</w:t>
            </w:r>
            <w:r w:rsidR="00A42B19" w:rsidRPr="008E0FA8">
              <w:rPr>
                <w:color w:val="000000"/>
                <w:sz w:val="22"/>
                <w:szCs w:val="22"/>
              </w:rPr>
              <w:t xml:space="preserve"> có </w:t>
            </w:r>
            <w:r w:rsidR="00A42B19" w:rsidRPr="00617CE7">
              <w:rPr>
                <w:color w:val="000000"/>
                <w:sz w:val="22"/>
                <w:szCs w:val="22"/>
              </w:rPr>
              <w:t xml:space="preserve">dư nợ bình quân từ đầu năm đến tháng báo cáo </w:t>
            </w:r>
            <w:del w:id="189" w:author="Nguyen Thi Thanh Truc" w:date="2023-05-16T08:47:00Z">
              <w:r w:rsidR="00A42B19" w:rsidRPr="00617CE7" w:rsidDel="00230355">
                <w:rPr>
                  <w:color w:val="000000"/>
                  <w:sz w:val="22"/>
                  <w:szCs w:val="22"/>
                </w:rPr>
                <w:delText xml:space="preserve">của </w:delText>
              </w:r>
              <w:r w:rsidR="001D5CBD" w:rsidRPr="00617CE7" w:rsidDel="00230355">
                <w:rPr>
                  <w:color w:val="000000"/>
                  <w:sz w:val="22"/>
                  <w:szCs w:val="22"/>
                </w:rPr>
                <w:delText>KHCN</w:delText>
              </w:r>
              <w:r w:rsidR="00A42B19" w:rsidRPr="00617CE7" w:rsidDel="00230355">
                <w:rPr>
                  <w:color w:val="000000"/>
                  <w:sz w:val="22"/>
                  <w:szCs w:val="22"/>
                </w:rPr>
                <w:delText xml:space="preserve"> &gt; </w:delText>
              </w:r>
              <w:r w:rsidR="00DF1F25" w:rsidRPr="00617CE7" w:rsidDel="00230355">
                <w:rPr>
                  <w:sz w:val="22"/>
                  <w:szCs w:val="22"/>
                </w:rPr>
                <w:delText>50 tỷ</w:delText>
              </w:r>
              <w:r w:rsidR="00617CE7" w:rsidRPr="00617CE7" w:rsidDel="00230355">
                <w:rPr>
                  <w:sz w:val="22"/>
                  <w:szCs w:val="22"/>
                </w:rPr>
                <w:delText xml:space="preserve">; </w:delText>
              </w:r>
            </w:del>
            <w:ins w:id="190" w:author="HUYNH THI NGOC TRAM" w:date="2022-08-22T21:47:00Z">
              <w:del w:id="191" w:author="Nguyen Thi Thanh Truc" w:date="2023-05-16T08:47:00Z">
                <w:r w:rsidR="00617CE7" w:rsidRPr="00617CE7" w:rsidDel="00230355">
                  <w:rPr>
                    <w:color w:val="000000"/>
                    <w:sz w:val="22"/>
                    <w:szCs w:val="22"/>
                    <w:highlight w:val="yellow"/>
                  </w:rPr>
                  <w:delText>KHDN &gt; 10</w:delText>
                </w:r>
                <w:r w:rsidR="00617CE7" w:rsidRPr="00617CE7" w:rsidDel="00230355">
                  <w:rPr>
                    <w:sz w:val="22"/>
                    <w:szCs w:val="22"/>
                    <w:highlight w:val="yellow"/>
                  </w:rPr>
                  <w:delText>0 tỷ</w:delText>
                </w:r>
              </w:del>
            </w:ins>
          </w:p>
        </w:tc>
        <w:tc>
          <w:tcPr>
            <w:tcW w:w="1871" w:type="pct"/>
            <w:tcBorders>
              <w:top w:val="single" w:sz="4" w:space="0" w:color="auto"/>
              <w:left w:val="nil"/>
              <w:bottom w:val="single" w:sz="4" w:space="0" w:color="auto"/>
              <w:right w:val="single" w:sz="4" w:space="0" w:color="auto"/>
            </w:tcBorders>
            <w:shd w:val="clear" w:color="auto" w:fill="auto"/>
            <w:hideMark/>
          </w:tcPr>
          <w:p w14:paraId="3B55BB99" w14:textId="4AFD7718" w:rsidR="0065121E" w:rsidRPr="008E0FA8" w:rsidRDefault="00396D8F" w:rsidP="00396D8F">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vay thường: lấy cột “BRCD” trong file “CRM32”</w:t>
            </w:r>
          </w:p>
          <w:p w14:paraId="19D3B04E" w14:textId="4B61D0F2" w:rsidR="00396D8F" w:rsidRPr="008E0FA8" w:rsidRDefault="00396D8F" w:rsidP="00396D8F">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“SOL_ID” trong file “DN_THE_CA_NHAN_DOANH_NGHIEP”</w:t>
            </w:r>
          </w:p>
          <w:p w14:paraId="0973A567" w14:textId="087CE24C" w:rsidR="00396D8F" w:rsidRPr="008E0FA8" w:rsidRDefault="00396D8F" w:rsidP="00396D8F">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chiết khấu: lấy cột “SOL_ID” trong file “TF_CRM”</w:t>
            </w:r>
          </w:p>
          <w:p w14:paraId="17101F76" w14:textId="691F669E" w:rsidR="00396D8F" w:rsidRPr="008E0FA8" w:rsidRDefault="00396D8F" w:rsidP="00B71004">
            <w:pPr>
              <w:rPr>
                <w:color w:val="000000"/>
                <w:sz w:val="22"/>
                <w:szCs w:val="22"/>
              </w:rPr>
            </w:pPr>
          </w:p>
        </w:tc>
      </w:tr>
      <w:tr w:rsidR="0065121E" w:rsidRPr="008E0FA8" w14:paraId="6ABC43D6" w14:textId="77777777" w:rsidTr="003D1A0D">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hideMark/>
          </w:tcPr>
          <w:p w14:paraId="1E4E8F35" w14:textId="77777777" w:rsidR="0065121E" w:rsidRPr="008E0FA8" w:rsidRDefault="0065121E" w:rsidP="00B71004">
            <w:pPr>
              <w:rPr>
                <w:color w:val="000000"/>
                <w:sz w:val="22"/>
                <w:szCs w:val="22"/>
              </w:rPr>
            </w:pPr>
            <w:r w:rsidRPr="008E0FA8">
              <w:rPr>
                <w:color w:val="000000"/>
                <w:sz w:val="22"/>
                <w:szCs w:val="22"/>
              </w:rPr>
              <w:t>2</w:t>
            </w:r>
          </w:p>
        </w:tc>
        <w:tc>
          <w:tcPr>
            <w:tcW w:w="809" w:type="pct"/>
            <w:tcBorders>
              <w:top w:val="single" w:sz="4" w:space="0" w:color="auto"/>
              <w:left w:val="nil"/>
              <w:bottom w:val="single" w:sz="4" w:space="0" w:color="auto"/>
              <w:right w:val="single" w:sz="4" w:space="0" w:color="auto"/>
            </w:tcBorders>
            <w:shd w:val="clear" w:color="auto" w:fill="auto"/>
            <w:hideMark/>
          </w:tcPr>
          <w:p w14:paraId="46D8AD02" w14:textId="60CC1C67" w:rsidR="0065121E" w:rsidRPr="008E0FA8" w:rsidRDefault="00B71004" w:rsidP="00B71004">
            <w:pPr>
              <w:rPr>
                <w:color w:val="000000"/>
                <w:sz w:val="22"/>
                <w:szCs w:val="22"/>
              </w:rPr>
            </w:pPr>
            <w:r w:rsidRPr="008E0FA8">
              <w:rPr>
                <w:color w:val="000000"/>
                <w:sz w:val="22"/>
                <w:szCs w:val="22"/>
              </w:rPr>
              <w:t>Tên đơn vị</w:t>
            </w:r>
          </w:p>
        </w:tc>
        <w:tc>
          <w:tcPr>
            <w:tcW w:w="2044" w:type="pct"/>
            <w:tcBorders>
              <w:top w:val="single" w:sz="4" w:space="0" w:color="auto"/>
              <w:left w:val="nil"/>
              <w:bottom w:val="single" w:sz="4" w:space="0" w:color="auto"/>
              <w:right w:val="single" w:sz="4" w:space="0" w:color="auto"/>
            </w:tcBorders>
            <w:shd w:val="clear" w:color="auto" w:fill="auto"/>
            <w:hideMark/>
          </w:tcPr>
          <w:p w14:paraId="01720DE2" w14:textId="12EDD322" w:rsidR="0065121E" w:rsidRPr="008E0FA8" w:rsidRDefault="00B71004" w:rsidP="00B71004">
            <w:pPr>
              <w:rPr>
                <w:color w:val="000000"/>
                <w:sz w:val="22"/>
                <w:szCs w:val="22"/>
              </w:rPr>
            </w:pPr>
            <w:r w:rsidRPr="008E0FA8">
              <w:rPr>
                <w:color w:val="000000"/>
                <w:sz w:val="22"/>
                <w:szCs w:val="22"/>
              </w:rPr>
              <w:t>Tên đơn vị</w:t>
            </w:r>
          </w:p>
        </w:tc>
        <w:tc>
          <w:tcPr>
            <w:tcW w:w="1871" w:type="pct"/>
            <w:tcBorders>
              <w:top w:val="single" w:sz="4" w:space="0" w:color="auto"/>
              <w:left w:val="nil"/>
              <w:bottom w:val="single" w:sz="4" w:space="0" w:color="auto"/>
              <w:right w:val="single" w:sz="4" w:space="0" w:color="auto"/>
            </w:tcBorders>
            <w:shd w:val="clear" w:color="auto" w:fill="auto"/>
            <w:hideMark/>
          </w:tcPr>
          <w:p w14:paraId="29C3286C" w14:textId="51FB5D62" w:rsidR="00741D4E" w:rsidRPr="008E0FA8" w:rsidRDefault="00741D4E" w:rsidP="00741D4E">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vay thường: lấy cột “CHI_NHANH” trong file “CRM32”</w:t>
            </w:r>
          </w:p>
          <w:p w14:paraId="3EF27341" w14:textId="38AF57CA" w:rsidR="00741D4E" w:rsidRPr="008E0FA8" w:rsidRDefault="00741D4E" w:rsidP="00741D4E">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“SOL_DESC” trong file “DN_THE_CA_NHAN_DOANH_NGHIEP”</w:t>
            </w:r>
          </w:p>
          <w:p w14:paraId="0F8B36A6" w14:textId="75669B60" w:rsidR="0065121E" w:rsidRPr="008E0FA8" w:rsidRDefault="00741D4E" w:rsidP="00B71004">
            <w:pPr>
              <w:pStyle w:val="ListParagraph"/>
              <w:numPr>
                <w:ilvl w:val="0"/>
                <w:numId w:val="2"/>
              </w:numPr>
              <w:ind w:left="324"/>
              <w:rPr>
                <w:rFonts w:ascii="Times New Roman" w:hAnsi="Times New Roman"/>
                <w:color w:val="000000"/>
              </w:rPr>
            </w:pPr>
            <w:r w:rsidRPr="008E0FA8">
              <w:rPr>
                <w:rFonts w:ascii="Times New Roman" w:hAnsi="Times New Roman"/>
                <w:color w:val="000000"/>
              </w:rPr>
              <w:t xml:space="preserve">Đối với chiết khấu: lấy cột “SOL_DESC” trong file </w:t>
            </w:r>
            <w:r w:rsidRPr="008E0FA8">
              <w:rPr>
                <w:rFonts w:ascii="Times New Roman" w:hAnsi="Times New Roman"/>
                <w:color w:val="000000"/>
              </w:rPr>
              <w:lastRenderedPageBreak/>
              <w:t>“TF_CRM”</w:t>
            </w:r>
          </w:p>
        </w:tc>
      </w:tr>
      <w:tr w:rsidR="0065121E" w:rsidRPr="008E0FA8" w14:paraId="637412B9" w14:textId="77777777" w:rsidTr="003D1A0D">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hideMark/>
          </w:tcPr>
          <w:p w14:paraId="538363A9" w14:textId="77777777" w:rsidR="0065121E" w:rsidRPr="008E0FA8" w:rsidRDefault="0065121E" w:rsidP="00B71004">
            <w:pPr>
              <w:rPr>
                <w:color w:val="000000"/>
                <w:sz w:val="22"/>
                <w:szCs w:val="22"/>
              </w:rPr>
            </w:pPr>
            <w:r w:rsidRPr="008E0FA8">
              <w:rPr>
                <w:color w:val="000000"/>
                <w:sz w:val="22"/>
                <w:szCs w:val="22"/>
              </w:rPr>
              <w:lastRenderedPageBreak/>
              <w:t>3</w:t>
            </w:r>
          </w:p>
        </w:tc>
        <w:tc>
          <w:tcPr>
            <w:tcW w:w="809" w:type="pct"/>
            <w:tcBorders>
              <w:top w:val="single" w:sz="4" w:space="0" w:color="auto"/>
              <w:left w:val="nil"/>
              <w:bottom w:val="single" w:sz="4" w:space="0" w:color="auto"/>
              <w:right w:val="single" w:sz="4" w:space="0" w:color="auto"/>
            </w:tcBorders>
            <w:shd w:val="clear" w:color="auto" w:fill="auto"/>
            <w:hideMark/>
          </w:tcPr>
          <w:p w14:paraId="729336BD" w14:textId="767D1BB3" w:rsidR="0065121E" w:rsidRPr="008E0FA8" w:rsidRDefault="00B71004" w:rsidP="00B71004">
            <w:pPr>
              <w:rPr>
                <w:color w:val="000000"/>
                <w:sz w:val="22"/>
                <w:szCs w:val="22"/>
              </w:rPr>
            </w:pPr>
            <w:r w:rsidRPr="008E0FA8">
              <w:rPr>
                <w:color w:val="000000"/>
                <w:sz w:val="22"/>
                <w:szCs w:val="22"/>
              </w:rPr>
              <w:t>Khu vực</w:t>
            </w:r>
          </w:p>
        </w:tc>
        <w:tc>
          <w:tcPr>
            <w:tcW w:w="2044" w:type="pct"/>
            <w:tcBorders>
              <w:top w:val="single" w:sz="4" w:space="0" w:color="auto"/>
              <w:left w:val="nil"/>
              <w:bottom w:val="single" w:sz="4" w:space="0" w:color="auto"/>
              <w:right w:val="single" w:sz="4" w:space="0" w:color="auto"/>
            </w:tcBorders>
            <w:shd w:val="clear" w:color="auto" w:fill="auto"/>
            <w:hideMark/>
          </w:tcPr>
          <w:p w14:paraId="14A7E387" w14:textId="3F690F28" w:rsidR="0065121E" w:rsidRPr="008E0FA8" w:rsidRDefault="00B71004" w:rsidP="00B71004">
            <w:pPr>
              <w:rPr>
                <w:color w:val="000000"/>
                <w:sz w:val="22"/>
                <w:szCs w:val="22"/>
              </w:rPr>
            </w:pPr>
            <w:r w:rsidRPr="008E0FA8">
              <w:rPr>
                <w:color w:val="000000"/>
                <w:sz w:val="22"/>
                <w:szCs w:val="22"/>
              </w:rPr>
              <w:t>Tên khu vực</w:t>
            </w:r>
          </w:p>
        </w:tc>
        <w:tc>
          <w:tcPr>
            <w:tcW w:w="1871" w:type="pct"/>
            <w:tcBorders>
              <w:top w:val="single" w:sz="4" w:space="0" w:color="auto"/>
              <w:left w:val="nil"/>
              <w:bottom w:val="single" w:sz="4" w:space="0" w:color="auto"/>
              <w:right w:val="single" w:sz="4" w:space="0" w:color="auto"/>
            </w:tcBorders>
            <w:shd w:val="clear" w:color="auto" w:fill="auto"/>
            <w:hideMark/>
          </w:tcPr>
          <w:p w14:paraId="07D0770E" w14:textId="1EB057A5" w:rsidR="0065121E" w:rsidRPr="008E0FA8" w:rsidRDefault="00741D4E" w:rsidP="0091682C">
            <w:pPr>
              <w:rPr>
                <w:color w:val="000000"/>
                <w:sz w:val="22"/>
                <w:szCs w:val="22"/>
              </w:rPr>
            </w:pPr>
            <w:r w:rsidRPr="008E0FA8">
              <w:rPr>
                <w:color w:val="000000"/>
                <w:sz w:val="22"/>
                <w:szCs w:val="22"/>
              </w:rPr>
              <w:t>Lấy tên khu vực được định nghĩa trên fin</w:t>
            </w:r>
            <w:r w:rsidR="0091682C" w:rsidRPr="008E0FA8">
              <w:rPr>
                <w:color w:val="000000"/>
                <w:sz w:val="22"/>
                <w:szCs w:val="22"/>
              </w:rPr>
              <w:t>a</w:t>
            </w:r>
            <w:r w:rsidRPr="008E0FA8">
              <w:rPr>
                <w:color w:val="000000"/>
                <w:sz w:val="22"/>
                <w:szCs w:val="22"/>
              </w:rPr>
              <w:t xml:space="preserve">cle từ cột “Đơn vị” </w:t>
            </w:r>
          </w:p>
        </w:tc>
      </w:tr>
      <w:tr w:rsidR="0071042C" w:rsidRPr="008E0FA8" w14:paraId="14B965B9" w14:textId="77777777" w:rsidTr="003D1A0D">
        <w:trPr>
          <w:trHeight w:val="300"/>
          <w:ins w:id="192" w:author="HUYNH THI NGOC TRAM" w:date="2022-08-22T17:40:00Z"/>
        </w:trPr>
        <w:tc>
          <w:tcPr>
            <w:tcW w:w="276" w:type="pct"/>
            <w:tcBorders>
              <w:top w:val="single" w:sz="4" w:space="0" w:color="auto"/>
              <w:left w:val="single" w:sz="4" w:space="0" w:color="auto"/>
              <w:bottom w:val="single" w:sz="4" w:space="0" w:color="auto"/>
              <w:right w:val="single" w:sz="4" w:space="0" w:color="auto"/>
            </w:tcBorders>
            <w:shd w:val="clear" w:color="auto" w:fill="auto"/>
          </w:tcPr>
          <w:p w14:paraId="7D1C8E07" w14:textId="1C0CEF0B" w:rsidR="0071042C" w:rsidRPr="008E0FA8" w:rsidRDefault="0071042C" w:rsidP="0071042C">
            <w:pPr>
              <w:rPr>
                <w:ins w:id="193" w:author="HUYNH THI NGOC TRAM" w:date="2022-08-22T17:40:00Z"/>
                <w:color w:val="000000"/>
                <w:sz w:val="22"/>
                <w:szCs w:val="22"/>
              </w:rPr>
            </w:pPr>
            <w:r w:rsidRPr="008E0FA8">
              <w:rPr>
                <w:color w:val="000000"/>
                <w:sz w:val="22"/>
                <w:szCs w:val="22"/>
              </w:rPr>
              <w:t>4</w:t>
            </w:r>
          </w:p>
        </w:tc>
        <w:tc>
          <w:tcPr>
            <w:tcW w:w="809" w:type="pct"/>
            <w:tcBorders>
              <w:top w:val="single" w:sz="4" w:space="0" w:color="auto"/>
              <w:left w:val="nil"/>
              <w:bottom w:val="single" w:sz="4" w:space="0" w:color="auto"/>
              <w:right w:val="single" w:sz="4" w:space="0" w:color="auto"/>
            </w:tcBorders>
            <w:shd w:val="clear" w:color="auto" w:fill="auto"/>
          </w:tcPr>
          <w:p w14:paraId="4B81A2F8" w14:textId="7FAE2C6F" w:rsidR="0071042C" w:rsidRPr="008E0FA8" w:rsidRDefault="0071042C" w:rsidP="0071042C">
            <w:pPr>
              <w:rPr>
                <w:ins w:id="194" w:author="HUYNH THI NGOC TRAM" w:date="2022-08-22T17:40:00Z"/>
                <w:color w:val="000000"/>
                <w:sz w:val="22"/>
                <w:szCs w:val="22"/>
              </w:rPr>
            </w:pPr>
            <w:ins w:id="195" w:author="HUYNH THI NGOC TRAM" w:date="2022-08-22T17:40:00Z">
              <w:r w:rsidRPr="008E0FA8">
                <w:rPr>
                  <w:color w:val="000000"/>
                  <w:sz w:val="22"/>
                  <w:szCs w:val="22"/>
                </w:rPr>
                <w:t>Loại khách hàng</w:t>
              </w:r>
            </w:ins>
          </w:p>
        </w:tc>
        <w:tc>
          <w:tcPr>
            <w:tcW w:w="2044" w:type="pct"/>
            <w:tcBorders>
              <w:top w:val="single" w:sz="4" w:space="0" w:color="auto"/>
              <w:left w:val="nil"/>
              <w:bottom w:val="single" w:sz="4" w:space="0" w:color="auto"/>
              <w:right w:val="single" w:sz="4" w:space="0" w:color="auto"/>
            </w:tcBorders>
            <w:shd w:val="clear" w:color="auto" w:fill="auto"/>
          </w:tcPr>
          <w:p w14:paraId="4755EAD2" w14:textId="1FA0F68F" w:rsidR="0071042C" w:rsidRPr="008E0FA8" w:rsidRDefault="0071042C" w:rsidP="0071042C">
            <w:pPr>
              <w:rPr>
                <w:ins w:id="196" w:author="HUYNH THI NGOC TRAM" w:date="2022-08-22T17:40:00Z"/>
                <w:color w:val="000000"/>
                <w:sz w:val="22"/>
                <w:szCs w:val="22"/>
              </w:rPr>
            </w:pPr>
            <w:ins w:id="197" w:author="HUYNH THI NGOC TRAM" w:date="2022-08-22T17:41:00Z">
              <w:r w:rsidRPr="008E0FA8">
                <w:rPr>
                  <w:color w:val="000000"/>
                  <w:sz w:val="22"/>
                  <w:szCs w:val="22"/>
                </w:rPr>
                <w:t>Bao gồm: KHCN, KHDN</w:t>
              </w:r>
            </w:ins>
          </w:p>
        </w:tc>
        <w:tc>
          <w:tcPr>
            <w:tcW w:w="1871" w:type="pct"/>
            <w:tcBorders>
              <w:top w:val="single" w:sz="4" w:space="0" w:color="auto"/>
              <w:left w:val="nil"/>
              <w:bottom w:val="single" w:sz="4" w:space="0" w:color="auto"/>
              <w:right w:val="single" w:sz="4" w:space="0" w:color="auto"/>
            </w:tcBorders>
            <w:shd w:val="clear" w:color="auto" w:fill="auto"/>
          </w:tcPr>
          <w:p w14:paraId="461E5541" w14:textId="77777777" w:rsidR="0071042C" w:rsidRPr="008E0FA8" w:rsidRDefault="0071042C" w:rsidP="0071042C">
            <w:pPr>
              <w:rPr>
                <w:ins w:id="198" w:author="HUYNH THI NGOC TRAM" w:date="2022-08-22T17:40:00Z"/>
                <w:color w:val="000000"/>
                <w:sz w:val="22"/>
                <w:szCs w:val="22"/>
              </w:rPr>
            </w:pPr>
          </w:p>
        </w:tc>
      </w:tr>
      <w:tr w:rsidR="0071042C" w:rsidRPr="008E0FA8" w14:paraId="59467A28" w14:textId="77777777" w:rsidTr="0071042C">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tcPr>
          <w:p w14:paraId="76FF3DB6" w14:textId="373B297A" w:rsidR="0071042C" w:rsidRPr="008E0FA8" w:rsidRDefault="0071042C" w:rsidP="0071042C">
            <w:pPr>
              <w:rPr>
                <w:color w:val="000000"/>
                <w:sz w:val="22"/>
                <w:szCs w:val="22"/>
              </w:rPr>
            </w:pPr>
            <w:r w:rsidRPr="008E0FA8">
              <w:rPr>
                <w:color w:val="000000"/>
                <w:sz w:val="22"/>
                <w:szCs w:val="22"/>
              </w:rPr>
              <w:t>5</w:t>
            </w:r>
          </w:p>
        </w:tc>
        <w:tc>
          <w:tcPr>
            <w:tcW w:w="809" w:type="pct"/>
            <w:tcBorders>
              <w:top w:val="single" w:sz="4" w:space="0" w:color="auto"/>
              <w:left w:val="nil"/>
              <w:bottom w:val="single" w:sz="4" w:space="0" w:color="auto"/>
              <w:right w:val="single" w:sz="4" w:space="0" w:color="auto"/>
            </w:tcBorders>
            <w:shd w:val="clear" w:color="auto" w:fill="auto"/>
            <w:hideMark/>
          </w:tcPr>
          <w:p w14:paraId="38EF6EA5" w14:textId="3D0A0C2C" w:rsidR="0071042C" w:rsidRPr="008E0FA8" w:rsidRDefault="0071042C" w:rsidP="0071042C">
            <w:pPr>
              <w:rPr>
                <w:color w:val="000000"/>
                <w:sz w:val="22"/>
                <w:szCs w:val="22"/>
              </w:rPr>
            </w:pPr>
            <w:r w:rsidRPr="008E0FA8">
              <w:rPr>
                <w:color w:val="000000"/>
                <w:sz w:val="22"/>
                <w:szCs w:val="22"/>
              </w:rPr>
              <w:t>Tháng</w:t>
            </w:r>
          </w:p>
        </w:tc>
        <w:tc>
          <w:tcPr>
            <w:tcW w:w="2044" w:type="pct"/>
            <w:tcBorders>
              <w:top w:val="single" w:sz="4" w:space="0" w:color="auto"/>
              <w:left w:val="nil"/>
              <w:bottom w:val="single" w:sz="4" w:space="0" w:color="auto"/>
              <w:right w:val="single" w:sz="4" w:space="0" w:color="auto"/>
            </w:tcBorders>
            <w:shd w:val="clear" w:color="auto" w:fill="auto"/>
            <w:hideMark/>
          </w:tcPr>
          <w:p w14:paraId="54748FC6" w14:textId="487999C9" w:rsidR="0071042C" w:rsidRPr="008E0FA8" w:rsidRDefault="0071042C" w:rsidP="0071042C">
            <w:pPr>
              <w:rPr>
                <w:color w:val="000000"/>
                <w:sz w:val="22"/>
                <w:szCs w:val="22"/>
              </w:rPr>
            </w:pPr>
            <w:r w:rsidRPr="008E0FA8">
              <w:rPr>
                <w:color w:val="000000"/>
                <w:sz w:val="22"/>
                <w:szCs w:val="22"/>
              </w:rPr>
              <w:t>Tháng báo cáo</w:t>
            </w:r>
          </w:p>
        </w:tc>
        <w:tc>
          <w:tcPr>
            <w:tcW w:w="1871" w:type="pct"/>
            <w:tcBorders>
              <w:top w:val="single" w:sz="4" w:space="0" w:color="auto"/>
              <w:left w:val="nil"/>
              <w:bottom w:val="single" w:sz="4" w:space="0" w:color="auto"/>
              <w:right w:val="single" w:sz="4" w:space="0" w:color="auto"/>
            </w:tcBorders>
            <w:shd w:val="clear" w:color="auto" w:fill="auto"/>
            <w:hideMark/>
          </w:tcPr>
          <w:p w14:paraId="16BC84FC" w14:textId="77777777" w:rsidR="0071042C" w:rsidRPr="008E0FA8" w:rsidRDefault="0071042C" w:rsidP="0071042C">
            <w:pPr>
              <w:rPr>
                <w:color w:val="000000"/>
                <w:sz w:val="22"/>
                <w:szCs w:val="22"/>
              </w:rPr>
            </w:pPr>
            <w:r w:rsidRPr="008E0FA8">
              <w:rPr>
                <w:color w:val="000000"/>
                <w:sz w:val="22"/>
                <w:szCs w:val="22"/>
              </w:rPr>
              <w:t> </w:t>
            </w:r>
          </w:p>
        </w:tc>
      </w:tr>
      <w:tr w:rsidR="0071042C" w:rsidRPr="008E0FA8" w14:paraId="0D30A68E" w14:textId="77777777" w:rsidTr="0071042C">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tcPr>
          <w:p w14:paraId="7FC93CB9" w14:textId="515ABE11" w:rsidR="0071042C" w:rsidRPr="008E0FA8" w:rsidRDefault="00294195" w:rsidP="0071042C">
            <w:pPr>
              <w:rPr>
                <w:color w:val="000000"/>
                <w:sz w:val="22"/>
                <w:szCs w:val="22"/>
              </w:rPr>
            </w:pPr>
            <w:r w:rsidRPr="008E0FA8">
              <w:rPr>
                <w:color w:val="000000"/>
                <w:sz w:val="22"/>
                <w:szCs w:val="22"/>
              </w:rPr>
              <w:t>6</w:t>
            </w:r>
          </w:p>
        </w:tc>
        <w:tc>
          <w:tcPr>
            <w:tcW w:w="809" w:type="pct"/>
            <w:tcBorders>
              <w:top w:val="single" w:sz="4" w:space="0" w:color="auto"/>
              <w:left w:val="nil"/>
              <w:bottom w:val="single" w:sz="4" w:space="0" w:color="auto"/>
              <w:right w:val="single" w:sz="4" w:space="0" w:color="auto"/>
            </w:tcBorders>
            <w:shd w:val="clear" w:color="auto" w:fill="auto"/>
            <w:hideMark/>
          </w:tcPr>
          <w:p w14:paraId="662B907F" w14:textId="07B9435A" w:rsidR="0071042C" w:rsidRPr="008E0FA8" w:rsidRDefault="0071042C" w:rsidP="0071042C">
            <w:pPr>
              <w:rPr>
                <w:color w:val="000000"/>
                <w:sz w:val="22"/>
                <w:szCs w:val="22"/>
              </w:rPr>
            </w:pPr>
            <w:r w:rsidRPr="008E0FA8">
              <w:rPr>
                <w:color w:val="000000"/>
                <w:sz w:val="22"/>
                <w:szCs w:val="22"/>
              </w:rPr>
              <w:t xml:space="preserve">Dư nợ BQ YTD </w:t>
            </w:r>
          </w:p>
        </w:tc>
        <w:tc>
          <w:tcPr>
            <w:tcW w:w="2044" w:type="pct"/>
            <w:tcBorders>
              <w:top w:val="single" w:sz="4" w:space="0" w:color="auto"/>
              <w:left w:val="nil"/>
              <w:bottom w:val="single" w:sz="4" w:space="0" w:color="auto"/>
              <w:right w:val="single" w:sz="4" w:space="0" w:color="auto"/>
            </w:tcBorders>
            <w:shd w:val="clear" w:color="auto" w:fill="auto"/>
            <w:hideMark/>
          </w:tcPr>
          <w:p w14:paraId="4A0AFE2C" w14:textId="3F1FD5D2" w:rsidR="0071042C" w:rsidRPr="008E0FA8" w:rsidDel="005902F1" w:rsidRDefault="00287120" w:rsidP="0071042C">
            <w:pPr>
              <w:pStyle w:val="ListParagraph"/>
              <w:numPr>
                <w:ilvl w:val="0"/>
                <w:numId w:val="2"/>
              </w:numPr>
              <w:ind w:left="418"/>
              <w:rPr>
                <w:ins w:id="199" w:author="HUYNH THI NGOC TRAM" w:date="2022-08-22T21:46:00Z"/>
                <w:del w:id="200" w:author="Nguyen Thi Thanh Truc" w:date="2023-05-16T14:38:00Z"/>
                <w:rFonts w:ascii="Times New Roman" w:hAnsi="Times New Roman"/>
                <w:color w:val="000000"/>
              </w:rPr>
            </w:pPr>
            <w:ins w:id="201" w:author="HUYNH THI NGOC TRAM" w:date="2022-08-22T21:46:00Z">
              <w:del w:id="202" w:author="Nguyen Thi Thanh Truc" w:date="2023-05-16T14:38:00Z">
                <w:r w:rsidRPr="008E0FA8" w:rsidDel="005902F1">
                  <w:rPr>
                    <w:rFonts w:ascii="Times New Roman" w:hAnsi="Times New Roman"/>
                    <w:color w:val="000000"/>
                  </w:rPr>
                  <w:delText xml:space="preserve">Đối với KHCN: </w:delText>
                </w:r>
              </w:del>
            </w:ins>
            <w:del w:id="203" w:author="Nguyen Thi Thanh Truc" w:date="2023-05-16T14:38:00Z">
              <w:r w:rsidR="0071042C" w:rsidRPr="008E0FA8" w:rsidDel="005902F1">
                <w:rPr>
                  <w:rFonts w:ascii="Times New Roman" w:hAnsi="Times New Roman"/>
                  <w:color w:val="000000"/>
                </w:rPr>
                <w:delText xml:space="preserve">Tổng dư nợ bình quân từ đầu năm đến tháng báo cáo của KHCN &gt; </w:delText>
              </w:r>
              <w:r w:rsidR="0071042C" w:rsidRPr="008E0FA8" w:rsidDel="005902F1">
                <w:rPr>
                  <w:rFonts w:ascii="Times New Roman" w:hAnsi="Times New Roman"/>
                </w:rPr>
                <w:delText>50 tỷ</w:delText>
              </w:r>
            </w:del>
          </w:p>
          <w:p w14:paraId="6CB133CB" w14:textId="756D04A4" w:rsidR="00287120" w:rsidRPr="008E0FA8" w:rsidDel="005902F1" w:rsidRDefault="00287120" w:rsidP="0071042C">
            <w:pPr>
              <w:pStyle w:val="ListParagraph"/>
              <w:numPr>
                <w:ilvl w:val="0"/>
                <w:numId w:val="2"/>
              </w:numPr>
              <w:ind w:left="418"/>
              <w:rPr>
                <w:del w:id="204" w:author="Nguyen Thi Thanh Truc" w:date="2023-05-16T14:38:00Z"/>
                <w:rFonts w:ascii="Times New Roman" w:hAnsi="Times New Roman"/>
                <w:color w:val="000000"/>
              </w:rPr>
            </w:pPr>
            <w:ins w:id="205" w:author="HUYNH THI NGOC TRAM" w:date="2022-08-22T21:46:00Z">
              <w:del w:id="206" w:author="Nguyen Thi Thanh Truc" w:date="2023-05-16T14:38:00Z">
                <w:r w:rsidRPr="008E0FA8" w:rsidDel="005902F1">
                  <w:rPr>
                    <w:rFonts w:ascii="Times New Roman" w:hAnsi="Times New Roman"/>
                    <w:color w:val="000000"/>
                  </w:rPr>
                  <w:delText>Đối với KH</w:delText>
                </w:r>
              </w:del>
            </w:ins>
            <w:ins w:id="207" w:author="HUYNH THI NGOC TRAM" w:date="2022-08-22T21:47:00Z">
              <w:del w:id="208" w:author="Nguyen Thi Thanh Truc" w:date="2023-05-16T14:38:00Z">
                <w:r w:rsidRPr="008E0FA8" w:rsidDel="005902F1">
                  <w:rPr>
                    <w:rFonts w:ascii="Times New Roman" w:hAnsi="Times New Roman"/>
                    <w:color w:val="000000"/>
                  </w:rPr>
                  <w:delText>DN: Tổng dư nợ bình quân từ đầu năm đến tháng báo cáo của KHDN &gt; 10</w:delText>
                </w:r>
                <w:r w:rsidRPr="008E0FA8" w:rsidDel="005902F1">
                  <w:rPr>
                    <w:rFonts w:ascii="Times New Roman" w:hAnsi="Times New Roman"/>
                  </w:rPr>
                  <w:delText>0 tỷ</w:delText>
                </w:r>
              </w:del>
            </w:ins>
          </w:p>
          <w:p w14:paraId="08F2CE9D" w14:textId="43B4A5A9" w:rsidR="0071042C" w:rsidRPr="008E0FA8" w:rsidRDefault="0071042C" w:rsidP="0071042C">
            <w:pPr>
              <w:pStyle w:val="ListParagraph"/>
              <w:numPr>
                <w:ilvl w:val="0"/>
                <w:numId w:val="2"/>
              </w:numPr>
              <w:ind w:left="418"/>
              <w:rPr>
                <w:rFonts w:ascii="Times New Roman" w:hAnsi="Times New Roman"/>
              </w:rPr>
            </w:pPr>
            <w:r w:rsidRPr="008E0FA8">
              <w:rPr>
                <w:rFonts w:ascii="Times New Roman" w:hAnsi="Times New Roman"/>
                <w:color w:val="000000"/>
              </w:rPr>
              <w:t xml:space="preserve">Ví dụ: </w:t>
            </w:r>
            <w:r w:rsidRPr="008E0FA8">
              <w:rPr>
                <w:rFonts w:ascii="Times New Roman" w:hAnsi="Times New Roman"/>
              </w:rPr>
              <w:t xml:space="preserve">tháng báo cáo là 12/2020 thì số bình quân được tính như sau: </w:t>
            </w:r>
          </w:p>
          <w:p w14:paraId="6A6DDB9E" w14:textId="4B289151" w:rsidR="0071042C" w:rsidRPr="008E0FA8" w:rsidRDefault="0071042C" w:rsidP="0071042C">
            <w:pPr>
              <w:pStyle w:val="ListParagraph"/>
              <w:ind w:left="778"/>
              <w:rPr>
                <w:rFonts w:ascii="Times New Roman" w:hAnsi="Times New Roman"/>
              </w:rPr>
            </w:pPr>
            <w:r w:rsidRPr="008E0FA8">
              <w:rPr>
                <w:rFonts w:ascii="Times New Roman" w:hAnsi="Times New Roman"/>
              </w:rPr>
              <w:t>Dư nợ RB BQ YTD</w:t>
            </w:r>
            <w:r w:rsidRPr="008E0FA8">
              <w:rPr>
                <w:rFonts w:ascii="Times New Roman" w:hAnsi="Times New Roman"/>
                <w:color w:val="000000"/>
              </w:rPr>
              <w:t xml:space="preserve"> </w:t>
            </w:r>
            <w:r w:rsidRPr="008E0FA8">
              <w:rPr>
                <w:rFonts w:ascii="Times New Roman" w:hAnsi="Times New Roman"/>
              </w:rPr>
              <w:t>= (tổng Dư nợ RB từ ngày 1/1/2020 đến 31/12/2020) /365</w:t>
            </w:r>
          </w:p>
          <w:p w14:paraId="30534BC1" w14:textId="51F520C4" w:rsidR="0071042C" w:rsidRPr="008E0FA8" w:rsidRDefault="0071042C" w:rsidP="0071042C">
            <w:pPr>
              <w:pStyle w:val="ListParagraph"/>
              <w:numPr>
                <w:ilvl w:val="0"/>
                <w:numId w:val="2"/>
              </w:numPr>
              <w:ind w:left="418"/>
              <w:rPr>
                <w:rFonts w:ascii="Times New Roman" w:hAnsi="Times New Roman"/>
                <w:color w:val="000000"/>
              </w:rPr>
            </w:pPr>
            <w:r w:rsidRPr="008E0FA8">
              <w:rPr>
                <w:rFonts w:ascii="Times New Roman" w:hAnsi="Times New Roman"/>
                <w:color w:val="000000"/>
              </w:rPr>
              <w:t>Tổng dư nợ bao gồm: vay thường (vay thuần tuý, thấu chi), thẻ, chiết khấu</w:t>
            </w:r>
          </w:p>
        </w:tc>
        <w:tc>
          <w:tcPr>
            <w:tcW w:w="1871" w:type="pct"/>
            <w:tcBorders>
              <w:top w:val="single" w:sz="4" w:space="0" w:color="auto"/>
              <w:left w:val="nil"/>
              <w:bottom w:val="single" w:sz="4" w:space="0" w:color="auto"/>
              <w:right w:val="single" w:sz="4" w:space="0" w:color="auto"/>
            </w:tcBorders>
            <w:shd w:val="clear" w:color="auto" w:fill="auto"/>
            <w:hideMark/>
          </w:tcPr>
          <w:p w14:paraId="4446239F" w14:textId="4DF9F690" w:rsidR="0071042C" w:rsidRPr="008E0FA8" w:rsidRDefault="0071042C" w:rsidP="0071042C">
            <w:pPr>
              <w:rPr>
                <w:color w:val="000000"/>
                <w:sz w:val="22"/>
                <w:szCs w:val="22"/>
              </w:rPr>
            </w:pPr>
            <w:r w:rsidRPr="008E0FA8">
              <w:rPr>
                <w:color w:val="000000"/>
                <w:sz w:val="22"/>
                <w:szCs w:val="22"/>
              </w:rPr>
              <w:t>Cách tính bình quân YTD như sau:</w:t>
            </w:r>
          </w:p>
          <w:p w14:paraId="1953C737" w14:textId="0ED547EA" w:rsidR="0071042C" w:rsidRPr="008E0FA8" w:rsidRDefault="0071042C" w:rsidP="0071042C">
            <w:pPr>
              <w:pStyle w:val="ListParagraph"/>
              <w:numPr>
                <w:ilvl w:val="0"/>
                <w:numId w:val="2"/>
              </w:numPr>
              <w:ind w:left="376"/>
              <w:rPr>
                <w:rFonts w:ascii="Times New Roman" w:hAnsi="Times New Roman"/>
                <w:color w:val="000000"/>
              </w:rPr>
            </w:pPr>
            <w:r w:rsidRPr="008E0FA8">
              <w:rPr>
                <w:rFonts w:ascii="Times New Roman" w:hAnsi="Times New Roman"/>
                <w:color w:val="000000"/>
              </w:rPr>
              <w:t>Đối với vay thường: Lấy cột “CUSTTPCD”, “DU_NO_QUY_DOI” trong file “CRM32”</w:t>
            </w:r>
          </w:p>
          <w:p w14:paraId="21F08B5E" w14:textId="1517CFC2" w:rsidR="0071042C" w:rsidRPr="008E0FA8" w:rsidRDefault="0071042C" w:rsidP="0071042C">
            <w:pPr>
              <w:pStyle w:val="ListParagraph"/>
              <w:numPr>
                <w:ilvl w:val="0"/>
                <w:numId w:val="30"/>
              </w:numPr>
              <w:rPr>
                <w:rFonts w:ascii="Times New Roman" w:hAnsi="Times New Roman"/>
                <w:color w:val="000000"/>
              </w:rPr>
            </w:pPr>
            <w:r w:rsidRPr="008E0FA8">
              <w:rPr>
                <w:rFonts w:ascii="Times New Roman" w:hAnsi="Times New Roman"/>
                <w:color w:val="000000"/>
              </w:rPr>
              <w:t>Bước 1: lọc cột “CUSTTPCD” = “Ca nhan”</w:t>
            </w:r>
            <w:ins w:id="209" w:author="HUYNH THI NGOC TRAM" w:date="2022-08-22T17:43:00Z">
              <w:r w:rsidRPr="008E0FA8">
                <w:rPr>
                  <w:rFonts w:ascii="Times New Roman" w:hAnsi="Times New Roman"/>
                  <w:color w:val="000000"/>
                </w:rPr>
                <w:t xml:space="preserve"> (“Doanh nghiep”)</w:t>
              </w:r>
            </w:ins>
          </w:p>
          <w:p w14:paraId="28FB976A" w14:textId="4653AE01" w:rsidR="0071042C" w:rsidRPr="008E0FA8" w:rsidRDefault="0071042C" w:rsidP="0071042C">
            <w:pPr>
              <w:pStyle w:val="ListParagraph"/>
              <w:numPr>
                <w:ilvl w:val="0"/>
                <w:numId w:val="30"/>
              </w:numPr>
              <w:rPr>
                <w:rFonts w:ascii="Times New Roman" w:hAnsi="Times New Roman"/>
                <w:color w:val="000000"/>
              </w:rPr>
            </w:pPr>
            <w:r w:rsidRPr="008E0FA8">
              <w:rPr>
                <w:rFonts w:ascii="Times New Roman" w:hAnsi="Times New Roman"/>
                <w:color w:val="000000"/>
              </w:rPr>
              <w:t>Bước 2: Dư nợ = SUM(“DU_NO_QUY_DOI”)</w:t>
            </w:r>
          </w:p>
          <w:p w14:paraId="02DF30FC" w14:textId="260B87C2" w:rsidR="0071042C" w:rsidRPr="008E0FA8" w:rsidRDefault="0071042C" w:rsidP="0071042C">
            <w:pPr>
              <w:pStyle w:val="ListParagraph"/>
              <w:numPr>
                <w:ilvl w:val="0"/>
                <w:numId w:val="2"/>
              </w:numPr>
              <w:ind w:left="365"/>
              <w:rPr>
                <w:rFonts w:ascii="Times New Roman" w:hAnsi="Times New Roman"/>
                <w:color w:val="000000"/>
              </w:rPr>
            </w:pPr>
            <w:r w:rsidRPr="008E0FA8">
              <w:rPr>
                <w:rFonts w:ascii="Times New Roman" w:hAnsi="Times New Roman"/>
                <w:color w:val="000000"/>
              </w:rPr>
              <w:t>Đối với thẻ: lấy cột “CIF_TYPE”, “DU_NO_QUY_DOI” trong file “DN_THE_CA_NHAN_DOANH_NGHIEP”</w:t>
            </w:r>
          </w:p>
          <w:p w14:paraId="58134490" w14:textId="0C7CC537" w:rsidR="0071042C" w:rsidRPr="008E0FA8" w:rsidRDefault="0071042C" w:rsidP="0071042C">
            <w:pPr>
              <w:pStyle w:val="ListParagraph"/>
              <w:numPr>
                <w:ilvl w:val="0"/>
                <w:numId w:val="45"/>
              </w:numPr>
              <w:rPr>
                <w:rFonts w:ascii="Times New Roman" w:hAnsi="Times New Roman"/>
                <w:color w:val="000000"/>
              </w:rPr>
            </w:pPr>
            <w:r w:rsidRPr="008E0FA8">
              <w:rPr>
                <w:rFonts w:ascii="Times New Roman" w:hAnsi="Times New Roman"/>
                <w:color w:val="000000"/>
              </w:rPr>
              <w:t>Bước 1: “KHCN” và “KHDN” ghi nhận “Cá nhân”</w:t>
            </w:r>
          </w:p>
          <w:p w14:paraId="111542B2" w14:textId="77777777" w:rsidR="0071042C" w:rsidRPr="008E0FA8" w:rsidRDefault="0071042C" w:rsidP="0071042C">
            <w:pPr>
              <w:pStyle w:val="ListParagraph"/>
              <w:numPr>
                <w:ilvl w:val="0"/>
                <w:numId w:val="31"/>
              </w:numPr>
              <w:rPr>
                <w:rFonts w:ascii="Times New Roman" w:hAnsi="Times New Roman"/>
                <w:color w:val="000000"/>
              </w:rPr>
            </w:pPr>
            <w:r w:rsidRPr="008E0FA8">
              <w:rPr>
                <w:rFonts w:ascii="Times New Roman" w:hAnsi="Times New Roman"/>
                <w:color w:val="000000"/>
              </w:rPr>
              <w:t>Bước 2: Dư nợ = SUM(“DU_NO_QUY_DOI”)</w:t>
            </w:r>
          </w:p>
          <w:p w14:paraId="0E8906D8" w14:textId="1E749425" w:rsidR="0071042C" w:rsidRPr="008E0FA8" w:rsidRDefault="0071042C" w:rsidP="0071042C">
            <w:pPr>
              <w:pStyle w:val="ListParagraph"/>
              <w:numPr>
                <w:ilvl w:val="0"/>
                <w:numId w:val="2"/>
              </w:numPr>
              <w:ind w:left="365"/>
              <w:rPr>
                <w:rFonts w:ascii="Times New Roman" w:hAnsi="Times New Roman"/>
                <w:color w:val="000000"/>
              </w:rPr>
            </w:pPr>
            <w:r w:rsidRPr="008E0FA8">
              <w:rPr>
                <w:rFonts w:ascii="Times New Roman" w:hAnsi="Times New Roman"/>
                <w:color w:val="000000"/>
              </w:rPr>
              <w:t>Đối với chiết khấu: lấy cột “LOAIHINH”, “QUYDOI” trong file “TF_CRM”</w:t>
            </w:r>
          </w:p>
          <w:p w14:paraId="3C451491" w14:textId="3F507A7B" w:rsidR="0071042C" w:rsidRPr="008E0FA8" w:rsidRDefault="0071042C" w:rsidP="0071042C">
            <w:pPr>
              <w:pStyle w:val="ListParagraph"/>
              <w:numPr>
                <w:ilvl w:val="0"/>
                <w:numId w:val="32"/>
              </w:numPr>
              <w:rPr>
                <w:rFonts w:ascii="Times New Roman" w:hAnsi="Times New Roman"/>
                <w:color w:val="000000"/>
              </w:rPr>
            </w:pPr>
            <w:r w:rsidRPr="008E0FA8">
              <w:rPr>
                <w:rFonts w:ascii="Times New Roman" w:hAnsi="Times New Roman"/>
                <w:color w:val="000000"/>
              </w:rPr>
              <w:t>Bước 1: lọc cột “LOAIHINH” = “CA NHAN”</w:t>
            </w:r>
            <w:ins w:id="210" w:author="HUYNH THI NGOC TRAM" w:date="2022-08-22T17:42:00Z">
              <w:r w:rsidRPr="008E0FA8">
                <w:rPr>
                  <w:rFonts w:ascii="Times New Roman" w:hAnsi="Times New Roman"/>
                  <w:color w:val="000000"/>
                </w:rPr>
                <w:t xml:space="preserve"> (“DOANH NGHIEP”)</w:t>
              </w:r>
            </w:ins>
          </w:p>
          <w:p w14:paraId="4132D239" w14:textId="593E9055" w:rsidR="0071042C" w:rsidRPr="008E0FA8" w:rsidRDefault="0071042C" w:rsidP="0071042C">
            <w:pPr>
              <w:pStyle w:val="ListParagraph"/>
              <w:numPr>
                <w:ilvl w:val="0"/>
                <w:numId w:val="32"/>
              </w:numPr>
              <w:rPr>
                <w:rFonts w:ascii="Times New Roman" w:hAnsi="Times New Roman"/>
                <w:color w:val="000000"/>
              </w:rPr>
            </w:pPr>
            <w:r w:rsidRPr="008E0FA8">
              <w:rPr>
                <w:rFonts w:ascii="Times New Roman" w:hAnsi="Times New Roman"/>
                <w:color w:val="000000"/>
              </w:rPr>
              <w:t>Bước 2: Dư nợ = SUM(“QUYDOI”)</w:t>
            </w:r>
          </w:p>
          <w:p w14:paraId="323869FB" w14:textId="77777777" w:rsidR="0071042C" w:rsidRPr="008E0FA8" w:rsidRDefault="0071042C" w:rsidP="0071042C">
            <w:pPr>
              <w:rPr>
                <w:strike/>
                <w:color w:val="000000"/>
                <w:sz w:val="22"/>
                <w:szCs w:val="22"/>
              </w:rPr>
            </w:pPr>
          </w:p>
          <w:p w14:paraId="3946822C" w14:textId="5C529746" w:rsidR="0071042C" w:rsidRPr="008E0FA8" w:rsidRDefault="0071042C" w:rsidP="0071042C">
            <w:pPr>
              <w:rPr>
                <w:sz w:val="22"/>
                <w:szCs w:val="22"/>
              </w:rPr>
            </w:pPr>
            <w:r w:rsidRPr="008E0FA8">
              <w:rPr>
                <w:sz w:val="22"/>
                <w:szCs w:val="22"/>
              </w:rPr>
              <w:t>Dư nợ = vay thường + thẻ + chiết khấu</w:t>
            </w:r>
          </w:p>
          <w:p w14:paraId="1C7CDEAB" w14:textId="74CB7F63" w:rsidR="0071042C" w:rsidRPr="008E0FA8" w:rsidDel="005902F1" w:rsidRDefault="0071042C" w:rsidP="0071042C">
            <w:pPr>
              <w:rPr>
                <w:ins w:id="211" w:author="HUYNH THI NGOC TRAM" w:date="2022-08-22T17:42:00Z"/>
                <w:del w:id="212" w:author="Nguyen Thi Thanh Truc" w:date="2023-05-16T14:38:00Z"/>
                <w:sz w:val="22"/>
                <w:szCs w:val="22"/>
              </w:rPr>
            </w:pPr>
            <w:ins w:id="213" w:author="HUYNH THI NGOC TRAM" w:date="2022-08-22T17:41:00Z">
              <w:del w:id="214" w:author="Nguyen Thi Thanh Truc" w:date="2023-05-16T14:38:00Z">
                <w:r w:rsidRPr="008E0FA8" w:rsidDel="005902F1">
                  <w:rPr>
                    <w:sz w:val="22"/>
                    <w:szCs w:val="22"/>
                  </w:rPr>
                  <w:delText xml:space="preserve">Đối với </w:delText>
                </w:r>
              </w:del>
            </w:ins>
            <w:ins w:id="215" w:author="HUYNH THI NGOC TRAM" w:date="2022-08-22T17:42:00Z">
              <w:del w:id="216" w:author="Nguyen Thi Thanh Truc" w:date="2023-05-16T14:38:00Z">
                <w:r w:rsidRPr="008E0FA8" w:rsidDel="005902F1">
                  <w:rPr>
                    <w:sz w:val="22"/>
                    <w:szCs w:val="22"/>
                  </w:rPr>
                  <w:delText xml:space="preserve">KHCN: </w:delText>
                </w:r>
              </w:del>
            </w:ins>
            <w:del w:id="217" w:author="Nguyen Thi Thanh Truc" w:date="2023-05-16T14:38:00Z">
              <w:r w:rsidRPr="008E0FA8" w:rsidDel="005902F1">
                <w:rPr>
                  <w:sz w:val="22"/>
                  <w:szCs w:val="22"/>
                </w:rPr>
                <w:delText>Dư nợ RB BQ YTD</w:delText>
              </w:r>
              <w:r w:rsidRPr="008E0FA8" w:rsidDel="005902F1">
                <w:rPr>
                  <w:color w:val="000000"/>
                  <w:sz w:val="22"/>
                  <w:szCs w:val="22"/>
                </w:rPr>
                <w:delText xml:space="preserve"> </w:delText>
              </w:r>
              <w:r w:rsidRPr="008E0FA8" w:rsidDel="005902F1">
                <w:rPr>
                  <w:sz w:val="22"/>
                  <w:szCs w:val="22"/>
                </w:rPr>
                <w:delText>= (Tổng dư nợ RB từ đầu năm đến tháng báo cáo)/ (số ngày từ đầu năm đến tháng báo cáo) &gt; 50 tỷ</w:delText>
              </w:r>
            </w:del>
          </w:p>
          <w:p w14:paraId="51F8C7CC" w14:textId="0DD86517" w:rsidR="0071042C" w:rsidRPr="008E0FA8" w:rsidDel="005902F1" w:rsidRDefault="0071042C" w:rsidP="0071042C">
            <w:pPr>
              <w:rPr>
                <w:del w:id="218" w:author="Nguyen Thi Thanh Truc" w:date="2023-05-16T14:38:00Z"/>
                <w:sz w:val="22"/>
                <w:szCs w:val="22"/>
              </w:rPr>
            </w:pPr>
            <w:ins w:id="219" w:author="HUYNH THI NGOC TRAM" w:date="2022-08-22T17:42:00Z">
              <w:del w:id="220" w:author="Nguyen Thi Thanh Truc" w:date="2023-05-16T14:38:00Z">
                <w:r w:rsidRPr="008E0FA8" w:rsidDel="005902F1">
                  <w:rPr>
                    <w:sz w:val="22"/>
                    <w:szCs w:val="22"/>
                  </w:rPr>
                  <w:delText>Đối với KHDN: Dư nợ CB BQ YTD</w:delText>
                </w:r>
                <w:r w:rsidRPr="008E0FA8" w:rsidDel="005902F1">
                  <w:rPr>
                    <w:color w:val="000000"/>
                    <w:sz w:val="22"/>
                    <w:szCs w:val="22"/>
                  </w:rPr>
                  <w:delText xml:space="preserve"> </w:delText>
                </w:r>
                <w:r w:rsidRPr="008E0FA8" w:rsidDel="005902F1">
                  <w:rPr>
                    <w:sz w:val="22"/>
                    <w:szCs w:val="22"/>
                  </w:rPr>
                  <w:delText xml:space="preserve">= (Tổng dư nợ </w:delText>
                </w:r>
              </w:del>
            </w:ins>
            <w:ins w:id="221" w:author="HUYNH THI NGOC TRAM" w:date="2022-08-22T17:43:00Z">
              <w:del w:id="222" w:author="Nguyen Thi Thanh Truc" w:date="2023-05-16T14:38:00Z">
                <w:r w:rsidRPr="008E0FA8" w:rsidDel="005902F1">
                  <w:rPr>
                    <w:sz w:val="22"/>
                    <w:szCs w:val="22"/>
                  </w:rPr>
                  <w:delText>C</w:delText>
                </w:r>
              </w:del>
            </w:ins>
            <w:ins w:id="223" w:author="HUYNH THI NGOC TRAM" w:date="2022-08-22T17:42:00Z">
              <w:del w:id="224" w:author="Nguyen Thi Thanh Truc" w:date="2023-05-16T14:38:00Z">
                <w:r w:rsidRPr="008E0FA8" w:rsidDel="005902F1">
                  <w:rPr>
                    <w:sz w:val="22"/>
                    <w:szCs w:val="22"/>
                  </w:rPr>
                  <w:delText xml:space="preserve">B từ đầu năm đến tháng báo cáo)/ (số ngày từ đầu năm đến tháng báo cáo) &gt; </w:delText>
                </w:r>
              </w:del>
            </w:ins>
            <w:ins w:id="225" w:author="HUYNH THI NGOC TRAM" w:date="2022-08-22T17:44:00Z">
              <w:del w:id="226" w:author="Nguyen Thi Thanh Truc" w:date="2023-05-16T14:38:00Z">
                <w:r w:rsidRPr="008E0FA8" w:rsidDel="005902F1">
                  <w:rPr>
                    <w:sz w:val="22"/>
                    <w:szCs w:val="22"/>
                  </w:rPr>
                  <w:delText>10</w:delText>
                </w:r>
              </w:del>
            </w:ins>
            <w:ins w:id="227" w:author="HUYNH THI NGOC TRAM" w:date="2022-08-22T17:42:00Z">
              <w:del w:id="228" w:author="Nguyen Thi Thanh Truc" w:date="2023-05-16T14:38:00Z">
                <w:r w:rsidRPr="008E0FA8" w:rsidDel="005902F1">
                  <w:rPr>
                    <w:sz w:val="22"/>
                    <w:szCs w:val="22"/>
                  </w:rPr>
                  <w:delText>0 tỷ</w:delText>
                </w:r>
              </w:del>
            </w:ins>
          </w:p>
          <w:p w14:paraId="068DE902" w14:textId="236DA522" w:rsidR="0071042C" w:rsidRPr="008E0FA8" w:rsidRDefault="0071042C" w:rsidP="005902F1">
            <w:pPr>
              <w:rPr>
                <w:strike/>
                <w:color w:val="000000"/>
                <w:sz w:val="22"/>
                <w:szCs w:val="22"/>
              </w:rPr>
            </w:pPr>
          </w:p>
        </w:tc>
      </w:tr>
      <w:tr w:rsidR="00294195" w:rsidRPr="008E0FA8" w14:paraId="3F49EE2F" w14:textId="77777777" w:rsidTr="0071042C">
        <w:trPr>
          <w:trHeight w:val="962"/>
        </w:trPr>
        <w:tc>
          <w:tcPr>
            <w:tcW w:w="276" w:type="pct"/>
            <w:tcBorders>
              <w:top w:val="single" w:sz="4" w:space="0" w:color="auto"/>
              <w:left w:val="single" w:sz="4" w:space="0" w:color="auto"/>
              <w:bottom w:val="single" w:sz="4" w:space="0" w:color="auto"/>
              <w:right w:val="single" w:sz="4" w:space="0" w:color="auto"/>
            </w:tcBorders>
            <w:shd w:val="clear" w:color="auto" w:fill="auto"/>
          </w:tcPr>
          <w:p w14:paraId="6749CCF9" w14:textId="667A0F28" w:rsidR="00294195" w:rsidRPr="008E0FA8" w:rsidRDefault="00294195" w:rsidP="00294195">
            <w:pPr>
              <w:rPr>
                <w:color w:val="000000"/>
                <w:sz w:val="22"/>
                <w:szCs w:val="22"/>
              </w:rPr>
            </w:pPr>
            <w:r w:rsidRPr="008E0FA8">
              <w:rPr>
                <w:color w:val="000000"/>
                <w:sz w:val="22"/>
                <w:szCs w:val="22"/>
              </w:rPr>
              <w:lastRenderedPageBreak/>
              <w:t>7</w:t>
            </w:r>
          </w:p>
        </w:tc>
        <w:tc>
          <w:tcPr>
            <w:tcW w:w="809" w:type="pct"/>
            <w:tcBorders>
              <w:top w:val="single" w:sz="4" w:space="0" w:color="auto"/>
              <w:left w:val="nil"/>
              <w:bottom w:val="single" w:sz="4" w:space="0" w:color="auto"/>
              <w:right w:val="single" w:sz="4" w:space="0" w:color="auto"/>
            </w:tcBorders>
            <w:shd w:val="clear" w:color="auto" w:fill="auto"/>
            <w:hideMark/>
          </w:tcPr>
          <w:p w14:paraId="1549592E" w14:textId="678242AD" w:rsidR="00294195" w:rsidRPr="008E0FA8" w:rsidRDefault="00294195" w:rsidP="00294195">
            <w:pPr>
              <w:rPr>
                <w:color w:val="000000"/>
                <w:sz w:val="22"/>
                <w:szCs w:val="22"/>
              </w:rPr>
            </w:pPr>
            <w:r w:rsidRPr="008E0FA8">
              <w:rPr>
                <w:color w:val="000000"/>
                <w:sz w:val="22"/>
                <w:szCs w:val="22"/>
              </w:rPr>
              <w:t>% tăng số dư BQ YTD so BQ tháng trước</w:t>
            </w:r>
          </w:p>
        </w:tc>
        <w:tc>
          <w:tcPr>
            <w:tcW w:w="2044" w:type="pct"/>
            <w:tcBorders>
              <w:top w:val="single" w:sz="4" w:space="0" w:color="auto"/>
              <w:left w:val="nil"/>
              <w:bottom w:val="single" w:sz="4" w:space="0" w:color="auto"/>
              <w:right w:val="single" w:sz="4" w:space="0" w:color="auto"/>
            </w:tcBorders>
            <w:shd w:val="clear" w:color="auto" w:fill="auto"/>
            <w:hideMark/>
          </w:tcPr>
          <w:p w14:paraId="39EF02B1" w14:textId="2A5BC31F" w:rsidR="00294195" w:rsidRPr="008E0FA8" w:rsidRDefault="00294195" w:rsidP="00294195">
            <w:pPr>
              <w:rPr>
                <w:color w:val="000000"/>
                <w:sz w:val="22"/>
                <w:szCs w:val="22"/>
              </w:rPr>
            </w:pPr>
            <w:r w:rsidRPr="008E0FA8">
              <w:rPr>
                <w:color w:val="000000"/>
                <w:sz w:val="22"/>
                <w:szCs w:val="22"/>
              </w:rPr>
              <w:t>So sánh tăng trưởng số dư nợ bình quân từ đầu năm đến tháng báo cáo so với bình quân từ đầu năm đến tháng liền kề của KHCN (KHDN)</w:t>
            </w:r>
          </w:p>
        </w:tc>
        <w:tc>
          <w:tcPr>
            <w:tcW w:w="1871" w:type="pct"/>
            <w:tcBorders>
              <w:top w:val="single" w:sz="4" w:space="0" w:color="auto"/>
              <w:left w:val="nil"/>
              <w:bottom w:val="single" w:sz="4" w:space="0" w:color="auto"/>
              <w:right w:val="single" w:sz="4" w:space="0" w:color="auto"/>
            </w:tcBorders>
            <w:shd w:val="clear" w:color="auto" w:fill="auto"/>
            <w:hideMark/>
          </w:tcPr>
          <w:p w14:paraId="5B4BA1F6" w14:textId="360CFBDC" w:rsidR="00294195" w:rsidRPr="008E0FA8" w:rsidRDefault="00294195" w:rsidP="00294195">
            <w:pPr>
              <w:rPr>
                <w:strike/>
                <w:color w:val="000000"/>
                <w:sz w:val="22"/>
                <w:szCs w:val="22"/>
              </w:rPr>
            </w:pPr>
            <w:r w:rsidRPr="008E0FA8">
              <w:rPr>
                <w:color w:val="000000"/>
                <w:sz w:val="22"/>
                <w:szCs w:val="22"/>
              </w:rPr>
              <w:t xml:space="preserve">% tăng = cột (6)/ BQ YTD tháng trước – 1 </w:t>
            </w:r>
          </w:p>
          <w:p w14:paraId="214716FF" w14:textId="0D5492C3" w:rsidR="00294195" w:rsidRPr="008E0FA8" w:rsidRDefault="00294195" w:rsidP="00294195">
            <w:pPr>
              <w:rPr>
                <w:color w:val="000000"/>
                <w:sz w:val="22"/>
                <w:szCs w:val="22"/>
              </w:rPr>
            </w:pPr>
            <w:r w:rsidRPr="008E0FA8">
              <w:rPr>
                <w:color w:val="000000"/>
                <w:sz w:val="22"/>
                <w:szCs w:val="22"/>
              </w:rPr>
              <w:t>Trong đó: cách lấy BQ YTD tháng trước như cột (</w:t>
            </w:r>
            <w:ins w:id="229" w:author="TRUC NGUYEN" w:date="2023-01-10T15:18:00Z">
              <w:r w:rsidR="007C3B94">
                <w:rPr>
                  <w:color w:val="000000"/>
                  <w:sz w:val="22"/>
                  <w:szCs w:val="22"/>
                </w:rPr>
                <w:t>6</w:t>
              </w:r>
            </w:ins>
            <w:del w:id="230" w:author="TRUC NGUYEN" w:date="2023-01-10T15:18:00Z">
              <w:r w:rsidRPr="008E0FA8" w:rsidDel="007C3B94">
                <w:rPr>
                  <w:color w:val="000000"/>
                  <w:sz w:val="22"/>
                  <w:szCs w:val="22"/>
                </w:rPr>
                <w:delText>5</w:delText>
              </w:r>
            </w:del>
            <w:r w:rsidRPr="008E0FA8">
              <w:rPr>
                <w:color w:val="000000"/>
                <w:sz w:val="22"/>
                <w:szCs w:val="22"/>
              </w:rPr>
              <w:t>) nhưng khác khoảng thời gian</w:t>
            </w:r>
          </w:p>
        </w:tc>
      </w:tr>
      <w:tr w:rsidR="00294195" w:rsidRPr="008E0FA8" w14:paraId="444E4F46" w14:textId="77777777" w:rsidTr="0071042C">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tcPr>
          <w:p w14:paraId="124347BC" w14:textId="73A46D76" w:rsidR="00294195" w:rsidRPr="008E0FA8" w:rsidRDefault="00294195" w:rsidP="00294195">
            <w:pPr>
              <w:rPr>
                <w:color w:val="000000"/>
                <w:sz w:val="22"/>
                <w:szCs w:val="22"/>
              </w:rPr>
            </w:pPr>
            <w:r w:rsidRPr="008E0FA8">
              <w:rPr>
                <w:color w:val="000000"/>
                <w:sz w:val="22"/>
                <w:szCs w:val="22"/>
              </w:rPr>
              <w:t>8</w:t>
            </w:r>
          </w:p>
        </w:tc>
        <w:tc>
          <w:tcPr>
            <w:tcW w:w="809" w:type="pct"/>
            <w:tcBorders>
              <w:top w:val="single" w:sz="4" w:space="0" w:color="auto"/>
              <w:left w:val="nil"/>
              <w:bottom w:val="single" w:sz="4" w:space="0" w:color="auto"/>
              <w:right w:val="single" w:sz="4" w:space="0" w:color="auto"/>
            </w:tcBorders>
            <w:shd w:val="clear" w:color="auto" w:fill="auto"/>
            <w:hideMark/>
          </w:tcPr>
          <w:p w14:paraId="3A23B5CA" w14:textId="735F0698" w:rsidR="00294195" w:rsidRPr="008E0FA8" w:rsidRDefault="00294195" w:rsidP="00294195">
            <w:pPr>
              <w:rPr>
                <w:color w:val="000000"/>
                <w:sz w:val="22"/>
                <w:szCs w:val="22"/>
              </w:rPr>
            </w:pPr>
            <w:r w:rsidRPr="008E0FA8">
              <w:rPr>
                <w:color w:val="000000"/>
                <w:sz w:val="22"/>
                <w:szCs w:val="22"/>
              </w:rPr>
              <w:t>%NPL EOP</w:t>
            </w:r>
          </w:p>
        </w:tc>
        <w:tc>
          <w:tcPr>
            <w:tcW w:w="2044" w:type="pct"/>
            <w:tcBorders>
              <w:top w:val="single" w:sz="4" w:space="0" w:color="auto"/>
              <w:left w:val="nil"/>
              <w:bottom w:val="single" w:sz="4" w:space="0" w:color="auto"/>
              <w:right w:val="single" w:sz="4" w:space="0" w:color="auto"/>
            </w:tcBorders>
            <w:shd w:val="clear" w:color="auto" w:fill="auto"/>
            <w:hideMark/>
          </w:tcPr>
          <w:p w14:paraId="26FD97C5" w14:textId="58CFBC86" w:rsidR="004625DD" w:rsidRPr="008E0FA8" w:rsidRDefault="004625DD" w:rsidP="004625DD">
            <w:pPr>
              <w:pStyle w:val="ListParagraph"/>
              <w:numPr>
                <w:ilvl w:val="0"/>
                <w:numId w:val="2"/>
              </w:numPr>
              <w:rPr>
                <w:rFonts w:ascii="Times New Roman" w:hAnsi="Times New Roman"/>
                <w:color w:val="000000"/>
              </w:rPr>
            </w:pPr>
            <w:ins w:id="231" w:author="HUYNH THI NGOC TRAM" w:date="2022-08-22T21:53:00Z">
              <w:r w:rsidRPr="008E0FA8">
                <w:rPr>
                  <w:rFonts w:ascii="Times New Roman" w:hAnsi="Times New Roman"/>
                  <w:color w:val="000000"/>
                </w:rPr>
                <w:t xml:space="preserve">Đối với KHCN: %NPL EOP = </w:t>
              </w:r>
            </w:ins>
            <w:r w:rsidR="00294195" w:rsidRPr="008E0FA8">
              <w:rPr>
                <w:rFonts w:ascii="Times New Roman" w:hAnsi="Times New Roman"/>
                <w:color w:val="000000"/>
              </w:rPr>
              <w:t>Tổng dư nợ (KHCN) nhóm nợ theo CIF (3, 4, 5) tại ngày cuối của tháng báo cáo / tổng dư nợ (KHCN) tại ngày cuối của tháng báo cá</w:t>
            </w:r>
            <w:ins w:id="232" w:author="TRUC NGUYEN [2]" w:date="2023-02-21T11:43:00Z">
              <w:r w:rsidR="009B6AAF">
                <w:rPr>
                  <w:rFonts w:ascii="Times New Roman" w:hAnsi="Times New Roman"/>
                  <w:color w:val="000000"/>
                </w:rPr>
                <w:t>o</w:t>
              </w:r>
            </w:ins>
            <w:del w:id="233" w:author="TRUC NGUYEN [2]" w:date="2023-02-21T11:43:00Z">
              <w:r w:rsidRPr="008E0FA8" w:rsidDel="009B6AAF">
                <w:rPr>
                  <w:rFonts w:ascii="Times New Roman" w:hAnsi="Times New Roman"/>
                  <w:color w:val="000000"/>
                </w:rPr>
                <w:delText>O</w:delText>
              </w:r>
            </w:del>
          </w:p>
          <w:p w14:paraId="0701CC98" w14:textId="499D6577" w:rsidR="004625DD" w:rsidRPr="008E0FA8" w:rsidRDefault="004625DD" w:rsidP="004625DD">
            <w:pPr>
              <w:pStyle w:val="ListParagraph"/>
              <w:numPr>
                <w:ilvl w:val="0"/>
                <w:numId w:val="2"/>
              </w:numPr>
              <w:rPr>
                <w:rFonts w:ascii="Times New Roman" w:hAnsi="Times New Roman"/>
                <w:color w:val="000000"/>
              </w:rPr>
            </w:pPr>
            <w:ins w:id="234" w:author="HUYNH THI NGOC TRAM" w:date="2022-08-22T21:54:00Z">
              <w:r w:rsidRPr="008E0FA8">
                <w:rPr>
                  <w:rFonts w:ascii="Times New Roman" w:hAnsi="Times New Roman"/>
                  <w:color w:val="000000"/>
                </w:rPr>
                <w:t>Đối với KHDN: %NPL EOP = Tổng dư nợ (KHDN) nhóm nợ theo CIF (3, 4, 5) tại ngày cuối của tháng báo cáo / tổng dư nợ (KHDN) tại ngày cuối của tháng báo cá</w:t>
              </w:r>
            </w:ins>
            <w:ins w:id="235" w:author="TRUC NGUYEN [2]" w:date="2023-02-21T11:43:00Z">
              <w:r w:rsidR="009B6AAF">
                <w:rPr>
                  <w:rFonts w:ascii="Times New Roman" w:hAnsi="Times New Roman"/>
                  <w:color w:val="000000"/>
                </w:rPr>
                <w:t>o</w:t>
              </w:r>
            </w:ins>
            <w:ins w:id="236" w:author="HUYNH THI NGOC TRAM" w:date="2022-08-22T21:54:00Z">
              <w:del w:id="237" w:author="TRUC NGUYEN [2]" w:date="2023-02-21T11:43:00Z">
                <w:r w:rsidRPr="008E0FA8" w:rsidDel="009B6AAF">
                  <w:rPr>
                    <w:rFonts w:ascii="Times New Roman" w:hAnsi="Times New Roman"/>
                    <w:color w:val="000000"/>
                  </w:rPr>
                  <w:delText>O</w:delText>
                </w:r>
              </w:del>
            </w:ins>
          </w:p>
        </w:tc>
        <w:tc>
          <w:tcPr>
            <w:tcW w:w="1871" w:type="pct"/>
            <w:tcBorders>
              <w:top w:val="single" w:sz="4" w:space="0" w:color="auto"/>
              <w:left w:val="nil"/>
              <w:bottom w:val="single" w:sz="4" w:space="0" w:color="auto"/>
              <w:right w:val="single" w:sz="4" w:space="0" w:color="auto"/>
            </w:tcBorders>
            <w:shd w:val="clear" w:color="auto" w:fill="auto"/>
            <w:hideMark/>
          </w:tcPr>
          <w:p w14:paraId="54DCF470" w14:textId="5AB760B7" w:rsidR="00294195" w:rsidRPr="008E0FA8" w:rsidRDefault="00294195" w:rsidP="00294195">
            <w:pPr>
              <w:rPr>
                <w:b/>
                <w:sz w:val="22"/>
                <w:szCs w:val="22"/>
              </w:rPr>
            </w:pPr>
            <w:r w:rsidRPr="008E0FA8">
              <w:rPr>
                <w:b/>
                <w:sz w:val="22"/>
                <w:szCs w:val="22"/>
              </w:rPr>
              <w:t>Tổng dư nợ NPL:</w:t>
            </w:r>
          </w:p>
          <w:p w14:paraId="3B9A53F0" w14:textId="25BCBD84" w:rsidR="00294195" w:rsidRPr="008E0FA8" w:rsidRDefault="00294195" w:rsidP="00294195">
            <w:pPr>
              <w:pStyle w:val="ListParagraph"/>
              <w:numPr>
                <w:ilvl w:val="0"/>
                <w:numId w:val="2"/>
              </w:numPr>
              <w:ind w:left="430"/>
              <w:rPr>
                <w:rFonts w:ascii="Times New Roman" w:hAnsi="Times New Roman"/>
              </w:rPr>
            </w:pPr>
            <w:r w:rsidRPr="008E0FA8">
              <w:rPr>
                <w:rFonts w:ascii="Times New Roman" w:hAnsi="Times New Roman"/>
              </w:rPr>
              <w:t xml:space="preserve">Đối với cho vay thông thường: Lấy cột “CUSTTPCD”, “DU_NO_QUY_DOI”, “NHOM_NO_THEO_CIF” trong file “CRM32”, </w:t>
            </w:r>
          </w:p>
          <w:p w14:paraId="3AE81180" w14:textId="3FB74AA7"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1: lọc cột “CUSTTPCD” = “Ca nhan”</w:t>
            </w:r>
            <w:ins w:id="238" w:author="HUYNH THI NGOC TRAM" w:date="2022-08-22T17:45:00Z">
              <w:r w:rsidRPr="008E0FA8">
                <w:rPr>
                  <w:rFonts w:ascii="Times New Roman" w:hAnsi="Times New Roman"/>
                </w:rPr>
                <w:t xml:space="preserve"> (“Doanh nghiep”)</w:t>
              </w:r>
            </w:ins>
          </w:p>
          <w:p w14:paraId="2A930391" w14:textId="25B27261"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2: lọc cột “NHOM_NO_THEO_CIF” = 3, 4, 5</w:t>
            </w:r>
          </w:p>
          <w:p w14:paraId="64FCA24C" w14:textId="6559FF38"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3: số dư = SUM(“DU_NO_QUY_DOI”)</w:t>
            </w:r>
          </w:p>
          <w:p w14:paraId="4AEB2888" w14:textId="09AC98EC" w:rsidR="00294195" w:rsidRPr="008E0FA8" w:rsidRDefault="00294195" w:rsidP="00294195">
            <w:pPr>
              <w:pStyle w:val="ListParagraph"/>
              <w:numPr>
                <w:ilvl w:val="0"/>
                <w:numId w:val="2"/>
              </w:numPr>
              <w:ind w:left="347"/>
              <w:rPr>
                <w:rFonts w:ascii="Times New Roman" w:hAnsi="Times New Roman"/>
              </w:rPr>
            </w:pPr>
            <w:r w:rsidRPr="008E0FA8">
              <w:rPr>
                <w:rFonts w:ascii="Times New Roman" w:hAnsi="Times New Roman"/>
              </w:rPr>
              <w:t xml:space="preserve">Đối với thẻ: lấy cột “CIF_TYPE”, “NHOM_NO” “DU_NO_QUY_DOI” trong file “DN_THE_CA_NHAN_DOANH_NGHIEP” </w:t>
            </w:r>
          </w:p>
          <w:p w14:paraId="2B3477E0" w14:textId="379525F7"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1: “CIF_TYPE” = “KHCN” và “KHDN” ghi nhận “Cá nhân”</w:t>
            </w:r>
          </w:p>
          <w:p w14:paraId="3A7ECAF7" w14:textId="5F51D83C"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2: lọc cột “NHOM_NO” = 3, 4, 5</w:t>
            </w:r>
          </w:p>
          <w:p w14:paraId="2D3D2C3D" w14:textId="61E15E18"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3: Số dư = SUM(“DU_NO_QUY_DOI”)</w:t>
            </w:r>
          </w:p>
          <w:p w14:paraId="1ED6F714" w14:textId="25CBA9F8" w:rsidR="00294195" w:rsidRPr="008E0FA8" w:rsidRDefault="00294195" w:rsidP="00294195">
            <w:pPr>
              <w:pStyle w:val="ListParagraph"/>
              <w:numPr>
                <w:ilvl w:val="0"/>
                <w:numId w:val="2"/>
              </w:numPr>
              <w:ind w:left="347"/>
              <w:rPr>
                <w:rFonts w:ascii="Times New Roman" w:hAnsi="Times New Roman"/>
              </w:rPr>
            </w:pPr>
            <w:r w:rsidRPr="008E0FA8">
              <w:rPr>
                <w:rFonts w:ascii="Times New Roman" w:hAnsi="Times New Roman"/>
              </w:rPr>
              <w:t>Đối với chiết khấu: lấy cột “LOAIHINH”, “NHOM_NO”, “QUYDOI” trong file “TF_CRM”</w:t>
            </w:r>
          </w:p>
          <w:p w14:paraId="735E375C" w14:textId="79A724B8" w:rsidR="00294195" w:rsidRPr="008E0FA8" w:rsidRDefault="00294195" w:rsidP="00294195">
            <w:pPr>
              <w:pStyle w:val="ListParagraph"/>
              <w:numPr>
                <w:ilvl w:val="0"/>
                <w:numId w:val="19"/>
              </w:numPr>
              <w:rPr>
                <w:rFonts w:ascii="Times New Roman" w:hAnsi="Times New Roman"/>
              </w:rPr>
            </w:pPr>
            <w:r w:rsidRPr="008E0FA8">
              <w:rPr>
                <w:rFonts w:ascii="Times New Roman" w:hAnsi="Times New Roman"/>
              </w:rPr>
              <w:t>Bước 1: lọc cột “LOAIHINH” = “CA NHAN”</w:t>
            </w:r>
            <w:ins w:id="239" w:author="HUYNH THI NGOC TRAM" w:date="2022-08-22T17:46:00Z">
              <w:r w:rsidRPr="008E0FA8">
                <w:rPr>
                  <w:rFonts w:ascii="Times New Roman" w:hAnsi="Times New Roman"/>
                </w:rPr>
                <w:t xml:space="preserve"> (“DOANH NGHIEP”)</w:t>
              </w:r>
            </w:ins>
          </w:p>
          <w:p w14:paraId="37D188B7" w14:textId="5C1437A4" w:rsidR="00294195" w:rsidRPr="008E0FA8" w:rsidRDefault="00294195" w:rsidP="00294195">
            <w:pPr>
              <w:pStyle w:val="ListParagraph"/>
              <w:numPr>
                <w:ilvl w:val="0"/>
                <w:numId w:val="19"/>
              </w:numPr>
              <w:rPr>
                <w:rFonts w:ascii="Times New Roman" w:hAnsi="Times New Roman"/>
              </w:rPr>
            </w:pPr>
            <w:r w:rsidRPr="008E0FA8">
              <w:rPr>
                <w:rFonts w:ascii="Times New Roman" w:hAnsi="Times New Roman"/>
              </w:rPr>
              <w:t>Bước 2: lọc cột “NHOM_NO” = 3, 4, 5</w:t>
            </w:r>
          </w:p>
          <w:p w14:paraId="7C76B522" w14:textId="7CE271E9" w:rsidR="00294195" w:rsidRPr="008E0FA8" w:rsidRDefault="00294195" w:rsidP="00294195">
            <w:pPr>
              <w:pStyle w:val="ListParagraph"/>
              <w:numPr>
                <w:ilvl w:val="0"/>
                <w:numId w:val="19"/>
              </w:numPr>
              <w:rPr>
                <w:rFonts w:ascii="Times New Roman" w:hAnsi="Times New Roman"/>
              </w:rPr>
            </w:pPr>
            <w:r w:rsidRPr="008E0FA8">
              <w:rPr>
                <w:rFonts w:ascii="Times New Roman" w:hAnsi="Times New Roman"/>
              </w:rPr>
              <w:t>Bước 3: Số dư = SUM(“QUYDOI”)</w:t>
            </w:r>
          </w:p>
          <w:p w14:paraId="710FE5B1" w14:textId="457630A3" w:rsidR="00294195" w:rsidRPr="008E0FA8" w:rsidRDefault="00294195" w:rsidP="00294195">
            <w:pPr>
              <w:pStyle w:val="ListParagraph"/>
              <w:numPr>
                <w:ilvl w:val="0"/>
                <w:numId w:val="50"/>
              </w:numPr>
              <w:ind w:left="393" w:hanging="270"/>
              <w:rPr>
                <w:rFonts w:ascii="Times New Roman" w:hAnsi="Times New Roman"/>
              </w:rPr>
            </w:pPr>
            <w:r w:rsidRPr="008E0FA8">
              <w:rPr>
                <w:rFonts w:ascii="Times New Roman" w:hAnsi="Times New Roman"/>
              </w:rPr>
              <w:t xml:space="preserve">Tổng dư nợ NPL = số dư NPL vay thường + số dư </w:t>
            </w:r>
            <w:r w:rsidRPr="008E0FA8">
              <w:rPr>
                <w:rFonts w:ascii="Times New Roman" w:hAnsi="Times New Roman"/>
              </w:rPr>
              <w:lastRenderedPageBreak/>
              <w:t>NPL thẻ + số dư NPL chiết khấu</w:t>
            </w:r>
          </w:p>
          <w:p w14:paraId="2FD57C7F" w14:textId="291AE95B" w:rsidR="00294195" w:rsidRPr="008E0FA8" w:rsidRDefault="00294195" w:rsidP="00294195">
            <w:pPr>
              <w:rPr>
                <w:b/>
                <w:sz w:val="22"/>
                <w:szCs w:val="22"/>
              </w:rPr>
            </w:pPr>
            <w:r w:rsidRPr="008E0FA8">
              <w:rPr>
                <w:b/>
                <w:sz w:val="22"/>
                <w:szCs w:val="22"/>
              </w:rPr>
              <w:t>Tổng dư nợ:</w:t>
            </w:r>
          </w:p>
          <w:p w14:paraId="21F9CD6D" w14:textId="087710E5" w:rsidR="00294195" w:rsidRPr="008E0FA8" w:rsidRDefault="00294195" w:rsidP="00294195">
            <w:pPr>
              <w:pStyle w:val="ListParagraph"/>
              <w:numPr>
                <w:ilvl w:val="0"/>
                <w:numId w:val="2"/>
              </w:numPr>
              <w:ind w:left="430"/>
              <w:rPr>
                <w:rFonts w:ascii="Times New Roman" w:hAnsi="Times New Roman"/>
              </w:rPr>
            </w:pPr>
            <w:r w:rsidRPr="008E0FA8">
              <w:rPr>
                <w:rFonts w:ascii="Times New Roman" w:hAnsi="Times New Roman"/>
              </w:rPr>
              <w:t xml:space="preserve">Cho vay thông thường: Lấy cột “CUSTTPCD”, “DU_NO_QUY_DOI” trong file “CRM32”, </w:t>
            </w:r>
          </w:p>
          <w:p w14:paraId="074A8D17" w14:textId="26A1AF04"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1: lọc cột “CUSTTPCD” = “Ca nhan”</w:t>
            </w:r>
            <w:ins w:id="240" w:author="HUYNH THI NGOC TRAM" w:date="2022-08-22T17:46:00Z">
              <w:r w:rsidRPr="008E0FA8">
                <w:rPr>
                  <w:rFonts w:ascii="Times New Roman" w:hAnsi="Times New Roman"/>
                </w:rPr>
                <w:t xml:space="preserve"> (“Doanh nghiep”)</w:t>
              </w:r>
            </w:ins>
          </w:p>
          <w:p w14:paraId="4EF882B8" w14:textId="6F8F1347"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2: số dư = SUM(“DU_NO_QUY_DOI”)</w:t>
            </w:r>
          </w:p>
          <w:p w14:paraId="2EBBABC7" w14:textId="312173FD" w:rsidR="00294195" w:rsidRPr="008E0FA8" w:rsidRDefault="00294195" w:rsidP="00294195">
            <w:pPr>
              <w:pStyle w:val="ListParagraph"/>
              <w:numPr>
                <w:ilvl w:val="0"/>
                <w:numId w:val="2"/>
              </w:numPr>
              <w:ind w:left="347"/>
              <w:rPr>
                <w:rFonts w:ascii="Times New Roman" w:hAnsi="Times New Roman"/>
              </w:rPr>
            </w:pPr>
            <w:r w:rsidRPr="008E0FA8">
              <w:rPr>
                <w:rFonts w:ascii="Times New Roman" w:hAnsi="Times New Roman"/>
              </w:rPr>
              <w:t xml:space="preserve">Đối với thẻ: lấy cột “CIF_TYPE”, “DU_NO_QUY_DOI” trong file “DN_THE_CA_NHAN_DOANH_NGHIEP” </w:t>
            </w:r>
          </w:p>
          <w:p w14:paraId="70B9D073" w14:textId="77777777"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1: “CIF_TYPE” = “KHCN” và “KHDN” ghi nhận “Cá nhân”</w:t>
            </w:r>
          </w:p>
          <w:p w14:paraId="509282E1" w14:textId="163B4A7F" w:rsidR="00294195" w:rsidRPr="008E0FA8" w:rsidRDefault="00294195" w:rsidP="00294195">
            <w:pPr>
              <w:pStyle w:val="ListParagraph"/>
              <w:numPr>
                <w:ilvl w:val="0"/>
                <w:numId w:val="18"/>
              </w:numPr>
              <w:rPr>
                <w:rFonts w:ascii="Times New Roman" w:hAnsi="Times New Roman"/>
              </w:rPr>
            </w:pPr>
            <w:r w:rsidRPr="008E0FA8">
              <w:rPr>
                <w:rFonts w:ascii="Times New Roman" w:hAnsi="Times New Roman"/>
              </w:rPr>
              <w:t>Bước 2: Số dư = SUM(“DU_NO_QUY_DOI”)</w:t>
            </w:r>
          </w:p>
          <w:p w14:paraId="1FB3E189" w14:textId="42C83B3D" w:rsidR="00294195" w:rsidRPr="008E0FA8" w:rsidRDefault="00294195" w:rsidP="00294195">
            <w:pPr>
              <w:pStyle w:val="ListParagraph"/>
              <w:numPr>
                <w:ilvl w:val="0"/>
                <w:numId w:val="2"/>
              </w:numPr>
              <w:ind w:left="347"/>
              <w:rPr>
                <w:rFonts w:ascii="Times New Roman" w:hAnsi="Times New Roman"/>
              </w:rPr>
            </w:pPr>
            <w:r w:rsidRPr="008E0FA8">
              <w:rPr>
                <w:rFonts w:ascii="Times New Roman" w:hAnsi="Times New Roman"/>
              </w:rPr>
              <w:t>Đối với chiết khấu: lấy cột “LOAIHINH”, “QUYDOI” trong file “TF_CRM”</w:t>
            </w:r>
          </w:p>
          <w:p w14:paraId="52DFF88B" w14:textId="19E0188A" w:rsidR="00294195" w:rsidRPr="008E0FA8" w:rsidRDefault="00294195" w:rsidP="00294195">
            <w:pPr>
              <w:pStyle w:val="ListParagraph"/>
              <w:numPr>
                <w:ilvl w:val="0"/>
                <w:numId w:val="19"/>
              </w:numPr>
              <w:rPr>
                <w:rFonts w:ascii="Times New Roman" w:hAnsi="Times New Roman"/>
              </w:rPr>
            </w:pPr>
            <w:r w:rsidRPr="008E0FA8">
              <w:rPr>
                <w:rFonts w:ascii="Times New Roman" w:hAnsi="Times New Roman"/>
              </w:rPr>
              <w:t>Bước 1: lọc cột “LOAIHINH” = “CA NHAN”</w:t>
            </w:r>
            <w:ins w:id="241" w:author="HUYNH THI NGOC TRAM" w:date="2022-08-22T17:46:00Z">
              <w:r w:rsidRPr="008E0FA8">
                <w:rPr>
                  <w:rFonts w:ascii="Times New Roman" w:hAnsi="Times New Roman"/>
                </w:rPr>
                <w:t xml:space="preserve"> (“DOANH NGHIEP”)</w:t>
              </w:r>
            </w:ins>
          </w:p>
          <w:p w14:paraId="6D0FA0E6" w14:textId="169568CE" w:rsidR="00294195" w:rsidRPr="008E0FA8" w:rsidRDefault="00294195" w:rsidP="00294195">
            <w:pPr>
              <w:pStyle w:val="ListParagraph"/>
              <w:numPr>
                <w:ilvl w:val="0"/>
                <w:numId w:val="19"/>
              </w:numPr>
              <w:rPr>
                <w:rFonts w:ascii="Times New Roman" w:hAnsi="Times New Roman"/>
              </w:rPr>
            </w:pPr>
            <w:r w:rsidRPr="008E0FA8">
              <w:rPr>
                <w:rFonts w:ascii="Times New Roman" w:hAnsi="Times New Roman"/>
              </w:rPr>
              <w:t>Bước 2: Số dư = SUM(“QUYDOI”)</w:t>
            </w:r>
          </w:p>
          <w:p w14:paraId="20B27D36" w14:textId="2FBB5A73" w:rsidR="00294195" w:rsidRPr="008E0FA8" w:rsidRDefault="00294195" w:rsidP="00294195">
            <w:pPr>
              <w:pStyle w:val="ListParagraph"/>
              <w:numPr>
                <w:ilvl w:val="0"/>
                <w:numId w:val="50"/>
              </w:numPr>
              <w:ind w:left="393" w:hanging="270"/>
              <w:rPr>
                <w:rFonts w:ascii="Times New Roman" w:hAnsi="Times New Roman"/>
              </w:rPr>
            </w:pPr>
            <w:r w:rsidRPr="008E0FA8">
              <w:rPr>
                <w:rFonts w:ascii="Times New Roman" w:hAnsi="Times New Roman"/>
              </w:rPr>
              <w:t xml:space="preserve">Tổng dư nợ = số dư vay thường + số dư thẻ + số dư chiết khấu </w:t>
            </w:r>
          </w:p>
          <w:p w14:paraId="6B129E43" w14:textId="09EB9963" w:rsidR="00294195" w:rsidRPr="008E0FA8" w:rsidRDefault="00294195" w:rsidP="00294195">
            <w:pPr>
              <w:rPr>
                <w:color w:val="000000"/>
                <w:sz w:val="22"/>
                <w:szCs w:val="22"/>
              </w:rPr>
            </w:pPr>
            <w:r w:rsidRPr="008E0FA8">
              <w:rPr>
                <w:b/>
                <w:sz w:val="22"/>
                <w:szCs w:val="22"/>
              </w:rPr>
              <w:t>Tỷ lệ dư nợ NPL = dư nợ NPL / tổng dư nợ</w:t>
            </w:r>
          </w:p>
        </w:tc>
      </w:tr>
    </w:tbl>
    <w:p w14:paraId="577DDF17" w14:textId="77777777" w:rsidR="007B4A1E" w:rsidRPr="004C7E39" w:rsidRDefault="007B4A1E" w:rsidP="007B4A1E"/>
    <w:p w14:paraId="25DC92B3" w14:textId="540E5C64" w:rsidR="00966D81" w:rsidRPr="004C7E39" w:rsidRDefault="00966D81" w:rsidP="00966D81"/>
    <w:p w14:paraId="45FB5294" w14:textId="77777777" w:rsidR="003931FA" w:rsidRPr="004C7E39" w:rsidRDefault="003931FA" w:rsidP="00966D81"/>
    <w:p w14:paraId="127587FE" w14:textId="508E5F48" w:rsidR="003931FA" w:rsidRPr="004C7E39" w:rsidRDefault="003931FA" w:rsidP="00E766D0">
      <w:pPr>
        <w:pStyle w:val="ListParagraph"/>
        <w:numPr>
          <w:ilvl w:val="0"/>
          <w:numId w:val="2"/>
        </w:numPr>
        <w:spacing w:after="120" w:line="264" w:lineRule="auto"/>
        <w:rPr>
          <w:rFonts w:ascii="Times New Roman" w:hAnsi="Times New Roman"/>
        </w:rPr>
      </w:pPr>
      <w:r w:rsidRPr="004C7E39">
        <w:rPr>
          <w:rFonts w:ascii="Times New Roman" w:hAnsi="Times New Roman"/>
        </w:rPr>
        <w:t xml:space="preserve">Mapping báo cáo </w:t>
      </w:r>
      <w:r w:rsidR="0071042C">
        <w:rPr>
          <w:rFonts w:ascii="Times New Roman" w:hAnsi="Times New Roman"/>
        </w:rPr>
        <w:t>2</w:t>
      </w:r>
      <w:r w:rsidRPr="004C7E39">
        <w:rPr>
          <w:rFonts w:ascii="Times New Roman" w:hAnsi="Times New Roman"/>
        </w:rPr>
        <w:t>. Huy động vốn BQ YTD</w:t>
      </w:r>
      <w:r w:rsidRPr="00F31CEE">
        <w:rPr>
          <w:rFonts w:ascii="Times New Roman" w:hAnsi="Times New Roman"/>
        </w:rPr>
        <w:t>:</w:t>
      </w:r>
    </w:p>
    <w:tbl>
      <w:tblPr>
        <w:tblW w:w="5000" w:type="pct"/>
        <w:tblLook w:val="04A0" w:firstRow="1" w:lastRow="0" w:firstColumn="1" w:lastColumn="0" w:noHBand="0" w:noVBand="1"/>
      </w:tblPr>
      <w:tblGrid>
        <w:gridCol w:w="726"/>
        <w:gridCol w:w="2776"/>
        <w:gridCol w:w="5788"/>
        <w:gridCol w:w="5064"/>
      </w:tblGrid>
      <w:tr w:rsidR="003931FA" w:rsidRPr="004C7E39" w14:paraId="18D3C4D2" w14:textId="77777777" w:rsidTr="007366C3">
        <w:trPr>
          <w:trHeight w:val="250"/>
          <w:tblHeader/>
        </w:trPr>
        <w:tc>
          <w:tcPr>
            <w:tcW w:w="253" w:type="pct"/>
            <w:tcBorders>
              <w:top w:val="single" w:sz="8" w:space="0" w:color="auto"/>
              <w:left w:val="single" w:sz="8" w:space="0" w:color="auto"/>
              <w:bottom w:val="single" w:sz="8" w:space="0" w:color="auto"/>
              <w:right w:val="nil"/>
            </w:tcBorders>
            <w:shd w:val="clear" w:color="000000" w:fill="002060"/>
            <w:hideMark/>
          </w:tcPr>
          <w:p w14:paraId="41EEC59C" w14:textId="77777777" w:rsidR="003931FA" w:rsidRPr="008E0FA8" w:rsidRDefault="003931FA" w:rsidP="00B47F63">
            <w:pPr>
              <w:rPr>
                <w:b/>
                <w:bCs/>
                <w:color w:val="FFFFFF"/>
                <w:sz w:val="22"/>
                <w:szCs w:val="22"/>
              </w:rPr>
            </w:pPr>
            <w:r w:rsidRPr="008E0FA8">
              <w:rPr>
                <w:b/>
                <w:bCs/>
                <w:color w:val="FFFFFF" w:themeColor="background1"/>
                <w:sz w:val="22"/>
                <w:szCs w:val="22"/>
              </w:rPr>
              <w:t>STT</w:t>
            </w:r>
          </w:p>
        </w:tc>
        <w:tc>
          <w:tcPr>
            <w:tcW w:w="967" w:type="pct"/>
            <w:tcBorders>
              <w:top w:val="single" w:sz="4" w:space="0" w:color="auto"/>
              <w:left w:val="single" w:sz="4" w:space="0" w:color="auto"/>
              <w:bottom w:val="single" w:sz="4" w:space="0" w:color="auto"/>
              <w:right w:val="single" w:sz="4" w:space="0" w:color="auto"/>
            </w:tcBorders>
            <w:shd w:val="clear" w:color="000000" w:fill="002060"/>
            <w:hideMark/>
          </w:tcPr>
          <w:p w14:paraId="001FBD34" w14:textId="77777777" w:rsidR="003931FA" w:rsidRPr="008E0FA8" w:rsidRDefault="003931FA" w:rsidP="00B47F63">
            <w:pPr>
              <w:rPr>
                <w:b/>
                <w:bCs/>
                <w:color w:val="FFFFFF"/>
                <w:sz w:val="22"/>
                <w:szCs w:val="22"/>
              </w:rPr>
            </w:pPr>
            <w:r w:rsidRPr="008E0FA8">
              <w:rPr>
                <w:b/>
                <w:bCs/>
                <w:color w:val="FFFFFF" w:themeColor="background1"/>
                <w:sz w:val="22"/>
                <w:szCs w:val="22"/>
              </w:rPr>
              <w:t>Nội dung</w:t>
            </w:r>
          </w:p>
        </w:tc>
        <w:tc>
          <w:tcPr>
            <w:tcW w:w="2016" w:type="pct"/>
            <w:tcBorders>
              <w:top w:val="single" w:sz="8" w:space="0" w:color="auto"/>
              <w:left w:val="nil"/>
              <w:bottom w:val="single" w:sz="8" w:space="0" w:color="auto"/>
              <w:right w:val="single" w:sz="8" w:space="0" w:color="auto"/>
            </w:tcBorders>
            <w:shd w:val="clear" w:color="000000" w:fill="002060"/>
            <w:noWrap/>
            <w:hideMark/>
          </w:tcPr>
          <w:p w14:paraId="5CAA2AF6" w14:textId="77777777" w:rsidR="003931FA" w:rsidRPr="008E0FA8" w:rsidRDefault="003931FA" w:rsidP="00B47F63">
            <w:pPr>
              <w:rPr>
                <w:b/>
                <w:bCs/>
                <w:color w:val="FFFFFF"/>
                <w:sz w:val="22"/>
                <w:szCs w:val="22"/>
              </w:rPr>
            </w:pPr>
            <w:r w:rsidRPr="008E0FA8">
              <w:rPr>
                <w:b/>
                <w:bCs/>
                <w:color w:val="FFFFFF" w:themeColor="background1"/>
                <w:sz w:val="22"/>
                <w:szCs w:val="22"/>
              </w:rPr>
              <w:t>Mô tả nghiệp vụ</w:t>
            </w:r>
          </w:p>
        </w:tc>
        <w:tc>
          <w:tcPr>
            <w:tcW w:w="1764" w:type="pct"/>
            <w:tcBorders>
              <w:top w:val="single" w:sz="8" w:space="0" w:color="auto"/>
              <w:left w:val="nil"/>
              <w:bottom w:val="single" w:sz="8" w:space="0" w:color="auto"/>
              <w:right w:val="single" w:sz="8" w:space="0" w:color="auto"/>
            </w:tcBorders>
            <w:shd w:val="clear" w:color="000000" w:fill="002060"/>
            <w:noWrap/>
            <w:hideMark/>
          </w:tcPr>
          <w:p w14:paraId="073F0C9E" w14:textId="77777777" w:rsidR="003931FA" w:rsidRPr="008E0FA8" w:rsidRDefault="003931FA" w:rsidP="00B47F63">
            <w:pPr>
              <w:rPr>
                <w:b/>
                <w:bCs/>
                <w:color w:val="FFFFFF"/>
                <w:sz w:val="22"/>
                <w:szCs w:val="22"/>
              </w:rPr>
            </w:pPr>
            <w:r w:rsidRPr="008E0FA8">
              <w:rPr>
                <w:b/>
                <w:bCs/>
                <w:color w:val="FFFFFF" w:themeColor="background1"/>
                <w:sz w:val="22"/>
                <w:szCs w:val="22"/>
              </w:rPr>
              <w:t>Cách trích dữ liệu</w:t>
            </w:r>
          </w:p>
        </w:tc>
      </w:tr>
      <w:tr w:rsidR="00B47F63" w:rsidRPr="004C7E39" w14:paraId="7515D6EF" w14:textId="77777777" w:rsidTr="00A863B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F42AC65" w14:textId="77777777" w:rsidR="00B47F63" w:rsidRPr="008E0FA8" w:rsidRDefault="00B47F63" w:rsidP="00B47F63">
            <w:pPr>
              <w:rPr>
                <w:color w:val="000000"/>
                <w:sz w:val="22"/>
                <w:szCs w:val="22"/>
              </w:rPr>
            </w:pPr>
            <w:r w:rsidRPr="008E0FA8">
              <w:rPr>
                <w:color w:val="000000"/>
                <w:sz w:val="22"/>
                <w:szCs w:val="22"/>
              </w:rPr>
              <w:lastRenderedPageBreak/>
              <w:t>1</w:t>
            </w:r>
          </w:p>
        </w:tc>
        <w:tc>
          <w:tcPr>
            <w:tcW w:w="967" w:type="pct"/>
            <w:tcBorders>
              <w:top w:val="single" w:sz="4" w:space="0" w:color="auto"/>
              <w:left w:val="nil"/>
              <w:bottom w:val="single" w:sz="4" w:space="0" w:color="auto"/>
              <w:right w:val="single" w:sz="4" w:space="0" w:color="auto"/>
            </w:tcBorders>
            <w:shd w:val="clear" w:color="auto" w:fill="auto"/>
            <w:hideMark/>
          </w:tcPr>
          <w:p w14:paraId="0BDC4F66" w14:textId="66775A76" w:rsidR="00B47F63" w:rsidRPr="008E0FA8" w:rsidRDefault="00B47F63" w:rsidP="00B47F63">
            <w:pPr>
              <w:rPr>
                <w:color w:val="000000"/>
                <w:sz w:val="22"/>
                <w:szCs w:val="22"/>
              </w:rPr>
            </w:pPr>
            <w:r w:rsidRPr="008E0FA8">
              <w:rPr>
                <w:color w:val="000000"/>
                <w:sz w:val="22"/>
                <w:szCs w:val="22"/>
              </w:rPr>
              <w:t>Đơn vị</w:t>
            </w:r>
          </w:p>
        </w:tc>
        <w:tc>
          <w:tcPr>
            <w:tcW w:w="2016" w:type="pct"/>
            <w:tcBorders>
              <w:top w:val="single" w:sz="4" w:space="0" w:color="auto"/>
              <w:left w:val="nil"/>
              <w:bottom w:val="single" w:sz="4" w:space="0" w:color="auto"/>
              <w:right w:val="single" w:sz="4" w:space="0" w:color="auto"/>
            </w:tcBorders>
            <w:shd w:val="clear" w:color="auto" w:fill="auto"/>
            <w:hideMark/>
          </w:tcPr>
          <w:p w14:paraId="1DDEB215" w14:textId="7437AAC4" w:rsidR="00B47F63" w:rsidRPr="008E0FA8" w:rsidRDefault="00B47F63" w:rsidP="00230355">
            <w:pPr>
              <w:rPr>
                <w:color w:val="000000"/>
                <w:sz w:val="22"/>
                <w:szCs w:val="22"/>
              </w:rPr>
            </w:pPr>
            <w:r w:rsidRPr="008E0FA8">
              <w:rPr>
                <w:color w:val="000000"/>
                <w:sz w:val="22"/>
                <w:szCs w:val="22"/>
              </w:rPr>
              <w:t xml:space="preserve">Mã đơn vị có </w:t>
            </w:r>
            <w:r w:rsidR="00361997" w:rsidRPr="008E0FA8">
              <w:rPr>
                <w:color w:val="000000"/>
                <w:sz w:val="22"/>
                <w:szCs w:val="22"/>
              </w:rPr>
              <w:t>huy động vốn</w:t>
            </w:r>
            <w:r w:rsidRPr="008E0FA8">
              <w:rPr>
                <w:color w:val="000000"/>
                <w:sz w:val="22"/>
                <w:szCs w:val="22"/>
              </w:rPr>
              <w:t xml:space="preserve"> bình quân từ đầu năm đến tháng báo cáo </w:t>
            </w:r>
            <w:del w:id="242" w:author="Nguyen Thi Thanh Truc" w:date="2023-05-16T08:47:00Z">
              <w:r w:rsidRPr="008E0FA8" w:rsidDel="00230355">
                <w:rPr>
                  <w:color w:val="000000"/>
                  <w:sz w:val="22"/>
                  <w:szCs w:val="22"/>
                </w:rPr>
                <w:delText xml:space="preserve">của khách hàng </w:delText>
              </w:r>
              <w:r w:rsidR="00644338" w:rsidRPr="008E0FA8" w:rsidDel="00230355">
                <w:rPr>
                  <w:color w:val="000000"/>
                  <w:sz w:val="22"/>
                  <w:szCs w:val="22"/>
                </w:rPr>
                <w:delText xml:space="preserve">cá </w:delText>
              </w:r>
              <w:r w:rsidR="00644338" w:rsidRPr="00617CE7" w:rsidDel="00230355">
                <w:rPr>
                  <w:sz w:val="22"/>
                  <w:szCs w:val="22"/>
                </w:rPr>
                <w:delText>nhân</w:delText>
              </w:r>
              <w:r w:rsidRPr="00617CE7" w:rsidDel="00230355">
                <w:rPr>
                  <w:sz w:val="22"/>
                  <w:szCs w:val="22"/>
                </w:rPr>
                <w:delText xml:space="preserve"> </w:delText>
              </w:r>
              <w:r w:rsidR="00044991" w:rsidRPr="008E0FA8" w:rsidDel="00230355">
                <w:rPr>
                  <w:sz w:val="22"/>
                  <w:szCs w:val="22"/>
                </w:rPr>
                <w:delText>&gt; 50 tỷ</w:delText>
              </w:r>
              <w:r w:rsidR="00617CE7" w:rsidRPr="00617CE7" w:rsidDel="00230355">
                <w:rPr>
                  <w:sz w:val="22"/>
                  <w:szCs w:val="22"/>
                  <w:highlight w:val="yellow"/>
                </w:rPr>
                <w:delText xml:space="preserve">; khách hàng doanh nghiệp </w:delText>
              </w:r>
            </w:del>
            <w:ins w:id="243" w:author="HUYNH THI NGOC TRAM" w:date="2022-08-22T21:46:00Z">
              <w:del w:id="244" w:author="Nguyen Thi Thanh Truc" w:date="2023-05-16T08:47:00Z">
                <w:r w:rsidR="00617CE7" w:rsidRPr="00617CE7" w:rsidDel="00230355">
                  <w:rPr>
                    <w:sz w:val="22"/>
                    <w:szCs w:val="22"/>
                    <w:highlight w:val="yellow"/>
                  </w:rPr>
                  <w:delText>&gt; 200 tỷ</w:delText>
                </w:r>
              </w:del>
            </w:ins>
          </w:p>
        </w:tc>
        <w:tc>
          <w:tcPr>
            <w:tcW w:w="1764" w:type="pct"/>
            <w:tcBorders>
              <w:top w:val="single" w:sz="4" w:space="0" w:color="auto"/>
              <w:left w:val="nil"/>
              <w:bottom w:val="single" w:sz="4" w:space="0" w:color="auto"/>
              <w:right w:val="single" w:sz="4" w:space="0" w:color="auto"/>
            </w:tcBorders>
            <w:shd w:val="clear" w:color="auto" w:fill="auto"/>
            <w:hideMark/>
          </w:tcPr>
          <w:p w14:paraId="43793837" w14:textId="2A261A6C" w:rsidR="00B47F63" w:rsidRPr="008E0FA8" w:rsidRDefault="00B47F63" w:rsidP="00C0683A">
            <w:pPr>
              <w:pStyle w:val="ListParagraph"/>
              <w:numPr>
                <w:ilvl w:val="0"/>
                <w:numId w:val="2"/>
              </w:numPr>
              <w:ind w:left="324"/>
              <w:rPr>
                <w:rFonts w:ascii="Times New Roman" w:hAnsi="Times New Roman"/>
                <w:color w:val="000000"/>
              </w:rPr>
            </w:pPr>
            <w:r w:rsidRPr="008E0FA8">
              <w:rPr>
                <w:rFonts w:ascii="Times New Roman" w:hAnsi="Times New Roman"/>
                <w:color w:val="000000"/>
              </w:rPr>
              <w:t xml:space="preserve">Đối với </w:t>
            </w:r>
            <w:r w:rsidR="00C0683A" w:rsidRPr="008E0FA8">
              <w:rPr>
                <w:rFonts w:ascii="Times New Roman" w:hAnsi="Times New Roman"/>
                <w:color w:val="000000"/>
              </w:rPr>
              <w:t>CKH: lấy cột “BRCD” trong file “HDV_CHITIET_CKH”</w:t>
            </w:r>
          </w:p>
          <w:p w14:paraId="12D06A5E" w14:textId="77CBED6A" w:rsidR="00C0683A" w:rsidRPr="008E0FA8" w:rsidRDefault="00C0683A" w:rsidP="00C0683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CKH: lấy cột “BRCD” trong file “HDV_CHITIET_KKH”</w:t>
            </w:r>
          </w:p>
          <w:p w14:paraId="036281AF" w14:textId="1A8A393B" w:rsidR="00B47F63" w:rsidRPr="008E0FA8" w:rsidRDefault="00B47F63" w:rsidP="00B47F63">
            <w:pPr>
              <w:rPr>
                <w:color w:val="000000"/>
                <w:sz w:val="22"/>
                <w:szCs w:val="22"/>
              </w:rPr>
            </w:pPr>
          </w:p>
        </w:tc>
      </w:tr>
      <w:tr w:rsidR="00B47F63" w:rsidRPr="004C7E39" w14:paraId="1012E319" w14:textId="77777777" w:rsidTr="00A863B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61E39026" w14:textId="77777777" w:rsidR="00B47F63" w:rsidRPr="008E0FA8" w:rsidRDefault="00B47F63" w:rsidP="00B47F63">
            <w:pPr>
              <w:rPr>
                <w:color w:val="000000"/>
                <w:sz w:val="22"/>
                <w:szCs w:val="22"/>
              </w:rPr>
            </w:pPr>
            <w:r w:rsidRPr="008E0FA8">
              <w:rPr>
                <w:color w:val="000000"/>
                <w:sz w:val="22"/>
                <w:szCs w:val="22"/>
              </w:rPr>
              <w:t>2</w:t>
            </w:r>
          </w:p>
        </w:tc>
        <w:tc>
          <w:tcPr>
            <w:tcW w:w="967" w:type="pct"/>
            <w:tcBorders>
              <w:top w:val="single" w:sz="4" w:space="0" w:color="auto"/>
              <w:left w:val="nil"/>
              <w:bottom w:val="single" w:sz="4" w:space="0" w:color="auto"/>
              <w:right w:val="single" w:sz="4" w:space="0" w:color="auto"/>
            </w:tcBorders>
            <w:shd w:val="clear" w:color="auto" w:fill="auto"/>
            <w:hideMark/>
          </w:tcPr>
          <w:p w14:paraId="721DEF6C" w14:textId="3593F80C" w:rsidR="00B47F63" w:rsidRPr="008E0FA8" w:rsidRDefault="00B47F63" w:rsidP="00B47F63">
            <w:pPr>
              <w:rPr>
                <w:color w:val="000000"/>
                <w:sz w:val="22"/>
                <w:szCs w:val="22"/>
              </w:rPr>
            </w:pPr>
            <w:r w:rsidRPr="008E0FA8">
              <w:rPr>
                <w:color w:val="000000"/>
                <w:sz w:val="22"/>
                <w:szCs w:val="22"/>
              </w:rPr>
              <w:t>Tên đơn vị</w:t>
            </w:r>
          </w:p>
        </w:tc>
        <w:tc>
          <w:tcPr>
            <w:tcW w:w="2016" w:type="pct"/>
            <w:tcBorders>
              <w:top w:val="single" w:sz="4" w:space="0" w:color="auto"/>
              <w:left w:val="nil"/>
              <w:bottom w:val="single" w:sz="4" w:space="0" w:color="auto"/>
              <w:right w:val="single" w:sz="4" w:space="0" w:color="auto"/>
            </w:tcBorders>
            <w:shd w:val="clear" w:color="auto" w:fill="auto"/>
            <w:hideMark/>
          </w:tcPr>
          <w:p w14:paraId="0176F87A" w14:textId="54EF8F83" w:rsidR="00B47F63" w:rsidRPr="008E0FA8" w:rsidRDefault="00B47F63" w:rsidP="00B47F63">
            <w:pPr>
              <w:rPr>
                <w:color w:val="000000"/>
                <w:sz w:val="22"/>
                <w:szCs w:val="22"/>
              </w:rPr>
            </w:pPr>
            <w:r w:rsidRPr="008E0FA8">
              <w:rPr>
                <w:color w:val="000000"/>
                <w:sz w:val="22"/>
                <w:szCs w:val="22"/>
              </w:rPr>
              <w:t>Tên đơn vị</w:t>
            </w:r>
          </w:p>
        </w:tc>
        <w:tc>
          <w:tcPr>
            <w:tcW w:w="1764" w:type="pct"/>
            <w:tcBorders>
              <w:top w:val="single" w:sz="4" w:space="0" w:color="auto"/>
              <w:left w:val="nil"/>
              <w:bottom w:val="single" w:sz="4" w:space="0" w:color="auto"/>
              <w:right w:val="single" w:sz="4" w:space="0" w:color="auto"/>
            </w:tcBorders>
            <w:shd w:val="clear" w:color="auto" w:fill="auto"/>
            <w:hideMark/>
          </w:tcPr>
          <w:p w14:paraId="4C2705B6" w14:textId="54BFD778" w:rsidR="00B47F63" w:rsidRPr="008E0FA8" w:rsidRDefault="00AF384A" w:rsidP="00B47F63">
            <w:pPr>
              <w:rPr>
                <w:color w:val="000000"/>
                <w:sz w:val="22"/>
                <w:szCs w:val="22"/>
              </w:rPr>
            </w:pPr>
            <w:r w:rsidRPr="008E0FA8">
              <w:rPr>
                <w:color w:val="000000"/>
                <w:sz w:val="22"/>
                <w:szCs w:val="22"/>
              </w:rPr>
              <w:t xml:space="preserve">Lấy tên </w:t>
            </w:r>
            <w:r w:rsidR="00366EBE" w:rsidRPr="008E0FA8">
              <w:rPr>
                <w:color w:val="000000"/>
                <w:sz w:val="22"/>
                <w:szCs w:val="22"/>
              </w:rPr>
              <w:t>đơn vị được định nghĩa trên fina</w:t>
            </w:r>
            <w:r w:rsidRPr="008E0FA8">
              <w:rPr>
                <w:color w:val="000000"/>
                <w:sz w:val="22"/>
                <w:szCs w:val="22"/>
              </w:rPr>
              <w:t>cle từ cột “Đơn vị”</w:t>
            </w:r>
          </w:p>
        </w:tc>
      </w:tr>
      <w:tr w:rsidR="00B47F63" w:rsidRPr="004C7E39" w14:paraId="47995196" w14:textId="77777777" w:rsidTr="00A863B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F9EFC11" w14:textId="77777777" w:rsidR="00B47F63" w:rsidRPr="008E0FA8" w:rsidRDefault="00B47F63" w:rsidP="00B47F63">
            <w:pPr>
              <w:rPr>
                <w:color w:val="000000"/>
                <w:sz w:val="22"/>
                <w:szCs w:val="22"/>
              </w:rPr>
            </w:pPr>
            <w:r w:rsidRPr="008E0FA8">
              <w:rPr>
                <w:color w:val="000000"/>
                <w:sz w:val="22"/>
                <w:szCs w:val="22"/>
              </w:rPr>
              <w:t>3</w:t>
            </w:r>
          </w:p>
        </w:tc>
        <w:tc>
          <w:tcPr>
            <w:tcW w:w="967" w:type="pct"/>
            <w:tcBorders>
              <w:top w:val="single" w:sz="4" w:space="0" w:color="auto"/>
              <w:left w:val="nil"/>
              <w:bottom w:val="single" w:sz="4" w:space="0" w:color="auto"/>
              <w:right w:val="single" w:sz="4" w:space="0" w:color="auto"/>
            </w:tcBorders>
            <w:shd w:val="clear" w:color="auto" w:fill="auto"/>
            <w:hideMark/>
          </w:tcPr>
          <w:p w14:paraId="5138E4AD" w14:textId="70A45AFA" w:rsidR="00B47F63" w:rsidRPr="008E0FA8" w:rsidRDefault="00B47F63" w:rsidP="00B47F63">
            <w:pPr>
              <w:rPr>
                <w:color w:val="000000"/>
                <w:sz w:val="22"/>
                <w:szCs w:val="22"/>
              </w:rPr>
            </w:pPr>
            <w:r w:rsidRPr="008E0FA8">
              <w:rPr>
                <w:color w:val="000000"/>
                <w:sz w:val="22"/>
                <w:szCs w:val="22"/>
              </w:rPr>
              <w:t>Khu vực</w:t>
            </w:r>
          </w:p>
        </w:tc>
        <w:tc>
          <w:tcPr>
            <w:tcW w:w="2016" w:type="pct"/>
            <w:tcBorders>
              <w:top w:val="single" w:sz="4" w:space="0" w:color="auto"/>
              <w:left w:val="nil"/>
              <w:bottom w:val="single" w:sz="4" w:space="0" w:color="auto"/>
              <w:right w:val="single" w:sz="4" w:space="0" w:color="auto"/>
            </w:tcBorders>
            <w:shd w:val="clear" w:color="auto" w:fill="auto"/>
            <w:hideMark/>
          </w:tcPr>
          <w:p w14:paraId="0EA9AC26" w14:textId="4CDF67A2" w:rsidR="00B47F63" w:rsidRPr="008E0FA8" w:rsidRDefault="00B47F63" w:rsidP="00B47F63">
            <w:pPr>
              <w:rPr>
                <w:color w:val="000000"/>
                <w:sz w:val="22"/>
                <w:szCs w:val="22"/>
              </w:rPr>
            </w:pPr>
            <w:r w:rsidRPr="008E0FA8">
              <w:rPr>
                <w:color w:val="000000"/>
                <w:sz w:val="22"/>
                <w:szCs w:val="22"/>
              </w:rPr>
              <w:t>Tên khu vực</w:t>
            </w:r>
          </w:p>
        </w:tc>
        <w:tc>
          <w:tcPr>
            <w:tcW w:w="1764" w:type="pct"/>
            <w:tcBorders>
              <w:top w:val="single" w:sz="4" w:space="0" w:color="auto"/>
              <w:left w:val="nil"/>
              <w:bottom w:val="single" w:sz="4" w:space="0" w:color="auto"/>
              <w:right w:val="single" w:sz="4" w:space="0" w:color="auto"/>
            </w:tcBorders>
            <w:shd w:val="clear" w:color="auto" w:fill="auto"/>
            <w:hideMark/>
          </w:tcPr>
          <w:p w14:paraId="1E3DE57B" w14:textId="235F61CA" w:rsidR="00B47F63" w:rsidRPr="008E0FA8" w:rsidRDefault="00B47F63" w:rsidP="00366EBE">
            <w:pPr>
              <w:rPr>
                <w:color w:val="000000"/>
                <w:sz w:val="22"/>
                <w:szCs w:val="22"/>
              </w:rPr>
            </w:pPr>
            <w:r w:rsidRPr="008E0FA8">
              <w:rPr>
                <w:color w:val="000000"/>
                <w:sz w:val="22"/>
                <w:szCs w:val="22"/>
              </w:rPr>
              <w:t xml:space="preserve">Lấy tên </w:t>
            </w:r>
            <w:r w:rsidR="00366EBE" w:rsidRPr="008E0FA8">
              <w:rPr>
                <w:color w:val="000000"/>
                <w:sz w:val="22"/>
                <w:szCs w:val="22"/>
              </w:rPr>
              <w:t>khu vực được định nghĩa trên fina</w:t>
            </w:r>
            <w:r w:rsidRPr="008E0FA8">
              <w:rPr>
                <w:color w:val="000000"/>
                <w:sz w:val="22"/>
                <w:szCs w:val="22"/>
              </w:rPr>
              <w:t xml:space="preserve">cle từ cột “Đơn vị” </w:t>
            </w:r>
          </w:p>
        </w:tc>
      </w:tr>
      <w:tr w:rsidR="00EA211A" w:rsidRPr="004C7E39" w14:paraId="59783A5E" w14:textId="77777777" w:rsidTr="00A863BA">
        <w:trPr>
          <w:trHeight w:val="300"/>
          <w:ins w:id="245" w:author="HUYNH THI NGOC TRAM" w:date="2022-08-22T17:49:00Z"/>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B4EE640" w14:textId="4715418E" w:rsidR="00EA211A" w:rsidRPr="008E0FA8" w:rsidRDefault="00EA211A" w:rsidP="00EA211A">
            <w:pPr>
              <w:rPr>
                <w:ins w:id="246" w:author="HUYNH THI NGOC TRAM" w:date="2022-08-22T17:49:00Z"/>
                <w:color w:val="000000"/>
                <w:sz w:val="22"/>
                <w:szCs w:val="22"/>
              </w:rPr>
            </w:pPr>
            <w:r w:rsidRPr="008E0FA8">
              <w:rPr>
                <w:color w:val="000000"/>
                <w:sz w:val="22"/>
                <w:szCs w:val="22"/>
              </w:rPr>
              <w:t>4</w:t>
            </w:r>
          </w:p>
        </w:tc>
        <w:tc>
          <w:tcPr>
            <w:tcW w:w="967" w:type="pct"/>
            <w:tcBorders>
              <w:top w:val="single" w:sz="4" w:space="0" w:color="auto"/>
              <w:left w:val="nil"/>
              <w:bottom w:val="single" w:sz="4" w:space="0" w:color="auto"/>
              <w:right w:val="single" w:sz="4" w:space="0" w:color="auto"/>
            </w:tcBorders>
            <w:shd w:val="clear" w:color="auto" w:fill="auto"/>
          </w:tcPr>
          <w:p w14:paraId="2CE3F773" w14:textId="42D50B58" w:rsidR="00EA211A" w:rsidRPr="008E0FA8" w:rsidRDefault="00EA211A" w:rsidP="00EA211A">
            <w:pPr>
              <w:rPr>
                <w:ins w:id="247" w:author="HUYNH THI NGOC TRAM" w:date="2022-08-22T17:49:00Z"/>
                <w:color w:val="000000"/>
                <w:sz w:val="22"/>
                <w:szCs w:val="22"/>
              </w:rPr>
            </w:pPr>
            <w:ins w:id="248" w:author="HUYNH THI NGOC TRAM" w:date="2022-08-22T17:49:00Z">
              <w:r w:rsidRPr="008E0FA8">
                <w:rPr>
                  <w:color w:val="000000"/>
                  <w:sz w:val="22"/>
                  <w:szCs w:val="22"/>
                </w:rPr>
                <w:t>Loại khách</w:t>
              </w:r>
            </w:ins>
            <w:ins w:id="249" w:author="HUYNH THI NGOC TRAM" w:date="2022-08-22T17:50:00Z">
              <w:r w:rsidRPr="008E0FA8">
                <w:rPr>
                  <w:color w:val="000000"/>
                  <w:sz w:val="22"/>
                  <w:szCs w:val="22"/>
                </w:rPr>
                <w:t xml:space="preserve"> hàng</w:t>
              </w:r>
            </w:ins>
          </w:p>
        </w:tc>
        <w:tc>
          <w:tcPr>
            <w:tcW w:w="2016" w:type="pct"/>
            <w:tcBorders>
              <w:top w:val="single" w:sz="4" w:space="0" w:color="auto"/>
              <w:left w:val="nil"/>
              <w:bottom w:val="single" w:sz="4" w:space="0" w:color="auto"/>
              <w:right w:val="single" w:sz="4" w:space="0" w:color="auto"/>
            </w:tcBorders>
            <w:shd w:val="clear" w:color="auto" w:fill="auto"/>
          </w:tcPr>
          <w:p w14:paraId="4098B438" w14:textId="08A11F7F" w:rsidR="00EA211A" w:rsidRPr="008E0FA8" w:rsidRDefault="00EA211A" w:rsidP="00EA211A">
            <w:pPr>
              <w:rPr>
                <w:ins w:id="250" w:author="HUYNH THI NGOC TRAM" w:date="2022-08-22T17:49:00Z"/>
                <w:color w:val="000000"/>
                <w:sz w:val="22"/>
                <w:szCs w:val="22"/>
              </w:rPr>
            </w:pPr>
            <w:ins w:id="251" w:author="HUYNH THI NGOC TRAM" w:date="2022-08-22T17:51:00Z">
              <w:r w:rsidRPr="008E0FA8">
                <w:rPr>
                  <w:color w:val="000000"/>
                  <w:sz w:val="22"/>
                  <w:szCs w:val="22"/>
                </w:rPr>
                <w:t>Bao gồm KHCN, KHDN</w:t>
              </w:r>
            </w:ins>
          </w:p>
        </w:tc>
        <w:tc>
          <w:tcPr>
            <w:tcW w:w="1764" w:type="pct"/>
            <w:tcBorders>
              <w:top w:val="single" w:sz="4" w:space="0" w:color="auto"/>
              <w:left w:val="nil"/>
              <w:bottom w:val="single" w:sz="4" w:space="0" w:color="auto"/>
              <w:right w:val="single" w:sz="4" w:space="0" w:color="auto"/>
            </w:tcBorders>
            <w:shd w:val="clear" w:color="auto" w:fill="auto"/>
          </w:tcPr>
          <w:p w14:paraId="3D46A016" w14:textId="77777777" w:rsidR="00EA211A" w:rsidRPr="008E0FA8" w:rsidRDefault="00EA211A" w:rsidP="00EA211A">
            <w:pPr>
              <w:rPr>
                <w:ins w:id="252" w:author="HUYNH THI NGOC TRAM" w:date="2022-08-22T17:49:00Z"/>
                <w:color w:val="000000"/>
                <w:sz w:val="22"/>
                <w:szCs w:val="22"/>
              </w:rPr>
            </w:pPr>
          </w:p>
        </w:tc>
      </w:tr>
      <w:tr w:rsidR="00EA211A" w:rsidRPr="004C7E39" w14:paraId="3DDA90ED"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5FDBC048" w14:textId="1580C4B9" w:rsidR="00EA211A" w:rsidRPr="008E0FA8" w:rsidRDefault="00EA211A" w:rsidP="00EA211A">
            <w:pPr>
              <w:rPr>
                <w:color w:val="000000"/>
                <w:sz w:val="22"/>
                <w:szCs w:val="22"/>
              </w:rPr>
            </w:pPr>
            <w:r w:rsidRPr="008E0FA8">
              <w:rPr>
                <w:color w:val="000000"/>
                <w:sz w:val="22"/>
                <w:szCs w:val="22"/>
              </w:rPr>
              <w:t>5</w:t>
            </w:r>
          </w:p>
        </w:tc>
        <w:tc>
          <w:tcPr>
            <w:tcW w:w="967" w:type="pct"/>
            <w:tcBorders>
              <w:top w:val="single" w:sz="4" w:space="0" w:color="auto"/>
              <w:left w:val="nil"/>
              <w:bottom w:val="single" w:sz="4" w:space="0" w:color="auto"/>
              <w:right w:val="single" w:sz="4" w:space="0" w:color="auto"/>
            </w:tcBorders>
            <w:shd w:val="clear" w:color="auto" w:fill="auto"/>
            <w:hideMark/>
          </w:tcPr>
          <w:p w14:paraId="0C6C6D5D" w14:textId="64FA3A69" w:rsidR="00EA211A" w:rsidRPr="008E0FA8" w:rsidRDefault="00EA211A" w:rsidP="00EA211A">
            <w:pPr>
              <w:rPr>
                <w:color w:val="000000"/>
                <w:sz w:val="22"/>
                <w:szCs w:val="22"/>
              </w:rPr>
            </w:pPr>
            <w:r w:rsidRPr="008E0FA8">
              <w:rPr>
                <w:color w:val="000000"/>
                <w:sz w:val="22"/>
                <w:szCs w:val="22"/>
              </w:rPr>
              <w:t>Tháng</w:t>
            </w:r>
          </w:p>
        </w:tc>
        <w:tc>
          <w:tcPr>
            <w:tcW w:w="2016" w:type="pct"/>
            <w:tcBorders>
              <w:top w:val="single" w:sz="4" w:space="0" w:color="auto"/>
              <w:left w:val="nil"/>
              <w:bottom w:val="single" w:sz="4" w:space="0" w:color="auto"/>
              <w:right w:val="single" w:sz="4" w:space="0" w:color="auto"/>
            </w:tcBorders>
            <w:shd w:val="clear" w:color="auto" w:fill="auto"/>
            <w:hideMark/>
          </w:tcPr>
          <w:p w14:paraId="36AC4F25" w14:textId="0CC77BB4" w:rsidR="00EA211A" w:rsidRPr="008E0FA8" w:rsidRDefault="00EA211A" w:rsidP="00EA211A">
            <w:pPr>
              <w:rPr>
                <w:color w:val="000000"/>
                <w:sz w:val="22"/>
                <w:szCs w:val="22"/>
              </w:rPr>
            </w:pPr>
            <w:r w:rsidRPr="008E0FA8">
              <w:rPr>
                <w:color w:val="000000"/>
                <w:sz w:val="22"/>
                <w:szCs w:val="22"/>
              </w:rPr>
              <w:t>Tháng báo cáo</w:t>
            </w:r>
          </w:p>
        </w:tc>
        <w:tc>
          <w:tcPr>
            <w:tcW w:w="1764" w:type="pct"/>
            <w:tcBorders>
              <w:top w:val="single" w:sz="4" w:space="0" w:color="auto"/>
              <w:left w:val="nil"/>
              <w:bottom w:val="single" w:sz="4" w:space="0" w:color="auto"/>
              <w:right w:val="single" w:sz="4" w:space="0" w:color="auto"/>
            </w:tcBorders>
            <w:shd w:val="clear" w:color="auto" w:fill="auto"/>
            <w:hideMark/>
          </w:tcPr>
          <w:p w14:paraId="0B65076D" w14:textId="6DFBB76C" w:rsidR="00EA211A" w:rsidRPr="008E0FA8" w:rsidRDefault="00EA211A" w:rsidP="00EA211A">
            <w:pPr>
              <w:rPr>
                <w:color w:val="000000"/>
                <w:sz w:val="22"/>
                <w:szCs w:val="22"/>
              </w:rPr>
            </w:pPr>
            <w:r w:rsidRPr="008E0FA8">
              <w:rPr>
                <w:color w:val="000000"/>
                <w:sz w:val="22"/>
                <w:szCs w:val="22"/>
              </w:rPr>
              <w:t> </w:t>
            </w:r>
          </w:p>
        </w:tc>
      </w:tr>
      <w:tr w:rsidR="00EA211A" w:rsidRPr="004C7E39" w14:paraId="3C980486"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04F6B403" w14:textId="0807A269" w:rsidR="00EA211A" w:rsidRPr="008E0FA8" w:rsidRDefault="00EA211A" w:rsidP="00EA211A">
            <w:pPr>
              <w:rPr>
                <w:color w:val="000000"/>
                <w:sz w:val="22"/>
                <w:szCs w:val="22"/>
              </w:rPr>
            </w:pPr>
            <w:r w:rsidRPr="008E0FA8">
              <w:rPr>
                <w:color w:val="000000"/>
                <w:sz w:val="22"/>
                <w:szCs w:val="22"/>
              </w:rPr>
              <w:t>6</w:t>
            </w:r>
          </w:p>
        </w:tc>
        <w:tc>
          <w:tcPr>
            <w:tcW w:w="967" w:type="pct"/>
            <w:tcBorders>
              <w:top w:val="single" w:sz="4" w:space="0" w:color="auto"/>
              <w:left w:val="nil"/>
              <w:bottom w:val="single" w:sz="4" w:space="0" w:color="auto"/>
              <w:right w:val="single" w:sz="4" w:space="0" w:color="auto"/>
            </w:tcBorders>
            <w:shd w:val="clear" w:color="auto" w:fill="auto"/>
            <w:hideMark/>
          </w:tcPr>
          <w:p w14:paraId="07647763" w14:textId="09FB45B4" w:rsidR="00EA211A" w:rsidRPr="008E0FA8" w:rsidRDefault="00EA211A" w:rsidP="00EA211A">
            <w:pPr>
              <w:rPr>
                <w:color w:val="000000"/>
                <w:sz w:val="22"/>
                <w:szCs w:val="22"/>
              </w:rPr>
            </w:pPr>
            <w:r w:rsidRPr="008E0FA8">
              <w:rPr>
                <w:color w:val="000000"/>
                <w:sz w:val="22"/>
                <w:szCs w:val="22"/>
              </w:rPr>
              <w:t xml:space="preserve">Huy động vốn BQ YTD </w:t>
            </w:r>
          </w:p>
        </w:tc>
        <w:tc>
          <w:tcPr>
            <w:tcW w:w="2016" w:type="pct"/>
            <w:tcBorders>
              <w:top w:val="single" w:sz="4" w:space="0" w:color="auto"/>
              <w:left w:val="nil"/>
              <w:bottom w:val="single" w:sz="4" w:space="0" w:color="auto"/>
              <w:right w:val="single" w:sz="4" w:space="0" w:color="auto"/>
            </w:tcBorders>
            <w:shd w:val="clear" w:color="auto" w:fill="auto"/>
            <w:hideMark/>
          </w:tcPr>
          <w:p w14:paraId="4204F6DE" w14:textId="0F478C01" w:rsidR="00EA211A" w:rsidRPr="008E0FA8" w:rsidDel="005902F1" w:rsidRDefault="00901063" w:rsidP="00EA211A">
            <w:pPr>
              <w:pStyle w:val="ListParagraph"/>
              <w:numPr>
                <w:ilvl w:val="0"/>
                <w:numId w:val="2"/>
              </w:numPr>
              <w:ind w:left="347"/>
              <w:rPr>
                <w:del w:id="253" w:author="Nguyen Thi Thanh Truc" w:date="2023-05-16T14:38:00Z"/>
                <w:rFonts w:ascii="Times New Roman" w:hAnsi="Times New Roman"/>
                <w:color w:val="000000"/>
              </w:rPr>
            </w:pPr>
            <w:del w:id="254" w:author="Nguyen Thi Thanh Truc" w:date="2023-05-16T14:38:00Z">
              <w:r w:rsidRPr="008E0FA8" w:rsidDel="005902F1">
                <w:rPr>
                  <w:rFonts w:ascii="Times New Roman" w:hAnsi="Times New Roman"/>
                  <w:color w:val="000000"/>
                </w:rPr>
                <w:delText xml:space="preserve">Đối với KHCN: </w:delText>
              </w:r>
              <w:r w:rsidR="00EA211A" w:rsidRPr="008E0FA8" w:rsidDel="005902F1">
                <w:rPr>
                  <w:rFonts w:ascii="Times New Roman" w:hAnsi="Times New Roman"/>
                  <w:color w:val="000000"/>
                </w:rPr>
                <w:delText xml:space="preserve">Huy động vốn bình quân từ đầu năm đến tháng báo cáo của </w:delText>
              </w:r>
            </w:del>
            <w:ins w:id="255" w:author="HUYNH THI NGOC TRAM" w:date="2022-08-22T21:46:00Z">
              <w:del w:id="256" w:author="Nguyen Thi Thanh Truc" w:date="2023-05-16T14:38:00Z">
                <w:r w:rsidRPr="008E0FA8" w:rsidDel="005902F1">
                  <w:rPr>
                    <w:rFonts w:ascii="Times New Roman" w:hAnsi="Times New Roman"/>
                    <w:color w:val="000000"/>
                  </w:rPr>
                  <w:delText>KHCN</w:delText>
                </w:r>
              </w:del>
            </w:ins>
            <w:del w:id="257" w:author="Nguyen Thi Thanh Truc" w:date="2023-05-16T14:38:00Z">
              <w:r w:rsidR="00EA211A" w:rsidRPr="008E0FA8" w:rsidDel="005902F1">
                <w:rPr>
                  <w:rFonts w:ascii="Times New Roman" w:hAnsi="Times New Roman"/>
                  <w:color w:val="000000"/>
                </w:rPr>
                <w:delText xml:space="preserve"> </w:delText>
              </w:r>
              <w:r w:rsidR="00EA211A" w:rsidRPr="008E0FA8" w:rsidDel="005902F1">
                <w:rPr>
                  <w:rFonts w:ascii="Times New Roman" w:hAnsi="Times New Roman"/>
                </w:rPr>
                <w:delText>&gt; 50 tỷ</w:delText>
              </w:r>
            </w:del>
          </w:p>
          <w:p w14:paraId="2DA29C83" w14:textId="581D8FCD" w:rsidR="00901063" w:rsidRPr="008E0FA8" w:rsidDel="005902F1" w:rsidRDefault="00901063" w:rsidP="00EA211A">
            <w:pPr>
              <w:pStyle w:val="ListParagraph"/>
              <w:numPr>
                <w:ilvl w:val="0"/>
                <w:numId w:val="2"/>
              </w:numPr>
              <w:ind w:left="347"/>
              <w:rPr>
                <w:del w:id="258" w:author="Nguyen Thi Thanh Truc" w:date="2023-05-16T14:38:00Z"/>
                <w:rFonts w:ascii="Times New Roman" w:hAnsi="Times New Roman"/>
                <w:color w:val="000000"/>
              </w:rPr>
            </w:pPr>
            <w:ins w:id="259" w:author="HUYNH THI NGOC TRAM" w:date="2022-08-22T21:45:00Z">
              <w:del w:id="260" w:author="Nguyen Thi Thanh Truc" w:date="2023-05-16T14:38:00Z">
                <w:r w:rsidRPr="008E0FA8" w:rsidDel="005902F1">
                  <w:rPr>
                    <w:rFonts w:ascii="Times New Roman" w:hAnsi="Times New Roman"/>
                    <w:color w:val="000000"/>
                  </w:rPr>
                  <w:delText>Đối với KHDN</w:delText>
                </w:r>
              </w:del>
            </w:ins>
            <w:ins w:id="261" w:author="HUYNH THI NGOC TRAM" w:date="2022-08-22T21:46:00Z">
              <w:del w:id="262" w:author="Nguyen Thi Thanh Truc" w:date="2023-05-16T14:38:00Z">
                <w:r w:rsidRPr="008E0FA8" w:rsidDel="005902F1">
                  <w:rPr>
                    <w:rFonts w:ascii="Times New Roman" w:hAnsi="Times New Roman"/>
                    <w:color w:val="000000"/>
                  </w:rPr>
                  <w:delText>: Huy động vốn bình quân từ đầu năm đến tháng báo cáo của K</w:delText>
                </w:r>
              </w:del>
            </w:ins>
            <w:del w:id="263" w:author="Nguyen Thi Thanh Truc" w:date="2023-05-16T14:38:00Z">
              <w:r w:rsidR="00617CE7" w:rsidDel="005902F1">
                <w:rPr>
                  <w:rFonts w:ascii="Times New Roman" w:hAnsi="Times New Roman"/>
                  <w:color w:val="000000"/>
                </w:rPr>
                <w:delText>HD</w:delText>
              </w:r>
            </w:del>
            <w:ins w:id="264" w:author="HUYNH THI NGOC TRAM" w:date="2022-08-22T21:46:00Z">
              <w:del w:id="265" w:author="Nguyen Thi Thanh Truc" w:date="2023-05-16T14:38:00Z">
                <w:r w:rsidRPr="008E0FA8" w:rsidDel="005902F1">
                  <w:rPr>
                    <w:rFonts w:ascii="Times New Roman" w:hAnsi="Times New Roman"/>
                    <w:color w:val="000000"/>
                  </w:rPr>
                  <w:delText xml:space="preserve">N </w:delText>
                </w:r>
                <w:r w:rsidRPr="008E0FA8" w:rsidDel="005902F1">
                  <w:rPr>
                    <w:rFonts w:ascii="Times New Roman" w:hAnsi="Times New Roman"/>
                  </w:rPr>
                  <w:delText>&gt; 200 tỷ</w:delText>
                </w:r>
              </w:del>
            </w:ins>
          </w:p>
          <w:p w14:paraId="49A20330" w14:textId="55942A69" w:rsidR="00EA211A" w:rsidRPr="008E0FA8" w:rsidRDefault="00EA211A" w:rsidP="00EA211A">
            <w:pPr>
              <w:pStyle w:val="ListParagraph"/>
              <w:numPr>
                <w:ilvl w:val="0"/>
                <w:numId w:val="2"/>
              </w:numPr>
              <w:ind w:left="378"/>
              <w:rPr>
                <w:rFonts w:ascii="Times New Roman" w:hAnsi="Times New Roman"/>
              </w:rPr>
            </w:pPr>
            <w:r w:rsidRPr="008E0FA8">
              <w:rPr>
                <w:rFonts w:ascii="Times New Roman" w:hAnsi="Times New Roman"/>
                <w:color w:val="000000"/>
              </w:rPr>
              <w:t xml:space="preserve">Ví dụ: </w:t>
            </w:r>
            <w:r w:rsidRPr="008E0FA8">
              <w:rPr>
                <w:rFonts w:ascii="Times New Roman" w:hAnsi="Times New Roman"/>
              </w:rPr>
              <w:t>tháng báo cáo là 12/2020 thì số bình quân được tính như sau:</w:t>
            </w:r>
          </w:p>
          <w:p w14:paraId="5BE3FBFB" w14:textId="71C14C2E" w:rsidR="00EA211A" w:rsidRPr="008E0FA8" w:rsidRDefault="00EA211A" w:rsidP="00EA211A">
            <w:pPr>
              <w:pStyle w:val="ListParagraph"/>
              <w:ind w:left="378"/>
              <w:rPr>
                <w:rFonts w:ascii="Times New Roman" w:hAnsi="Times New Roman"/>
                <w:color w:val="000000"/>
              </w:rPr>
            </w:pPr>
            <w:r w:rsidRPr="008E0FA8">
              <w:rPr>
                <w:rFonts w:ascii="Times New Roman" w:hAnsi="Times New Roman"/>
              </w:rPr>
              <w:t>Huy động vốn RB BQ YTD</w:t>
            </w:r>
            <w:r w:rsidRPr="008E0FA8">
              <w:rPr>
                <w:rFonts w:ascii="Times New Roman" w:hAnsi="Times New Roman"/>
                <w:color w:val="000000"/>
              </w:rPr>
              <w:t xml:space="preserve"> </w:t>
            </w:r>
            <w:r w:rsidRPr="008E0FA8">
              <w:rPr>
                <w:rFonts w:ascii="Times New Roman" w:hAnsi="Times New Roman"/>
              </w:rPr>
              <w:t>= (tổng Huy động vốn RB từ ngày 1/1/2020 đến 31/12/2020) /365</w:t>
            </w:r>
          </w:p>
          <w:p w14:paraId="3444CF75" w14:textId="446F6654" w:rsidR="00EA211A" w:rsidRPr="008E0FA8" w:rsidRDefault="00EA211A" w:rsidP="00EA211A">
            <w:pPr>
              <w:pStyle w:val="ListParagraph"/>
              <w:numPr>
                <w:ilvl w:val="0"/>
                <w:numId w:val="2"/>
              </w:numPr>
              <w:ind w:left="347"/>
              <w:rPr>
                <w:rFonts w:ascii="Times New Roman" w:hAnsi="Times New Roman"/>
                <w:color w:val="000000"/>
              </w:rPr>
            </w:pPr>
            <w:r w:rsidRPr="008E0FA8">
              <w:rPr>
                <w:rFonts w:ascii="Times New Roman" w:hAnsi="Times New Roman"/>
                <w:color w:val="000000"/>
              </w:rPr>
              <w:t>Huy động vốn bao gồm: có kỳ hạn và không kỳ hạn</w:t>
            </w:r>
          </w:p>
        </w:tc>
        <w:tc>
          <w:tcPr>
            <w:tcW w:w="1764" w:type="pct"/>
            <w:tcBorders>
              <w:top w:val="single" w:sz="4" w:space="0" w:color="auto"/>
              <w:left w:val="nil"/>
              <w:bottom w:val="single" w:sz="4" w:space="0" w:color="auto"/>
              <w:right w:val="single" w:sz="4" w:space="0" w:color="auto"/>
            </w:tcBorders>
            <w:shd w:val="clear" w:color="auto" w:fill="auto"/>
            <w:hideMark/>
          </w:tcPr>
          <w:p w14:paraId="4FC1F018" w14:textId="38B584E7" w:rsidR="00EA211A" w:rsidRPr="008E0FA8" w:rsidRDefault="00EA211A" w:rsidP="00EA211A">
            <w:pPr>
              <w:rPr>
                <w:color w:val="000000"/>
                <w:sz w:val="22"/>
                <w:szCs w:val="22"/>
              </w:rPr>
            </w:pPr>
            <w:r w:rsidRPr="008E0FA8">
              <w:rPr>
                <w:color w:val="000000"/>
                <w:sz w:val="22"/>
                <w:szCs w:val="22"/>
              </w:rPr>
              <w:t>Cách tính bình quân YTD như sau:</w:t>
            </w:r>
          </w:p>
          <w:p w14:paraId="43BCC191" w14:textId="1E0F65D2"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CKH: lấy cột “CUST_TYPE”, “CURBAL_VN” trong file “HDV_CHITIET_CKH”</w:t>
            </w:r>
          </w:p>
          <w:p w14:paraId="2358C408" w14:textId="64D85BF2" w:rsidR="00EA211A" w:rsidRPr="008E0FA8" w:rsidRDefault="00EA211A" w:rsidP="00EA211A">
            <w:pPr>
              <w:pStyle w:val="ListParagraph"/>
              <w:numPr>
                <w:ilvl w:val="0"/>
                <w:numId w:val="11"/>
              </w:numPr>
              <w:rPr>
                <w:rFonts w:ascii="Times New Roman" w:hAnsi="Times New Roman"/>
                <w:color w:val="000000"/>
              </w:rPr>
            </w:pPr>
            <w:r w:rsidRPr="008E0FA8">
              <w:rPr>
                <w:rFonts w:ascii="Times New Roman" w:hAnsi="Times New Roman"/>
                <w:color w:val="000000"/>
              </w:rPr>
              <w:t>Bước 1: lọc “CUST_TYPE” = “KHCN”</w:t>
            </w:r>
            <w:ins w:id="266" w:author="HUYNH THI NGOC TRAM" w:date="2022-08-22T17:52:00Z">
              <w:r w:rsidRPr="008E0FA8">
                <w:rPr>
                  <w:rFonts w:ascii="Times New Roman" w:hAnsi="Times New Roman"/>
                  <w:color w:val="000000"/>
                </w:rPr>
                <w:t xml:space="preserve"> (“KHDN”)</w:t>
              </w:r>
            </w:ins>
          </w:p>
          <w:p w14:paraId="2F19E9E6" w14:textId="08DA611C" w:rsidR="00EA211A" w:rsidRPr="008E0FA8" w:rsidRDefault="00EA211A" w:rsidP="00EA211A">
            <w:pPr>
              <w:pStyle w:val="ListParagraph"/>
              <w:numPr>
                <w:ilvl w:val="0"/>
                <w:numId w:val="11"/>
              </w:numPr>
              <w:rPr>
                <w:rFonts w:ascii="Times New Roman" w:hAnsi="Times New Roman"/>
                <w:color w:val="000000"/>
              </w:rPr>
            </w:pPr>
            <w:r w:rsidRPr="008E0FA8">
              <w:rPr>
                <w:rFonts w:ascii="Times New Roman" w:hAnsi="Times New Roman"/>
                <w:color w:val="000000"/>
              </w:rPr>
              <w:t>Bước 2: HĐV = SUM(“CURBAL_VN”)</w:t>
            </w:r>
          </w:p>
          <w:p w14:paraId="3B5AAAFF" w14:textId="6FBC3EF9"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KKH: lấy cột “CUST_TYPE”, “CURBAL_VN” trong file “HDV_CHITIET_KKH”</w:t>
            </w:r>
          </w:p>
          <w:p w14:paraId="78660EE3" w14:textId="5F597E1C" w:rsidR="00EA211A" w:rsidRPr="008E0FA8" w:rsidRDefault="00EA211A" w:rsidP="00EA211A">
            <w:pPr>
              <w:pStyle w:val="ListParagraph"/>
              <w:numPr>
                <w:ilvl w:val="0"/>
                <w:numId w:val="12"/>
              </w:numPr>
              <w:rPr>
                <w:rFonts w:ascii="Times New Roman" w:hAnsi="Times New Roman"/>
                <w:color w:val="000000"/>
              </w:rPr>
            </w:pPr>
            <w:r w:rsidRPr="008E0FA8">
              <w:rPr>
                <w:rFonts w:ascii="Times New Roman" w:hAnsi="Times New Roman"/>
                <w:color w:val="000000"/>
              </w:rPr>
              <w:t>Bước 1: lọc “CUST_TYPE” = “KHCN”</w:t>
            </w:r>
            <w:ins w:id="267" w:author="HUYNH THI NGOC TRAM" w:date="2022-08-22T17:52:00Z">
              <w:r w:rsidRPr="008E0FA8">
                <w:rPr>
                  <w:rFonts w:ascii="Times New Roman" w:hAnsi="Times New Roman"/>
                  <w:color w:val="000000"/>
                </w:rPr>
                <w:t xml:space="preserve"> </w:t>
              </w:r>
            </w:ins>
            <w:ins w:id="268" w:author="HUYNH THI NGOC TRAM" w:date="2022-08-22T17:53:00Z">
              <w:r w:rsidRPr="008E0FA8">
                <w:rPr>
                  <w:rFonts w:ascii="Times New Roman" w:hAnsi="Times New Roman"/>
                  <w:color w:val="000000"/>
                </w:rPr>
                <w:t>(“KHDN”)</w:t>
              </w:r>
            </w:ins>
          </w:p>
          <w:p w14:paraId="705A627F" w14:textId="07AE3BEB" w:rsidR="00EA211A" w:rsidRPr="008E0FA8" w:rsidRDefault="00EA211A" w:rsidP="00EA211A">
            <w:pPr>
              <w:pStyle w:val="ListParagraph"/>
              <w:numPr>
                <w:ilvl w:val="0"/>
                <w:numId w:val="12"/>
              </w:numPr>
              <w:rPr>
                <w:rFonts w:ascii="Times New Roman" w:hAnsi="Times New Roman"/>
                <w:color w:val="000000"/>
              </w:rPr>
            </w:pPr>
            <w:r w:rsidRPr="008E0FA8">
              <w:rPr>
                <w:rFonts w:ascii="Times New Roman" w:hAnsi="Times New Roman"/>
                <w:color w:val="000000"/>
              </w:rPr>
              <w:t>Bước 2: HĐV = SUM(“CURBAL_VN”)</w:t>
            </w:r>
          </w:p>
          <w:p w14:paraId="61825767" w14:textId="2B6EFF23" w:rsidR="00EA211A" w:rsidRPr="008E0FA8" w:rsidDel="005902F1" w:rsidRDefault="00EA211A" w:rsidP="00EA211A">
            <w:pPr>
              <w:rPr>
                <w:del w:id="269" w:author="Nguyen Thi Thanh Truc" w:date="2023-05-16T14:38:00Z"/>
                <w:sz w:val="22"/>
                <w:szCs w:val="22"/>
              </w:rPr>
            </w:pPr>
            <w:del w:id="270" w:author="Nguyen Thi Thanh Truc" w:date="2023-05-16T14:38:00Z">
              <w:r w:rsidRPr="008E0FA8" w:rsidDel="005902F1">
                <w:rPr>
                  <w:color w:val="000000"/>
                  <w:sz w:val="22"/>
                  <w:szCs w:val="22"/>
                </w:rPr>
                <w:delText>Đối với KHCN: BQ YTD = (huy động CKH + huy động KKH)/</w:delText>
              </w:r>
              <w:r w:rsidRPr="008E0FA8" w:rsidDel="005902F1">
                <w:rPr>
                  <w:sz w:val="22"/>
                  <w:szCs w:val="22"/>
                </w:rPr>
                <w:delText xml:space="preserve"> số ngày từ đầu năm đến tháng báo cáo &gt; 50 tỷ</w:delText>
              </w:r>
            </w:del>
          </w:p>
          <w:p w14:paraId="4ED781B6" w14:textId="6C9FD469" w:rsidR="00EA211A" w:rsidRPr="008E0FA8" w:rsidRDefault="00EA211A" w:rsidP="00EA211A">
            <w:pPr>
              <w:rPr>
                <w:color w:val="000000"/>
                <w:sz w:val="22"/>
                <w:szCs w:val="22"/>
              </w:rPr>
            </w:pPr>
            <w:ins w:id="271" w:author="HUYNH THI NGOC TRAM" w:date="2022-08-22T17:52:00Z">
              <w:del w:id="272" w:author="Nguyen Thi Thanh Truc" w:date="2023-05-16T14:38:00Z">
                <w:r w:rsidRPr="008E0FA8" w:rsidDel="005902F1">
                  <w:rPr>
                    <w:color w:val="000000"/>
                    <w:sz w:val="22"/>
                    <w:szCs w:val="22"/>
                  </w:rPr>
                  <w:delText>Đối với KHDN:  BQ YTD = (huy động CKH + huy động KKH)/</w:delText>
                </w:r>
                <w:r w:rsidRPr="008E0FA8" w:rsidDel="005902F1">
                  <w:rPr>
                    <w:sz w:val="22"/>
                    <w:szCs w:val="22"/>
                  </w:rPr>
                  <w:delText xml:space="preserve"> số ngày từ đầu năm đến tháng báo cáo &gt; 200 tỷ</w:delText>
                </w:r>
              </w:del>
            </w:ins>
          </w:p>
        </w:tc>
      </w:tr>
      <w:tr w:rsidR="00EA211A" w:rsidRPr="004C7E39" w14:paraId="47B3755F"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2EF2679D" w14:textId="27EE4846" w:rsidR="00EA211A" w:rsidRPr="008E0FA8" w:rsidRDefault="00EA211A" w:rsidP="00EA211A">
            <w:pPr>
              <w:rPr>
                <w:color w:val="000000"/>
                <w:sz w:val="22"/>
                <w:szCs w:val="22"/>
              </w:rPr>
            </w:pPr>
            <w:r w:rsidRPr="008E0FA8">
              <w:rPr>
                <w:color w:val="000000"/>
                <w:sz w:val="22"/>
                <w:szCs w:val="22"/>
              </w:rPr>
              <w:t>7</w:t>
            </w:r>
          </w:p>
        </w:tc>
        <w:tc>
          <w:tcPr>
            <w:tcW w:w="967" w:type="pct"/>
            <w:tcBorders>
              <w:top w:val="single" w:sz="4" w:space="0" w:color="auto"/>
              <w:left w:val="nil"/>
              <w:bottom w:val="single" w:sz="4" w:space="0" w:color="auto"/>
              <w:right w:val="single" w:sz="4" w:space="0" w:color="auto"/>
            </w:tcBorders>
            <w:shd w:val="clear" w:color="auto" w:fill="auto"/>
            <w:hideMark/>
          </w:tcPr>
          <w:p w14:paraId="247DD132" w14:textId="44618D51" w:rsidR="00EA211A" w:rsidRPr="008E0FA8" w:rsidRDefault="00EA211A" w:rsidP="00EA211A">
            <w:pPr>
              <w:rPr>
                <w:color w:val="000000"/>
                <w:sz w:val="22"/>
                <w:szCs w:val="22"/>
              </w:rPr>
            </w:pPr>
            <w:r w:rsidRPr="008E0FA8">
              <w:rPr>
                <w:color w:val="000000"/>
                <w:sz w:val="22"/>
                <w:szCs w:val="22"/>
              </w:rPr>
              <w:t>%</w:t>
            </w:r>
            <w:ins w:id="273" w:author="TRUC NGUYEN" w:date="2023-01-10T15:37:00Z">
              <w:r w:rsidR="00415767">
                <w:rPr>
                  <w:color w:val="000000"/>
                  <w:sz w:val="22"/>
                  <w:szCs w:val="22"/>
                </w:rPr>
                <w:t xml:space="preserve"> </w:t>
              </w:r>
            </w:ins>
            <w:r w:rsidRPr="008E0FA8">
              <w:rPr>
                <w:color w:val="000000"/>
                <w:sz w:val="22"/>
                <w:szCs w:val="22"/>
              </w:rPr>
              <w:t xml:space="preserve">HTKH </w:t>
            </w:r>
            <w:ins w:id="274" w:author="TRUC NGUYEN" w:date="2023-01-10T15:36:00Z">
              <w:r w:rsidR="00415767">
                <w:rPr>
                  <w:color w:val="000000"/>
                  <w:sz w:val="22"/>
                  <w:szCs w:val="22"/>
                </w:rPr>
                <w:t xml:space="preserve">số </w:t>
              </w:r>
            </w:ins>
            <w:r w:rsidRPr="008E0FA8">
              <w:rPr>
                <w:color w:val="000000"/>
                <w:sz w:val="22"/>
                <w:szCs w:val="22"/>
              </w:rPr>
              <w:t>dư</w:t>
            </w:r>
            <w:del w:id="275" w:author="TRUC NGUYEN" w:date="2023-01-10T15:36:00Z">
              <w:r w:rsidRPr="008E0FA8" w:rsidDel="00415767">
                <w:rPr>
                  <w:color w:val="000000"/>
                  <w:sz w:val="22"/>
                  <w:szCs w:val="22"/>
                </w:rPr>
                <w:delText xml:space="preserve"> nợ</w:delText>
              </w:r>
            </w:del>
            <w:r w:rsidRPr="008E0FA8">
              <w:rPr>
                <w:color w:val="000000"/>
                <w:sz w:val="22"/>
                <w:szCs w:val="22"/>
              </w:rPr>
              <w:t xml:space="preserve"> </w:t>
            </w:r>
            <w:del w:id="276" w:author="TRUC NGUYEN [2]" w:date="2023-02-21T14:24:00Z">
              <w:r w:rsidRPr="008E0FA8" w:rsidDel="00F550B7">
                <w:rPr>
                  <w:color w:val="000000"/>
                  <w:sz w:val="22"/>
                  <w:szCs w:val="22"/>
                </w:rPr>
                <w:delText>RB</w:delText>
              </w:r>
            </w:del>
            <w:r w:rsidRPr="008E0FA8">
              <w:rPr>
                <w:color w:val="000000"/>
                <w:sz w:val="22"/>
                <w:szCs w:val="22"/>
              </w:rPr>
              <w:t xml:space="preserve"> BQ YTD</w:t>
            </w:r>
          </w:p>
        </w:tc>
        <w:tc>
          <w:tcPr>
            <w:tcW w:w="2016" w:type="pct"/>
            <w:tcBorders>
              <w:top w:val="single" w:sz="4" w:space="0" w:color="auto"/>
              <w:left w:val="nil"/>
              <w:bottom w:val="single" w:sz="4" w:space="0" w:color="auto"/>
              <w:right w:val="single" w:sz="4" w:space="0" w:color="auto"/>
            </w:tcBorders>
            <w:shd w:val="clear" w:color="auto" w:fill="auto"/>
            <w:hideMark/>
          </w:tcPr>
          <w:p w14:paraId="09CF38DE" w14:textId="27CADBC8" w:rsidR="00EA211A" w:rsidRPr="008E0FA8" w:rsidRDefault="00EA211A" w:rsidP="00EA211A">
            <w:pPr>
              <w:rPr>
                <w:color w:val="000000"/>
                <w:sz w:val="22"/>
                <w:szCs w:val="22"/>
              </w:rPr>
            </w:pPr>
            <w:r w:rsidRPr="008E0FA8">
              <w:rPr>
                <w:color w:val="000000"/>
                <w:sz w:val="22"/>
                <w:szCs w:val="22"/>
              </w:rPr>
              <w:t>So sánh số bình quân huy động vốn từ đầu năm đến tháng báo cáo của KHCN</w:t>
            </w:r>
            <w:r w:rsidR="00800506" w:rsidRPr="008E0FA8">
              <w:rPr>
                <w:color w:val="000000"/>
                <w:sz w:val="22"/>
                <w:szCs w:val="22"/>
              </w:rPr>
              <w:t xml:space="preserve"> (KHDN)</w:t>
            </w:r>
            <w:r w:rsidRPr="008E0FA8">
              <w:rPr>
                <w:color w:val="000000"/>
                <w:sz w:val="22"/>
                <w:szCs w:val="22"/>
              </w:rPr>
              <w:t xml:space="preserve"> với kế hoạch</w:t>
            </w:r>
          </w:p>
        </w:tc>
        <w:tc>
          <w:tcPr>
            <w:tcW w:w="1764" w:type="pct"/>
            <w:tcBorders>
              <w:top w:val="single" w:sz="4" w:space="0" w:color="auto"/>
              <w:left w:val="nil"/>
              <w:bottom w:val="single" w:sz="4" w:space="0" w:color="auto"/>
              <w:right w:val="single" w:sz="4" w:space="0" w:color="auto"/>
            </w:tcBorders>
            <w:shd w:val="clear" w:color="auto" w:fill="auto"/>
            <w:hideMark/>
          </w:tcPr>
          <w:p w14:paraId="431940BA" w14:textId="63543B28" w:rsidR="00EA211A" w:rsidRPr="008E0FA8" w:rsidRDefault="00EA211A" w:rsidP="00EA211A">
            <w:pPr>
              <w:rPr>
                <w:color w:val="000000"/>
                <w:sz w:val="22"/>
                <w:szCs w:val="22"/>
              </w:rPr>
            </w:pPr>
            <w:r w:rsidRPr="008E0FA8">
              <w:rPr>
                <w:color w:val="000000"/>
                <w:sz w:val="22"/>
                <w:szCs w:val="22"/>
              </w:rPr>
              <w:t>%HTKH = cột (</w:t>
            </w:r>
            <w:r w:rsidR="00901063" w:rsidRPr="008E0FA8">
              <w:rPr>
                <w:color w:val="000000"/>
                <w:sz w:val="22"/>
                <w:szCs w:val="22"/>
              </w:rPr>
              <w:t>6</w:t>
            </w:r>
            <w:r w:rsidRPr="008E0FA8">
              <w:rPr>
                <w:color w:val="000000"/>
                <w:sz w:val="22"/>
                <w:szCs w:val="22"/>
              </w:rPr>
              <w:t>)/số kế hoạch</w:t>
            </w:r>
          </w:p>
          <w:p w14:paraId="6DC55DFC" w14:textId="1CFAB652" w:rsidR="00EA211A" w:rsidRPr="008E0FA8" w:rsidRDefault="00EA211A" w:rsidP="00EA211A">
            <w:pPr>
              <w:rPr>
                <w:color w:val="000000"/>
                <w:sz w:val="22"/>
                <w:szCs w:val="22"/>
              </w:rPr>
            </w:pPr>
            <w:r w:rsidRPr="008E0FA8">
              <w:rPr>
                <w:color w:val="000000"/>
                <w:sz w:val="22"/>
                <w:szCs w:val="22"/>
              </w:rPr>
              <w:t>Trong đó: Số kế hoạch lấy từ file do phòng Kế hoạch upload</w:t>
            </w:r>
            <w:ins w:id="277" w:author="HUYNH THI NGOC TRAM" w:date="2022-09-18T22:03:00Z">
              <w:r w:rsidR="00D23037">
                <w:rPr>
                  <w:color w:val="000000"/>
                  <w:sz w:val="22"/>
                  <w:szCs w:val="22"/>
                </w:rPr>
                <w:t>, chỉ tiêu “</w:t>
              </w:r>
            </w:ins>
            <w:ins w:id="278" w:author="TRUC NGUYEN" w:date="2023-01-10T15:37:00Z">
              <w:r w:rsidR="00415767">
                <w:rPr>
                  <w:color w:val="000000"/>
                  <w:sz w:val="22"/>
                  <w:szCs w:val="22"/>
                </w:rPr>
                <w:t xml:space="preserve">Huy động vốn </w:t>
              </w:r>
            </w:ins>
            <w:ins w:id="279" w:author="HUYNH THI NGOC TRAM" w:date="2022-09-18T22:03:00Z">
              <w:r w:rsidR="00D23037" w:rsidRPr="00F550B7">
                <w:rPr>
                  <w:vanish/>
                  <w:color w:val="000000"/>
                  <w:sz w:val="22"/>
                  <w:szCs w:val="22"/>
                </w:rPr>
                <w:t xml:space="preserve">Dư nợ cho vay </w:t>
              </w:r>
              <w:r w:rsidR="00D23037" w:rsidRPr="00D23037">
                <w:rPr>
                  <w:color w:val="000000"/>
                  <w:sz w:val="22"/>
                  <w:szCs w:val="22"/>
                </w:rPr>
                <w:t>bình quân</w:t>
              </w:r>
              <w:r w:rsidR="00D23037">
                <w:rPr>
                  <w:color w:val="000000"/>
                  <w:sz w:val="22"/>
                  <w:szCs w:val="22"/>
                </w:rPr>
                <w:t>”</w:t>
              </w:r>
            </w:ins>
            <w:ins w:id="280" w:author="Nguyen Thi Thanh Truc" w:date="2023-05-05T09:29:00Z">
              <w:r w:rsidR="00085C3B">
                <w:rPr>
                  <w:color w:val="000000"/>
                  <w:sz w:val="22"/>
                  <w:szCs w:val="22"/>
                </w:rPr>
                <w:t>, cột “Số kế hoạch lũy kế”</w:t>
              </w:r>
            </w:ins>
          </w:p>
        </w:tc>
      </w:tr>
      <w:tr w:rsidR="00EA211A" w:rsidRPr="004C7E39" w14:paraId="4E718F50"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AAA9BD9" w14:textId="7B576CC2" w:rsidR="00EA211A" w:rsidRPr="008E0FA8" w:rsidRDefault="00EA211A" w:rsidP="00EA211A">
            <w:pPr>
              <w:rPr>
                <w:color w:val="000000"/>
                <w:sz w:val="22"/>
                <w:szCs w:val="22"/>
              </w:rPr>
            </w:pPr>
            <w:r w:rsidRPr="008E0FA8">
              <w:rPr>
                <w:color w:val="000000"/>
                <w:sz w:val="22"/>
                <w:szCs w:val="22"/>
              </w:rPr>
              <w:lastRenderedPageBreak/>
              <w:t>8</w:t>
            </w:r>
          </w:p>
        </w:tc>
        <w:tc>
          <w:tcPr>
            <w:tcW w:w="967" w:type="pct"/>
            <w:tcBorders>
              <w:top w:val="single" w:sz="4" w:space="0" w:color="auto"/>
              <w:left w:val="nil"/>
              <w:bottom w:val="single" w:sz="4" w:space="0" w:color="auto"/>
              <w:right w:val="single" w:sz="4" w:space="0" w:color="auto"/>
            </w:tcBorders>
            <w:shd w:val="clear" w:color="auto" w:fill="auto"/>
            <w:hideMark/>
          </w:tcPr>
          <w:p w14:paraId="0E29A19C" w14:textId="302BE82B" w:rsidR="00EA211A" w:rsidRPr="008E0FA8" w:rsidRDefault="00EA211A" w:rsidP="00EA211A">
            <w:pPr>
              <w:rPr>
                <w:color w:val="000000"/>
                <w:sz w:val="22"/>
                <w:szCs w:val="22"/>
              </w:rPr>
            </w:pPr>
            <w:r w:rsidRPr="008E0FA8">
              <w:rPr>
                <w:color w:val="000000"/>
                <w:sz w:val="22"/>
                <w:szCs w:val="22"/>
              </w:rPr>
              <w:t>% tăng số dư BQ YTD so BQ tháng trước</w:t>
            </w:r>
          </w:p>
        </w:tc>
        <w:tc>
          <w:tcPr>
            <w:tcW w:w="2016" w:type="pct"/>
            <w:tcBorders>
              <w:top w:val="single" w:sz="4" w:space="0" w:color="auto"/>
              <w:left w:val="nil"/>
              <w:bottom w:val="single" w:sz="4" w:space="0" w:color="auto"/>
              <w:right w:val="single" w:sz="4" w:space="0" w:color="auto"/>
            </w:tcBorders>
            <w:shd w:val="clear" w:color="auto" w:fill="auto"/>
            <w:hideMark/>
          </w:tcPr>
          <w:p w14:paraId="6E29A5FA" w14:textId="5CFF688E" w:rsidR="00EA211A" w:rsidRPr="008E0FA8" w:rsidRDefault="00EA211A" w:rsidP="00EA211A">
            <w:pPr>
              <w:rPr>
                <w:color w:val="000000"/>
                <w:sz w:val="22"/>
                <w:szCs w:val="22"/>
              </w:rPr>
            </w:pPr>
            <w:r w:rsidRPr="008E0FA8">
              <w:rPr>
                <w:color w:val="000000"/>
                <w:sz w:val="22"/>
                <w:szCs w:val="22"/>
              </w:rPr>
              <w:t>So sánh tăng trưởng số bình quân từ đầu năm đến tháng báo cáo so với bình quân từ đầu năm đến tháng liền kề của KHCN</w:t>
            </w:r>
            <w:r w:rsidR="00800506" w:rsidRPr="008E0FA8">
              <w:rPr>
                <w:color w:val="000000"/>
                <w:sz w:val="22"/>
                <w:szCs w:val="22"/>
              </w:rPr>
              <w:t xml:space="preserve"> (KHDN)</w:t>
            </w:r>
          </w:p>
        </w:tc>
        <w:tc>
          <w:tcPr>
            <w:tcW w:w="1764" w:type="pct"/>
            <w:tcBorders>
              <w:top w:val="single" w:sz="4" w:space="0" w:color="auto"/>
              <w:left w:val="nil"/>
              <w:bottom w:val="single" w:sz="4" w:space="0" w:color="auto"/>
              <w:right w:val="single" w:sz="4" w:space="0" w:color="auto"/>
            </w:tcBorders>
            <w:shd w:val="clear" w:color="auto" w:fill="auto"/>
            <w:hideMark/>
          </w:tcPr>
          <w:p w14:paraId="368FD271" w14:textId="3324EC67" w:rsidR="00EA211A" w:rsidRPr="008E0FA8" w:rsidRDefault="00EA211A" w:rsidP="00EA211A">
            <w:pPr>
              <w:rPr>
                <w:color w:val="000000"/>
                <w:sz w:val="22"/>
                <w:szCs w:val="22"/>
              </w:rPr>
            </w:pPr>
            <w:r w:rsidRPr="008E0FA8">
              <w:rPr>
                <w:color w:val="000000"/>
                <w:sz w:val="22"/>
                <w:szCs w:val="22"/>
              </w:rPr>
              <w:t>% tăng = cột (</w:t>
            </w:r>
            <w:r w:rsidR="00901063" w:rsidRPr="008E0FA8">
              <w:rPr>
                <w:color w:val="000000"/>
                <w:sz w:val="22"/>
                <w:szCs w:val="22"/>
              </w:rPr>
              <w:t>6</w:t>
            </w:r>
            <w:r w:rsidRPr="008E0FA8">
              <w:rPr>
                <w:color w:val="000000"/>
                <w:sz w:val="22"/>
                <w:szCs w:val="22"/>
              </w:rPr>
              <w:t xml:space="preserve">)/ BQ YTD tháng trước – 1 </w:t>
            </w:r>
          </w:p>
          <w:p w14:paraId="4ED14C86" w14:textId="4689064D" w:rsidR="00EA211A" w:rsidRPr="008E0FA8" w:rsidRDefault="00EA211A" w:rsidP="00EA211A">
            <w:pPr>
              <w:rPr>
                <w:color w:val="000000"/>
                <w:sz w:val="22"/>
                <w:szCs w:val="22"/>
              </w:rPr>
            </w:pPr>
            <w:r w:rsidRPr="008E0FA8">
              <w:rPr>
                <w:color w:val="000000"/>
                <w:sz w:val="22"/>
                <w:szCs w:val="22"/>
              </w:rPr>
              <w:t>Trong đó: cách lấy BQ YTD tháng trước như cột (5) nhưng khác khoảng thời gian</w:t>
            </w:r>
          </w:p>
        </w:tc>
      </w:tr>
      <w:tr w:rsidR="00EA211A" w:rsidRPr="004C7E39" w14:paraId="51700209"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7593D9B5" w14:textId="788AA9C9" w:rsidR="00EA211A" w:rsidRPr="008E0FA8" w:rsidRDefault="00EA211A" w:rsidP="00EA211A">
            <w:pPr>
              <w:rPr>
                <w:color w:val="000000"/>
                <w:sz w:val="22"/>
                <w:szCs w:val="22"/>
              </w:rPr>
            </w:pPr>
            <w:r w:rsidRPr="008E0FA8">
              <w:rPr>
                <w:color w:val="000000"/>
                <w:sz w:val="22"/>
                <w:szCs w:val="22"/>
              </w:rPr>
              <w:t>9</w:t>
            </w:r>
          </w:p>
        </w:tc>
        <w:tc>
          <w:tcPr>
            <w:tcW w:w="967" w:type="pct"/>
            <w:tcBorders>
              <w:top w:val="single" w:sz="4" w:space="0" w:color="auto"/>
              <w:left w:val="nil"/>
              <w:bottom w:val="single" w:sz="4" w:space="0" w:color="auto"/>
              <w:right w:val="single" w:sz="4" w:space="0" w:color="auto"/>
            </w:tcBorders>
            <w:shd w:val="clear" w:color="auto" w:fill="auto"/>
            <w:hideMark/>
          </w:tcPr>
          <w:p w14:paraId="4413F94D" w14:textId="398F47B4" w:rsidR="00EA211A" w:rsidRPr="008E0FA8" w:rsidRDefault="00EA211A" w:rsidP="00EA211A">
            <w:pPr>
              <w:rPr>
                <w:color w:val="000000"/>
                <w:sz w:val="22"/>
                <w:szCs w:val="22"/>
              </w:rPr>
            </w:pPr>
            <w:r w:rsidRPr="008E0FA8">
              <w:rPr>
                <w:color w:val="000000"/>
                <w:sz w:val="22"/>
                <w:szCs w:val="22"/>
              </w:rPr>
              <w:t>Tỷ lệ CASA</w:t>
            </w:r>
          </w:p>
        </w:tc>
        <w:tc>
          <w:tcPr>
            <w:tcW w:w="2016" w:type="pct"/>
            <w:tcBorders>
              <w:top w:val="single" w:sz="4" w:space="0" w:color="auto"/>
              <w:left w:val="nil"/>
              <w:bottom w:val="single" w:sz="4" w:space="0" w:color="auto"/>
              <w:right w:val="single" w:sz="4" w:space="0" w:color="auto"/>
            </w:tcBorders>
            <w:shd w:val="clear" w:color="auto" w:fill="auto"/>
            <w:hideMark/>
          </w:tcPr>
          <w:p w14:paraId="7EE265D5" w14:textId="760D2535" w:rsidR="00EA211A" w:rsidRPr="008E0FA8" w:rsidRDefault="00EA211A" w:rsidP="00EA211A">
            <w:pPr>
              <w:pStyle w:val="ListParagraph"/>
              <w:numPr>
                <w:ilvl w:val="0"/>
                <w:numId w:val="35"/>
              </w:numPr>
              <w:ind w:left="347"/>
              <w:rPr>
                <w:rFonts w:ascii="Times New Roman" w:hAnsi="Times New Roman"/>
                <w:color w:val="000000"/>
              </w:rPr>
            </w:pPr>
            <w:r w:rsidRPr="008E0FA8">
              <w:rPr>
                <w:rFonts w:ascii="Times New Roman" w:hAnsi="Times New Roman"/>
                <w:color w:val="000000"/>
              </w:rPr>
              <w:t>Tỷ lệ CASA = bình quân CASA của KHCN</w:t>
            </w:r>
            <w:r w:rsidR="00800506" w:rsidRPr="008E0FA8">
              <w:rPr>
                <w:rFonts w:ascii="Times New Roman" w:hAnsi="Times New Roman"/>
                <w:color w:val="000000"/>
              </w:rPr>
              <w:t xml:space="preserve"> (KHDN)</w:t>
            </w:r>
            <w:r w:rsidRPr="008E0FA8">
              <w:rPr>
                <w:rFonts w:ascii="Times New Roman" w:hAnsi="Times New Roman"/>
                <w:color w:val="000000"/>
              </w:rPr>
              <w:t xml:space="preserve"> tính từ đầu năm đến tháng báo cáo / huy động BQ KHCN</w:t>
            </w:r>
            <w:r w:rsidR="00800506" w:rsidRPr="008E0FA8">
              <w:rPr>
                <w:rFonts w:ascii="Times New Roman" w:hAnsi="Times New Roman"/>
                <w:color w:val="000000"/>
              </w:rPr>
              <w:t xml:space="preserve"> (KHDN)</w:t>
            </w:r>
            <w:r w:rsidRPr="008E0FA8">
              <w:rPr>
                <w:rFonts w:ascii="Times New Roman" w:hAnsi="Times New Roman"/>
                <w:color w:val="000000"/>
              </w:rPr>
              <w:t xml:space="preserve"> từ đầu năm đến tháng báo cáo</w:t>
            </w:r>
          </w:p>
          <w:p w14:paraId="7B244F81" w14:textId="08206D19" w:rsidR="00EA211A" w:rsidRPr="008E0FA8" w:rsidRDefault="00EA211A" w:rsidP="00EA211A">
            <w:pPr>
              <w:pStyle w:val="ListParagraph"/>
              <w:numPr>
                <w:ilvl w:val="0"/>
                <w:numId w:val="35"/>
              </w:numPr>
              <w:ind w:left="347"/>
              <w:rPr>
                <w:rFonts w:ascii="Times New Roman" w:hAnsi="Times New Roman"/>
              </w:rPr>
            </w:pPr>
            <w:r w:rsidRPr="008E0FA8">
              <w:rPr>
                <w:rFonts w:ascii="Times New Roman" w:hAnsi="Times New Roman"/>
                <w:color w:val="000000"/>
              </w:rPr>
              <w:t xml:space="preserve">Ví dụ: </w:t>
            </w:r>
            <w:r w:rsidRPr="008E0FA8">
              <w:rPr>
                <w:rFonts w:ascii="Times New Roman" w:hAnsi="Times New Roman"/>
              </w:rPr>
              <w:t>tháng báo cáo là 12/2020 thì số bình quân được tính như sau:</w:t>
            </w:r>
          </w:p>
          <w:p w14:paraId="3388BDF4" w14:textId="56F3E6FE" w:rsidR="00EA211A" w:rsidRPr="008E0FA8" w:rsidRDefault="00EA211A" w:rsidP="00EA211A">
            <w:pPr>
              <w:pStyle w:val="ListParagraph"/>
              <w:ind w:left="347"/>
              <w:rPr>
                <w:rFonts w:ascii="Times New Roman" w:hAnsi="Times New Roman"/>
              </w:rPr>
            </w:pPr>
            <w:r w:rsidRPr="008E0FA8">
              <w:rPr>
                <w:rFonts w:ascii="Times New Roman" w:hAnsi="Times New Roman"/>
                <w:color w:val="000000"/>
              </w:rPr>
              <w:t xml:space="preserve">CASA BQ YTD RB= </w:t>
            </w:r>
            <w:r w:rsidRPr="008E0FA8">
              <w:rPr>
                <w:rFonts w:ascii="Times New Roman" w:hAnsi="Times New Roman"/>
              </w:rPr>
              <w:t>(tổng CASA RB từ ngày 1/1/2020 đến 31/12/2020) /365</w:t>
            </w:r>
          </w:p>
          <w:p w14:paraId="4D4FE540" w14:textId="7EEC9BEC" w:rsidR="00EA211A" w:rsidRPr="008E0FA8" w:rsidRDefault="00EA211A" w:rsidP="00EA211A">
            <w:pPr>
              <w:pStyle w:val="ListParagraph"/>
              <w:ind w:left="347"/>
              <w:rPr>
                <w:rFonts w:ascii="Times New Roman" w:hAnsi="Times New Roman"/>
                <w:color w:val="000000"/>
              </w:rPr>
            </w:pPr>
            <w:r w:rsidRPr="008E0FA8">
              <w:rPr>
                <w:rFonts w:ascii="Times New Roman" w:hAnsi="Times New Roman"/>
                <w:color w:val="000000"/>
              </w:rPr>
              <w:t xml:space="preserve">Huy động BQ YTD RB= </w:t>
            </w:r>
            <w:r w:rsidRPr="008E0FA8">
              <w:rPr>
                <w:rFonts w:ascii="Times New Roman" w:hAnsi="Times New Roman"/>
              </w:rPr>
              <w:t>(tổng Huy động RB từ ngày 1/1/2020 đến 31/12/2020) /365</w:t>
            </w:r>
          </w:p>
        </w:tc>
        <w:tc>
          <w:tcPr>
            <w:tcW w:w="1764" w:type="pct"/>
            <w:tcBorders>
              <w:top w:val="single" w:sz="4" w:space="0" w:color="auto"/>
              <w:left w:val="nil"/>
              <w:bottom w:val="single" w:sz="4" w:space="0" w:color="auto"/>
              <w:right w:val="single" w:sz="4" w:space="0" w:color="auto"/>
            </w:tcBorders>
            <w:shd w:val="clear" w:color="auto" w:fill="auto"/>
            <w:hideMark/>
          </w:tcPr>
          <w:p w14:paraId="31C920D9" w14:textId="177EB7E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Cách lấy CASA BQ YTD: lấy cột “CUST_TYPE”, “CURBAL_VN” trong file “HDV_CHITIET_KKH”</w:t>
            </w:r>
          </w:p>
          <w:p w14:paraId="0EA21D8C" w14:textId="019DCE5A" w:rsidR="00EA211A" w:rsidRPr="008E0FA8" w:rsidRDefault="00EA211A" w:rsidP="00EA211A">
            <w:pPr>
              <w:pStyle w:val="ListParagraph"/>
              <w:numPr>
                <w:ilvl w:val="0"/>
                <w:numId w:val="13"/>
              </w:numPr>
              <w:ind w:left="707"/>
              <w:rPr>
                <w:rFonts w:ascii="Times New Roman" w:hAnsi="Times New Roman"/>
                <w:color w:val="000000"/>
              </w:rPr>
            </w:pPr>
            <w:r w:rsidRPr="008E0FA8">
              <w:rPr>
                <w:rFonts w:ascii="Times New Roman" w:hAnsi="Times New Roman"/>
                <w:color w:val="000000"/>
              </w:rPr>
              <w:t>Bước 1: lọc côt “CUST_TYPE” = “KHCN”</w:t>
            </w:r>
            <w:ins w:id="281" w:author="HUYNH THI NGOC TRAM" w:date="2022-08-22T17:53:00Z">
              <w:r w:rsidRPr="008E0FA8">
                <w:rPr>
                  <w:rFonts w:ascii="Times New Roman" w:hAnsi="Times New Roman"/>
                  <w:color w:val="000000"/>
                </w:rPr>
                <w:t xml:space="preserve"> (“KHDN”)</w:t>
              </w:r>
            </w:ins>
          </w:p>
          <w:p w14:paraId="51C33304" w14:textId="3BB7B6C2" w:rsidR="00EA211A" w:rsidRPr="008E0FA8" w:rsidRDefault="00EA211A" w:rsidP="00EA211A">
            <w:pPr>
              <w:pStyle w:val="ListParagraph"/>
              <w:numPr>
                <w:ilvl w:val="0"/>
                <w:numId w:val="13"/>
              </w:numPr>
              <w:ind w:left="707"/>
              <w:rPr>
                <w:rFonts w:ascii="Times New Roman" w:hAnsi="Times New Roman"/>
                <w:color w:val="000000"/>
              </w:rPr>
            </w:pPr>
            <w:r w:rsidRPr="008E0FA8">
              <w:rPr>
                <w:rFonts w:ascii="Times New Roman" w:hAnsi="Times New Roman"/>
                <w:color w:val="000000"/>
              </w:rPr>
              <w:t>Bước 2: CASA = SUM(“CURBAL_VN”)</w:t>
            </w:r>
          </w:p>
          <w:p w14:paraId="11EB0BF8" w14:textId="5F060137" w:rsidR="00EA211A" w:rsidRPr="008E0FA8" w:rsidRDefault="00EA211A" w:rsidP="00EA211A">
            <w:pPr>
              <w:pStyle w:val="ListParagraph"/>
              <w:numPr>
                <w:ilvl w:val="0"/>
                <w:numId w:val="13"/>
              </w:numPr>
              <w:ind w:left="707"/>
              <w:rPr>
                <w:rFonts w:ascii="Times New Roman" w:hAnsi="Times New Roman"/>
                <w:color w:val="000000"/>
              </w:rPr>
            </w:pPr>
            <w:r w:rsidRPr="008E0FA8">
              <w:rPr>
                <w:rFonts w:ascii="Times New Roman" w:hAnsi="Times New Roman"/>
                <w:color w:val="000000"/>
              </w:rPr>
              <w:t>Bước 3: CASA BQ YTD = SUM(CASA từ đầu năm đến tháng báo cáo)/ số ngày từ đầu năm đến tháng báo cáo</w:t>
            </w:r>
          </w:p>
          <w:p w14:paraId="227D37C8" w14:textId="04699079" w:rsidR="00EA211A" w:rsidRPr="008E0FA8" w:rsidRDefault="00EA211A" w:rsidP="00EA211A">
            <w:pPr>
              <w:pStyle w:val="ListParagraph"/>
              <w:numPr>
                <w:ilvl w:val="0"/>
                <w:numId w:val="2"/>
              </w:numPr>
              <w:ind w:left="347"/>
              <w:rPr>
                <w:rFonts w:ascii="Times New Roman" w:hAnsi="Times New Roman"/>
                <w:color w:val="000000"/>
              </w:rPr>
            </w:pPr>
            <w:r w:rsidRPr="008E0FA8">
              <w:rPr>
                <w:rFonts w:ascii="Times New Roman" w:hAnsi="Times New Roman"/>
                <w:color w:val="000000"/>
              </w:rPr>
              <w:t>Cách lấy huy động BQ YTD: Lấy cột “CURBAL_VN” trong các file “HDV_CHITIET_CKH”, “HDV_CHITIET_KKH”</w:t>
            </w:r>
          </w:p>
          <w:p w14:paraId="74C50657" w14:textId="6EFF6B31" w:rsidR="00EA211A" w:rsidRPr="008E0FA8" w:rsidRDefault="00EA211A" w:rsidP="00EA211A">
            <w:pPr>
              <w:pStyle w:val="ListParagraph"/>
              <w:numPr>
                <w:ilvl w:val="0"/>
                <w:numId w:val="14"/>
              </w:numPr>
              <w:rPr>
                <w:rFonts w:ascii="Times New Roman" w:hAnsi="Times New Roman"/>
                <w:color w:val="000000"/>
              </w:rPr>
            </w:pPr>
            <w:r w:rsidRPr="008E0FA8">
              <w:rPr>
                <w:rFonts w:ascii="Times New Roman" w:hAnsi="Times New Roman"/>
                <w:color w:val="000000"/>
              </w:rPr>
              <w:t>Bước 1: lọc côt “CUST_TYPE” = “KHCN”</w:t>
            </w:r>
            <w:ins w:id="282" w:author="HUYNH THI NGOC TRAM" w:date="2022-08-22T17:53:00Z">
              <w:r w:rsidRPr="008E0FA8">
                <w:rPr>
                  <w:rFonts w:ascii="Times New Roman" w:hAnsi="Times New Roman"/>
                  <w:color w:val="000000"/>
                </w:rPr>
                <w:t xml:space="preserve"> (“KHDN”)</w:t>
              </w:r>
            </w:ins>
          </w:p>
          <w:p w14:paraId="4AF7F137" w14:textId="02B8FFA8" w:rsidR="00EA211A" w:rsidRPr="008E0FA8" w:rsidRDefault="00EA211A" w:rsidP="00EA211A">
            <w:pPr>
              <w:pStyle w:val="ListParagraph"/>
              <w:numPr>
                <w:ilvl w:val="0"/>
                <w:numId w:val="14"/>
              </w:numPr>
              <w:rPr>
                <w:rFonts w:ascii="Times New Roman" w:hAnsi="Times New Roman"/>
                <w:color w:val="000000"/>
              </w:rPr>
            </w:pPr>
            <w:r w:rsidRPr="008E0FA8">
              <w:rPr>
                <w:rFonts w:ascii="Times New Roman" w:hAnsi="Times New Roman"/>
                <w:color w:val="000000"/>
              </w:rPr>
              <w:t>Bước 2: Huy động = SUM(“CURBAL_VN”)</w:t>
            </w:r>
          </w:p>
          <w:p w14:paraId="0E349438" w14:textId="5F53777A" w:rsidR="00EA211A" w:rsidRPr="008E0FA8" w:rsidRDefault="00EA211A" w:rsidP="00EA211A">
            <w:pPr>
              <w:pStyle w:val="ListParagraph"/>
              <w:numPr>
                <w:ilvl w:val="0"/>
                <w:numId w:val="14"/>
              </w:numPr>
              <w:rPr>
                <w:rFonts w:ascii="Times New Roman" w:hAnsi="Times New Roman"/>
                <w:color w:val="000000"/>
              </w:rPr>
            </w:pPr>
            <w:r w:rsidRPr="008E0FA8">
              <w:rPr>
                <w:rFonts w:ascii="Times New Roman" w:hAnsi="Times New Roman"/>
                <w:color w:val="000000"/>
              </w:rPr>
              <w:t>Bước 3: Huy động BQ YTD = SUM(HUY DONG từ đầu năm đến tháng báo cáo)/ số ngày từ đầu năm đến tháng báo cáo</w:t>
            </w:r>
          </w:p>
          <w:p w14:paraId="61780D52" w14:textId="3D489277" w:rsidR="00EA211A" w:rsidRPr="008E0FA8" w:rsidRDefault="00EA211A" w:rsidP="00EA211A">
            <w:pPr>
              <w:rPr>
                <w:color w:val="000000"/>
                <w:sz w:val="22"/>
                <w:szCs w:val="22"/>
              </w:rPr>
            </w:pPr>
            <w:r w:rsidRPr="008E0FA8">
              <w:rPr>
                <w:color w:val="000000"/>
                <w:sz w:val="22"/>
                <w:szCs w:val="22"/>
              </w:rPr>
              <w:t>Tỷ lệ CASA = CASA BQ YTD / Huy động BQ YTD</w:t>
            </w:r>
          </w:p>
          <w:p w14:paraId="0D1A9FC5" w14:textId="657417FD" w:rsidR="00EA211A" w:rsidRPr="008E0FA8" w:rsidRDefault="00EA211A" w:rsidP="00EA211A">
            <w:pPr>
              <w:rPr>
                <w:color w:val="000000"/>
                <w:sz w:val="22"/>
                <w:szCs w:val="22"/>
              </w:rPr>
            </w:pPr>
          </w:p>
        </w:tc>
      </w:tr>
    </w:tbl>
    <w:p w14:paraId="28B1E0B8" w14:textId="047FBEB8" w:rsidR="00FB3007" w:rsidRPr="004C7E39" w:rsidRDefault="00FB3007" w:rsidP="00FB3007">
      <w:pPr>
        <w:pStyle w:val="ListParagraph"/>
        <w:numPr>
          <w:ilvl w:val="0"/>
          <w:numId w:val="2"/>
        </w:numPr>
        <w:spacing w:after="120" w:line="264" w:lineRule="auto"/>
        <w:rPr>
          <w:rFonts w:ascii="Times New Roman" w:hAnsi="Times New Roman"/>
        </w:rPr>
      </w:pPr>
      <w:r w:rsidRPr="004C7E39">
        <w:rPr>
          <w:rFonts w:ascii="Times New Roman" w:hAnsi="Times New Roman"/>
        </w:rPr>
        <w:t>Mapping báo cáo 3. Dư nợ Top KH:</w:t>
      </w:r>
    </w:p>
    <w:tbl>
      <w:tblPr>
        <w:tblW w:w="5000" w:type="pct"/>
        <w:tblLook w:val="04A0" w:firstRow="1" w:lastRow="0" w:firstColumn="1" w:lastColumn="0" w:noHBand="0" w:noVBand="1"/>
      </w:tblPr>
      <w:tblGrid>
        <w:gridCol w:w="726"/>
        <w:gridCol w:w="2589"/>
        <w:gridCol w:w="5788"/>
        <w:gridCol w:w="5251"/>
      </w:tblGrid>
      <w:tr w:rsidR="00FB3007" w:rsidRPr="008E0FA8" w14:paraId="772CA5F3" w14:textId="77777777" w:rsidTr="00FB3A86">
        <w:trPr>
          <w:trHeight w:val="268"/>
          <w:tblHeader/>
        </w:trPr>
        <w:tc>
          <w:tcPr>
            <w:tcW w:w="253" w:type="pct"/>
            <w:tcBorders>
              <w:top w:val="single" w:sz="8" w:space="0" w:color="auto"/>
              <w:left w:val="single" w:sz="8" w:space="0" w:color="auto"/>
              <w:bottom w:val="single" w:sz="8" w:space="0" w:color="auto"/>
              <w:right w:val="nil"/>
            </w:tcBorders>
            <w:shd w:val="clear" w:color="000000" w:fill="002060"/>
            <w:hideMark/>
          </w:tcPr>
          <w:p w14:paraId="4B06CE2E" w14:textId="77777777" w:rsidR="00FB3007" w:rsidRPr="008E0FA8" w:rsidRDefault="00FB3007" w:rsidP="00960E72">
            <w:pPr>
              <w:jc w:val="center"/>
              <w:rPr>
                <w:b/>
                <w:bCs/>
                <w:color w:val="FFFFFF"/>
                <w:sz w:val="22"/>
                <w:szCs w:val="22"/>
              </w:rPr>
            </w:pPr>
            <w:r w:rsidRPr="008E0FA8">
              <w:rPr>
                <w:b/>
                <w:bCs/>
                <w:color w:val="FFFFFF" w:themeColor="background1"/>
                <w:sz w:val="22"/>
                <w:szCs w:val="22"/>
              </w:rPr>
              <w:t>STT</w:t>
            </w:r>
          </w:p>
        </w:tc>
        <w:tc>
          <w:tcPr>
            <w:tcW w:w="902" w:type="pct"/>
            <w:tcBorders>
              <w:top w:val="single" w:sz="4" w:space="0" w:color="auto"/>
              <w:left w:val="single" w:sz="4" w:space="0" w:color="auto"/>
              <w:bottom w:val="single" w:sz="4" w:space="0" w:color="auto"/>
              <w:right w:val="single" w:sz="4" w:space="0" w:color="auto"/>
            </w:tcBorders>
            <w:shd w:val="clear" w:color="000000" w:fill="002060"/>
            <w:hideMark/>
          </w:tcPr>
          <w:p w14:paraId="5F20A4A8" w14:textId="77777777" w:rsidR="00FB3007" w:rsidRPr="008E0FA8" w:rsidRDefault="00FB3007" w:rsidP="00960E72">
            <w:pPr>
              <w:jc w:val="center"/>
              <w:rPr>
                <w:b/>
                <w:bCs/>
                <w:color w:val="FFFFFF"/>
                <w:sz w:val="22"/>
                <w:szCs w:val="22"/>
              </w:rPr>
            </w:pPr>
            <w:r w:rsidRPr="008E0FA8">
              <w:rPr>
                <w:b/>
                <w:bCs/>
                <w:color w:val="FFFFFF" w:themeColor="background1"/>
                <w:sz w:val="22"/>
                <w:szCs w:val="22"/>
              </w:rPr>
              <w:t>Nội dung</w:t>
            </w:r>
          </w:p>
        </w:tc>
        <w:tc>
          <w:tcPr>
            <w:tcW w:w="2016" w:type="pct"/>
            <w:tcBorders>
              <w:top w:val="single" w:sz="8" w:space="0" w:color="auto"/>
              <w:left w:val="nil"/>
              <w:bottom w:val="single" w:sz="8" w:space="0" w:color="auto"/>
              <w:right w:val="single" w:sz="8" w:space="0" w:color="auto"/>
            </w:tcBorders>
            <w:shd w:val="clear" w:color="000000" w:fill="002060"/>
            <w:noWrap/>
            <w:hideMark/>
          </w:tcPr>
          <w:p w14:paraId="0259BB18" w14:textId="77777777" w:rsidR="00FB3007" w:rsidRPr="008E0FA8" w:rsidRDefault="00FB3007" w:rsidP="00960E72">
            <w:pPr>
              <w:jc w:val="center"/>
              <w:rPr>
                <w:b/>
                <w:bCs/>
                <w:color w:val="FFFFFF"/>
                <w:sz w:val="22"/>
                <w:szCs w:val="22"/>
              </w:rPr>
            </w:pPr>
            <w:r w:rsidRPr="008E0FA8">
              <w:rPr>
                <w:b/>
                <w:bCs/>
                <w:color w:val="FFFFFF" w:themeColor="background1"/>
                <w:sz w:val="22"/>
                <w:szCs w:val="22"/>
              </w:rPr>
              <w:t>Mô tả nghiệp vụ</w:t>
            </w:r>
          </w:p>
        </w:tc>
        <w:tc>
          <w:tcPr>
            <w:tcW w:w="1829" w:type="pct"/>
            <w:tcBorders>
              <w:top w:val="single" w:sz="8" w:space="0" w:color="auto"/>
              <w:left w:val="nil"/>
              <w:bottom w:val="single" w:sz="8" w:space="0" w:color="auto"/>
              <w:right w:val="single" w:sz="8" w:space="0" w:color="auto"/>
            </w:tcBorders>
            <w:shd w:val="clear" w:color="000000" w:fill="002060"/>
            <w:noWrap/>
            <w:hideMark/>
          </w:tcPr>
          <w:p w14:paraId="476B3713" w14:textId="77777777" w:rsidR="00FB3007" w:rsidRPr="008E0FA8" w:rsidRDefault="00FB3007" w:rsidP="00960E72">
            <w:pPr>
              <w:jc w:val="center"/>
              <w:rPr>
                <w:b/>
                <w:bCs/>
                <w:color w:val="FFFFFF"/>
                <w:sz w:val="22"/>
                <w:szCs w:val="22"/>
              </w:rPr>
            </w:pPr>
            <w:r w:rsidRPr="008E0FA8">
              <w:rPr>
                <w:b/>
                <w:bCs/>
                <w:color w:val="FFFFFF" w:themeColor="background1"/>
                <w:sz w:val="22"/>
                <w:szCs w:val="22"/>
              </w:rPr>
              <w:t>Cách trích dữ liệu</w:t>
            </w:r>
          </w:p>
        </w:tc>
      </w:tr>
      <w:tr w:rsidR="00097DD7" w:rsidRPr="008E0FA8" w14:paraId="0FB81E05" w14:textId="77777777" w:rsidTr="0074280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8F2484A" w14:textId="77777777" w:rsidR="00097DD7" w:rsidRPr="008E0FA8" w:rsidRDefault="00097DD7" w:rsidP="00097DD7">
            <w:pPr>
              <w:rPr>
                <w:color w:val="000000"/>
                <w:sz w:val="22"/>
                <w:szCs w:val="22"/>
              </w:rPr>
            </w:pPr>
            <w:r w:rsidRPr="008E0FA8">
              <w:rPr>
                <w:color w:val="000000"/>
                <w:sz w:val="22"/>
                <w:szCs w:val="22"/>
              </w:rPr>
              <w:t>1</w:t>
            </w:r>
          </w:p>
        </w:tc>
        <w:tc>
          <w:tcPr>
            <w:tcW w:w="902" w:type="pct"/>
            <w:tcBorders>
              <w:top w:val="single" w:sz="4" w:space="0" w:color="auto"/>
              <w:left w:val="nil"/>
              <w:bottom w:val="single" w:sz="4" w:space="0" w:color="auto"/>
              <w:right w:val="single" w:sz="4" w:space="0" w:color="auto"/>
            </w:tcBorders>
            <w:shd w:val="clear" w:color="auto" w:fill="auto"/>
            <w:hideMark/>
          </w:tcPr>
          <w:p w14:paraId="41CC1E31" w14:textId="4FBC1221" w:rsidR="00097DD7" w:rsidRPr="008E0FA8" w:rsidRDefault="00097DD7" w:rsidP="00097DD7">
            <w:pPr>
              <w:rPr>
                <w:color w:val="000000"/>
                <w:sz w:val="22"/>
                <w:szCs w:val="22"/>
              </w:rPr>
            </w:pPr>
            <w:r w:rsidRPr="008E0FA8">
              <w:rPr>
                <w:color w:val="000000"/>
                <w:sz w:val="22"/>
                <w:szCs w:val="22"/>
              </w:rPr>
              <w:t>Đơn vị</w:t>
            </w:r>
          </w:p>
        </w:tc>
        <w:tc>
          <w:tcPr>
            <w:tcW w:w="2016" w:type="pct"/>
            <w:tcBorders>
              <w:top w:val="single" w:sz="4" w:space="0" w:color="auto"/>
              <w:left w:val="nil"/>
              <w:bottom w:val="single" w:sz="4" w:space="0" w:color="auto"/>
              <w:right w:val="single" w:sz="4" w:space="0" w:color="auto"/>
            </w:tcBorders>
            <w:shd w:val="clear" w:color="auto" w:fill="auto"/>
            <w:hideMark/>
          </w:tcPr>
          <w:p w14:paraId="4EAF1970" w14:textId="695C8184" w:rsidR="00097DD7" w:rsidRPr="008E0FA8" w:rsidRDefault="00097DD7" w:rsidP="00097DD7">
            <w:pPr>
              <w:rPr>
                <w:color w:val="000000"/>
                <w:sz w:val="22"/>
                <w:szCs w:val="22"/>
              </w:rPr>
            </w:pPr>
            <w:r w:rsidRPr="008E0FA8">
              <w:rPr>
                <w:color w:val="000000"/>
                <w:sz w:val="22"/>
                <w:szCs w:val="22"/>
              </w:rPr>
              <w:t>Mã đơn vị khách hàng vay</w:t>
            </w:r>
          </w:p>
        </w:tc>
        <w:tc>
          <w:tcPr>
            <w:tcW w:w="1829" w:type="pct"/>
            <w:tcBorders>
              <w:top w:val="single" w:sz="4" w:space="0" w:color="auto"/>
              <w:left w:val="nil"/>
              <w:bottom w:val="single" w:sz="4" w:space="0" w:color="auto"/>
              <w:right w:val="single" w:sz="4" w:space="0" w:color="auto"/>
            </w:tcBorders>
            <w:shd w:val="clear" w:color="auto" w:fill="auto"/>
            <w:hideMark/>
          </w:tcPr>
          <w:p w14:paraId="049EC96A" w14:textId="77777777" w:rsidR="00097DD7" w:rsidRPr="008E0FA8" w:rsidRDefault="00097DD7" w:rsidP="00097DD7">
            <w:pPr>
              <w:pStyle w:val="ListParagraph"/>
              <w:numPr>
                <w:ilvl w:val="0"/>
                <w:numId w:val="2"/>
              </w:numPr>
              <w:ind w:left="324"/>
              <w:rPr>
                <w:rFonts w:ascii="Times New Roman" w:hAnsi="Times New Roman"/>
                <w:color w:val="000000"/>
              </w:rPr>
            </w:pPr>
            <w:r w:rsidRPr="008E0FA8">
              <w:rPr>
                <w:rFonts w:ascii="Times New Roman" w:hAnsi="Times New Roman"/>
                <w:color w:val="000000"/>
              </w:rPr>
              <w:t xml:space="preserve">Đối với vay thường: lấy cột “BRCD” trong file </w:t>
            </w:r>
            <w:r w:rsidRPr="008E0FA8">
              <w:rPr>
                <w:rFonts w:ascii="Times New Roman" w:hAnsi="Times New Roman"/>
                <w:color w:val="000000"/>
              </w:rPr>
              <w:lastRenderedPageBreak/>
              <w:t>“CRM32”</w:t>
            </w:r>
          </w:p>
          <w:p w14:paraId="5AA18986" w14:textId="77777777" w:rsidR="00097DD7" w:rsidRPr="008E0FA8" w:rsidRDefault="00097DD7" w:rsidP="00097DD7">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“SOL_ID” trong file “DN_THE_CA_NHAN_DOANH_NGHIEP”</w:t>
            </w:r>
          </w:p>
          <w:p w14:paraId="0225C55B" w14:textId="77777777" w:rsidR="00097DD7" w:rsidRPr="008E0FA8" w:rsidRDefault="00097DD7" w:rsidP="00097DD7">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chiết khấu: lấy cột “SOL_ID” trong file “TF_CRM”</w:t>
            </w:r>
          </w:p>
          <w:p w14:paraId="2E6FBD26" w14:textId="617C9CF8" w:rsidR="00097DD7" w:rsidRPr="008E0FA8" w:rsidRDefault="00097DD7" w:rsidP="00097DD7">
            <w:pPr>
              <w:rPr>
                <w:color w:val="000000"/>
                <w:sz w:val="22"/>
                <w:szCs w:val="22"/>
              </w:rPr>
            </w:pPr>
          </w:p>
        </w:tc>
      </w:tr>
      <w:tr w:rsidR="00097DD7" w:rsidRPr="008E0FA8" w14:paraId="7610F003" w14:textId="77777777" w:rsidTr="0074280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256456AC" w14:textId="77777777" w:rsidR="00097DD7" w:rsidRPr="008E0FA8" w:rsidRDefault="00097DD7" w:rsidP="00097DD7">
            <w:pPr>
              <w:rPr>
                <w:color w:val="000000"/>
                <w:sz w:val="22"/>
                <w:szCs w:val="22"/>
              </w:rPr>
            </w:pPr>
            <w:r w:rsidRPr="008E0FA8">
              <w:rPr>
                <w:color w:val="000000"/>
                <w:sz w:val="22"/>
                <w:szCs w:val="22"/>
              </w:rPr>
              <w:lastRenderedPageBreak/>
              <w:t>2</w:t>
            </w:r>
          </w:p>
        </w:tc>
        <w:tc>
          <w:tcPr>
            <w:tcW w:w="902" w:type="pct"/>
            <w:tcBorders>
              <w:top w:val="single" w:sz="4" w:space="0" w:color="auto"/>
              <w:left w:val="nil"/>
              <w:bottom w:val="single" w:sz="4" w:space="0" w:color="auto"/>
              <w:right w:val="single" w:sz="4" w:space="0" w:color="auto"/>
            </w:tcBorders>
            <w:shd w:val="clear" w:color="auto" w:fill="auto"/>
            <w:hideMark/>
          </w:tcPr>
          <w:p w14:paraId="155DC873" w14:textId="786B8428" w:rsidR="00097DD7" w:rsidRPr="008E0FA8" w:rsidRDefault="00097DD7" w:rsidP="00097DD7">
            <w:pPr>
              <w:rPr>
                <w:color w:val="000000"/>
                <w:sz w:val="22"/>
                <w:szCs w:val="22"/>
              </w:rPr>
            </w:pPr>
            <w:r w:rsidRPr="008E0FA8">
              <w:rPr>
                <w:color w:val="000000"/>
                <w:sz w:val="22"/>
                <w:szCs w:val="22"/>
              </w:rPr>
              <w:t>Tên đơn vị</w:t>
            </w:r>
          </w:p>
        </w:tc>
        <w:tc>
          <w:tcPr>
            <w:tcW w:w="2016" w:type="pct"/>
            <w:tcBorders>
              <w:top w:val="single" w:sz="4" w:space="0" w:color="auto"/>
              <w:left w:val="nil"/>
              <w:bottom w:val="single" w:sz="4" w:space="0" w:color="auto"/>
              <w:right w:val="single" w:sz="4" w:space="0" w:color="auto"/>
            </w:tcBorders>
            <w:shd w:val="clear" w:color="auto" w:fill="auto"/>
            <w:hideMark/>
          </w:tcPr>
          <w:p w14:paraId="49DF8D96" w14:textId="156D5985" w:rsidR="00097DD7" w:rsidRPr="008E0FA8" w:rsidRDefault="00097DD7" w:rsidP="00097DD7">
            <w:pPr>
              <w:rPr>
                <w:color w:val="000000"/>
                <w:sz w:val="22"/>
                <w:szCs w:val="22"/>
              </w:rPr>
            </w:pPr>
            <w:r w:rsidRPr="008E0FA8">
              <w:rPr>
                <w:color w:val="000000"/>
                <w:sz w:val="22"/>
                <w:szCs w:val="22"/>
              </w:rPr>
              <w:t>Tên đơn vị</w:t>
            </w:r>
          </w:p>
        </w:tc>
        <w:tc>
          <w:tcPr>
            <w:tcW w:w="1829" w:type="pct"/>
            <w:tcBorders>
              <w:top w:val="single" w:sz="4" w:space="0" w:color="auto"/>
              <w:left w:val="nil"/>
              <w:bottom w:val="single" w:sz="4" w:space="0" w:color="auto"/>
              <w:right w:val="single" w:sz="4" w:space="0" w:color="auto"/>
            </w:tcBorders>
            <w:shd w:val="clear" w:color="auto" w:fill="auto"/>
            <w:hideMark/>
          </w:tcPr>
          <w:p w14:paraId="69A92347" w14:textId="77777777" w:rsidR="00097DD7" w:rsidRPr="008E0FA8" w:rsidRDefault="00097DD7" w:rsidP="00097DD7">
            <w:pPr>
              <w:pStyle w:val="ListParagraph"/>
              <w:numPr>
                <w:ilvl w:val="0"/>
                <w:numId w:val="2"/>
              </w:numPr>
              <w:ind w:left="324"/>
              <w:rPr>
                <w:rFonts w:ascii="Times New Roman" w:hAnsi="Times New Roman"/>
                <w:color w:val="000000"/>
              </w:rPr>
            </w:pPr>
            <w:r w:rsidRPr="008E0FA8">
              <w:rPr>
                <w:rFonts w:ascii="Times New Roman" w:hAnsi="Times New Roman"/>
                <w:color w:val="000000"/>
              </w:rPr>
              <w:t> Đối với vay thường: lấy cột “CHI_NHANH” trong file “CRM32”</w:t>
            </w:r>
          </w:p>
          <w:p w14:paraId="7A00E4B0" w14:textId="77777777" w:rsidR="00097DD7" w:rsidRPr="008E0FA8" w:rsidRDefault="00097DD7" w:rsidP="00097DD7">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“SOL_DESC” trong file “DN_THE_CA_NHAN_DOANH_NGHIEP”</w:t>
            </w:r>
          </w:p>
          <w:p w14:paraId="20479AF8" w14:textId="0D791AAC" w:rsidR="00097DD7" w:rsidRPr="008E0FA8" w:rsidRDefault="00097DD7" w:rsidP="00097DD7">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chiết khấu: lấy cột “SOL_DESC” trong file “TF_CRM”</w:t>
            </w:r>
          </w:p>
        </w:tc>
      </w:tr>
      <w:tr w:rsidR="00097DD7" w:rsidRPr="008E0FA8" w14:paraId="264D4A29" w14:textId="77777777" w:rsidTr="0074280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2D48DB8" w14:textId="77777777" w:rsidR="00097DD7" w:rsidRPr="008E0FA8" w:rsidRDefault="00097DD7" w:rsidP="00097DD7">
            <w:pPr>
              <w:rPr>
                <w:color w:val="000000"/>
                <w:sz w:val="22"/>
                <w:szCs w:val="22"/>
              </w:rPr>
            </w:pPr>
            <w:r w:rsidRPr="008E0FA8">
              <w:rPr>
                <w:color w:val="000000"/>
                <w:sz w:val="22"/>
                <w:szCs w:val="22"/>
              </w:rPr>
              <w:t>3</w:t>
            </w:r>
          </w:p>
        </w:tc>
        <w:tc>
          <w:tcPr>
            <w:tcW w:w="902" w:type="pct"/>
            <w:tcBorders>
              <w:top w:val="single" w:sz="4" w:space="0" w:color="auto"/>
              <w:left w:val="nil"/>
              <w:bottom w:val="single" w:sz="4" w:space="0" w:color="auto"/>
              <w:right w:val="single" w:sz="4" w:space="0" w:color="auto"/>
            </w:tcBorders>
            <w:shd w:val="clear" w:color="auto" w:fill="auto"/>
            <w:hideMark/>
          </w:tcPr>
          <w:p w14:paraId="2F4D6B3D" w14:textId="2A4EB74E" w:rsidR="00097DD7" w:rsidRPr="008E0FA8" w:rsidRDefault="00097DD7" w:rsidP="00097DD7">
            <w:pPr>
              <w:rPr>
                <w:color w:val="000000"/>
                <w:sz w:val="22"/>
                <w:szCs w:val="22"/>
              </w:rPr>
            </w:pPr>
            <w:r w:rsidRPr="008E0FA8">
              <w:rPr>
                <w:color w:val="000000"/>
                <w:sz w:val="22"/>
                <w:szCs w:val="22"/>
              </w:rPr>
              <w:t>Khu vực</w:t>
            </w:r>
          </w:p>
        </w:tc>
        <w:tc>
          <w:tcPr>
            <w:tcW w:w="2016" w:type="pct"/>
            <w:tcBorders>
              <w:top w:val="single" w:sz="4" w:space="0" w:color="auto"/>
              <w:left w:val="nil"/>
              <w:bottom w:val="single" w:sz="4" w:space="0" w:color="auto"/>
              <w:right w:val="single" w:sz="4" w:space="0" w:color="auto"/>
            </w:tcBorders>
            <w:shd w:val="clear" w:color="auto" w:fill="auto"/>
            <w:hideMark/>
          </w:tcPr>
          <w:p w14:paraId="4817E11F" w14:textId="4389CF43" w:rsidR="00097DD7" w:rsidRPr="008E0FA8" w:rsidRDefault="00097DD7" w:rsidP="00097DD7">
            <w:pPr>
              <w:rPr>
                <w:color w:val="000000"/>
                <w:sz w:val="22"/>
                <w:szCs w:val="22"/>
              </w:rPr>
            </w:pPr>
            <w:r w:rsidRPr="008E0FA8">
              <w:rPr>
                <w:color w:val="000000"/>
                <w:sz w:val="22"/>
                <w:szCs w:val="22"/>
              </w:rPr>
              <w:t>Tên khu vực</w:t>
            </w:r>
          </w:p>
        </w:tc>
        <w:tc>
          <w:tcPr>
            <w:tcW w:w="1829" w:type="pct"/>
            <w:tcBorders>
              <w:top w:val="single" w:sz="4" w:space="0" w:color="auto"/>
              <w:left w:val="nil"/>
              <w:bottom w:val="single" w:sz="4" w:space="0" w:color="auto"/>
              <w:right w:val="single" w:sz="4" w:space="0" w:color="auto"/>
            </w:tcBorders>
            <w:shd w:val="clear" w:color="auto" w:fill="auto"/>
            <w:hideMark/>
          </w:tcPr>
          <w:p w14:paraId="57244A90" w14:textId="2545733F" w:rsidR="00097DD7" w:rsidRPr="008E0FA8" w:rsidRDefault="00097DD7" w:rsidP="00097DD7">
            <w:pPr>
              <w:rPr>
                <w:color w:val="000000"/>
                <w:sz w:val="22"/>
                <w:szCs w:val="22"/>
              </w:rPr>
            </w:pPr>
            <w:r w:rsidRPr="008E0FA8">
              <w:rPr>
                <w:color w:val="000000"/>
                <w:sz w:val="22"/>
                <w:szCs w:val="22"/>
              </w:rPr>
              <w:t>Tên khu vực lấy theo định nghĩa trên finacle</w:t>
            </w:r>
          </w:p>
        </w:tc>
      </w:tr>
      <w:tr w:rsidR="00EA211A" w:rsidRPr="008E0FA8" w14:paraId="691D42EA" w14:textId="77777777" w:rsidTr="00742806">
        <w:trPr>
          <w:trHeight w:val="300"/>
          <w:ins w:id="283" w:author="HUYNH THI NGOC TRAM" w:date="2022-08-22T17:56:00Z"/>
        </w:trPr>
        <w:tc>
          <w:tcPr>
            <w:tcW w:w="253" w:type="pct"/>
            <w:tcBorders>
              <w:top w:val="single" w:sz="4" w:space="0" w:color="auto"/>
              <w:left w:val="single" w:sz="4" w:space="0" w:color="auto"/>
              <w:bottom w:val="single" w:sz="4" w:space="0" w:color="auto"/>
              <w:right w:val="single" w:sz="4" w:space="0" w:color="auto"/>
            </w:tcBorders>
            <w:shd w:val="clear" w:color="auto" w:fill="auto"/>
          </w:tcPr>
          <w:p w14:paraId="5A76B26D" w14:textId="0A89FBAC" w:rsidR="00EA211A" w:rsidRPr="008E0FA8" w:rsidRDefault="00EA211A" w:rsidP="00EA211A">
            <w:pPr>
              <w:rPr>
                <w:ins w:id="284" w:author="HUYNH THI NGOC TRAM" w:date="2022-08-22T17:56:00Z"/>
                <w:color w:val="000000"/>
                <w:sz w:val="22"/>
                <w:szCs w:val="22"/>
              </w:rPr>
            </w:pPr>
            <w:r w:rsidRPr="008E0FA8">
              <w:rPr>
                <w:color w:val="000000"/>
                <w:sz w:val="22"/>
                <w:szCs w:val="22"/>
              </w:rPr>
              <w:t>4</w:t>
            </w:r>
          </w:p>
        </w:tc>
        <w:tc>
          <w:tcPr>
            <w:tcW w:w="902" w:type="pct"/>
            <w:tcBorders>
              <w:top w:val="single" w:sz="4" w:space="0" w:color="auto"/>
              <w:left w:val="nil"/>
              <w:bottom w:val="single" w:sz="4" w:space="0" w:color="auto"/>
              <w:right w:val="single" w:sz="4" w:space="0" w:color="auto"/>
            </w:tcBorders>
            <w:shd w:val="clear" w:color="auto" w:fill="auto"/>
          </w:tcPr>
          <w:p w14:paraId="16A7E25B" w14:textId="3240F78A" w:rsidR="00EA211A" w:rsidRPr="008E0FA8" w:rsidRDefault="00EA211A" w:rsidP="00EA211A">
            <w:pPr>
              <w:rPr>
                <w:ins w:id="285" w:author="HUYNH THI NGOC TRAM" w:date="2022-08-22T17:56:00Z"/>
                <w:color w:val="000000"/>
                <w:sz w:val="22"/>
                <w:szCs w:val="22"/>
              </w:rPr>
            </w:pPr>
            <w:ins w:id="286" w:author="HUYNH THI NGOC TRAM" w:date="2022-08-22T17:56:00Z">
              <w:r w:rsidRPr="008E0FA8">
                <w:rPr>
                  <w:color w:val="000000"/>
                  <w:sz w:val="22"/>
                  <w:szCs w:val="22"/>
                </w:rPr>
                <w:t>Loại khách hàng</w:t>
              </w:r>
            </w:ins>
          </w:p>
        </w:tc>
        <w:tc>
          <w:tcPr>
            <w:tcW w:w="2016" w:type="pct"/>
            <w:tcBorders>
              <w:top w:val="single" w:sz="4" w:space="0" w:color="auto"/>
              <w:left w:val="nil"/>
              <w:bottom w:val="single" w:sz="4" w:space="0" w:color="auto"/>
              <w:right w:val="single" w:sz="4" w:space="0" w:color="auto"/>
            </w:tcBorders>
            <w:shd w:val="clear" w:color="auto" w:fill="auto"/>
          </w:tcPr>
          <w:p w14:paraId="41A37FF8" w14:textId="1F4910B6" w:rsidR="00EA211A" w:rsidRPr="008E0FA8" w:rsidRDefault="00EA211A" w:rsidP="00EA211A">
            <w:pPr>
              <w:rPr>
                <w:ins w:id="287" w:author="HUYNH THI NGOC TRAM" w:date="2022-08-22T17:56:00Z"/>
                <w:color w:val="000000"/>
                <w:sz w:val="22"/>
                <w:szCs w:val="22"/>
              </w:rPr>
            </w:pPr>
            <w:ins w:id="288" w:author="HUYNH THI NGOC TRAM" w:date="2022-08-22T17:56:00Z">
              <w:r w:rsidRPr="008E0FA8">
                <w:rPr>
                  <w:color w:val="000000"/>
                  <w:sz w:val="22"/>
                  <w:szCs w:val="22"/>
                </w:rPr>
                <w:t>Bao gồm KHCN, KHDN</w:t>
              </w:r>
            </w:ins>
          </w:p>
        </w:tc>
        <w:tc>
          <w:tcPr>
            <w:tcW w:w="1829" w:type="pct"/>
            <w:tcBorders>
              <w:top w:val="single" w:sz="4" w:space="0" w:color="auto"/>
              <w:left w:val="nil"/>
              <w:bottom w:val="single" w:sz="4" w:space="0" w:color="auto"/>
              <w:right w:val="single" w:sz="4" w:space="0" w:color="auto"/>
            </w:tcBorders>
            <w:shd w:val="clear" w:color="auto" w:fill="auto"/>
          </w:tcPr>
          <w:p w14:paraId="38712ECD" w14:textId="77777777" w:rsidR="00EA211A" w:rsidRPr="008E0FA8" w:rsidRDefault="00EA211A" w:rsidP="00EA211A">
            <w:pPr>
              <w:rPr>
                <w:ins w:id="289" w:author="HUYNH THI NGOC TRAM" w:date="2022-08-22T17:56:00Z"/>
                <w:color w:val="000000"/>
                <w:sz w:val="22"/>
                <w:szCs w:val="22"/>
              </w:rPr>
            </w:pPr>
          </w:p>
        </w:tc>
      </w:tr>
      <w:tr w:rsidR="00EA211A" w:rsidRPr="008E0FA8" w14:paraId="499F4E7C"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7E22C42F" w14:textId="6A88B060" w:rsidR="00EA211A" w:rsidRPr="008E0FA8" w:rsidRDefault="00EA211A" w:rsidP="00EA211A">
            <w:pPr>
              <w:rPr>
                <w:color w:val="000000"/>
                <w:sz w:val="22"/>
                <w:szCs w:val="22"/>
              </w:rPr>
            </w:pPr>
            <w:r w:rsidRPr="008E0FA8">
              <w:rPr>
                <w:color w:val="000000"/>
                <w:sz w:val="22"/>
                <w:szCs w:val="22"/>
              </w:rPr>
              <w:t>5</w:t>
            </w:r>
          </w:p>
        </w:tc>
        <w:tc>
          <w:tcPr>
            <w:tcW w:w="902" w:type="pct"/>
            <w:tcBorders>
              <w:top w:val="single" w:sz="4" w:space="0" w:color="auto"/>
              <w:left w:val="nil"/>
              <w:bottom w:val="single" w:sz="4" w:space="0" w:color="auto"/>
              <w:right w:val="single" w:sz="4" w:space="0" w:color="auto"/>
            </w:tcBorders>
            <w:shd w:val="clear" w:color="auto" w:fill="auto"/>
            <w:hideMark/>
          </w:tcPr>
          <w:p w14:paraId="16CD2F3F" w14:textId="747F4B3C" w:rsidR="00EA211A" w:rsidRPr="008E0FA8" w:rsidRDefault="00EA211A" w:rsidP="00EA211A">
            <w:pPr>
              <w:rPr>
                <w:color w:val="000000"/>
                <w:sz w:val="22"/>
                <w:szCs w:val="22"/>
              </w:rPr>
            </w:pPr>
            <w:r w:rsidRPr="008E0FA8">
              <w:rPr>
                <w:color w:val="000000"/>
                <w:sz w:val="22"/>
                <w:szCs w:val="22"/>
              </w:rPr>
              <w:t>Tháng</w:t>
            </w:r>
          </w:p>
        </w:tc>
        <w:tc>
          <w:tcPr>
            <w:tcW w:w="2016" w:type="pct"/>
            <w:tcBorders>
              <w:top w:val="single" w:sz="4" w:space="0" w:color="auto"/>
              <w:left w:val="nil"/>
              <w:bottom w:val="single" w:sz="4" w:space="0" w:color="auto"/>
              <w:right w:val="single" w:sz="4" w:space="0" w:color="auto"/>
            </w:tcBorders>
            <w:shd w:val="clear" w:color="auto" w:fill="auto"/>
            <w:hideMark/>
          </w:tcPr>
          <w:p w14:paraId="589A3437" w14:textId="0DA218A1" w:rsidR="00EA211A" w:rsidRPr="008E0FA8" w:rsidRDefault="00EA211A" w:rsidP="00EA211A">
            <w:pPr>
              <w:rPr>
                <w:color w:val="000000"/>
                <w:sz w:val="22"/>
                <w:szCs w:val="22"/>
              </w:rPr>
            </w:pPr>
            <w:r w:rsidRPr="008E0FA8">
              <w:rPr>
                <w:color w:val="000000"/>
                <w:sz w:val="22"/>
                <w:szCs w:val="22"/>
              </w:rPr>
              <w:t>Tháng báo cáo</w:t>
            </w:r>
          </w:p>
        </w:tc>
        <w:tc>
          <w:tcPr>
            <w:tcW w:w="1829" w:type="pct"/>
            <w:tcBorders>
              <w:top w:val="single" w:sz="4" w:space="0" w:color="auto"/>
              <w:left w:val="nil"/>
              <w:bottom w:val="single" w:sz="4" w:space="0" w:color="auto"/>
              <w:right w:val="single" w:sz="4" w:space="0" w:color="auto"/>
            </w:tcBorders>
            <w:shd w:val="clear" w:color="auto" w:fill="auto"/>
            <w:hideMark/>
          </w:tcPr>
          <w:p w14:paraId="2ED201E4" w14:textId="1475C33B" w:rsidR="00EA211A" w:rsidRPr="008E0FA8" w:rsidRDefault="00EA211A" w:rsidP="00EA211A">
            <w:pPr>
              <w:rPr>
                <w:color w:val="000000"/>
                <w:sz w:val="22"/>
                <w:szCs w:val="22"/>
              </w:rPr>
            </w:pPr>
            <w:r w:rsidRPr="008E0FA8">
              <w:rPr>
                <w:color w:val="000000"/>
                <w:sz w:val="22"/>
                <w:szCs w:val="22"/>
              </w:rPr>
              <w:t> </w:t>
            </w:r>
          </w:p>
        </w:tc>
      </w:tr>
      <w:tr w:rsidR="00EA211A" w:rsidRPr="008E0FA8" w14:paraId="66E07628"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7F92CFE6" w14:textId="18E34A3D" w:rsidR="00EA211A" w:rsidRPr="008E0FA8" w:rsidRDefault="00EA211A" w:rsidP="00EA211A">
            <w:pPr>
              <w:rPr>
                <w:color w:val="000000"/>
                <w:sz w:val="22"/>
                <w:szCs w:val="22"/>
              </w:rPr>
            </w:pPr>
            <w:r w:rsidRPr="008E0FA8">
              <w:rPr>
                <w:color w:val="000000"/>
                <w:sz w:val="22"/>
                <w:szCs w:val="22"/>
              </w:rPr>
              <w:t>6</w:t>
            </w:r>
          </w:p>
        </w:tc>
        <w:tc>
          <w:tcPr>
            <w:tcW w:w="902" w:type="pct"/>
            <w:tcBorders>
              <w:top w:val="single" w:sz="4" w:space="0" w:color="auto"/>
              <w:left w:val="nil"/>
              <w:bottom w:val="single" w:sz="4" w:space="0" w:color="auto"/>
              <w:right w:val="single" w:sz="4" w:space="0" w:color="auto"/>
            </w:tcBorders>
            <w:shd w:val="clear" w:color="auto" w:fill="auto"/>
            <w:hideMark/>
          </w:tcPr>
          <w:p w14:paraId="3E3E9720" w14:textId="1A09BD9D" w:rsidR="00EA211A" w:rsidRPr="008E0FA8" w:rsidRDefault="00EA211A" w:rsidP="00EA211A">
            <w:pPr>
              <w:rPr>
                <w:color w:val="000000"/>
                <w:sz w:val="22"/>
                <w:szCs w:val="22"/>
              </w:rPr>
            </w:pPr>
            <w:r w:rsidRPr="008E0FA8">
              <w:rPr>
                <w:color w:val="000000"/>
                <w:sz w:val="22"/>
                <w:szCs w:val="22"/>
              </w:rPr>
              <w:t>Cif</w:t>
            </w:r>
          </w:p>
        </w:tc>
        <w:tc>
          <w:tcPr>
            <w:tcW w:w="2016" w:type="pct"/>
            <w:tcBorders>
              <w:top w:val="single" w:sz="4" w:space="0" w:color="auto"/>
              <w:left w:val="nil"/>
              <w:bottom w:val="single" w:sz="4" w:space="0" w:color="auto"/>
              <w:right w:val="single" w:sz="4" w:space="0" w:color="auto"/>
            </w:tcBorders>
            <w:shd w:val="clear" w:color="auto" w:fill="auto"/>
            <w:hideMark/>
          </w:tcPr>
          <w:p w14:paraId="0238881C" w14:textId="36E71425" w:rsidR="00EA211A" w:rsidRPr="008E0FA8" w:rsidRDefault="00EA211A" w:rsidP="00EA211A">
            <w:pPr>
              <w:rPr>
                <w:color w:val="000000"/>
                <w:sz w:val="22"/>
                <w:szCs w:val="22"/>
              </w:rPr>
            </w:pPr>
            <w:r w:rsidRPr="008E0FA8">
              <w:rPr>
                <w:color w:val="000000"/>
                <w:sz w:val="22"/>
                <w:szCs w:val="22"/>
              </w:rPr>
              <w:t>Mã khách hàng</w:t>
            </w:r>
          </w:p>
        </w:tc>
        <w:tc>
          <w:tcPr>
            <w:tcW w:w="1829" w:type="pct"/>
            <w:tcBorders>
              <w:top w:val="single" w:sz="4" w:space="0" w:color="auto"/>
              <w:left w:val="nil"/>
              <w:bottom w:val="single" w:sz="4" w:space="0" w:color="auto"/>
              <w:right w:val="single" w:sz="4" w:space="0" w:color="auto"/>
            </w:tcBorders>
            <w:shd w:val="clear" w:color="auto" w:fill="auto"/>
            <w:hideMark/>
          </w:tcPr>
          <w:p w14:paraId="27024A3E"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vay thường: lấy cột “CUSTSEQLN” trong file “CRM32”</w:t>
            </w:r>
          </w:p>
          <w:p w14:paraId="1DE70205"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“CIF” trong file “DN_THE_CA_NHAN_DOANH_NGHIEP”</w:t>
            </w:r>
          </w:p>
          <w:p w14:paraId="424536F5"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chiết khấu: lấy cột “CIF” trong file “TF_CRM”</w:t>
            </w:r>
          </w:p>
          <w:p w14:paraId="4DCA59B6" w14:textId="04CF7D30" w:rsidR="00EA211A" w:rsidRPr="008E0FA8" w:rsidRDefault="00EA211A" w:rsidP="00EA211A">
            <w:pPr>
              <w:rPr>
                <w:color w:val="000000"/>
                <w:sz w:val="22"/>
                <w:szCs w:val="22"/>
              </w:rPr>
            </w:pPr>
          </w:p>
        </w:tc>
      </w:tr>
      <w:tr w:rsidR="00EA211A" w:rsidRPr="008E0FA8" w14:paraId="1DD89C9C"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C21C19C" w14:textId="62A3C732" w:rsidR="00EA211A" w:rsidRPr="008E0FA8" w:rsidRDefault="00EA211A" w:rsidP="00EA211A">
            <w:pPr>
              <w:rPr>
                <w:color w:val="000000"/>
                <w:sz w:val="22"/>
                <w:szCs w:val="22"/>
              </w:rPr>
            </w:pPr>
            <w:r w:rsidRPr="008E0FA8">
              <w:rPr>
                <w:color w:val="000000"/>
                <w:sz w:val="22"/>
                <w:szCs w:val="22"/>
              </w:rPr>
              <w:t>7</w:t>
            </w:r>
          </w:p>
        </w:tc>
        <w:tc>
          <w:tcPr>
            <w:tcW w:w="902" w:type="pct"/>
            <w:tcBorders>
              <w:top w:val="single" w:sz="4" w:space="0" w:color="auto"/>
              <w:left w:val="nil"/>
              <w:bottom w:val="single" w:sz="4" w:space="0" w:color="auto"/>
              <w:right w:val="single" w:sz="4" w:space="0" w:color="auto"/>
            </w:tcBorders>
            <w:shd w:val="clear" w:color="auto" w:fill="auto"/>
            <w:hideMark/>
          </w:tcPr>
          <w:p w14:paraId="460D58C9" w14:textId="77777777" w:rsidR="00EA211A" w:rsidRPr="008E0FA8" w:rsidRDefault="00EA211A" w:rsidP="00EA211A">
            <w:pPr>
              <w:rPr>
                <w:color w:val="000000"/>
                <w:sz w:val="22"/>
                <w:szCs w:val="22"/>
              </w:rPr>
            </w:pPr>
            <w:r w:rsidRPr="008E0FA8">
              <w:rPr>
                <w:color w:val="000000"/>
                <w:sz w:val="22"/>
                <w:szCs w:val="22"/>
              </w:rPr>
              <w:t>Name Customer</w:t>
            </w:r>
          </w:p>
        </w:tc>
        <w:tc>
          <w:tcPr>
            <w:tcW w:w="2016" w:type="pct"/>
            <w:tcBorders>
              <w:top w:val="single" w:sz="4" w:space="0" w:color="auto"/>
              <w:left w:val="nil"/>
              <w:bottom w:val="single" w:sz="4" w:space="0" w:color="auto"/>
              <w:right w:val="single" w:sz="4" w:space="0" w:color="auto"/>
            </w:tcBorders>
            <w:shd w:val="clear" w:color="auto" w:fill="auto"/>
            <w:hideMark/>
          </w:tcPr>
          <w:p w14:paraId="0913EC11" w14:textId="4BA98FD4" w:rsidR="00EA211A" w:rsidRPr="008E0FA8" w:rsidRDefault="00EA211A" w:rsidP="00EA211A">
            <w:pPr>
              <w:rPr>
                <w:color w:val="000000"/>
                <w:sz w:val="22"/>
                <w:szCs w:val="22"/>
              </w:rPr>
            </w:pPr>
            <w:r w:rsidRPr="008E0FA8">
              <w:rPr>
                <w:color w:val="000000"/>
                <w:sz w:val="22"/>
                <w:szCs w:val="22"/>
              </w:rPr>
              <w:t>Tên khách hàng</w:t>
            </w:r>
          </w:p>
        </w:tc>
        <w:tc>
          <w:tcPr>
            <w:tcW w:w="1829" w:type="pct"/>
            <w:tcBorders>
              <w:top w:val="single" w:sz="4" w:space="0" w:color="auto"/>
              <w:left w:val="nil"/>
              <w:bottom w:val="single" w:sz="4" w:space="0" w:color="auto"/>
              <w:right w:val="single" w:sz="4" w:space="0" w:color="auto"/>
            </w:tcBorders>
            <w:shd w:val="clear" w:color="auto" w:fill="auto"/>
            <w:hideMark/>
          </w:tcPr>
          <w:p w14:paraId="4405D7A8"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vay thường: lấy cột “KHACH_HANG” trong file “CRM32”</w:t>
            </w:r>
          </w:p>
          <w:p w14:paraId="69E74D0D" w14:textId="59EA7F3F"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“CUST_ACCOUNT” trong file “DN_THE_CA_NHAN_DOANH_NGHIEP”</w:t>
            </w:r>
          </w:p>
          <w:p w14:paraId="5C5401DF" w14:textId="3F8845B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 xml:space="preserve">Đối với chiết khấu: lấy cột “CUST_ACCOUNT” </w:t>
            </w:r>
            <w:r w:rsidRPr="008E0FA8">
              <w:rPr>
                <w:rFonts w:ascii="Times New Roman" w:hAnsi="Times New Roman"/>
                <w:color w:val="000000"/>
              </w:rPr>
              <w:lastRenderedPageBreak/>
              <w:t>trong file “TF_CRM”</w:t>
            </w:r>
          </w:p>
        </w:tc>
      </w:tr>
      <w:tr w:rsidR="00EA211A" w:rsidRPr="008E0FA8" w14:paraId="25FB9860"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19FCC2EC" w14:textId="401DBC7B" w:rsidR="00EA211A" w:rsidRPr="008E0FA8" w:rsidRDefault="00EA211A" w:rsidP="00EA211A">
            <w:pPr>
              <w:rPr>
                <w:color w:val="000000"/>
                <w:sz w:val="22"/>
                <w:szCs w:val="22"/>
              </w:rPr>
            </w:pPr>
            <w:r w:rsidRPr="008E0FA8">
              <w:rPr>
                <w:color w:val="000000"/>
                <w:sz w:val="22"/>
                <w:szCs w:val="22"/>
              </w:rPr>
              <w:lastRenderedPageBreak/>
              <w:t>8</w:t>
            </w:r>
          </w:p>
        </w:tc>
        <w:tc>
          <w:tcPr>
            <w:tcW w:w="902" w:type="pct"/>
            <w:tcBorders>
              <w:top w:val="single" w:sz="4" w:space="0" w:color="auto"/>
              <w:left w:val="nil"/>
              <w:bottom w:val="single" w:sz="4" w:space="0" w:color="auto"/>
              <w:right w:val="single" w:sz="4" w:space="0" w:color="auto"/>
            </w:tcBorders>
            <w:shd w:val="clear" w:color="auto" w:fill="auto"/>
            <w:hideMark/>
          </w:tcPr>
          <w:p w14:paraId="10CE9EB2" w14:textId="09E6AAD1" w:rsidR="00EA211A" w:rsidRPr="008E0FA8" w:rsidRDefault="00EA211A" w:rsidP="00EA211A">
            <w:pPr>
              <w:rPr>
                <w:color w:val="000000"/>
                <w:sz w:val="22"/>
                <w:szCs w:val="22"/>
              </w:rPr>
            </w:pPr>
            <w:r w:rsidRPr="008E0FA8">
              <w:rPr>
                <w:color w:val="000000"/>
                <w:sz w:val="22"/>
                <w:szCs w:val="22"/>
              </w:rPr>
              <w:t>Dư nợ top 20 KH</w:t>
            </w:r>
            <w:r w:rsidR="00287120" w:rsidRPr="008E0FA8">
              <w:rPr>
                <w:color w:val="000000"/>
                <w:sz w:val="22"/>
                <w:szCs w:val="22"/>
              </w:rPr>
              <w:t xml:space="preserve"> </w:t>
            </w:r>
            <w:r w:rsidRPr="008E0FA8">
              <w:rPr>
                <w:color w:val="000000"/>
                <w:sz w:val="22"/>
                <w:szCs w:val="22"/>
              </w:rPr>
              <w:t>tháng báo cáo</w:t>
            </w:r>
          </w:p>
        </w:tc>
        <w:tc>
          <w:tcPr>
            <w:tcW w:w="2016" w:type="pct"/>
            <w:tcBorders>
              <w:top w:val="single" w:sz="4" w:space="0" w:color="auto"/>
              <w:left w:val="nil"/>
              <w:bottom w:val="single" w:sz="4" w:space="0" w:color="auto"/>
              <w:right w:val="single" w:sz="4" w:space="0" w:color="auto"/>
            </w:tcBorders>
            <w:shd w:val="clear" w:color="auto" w:fill="auto"/>
            <w:hideMark/>
          </w:tcPr>
          <w:p w14:paraId="2EA6DD2C" w14:textId="5C3B96E0" w:rsidR="00EA211A" w:rsidRPr="008E0FA8" w:rsidRDefault="00EA211A" w:rsidP="00EA211A">
            <w:pPr>
              <w:pStyle w:val="ListParagraph"/>
              <w:numPr>
                <w:ilvl w:val="0"/>
                <w:numId w:val="2"/>
              </w:numPr>
              <w:ind w:left="437"/>
              <w:rPr>
                <w:rFonts w:ascii="Times New Roman" w:hAnsi="Times New Roman"/>
                <w:color w:val="000000"/>
              </w:rPr>
            </w:pPr>
            <w:r w:rsidRPr="008E0FA8">
              <w:rPr>
                <w:rFonts w:ascii="Times New Roman" w:hAnsi="Times New Roman"/>
                <w:color w:val="000000"/>
              </w:rPr>
              <w:t>Top 20 KHCN</w:t>
            </w:r>
            <w:r w:rsidR="00294195" w:rsidRPr="008E0FA8">
              <w:rPr>
                <w:rFonts w:ascii="Times New Roman" w:hAnsi="Times New Roman"/>
                <w:color w:val="000000"/>
              </w:rPr>
              <w:t>(KHDN)</w:t>
            </w:r>
            <w:r w:rsidRPr="008E0FA8">
              <w:rPr>
                <w:rFonts w:ascii="Times New Roman" w:hAnsi="Times New Roman"/>
                <w:color w:val="000000"/>
              </w:rPr>
              <w:t xml:space="preserve"> có dư nợ bình quân cao nhất tại tháng báo cáo</w:t>
            </w:r>
          </w:p>
          <w:p w14:paraId="527FA924" w14:textId="66A9DD14" w:rsidR="00EA211A" w:rsidRPr="008E0FA8" w:rsidRDefault="00EA211A" w:rsidP="00EA211A">
            <w:pPr>
              <w:pStyle w:val="ListParagraph"/>
              <w:numPr>
                <w:ilvl w:val="0"/>
                <w:numId w:val="2"/>
              </w:numPr>
              <w:ind w:left="437"/>
              <w:rPr>
                <w:rFonts w:ascii="Times New Roman" w:hAnsi="Times New Roman"/>
                <w:color w:val="000000"/>
              </w:rPr>
            </w:pPr>
            <w:r w:rsidRPr="008E0FA8">
              <w:rPr>
                <w:rFonts w:ascii="Times New Roman" w:hAnsi="Times New Roman"/>
                <w:color w:val="000000"/>
              </w:rPr>
              <w:t>Dư nợ BQ tháng = (số dư ngày 1 +…+ số dư ngày cuối tháng báo cáo) / số ngày trong tháng</w:t>
            </w:r>
          </w:p>
          <w:p w14:paraId="0688A0D9" w14:textId="77777777" w:rsidR="00EA211A" w:rsidRPr="008E0FA8" w:rsidRDefault="00EA211A" w:rsidP="00EA211A">
            <w:pPr>
              <w:pStyle w:val="ListParagraph"/>
              <w:numPr>
                <w:ilvl w:val="0"/>
                <w:numId w:val="2"/>
              </w:numPr>
              <w:ind w:left="437"/>
              <w:rPr>
                <w:rFonts w:ascii="Times New Roman" w:hAnsi="Times New Roman"/>
                <w:color w:val="000000"/>
              </w:rPr>
            </w:pPr>
            <w:r w:rsidRPr="008E0FA8">
              <w:rPr>
                <w:rFonts w:ascii="Times New Roman" w:hAnsi="Times New Roman"/>
                <w:color w:val="000000"/>
              </w:rPr>
              <w:t>Ví dụ: tháng báo cáo 11/2021</w:t>
            </w:r>
          </w:p>
          <w:p w14:paraId="104F26EF" w14:textId="56F787AF" w:rsidR="00EA211A" w:rsidRPr="008E0FA8" w:rsidRDefault="00EA211A" w:rsidP="00EA211A">
            <w:pPr>
              <w:pStyle w:val="ListParagraph"/>
              <w:ind w:left="437"/>
              <w:rPr>
                <w:rFonts w:ascii="Times New Roman" w:hAnsi="Times New Roman"/>
              </w:rPr>
            </w:pPr>
            <w:r w:rsidRPr="008E0FA8">
              <w:rPr>
                <w:rFonts w:ascii="Times New Roman" w:hAnsi="Times New Roman"/>
                <w:color w:val="000000"/>
              </w:rPr>
              <w:t>Dư nợ BQ tháng</w:t>
            </w:r>
            <w:r w:rsidRPr="008E0FA8">
              <w:rPr>
                <w:rFonts w:ascii="Times New Roman" w:hAnsi="Times New Roman"/>
              </w:rPr>
              <w:t>= (</w:t>
            </w:r>
            <w:r w:rsidRPr="008E0FA8">
              <w:rPr>
                <w:rFonts w:ascii="Times New Roman" w:hAnsi="Times New Roman"/>
                <w:color w:val="000000"/>
              </w:rPr>
              <w:t xml:space="preserve">số dư </w:t>
            </w:r>
            <w:r w:rsidRPr="008E0FA8">
              <w:rPr>
                <w:rFonts w:ascii="Times New Roman" w:hAnsi="Times New Roman"/>
              </w:rPr>
              <w:t xml:space="preserve">ngày 1 + </w:t>
            </w:r>
            <w:del w:id="290" w:author="HUYNH THI NGOC TRAM" w:date="2022-08-22T18:21:00Z">
              <w:r w:rsidRPr="008E0FA8" w:rsidDel="005F3703">
                <w:rPr>
                  <w:rFonts w:ascii="Times New Roman" w:hAnsi="Times New Roman"/>
                </w:rPr>
                <w:delText>...</w:delText>
              </w:r>
            </w:del>
            <w:ins w:id="291" w:author="HUYNH THI NGOC TRAM" w:date="2022-08-22T18:21:00Z">
              <w:r w:rsidRPr="008E0FA8">
                <w:rPr>
                  <w:rFonts w:ascii="Times New Roman" w:hAnsi="Times New Roman"/>
                </w:rPr>
                <w:t>…</w:t>
              </w:r>
            </w:ins>
            <w:r w:rsidRPr="008E0FA8">
              <w:rPr>
                <w:rFonts w:ascii="Times New Roman" w:hAnsi="Times New Roman"/>
              </w:rPr>
              <w:t xml:space="preserve"> + </w:t>
            </w:r>
            <w:r w:rsidRPr="008E0FA8">
              <w:rPr>
                <w:rFonts w:ascii="Times New Roman" w:hAnsi="Times New Roman"/>
                <w:color w:val="000000"/>
              </w:rPr>
              <w:t xml:space="preserve">số dư </w:t>
            </w:r>
            <w:r w:rsidRPr="008E0FA8">
              <w:rPr>
                <w:rFonts w:ascii="Times New Roman" w:hAnsi="Times New Roman"/>
              </w:rPr>
              <w:t>ngày 30) / 30</w:t>
            </w:r>
          </w:p>
          <w:p w14:paraId="61AAC6AA" w14:textId="36646D8E" w:rsidR="00EA211A" w:rsidRPr="008E0FA8" w:rsidRDefault="00EA211A" w:rsidP="00EA211A">
            <w:pPr>
              <w:pStyle w:val="ListParagraph"/>
              <w:numPr>
                <w:ilvl w:val="0"/>
                <w:numId w:val="2"/>
              </w:numPr>
              <w:ind w:left="437"/>
              <w:rPr>
                <w:rFonts w:ascii="Times New Roman" w:hAnsi="Times New Roman"/>
                <w:color w:val="000000"/>
              </w:rPr>
            </w:pPr>
            <w:r w:rsidRPr="008E0FA8">
              <w:rPr>
                <w:rFonts w:ascii="Times New Roman" w:hAnsi="Times New Roman"/>
                <w:color w:val="000000"/>
              </w:rPr>
              <w:t>Dư nợ bao gồm: vay thường (vay thuần tuý, thấu chi), thẻ, chiết khấu</w:t>
            </w:r>
          </w:p>
        </w:tc>
        <w:tc>
          <w:tcPr>
            <w:tcW w:w="1829" w:type="pct"/>
            <w:tcBorders>
              <w:top w:val="single" w:sz="4" w:space="0" w:color="auto"/>
              <w:left w:val="nil"/>
              <w:bottom w:val="single" w:sz="4" w:space="0" w:color="auto"/>
              <w:right w:val="single" w:sz="4" w:space="0" w:color="auto"/>
            </w:tcBorders>
            <w:shd w:val="clear" w:color="auto" w:fill="auto"/>
            <w:hideMark/>
          </w:tcPr>
          <w:p w14:paraId="081C7ADC" w14:textId="15046BD5"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 Đối với vay thường: lấy cột “CUSTTPCD”, “DU_NO_QUY_DOI” trong file “CRM32”</w:t>
            </w:r>
          </w:p>
          <w:p w14:paraId="47A204D1" w14:textId="15853729" w:rsidR="00EA211A" w:rsidRPr="008E0FA8" w:rsidRDefault="00EA211A" w:rsidP="00EA211A">
            <w:pPr>
              <w:pStyle w:val="ListParagraph"/>
              <w:numPr>
                <w:ilvl w:val="0"/>
                <w:numId w:val="38"/>
              </w:numPr>
              <w:rPr>
                <w:rFonts w:ascii="Times New Roman" w:hAnsi="Times New Roman"/>
                <w:color w:val="000000"/>
              </w:rPr>
            </w:pPr>
            <w:r w:rsidRPr="008E0FA8">
              <w:rPr>
                <w:rFonts w:ascii="Times New Roman" w:hAnsi="Times New Roman"/>
                <w:color w:val="000000"/>
              </w:rPr>
              <w:t>Bước 1: lọc cột “CUSTTPCD” = “Ca nhan”</w:t>
            </w:r>
            <w:ins w:id="292" w:author="HUYNH THI NGOC TRAM" w:date="2022-08-22T18:04:00Z">
              <w:r w:rsidRPr="008E0FA8">
                <w:rPr>
                  <w:rFonts w:ascii="Times New Roman" w:hAnsi="Times New Roman"/>
                  <w:color w:val="000000"/>
                </w:rPr>
                <w:t xml:space="preserve"> (“Doanh nghiep”)</w:t>
              </w:r>
            </w:ins>
          </w:p>
          <w:p w14:paraId="2D9F96ED" w14:textId="77777777" w:rsidR="00EA211A" w:rsidRPr="008E0FA8" w:rsidRDefault="00EA211A" w:rsidP="00EA211A">
            <w:pPr>
              <w:pStyle w:val="ListParagraph"/>
              <w:numPr>
                <w:ilvl w:val="0"/>
                <w:numId w:val="38"/>
              </w:numPr>
              <w:rPr>
                <w:rFonts w:ascii="Times New Roman" w:hAnsi="Times New Roman"/>
                <w:color w:val="000000"/>
              </w:rPr>
            </w:pPr>
            <w:r w:rsidRPr="008E0FA8">
              <w:rPr>
                <w:rFonts w:ascii="Times New Roman" w:hAnsi="Times New Roman"/>
                <w:color w:val="000000"/>
              </w:rPr>
              <w:t>Bước 2: Dư nợ = SUM(“DU_NO_QUY_DOI”)</w:t>
            </w:r>
          </w:p>
          <w:p w14:paraId="487B8280" w14:textId="12CB5394" w:rsidR="00EA211A" w:rsidRPr="008E0FA8" w:rsidDel="0018702E" w:rsidRDefault="00EA211A" w:rsidP="00EA211A">
            <w:pPr>
              <w:pStyle w:val="ListParagraph"/>
              <w:numPr>
                <w:ilvl w:val="0"/>
                <w:numId w:val="2"/>
              </w:numPr>
              <w:ind w:left="324"/>
              <w:rPr>
                <w:del w:id="293" w:author="Nguyen Thi Thanh Truc" w:date="2023-05-05T09:28:00Z"/>
                <w:rFonts w:ascii="Times New Roman" w:hAnsi="Times New Roman"/>
                <w:color w:val="000000"/>
              </w:rPr>
            </w:pPr>
            <w:del w:id="294" w:author="Nguyen Thi Thanh Truc" w:date="2023-05-05T09:28:00Z">
              <w:r w:rsidRPr="008E0FA8" w:rsidDel="0018702E">
                <w:rPr>
                  <w:rFonts w:ascii="Times New Roman" w:hAnsi="Times New Roman"/>
                  <w:color w:val="000000"/>
                </w:rPr>
                <w:delText xml:space="preserve">Đối với thẻ: “KHCN” và “KHDN” ghi nhận “Cá nhân” </w:delText>
              </w:r>
            </w:del>
          </w:p>
          <w:p w14:paraId="454A542C"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chiết khấu: lấy cột “LOAIHINH”, “QUYDOI” trong file “TF_CRM”</w:t>
            </w:r>
          </w:p>
          <w:p w14:paraId="4F8BF67F" w14:textId="0880DAAC" w:rsidR="00EA211A" w:rsidRPr="008E0FA8" w:rsidRDefault="00EA211A" w:rsidP="00EA211A">
            <w:pPr>
              <w:pStyle w:val="ListParagraph"/>
              <w:numPr>
                <w:ilvl w:val="0"/>
                <w:numId w:val="38"/>
              </w:numPr>
              <w:rPr>
                <w:rFonts w:ascii="Times New Roman" w:hAnsi="Times New Roman"/>
                <w:color w:val="000000"/>
              </w:rPr>
            </w:pPr>
            <w:r w:rsidRPr="008E0FA8">
              <w:rPr>
                <w:rFonts w:ascii="Times New Roman" w:hAnsi="Times New Roman"/>
                <w:color w:val="000000"/>
              </w:rPr>
              <w:t>Bước 1: lọc cột “LOAIHINH” = “CA NHAN”</w:t>
            </w:r>
            <w:ins w:id="295" w:author="HUYNH THI NGOC TRAM" w:date="2022-08-22T18:05:00Z">
              <w:r w:rsidRPr="008E0FA8">
                <w:rPr>
                  <w:rFonts w:ascii="Times New Roman" w:hAnsi="Times New Roman"/>
                  <w:color w:val="000000"/>
                </w:rPr>
                <w:t xml:space="preserve"> (“DOANH NGHIEP”)</w:t>
              </w:r>
            </w:ins>
          </w:p>
          <w:p w14:paraId="477C5029" w14:textId="77777777" w:rsidR="00EA211A" w:rsidRPr="008E0FA8" w:rsidRDefault="00EA211A" w:rsidP="00EA211A">
            <w:pPr>
              <w:pStyle w:val="ListParagraph"/>
              <w:numPr>
                <w:ilvl w:val="0"/>
                <w:numId w:val="38"/>
              </w:numPr>
              <w:rPr>
                <w:rFonts w:ascii="Times New Roman" w:hAnsi="Times New Roman"/>
                <w:color w:val="000000"/>
              </w:rPr>
            </w:pPr>
            <w:r w:rsidRPr="008E0FA8">
              <w:rPr>
                <w:rFonts w:ascii="Times New Roman" w:hAnsi="Times New Roman"/>
                <w:color w:val="000000"/>
              </w:rPr>
              <w:t>Bước 2: Dư nợ = SUM(“QUYDOI”)</w:t>
            </w:r>
          </w:p>
          <w:p w14:paraId="2295045A" w14:textId="77777777" w:rsidR="00EA211A" w:rsidRPr="008E0FA8" w:rsidRDefault="00EA211A" w:rsidP="00EA211A">
            <w:pPr>
              <w:pStyle w:val="ListParagraph"/>
              <w:numPr>
                <w:ilvl w:val="0"/>
                <w:numId w:val="2"/>
              </w:numPr>
              <w:ind w:left="347"/>
              <w:rPr>
                <w:rFonts w:ascii="Times New Roman" w:hAnsi="Times New Roman"/>
                <w:color w:val="000000"/>
              </w:rPr>
            </w:pPr>
            <w:r w:rsidRPr="008E0FA8">
              <w:rPr>
                <w:rFonts w:ascii="Times New Roman" w:hAnsi="Times New Roman"/>
                <w:color w:val="000000"/>
              </w:rPr>
              <w:t>BQ tháng = tổng dư nợ (vay thường, thẻ, chiết khấu)/số ngày trong tháng</w:t>
            </w:r>
          </w:p>
          <w:p w14:paraId="6F9443D8" w14:textId="34968F68" w:rsidR="00EA211A" w:rsidRPr="008E0FA8" w:rsidRDefault="00EA211A" w:rsidP="00EA211A">
            <w:pPr>
              <w:pStyle w:val="ListParagraph"/>
              <w:numPr>
                <w:ilvl w:val="0"/>
                <w:numId w:val="2"/>
              </w:numPr>
              <w:ind w:left="347"/>
              <w:rPr>
                <w:rFonts w:ascii="Times New Roman" w:hAnsi="Times New Roman"/>
                <w:color w:val="000000"/>
              </w:rPr>
            </w:pPr>
            <w:r w:rsidRPr="008E0FA8">
              <w:rPr>
                <w:rFonts w:ascii="Times New Roman" w:hAnsi="Times New Roman"/>
                <w:color w:val="000000"/>
              </w:rPr>
              <w:t>Lấy top 20 BQ tháng lớn nhât</w:t>
            </w:r>
            <w:ins w:id="296" w:author="HUYNH THI NGOC TRAM" w:date="2022-08-22T18:12:00Z">
              <w:r w:rsidRPr="008E0FA8">
                <w:rPr>
                  <w:rFonts w:ascii="Times New Roman" w:hAnsi="Times New Roman"/>
                  <w:color w:val="000000"/>
                </w:rPr>
                <w:t xml:space="preserve"> của KHCN</w:t>
              </w:r>
            </w:ins>
            <w:r w:rsidR="00294195" w:rsidRPr="008E0FA8">
              <w:rPr>
                <w:rFonts w:ascii="Times New Roman" w:hAnsi="Times New Roman"/>
                <w:color w:val="000000"/>
              </w:rPr>
              <w:t>(KHDN)</w:t>
            </w:r>
          </w:p>
        </w:tc>
      </w:tr>
      <w:tr w:rsidR="00EA211A" w:rsidRPr="008E0FA8" w14:paraId="738824C3"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0116BB9" w14:textId="4FD48310" w:rsidR="00EA211A" w:rsidRPr="008E0FA8" w:rsidRDefault="00EA211A" w:rsidP="00EA211A">
            <w:pPr>
              <w:rPr>
                <w:color w:val="000000"/>
                <w:sz w:val="22"/>
                <w:szCs w:val="22"/>
              </w:rPr>
            </w:pPr>
            <w:r w:rsidRPr="008E0FA8">
              <w:rPr>
                <w:color w:val="000000"/>
                <w:sz w:val="22"/>
                <w:szCs w:val="22"/>
              </w:rPr>
              <w:t>9</w:t>
            </w:r>
          </w:p>
        </w:tc>
        <w:tc>
          <w:tcPr>
            <w:tcW w:w="902" w:type="pct"/>
            <w:tcBorders>
              <w:top w:val="single" w:sz="4" w:space="0" w:color="auto"/>
              <w:left w:val="nil"/>
              <w:bottom w:val="single" w:sz="4" w:space="0" w:color="auto"/>
              <w:right w:val="single" w:sz="4" w:space="0" w:color="auto"/>
            </w:tcBorders>
            <w:shd w:val="clear" w:color="auto" w:fill="auto"/>
            <w:hideMark/>
          </w:tcPr>
          <w:p w14:paraId="775E71AB" w14:textId="4256529E" w:rsidR="00EA211A" w:rsidRPr="008E0FA8" w:rsidRDefault="00EA211A" w:rsidP="00EA211A">
            <w:pPr>
              <w:rPr>
                <w:color w:val="000000"/>
                <w:sz w:val="22"/>
                <w:szCs w:val="22"/>
              </w:rPr>
            </w:pPr>
            <w:r w:rsidRPr="008E0FA8">
              <w:rPr>
                <w:color w:val="000000"/>
                <w:sz w:val="22"/>
                <w:szCs w:val="22"/>
              </w:rPr>
              <w:t xml:space="preserve">Tăng/giảm dư nợ top 20 </w:t>
            </w:r>
            <w:r w:rsidR="00901063" w:rsidRPr="008E0FA8">
              <w:rPr>
                <w:color w:val="000000"/>
                <w:sz w:val="22"/>
                <w:szCs w:val="22"/>
              </w:rPr>
              <w:t xml:space="preserve">KH </w:t>
            </w:r>
            <w:r w:rsidRPr="008E0FA8">
              <w:rPr>
                <w:color w:val="000000"/>
                <w:sz w:val="22"/>
                <w:szCs w:val="22"/>
              </w:rPr>
              <w:t>so tháng trước</w:t>
            </w:r>
          </w:p>
        </w:tc>
        <w:tc>
          <w:tcPr>
            <w:tcW w:w="2016" w:type="pct"/>
            <w:tcBorders>
              <w:top w:val="single" w:sz="4" w:space="0" w:color="auto"/>
              <w:left w:val="nil"/>
              <w:bottom w:val="single" w:sz="4" w:space="0" w:color="auto"/>
              <w:right w:val="single" w:sz="4" w:space="0" w:color="auto"/>
            </w:tcBorders>
            <w:shd w:val="clear" w:color="auto" w:fill="auto"/>
            <w:hideMark/>
          </w:tcPr>
          <w:p w14:paraId="7D3BA8AD" w14:textId="7446F9BE" w:rsidR="00EA211A" w:rsidRPr="008E0FA8" w:rsidRDefault="00EA211A" w:rsidP="00EA211A">
            <w:pPr>
              <w:rPr>
                <w:color w:val="000000"/>
                <w:sz w:val="22"/>
                <w:szCs w:val="22"/>
              </w:rPr>
            </w:pPr>
            <w:r w:rsidRPr="008E0FA8">
              <w:rPr>
                <w:color w:val="000000"/>
                <w:sz w:val="22"/>
                <w:szCs w:val="22"/>
              </w:rPr>
              <w:t>Tăng/giảm số dư nợ so với tháng trước của top 20 KHCN</w:t>
            </w:r>
            <w:r w:rsidR="008E0FA8">
              <w:rPr>
                <w:color w:val="000000"/>
                <w:sz w:val="22"/>
                <w:szCs w:val="22"/>
              </w:rPr>
              <w:t xml:space="preserve"> </w:t>
            </w:r>
            <w:ins w:id="297" w:author="HUYNH THI NGOC TRAM" w:date="2022-08-22T18:13:00Z">
              <w:r w:rsidR="00800506" w:rsidRPr="008E0FA8">
                <w:rPr>
                  <w:color w:val="000000"/>
                  <w:sz w:val="22"/>
                  <w:szCs w:val="22"/>
                </w:rPr>
                <w:t>(</w:t>
              </w:r>
            </w:ins>
            <w:ins w:id="298" w:author="HUYNH THI NGOC TRAM" w:date="2022-08-22T18:14:00Z">
              <w:r w:rsidR="00800506" w:rsidRPr="008E0FA8">
                <w:rPr>
                  <w:color w:val="000000"/>
                  <w:sz w:val="22"/>
                  <w:szCs w:val="22"/>
                </w:rPr>
                <w:t>hoặc KHDN)</w:t>
              </w:r>
            </w:ins>
            <w:r w:rsidRPr="008E0FA8">
              <w:rPr>
                <w:color w:val="000000"/>
                <w:sz w:val="22"/>
                <w:szCs w:val="22"/>
              </w:rPr>
              <w:t xml:space="preserve"> = BQ tháng báo cáo – BQ tháng trước</w:t>
            </w:r>
          </w:p>
        </w:tc>
        <w:tc>
          <w:tcPr>
            <w:tcW w:w="1829" w:type="pct"/>
            <w:tcBorders>
              <w:top w:val="single" w:sz="4" w:space="0" w:color="auto"/>
              <w:left w:val="nil"/>
              <w:bottom w:val="single" w:sz="4" w:space="0" w:color="auto"/>
              <w:right w:val="single" w:sz="4" w:space="0" w:color="auto"/>
            </w:tcBorders>
            <w:shd w:val="clear" w:color="auto" w:fill="auto"/>
            <w:hideMark/>
          </w:tcPr>
          <w:p w14:paraId="2DDCAECB" w14:textId="038165DD" w:rsidR="00EA211A" w:rsidRPr="008E0FA8" w:rsidRDefault="00EA211A" w:rsidP="00EA211A">
            <w:pPr>
              <w:rPr>
                <w:color w:val="000000"/>
                <w:sz w:val="22"/>
                <w:szCs w:val="22"/>
              </w:rPr>
            </w:pPr>
            <w:r w:rsidRPr="008E0FA8">
              <w:rPr>
                <w:color w:val="000000"/>
                <w:sz w:val="22"/>
                <w:szCs w:val="22"/>
              </w:rPr>
              <w:t>= cột (</w:t>
            </w:r>
            <w:r w:rsidR="00287120" w:rsidRPr="008E0FA8">
              <w:rPr>
                <w:color w:val="000000"/>
                <w:sz w:val="22"/>
                <w:szCs w:val="22"/>
              </w:rPr>
              <w:t>8</w:t>
            </w:r>
            <w:r w:rsidRPr="008E0FA8">
              <w:rPr>
                <w:color w:val="000000"/>
                <w:sz w:val="22"/>
                <w:szCs w:val="22"/>
              </w:rPr>
              <w:t>) - BQ tháng trước</w:t>
            </w:r>
          </w:p>
          <w:p w14:paraId="74C2E2EA" w14:textId="19B33A08" w:rsidR="00EA211A" w:rsidRPr="008E0FA8" w:rsidRDefault="00EA211A" w:rsidP="00EA211A">
            <w:pPr>
              <w:rPr>
                <w:color w:val="000000"/>
                <w:sz w:val="22"/>
                <w:szCs w:val="22"/>
              </w:rPr>
            </w:pPr>
            <w:r w:rsidRPr="008E0FA8">
              <w:rPr>
                <w:color w:val="000000"/>
                <w:sz w:val="22"/>
                <w:szCs w:val="22"/>
              </w:rPr>
              <w:t>Trong đó: Cách tính BQ tháng trước tương tự cột (</w:t>
            </w:r>
            <w:ins w:id="299" w:author="TRUC NGUYEN" w:date="2023-01-10T16:03:00Z">
              <w:r w:rsidR="00AA1E76">
                <w:rPr>
                  <w:color w:val="000000"/>
                  <w:sz w:val="22"/>
                  <w:szCs w:val="22"/>
                </w:rPr>
                <w:t>8</w:t>
              </w:r>
            </w:ins>
            <w:del w:id="300" w:author="TRUC NGUYEN" w:date="2023-01-10T16:03:00Z">
              <w:r w:rsidRPr="008E0FA8" w:rsidDel="00AA1E76">
                <w:rPr>
                  <w:color w:val="000000"/>
                  <w:sz w:val="22"/>
                  <w:szCs w:val="22"/>
                </w:rPr>
                <w:delText>7</w:delText>
              </w:r>
            </w:del>
            <w:r w:rsidRPr="008E0FA8">
              <w:rPr>
                <w:color w:val="000000"/>
                <w:sz w:val="22"/>
                <w:szCs w:val="22"/>
              </w:rPr>
              <w:t>) nhưng khác khoảng thời gian</w:t>
            </w:r>
          </w:p>
        </w:tc>
      </w:tr>
      <w:tr w:rsidR="00EA211A" w:rsidRPr="008E0FA8" w14:paraId="1E6E4BB1" w14:textId="77777777" w:rsidTr="00EA211A">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8F7537C" w14:textId="70C1C787" w:rsidR="00EA211A" w:rsidRPr="008E0FA8" w:rsidRDefault="00EA211A" w:rsidP="00EA211A">
            <w:pPr>
              <w:rPr>
                <w:color w:val="000000"/>
                <w:sz w:val="22"/>
                <w:szCs w:val="22"/>
              </w:rPr>
            </w:pPr>
            <w:r w:rsidRPr="008E0FA8">
              <w:rPr>
                <w:color w:val="000000"/>
                <w:sz w:val="22"/>
                <w:szCs w:val="22"/>
              </w:rPr>
              <w:t>10</w:t>
            </w:r>
          </w:p>
        </w:tc>
        <w:tc>
          <w:tcPr>
            <w:tcW w:w="902" w:type="pct"/>
            <w:tcBorders>
              <w:top w:val="single" w:sz="4" w:space="0" w:color="auto"/>
              <w:left w:val="nil"/>
              <w:bottom w:val="single" w:sz="4" w:space="0" w:color="auto"/>
              <w:right w:val="single" w:sz="4" w:space="0" w:color="auto"/>
            </w:tcBorders>
            <w:shd w:val="clear" w:color="auto" w:fill="auto"/>
            <w:hideMark/>
          </w:tcPr>
          <w:p w14:paraId="534AA59F" w14:textId="363953C5" w:rsidR="00EA211A" w:rsidRPr="008E0FA8" w:rsidRDefault="00EA211A" w:rsidP="00EA211A">
            <w:pPr>
              <w:rPr>
                <w:color w:val="000000"/>
                <w:sz w:val="22"/>
                <w:szCs w:val="22"/>
              </w:rPr>
            </w:pPr>
            <w:r w:rsidRPr="008E0FA8">
              <w:rPr>
                <w:color w:val="000000"/>
                <w:sz w:val="22"/>
                <w:szCs w:val="22"/>
              </w:rPr>
              <w:t xml:space="preserve">%Dư nợ top 20 </w:t>
            </w:r>
            <w:r w:rsidR="00901063" w:rsidRPr="008E0FA8">
              <w:rPr>
                <w:color w:val="000000"/>
                <w:sz w:val="22"/>
                <w:szCs w:val="22"/>
              </w:rPr>
              <w:t xml:space="preserve">KH </w:t>
            </w:r>
            <w:r w:rsidRPr="008E0FA8">
              <w:rPr>
                <w:color w:val="000000"/>
                <w:sz w:val="22"/>
                <w:szCs w:val="22"/>
              </w:rPr>
              <w:t>/tổng dư nợ</w:t>
            </w:r>
          </w:p>
        </w:tc>
        <w:tc>
          <w:tcPr>
            <w:tcW w:w="2016" w:type="pct"/>
            <w:tcBorders>
              <w:top w:val="single" w:sz="4" w:space="0" w:color="auto"/>
              <w:left w:val="nil"/>
              <w:bottom w:val="single" w:sz="4" w:space="0" w:color="auto"/>
              <w:right w:val="single" w:sz="4" w:space="0" w:color="auto"/>
            </w:tcBorders>
            <w:shd w:val="clear" w:color="auto" w:fill="auto"/>
            <w:hideMark/>
          </w:tcPr>
          <w:p w14:paraId="71C09BFA" w14:textId="75084C2A" w:rsidR="00EA211A" w:rsidRPr="008E0FA8" w:rsidRDefault="00EA211A" w:rsidP="00EA211A">
            <w:pPr>
              <w:rPr>
                <w:color w:val="000000"/>
                <w:sz w:val="22"/>
                <w:szCs w:val="22"/>
              </w:rPr>
            </w:pPr>
            <w:r w:rsidRPr="008E0FA8">
              <w:rPr>
                <w:color w:val="000000"/>
                <w:sz w:val="22"/>
                <w:szCs w:val="22"/>
              </w:rPr>
              <w:t>% Dư nợ = Tổng dư nợ top 20 KHCN</w:t>
            </w:r>
            <w:ins w:id="301" w:author="HUYNH THI NGOC TRAM" w:date="2022-08-22T18:13:00Z">
              <w:r w:rsidRPr="008E0FA8">
                <w:rPr>
                  <w:color w:val="000000"/>
                  <w:sz w:val="22"/>
                  <w:szCs w:val="22"/>
                </w:rPr>
                <w:t xml:space="preserve"> (</w:t>
              </w:r>
            </w:ins>
            <w:ins w:id="302" w:author="HUYNH THI NGOC TRAM" w:date="2022-08-22T18:14:00Z">
              <w:r w:rsidRPr="008E0FA8">
                <w:rPr>
                  <w:color w:val="000000"/>
                  <w:sz w:val="22"/>
                  <w:szCs w:val="22"/>
                </w:rPr>
                <w:t>hoặc KHDN)</w:t>
              </w:r>
            </w:ins>
            <w:r w:rsidRPr="008E0FA8">
              <w:rPr>
                <w:color w:val="000000"/>
                <w:sz w:val="22"/>
                <w:szCs w:val="22"/>
              </w:rPr>
              <w:t>/ Tổng dư nợ KHCN</w:t>
            </w:r>
            <w:ins w:id="303" w:author="HUYNH THI NGOC TRAM" w:date="2022-08-22T18:14:00Z">
              <w:r w:rsidRPr="008E0FA8">
                <w:rPr>
                  <w:color w:val="000000"/>
                  <w:sz w:val="22"/>
                  <w:szCs w:val="22"/>
                </w:rPr>
                <w:t xml:space="preserve"> (hoặc KHDN)</w:t>
              </w:r>
            </w:ins>
          </w:p>
        </w:tc>
        <w:tc>
          <w:tcPr>
            <w:tcW w:w="1829" w:type="pct"/>
            <w:tcBorders>
              <w:top w:val="single" w:sz="4" w:space="0" w:color="auto"/>
              <w:left w:val="nil"/>
              <w:bottom w:val="single" w:sz="4" w:space="0" w:color="auto"/>
              <w:right w:val="single" w:sz="4" w:space="0" w:color="auto"/>
            </w:tcBorders>
            <w:shd w:val="clear" w:color="auto" w:fill="auto"/>
            <w:hideMark/>
          </w:tcPr>
          <w:p w14:paraId="7E91B5FD"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 Đối với vay thường: lấy cột “DU_NO_QUY_DOI” trong file “CRM32”</w:t>
            </w:r>
          </w:p>
          <w:p w14:paraId="07C3B711" w14:textId="556ABD5C" w:rsidR="00EA211A" w:rsidRPr="008E0FA8" w:rsidRDefault="00EA211A" w:rsidP="00EA211A">
            <w:pPr>
              <w:pStyle w:val="ListParagraph"/>
              <w:numPr>
                <w:ilvl w:val="0"/>
                <w:numId w:val="38"/>
              </w:numPr>
              <w:rPr>
                <w:ins w:id="304" w:author="HUYNH THI NGOC TRAM" w:date="2022-08-22T18:18:00Z"/>
                <w:rFonts w:ascii="Times New Roman" w:hAnsi="Times New Roman"/>
                <w:color w:val="000000"/>
              </w:rPr>
            </w:pPr>
            <w:ins w:id="305" w:author="HUYNH THI NGOC TRAM" w:date="2022-08-22T18:18:00Z">
              <w:r w:rsidRPr="008E0FA8">
                <w:rPr>
                  <w:rFonts w:ascii="Times New Roman" w:hAnsi="Times New Roman"/>
                  <w:color w:val="000000"/>
                </w:rPr>
                <w:t>Bước 1: lọc cột “CUSTTPCD” = “Ca nhan” (“Doanh nghiep”)</w:t>
              </w:r>
            </w:ins>
          </w:p>
          <w:p w14:paraId="36FF9E13" w14:textId="59CC10B3" w:rsidR="00EA211A" w:rsidRPr="008E0FA8" w:rsidRDefault="00EA211A" w:rsidP="00EA211A">
            <w:pPr>
              <w:pStyle w:val="ListParagraph"/>
              <w:numPr>
                <w:ilvl w:val="0"/>
                <w:numId w:val="38"/>
              </w:numPr>
              <w:rPr>
                <w:rFonts w:ascii="Times New Roman" w:hAnsi="Times New Roman"/>
                <w:color w:val="000000"/>
              </w:rPr>
            </w:pPr>
            <w:ins w:id="306" w:author="HUYNH THI NGOC TRAM" w:date="2022-08-22T18:19:00Z">
              <w:r w:rsidRPr="008E0FA8">
                <w:rPr>
                  <w:rFonts w:ascii="Times New Roman" w:hAnsi="Times New Roman"/>
                  <w:color w:val="000000"/>
                </w:rPr>
                <w:t xml:space="preserve">Bước 2: </w:t>
              </w:r>
            </w:ins>
            <w:r w:rsidRPr="008E0FA8">
              <w:rPr>
                <w:rFonts w:ascii="Times New Roman" w:hAnsi="Times New Roman"/>
                <w:color w:val="000000"/>
              </w:rPr>
              <w:t>Dư nợ = SUM(“DU_NO_QUY_DOI”)</w:t>
            </w:r>
          </w:p>
          <w:p w14:paraId="07601FCA"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thẻ: lấy cột “DU_NO_QUY_DOI” trong file “DN_THE_CA_NHAN_DOANH_NGHIEP”</w:t>
            </w:r>
          </w:p>
          <w:p w14:paraId="192045A9" w14:textId="7357C363" w:rsidR="00EA211A" w:rsidRPr="008E0FA8" w:rsidRDefault="00EA211A" w:rsidP="00EA211A">
            <w:pPr>
              <w:pStyle w:val="ListParagraph"/>
              <w:numPr>
                <w:ilvl w:val="0"/>
                <w:numId w:val="38"/>
              </w:numPr>
              <w:rPr>
                <w:ins w:id="307" w:author="HUYNH THI NGOC TRAM" w:date="2022-08-22T18:18:00Z"/>
                <w:rFonts w:ascii="Times New Roman" w:hAnsi="Times New Roman"/>
                <w:color w:val="000000"/>
              </w:rPr>
            </w:pPr>
            <w:ins w:id="308" w:author="HUYNH THI NGOC TRAM" w:date="2022-08-22T18:19:00Z">
              <w:r w:rsidRPr="008E0FA8">
                <w:rPr>
                  <w:rFonts w:ascii="Times New Roman" w:hAnsi="Times New Roman"/>
                  <w:color w:val="000000"/>
                </w:rPr>
                <w:t>Đối với thẻ: “KHCN” và “KHDN” ghi nhận “Cá nhân”</w:t>
              </w:r>
            </w:ins>
          </w:p>
          <w:p w14:paraId="0DB0368B" w14:textId="576A03CA" w:rsidR="00EA211A" w:rsidRPr="008E0FA8" w:rsidRDefault="00EA211A" w:rsidP="00EA211A">
            <w:pPr>
              <w:pStyle w:val="ListParagraph"/>
              <w:numPr>
                <w:ilvl w:val="0"/>
                <w:numId w:val="38"/>
              </w:numPr>
              <w:rPr>
                <w:rFonts w:ascii="Times New Roman" w:hAnsi="Times New Roman"/>
                <w:color w:val="000000"/>
              </w:rPr>
            </w:pPr>
            <w:r w:rsidRPr="008E0FA8">
              <w:rPr>
                <w:rFonts w:ascii="Times New Roman" w:hAnsi="Times New Roman"/>
                <w:color w:val="000000"/>
              </w:rPr>
              <w:lastRenderedPageBreak/>
              <w:t>Dư nợ = SUM(“DU_NO_QUY_DOI”)</w:t>
            </w:r>
          </w:p>
          <w:p w14:paraId="3C2921C7" w14:textId="77777777" w:rsidR="00EA211A" w:rsidRPr="008E0FA8" w:rsidRDefault="00EA211A" w:rsidP="00EA211A">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chiết khấu: lấy cột “QUYDOI” trong file “TF_CRM”</w:t>
            </w:r>
          </w:p>
          <w:p w14:paraId="47CCC48C" w14:textId="08FF6EAB" w:rsidR="00EA211A" w:rsidRPr="008E0FA8" w:rsidRDefault="00EA211A" w:rsidP="00EA211A">
            <w:pPr>
              <w:pStyle w:val="ListParagraph"/>
              <w:numPr>
                <w:ilvl w:val="0"/>
                <w:numId w:val="38"/>
              </w:numPr>
              <w:rPr>
                <w:ins w:id="309" w:author="HUYNH THI NGOC TRAM" w:date="2022-08-22T18:19:00Z"/>
                <w:rFonts w:ascii="Times New Roman" w:hAnsi="Times New Roman"/>
                <w:color w:val="000000"/>
              </w:rPr>
            </w:pPr>
            <w:ins w:id="310" w:author="HUYNH THI NGOC TRAM" w:date="2022-08-22T18:19:00Z">
              <w:r w:rsidRPr="008E0FA8">
                <w:rPr>
                  <w:rFonts w:ascii="Times New Roman" w:hAnsi="Times New Roman"/>
                  <w:color w:val="000000"/>
                </w:rPr>
                <w:t>Bước 1: lọc cột “LOAIHINH” = “CA NHAN” (“DOANH NGHIEP”)</w:t>
              </w:r>
            </w:ins>
          </w:p>
          <w:p w14:paraId="11019A60" w14:textId="1537C340" w:rsidR="00EA211A" w:rsidRPr="008E0FA8" w:rsidRDefault="00EA211A" w:rsidP="00EA211A">
            <w:pPr>
              <w:pStyle w:val="ListParagraph"/>
              <w:numPr>
                <w:ilvl w:val="0"/>
                <w:numId w:val="38"/>
              </w:numPr>
              <w:rPr>
                <w:rFonts w:ascii="Times New Roman" w:hAnsi="Times New Roman"/>
                <w:color w:val="000000"/>
              </w:rPr>
            </w:pPr>
            <w:ins w:id="311" w:author="HUYNH THI NGOC TRAM" w:date="2022-08-22T18:19:00Z">
              <w:r w:rsidRPr="008E0FA8">
                <w:rPr>
                  <w:rFonts w:ascii="Times New Roman" w:hAnsi="Times New Roman"/>
                  <w:color w:val="000000"/>
                </w:rPr>
                <w:t xml:space="preserve">Bước 2: </w:t>
              </w:r>
            </w:ins>
            <w:r w:rsidRPr="008E0FA8">
              <w:rPr>
                <w:rFonts w:ascii="Times New Roman" w:hAnsi="Times New Roman"/>
                <w:color w:val="000000"/>
              </w:rPr>
              <w:t>Dư nợ = SUM(“QUYDOI”)</w:t>
            </w:r>
          </w:p>
          <w:p w14:paraId="058C0881" w14:textId="77777777" w:rsidR="00EA211A" w:rsidRPr="008E0FA8" w:rsidRDefault="00EA211A" w:rsidP="00EA211A">
            <w:pPr>
              <w:pStyle w:val="ListParagraph"/>
              <w:numPr>
                <w:ilvl w:val="0"/>
                <w:numId w:val="2"/>
              </w:numPr>
              <w:ind w:left="347"/>
              <w:rPr>
                <w:rFonts w:ascii="Times New Roman" w:hAnsi="Times New Roman"/>
                <w:color w:val="000000"/>
              </w:rPr>
            </w:pPr>
            <w:r w:rsidRPr="008E0FA8">
              <w:rPr>
                <w:rFonts w:ascii="Times New Roman" w:hAnsi="Times New Roman"/>
                <w:color w:val="000000"/>
              </w:rPr>
              <w:t>Tổng dư nợ = Tổng dư nợ (vay thường, thẻ, chiết khấu)</w:t>
            </w:r>
          </w:p>
          <w:p w14:paraId="052CB026" w14:textId="60396D44" w:rsidR="00EA211A" w:rsidRPr="008E0FA8" w:rsidRDefault="00EA211A" w:rsidP="00EA211A">
            <w:pPr>
              <w:pStyle w:val="ListParagraph"/>
              <w:numPr>
                <w:ilvl w:val="0"/>
                <w:numId w:val="2"/>
              </w:numPr>
              <w:ind w:left="347"/>
              <w:rPr>
                <w:rFonts w:ascii="Times New Roman" w:hAnsi="Times New Roman"/>
                <w:color w:val="000000"/>
              </w:rPr>
            </w:pPr>
            <w:r w:rsidRPr="008E0FA8">
              <w:rPr>
                <w:rFonts w:ascii="Times New Roman" w:hAnsi="Times New Roman"/>
                <w:color w:val="000000"/>
              </w:rPr>
              <w:t>Tính % dư nợ = cột (</w:t>
            </w:r>
            <w:ins w:id="312" w:author="TRUC NGUYEN" w:date="2023-01-10T16:03:00Z">
              <w:r w:rsidR="00AA1E76">
                <w:rPr>
                  <w:rFonts w:ascii="Times New Roman" w:hAnsi="Times New Roman"/>
                  <w:color w:val="000000"/>
                </w:rPr>
                <w:t>8</w:t>
              </w:r>
            </w:ins>
            <w:del w:id="313" w:author="TRUC NGUYEN" w:date="2023-01-10T16:03:00Z">
              <w:r w:rsidR="00901063" w:rsidRPr="008E0FA8" w:rsidDel="00AA1E76">
                <w:rPr>
                  <w:rFonts w:ascii="Times New Roman" w:hAnsi="Times New Roman"/>
                  <w:color w:val="000000"/>
                </w:rPr>
                <w:delText>9</w:delText>
              </w:r>
            </w:del>
            <w:r w:rsidRPr="008E0FA8">
              <w:rPr>
                <w:rFonts w:ascii="Times New Roman" w:hAnsi="Times New Roman"/>
                <w:color w:val="000000"/>
              </w:rPr>
              <w:t>) / Tổng dư nợ</w:t>
            </w:r>
          </w:p>
        </w:tc>
      </w:tr>
    </w:tbl>
    <w:p w14:paraId="788A11B8" w14:textId="77777777" w:rsidR="00FB3A86" w:rsidRPr="004C7E39" w:rsidRDefault="00FB3A86" w:rsidP="00FB3A86">
      <w:pPr>
        <w:pStyle w:val="ListParagraph"/>
        <w:spacing w:after="120" w:line="264" w:lineRule="auto"/>
        <w:rPr>
          <w:rFonts w:ascii="Times New Roman" w:hAnsi="Times New Roman"/>
        </w:rPr>
      </w:pPr>
    </w:p>
    <w:p w14:paraId="3ECF127C" w14:textId="77777777" w:rsidR="00FB3A86" w:rsidRPr="004C7E39" w:rsidRDefault="00FB3A86" w:rsidP="00FB3A86">
      <w:pPr>
        <w:pStyle w:val="ListParagraph"/>
        <w:spacing w:after="120" w:line="264" w:lineRule="auto"/>
        <w:rPr>
          <w:rFonts w:ascii="Times New Roman" w:hAnsi="Times New Roman"/>
        </w:rPr>
      </w:pPr>
    </w:p>
    <w:p w14:paraId="21E62377" w14:textId="2E04F8C5" w:rsidR="00FB3007" w:rsidRPr="004C7E39" w:rsidRDefault="00FB3007" w:rsidP="00FB3007">
      <w:pPr>
        <w:pStyle w:val="ListParagraph"/>
        <w:numPr>
          <w:ilvl w:val="0"/>
          <w:numId w:val="2"/>
        </w:numPr>
        <w:spacing w:after="120" w:line="264" w:lineRule="auto"/>
        <w:rPr>
          <w:rFonts w:ascii="Times New Roman" w:hAnsi="Times New Roman"/>
        </w:rPr>
      </w:pPr>
      <w:r w:rsidRPr="004C7E39">
        <w:rPr>
          <w:rFonts w:ascii="Times New Roman" w:hAnsi="Times New Roman"/>
        </w:rPr>
        <w:t>Mapping báo cáo 4. Huy động Top KH:</w:t>
      </w:r>
    </w:p>
    <w:tbl>
      <w:tblPr>
        <w:tblW w:w="5000" w:type="pct"/>
        <w:tblLook w:val="04A0" w:firstRow="1" w:lastRow="0" w:firstColumn="1" w:lastColumn="0" w:noHBand="0" w:noVBand="1"/>
      </w:tblPr>
      <w:tblGrid>
        <w:gridCol w:w="726"/>
        <w:gridCol w:w="2776"/>
        <w:gridCol w:w="5788"/>
        <w:gridCol w:w="5064"/>
      </w:tblGrid>
      <w:tr w:rsidR="00FB3007" w:rsidRPr="008E0FA8" w14:paraId="0B181E38" w14:textId="77777777" w:rsidTr="00FB3A86">
        <w:trPr>
          <w:trHeight w:val="340"/>
          <w:tblHeader/>
        </w:trPr>
        <w:tc>
          <w:tcPr>
            <w:tcW w:w="253" w:type="pct"/>
            <w:tcBorders>
              <w:top w:val="single" w:sz="8" w:space="0" w:color="auto"/>
              <w:left w:val="single" w:sz="8" w:space="0" w:color="auto"/>
              <w:bottom w:val="single" w:sz="8" w:space="0" w:color="auto"/>
              <w:right w:val="nil"/>
            </w:tcBorders>
            <w:shd w:val="clear" w:color="000000" w:fill="002060"/>
            <w:hideMark/>
          </w:tcPr>
          <w:p w14:paraId="14EB639A" w14:textId="77777777" w:rsidR="00FB3007" w:rsidRPr="008E0FA8" w:rsidRDefault="00FB3007" w:rsidP="00B510E8">
            <w:pPr>
              <w:rPr>
                <w:b/>
                <w:bCs/>
                <w:color w:val="FFFFFF"/>
                <w:sz w:val="22"/>
                <w:szCs w:val="22"/>
              </w:rPr>
            </w:pPr>
            <w:r w:rsidRPr="008E0FA8">
              <w:rPr>
                <w:b/>
                <w:bCs/>
                <w:color w:val="FFFFFF" w:themeColor="background1"/>
                <w:sz w:val="22"/>
                <w:szCs w:val="22"/>
              </w:rPr>
              <w:t>STT</w:t>
            </w:r>
          </w:p>
        </w:tc>
        <w:tc>
          <w:tcPr>
            <w:tcW w:w="967" w:type="pct"/>
            <w:tcBorders>
              <w:top w:val="single" w:sz="4" w:space="0" w:color="auto"/>
              <w:left w:val="single" w:sz="4" w:space="0" w:color="auto"/>
              <w:bottom w:val="single" w:sz="4" w:space="0" w:color="auto"/>
              <w:right w:val="single" w:sz="4" w:space="0" w:color="auto"/>
            </w:tcBorders>
            <w:shd w:val="clear" w:color="000000" w:fill="002060"/>
            <w:hideMark/>
          </w:tcPr>
          <w:p w14:paraId="2558B67B" w14:textId="77777777" w:rsidR="00FB3007" w:rsidRPr="008E0FA8" w:rsidRDefault="00FB3007" w:rsidP="00B510E8">
            <w:pPr>
              <w:rPr>
                <w:b/>
                <w:bCs/>
                <w:color w:val="FFFFFF"/>
                <w:sz w:val="22"/>
                <w:szCs w:val="22"/>
              </w:rPr>
            </w:pPr>
            <w:r w:rsidRPr="008E0FA8">
              <w:rPr>
                <w:b/>
                <w:bCs/>
                <w:color w:val="FFFFFF" w:themeColor="background1"/>
                <w:sz w:val="22"/>
                <w:szCs w:val="22"/>
              </w:rPr>
              <w:t>Nội dung</w:t>
            </w:r>
          </w:p>
        </w:tc>
        <w:tc>
          <w:tcPr>
            <w:tcW w:w="2016" w:type="pct"/>
            <w:tcBorders>
              <w:top w:val="single" w:sz="8" w:space="0" w:color="auto"/>
              <w:left w:val="nil"/>
              <w:bottom w:val="single" w:sz="8" w:space="0" w:color="auto"/>
              <w:right w:val="single" w:sz="8" w:space="0" w:color="auto"/>
            </w:tcBorders>
            <w:shd w:val="clear" w:color="000000" w:fill="002060"/>
            <w:noWrap/>
            <w:hideMark/>
          </w:tcPr>
          <w:p w14:paraId="575D549D" w14:textId="77777777" w:rsidR="00FB3007" w:rsidRPr="008E0FA8" w:rsidRDefault="00FB3007" w:rsidP="00B510E8">
            <w:pPr>
              <w:rPr>
                <w:b/>
                <w:bCs/>
                <w:color w:val="FFFFFF"/>
                <w:sz w:val="22"/>
                <w:szCs w:val="22"/>
              </w:rPr>
            </w:pPr>
            <w:r w:rsidRPr="008E0FA8">
              <w:rPr>
                <w:b/>
                <w:bCs/>
                <w:color w:val="FFFFFF" w:themeColor="background1"/>
                <w:sz w:val="22"/>
                <w:szCs w:val="22"/>
              </w:rPr>
              <w:t>Mô tả nghiệp vụ</w:t>
            </w:r>
          </w:p>
        </w:tc>
        <w:tc>
          <w:tcPr>
            <w:tcW w:w="1764" w:type="pct"/>
            <w:tcBorders>
              <w:top w:val="single" w:sz="8" w:space="0" w:color="auto"/>
              <w:left w:val="nil"/>
              <w:bottom w:val="single" w:sz="8" w:space="0" w:color="auto"/>
              <w:right w:val="single" w:sz="8" w:space="0" w:color="auto"/>
            </w:tcBorders>
            <w:shd w:val="clear" w:color="000000" w:fill="002060"/>
            <w:noWrap/>
            <w:hideMark/>
          </w:tcPr>
          <w:p w14:paraId="3283F343" w14:textId="77777777" w:rsidR="00FB3007" w:rsidRPr="008E0FA8" w:rsidRDefault="00FB3007" w:rsidP="00B510E8">
            <w:pPr>
              <w:rPr>
                <w:b/>
                <w:bCs/>
                <w:color w:val="FFFFFF"/>
                <w:sz w:val="22"/>
                <w:szCs w:val="22"/>
              </w:rPr>
            </w:pPr>
            <w:r w:rsidRPr="008E0FA8">
              <w:rPr>
                <w:b/>
                <w:bCs/>
                <w:color w:val="FFFFFF" w:themeColor="background1"/>
                <w:sz w:val="22"/>
                <w:szCs w:val="22"/>
              </w:rPr>
              <w:t>Cách trích dữ liệu</w:t>
            </w:r>
          </w:p>
        </w:tc>
      </w:tr>
      <w:tr w:rsidR="00D331C4" w:rsidRPr="008E0FA8" w14:paraId="4CF04BFB" w14:textId="77777777" w:rsidTr="00FB3A8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6B4032D5" w14:textId="77777777" w:rsidR="00D331C4" w:rsidRPr="008E0FA8" w:rsidRDefault="00D331C4" w:rsidP="00D331C4">
            <w:pPr>
              <w:rPr>
                <w:color w:val="000000"/>
                <w:sz w:val="22"/>
                <w:szCs w:val="22"/>
              </w:rPr>
            </w:pPr>
            <w:r w:rsidRPr="008E0FA8">
              <w:rPr>
                <w:color w:val="000000"/>
                <w:sz w:val="22"/>
                <w:szCs w:val="22"/>
              </w:rPr>
              <w:t>1</w:t>
            </w:r>
          </w:p>
        </w:tc>
        <w:tc>
          <w:tcPr>
            <w:tcW w:w="967" w:type="pct"/>
            <w:tcBorders>
              <w:top w:val="single" w:sz="4" w:space="0" w:color="auto"/>
              <w:left w:val="nil"/>
              <w:bottom w:val="single" w:sz="4" w:space="0" w:color="auto"/>
              <w:right w:val="single" w:sz="4" w:space="0" w:color="auto"/>
            </w:tcBorders>
            <w:shd w:val="clear" w:color="auto" w:fill="auto"/>
            <w:hideMark/>
          </w:tcPr>
          <w:p w14:paraId="18EB04CD" w14:textId="41AB53A8" w:rsidR="00D331C4" w:rsidRPr="008E0FA8" w:rsidRDefault="00D331C4" w:rsidP="00D331C4">
            <w:pPr>
              <w:rPr>
                <w:color w:val="000000"/>
                <w:sz w:val="22"/>
                <w:szCs w:val="22"/>
              </w:rPr>
            </w:pPr>
            <w:r w:rsidRPr="008E0FA8">
              <w:rPr>
                <w:color w:val="000000"/>
                <w:sz w:val="22"/>
                <w:szCs w:val="22"/>
              </w:rPr>
              <w:t>Đơn vị</w:t>
            </w:r>
          </w:p>
        </w:tc>
        <w:tc>
          <w:tcPr>
            <w:tcW w:w="2016" w:type="pct"/>
            <w:tcBorders>
              <w:top w:val="single" w:sz="4" w:space="0" w:color="auto"/>
              <w:left w:val="nil"/>
              <w:bottom w:val="single" w:sz="4" w:space="0" w:color="auto"/>
              <w:right w:val="single" w:sz="4" w:space="0" w:color="auto"/>
            </w:tcBorders>
            <w:shd w:val="clear" w:color="auto" w:fill="auto"/>
            <w:hideMark/>
          </w:tcPr>
          <w:p w14:paraId="0B23E3D9" w14:textId="26CDA736" w:rsidR="00D331C4" w:rsidRPr="008E0FA8" w:rsidRDefault="00D331C4" w:rsidP="00D331C4">
            <w:pPr>
              <w:rPr>
                <w:color w:val="000000"/>
                <w:sz w:val="22"/>
                <w:szCs w:val="22"/>
              </w:rPr>
            </w:pPr>
            <w:r w:rsidRPr="008E0FA8">
              <w:rPr>
                <w:color w:val="000000"/>
                <w:sz w:val="22"/>
                <w:szCs w:val="22"/>
              </w:rPr>
              <w:t>Mã đơn vị huy động từ khách hàng</w:t>
            </w:r>
          </w:p>
        </w:tc>
        <w:tc>
          <w:tcPr>
            <w:tcW w:w="1764" w:type="pct"/>
            <w:tcBorders>
              <w:top w:val="single" w:sz="4" w:space="0" w:color="auto"/>
              <w:left w:val="nil"/>
              <w:bottom w:val="single" w:sz="4" w:space="0" w:color="auto"/>
              <w:right w:val="single" w:sz="4" w:space="0" w:color="auto"/>
            </w:tcBorders>
            <w:shd w:val="clear" w:color="auto" w:fill="auto"/>
            <w:hideMark/>
          </w:tcPr>
          <w:p w14:paraId="459AE429" w14:textId="77777777" w:rsidR="005C7DE5" w:rsidRPr="008E0FA8" w:rsidRDefault="00D331C4" w:rsidP="00D331C4">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CKH: lấy cột “BRCD” trong file “HDV_CHITIET_CKH”</w:t>
            </w:r>
          </w:p>
          <w:p w14:paraId="7AE8B839" w14:textId="25583FF8" w:rsidR="00D331C4" w:rsidRPr="008E0FA8" w:rsidRDefault="00D331C4" w:rsidP="00D331C4">
            <w:pPr>
              <w:pStyle w:val="ListParagraph"/>
              <w:numPr>
                <w:ilvl w:val="0"/>
                <w:numId w:val="2"/>
              </w:numPr>
              <w:ind w:left="324"/>
              <w:rPr>
                <w:rFonts w:ascii="Times New Roman" w:hAnsi="Times New Roman"/>
                <w:color w:val="000000"/>
              </w:rPr>
            </w:pPr>
            <w:r w:rsidRPr="008E0FA8">
              <w:rPr>
                <w:rFonts w:ascii="Times New Roman" w:hAnsi="Times New Roman"/>
                <w:color w:val="000000"/>
              </w:rPr>
              <w:t>Đối với CKH: lấy cột “BRCD” trong file “HDV_CHITIET_KKH”</w:t>
            </w:r>
          </w:p>
        </w:tc>
      </w:tr>
      <w:tr w:rsidR="00D331C4" w:rsidRPr="008E0FA8" w14:paraId="004D80B7" w14:textId="77777777" w:rsidTr="00FB3A8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99FBDF7" w14:textId="77777777" w:rsidR="00D331C4" w:rsidRPr="008E0FA8" w:rsidRDefault="00D331C4" w:rsidP="00D331C4">
            <w:pPr>
              <w:rPr>
                <w:color w:val="000000"/>
                <w:sz w:val="22"/>
                <w:szCs w:val="22"/>
              </w:rPr>
            </w:pPr>
            <w:r w:rsidRPr="008E0FA8">
              <w:rPr>
                <w:color w:val="000000"/>
                <w:sz w:val="22"/>
                <w:szCs w:val="22"/>
              </w:rPr>
              <w:t>2</w:t>
            </w:r>
          </w:p>
        </w:tc>
        <w:tc>
          <w:tcPr>
            <w:tcW w:w="967" w:type="pct"/>
            <w:tcBorders>
              <w:top w:val="single" w:sz="4" w:space="0" w:color="auto"/>
              <w:left w:val="nil"/>
              <w:bottom w:val="single" w:sz="4" w:space="0" w:color="auto"/>
              <w:right w:val="single" w:sz="4" w:space="0" w:color="auto"/>
            </w:tcBorders>
            <w:shd w:val="clear" w:color="auto" w:fill="auto"/>
            <w:hideMark/>
          </w:tcPr>
          <w:p w14:paraId="40478825" w14:textId="15AD95B0" w:rsidR="00D331C4" w:rsidRPr="008E0FA8" w:rsidRDefault="00D331C4" w:rsidP="00D331C4">
            <w:pPr>
              <w:rPr>
                <w:color w:val="000000"/>
                <w:sz w:val="22"/>
                <w:szCs w:val="22"/>
              </w:rPr>
            </w:pPr>
            <w:r w:rsidRPr="008E0FA8">
              <w:rPr>
                <w:color w:val="000000"/>
                <w:sz w:val="22"/>
                <w:szCs w:val="22"/>
              </w:rPr>
              <w:t>Tên đơn vị</w:t>
            </w:r>
          </w:p>
        </w:tc>
        <w:tc>
          <w:tcPr>
            <w:tcW w:w="2016" w:type="pct"/>
            <w:tcBorders>
              <w:top w:val="single" w:sz="4" w:space="0" w:color="auto"/>
              <w:left w:val="nil"/>
              <w:bottom w:val="single" w:sz="4" w:space="0" w:color="auto"/>
              <w:right w:val="single" w:sz="4" w:space="0" w:color="auto"/>
            </w:tcBorders>
            <w:shd w:val="clear" w:color="auto" w:fill="auto"/>
            <w:hideMark/>
          </w:tcPr>
          <w:p w14:paraId="133EBE00" w14:textId="70155F43" w:rsidR="00D331C4" w:rsidRPr="008E0FA8" w:rsidRDefault="00D331C4" w:rsidP="00D331C4">
            <w:pPr>
              <w:rPr>
                <w:color w:val="000000"/>
                <w:sz w:val="22"/>
                <w:szCs w:val="22"/>
              </w:rPr>
            </w:pPr>
            <w:r w:rsidRPr="008E0FA8">
              <w:rPr>
                <w:color w:val="000000"/>
                <w:sz w:val="22"/>
                <w:szCs w:val="22"/>
              </w:rPr>
              <w:t>Tên đơn vị</w:t>
            </w:r>
          </w:p>
        </w:tc>
        <w:tc>
          <w:tcPr>
            <w:tcW w:w="1764" w:type="pct"/>
            <w:tcBorders>
              <w:top w:val="single" w:sz="4" w:space="0" w:color="auto"/>
              <w:left w:val="nil"/>
              <w:bottom w:val="single" w:sz="4" w:space="0" w:color="auto"/>
              <w:right w:val="single" w:sz="4" w:space="0" w:color="auto"/>
            </w:tcBorders>
            <w:shd w:val="clear" w:color="auto" w:fill="auto"/>
            <w:hideMark/>
          </w:tcPr>
          <w:p w14:paraId="690BAF35" w14:textId="6FB1541A" w:rsidR="00D331C4" w:rsidRPr="008E0FA8" w:rsidRDefault="00D331C4" w:rsidP="00C606F2">
            <w:pPr>
              <w:rPr>
                <w:color w:val="000000"/>
                <w:sz w:val="22"/>
                <w:szCs w:val="22"/>
              </w:rPr>
            </w:pPr>
            <w:r w:rsidRPr="008E0FA8">
              <w:rPr>
                <w:color w:val="000000"/>
                <w:sz w:val="22"/>
                <w:szCs w:val="22"/>
              </w:rPr>
              <w:t>Lấy tên đơn vị được định nghĩa trên fi</w:t>
            </w:r>
            <w:r w:rsidR="00C606F2" w:rsidRPr="008E0FA8">
              <w:rPr>
                <w:color w:val="000000"/>
                <w:sz w:val="22"/>
                <w:szCs w:val="22"/>
              </w:rPr>
              <w:t>na</w:t>
            </w:r>
            <w:r w:rsidRPr="008E0FA8">
              <w:rPr>
                <w:color w:val="000000"/>
                <w:sz w:val="22"/>
                <w:szCs w:val="22"/>
              </w:rPr>
              <w:t>cle từ cột “Đơn vị”</w:t>
            </w:r>
          </w:p>
        </w:tc>
      </w:tr>
      <w:tr w:rsidR="00D331C4" w:rsidRPr="008E0FA8" w14:paraId="5FC1DB01" w14:textId="77777777" w:rsidTr="00FB3A8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84F94A5" w14:textId="77777777" w:rsidR="00D331C4" w:rsidRPr="008E0FA8" w:rsidRDefault="00D331C4" w:rsidP="00D331C4">
            <w:pPr>
              <w:rPr>
                <w:color w:val="000000"/>
                <w:sz w:val="22"/>
                <w:szCs w:val="22"/>
              </w:rPr>
            </w:pPr>
            <w:r w:rsidRPr="008E0FA8">
              <w:rPr>
                <w:color w:val="000000"/>
                <w:sz w:val="22"/>
                <w:szCs w:val="22"/>
              </w:rPr>
              <w:t>3</w:t>
            </w:r>
          </w:p>
        </w:tc>
        <w:tc>
          <w:tcPr>
            <w:tcW w:w="967" w:type="pct"/>
            <w:tcBorders>
              <w:top w:val="single" w:sz="4" w:space="0" w:color="auto"/>
              <w:left w:val="nil"/>
              <w:bottom w:val="single" w:sz="4" w:space="0" w:color="auto"/>
              <w:right w:val="single" w:sz="4" w:space="0" w:color="auto"/>
            </w:tcBorders>
            <w:shd w:val="clear" w:color="auto" w:fill="auto"/>
            <w:hideMark/>
          </w:tcPr>
          <w:p w14:paraId="60063F34" w14:textId="1C5A58F5" w:rsidR="00D331C4" w:rsidRPr="008E0FA8" w:rsidRDefault="00D331C4" w:rsidP="00D331C4">
            <w:pPr>
              <w:rPr>
                <w:color w:val="000000"/>
                <w:sz w:val="22"/>
                <w:szCs w:val="22"/>
              </w:rPr>
            </w:pPr>
            <w:r w:rsidRPr="008E0FA8">
              <w:rPr>
                <w:color w:val="000000"/>
                <w:sz w:val="22"/>
                <w:szCs w:val="22"/>
              </w:rPr>
              <w:t>Khu vực</w:t>
            </w:r>
          </w:p>
        </w:tc>
        <w:tc>
          <w:tcPr>
            <w:tcW w:w="2016" w:type="pct"/>
            <w:tcBorders>
              <w:top w:val="single" w:sz="4" w:space="0" w:color="auto"/>
              <w:left w:val="nil"/>
              <w:bottom w:val="single" w:sz="4" w:space="0" w:color="auto"/>
              <w:right w:val="single" w:sz="4" w:space="0" w:color="auto"/>
            </w:tcBorders>
            <w:shd w:val="clear" w:color="auto" w:fill="auto"/>
            <w:hideMark/>
          </w:tcPr>
          <w:p w14:paraId="6AB39E22" w14:textId="05E9EAA1" w:rsidR="00D331C4" w:rsidRPr="008E0FA8" w:rsidRDefault="00D331C4" w:rsidP="00D331C4">
            <w:pPr>
              <w:rPr>
                <w:color w:val="000000"/>
                <w:sz w:val="22"/>
                <w:szCs w:val="22"/>
              </w:rPr>
            </w:pPr>
            <w:r w:rsidRPr="008E0FA8">
              <w:rPr>
                <w:color w:val="000000"/>
                <w:sz w:val="22"/>
                <w:szCs w:val="22"/>
              </w:rPr>
              <w:t>Tên khu vực</w:t>
            </w:r>
          </w:p>
        </w:tc>
        <w:tc>
          <w:tcPr>
            <w:tcW w:w="1764" w:type="pct"/>
            <w:tcBorders>
              <w:top w:val="single" w:sz="4" w:space="0" w:color="auto"/>
              <w:left w:val="nil"/>
              <w:bottom w:val="single" w:sz="4" w:space="0" w:color="auto"/>
              <w:right w:val="single" w:sz="4" w:space="0" w:color="auto"/>
            </w:tcBorders>
            <w:shd w:val="clear" w:color="auto" w:fill="auto"/>
            <w:hideMark/>
          </w:tcPr>
          <w:p w14:paraId="07C65BF1" w14:textId="482F2153" w:rsidR="00D331C4" w:rsidRPr="008E0FA8" w:rsidRDefault="00D331C4" w:rsidP="00C606F2">
            <w:pPr>
              <w:rPr>
                <w:color w:val="000000"/>
                <w:sz w:val="22"/>
                <w:szCs w:val="22"/>
              </w:rPr>
            </w:pPr>
            <w:r w:rsidRPr="008E0FA8">
              <w:rPr>
                <w:color w:val="000000"/>
                <w:sz w:val="22"/>
                <w:szCs w:val="22"/>
              </w:rPr>
              <w:t>Lấy tên khu vực được định nghĩa trên fi</w:t>
            </w:r>
            <w:r w:rsidR="00C606F2" w:rsidRPr="008E0FA8">
              <w:rPr>
                <w:color w:val="000000"/>
                <w:sz w:val="22"/>
                <w:szCs w:val="22"/>
              </w:rPr>
              <w:t>na</w:t>
            </w:r>
            <w:r w:rsidRPr="008E0FA8">
              <w:rPr>
                <w:color w:val="000000"/>
                <w:sz w:val="22"/>
                <w:szCs w:val="22"/>
              </w:rPr>
              <w:t xml:space="preserve">cle từ cột “Đơn vị” </w:t>
            </w:r>
          </w:p>
        </w:tc>
      </w:tr>
      <w:tr w:rsidR="00901063" w:rsidRPr="008E0FA8" w14:paraId="73A5E7DB" w14:textId="77777777" w:rsidTr="00FB3A86">
        <w:trPr>
          <w:trHeight w:val="300"/>
          <w:ins w:id="314" w:author="HUYNH THI NGOC TRAM" w:date="2022-08-22T18:07:00Z"/>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B26147C" w14:textId="3D4AB0F4" w:rsidR="00901063" w:rsidRPr="008E0FA8" w:rsidRDefault="00901063" w:rsidP="00901063">
            <w:pPr>
              <w:rPr>
                <w:ins w:id="315" w:author="HUYNH THI NGOC TRAM" w:date="2022-08-22T18:07:00Z"/>
                <w:color w:val="000000"/>
                <w:sz w:val="22"/>
                <w:szCs w:val="22"/>
              </w:rPr>
            </w:pPr>
            <w:r w:rsidRPr="008E0FA8">
              <w:rPr>
                <w:color w:val="000000"/>
                <w:sz w:val="22"/>
                <w:szCs w:val="22"/>
              </w:rPr>
              <w:t>4</w:t>
            </w:r>
          </w:p>
        </w:tc>
        <w:tc>
          <w:tcPr>
            <w:tcW w:w="967" w:type="pct"/>
            <w:tcBorders>
              <w:top w:val="single" w:sz="4" w:space="0" w:color="auto"/>
              <w:left w:val="nil"/>
              <w:bottom w:val="single" w:sz="4" w:space="0" w:color="auto"/>
              <w:right w:val="single" w:sz="4" w:space="0" w:color="auto"/>
            </w:tcBorders>
            <w:shd w:val="clear" w:color="auto" w:fill="auto"/>
          </w:tcPr>
          <w:p w14:paraId="0EECA34E" w14:textId="4E4AB537" w:rsidR="00901063" w:rsidRPr="008E0FA8" w:rsidRDefault="00901063" w:rsidP="00901063">
            <w:pPr>
              <w:rPr>
                <w:ins w:id="316" w:author="HUYNH THI NGOC TRAM" w:date="2022-08-22T18:07:00Z"/>
                <w:color w:val="000000"/>
                <w:sz w:val="22"/>
                <w:szCs w:val="22"/>
              </w:rPr>
            </w:pPr>
            <w:ins w:id="317" w:author="HUYNH THI NGOC TRAM" w:date="2022-08-22T18:07:00Z">
              <w:r w:rsidRPr="008E0FA8">
                <w:rPr>
                  <w:color w:val="000000"/>
                  <w:sz w:val="22"/>
                  <w:szCs w:val="22"/>
                </w:rPr>
                <w:t>Loại khách hàng</w:t>
              </w:r>
            </w:ins>
          </w:p>
        </w:tc>
        <w:tc>
          <w:tcPr>
            <w:tcW w:w="2016" w:type="pct"/>
            <w:tcBorders>
              <w:top w:val="single" w:sz="4" w:space="0" w:color="auto"/>
              <w:left w:val="nil"/>
              <w:bottom w:val="single" w:sz="4" w:space="0" w:color="auto"/>
              <w:right w:val="single" w:sz="4" w:space="0" w:color="auto"/>
            </w:tcBorders>
            <w:shd w:val="clear" w:color="auto" w:fill="auto"/>
          </w:tcPr>
          <w:p w14:paraId="27419B0A" w14:textId="17EA0661" w:rsidR="00901063" w:rsidRPr="008E0FA8" w:rsidRDefault="00901063" w:rsidP="00901063">
            <w:pPr>
              <w:rPr>
                <w:ins w:id="318" w:author="HUYNH THI NGOC TRAM" w:date="2022-08-22T18:07:00Z"/>
                <w:color w:val="000000"/>
                <w:sz w:val="22"/>
                <w:szCs w:val="22"/>
              </w:rPr>
            </w:pPr>
            <w:ins w:id="319" w:author="HUYNH THI NGOC TRAM" w:date="2022-08-22T18:07:00Z">
              <w:r w:rsidRPr="008E0FA8">
                <w:rPr>
                  <w:color w:val="000000"/>
                  <w:sz w:val="22"/>
                  <w:szCs w:val="22"/>
                </w:rPr>
                <w:t>Bao gồm: KHCN, KHDN</w:t>
              </w:r>
            </w:ins>
          </w:p>
        </w:tc>
        <w:tc>
          <w:tcPr>
            <w:tcW w:w="1764" w:type="pct"/>
            <w:tcBorders>
              <w:top w:val="single" w:sz="4" w:space="0" w:color="auto"/>
              <w:left w:val="nil"/>
              <w:bottom w:val="single" w:sz="4" w:space="0" w:color="auto"/>
              <w:right w:val="single" w:sz="4" w:space="0" w:color="auto"/>
            </w:tcBorders>
            <w:shd w:val="clear" w:color="auto" w:fill="auto"/>
          </w:tcPr>
          <w:p w14:paraId="1AE58ED9" w14:textId="77777777" w:rsidR="00901063" w:rsidRPr="008E0FA8" w:rsidRDefault="00901063" w:rsidP="00901063">
            <w:pPr>
              <w:rPr>
                <w:ins w:id="320" w:author="HUYNH THI NGOC TRAM" w:date="2022-08-22T18:07:00Z"/>
                <w:color w:val="000000"/>
                <w:sz w:val="22"/>
                <w:szCs w:val="22"/>
              </w:rPr>
            </w:pPr>
          </w:p>
        </w:tc>
      </w:tr>
      <w:tr w:rsidR="00901063" w:rsidRPr="008E0FA8" w14:paraId="7D5BFCC0" w14:textId="77777777" w:rsidTr="00901063">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2AFBA6E2" w14:textId="75735708" w:rsidR="00901063" w:rsidRPr="008E0FA8" w:rsidRDefault="00901063" w:rsidP="00901063">
            <w:pPr>
              <w:rPr>
                <w:color w:val="000000"/>
                <w:sz w:val="22"/>
                <w:szCs w:val="22"/>
              </w:rPr>
            </w:pPr>
            <w:r w:rsidRPr="008E0FA8">
              <w:rPr>
                <w:color w:val="000000"/>
                <w:sz w:val="22"/>
                <w:szCs w:val="22"/>
              </w:rPr>
              <w:t>5</w:t>
            </w:r>
          </w:p>
        </w:tc>
        <w:tc>
          <w:tcPr>
            <w:tcW w:w="967" w:type="pct"/>
            <w:tcBorders>
              <w:top w:val="single" w:sz="4" w:space="0" w:color="auto"/>
              <w:left w:val="nil"/>
              <w:bottom w:val="single" w:sz="4" w:space="0" w:color="auto"/>
              <w:right w:val="single" w:sz="4" w:space="0" w:color="auto"/>
            </w:tcBorders>
            <w:shd w:val="clear" w:color="auto" w:fill="auto"/>
            <w:hideMark/>
          </w:tcPr>
          <w:p w14:paraId="133DE6B3" w14:textId="73593073" w:rsidR="00901063" w:rsidRPr="008E0FA8" w:rsidRDefault="00901063" w:rsidP="00901063">
            <w:pPr>
              <w:rPr>
                <w:color w:val="000000"/>
                <w:sz w:val="22"/>
                <w:szCs w:val="22"/>
              </w:rPr>
            </w:pPr>
            <w:r w:rsidRPr="008E0FA8">
              <w:rPr>
                <w:color w:val="000000"/>
                <w:sz w:val="22"/>
                <w:szCs w:val="22"/>
              </w:rPr>
              <w:t>Tháng</w:t>
            </w:r>
          </w:p>
        </w:tc>
        <w:tc>
          <w:tcPr>
            <w:tcW w:w="2016" w:type="pct"/>
            <w:tcBorders>
              <w:top w:val="single" w:sz="4" w:space="0" w:color="auto"/>
              <w:left w:val="nil"/>
              <w:bottom w:val="single" w:sz="4" w:space="0" w:color="auto"/>
              <w:right w:val="single" w:sz="4" w:space="0" w:color="auto"/>
            </w:tcBorders>
            <w:shd w:val="clear" w:color="auto" w:fill="auto"/>
            <w:hideMark/>
          </w:tcPr>
          <w:p w14:paraId="48C81627" w14:textId="59274F3B" w:rsidR="00901063" w:rsidRPr="008E0FA8" w:rsidRDefault="00901063" w:rsidP="00901063">
            <w:pPr>
              <w:rPr>
                <w:color w:val="000000"/>
                <w:sz w:val="22"/>
                <w:szCs w:val="22"/>
              </w:rPr>
            </w:pPr>
            <w:r w:rsidRPr="008E0FA8">
              <w:rPr>
                <w:color w:val="000000"/>
                <w:sz w:val="22"/>
                <w:szCs w:val="22"/>
              </w:rPr>
              <w:t>Tháng báo cáo</w:t>
            </w:r>
          </w:p>
        </w:tc>
        <w:tc>
          <w:tcPr>
            <w:tcW w:w="1764" w:type="pct"/>
            <w:tcBorders>
              <w:top w:val="single" w:sz="4" w:space="0" w:color="auto"/>
              <w:left w:val="nil"/>
              <w:bottom w:val="single" w:sz="4" w:space="0" w:color="auto"/>
              <w:right w:val="single" w:sz="4" w:space="0" w:color="auto"/>
            </w:tcBorders>
            <w:shd w:val="clear" w:color="auto" w:fill="auto"/>
            <w:hideMark/>
          </w:tcPr>
          <w:p w14:paraId="3F06A7B1" w14:textId="57488722" w:rsidR="00901063" w:rsidRPr="008E0FA8" w:rsidRDefault="00901063" w:rsidP="00901063">
            <w:pPr>
              <w:rPr>
                <w:color w:val="000000"/>
                <w:sz w:val="22"/>
                <w:szCs w:val="22"/>
              </w:rPr>
            </w:pPr>
          </w:p>
        </w:tc>
      </w:tr>
      <w:tr w:rsidR="00901063" w:rsidRPr="008E0FA8" w14:paraId="741F27B3" w14:textId="77777777" w:rsidTr="00901063">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4CFC4E95" w14:textId="64DEB84D" w:rsidR="00901063" w:rsidRPr="008E0FA8" w:rsidRDefault="00901063" w:rsidP="00901063">
            <w:pPr>
              <w:rPr>
                <w:color w:val="000000"/>
                <w:sz w:val="22"/>
                <w:szCs w:val="22"/>
              </w:rPr>
            </w:pPr>
            <w:r w:rsidRPr="008E0FA8">
              <w:rPr>
                <w:color w:val="000000"/>
                <w:sz w:val="22"/>
                <w:szCs w:val="22"/>
              </w:rPr>
              <w:t>6</w:t>
            </w:r>
          </w:p>
        </w:tc>
        <w:tc>
          <w:tcPr>
            <w:tcW w:w="967" w:type="pct"/>
            <w:tcBorders>
              <w:top w:val="single" w:sz="4" w:space="0" w:color="auto"/>
              <w:left w:val="nil"/>
              <w:bottom w:val="single" w:sz="4" w:space="0" w:color="auto"/>
              <w:right w:val="single" w:sz="4" w:space="0" w:color="auto"/>
            </w:tcBorders>
            <w:shd w:val="clear" w:color="auto" w:fill="auto"/>
            <w:hideMark/>
          </w:tcPr>
          <w:p w14:paraId="065F7549" w14:textId="2C74C1C6" w:rsidR="00901063" w:rsidRPr="008E0FA8" w:rsidRDefault="00901063" w:rsidP="00901063">
            <w:pPr>
              <w:rPr>
                <w:color w:val="000000"/>
                <w:sz w:val="22"/>
                <w:szCs w:val="22"/>
              </w:rPr>
            </w:pPr>
            <w:r w:rsidRPr="008E0FA8">
              <w:rPr>
                <w:color w:val="000000"/>
                <w:sz w:val="22"/>
                <w:szCs w:val="22"/>
              </w:rPr>
              <w:t>Cif</w:t>
            </w:r>
          </w:p>
        </w:tc>
        <w:tc>
          <w:tcPr>
            <w:tcW w:w="2016" w:type="pct"/>
            <w:tcBorders>
              <w:top w:val="single" w:sz="4" w:space="0" w:color="auto"/>
              <w:left w:val="nil"/>
              <w:bottom w:val="single" w:sz="4" w:space="0" w:color="auto"/>
              <w:right w:val="single" w:sz="4" w:space="0" w:color="auto"/>
            </w:tcBorders>
            <w:shd w:val="clear" w:color="auto" w:fill="auto"/>
            <w:hideMark/>
          </w:tcPr>
          <w:p w14:paraId="17232C1E" w14:textId="23FAFA3D" w:rsidR="00901063" w:rsidRPr="008E0FA8" w:rsidRDefault="00901063" w:rsidP="00901063">
            <w:pPr>
              <w:rPr>
                <w:color w:val="000000"/>
                <w:sz w:val="22"/>
                <w:szCs w:val="22"/>
              </w:rPr>
            </w:pPr>
            <w:r w:rsidRPr="008E0FA8">
              <w:rPr>
                <w:color w:val="000000"/>
                <w:sz w:val="22"/>
                <w:szCs w:val="22"/>
              </w:rPr>
              <w:t>Mã khách hàng</w:t>
            </w:r>
          </w:p>
        </w:tc>
        <w:tc>
          <w:tcPr>
            <w:tcW w:w="1764" w:type="pct"/>
            <w:tcBorders>
              <w:top w:val="single" w:sz="4" w:space="0" w:color="auto"/>
              <w:left w:val="nil"/>
              <w:bottom w:val="single" w:sz="4" w:space="0" w:color="auto"/>
              <w:right w:val="single" w:sz="4" w:space="0" w:color="auto"/>
            </w:tcBorders>
            <w:shd w:val="clear" w:color="auto" w:fill="auto"/>
            <w:hideMark/>
          </w:tcPr>
          <w:p w14:paraId="6824C6D5"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CKH: lấy cột “CUSTSEQ” trong file “HDV_CHITIET_CKH”</w:t>
            </w:r>
          </w:p>
          <w:p w14:paraId="65ECBF81"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 xml:space="preserve">Đối với KKH: lấy cột “CUSTSEQ” trong file </w:t>
            </w:r>
            <w:r w:rsidRPr="008E0FA8">
              <w:rPr>
                <w:rFonts w:ascii="Times New Roman" w:hAnsi="Times New Roman"/>
                <w:color w:val="000000"/>
              </w:rPr>
              <w:lastRenderedPageBreak/>
              <w:t>“HDV_CHITIET_KKH”</w:t>
            </w:r>
          </w:p>
          <w:p w14:paraId="3B603006" w14:textId="147503F0" w:rsidR="00901063" w:rsidRPr="008E0FA8" w:rsidRDefault="00901063" w:rsidP="00901063">
            <w:pPr>
              <w:rPr>
                <w:color w:val="000000"/>
                <w:sz w:val="22"/>
                <w:szCs w:val="22"/>
              </w:rPr>
            </w:pPr>
          </w:p>
        </w:tc>
      </w:tr>
      <w:tr w:rsidR="00901063" w:rsidRPr="008E0FA8" w14:paraId="4CDA6339" w14:textId="77777777" w:rsidTr="00901063">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6A42EFD7" w14:textId="4F515F7A" w:rsidR="00901063" w:rsidRPr="008E0FA8" w:rsidRDefault="00901063" w:rsidP="00901063">
            <w:pPr>
              <w:rPr>
                <w:color w:val="000000"/>
                <w:sz w:val="22"/>
                <w:szCs w:val="22"/>
              </w:rPr>
            </w:pPr>
            <w:r w:rsidRPr="008E0FA8">
              <w:rPr>
                <w:color w:val="000000"/>
                <w:sz w:val="22"/>
                <w:szCs w:val="22"/>
              </w:rPr>
              <w:lastRenderedPageBreak/>
              <w:t>7</w:t>
            </w:r>
          </w:p>
        </w:tc>
        <w:tc>
          <w:tcPr>
            <w:tcW w:w="967" w:type="pct"/>
            <w:tcBorders>
              <w:top w:val="single" w:sz="4" w:space="0" w:color="auto"/>
              <w:left w:val="nil"/>
              <w:bottom w:val="single" w:sz="4" w:space="0" w:color="auto"/>
              <w:right w:val="single" w:sz="4" w:space="0" w:color="auto"/>
            </w:tcBorders>
            <w:shd w:val="clear" w:color="auto" w:fill="auto"/>
            <w:hideMark/>
          </w:tcPr>
          <w:p w14:paraId="24F80803" w14:textId="77777777" w:rsidR="00901063" w:rsidRPr="008E0FA8" w:rsidRDefault="00901063" w:rsidP="00901063">
            <w:pPr>
              <w:rPr>
                <w:color w:val="000000"/>
                <w:sz w:val="22"/>
                <w:szCs w:val="22"/>
              </w:rPr>
            </w:pPr>
            <w:r w:rsidRPr="008E0FA8">
              <w:rPr>
                <w:color w:val="000000"/>
                <w:sz w:val="22"/>
                <w:szCs w:val="22"/>
              </w:rPr>
              <w:t>Name Customer</w:t>
            </w:r>
          </w:p>
        </w:tc>
        <w:tc>
          <w:tcPr>
            <w:tcW w:w="2016" w:type="pct"/>
            <w:tcBorders>
              <w:top w:val="single" w:sz="4" w:space="0" w:color="auto"/>
              <w:left w:val="nil"/>
              <w:bottom w:val="single" w:sz="4" w:space="0" w:color="auto"/>
              <w:right w:val="single" w:sz="4" w:space="0" w:color="auto"/>
            </w:tcBorders>
            <w:shd w:val="clear" w:color="auto" w:fill="auto"/>
            <w:hideMark/>
          </w:tcPr>
          <w:p w14:paraId="5A582D0F" w14:textId="40DDE10B" w:rsidR="00901063" w:rsidRPr="008E0FA8" w:rsidRDefault="00901063" w:rsidP="00901063">
            <w:pPr>
              <w:rPr>
                <w:color w:val="000000"/>
                <w:sz w:val="22"/>
                <w:szCs w:val="22"/>
              </w:rPr>
            </w:pPr>
            <w:r w:rsidRPr="008E0FA8">
              <w:rPr>
                <w:color w:val="000000"/>
                <w:sz w:val="22"/>
                <w:szCs w:val="22"/>
              </w:rPr>
              <w:t>Tên khách hàng</w:t>
            </w:r>
          </w:p>
        </w:tc>
        <w:tc>
          <w:tcPr>
            <w:tcW w:w="1764" w:type="pct"/>
            <w:tcBorders>
              <w:top w:val="single" w:sz="4" w:space="0" w:color="auto"/>
              <w:left w:val="nil"/>
              <w:bottom w:val="single" w:sz="4" w:space="0" w:color="auto"/>
              <w:right w:val="single" w:sz="4" w:space="0" w:color="auto"/>
            </w:tcBorders>
            <w:shd w:val="clear" w:color="auto" w:fill="auto"/>
            <w:hideMark/>
          </w:tcPr>
          <w:p w14:paraId="1BF9724A"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CKH: lấy cột “NMLOC” trong file “HDV_CHITIET_CKH”</w:t>
            </w:r>
          </w:p>
          <w:p w14:paraId="03C58DB7" w14:textId="4224E1DB"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KKH: lấy cột “NMLOC” trong file “HDV_CHITIET_KKH”</w:t>
            </w:r>
          </w:p>
        </w:tc>
      </w:tr>
      <w:tr w:rsidR="00901063" w:rsidRPr="008E0FA8" w14:paraId="23A0DDF0" w14:textId="77777777" w:rsidTr="00901063">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711D4EF5" w14:textId="7FC8AEAC" w:rsidR="00901063" w:rsidRPr="008E0FA8" w:rsidRDefault="00901063" w:rsidP="00901063">
            <w:pPr>
              <w:rPr>
                <w:color w:val="000000"/>
                <w:sz w:val="22"/>
                <w:szCs w:val="22"/>
              </w:rPr>
            </w:pPr>
            <w:r w:rsidRPr="008E0FA8">
              <w:rPr>
                <w:color w:val="000000"/>
                <w:sz w:val="22"/>
                <w:szCs w:val="22"/>
              </w:rPr>
              <w:t>8</w:t>
            </w:r>
          </w:p>
        </w:tc>
        <w:tc>
          <w:tcPr>
            <w:tcW w:w="967" w:type="pct"/>
            <w:tcBorders>
              <w:top w:val="single" w:sz="4" w:space="0" w:color="auto"/>
              <w:left w:val="nil"/>
              <w:bottom w:val="single" w:sz="4" w:space="0" w:color="auto"/>
              <w:right w:val="single" w:sz="4" w:space="0" w:color="auto"/>
            </w:tcBorders>
            <w:shd w:val="clear" w:color="auto" w:fill="auto"/>
            <w:hideMark/>
          </w:tcPr>
          <w:p w14:paraId="0C6AF143" w14:textId="0B0F014A" w:rsidR="00901063" w:rsidRPr="008E0FA8" w:rsidRDefault="00901063" w:rsidP="00901063">
            <w:pPr>
              <w:rPr>
                <w:color w:val="000000"/>
                <w:sz w:val="22"/>
                <w:szCs w:val="22"/>
              </w:rPr>
            </w:pPr>
            <w:r w:rsidRPr="008E0FA8">
              <w:rPr>
                <w:color w:val="000000"/>
                <w:sz w:val="22"/>
                <w:szCs w:val="22"/>
              </w:rPr>
              <w:t>Huy động vốn top 20 KH tháng báo cáo</w:t>
            </w:r>
          </w:p>
        </w:tc>
        <w:tc>
          <w:tcPr>
            <w:tcW w:w="2016" w:type="pct"/>
            <w:tcBorders>
              <w:top w:val="single" w:sz="4" w:space="0" w:color="auto"/>
              <w:left w:val="nil"/>
              <w:bottom w:val="single" w:sz="4" w:space="0" w:color="auto"/>
              <w:right w:val="single" w:sz="4" w:space="0" w:color="auto"/>
            </w:tcBorders>
            <w:shd w:val="clear" w:color="auto" w:fill="auto"/>
            <w:hideMark/>
          </w:tcPr>
          <w:p w14:paraId="008BD34B" w14:textId="500CBBD0" w:rsidR="00901063" w:rsidRPr="008E0FA8" w:rsidRDefault="00901063" w:rsidP="00901063">
            <w:pPr>
              <w:pStyle w:val="ListParagraph"/>
              <w:numPr>
                <w:ilvl w:val="0"/>
                <w:numId w:val="2"/>
              </w:numPr>
              <w:ind w:left="437"/>
              <w:rPr>
                <w:rFonts w:ascii="Times New Roman" w:hAnsi="Times New Roman"/>
                <w:color w:val="000000"/>
              </w:rPr>
            </w:pPr>
            <w:r w:rsidRPr="008E0FA8">
              <w:rPr>
                <w:rFonts w:ascii="Times New Roman" w:hAnsi="Times New Roman"/>
                <w:color w:val="000000"/>
              </w:rPr>
              <w:t>Top 20 KHCN(KHDN) có huy động bình quân cao nhất tại tháng báo cáo</w:t>
            </w:r>
          </w:p>
          <w:p w14:paraId="0F35878A" w14:textId="77777777" w:rsidR="00901063" w:rsidRPr="008E0FA8" w:rsidRDefault="00901063" w:rsidP="00901063">
            <w:pPr>
              <w:pStyle w:val="ListParagraph"/>
              <w:numPr>
                <w:ilvl w:val="0"/>
                <w:numId w:val="2"/>
              </w:numPr>
              <w:ind w:left="437"/>
              <w:rPr>
                <w:rFonts w:ascii="Times New Roman" w:hAnsi="Times New Roman"/>
                <w:color w:val="000000"/>
              </w:rPr>
            </w:pPr>
            <w:r w:rsidRPr="008E0FA8">
              <w:rPr>
                <w:rFonts w:ascii="Times New Roman" w:hAnsi="Times New Roman"/>
                <w:color w:val="000000"/>
              </w:rPr>
              <w:t>Huy động BQ tháng = (số dư ngày 1 +…+ số dư ngày cuối tháng báo cáo) / số ngày trong tháng</w:t>
            </w:r>
          </w:p>
          <w:p w14:paraId="139D81D1" w14:textId="77777777" w:rsidR="00901063" w:rsidRPr="008E0FA8" w:rsidRDefault="00901063" w:rsidP="00901063">
            <w:pPr>
              <w:pStyle w:val="ListParagraph"/>
              <w:numPr>
                <w:ilvl w:val="0"/>
                <w:numId w:val="2"/>
              </w:numPr>
              <w:ind w:left="437"/>
              <w:rPr>
                <w:rFonts w:ascii="Times New Roman" w:hAnsi="Times New Roman"/>
                <w:color w:val="000000"/>
              </w:rPr>
            </w:pPr>
            <w:r w:rsidRPr="008E0FA8">
              <w:rPr>
                <w:rFonts w:ascii="Times New Roman" w:hAnsi="Times New Roman"/>
                <w:color w:val="000000"/>
              </w:rPr>
              <w:t>Ví dụ: tháng báo cáo 11/2021</w:t>
            </w:r>
          </w:p>
          <w:p w14:paraId="1C89F540" w14:textId="4F87EA8D" w:rsidR="00901063" w:rsidRPr="008E0FA8" w:rsidRDefault="00901063" w:rsidP="00901063">
            <w:pPr>
              <w:pStyle w:val="ListParagraph"/>
              <w:ind w:left="437"/>
              <w:rPr>
                <w:rFonts w:ascii="Times New Roman" w:hAnsi="Times New Roman"/>
                <w:color w:val="000000"/>
              </w:rPr>
            </w:pPr>
            <w:r w:rsidRPr="008E0FA8">
              <w:rPr>
                <w:rFonts w:ascii="Times New Roman" w:hAnsi="Times New Roman"/>
                <w:color w:val="000000"/>
              </w:rPr>
              <w:t>Huy động BQ tháng</w:t>
            </w:r>
            <w:r w:rsidRPr="008E0FA8">
              <w:rPr>
                <w:rFonts w:ascii="Times New Roman" w:hAnsi="Times New Roman"/>
              </w:rPr>
              <w:t>= (</w:t>
            </w:r>
            <w:r w:rsidRPr="008E0FA8">
              <w:rPr>
                <w:rFonts w:ascii="Times New Roman" w:hAnsi="Times New Roman"/>
                <w:color w:val="000000"/>
              </w:rPr>
              <w:t xml:space="preserve">số dư </w:t>
            </w:r>
            <w:r w:rsidRPr="008E0FA8">
              <w:rPr>
                <w:rFonts w:ascii="Times New Roman" w:hAnsi="Times New Roman"/>
              </w:rPr>
              <w:t xml:space="preserve">ngày 1 + …+ </w:t>
            </w:r>
            <w:r w:rsidRPr="008E0FA8">
              <w:rPr>
                <w:rFonts w:ascii="Times New Roman" w:hAnsi="Times New Roman"/>
                <w:color w:val="000000"/>
              </w:rPr>
              <w:t xml:space="preserve">số dư </w:t>
            </w:r>
            <w:r w:rsidRPr="008E0FA8">
              <w:rPr>
                <w:rFonts w:ascii="Times New Roman" w:hAnsi="Times New Roman"/>
              </w:rPr>
              <w:t>ngày 30) / 30</w:t>
            </w:r>
          </w:p>
          <w:p w14:paraId="7DB64C50" w14:textId="39354BC4" w:rsidR="00901063" w:rsidRPr="008E0FA8" w:rsidRDefault="00901063" w:rsidP="00901063">
            <w:pPr>
              <w:pStyle w:val="ListParagraph"/>
              <w:numPr>
                <w:ilvl w:val="0"/>
                <w:numId w:val="2"/>
              </w:numPr>
              <w:ind w:left="437"/>
              <w:rPr>
                <w:rFonts w:ascii="Times New Roman" w:hAnsi="Times New Roman"/>
                <w:color w:val="000000"/>
              </w:rPr>
            </w:pPr>
            <w:r w:rsidRPr="008E0FA8">
              <w:rPr>
                <w:rFonts w:ascii="Times New Roman" w:hAnsi="Times New Roman"/>
                <w:color w:val="000000"/>
              </w:rPr>
              <w:t>Huy động bao gồm: có kỳ hạn, không kỳ hạn</w:t>
            </w:r>
          </w:p>
        </w:tc>
        <w:tc>
          <w:tcPr>
            <w:tcW w:w="1764" w:type="pct"/>
            <w:tcBorders>
              <w:top w:val="single" w:sz="4" w:space="0" w:color="auto"/>
              <w:left w:val="nil"/>
              <w:bottom w:val="single" w:sz="4" w:space="0" w:color="auto"/>
              <w:right w:val="single" w:sz="4" w:space="0" w:color="auto"/>
            </w:tcBorders>
            <w:shd w:val="clear" w:color="auto" w:fill="auto"/>
            <w:hideMark/>
          </w:tcPr>
          <w:p w14:paraId="0A1CEAB9"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CKH: lấy cột “CUST_TYPE”, “CURBAL_VN” trong file “HDV_CHITIET_CKH”</w:t>
            </w:r>
          </w:p>
          <w:p w14:paraId="12657AE6" w14:textId="12899449" w:rsidR="00901063" w:rsidRPr="008E0FA8" w:rsidRDefault="00901063" w:rsidP="00901063">
            <w:pPr>
              <w:pStyle w:val="ListParagraph"/>
              <w:numPr>
                <w:ilvl w:val="0"/>
                <w:numId w:val="38"/>
              </w:numPr>
              <w:rPr>
                <w:rFonts w:ascii="Times New Roman" w:hAnsi="Times New Roman"/>
                <w:color w:val="000000"/>
              </w:rPr>
            </w:pPr>
            <w:r w:rsidRPr="008E0FA8">
              <w:rPr>
                <w:rFonts w:ascii="Times New Roman" w:hAnsi="Times New Roman"/>
                <w:color w:val="000000"/>
              </w:rPr>
              <w:t>Bước 1: lọc cột “CUST_TYPE” = ‘KHCN”</w:t>
            </w:r>
            <w:ins w:id="321" w:author="HUYNH THI NGOC TRAM" w:date="2022-08-22T18:05:00Z">
              <w:r w:rsidRPr="008E0FA8">
                <w:rPr>
                  <w:rFonts w:ascii="Times New Roman" w:hAnsi="Times New Roman"/>
                  <w:color w:val="000000"/>
                </w:rPr>
                <w:t xml:space="preserve"> (</w:t>
              </w:r>
            </w:ins>
            <w:ins w:id="322" w:author="HUYNH THI NGOC TRAM" w:date="2022-08-22T18:06:00Z">
              <w:r w:rsidRPr="008E0FA8">
                <w:rPr>
                  <w:rFonts w:ascii="Times New Roman" w:hAnsi="Times New Roman"/>
                  <w:color w:val="000000"/>
                </w:rPr>
                <w:t>“KHDN”)</w:t>
              </w:r>
            </w:ins>
          </w:p>
          <w:p w14:paraId="5A288C2A" w14:textId="77777777" w:rsidR="00901063" w:rsidRPr="008E0FA8" w:rsidRDefault="00901063" w:rsidP="00901063">
            <w:pPr>
              <w:pStyle w:val="ListParagraph"/>
              <w:numPr>
                <w:ilvl w:val="0"/>
                <w:numId w:val="38"/>
              </w:numPr>
              <w:rPr>
                <w:rFonts w:ascii="Times New Roman" w:hAnsi="Times New Roman"/>
                <w:color w:val="000000"/>
              </w:rPr>
            </w:pPr>
            <w:r w:rsidRPr="008E0FA8">
              <w:rPr>
                <w:rFonts w:ascii="Times New Roman" w:hAnsi="Times New Roman"/>
                <w:color w:val="000000"/>
              </w:rPr>
              <w:t>Bước 2: Số dư = SUM(“CURBAL_VN”)</w:t>
            </w:r>
          </w:p>
          <w:p w14:paraId="60961374"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KKH: lấy cột “CUST_TYPE”, “CURBAL_VN” trong file “HDV_CHITIET_KKH”</w:t>
            </w:r>
          </w:p>
          <w:p w14:paraId="78752E11" w14:textId="34418BCA" w:rsidR="00901063" w:rsidRPr="008E0FA8" w:rsidRDefault="00901063" w:rsidP="00901063">
            <w:pPr>
              <w:pStyle w:val="ListParagraph"/>
              <w:numPr>
                <w:ilvl w:val="0"/>
                <w:numId w:val="38"/>
              </w:numPr>
              <w:rPr>
                <w:rFonts w:ascii="Times New Roman" w:hAnsi="Times New Roman"/>
                <w:color w:val="000000"/>
              </w:rPr>
            </w:pPr>
            <w:r w:rsidRPr="008E0FA8">
              <w:rPr>
                <w:rFonts w:ascii="Times New Roman" w:hAnsi="Times New Roman"/>
                <w:color w:val="000000"/>
              </w:rPr>
              <w:t>Bước 1: lọc cột “CUST_TYPE” = “KHCN”</w:t>
            </w:r>
            <w:ins w:id="323" w:author="HUYNH THI NGOC TRAM" w:date="2022-08-22T18:06:00Z">
              <w:r w:rsidRPr="008E0FA8">
                <w:rPr>
                  <w:rFonts w:ascii="Times New Roman" w:hAnsi="Times New Roman"/>
                  <w:color w:val="000000"/>
                </w:rPr>
                <w:t xml:space="preserve"> (“KHDN”)</w:t>
              </w:r>
            </w:ins>
          </w:p>
          <w:p w14:paraId="427535B7" w14:textId="77777777" w:rsidR="00901063" w:rsidRPr="008E0FA8" w:rsidRDefault="00901063" w:rsidP="00901063">
            <w:pPr>
              <w:pStyle w:val="ListParagraph"/>
              <w:numPr>
                <w:ilvl w:val="0"/>
                <w:numId w:val="38"/>
              </w:numPr>
              <w:rPr>
                <w:rFonts w:ascii="Times New Roman" w:hAnsi="Times New Roman"/>
                <w:color w:val="000000"/>
              </w:rPr>
            </w:pPr>
            <w:r w:rsidRPr="008E0FA8">
              <w:rPr>
                <w:rFonts w:ascii="Times New Roman" w:hAnsi="Times New Roman"/>
                <w:color w:val="000000"/>
              </w:rPr>
              <w:t>Bước 2: Số dư = SUM(“CURBAL_VN”)</w:t>
            </w:r>
          </w:p>
          <w:p w14:paraId="015DD3BE"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BQ tháng = (số dư CKH + số dư KKH)/số ngày trong tháng</w:t>
            </w:r>
          </w:p>
          <w:p w14:paraId="559A8303" w14:textId="0CB7C719"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Lấy top 20 BQ tháng lớn nhât</w:t>
            </w:r>
          </w:p>
        </w:tc>
      </w:tr>
      <w:tr w:rsidR="00901063" w:rsidRPr="008E0FA8" w14:paraId="28C741B8" w14:textId="77777777" w:rsidTr="00901063">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6D6EFD7A" w14:textId="50E1F724" w:rsidR="00901063" w:rsidRPr="008E0FA8" w:rsidRDefault="00901063" w:rsidP="00901063">
            <w:pPr>
              <w:rPr>
                <w:color w:val="000000"/>
                <w:sz w:val="22"/>
                <w:szCs w:val="22"/>
              </w:rPr>
            </w:pPr>
            <w:r w:rsidRPr="008E0FA8">
              <w:rPr>
                <w:color w:val="000000"/>
                <w:sz w:val="22"/>
                <w:szCs w:val="22"/>
              </w:rPr>
              <w:t>9</w:t>
            </w:r>
          </w:p>
        </w:tc>
        <w:tc>
          <w:tcPr>
            <w:tcW w:w="967" w:type="pct"/>
            <w:tcBorders>
              <w:top w:val="single" w:sz="4" w:space="0" w:color="auto"/>
              <w:left w:val="nil"/>
              <w:bottom w:val="single" w:sz="4" w:space="0" w:color="auto"/>
              <w:right w:val="single" w:sz="4" w:space="0" w:color="auto"/>
            </w:tcBorders>
            <w:shd w:val="clear" w:color="auto" w:fill="auto"/>
            <w:hideMark/>
          </w:tcPr>
          <w:p w14:paraId="55FF217D" w14:textId="0BBD546B" w:rsidR="00901063" w:rsidRPr="008E0FA8" w:rsidRDefault="00901063" w:rsidP="00901063">
            <w:pPr>
              <w:rPr>
                <w:color w:val="000000"/>
                <w:sz w:val="22"/>
                <w:szCs w:val="22"/>
              </w:rPr>
            </w:pPr>
            <w:r w:rsidRPr="008E0FA8">
              <w:rPr>
                <w:color w:val="000000"/>
                <w:sz w:val="22"/>
                <w:szCs w:val="22"/>
              </w:rPr>
              <w:t>Tăng/giảm huy động vốn top 20 KH so tháng trước</w:t>
            </w:r>
          </w:p>
        </w:tc>
        <w:tc>
          <w:tcPr>
            <w:tcW w:w="2016" w:type="pct"/>
            <w:tcBorders>
              <w:top w:val="single" w:sz="4" w:space="0" w:color="auto"/>
              <w:left w:val="nil"/>
              <w:bottom w:val="single" w:sz="4" w:space="0" w:color="auto"/>
              <w:right w:val="single" w:sz="4" w:space="0" w:color="auto"/>
            </w:tcBorders>
            <w:shd w:val="clear" w:color="auto" w:fill="auto"/>
            <w:hideMark/>
          </w:tcPr>
          <w:p w14:paraId="37B48F1A" w14:textId="47C92662" w:rsidR="00901063" w:rsidRPr="008E0FA8" w:rsidRDefault="00901063" w:rsidP="00901063">
            <w:pPr>
              <w:rPr>
                <w:color w:val="000000"/>
                <w:sz w:val="22"/>
                <w:szCs w:val="22"/>
              </w:rPr>
            </w:pPr>
            <w:r w:rsidRPr="008E0FA8">
              <w:rPr>
                <w:color w:val="000000"/>
                <w:sz w:val="22"/>
                <w:szCs w:val="22"/>
              </w:rPr>
              <w:t>Tăng/giảm số huy động so với tháng trước của top 20 KHCN(KHDN) = BQ tháng báo cáo – BQ tháng trước</w:t>
            </w:r>
          </w:p>
        </w:tc>
        <w:tc>
          <w:tcPr>
            <w:tcW w:w="1764" w:type="pct"/>
            <w:tcBorders>
              <w:top w:val="single" w:sz="4" w:space="0" w:color="auto"/>
              <w:left w:val="nil"/>
              <w:bottom w:val="single" w:sz="4" w:space="0" w:color="auto"/>
              <w:right w:val="single" w:sz="4" w:space="0" w:color="auto"/>
            </w:tcBorders>
            <w:shd w:val="clear" w:color="auto" w:fill="auto"/>
            <w:hideMark/>
          </w:tcPr>
          <w:p w14:paraId="0157285C" w14:textId="18B4E569" w:rsidR="00901063" w:rsidRPr="008E0FA8" w:rsidRDefault="00901063" w:rsidP="00901063">
            <w:pPr>
              <w:rPr>
                <w:color w:val="000000"/>
                <w:sz w:val="22"/>
                <w:szCs w:val="22"/>
              </w:rPr>
            </w:pPr>
            <w:r w:rsidRPr="008E0FA8">
              <w:rPr>
                <w:color w:val="000000"/>
                <w:sz w:val="22"/>
                <w:szCs w:val="22"/>
              </w:rPr>
              <w:t>= cột (</w:t>
            </w:r>
            <w:r w:rsidR="00800506" w:rsidRPr="008E0FA8">
              <w:rPr>
                <w:color w:val="000000"/>
                <w:sz w:val="22"/>
                <w:szCs w:val="22"/>
              </w:rPr>
              <w:t>8</w:t>
            </w:r>
            <w:r w:rsidRPr="008E0FA8">
              <w:rPr>
                <w:color w:val="000000"/>
                <w:sz w:val="22"/>
                <w:szCs w:val="22"/>
              </w:rPr>
              <w:t>) - BQ tháng trước</w:t>
            </w:r>
          </w:p>
          <w:p w14:paraId="24E2B85B" w14:textId="07B3FF6E" w:rsidR="00901063" w:rsidRPr="008E0FA8" w:rsidRDefault="00901063" w:rsidP="00901063">
            <w:pPr>
              <w:rPr>
                <w:color w:val="000000"/>
                <w:sz w:val="22"/>
                <w:szCs w:val="22"/>
              </w:rPr>
            </w:pPr>
            <w:r w:rsidRPr="008E0FA8">
              <w:rPr>
                <w:color w:val="000000"/>
                <w:sz w:val="22"/>
                <w:szCs w:val="22"/>
              </w:rPr>
              <w:t>Trong đó: Cách tính BQ tháng trước tương tự cột (7) nhưng khác khoảng thời gian</w:t>
            </w:r>
          </w:p>
        </w:tc>
      </w:tr>
      <w:tr w:rsidR="00901063" w:rsidRPr="008E0FA8" w14:paraId="2295F7C7" w14:textId="77777777" w:rsidTr="00901063">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7F30EE55" w14:textId="4DC840BC" w:rsidR="00901063" w:rsidRPr="008E0FA8" w:rsidRDefault="00901063" w:rsidP="00901063">
            <w:pPr>
              <w:rPr>
                <w:color w:val="000000"/>
                <w:sz w:val="22"/>
                <w:szCs w:val="22"/>
              </w:rPr>
            </w:pPr>
            <w:r w:rsidRPr="008E0FA8">
              <w:rPr>
                <w:color w:val="000000"/>
                <w:sz w:val="22"/>
                <w:szCs w:val="22"/>
              </w:rPr>
              <w:t>10</w:t>
            </w:r>
          </w:p>
        </w:tc>
        <w:tc>
          <w:tcPr>
            <w:tcW w:w="967" w:type="pct"/>
            <w:tcBorders>
              <w:top w:val="single" w:sz="4" w:space="0" w:color="auto"/>
              <w:left w:val="nil"/>
              <w:bottom w:val="single" w:sz="4" w:space="0" w:color="auto"/>
              <w:right w:val="single" w:sz="4" w:space="0" w:color="auto"/>
            </w:tcBorders>
            <w:shd w:val="clear" w:color="auto" w:fill="auto"/>
            <w:hideMark/>
          </w:tcPr>
          <w:p w14:paraId="13341F74" w14:textId="1DF0770E" w:rsidR="00901063" w:rsidRPr="008E0FA8" w:rsidRDefault="00901063" w:rsidP="00901063">
            <w:pPr>
              <w:rPr>
                <w:color w:val="000000"/>
                <w:sz w:val="22"/>
                <w:szCs w:val="22"/>
              </w:rPr>
            </w:pPr>
            <w:r w:rsidRPr="008E0FA8">
              <w:rPr>
                <w:color w:val="000000"/>
                <w:sz w:val="22"/>
                <w:szCs w:val="22"/>
              </w:rPr>
              <w:t>%Huy động vốn top 20 KH/tổng huy động</w:t>
            </w:r>
          </w:p>
        </w:tc>
        <w:tc>
          <w:tcPr>
            <w:tcW w:w="2016" w:type="pct"/>
            <w:tcBorders>
              <w:top w:val="single" w:sz="4" w:space="0" w:color="auto"/>
              <w:left w:val="nil"/>
              <w:bottom w:val="single" w:sz="4" w:space="0" w:color="auto"/>
              <w:right w:val="single" w:sz="4" w:space="0" w:color="auto"/>
            </w:tcBorders>
            <w:shd w:val="clear" w:color="auto" w:fill="auto"/>
            <w:hideMark/>
          </w:tcPr>
          <w:p w14:paraId="0EDFBAEE" w14:textId="77777777" w:rsidR="00901063" w:rsidRDefault="00901063" w:rsidP="00901063">
            <w:pPr>
              <w:rPr>
                <w:ins w:id="324" w:author="TRUC NGUYEN [2]" w:date="2023-02-21T11:48:00Z"/>
                <w:color w:val="000000"/>
                <w:sz w:val="22"/>
                <w:szCs w:val="22"/>
              </w:rPr>
            </w:pPr>
            <w:r w:rsidRPr="008E0FA8">
              <w:rPr>
                <w:color w:val="000000"/>
                <w:sz w:val="22"/>
                <w:szCs w:val="22"/>
              </w:rPr>
              <w:t>% Huy động = huy động top 20 KHCN</w:t>
            </w:r>
            <w:ins w:id="325" w:author="HUYNH THI NGOC TRAM" w:date="2022-08-22T18:22:00Z">
              <w:r w:rsidRPr="008E0FA8">
                <w:rPr>
                  <w:color w:val="000000"/>
                  <w:sz w:val="22"/>
                  <w:szCs w:val="22"/>
                </w:rPr>
                <w:t xml:space="preserve"> (hoặc KHDN)</w:t>
              </w:r>
            </w:ins>
            <w:r w:rsidRPr="008E0FA8">
              <w:rPr>
                <w:color w:val="000000"/>
                <w:sz w:val="22"/>
                <w:szCs w:val="22"/>
              </w:rPr>
              <w:t>/ tổng huy động KHCN</w:t>
            </w:r>
            <w:ins w:id="326" w:author="HUYNH THI NGOC TRAM" w:date="2022-08-22T18:22:00Z">
              <w:r w:rsidRPr="008E0FA8">
                <w:rPr>
                  <w:color w:val="000000"/>
                  <w:sz w:val="22"/>
                  <w:szCs w:val="22"/>
                </w:rPr>
                <w:t xml:space="preserve"> (hoặc KHDN)</w:t>
              </w:r>
            </w:ins>
          </w:p>
          <w:p w14:paraId="3E22FB69" w14:textId="77777777" w:rsidR="009B6AAF" w:rsidRDefault="009B6AAF" w:rsidP="00901063">
            <w:pPr>
              <w:rPr>
                <w:ins w:id="327" w:author="TRUC NGUYEN [2]" w:date="2023-02-21T11:48:00Z"/>
                <w:color w:val="000000"/>
                <w:sz w:val="22"/>
                <w:szCs w:val="22"/>
              </w:rPr>
            </w:pPr>
          </w:p>
          <w:p w14:paraId="51A76042" w14:textId="1B5C472B" w:rsidR="009B6AAF" w:rsidRPr="008E0FA8" w:rsidRDefault="009B6AAF" w:rsidP="00901063">
            <w:pPr>
              <w:rPr>
                <w:color w:val="000000"/>
                <w:sz w:val="22"/>
                <w:szCs w:val="22"/>
              </w:rPr>
            </w:pPr>
          </w:p>
        </w:tc>
        <w:tc>
          <w:tcPr>
            <w:tcW w:w="1764" w:type="pct"/>
            <w:tcBorders>
              <w:top w:val="single" w:sz="4" w:space="0" w:color="auto"/>
              <w:left w:val="nil"/>
              <w:bottom w:val="single" w:sz="4" w:space="0" w:color="auto"/>
              <w:right w:val="single" w:sz="4" w:space="0" w:color="auto"/>
            </w:tcBorders>
            <w:shd w:val="clear" w:color="auto" w:fill="auto"/>
            <w:hideMark/>
          </w:tcPr>
          <w:p w14:paraId="335FECDD"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CKH: lấy cột “CURBAL_VN” trong file “HDV_CHITIET_CKH”</w:t>
            </w:r>
          </w:p>
          <w:p w14:paraId="1FC82B07" w14:textId="77777777" w:rsidR="00901063" w:rsidRPr="008E0FA8" w:rsidRDefault="00901063" w:rsidP="00901063">
            <w:pPr>
              <w:pStyle w:val="ListParagraph"/>
              <w:numPr>
                <w:ilvl w:val="0"/>
                <w:numId w:val="38"/>
              </w:numPr>
              <w:rPr>
                <w:ins w:id="328" w:author="HUYNH THI NGOC TRAM" w:date="2022-08-22T18:22:00Z"/>
                <w:rFonts w:ascii="Times New Roman" w:hAnsi="Times New Roman"/>
                <w:color w:val="000000"/>
              </w:rPr>
            </w:pPr>
            <w:ins w:id="329" w:author="HUYNH THI NGOC TRAM" w:date="2022-08-22T18:22:00Z">
              <w:r w:rsidRPr="008E0FA8">
                <w:rPr>
                  <w:rFonts w:ascii="Times New Roman" w:hAnsi="Times New Roman"/>
                  <w:color w:val="000000"/>
                </w:rPr>
                <w:lastRenderedPageBreak/>
                <w:t>Bước 1: lọc cột “CUST_TYPE” = ‘KHCN” (“KHDN”)</w:t>
              </w:r>
            </w:ins>
          </w:p>
          <w:p w14:paraId="020EB8B4" w14:textId="64D6C8CF" w:rsidR="00901063" w:rsidRPr="008E0FA8" w:rsidRDefault="00901063" w:rsidP="00901063">
            <w:pPr>
              <w:pStyle w:val="ListParagraph"/>
              <w:numPr>
                <w:ilvl w:val="0"/>
                <w:numId w:val="38"/>
              </w:numPr>
              <w:rPr>
                <w:rFonts w:ascii="Times New Roman" w:hAnsi="Times New Roman"/>
                <w:color w:val="000000"/>
              </w:rPr>
            </w:pPr>
            <w:ins w:id="330" w:author="HUYNH THI NGOC TRAM" w:date="2022-08-22T18:23:00Z">
              <w:r w:rsidRPr="008E0FA8">
                <w:rPr>
                  <w:rFonts w:ascii="Times New Roman" w:hAnsi="Times New Roman"/>
                  <w:color w:val="000000"/>
                </w:rPr>
                <w:t xml:space="preserve">Bước 2: </w:t>
              </w:r>
            </w:ins>
            <w:r w:rsidRPr="008E0FA8">
              <w:rPr>
                <w:rFonts w:ascii="Times New Roman" w:hAnsi="Times New Roman"/>
                <w:color w:val="000000"/>
              </w:rPr>
              <w:t>Số dư = SUM(“CURBAL_VN”)</w:t>
            </w:r>
          </w:p>
          <w:p w14:paraId="09D0706A"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Đối với KKH: lấy cột “CURBAL_VN” trong file “HDV_CHITIET_KKH”</w:t>
            </w:r>
          </w:p>
          <w:p w14:paraId="6C61EC82" w14:textId="1186B557" w:rsidR="00901063" w:rsidRPr="008E0FA8" w:rsidRDefault="00901063" w:rsidP="00901063">
            <w:pPr>
              <w:pStyle w:val="ListParagraph"/>
              <w:numPr>
                <w:ilvl w:val="0"/>
                <w:numId w:val="38"/>
              </w:numPr>
              <w:rPr>
                <w:ins w:id="331" w:author="HUYNH THI NGOC TRAM" w:date="2022-08-22T18:23:00Z"/>
                <w:rFonts w:ascii="Times New Roman" w:hAnsi="Times New Roman"/>
                <w:color w:val="000000"/>
              </w:rPr>
            </w:pPr>
            <w:ins w:id="332" w:author="HUYNH THI NGOC TRAM" w:date="2022-08-22T18:23:00Z">
              <w:r w:rsidRPr="008E0FA8">
                <w:rPr>
                  <w:rFonts w:ascii="Times New Roman" w:hAnsi="Times New Roman"/>
                  <w:color w:val="000000"/>
                </w:rPr>
                <w:t>Bước 1: lọc cột “CUST_TYPE” = “KHCN” (“KHDN”)</w:t>
              </w:r>
            </w:ins>
          </w:p>
          <w:p w14:paraId="1C754DA2" w14:textId="661628C3" w:rsidR="00901063" w:rsidRPr="008E0FA8" w:rsidRDefault="00901063" w:rsidP="00901063">
            <w:pPr>
              <w:pStyle w:val="ListParagraph"/>
              <w:numPr>
                <w:ilvl w:val="0"/>
                <w:numId w:val="38"/>
              </w:numPr>
              <w:rPr>
                <w:rFonts w:ascii="Times New Roman" w:hAnsi="Times New Roman"/>
                <w:color w:val="000000"/>
              </w:rPr>
            </w:pPr>
            <w:ins w:id="333" w:author="HUYNH THI NGOC TRAM" w:date="2022-08-22T18:23:00Z">
              <w:r w:rsidRPr="008E0FA8">
                <w:rPr>
                  <w:rFonts w:ascii="Times New Roman" w:hAnsi="Times New Roman"/>
                  <w:color w:val="000000"/>
                </w:rPr>
                <w:t xml:space="preserve">Bước 2: </w:t>
              </w:r>
            </w:ins>
            <w:r w:rsidRPr="008E0FA8">
              <w:rPr>
                <w:rFonts w:ascii="Times New Roman" w:hAnsi="Times New Roman"/>
                <w:color w:val="000000"/>
              </w:rPr>
              <w:t>Số dư = SUM(“CURBAL_VN”)</w:t>
            </w:r>
          </w:p>
          <w:p w14:paraId="4DF4E74A" w14:textId="77777777"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Tổng huy động = số dư CKH + số dư KKH</w:t>
            </w:r>
          </w:p>
          <w:p w14:paraId="1D24A9E2" w14:textId="5F2ECA7E" w:rsidR="00901063" w:rsidRPr="008E0FA8" w:rsidRDefault="00901063" w:rsidP="00901063">
            <w:pPr>
              <w:pStyle w:val="ListParagraph"/>
              <w:numPr>
                <w:ilvl w:val="0"/>
                <w:numId w:val="2"/>
              </w:numPr>
              <w:ind w:left="347"/>
              <w:rPr>
                <w:rFonts w:ascii="Times New Roman" w:hAnsi="Times New Roman"/>
                <w:color w:val="000000"/>
              </w:rPr>
            </w:pPr>
            <w:r w:rsidRPr="008E0FA8">
              <w:rPr>
                <w:rFonts w:ascii="Times New Roman" w:hAnsi="Times New Roman"/>
                <w:color w:val="000000"/>
              </w:rPr>
              <w:t>Tính % huy động = cột (7) / Tổng huy động</w:t>
            </w:r>
          </w:p>
        </w:tc>
      </w:tr>
    </w:tbl>
    <w:p w14:paraId="28961D13" w14:textId="77777777" w:rsidR="00FB3007" w:rsidRPr="004C7E39" w:rsidRDefault="00FB3007" w:rsidP="00FB3007">
      <w:pPr>
        <w:ind w:firstLine="720"/>
      </w:pPr>
    </w:p>
    <w:p w14:paraId="6C7AA6B0" w14:textId="77777777" w:rsidR="00FB3007" w:rsidRPr="004C7E39" w:rsidRDefault="00FB3007" w:rsidP="00FB3007"/>
    <w:p w14:paraId="6F9182B9" w14:textId="23DF9E6A" w:rsidR="00EE515F" w:rsidRPr="004C7E39" w:rsidRDefault="00EE515F" w:rsidP="00EE515F">
      <w:pPr>
        <w:pStyle w:val="ListParagraph"/>
        <w:numPr>
          <w:ilvl w:val="0"/>
          <w:numId w:val="2"/>
        </w:numPr>
        <w:spacing w:after="120" w:line="264" w:lineRule="auto"/>
        <w:rPr>
          <w:rFonts w:ascii="Times New Roman" w:hAnsi="Times New Roman"/>
        </w:rPr>
      </w:pPr>
      <w:r w:rsidRPr="004C7E39">
        <w:rPr>
          <w:rFonts w:ascii="Times New Roman" w:hAnsi="Times New Roman"/>
        </w:rPr>
        <w:t xml:space="preserve">Mapping báo cáo </w:t>
      </w:r>
      <w:r w:rsidR="00800506">
        <w:rPr>
          <w:rFonts w:ascii="Times New Roman" w:hAnsi="Times New Roman"/>
        </w:rPr>
        <w:t>5</w:t>
      </w:r>
      <w:r w:rsidRPr="004C7E39">
        <w:rPr>
          <w:rFonts w:ascii="Times New Roman" w:hAnsi="Times New Roman"/>
        </w:rPr>
        <w:t>. Top 20 đơn vị có KH mở CIF mới trong tháng:</w:t>
      </w:r>
    </w:p>
    <w:tbl>
      <w:tblPr>
        <w:tblW w:w="5000" w:type="pct"/>
        <w:tblLook w:val="04A0" w:firstRow="1" w:lastRow="0" w:firstColumn="1" w:lastColumn="0" w:noHBand="0" w:noVBand="1"/>
      </w:tblPr>
      <w:tblGrid>
        <w:gridCol w:w="726"/>
        <w:gridCol w:w="2776"/>
        <w:gridCol w:w="4912"/>
        <w:gridCol w:w="5940"/>
      </w:tblGrid>
      <w:tr w:rsidR="00EE515F" w:rsidRPr="004C7E39" w14:paraId="278DE7B6" w14:textId="77777777" w:rsidTr="00E977DC">
        <w:trPr>
          <w:trHeight w:val="268"/>
        </w:trPr>
        <w:tc>
          <w:tcPr>
            <w:tcW w:w="253" w:type="pct"/>
            <w:tcBorders>
              <w:top w:val="single" w:sz="8" w:space="0" w:color="auto"/>
              <w:left w:val="single" w:sz="8" w:space="0" w:color="auto"/>
              <w:bottom w:val="single" w:sz="8" w:space="0" w:color="auto"/>
              <w:right w:val="nil"/>
            </w:tcBorders>
            <w:shd w:val="clear" w:color="000000" w:fill="002060"/>
            <w:hideMark/>
          </w:tcPr>
          <w:p w14:paraId="3C50DB82" w14:textId="77777777" w:rsidR="00EE515F" w:rsidRPr="004C7E39" w:rsidRDefault="00EE515F" w:rsidP="001F18EF">
            <w:pPr>
              <w:rPr>
                <w:b/>
                <w:bCs/>
                <w:color w:val="FFFFFF"/>
                <w:sz w:val="22"/>
                <w:szCs w:val="22"/>
              </w:rPr>
            </w:pPr>
            <w:r w:rsidRPr="004C7E39">
              <w:rPr>
                <w:b/>
                <w:bCs/>
                <w:color w:val="FFFFFF" w:themeColor="background1"/>
                <w:sz w:val="22"/>
                <w:szCs w:val="22"/>
              </w:rPr>
              <w:t>STT</w:t>
            </w:r>
          </w:p>
        </w:tc>
        <w:tc>
          <w:tcPr>
            <w:tcW w:w="967" w:type="pct"/>
            <w:tcBorders>
              <w:top w:val="single" w:sz="4" w:space="0" w:color="auto"/>
              <w:left w:val="single" w:sz="4" w:space="0" w:color="auto"/>
              <w:bottom w:val="single" w:sz="4" w:space="0" w:color="auto"/>
              <w:right w:val="single" w:sz="4" w:space="0" w:color="auto"/>
            </w:tcBorders>
            <w:shd w:val="clear" w:color="000000" w:fill="002060"/>
            <w:hideMark/>
          </w:tcPr>
          <w:p w14:paraId="0501DE13" w14:textId="77777777" w:rsidR="00EE515F" w:rsidRPr="004C7E39" w:rsidRDefault="00EE515F" w:rsidP="001F18EF">
            <w:pPr>
              <w:rPr>
                <w:b/>
                <w:bCs/>
                <w:color w:val="FFFFFF"/>
                <w:sz w:val="22"/>
                <w:szCs w:val="22"/>
              </w:rPr>
            </w:pPr>
            <w:r w:rsidRPr="004C7E39">
              <w:rPr>
                <w:b/>
                <w:bCs/>
                <w:color w:val="FFFFFF" w:themeColor="background1"/>
                <w:sz w:val="22"/>
                <w:szCs w:val="22"/>
              </w:rPr>
              <w:t>Nội dung</w:t>
            </w:r>
          </w:p>
        </w:tc>
        <w:tc>
          <w:tcPr>
            <w:tcW w:w="1711" w:type="pct"/>
            <w:tcBorders>
              <w:top w:val="single" w:sz="8" w:space="0" w:color="auto"/>
              <w:left w:val="nil"/>
              <w:bottom w:val="single" w:sz="8" w:space="0" w:color="auto"/>
              <w:right w:val="single" w:sz="8" w:space="0" w:color="auto"/>
            </w:tcBorders>
            <w:shd w:val="clear" w:color="000000" w:fill="002060"/>
            <w:noWrap/>
            <w:hideMark/>
          </w:tcPr>
          <w:p w14:paraId="33B13C32" w14:textId="77777777" w:rsidR="00EE515F" w:rsidRPr="004C7E39" w:rsidRDefault="00EE515F" w:rsidP="001F18EF">
            <w:pPr>
              <w:rPr>
                <w:b/>
                <w:bCs/>
                <w:color w:val="FFFFFF"/>
                <w:sz w:val="22"/>
                <w:szCs w:val="22"/>
              </w:rPr>
            </w:pPr>
            <w:r w:rsidRPr="004C7E39">
              <w:rPr>
                <w:b/>
                <w:bCs/>
                <w:color w:val="FFFFFF" w:themeColor="background1"/>
                <w:sz w:val="22"/>
                <w:szCs w:val="22"/>
              </w:rPr>
              <w:t>Mô tả nghiệp vụ</w:t>
            </w:r>
          </w:p>
        </w:tc>
        <w:tc>
          <w:tcPr>
            <w:tcW w:w="2069" w:type="pct"/>
            <w:tcBorders>
              <w:top w:val="single" w:sz="8" w:space="0" w:color="auto"/>
              <w:left w:val="nil"/>
              <w:bottom w:val="single" w:sz="8" w:space="0" w:color="auto"/>
              <w:right w:val="single" w:sz="8" w:space="0" w:color="auto"/>
            </w:tcBorders>
            <w:shd w:val="clear" w:color="000000" w:fill="002060"/>
            <w:noWrap/>
            <w:hideMark/>
          </w:tcPr>
          <w:p w14:paraId="315F13F8" w14:textId="77777777" w:rsidR="00EE515F" w:rsidRPr="004C7E39" w:rsidRDefault="00EE515F" w:rsidP="001F18EF">
            <w:pPr>
              <w:rPr>
                <w:b/>
                <w:bCs/>
                <w:color w:val="FFFFFF"/>
                <w:sz w:val="22"/>
                <w:szCs w:val="22"/>
              </w:rPr>
            </w:pPr>
            <w:r w:rsidRPr="004C7E39">
              <w:rPr>
                <w:b/>
                <w:bCs/>
                <w:color w:val="FFFFFF" w:themeColor="background1"/>
                <w:sz w:val="22"/>
                <w:szCs w:val="22"/>
              </w:rPr>
              <w:t>Cách trích dữ liệu</w:t>
            </w:r>
          </w:p>
        </w:tc>
      </w:tr>
      <w:tr w:rsidR="00E977DC" w:rsidRPr="004C7E39" w14:paraId="688ABB4A" w14:textId="77777777" w:rsidTr="00E977DC">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9FF0A10" w14:textId="77777777" w:rsidR="00E977DC" w:rsidRPr="004C7E39" w:rsidRDefault="00E977DC" w:rsidP="00E977DC">
            <w:pPr>
              <w:rPr>
                <w:color w:val="000000"/>
                <w:sz w:val="22"/>
                <w:szCs w:val="22"/>
              </w:rPr>
            </w:pPr>
            <w:r w:rsidRPr="004C7E39">
              <w:rPr>
                <w:color w:val="000000"/>
                <w:sz w:val="22"/>
                <w:szCs w:val="22"/>
              </w:rPr>
              <w:t>1</w:t>
            </w:r>
          </w:p>
        </w:tc>
        <w:tc>
          <w:tcPr>
            <w:tcW w:w="967" w:type="pct"/>
            <w:tcBorders>
              <w:top w:val="single" w:sz="4" w:space="0" w:color="auto"/>
              <w:left w:val="nil"/>
              <w:bottom w:val="single" w:sz="4" w:space="0" w:color="auto"/>
              <w:right w:val="single" w:sz="4" w:space="0" w:color="auto"/>
            </w:tcBorders>
            <w:shd w:val="clear" w:color="auto" w:fill="auto"/>
            <w:hideMark/>
          </w:tcPr>
          <w:p w14:paraId="1831AC3B" w14:textId="77777777" w:rsidR="00E977DC" w:rsidRPr="004C7E39" w:rsidRDefault="00E977DC" w:rsidP="00E977DC">
            <w:pPr>
              <w:rPr>
                <w:color w:val="000000"/>
                <w:sz w:val="22"/>
                <w:szCs w:val="22"/>
              </w:rPr>
            </w:pPr>
            <w:r w:rsidRPr="004C7E39">
              <w:rPr>
                <w:color w:val="000000"/>
                <w:sz w:val="22"/>
                <w:szCs w:val="22"/>
              </w:rPr>
              <w:t>Đơn vị</w:t>
            </w:r>
          </w:p>
        </w:tc>
        <w:tc>
          <w:tcPr>
            <w:tcW w:w="1711" w:type="pct"/>
            <w:tcBorders>
              <w:top w:val="single" w:sz="4" w:space="0" w:color="auto"/>
              <w:left w:val="nil"/>
              <w:bottom w:val="single" w:sz="4" w:space="0" w:color="auto"/>
              <w:right w:val="single" w:sz="4" w:space="0" w:color="auto"/>
            </w:tcBorders>
            <w:shd w:val="clear" w:color="auto" w:fill="auto"/>
            <w:hideMark/>
          </w:tcPr>
          <w:p w14:paraId="44A9118D" w14:textId="77777777" w:rsidR="00E977DC" w:rsidRPr="004C7E39" w:rsidRDefault="00E977DC" w:rsidP="00E977DC">
            <w:pPr>
              <w:rPr>
                <w:color w:val="000000"/>
                <w:sz w:val="22"/>
                <w:szCs w:val="22"/>
              </w:rPr>
            </w:pPr>
            <w:r w:rsidRPr="004C7E39">
              <w:rPr>
                <w:color w:val="000000"/>
                <w:sz w:val="22"/>
                <w:szCs w:val="22"/>
              </w:rPr>
              <w:t>Mã đơn vị kinh doanh (mã chi nhánh)</w:t>
            </w:r>
          </w:p>
        </w:tc>
        <w:tc>
          <w:tcPr>
            <w:tcW w:w="2069" w:type="pct"/>
            <w:tcBorders>
              <w:top w:val="single" w:sz="4" w:space="0" w:color="auto"/>
              <w:left w:val="nil"/>
              <w:bottom w:val="single" w:sz="4" w:space="0" w:color="auto"/>
              <w:right w:val="single" w:sz="4" w:space="0" w:color="auto"/>
            </w:tcBorders>
            <w:shd w:val="clear" w:color="auto" w:fill="auto"/>
          </w:tcPr>
          <w:p w14:paraId="251317F4" w14:textId="507E45AC" w:rsidR="00E977DC" w:rsidRPr="004C7E39" w:rsidRDefault="00E977DC" w:rsidP="00E977DC">
            <w:pPr>
              <w:rPr>
                <w:color w:val="000000"/>
                <w:sz w:val="22"/>
                <w:szCs w:val="22"/>
              </w:rPr>
            </w:pPr>
            <w:r>
              <w:rPr>
                <w:color w:val="000000"/>
                <w:sz w:val="22"/>
                <w:szCs w:val="22"/>
              </w:rPr>
              <w:t>Lấy cột “</w:t>
            </w:r>
            <w:r w:rsidRPr="001C29B4">
              <w:rPr>
                <w:color w:val="000000"/>
                <w:sz w:val="22"/>
                <w:szCs w:val="22"/>
              </w:rPr>
              <w:t>SOL_CIF</w:t>
            </w:r>
            <w:r>
              <w:rPr>
                <w:color w:val="000000"/>
                <w:sz w:val="22"/>
                <w:szCs w:val="22"/>
              </w:rPr>
              <w:t>” trong file “</w:t>
            </w:r>
            <w:r w:rsidRPr="00C9504E">
              <w:rPr>
                <w:color w:val="000000"/>
                <w:sz w:val="22"/>
                <w:szCs w:val="22"/>
              </w:rPr>
              <w:t>SL</w:t>
            </w:r>
            <w:r>
              <w:rPr>
                <w:color w:val="000000"/>
                <w:sz w:val="22"/>
                <w:szCs w:val="22"/>
              </w:rPr>
              <w:t>_</w:t>
            </w:r>
            <w:r w:rsidRPr="00C9504E">
              <w:rPr>
                <w:color w:val="000000"/>
                <w:sz w:val="22"/>
                <w:szCs w:val="22"/>
              </w:rPr>
              <w:t>KH</w:t>
            </w:r>
            <w:r>
              <w:rPr>
                <w:color w:val="000000"/>
                <w:sz w:val="22"/>
                <w:szCs w:val="22"/>
              </w:rPr>
              <w:t>_</w:t>
            </w:r>
            <w:r w:rsidRPr="00C9504E">
              <w:rPr>
                <w:color w:val="000000"/>
                <w:sz w:val="22"/>
                <w:szCs w:val="22"/>
              </w:rPr>
              <w:t>MOI</w:t>
            </w:r>
            <w:r>
              <w:rPr>
                <w:color w:val="000000"/>
                <w:sz w:val="22"/>
                <w:szCs w:val="22"/>
              </w:rPr>
              <w:t>”</w:t>
            </w:r>
          </w:p>
        </w:tc>
      </w:tr>
      <w:tr w:rsidR="00E977DC" w:rsidRPr="004C7E39" w14:paraId="0D21909A" w14:textId="77777777" w:rsidTr="00E977DC">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2D3FE2F2" w14:textId="77777777" w:rsidR="00E977DC" w:rsidRPr="004C7E39" w:rsidRDefault="00E977DC" w:rsidP="00E977DC">
            <w:pPr>
              <w:rPr>
                <w:color w:val="000000"/>
                <w:sz w:val="22"/>
                <w:szCs w:val="22"/>
              </w:rPr>
            </w:pPr>
            <w:r w:rsidRPr="004C7E39">
              <w:rPr>
                <w:color w:val="000000"/>
                <w:sz w:val="22"/>
                <w:szCs w:val="22"/>
              </w:rPr>
              <w:t>2</w:t>
            </w:r>
          </w:p>
        </w:tc>
        <w:tc>
          <w:tcPr>
            <w:tcW w:w="967" w:type="pct"/>
            <w:tcBorders>
              <w:top w:val="single" w:sz="4" w:space="0" w:color="auto"/>
              <w:left w:val="nil"/>
              <w:bottom w:val="single" w:sz="4" w:space="0" w:color="auto"/>
              <w:right w:val="single" w:sz="4" w:space="0" w:color="auto"/>
            </w:tcBorders>
            <w:shd w:val="clear" w:color="auto" w:fill="auto"/>
            <w:hideMark/>
          </w:tcPr>
          <w:p w14:paraId="06F22852" w14:textId="77777777" w:rsidR="00E977DC" w:rsidRPr="004C7E39" w:rsidRDefault="00E977DC" w:rsidP="00E977DC">
            <w:pPr>
              <w:rPr>
                <w:color w:val="000000"/>
                <w:sz w:val="22"/>
                <w:szCs w:val="22"/>
              </w:rPr>
            </w:pPr>
            <w:r w:rsidRPr="004C7E39">
              <w:rPr>
                <w:color w:val="000000"/>
                <w:sz w:val="22"/>
                <w:szCs w:val="22"/>
              </w:rPr>
              <w:t>Tên đơn vị</w:t>
            </w:r>
          </w:p>
        </w:tc>
        <w:tc>
          <w:tcPr>
            <w:tcW w:w="1711" w:type="pct"/>
            <w:tcBorders>
              <w:top w:val="single" w:sz="4" w:space="0" w:color="auto"/>
              <w:left w:val="nil"/>
              <w:bottom w:val="single" w:sz="4" w:space="0" w:color="auto"/>
              <w:right w:val="single" w:sz="4" w:space="0" w:color="auto"/>
            </w:tcBorders>
            <w:shd w:val="clear" w:color="auto" w:fill="auto"/>
            <w:hideMark/>
          </w:tcPr>
          <w:p w14:paraId="1301936E" w14:textId="77777777" w:rsidR="00E977DC" w:rsidRPr="004C7E39" w:rsidRDefault="00E977DC" w:rsidP="00E977DC">
            <w:pPr>
              <w:rPr>
                <w:color w:val="000000"/>
                <w:sz w:val="22"/>
                <w:szCs w:val="22"/>
              </w:rPr>
            </w:pPr>
            <w:r w:rsidRPr="004C7E39">
              <w:rPr>
                <w:color w:val="000000"/>
                <w:sz w:val="22"/>
                <w:szCs w:val="22"/>
              </w:rPr>
              <w:t>Tên đơn vị kinh doanh (tên chi nhánh)</w:t>
            </w:r>
          </w:p>
        </w:tc>
        <w:tc>
          <w:tcPr>
            <w:tcW w:w="2069" w:type="pct"/>
            <w:tcBorders>
              <w:top w:val="single" w:sz="4" w:space="0" w:color="auto"/>
              <w:left w:val="nil"/>
              <w:bottom w:val="single" w:sz="4" w:space="0" w:color="auto"/>
              <w:right w:val="single" w:sz="4" w:space="0" w:color="auto"/>
            </w:tcBorders>
            <w:shd w:val="clear" w:color="auto" w:fill="auto"/>
          </w:tcPr>
          <w:p w14:paraId="3E819AEF" w14:textId="1743BE4A" w:rsidR="00E977DC" w:rsidRPr="004C7E39" w:rsidRDefault="00E977DC" w:rsidP="00E977DC">
            <w:pPr>
              <w:rPr>
                <w:color w:val="000000"/>
                <w:sz w:val="22"/>
                <w:szCs w:val="22"/>
              </w:rPr>
            </w:pPr>
            <w:r>
              <w:rPr>
                <w:color w:val="000000"/>
                <w:sz w:val="22"/>
                <w:szCs w:val="22"/>
              </w:rPr>
              <w:t>Lấy tên ĐVKD theo mã ĐVKD trên hệ thống Finacle</w:t>
            </w:r>
          </w:p>
        </w:tc>
      </w:tr>
      <w:tr w:rsidR="00E977DC" w:rsidRPr="004C7E39" w14:paraId="51C2C273" w14:textId="77777777" w:rsidTr="00E977DC">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5BB52C40" w14:textId="77777777" w:rsidR="00E977DC" w:rsidRPr="004C7E39" w:rsidRDefault="00E977DC" w:rsidP="00E977DC">
            <w:pPr>
              <w:rPr>
                <w:color w:val="000000"/>
                <w:sz w:val="22"/>
                <w:szCs w:val="22"/>
              </w:rPr>
            </w:pPr>
            <w:r w:rsidRPr="004C7E39">
              <w:rPr>
                <w:color w:val="000000"/>
                <w:sz w:val="22"/>
                <w:szCs w:val="22"/>
              </w:rPr>
              <w:t>3</w:t>
            </w:r>
          </w:p>
        </w:tc>
        <w:tc>
          <w:tcPr>
            <w:tcW w:w="967" w:type="pct"/>
            <w:tcBorders>
              <w:top w:val="single" w:sz="4" w:space="0" w:color="auto"/>
              <w:left w:val="nil"/>
              <w:bottom w:val="single" w:sz="4" w:space="0" w:color="auto"/>
              <w:right w:val="single" w:sz="4" w:space="0" w:color="auto"/>
            </w:tcBorders>
            <w:shd w:val="clear" w:color="auto" w:fill="auto"/>
            <w:hideMark/>
          </w:tcPr>
          <w:p w14:paraId="506F77F4" w14:textId="77777777" w:rsidR="00E977DC" w:rsidRPr="004C7E39" w:rsidRDefault="00E977DC" w:rsidP="00E977DC">
            <w:pPr>
              <w:rPr>
                <w:color w:val="000000"/>
                <w:sz w:val="22"/>
                <w:szCs w:val="22"/>
              </w:rPr>
            </w:pPr>
            <w:r w:rsidRPr="004C7E39">
              <w:rPr>
                <w:color w:val="000000"/>
                <w:sz w:val="22"/>
                <w:szCs w:val="22"/>
              </w:rPr>
              <w:t>Khu vực</w:t>
            </w:r>
          </w:p>
        </w:tc>
        <w:tc>
          <w:tcPr>
            <w:tcW w:w="1711" w:type="pct"/>
            <w:tcBorders>
              <w:top w:val="single" w:sz="4" w:space="0" w:color="auto"/>
              <w:left w:val="nil"/>
              <w:bottom w:val="single" w:sz="4" w:space="0" w:color="auto"/>
              <w:right w:val="single" w:sz="4" w:space="0" w:color="auto"/>
            </w:tcBorders>
            <w:shd w:val="clear" w:color="auto" w:fill="auto"/>
            <w:hideMark/>
          </w:tcPr>
          <w:p w14:paraId="5F59AA46" w14:textId="77777777" w:rsidR="00E977DC" w:rsidRPr="004C7E39" w:rsidRDefault="00E977DC" w:rsidP="00E977DC">
            <w:pPr>
              <w:rPr>
                <w:color w:val="000000"/>
                <w:sz w:val="22"/>
                <w:szCs w:val="22"/>
              </w:rPr>
            </w:pPr>
            <w:r w:rsidRPr="004C7E39">
              <w:rPr>
                <w:color w:val="000000"/>
                <w:sz w:val="22"/>
                <w:szCs w:val="22"/>
              </w:rPr>
              <w:t>Tên khu vực</w:t>
            </w:r>
          </w:p>
        </w:tc>
        <w:tc>
          <w:tcPr>
            <w:tcW w:w="2069" w:type="pct"/>
            <w:tcBorders>
              <w:top w:val="single" w:sz="4" w:space="0" w:color="auto"/>
              <w:left w:val="nil"/>
              <w:bottom w:val="single" w:sz="4" w:space="0" w:color="auto"/>
              <w:right w:val="single" w:sz="4" w:space="0" w:color="auto"/>
            </w:tcBorders>
            <w:shd w:val="clear" w:color="auto" w:fill="auto"/>
          </w:tcPr>
          <w:p w14:paraId="0DE62915" w14:textId="1CE7D874" w:rsidR="00E977DC" w:rsidRPr="004C7E39" w:rsidRDefault="00E977DC" w:rsidP="00E977DC">
            <w:pPr>
              <w:rPr>
                <w:color w:val="000000"/>
                <w:sz w:val="22"/>
                <w:szCs w:val="22"/>
              </w:rPr>
            </w:pPr>
            <w:r>
              <w:rPr>
                <w:color w:val="000000"/>
                <w:sz w:val="22"/>
                <w:szCs w:val="22"/>
              </w:rPr>
              <w:t>Lấy tên khu vực theo mã ĐVKD trên hệ thống Finacle</w:t>
            </w:r>
          </w:p>
        </w:tc>
      </w:tr>
      <w:tr w:rsidR="00E977DC" w:rsidRPr="004C7E39" w14:paraId="0AC6F094" w14:textId="77777777" w:rsidTr="00E977DC">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7AA9BFB" w14:textId="77777777" w:rsidR="00E977DC" w:rsidRPr="004C7E39" w:rsidRDefault="00E977DC" w:rsidP="00E977DC">
            <w:pPr>
              <w:rPr>
                <w:color w:val="000000"/>
                <w:sz w:val="22"/>
                <w:szCs w:val="22"/>
              </w:rPr>
            </w:pPr>
            <w:r w:rsidRPr="004C7E39">
              <w:rPr>
                <w:color w:val="000000"/>
                <w:sz w:val="22"/>
                <w:szCs w:val="22"/>
              </w:rPr>
              <w:t>4</w:t>
            </w:r>
          </w:p>
        </w:tc>
        <w:tc>
          <w:tcPr>
            <w:tcW w:w="967" w:type="pct"/>
            <w:tcBorders>
              <w:top w:val="single" w:sz="4" w:space="0" w:color="auto"/>
              <w:left w:val="nil"/>
              <w:bottom w:val="single" w:sz="4" w:space="0" w:color="auto"/>
              <w:right w:val="single" w:sz="4" w:space="0" w:color="auto"/>
            </w:tcBorders>
            <w:shd w:val="clear" w:color="auto" w:fill="auto"/>
            <w:hideMark/>
          </w:tcPr>
          <w:p w14:paraId="272EBCBC" w14:textId="77777777" w:rsidR="00E977DC" w:rsidRPr="004C7E39" w:rsidRDefault="00E977DC" w:rsidP="00E977DC">
            <w:pPr>
              <w:rPr>
                <w:color w:val="000000"/>
                <w:sz w:val="22"/>
                <w:szCs w:val="22"/>
              </w:rPr>
            </w:pPr>
            <w:r w:rsidRPr="004C7E39">
              <w:rPr>
                <w:color w:val="000000"/>
                <w:sz w:val="22"/>
                <w:szCs w:val="22"/>
              </w:rPr>
              <w:t>Tháng</w:t>
            </w:r>
          </w:p>
        </w:tc>
        <w:tc>
          <w:tcPr>
            <w:tcW w:w="1711" w:type="pct"/>
            <w:tcBorders>
              <w:top w:val="single" w:sz="4" w:space="0" w:color="auto"/>
              <w:left w:val="nil"/>
              <w:bottom w:val="single" w:sz="4" w:space="0" w:color="auto"/>
              <w:right w:val="single" w:sz="4" w:space="0" w:color="auto"/>
            </w:tcBorders>
            <w:shd w:val="clear" w:color="auto" w:fill="auto"/>
            <w:hideMark/>
          </w:tcPr>
          <w:p w14:paraId="470B35E3" w14:textId="77777777" w:rsidR="00E977DC" w:rsidRPr="004C7E39" w:rsidRDefault="00E977DC" w:rsidP="00E977DC">
            <w:pPr>
              <w:rPr>
                <w:color w:val="000000"/>
                <w:sz w:val="22"/>
                <w:szCs w:val="22"/>
              </w:rPr>
            </w:pPr>
            <w:r w:rsidRPr="004C7E39">
              <w:rPr>
                <w:color w:val="000000"/>
                <w:sz w:val="22"/>
                <w:szCs w:val="22"/>
              </w:rPr>
              <w:t>Tháng báo cáo</w:t>
            </w:r>
          </w:p>
        </w:tc>
        <w:tc>
          <w:tcPr>
            <w:tcW w:w="2069" w:type="pct"/>
            <w:tcBorders>
              <w:top w:val="single" w:sz="4" w:space="0" w:color="auto"/>
              <w:left w:val="nil"/>
              <w:bottom w:val="single" w:sz="4" w:space="0" w:color="auto"/>
              <w:right w:val="single" w:sz="4" w:space="0" w:color="auto"/>
            </w:tcBorders>
            <w:shd w:val="clear" w:color="auto" w:fill="auto"/>
          </w:tcPr>
          <w:p w14:paraId="141F2B25" w14:textId="05679D21" w:rsidR="00E977DC" w:rsidRPr="004C7E39" w:rsidRDefault="00E977DC" w:rsidP="00E977DC">
            <w:pPr>
              <w:rPr>
                <w:color w:val="000000"/>
                <w:sz w:val="22"/>
                <w:szCs w:val="22"/>
              </w:rPr>
            </w:pPr>
            <w:r>
              <w:rPr>
                <w:color w:val="000000"/>
                <w:sz w:val="22"/>
                <w:szCs w:val="22"/>
              </w:rPr>
              <w:t>Lấy cột “</w:t>
            </w:r>
            <w:r w:rsidRPr="001C29B4">
              <w:rPr>
                <w:color w:val="000000"/>
                <w:sz w:val="22"/>
                <w:szCs w:val="22"/>
              </w:rPr>
              <w:t>THANG</w:t>
            </w:r>
            <w:r>
              <w:rPr>
                <w:color w:val="000000"/>
                <w:sz w:val="22"/>
                <w:szCs w:val="22"/>
              </w:rPr>
              <w:t>” trong file “</w:t>
            </w:r>
            <w:r w:rsidRPr="00C9504E">
              <w:rPr>
                <w:color w:val="000000"/>
                <w:sz w:val="22"/>
                <w:szCs w:val="22"/>
              </w:rPr>
              <w:t>SL</w:t>
            </w:r>
            <w:r>
              <w:rPr>
                <w:color w:val="000000"/>
                <w:sz w:val="22"/>
                <w:szCs w:val="22"/>
              </w:rPr>
              <w:t>_</w:t>
            </w:r>
            <w:r w:rsidRPr="00C9504E">
              <w:rPr>
                <w:color w:val="000000"/>
                <w:sz w:val="22"/>
                <w:szCs w:val="22"/>
              </w:rPr>
              <w:t>KH</w:t>
            </w:r>
            <w:r>
              <w:rPr>
                <w:color w:val="000000"/>
                <w:sz w:val="22"/>
                <w:szCs w:val="22"/>
              </w:rPr>
              <w:t>_</w:t>
            </w:r>
            <w:r w:rsidRPr="00C9504E">
              <w:rPr>
                <w:color w:val="000000"/>
                <w:sz w:val="22"/>
                <w:szCs w:val="22"/>
              </w:rPr>
              <w:t>MOI</w:t>
            </w:r>
            <w:r>
              <w:rPr>
                <w:color w:val="000000"/>
                <w:sz w:val="22"/>
                <w:szCs w:val="22"/>
              </w:rPr>
              <w:t>”</w:t>
            </w:r>
          </w:p>
        </w:tc>
      </w:tr>
      <w:tr w:rsidR="00E977DC" w:rsidRPr="004C7E39" w14:paraId="4EA10F44" w14:textId="77777777" w:rsidTr="00E977DC">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D0811D8" w14:textId="77777777" w:rsidR="00E977DC" w:rsidRPr="004C7E39" w:rsidRDefault="00E977DC" w:rsidP="00E977DC">
            <w:pPr>
              <w:rPr>
                <w:color w:val="000000"/>
                <w:sz w:val="22"/>
                <w:szCs w:val="22"/>
              </w:rPr>
            </w:pPr>
            <w:r w:rsidRPr="004C7E39">
              <w:rPr>
                <w:color w:val="000000"/>
                <w:sz w:val="22"/>
                <w:szCs w:val="22"/>
              </w:rPr>
              <w:t>5</w:t>
            </w:r>
          </w:p>
        </w:tc>
        <w:tc>
          <w:tcPr>
            <w:tcW w:w="967" w:type="pct"/>
            <w:tcBorders>
              <w:top w:val="single" w:sz="4" w:space="0" w:color="auto"/>
              <w:left w:val="nil"/>
              <w:bottom w:val="single" w:sz="4" w:space="0" w:color="auto"/>
              <w:right w:val="single" w:sz="4" w:space="0" w:color="auto"/>
            </w:tcBorders>
            <w:shd w:val="clear" w:color="auto" w:fill="auto"/>
            <w:hideMark/>
          </w:tcPr>
          <w:p w14:paraId="09A1482A" w14:textId="77777777" w:rsidR="00E977DC" w:rsidRPr="004C7E39" w:rsidRDefault="00E977DC" w:rsidP="00E977DC">
            <w:pPr>
              <w:rPr>
                <w:color w:val="000000"/>
                <w:sz w:val="22"/>
                <w:szCs w:val="22"/>
              </w:rPr>
            </w:pPr>
            <w:r w:rsidRPr="004C7E39">
              <w:rPr>
                <w:color w:val="000000"/>
                <w:sz w:val="22"/>
                <w:szCs w:val="22"/>
              </w:rPr>
              <w:t>Số KH</w:t>
            </w:r>
            <w:del w:id="334" w:author="Nguyen Thi Thanh Truc" w:date="2023-05-05T09:29:00Z">
              <w:r w:rsidRPr="004C7E39" w:rsidDel="00706B77">
                <w:rPr>
                  <w:color w:val="000000"/>
                  <w:sz w:val="22"/>
                  <w:szCs w:val="22"/>
                </w:rPr>
                <w:delText xml:space="preserve"> RB</w:delText>
              </w:r>
            </w:del>
            <w:r w:rsidRPr="004C7E39">
              <w:rPr>
                <w:color w:val="000000"/>
                <w:sz w:val="22"/>
                <w:szCs w:val="22"/>
              </w:rPr>
              <w:t xml:space="preserve"> mở mới trong tháng</w:t>
            </w:r>
          </w:p>
        </w:tc>
        <w:tc>
          <w:tcPr>
            <w:tcW w:w="1711" w:type="pct"/>
            <w:tcBorders>
              <w:top w:val="single" w:sz="4" w:space="0" w:color="auto"/>
              <w:left w:val="nil"/>
              <w:bottom w:val="single" w:sz="4" w:space="0" w:color="auto"/>
              <w:right w:val="single" w:sz="4" w:space="0" w:color="auto"/>
            </w:tcBorders>
            <w:shd w:val="clear" w:color="auto" w:fill="auto"/>
            <w:hideMark/>
          </w:tcPr>
          <w:p w14:paraId="0B5A2BAF" w14:textId="77777777" w:rsidR="00E977DC" w:rsidRPr="004C7E39" w:rsidRDefault="00E977DC" w:rsidP="00E977DC">
            <w:pPr>
              <w:rPr>
                <w:color w:val="000000"/>
                <w:sz w:val="22"/>
                <w:szCs w:val="22"/>
              </w:rPr>
            </w:pPr>
            <w:r w:rsidRPr="004C7E39">
              <w:rPr>
                <w:color w:val="000000"/>
                <w:sz w:val="22"/>
                <w:szCs w:val="22"/>
              </w:rPr>
              <w:t>Là số lượng KHCN mở CIF mới trong tháng</w:t>
            </w:r>
          </w:p>
        </w:tc>
        <w:tc>
          <w:tcPr>
            <w:tcW w:w="2069" w:type="pct"/>
            <w:tcBorders>
              <w:top w:val="single" w:sz="4" w:space="0" w:color="auto"/>
              <w:left w:val="nil"/>
              <w:bottom w:val="single" w:sz="4" w:space="0" w:color="auto"/>
              <w:right w:val="single" w:sz="4" w:space="0" w:color="auto"/>
            </w:tcBorders>
            <w:shd w:val="clear" w:color="auto" w:fill="auto"/>
          </w:tcPr>
          <w:p w14:paraId="7303BD4C" w14:textId="77777777" w:rsidR="00E977DC" w:rsidRPr="00E977DC" w:rsidRDefault="00E977DC" w:rsidP="00E977DC">
            <w:pPr>
              <w:rPr>
                <w:color w:val="000000"/>
                <w:sz w:val="22"/>
                <w:szCs w:val="22"/>
              </w:rPr>
            </w:pPr>
            <w:r w:rsidRPr="00E977DC">
              <w:rPr>
                <w:color w:val="000000"/>
                <w:sz w:val="22"/>
                <w:szCs w:val="22"/>
              </w:rPr>
              <w:t>Lấy cột “LOAIKH”, “SOLUONG” trong file “SL_KH_MOI”</w:t>
            </w:r>
          </w:p>
          <w:p w14:paraId="7182034B" w14:textId="70EB4ADB" w:rsidR="00E977DC" w:rsidRPr="00E977DC" w:rsidRDefault="00E977DC" w:rsidP="00E977DC">
            <w:pPr>
              <w:pStyle w:val="ListParagraph"/>
              <w:numPr>
                <w:ilvl w:val="0"/>
                <w:numId w:val="2"/>
              </w:numPr>
              <w:rPr>
                <w:rFonts w:ascii="Times New Roman" w:hAnsi="Times New Roman"/>
                <w:color w:val="000000"/>
              </w:rPr>
            </w:pPr>
            <w:r w:rsidRPr="00E977DC">
              <w:rPr>
                <w:rFonts w:ascii="Times New Roman" w:hAnsi="Times New Roman"/>
                <w:color w:val="000000"/>
              </w:rPr>
              <w:t>Bước 1: lọc cột “LOAIKH” = “KHCN</w:t>
            </w:r>
            <w:ins w:id="335" w:author="Nguyen Thi Thanh Truc" w:date="2023-05-05T09:29:00Z">
              <w:r w:rsidR="00706B77">
                <w:rPr>
                  <w:rFonts w:ascii="Times New Roman" w:hAnsi="Times New Roman"/>
                  <w:color w:val="000000"/>
                </w:rPr>
                <w:t>/KHDN</w:t>
              </w:r>
            </w:ins>
            <w:r w:rsidRPr="00E977DC">
              <w:rPr>
                <w:rFonts w:ascii="Times New Roman" w:hAnsi="Times New Roman"/>
                <w:color w:val="000000"/>
              </w:rPr>
              <w:t>”</w:t>
            </w:r>
          </w:p>
          <w:p w14:paraId="231E8BC7" w14:textId="77777777" w:rsidR="00E977DC" w:rsidRDefault="00E977DC" w:rsidP="00E977DC">
            <w:pPr>
              <w:pStyle w:val="ListParagraph"/>
              <w:numPr>
                <w:ilvl w:val="0"/>
                <w:numId w:val="2"/>
              </w:numPr>
              <w:rPr>
                <w:ins w:id="336" w:author="Nguyen Thi Thanh Truc" w:date="2023-05-18T17:28:00Z"/>
                <w:rFonts w:ascii="Times New Roman" w:hAnsi="Times New Roman"/>
                <w:color w:val="000000"/>
              </w:rPr>
            </w:pPr>
            <w:r w:rsidRPr="00E977DC">
              <w:rPr>
                <w:rFonts w:ascii="Times New Roman" w:hAnsi="Times New Roman"/>
                <w:color w:val="000000"/>
              </w:rPr>
              <w:t>Bước 2: số KHCN</w:t>
            </w:r>
            <w:ins w:id="337" w:author="Nguyen Thi Thanh Truc" w:date="2023-05-05T09:29:00Z">
              <w:r w:rsidR="00706B77">
                <w:rPr>
                  <w:rFonts w:ascii="Times New Roman" w:hAnsi="Times New Roman"/>
                  <w:color w:val="000000"/>
                </w:rPr>
                <w:t>/KHDN</w:t>
              </w:r>
            </w:ins>
            <w:r w:rsidRPr="00E977DC">
              <w:rPr>
                <w:rFonts w:ascii="Times New Roman" w:hAnsi="Times New Roman"/>
                <w:color w:val="000000"/>
              </w:rPr>
              <w:t xml:space="preserve"> mới = SUM (“SOLUONG”)</w:t>
            </w:r>
          </w:p>
          <w:p w14:paraId="55641764" w14:textId="77777777" w:rsidR="00251595" w:rsidRDefault="00251595">
            <w:pPr>
              <w:rPr>
                <w:ins w:id="338" w:author="Nguyen Thi Thanh Truc" w:date="2023-05-18T17:29:00Z"/>
                <w:color w:val="000000"/>
              </w:rPr>
              <w:pPrChange w:id="339" w:author="Nguyen Thi Thanh Truc" w:date="2023-05-18T17:28:00Z">
                <w:pPr>
                  <w:pStyle w:val="ListParagraph"/>
                  <w:numPr>
                    <w:numId w:val="2"/>
                  </w:numPr>
                  <w:ind w:hanging="360"/>
                </w:pPr>
              </w:pPrChange>
            </w:pPr>
            <w:ins w:id="340" w:author="Nguyen Thi Thanh Truc" w:date="2023-05-18T17:28:00Z">
              <w:r>
                <w:rPr>
                  <w:color w:val="000000"/>
                </w:rPr>
                <w:t xml:space="preserve">**Đối với các </w:t>
              </w:r>
            </w:ins>
            <w:ins w:id="341" w:author="Nguyen Thi Thanh Truc" w:date="2023-05-18T17:29:00Z">
              <w:r>
                <w:rPr>
                  <w:color w:val="000000"/>
                </w:rPr>
                <w:t xml:space="preserve">CIF có </w:t>
              </w:r>
            </w:ins>
            <w:ins w:id="342" w:author="Nguyen Thi Thanh Truc" w:date="2023-05-18T17:28:00Z">
              <w:r>
                <w:rPr>
                  <w:color w:val="000000"/>
                </w:rPr>
                <w:t>ngày m ới</w:t>
              </w:r>
            </w:ins>
            <w:ins w:id="343" w:author="Nguyen Thi Thanh Truc" w:date="2023-05-18T17:29:00Z">
              <w:r>
                <w:rPr>
                  <w:color w:val="000000"/>
                </w:rPr>
                <w:t>IF trống:</w:t>
              </w:r>
            </w:ins>
          </w:p>
          <w:p w14:paraId="3F7D28A6" w14:textId="13A58927" w:rsidR="00251595" w:rsidRDefault="00251595" w:rsidP="00251595">
            <w:pPr>
              <w:numPr>
                <w:ilvl w:val="0"/>
                <w:numId w:val="57"/>
              </w:numPr>
              <w:shd w:val="clear" w:color="auto" w:fill="FFFFFF"/>
              <w:spacing w:before="100" w:beforeAutospacing="1" w:after="100" w:afterAutospacing="1"/>
              <w:ind w:left="0"/>
              <w:rPr>
                <w:ins w:id="344" w:author="Nguyen Thi Thanh Truc" w:date="2023-05-18T17:29:00Z"/>
                <w:rFonts w:ascii="Segoe UI" w:hAnsi="Segoe UI" w:cs="Segoe UI"/>
                <w:color w:val="172B4D"/>
                <w:sz w:val="21"/>
                <w:szCs w:val="21"/>
              </w:rPr>
            </w:pPr>
            <w:ins w:id="345" w:author="Nguyen Thi Thanh Truc" w:date="2023-05-18T17:29:00Z">
              <w:r>
                <w:rPr>
                  <w:rFonts w:ascii="Segoe UI" w:hAnsi="Segoe UI" w:cs="Segoe UI"/>
                  <w:color w:val="172B4D"/>
                  <w:sz w:val="21"/>
                  <w:szCs w:val="21"/>
                </w:rPr>
                <w:t>NVL(TRUNC(RELATIONSHIPOPENINGDATE), TRUNC ( </w:t>
              </w:r>
              <w:r>
                <w:rPr>
                  <w:rFonts w:ascii="Segoe UI" w:hAnsi="Segoe UI" w:cs="Segoe UI"/>
                  <w:b/>
                  <w:bCs/>
                  <w:color w:val="172B4D"/>
                  <w:sz w:val="21"/>
                  <w:szCs w:val="21"/>
                </w:rPr>
                <w:t>BODATECREATED</w:t>
              </w:r>
              <w:r>
                <w:rPr>
                  <w:rFonts w:ascii="Segoe UI" w:hAnsi="Segoe UI" w:cs="Segoe UI"/>
                  <w:color w:val="172B4D"/>
                  <w:sz w:val="21"/>
                  <w:szCs w:val="21"/>
                </w:rPr>
                <w:t>))</w:t>
              </w:r>
            </w:ins>
          </w:p>
          <w:p w14:paraId="3F8D3927" w14:textId="3A51A051" w:rsidR="00251595" w:rsidRDefault="00251595" w:rsidP="00251595">
            <w:pPr>
              <w:numPr>
                <w:ilvl w:val="0"/>
                <w:numId w:val="57"/>
              </w:numPr>
              <w:shd w:val="clear" w:color="auto" w:fill="FFFFFF"/>
              <w:spacing w:before="100" w:beforeAutospacing="1" w:after="100" w:afterAutospacing="1"/>
              <w:ind w:left="0"/>
              <w:rPr>
                <w:ins w:id="346" w:author="Nguyen Thi Thanh Truc" w:date="2023-05-18T17:29:00Z"/>
                <w:rFonts w:ascii="Segoe UI" w:hAnsi="Segoe UI" w:cs="Segoe UI"/>
                <w:color w:val="172B4D"/>
                <w:sz w:val="21"/>
                <w:szCs w:val="21"/>
              </w:rPr>
            </w:pPr>
            <w:ins w:id="347" w:author="Nguyen Thi Thanh Truc" w:date="2023-05-18T17:29:00Z">
              <w:r>
                <w:rPr>
                  <w:rFonts w:ascii="Segoe UI" w:hAnsi="Segoe UI" w:cs="Segoe UI"/>
                  <w:color w:val="172B4D"/>
                  <w:sz w:val="21"/>
                  <w:szCs w:val="21"/>
                </w:rPr>
                <w:lastRenderedPageBreak/>
                <w:t>NVL(TRUNC(RELATIONSHIP_STARTDATE), TRUNC ( </w:t>
              </w:r>
              <w:r>
                <w:rPr>
                  <w:rFonts w:ascii="Segoe UI" w:hAnsi="Segoe UI" w:cs="Segoe UI"/>
                  <w:b/>
                  <w:bCs/>
                  <w:color w:val="172B4D"/>
                  <w:sz w:val="21"/>
                  <w:szCs w:val="21"/>
                </w:rPr>
                <w:t>BODATECREATED</w:t>
              </w:r>
              <w:r>
                <w:rPr>
                  <w:rFonts w:ascii="Segoe UI" w:hAnsi="Segoe UI" w:cs="Segoe UI"/>
                  <w:color w:val="172B4D"/>
                  <w:sz w:val="21"/>
                  <w:szCs w:val="21"/>
                </w:rPr>
                <w:t>))</w:t>
              </w:r>
            </w:ins>
          </w:p>
          <w:p w14:paraId="1D4A8370" w14:textId="63051784" w:rsidR="00251595" w:rsidRPr="00251595" w:rsidRDefault="00251595">
            <w:pPr>
              <w:rPr>
                <w:color w:val="000000"/>
                <w:rPrChange w:id="348" w:author="Nguyen Thi Thanh Truc" w:date="2023-05-18T17:28:00Z">
                  <w:rPr/>
                </w:rPrChange>
              </w:rPr>
              <w:pPrChange w:id="349" w:author="Nguyen Thi Thanh Truc" w:date="2023-05-18T17:28:00Z">
                <w:pPr>
                  <w:pStyle w:val="ListParagraph"/>
                  <w:numPr>
                    <w:numId w:val="2"/>
                  </w:numPr>
                  <w:ind w:hanging="360"/>
                </w:pPr>
              </w:pPrChange>
            </w:pPr>
          </w:p>
        </w:tc>
      </w:tr>
    </w:tbl>
    <w:p w14:paraId="5CDA4C90" w14:textId="77777777" w:rsidR="00A1308D" w:rsidRPr="004C7E39" w:rsidRDefault="00A1308D" w:rsidP="00A1308D"/>
    <w:p w14:paraId="4FEF3F29" w14:textId="6AC6FA68" w:rsidR="00A1308D" w:rsidRPr="004C7E39" w:rsidRDefault="00A1308D" w:rsidP="004F52DC">
      <w:pPr>
        <w:pStyle w:val="Heading3"/>
      </w:pPr>
      <w:bookmarkStart w:id="350" w:name="_Toc112072807"/>
      <w:r w:rsidRPr="004C7E39">
        <w:t>KHTC008 – Báo cáo dư nợ, huy động vốn khách hàng theo số dư bình quân, số dư cuối kỳ, biến động, và xu hướng</w:t>
      </w:r>
      <w:bookmarkEnd w:id="350"/>
    </w:p>
    <w:p w14:paraId="2856E33C" w14:textId="77777777" w:rsidR="00A1308D" w:rsidRPr="004C7E39" w:rsidRDefault="00A1308D" w:rsidP="00A1308D">
      <w:pPr>
        <w:pStyle w:val="Heading4"/>
        <w:rPr>
          <w:rFonts w:cs="Times New Roman"/>
          <w:b/>
          <w:bCs/>
        </w:rPr>
      </w:pPr>
      <w:r w:rsidRPr="004C7E39">
        <w:rPr>
          <w:rFonts w:cs="Times New Roman"/>
          <w:b/>
          <w:bCs/>
        </w:rPr>
        <w:t>Mẫu báo cáo</w:t>
      </w:r>
    </w:p>
    <w:p w14:paraId="35BF27AC" w14:textId="40D98A04" w:rsidR="00491885" w:rsidRPr="009C5CF1" w:rsidRDefault="00A1308D" w:rsidP="009C5CF1">
      <w:pPr>
        <w:pStyle w:val="ListParagraph"/>
        <w:numPr>
          <w:ilvl w:val="0"/>
          <w:numId w:val="2"/>
        </w:numPr>
        <w:rPr>
          <w:rFonts w:ascii="Times New Roman" w:hAnsi="Times New Roman"/>
          <w:sz w:val="20"/>
          <w:szCs w:val="20"/>
          <w:lang w:val="en-GB"/>
        </w:rPr>
      </w:pPr>
      <w:r w:rsidRPr="004C7E39">
        <w:rPr>
          <w:rFonts w:ascii="Times New Roman" w:hAnsi="Times New Roman"/>
          <w:lang w:val="en-GB"/>
        </w:rPr>
        <w:t>Dư nợ:</w:t>
      </w:r>
    </w:p>
    <w:tbl>
      <w:tblPr>
        <w:tblStyle w:val="TableGrid"/>
        <w:tblpPr w:leftFromText="180" w:rightFromText="180" w:vertAnchor="text" w:horzAnchor="margin" w:tblpY="1"/>
        <w:tblW w:w="5000" w:type="pct"/>
        <w:tblLook w:val="04A0" w:firstRow="1" w:lastRow="0" w:firstColumn="1" w:lastColumn="0" w:noHBand="0" w:noVBand="1"/>
      </w:tblPr>
      <w:tblGrid>
        <w:gridCol w:w="822"/>
        <w:gridCol w:w="856"/>
        <w:gridCol w:w="844"/>
        <w:gridCol w:w="1163"/>
        <w:gridCol w:w="1166"/>
        <w:gridCol w:w="1163"/>
        <w:gridCol w:w="844"/>
        <w:gridCol w:w="1056"/>
        <w:gridCol w:w="1269"/>
        <w:gridCol w:w="1163"/>
        <w:gridCol w:w="1163"/>
        <w:gridCol w:w="1186"/>
        <w:gridCol w:w="1659"/>
      </w:tblGrid>
      <w:tr w:rsidR="00F3239A" w:rsidRPr="004C7E39" w14:paraId="0CF9A247" w14:textId="77777777" w:rsidTr="00973129">
        <w:trPr>
          <w:trHeight w:val="668"/>
        </w:trPr>
        <w:tc>
          <w:tcPr>
            <w:tcW w:w="286" w:type="pct"/>
            <w:shd w:val="clear" w:color="auto" w:fill="002060"/>
          </w:tcPr>
          <w:p w14:paraId="02345142" w14:textId="78167F5A" w:rsidR="00CE7398" w:rsidRPr="004C7E39" w:rsidRDefault="00CE7398" w:rsidP="00973129">
            <w:pPr>
              <w:ind w:right="17"/>
              <w:rPr>
                <w:b/>
                <w:bCs/>
                <w:color w:val="FFFFFF" w:themeColor="background1"/>
                <w:sz w:val="20"/>
                <w:szCs w:val="20"/>
              </w:rPr>
            </w:pPr>
            <w:r w:rsidRPr="004C7E39">
              <w:rPr>
                <w:b/>
                <w:bCs/>
                <w:color w:val="FFFFFF" w:themeColor="background1"/>
                <w:sz w:val="20"/>
                <w:szCs w:val="20"/>
              </w:rPr>
              <w:t>ĐƠN VỊ</w:t>
            </w:r>
          </w:p>
        </w:tc>
        <w:tc>
          <w:tcPr>
            <w:tcW w:w="298" w:type="pct"/>
            <w:shd w:val="clear" w:color="auto" w:fill="002060"/>
          </w:tcPr>
          <w:p w14:paraId="2C1DFBD6" w14:textId="1220970F" w:rsidR="00CE7398" w:rsidRPr="004C7E39" w:rsidRDefault="00CE7398" w:rsidP="00973129">
            <w:pPr>
              <w:rPr>
                <w:b/>
                <w:bCs/>
                <w:color w:val="FFFFFF" w:themeColor="background1"/>
                <w:sz w:val="20"/>
                <w:szCs w:val="20"/>
              </w:rPr>
            </w:pPr>
            <w:r w:rsidRPr="004C7E39">
              <w:rPr>
                <w:b/>
                <w:bCs/>
                <w:color w:val="FFFFFF" w:themeColor="background1"/>
                <w:sz w:val="20"/>
                <w:szCs w:val="20"/>
              </w:rPr>
              <w:t>TÊN ĐƠN VỊ</w:t>
            </w:r>
          </w:p>
        </w:tc>
        <w:tc>
          <w:tcPr>
            <w:tcW w:w="294" w:type="pct"/>
            <w:shd w:val="clear" w:color="auto" w:fill="002060"/>
          </w:tcPr>
          <w:p w14:paraId="155316B1" w14:textId="074FDB91" w:rsidR="00CE7398" w:rsidRPr="004C7E39" w:rsidRDefault="00CE7398" w:rsidP="00973129">
            <w:pPr>
              <w:rPr>
                <w:b/>
                <w:bCs/>
                <w:color w:val="FFFFFF" w:themeColor="background1"/>
                <w:sz w:val="20"/>
                <w:szCs w:val="20"/>
              </w:rPr>
            </w:pPr>
            <w:r w:rsidRPr="004C7E39">
              <w:rPr>
                <w:b/>
                <w:bCs/>
                <w:color w:val="FFFFFF" w:themeColor="background1"/>
                <w:sz w:val="20"/>
                <w:szCs w:val="20"/>
              </w:rPr>
              <w:t>KHU VỰC</w:t>
            </w:r>
          </w:p>
        </w:tc>
        <w:tc>
          <w:tcPr>
            <w:tcW w:w="405" w:type="pct"/>
            <w:shd w:val="clear" w:color="auto" w:fill="002060"/>
          </w:tcPr>
          <w:p w14:paraId="2F9A3588" w14:textId="1DA6F73C" w:rsidR="00CE7398" w:rsidRPr="004C7E39" w:rsidRDefault="00CE7398" w:rsidP="00973129">
            <w:pPr>
              <w:rPr>
                <w:b/>
                <w:bCs/>
                <w:color w:val="FFFFFF" w:themeColor="background1"/>
                <w:sz w:val="20"/>
                <w:szCs w:val="20"/>
              </w:rPr>
            </w:pPr>
            <w:r w:rsidRPr="004C7E39">
              <w:rPr>
                <w:b/>
                <w:bCs/>
                <w:color w:val="FFFFFF" w:themeColor="background1"/>
                <w:sz w:val="20"/>
                <w:szCs w:val="20"/>
              </w:rPr>
              <w:t>KHÁCH HÀNG</w:t>
            </w:r>
          </w:p>
        </w:tc>
        <w:tc>
          <w:tcPr>
            <w:tcW w:w="406" w:type="pct"/>
            <w:shd w:val="clear" w:color="auto" w:fill="002060"/>
          </w:tcPr>
          <w:p w14:paraId="4A0462D8" w14:textId="29677D0F" w:rsidR="00CE7398" w:rsidRPr="004C7E39" w:rsidRDefault="00CE7398" w:rsidP="00973129">
            <w:pPr>
              <w:rPr>
                <w:b/>
                <w:bCs/>
                <w:color w:val="FFFFFF" w:themeColor="background1"/>
                <w:sz w:val="20"/>
                <w:szCs w:val="20"/>
              </w:rPr>
            </w:pPr>
            <w:r w:rsidRPr="004C7E39">
              <w:rPr>
                <w:b/>
                <w:bCs/>
                <w:color w:val="FFFFFF" w:themeColor="background1"/>
                <w:sz w:val="20"/>
                <w:szCs w:val="20"/>
              </w:rPr>
              <w:t>TÊN KHÁCH HÀNG</w:t>
            </w:r>
          </w:p>
        </w:tc>
        <w:tc>
          <w:tcPr>
            <w:tcW w:w="405" w:type="pct"/>
            <w:shd w:val="clear" w:color="auto" w:fill="002060"/>
          </w:tcPr>
          <w:p w14:paraId="2550DA67" w14:textId="607B1E77" w:rsidR="00CE7398" w:rsidRPr="004C7E39" w:rsidRDefault="00CE7398" w:rsidP="00973129">
            <w:pPr>
              <w:rPr>
                <w:b/>
                <w:bCs/>
                <w:color w:val="FFFFFF" w:themeColor="background1"/>
                <w:sz w:val="20"/>
                <w:szCs w:val="20"/>
              </w:rPr>
            </w:pPr>
            <w:r w:rsidRPr="004C7E39">
              <w:rPr>
                <w:b/>
                <w:bCs/>
                <w:color w:val="FFFFFF" w:themeColor="background1"/>
                <w:sz w:val="20"/>
                <w:szCs w:val="20"/>
              </w:rPr>
              <w:t>LOẠI KHÁCH HÀNG</w:t>
            </w:r>
          </w:p>
        </w:tc>
        <w:tc>
          <w:tcPr>
            <w:tcW w:w="294" w:type="pct"/>
            <w:shd w:val="clear" w:color="auto" w:fill="002060"/>
          </w:tcPr>
          <w:p w14:paraId="29D76468" w14:textId="56CEE558" w:rsidR="00CE7398" w:rsidRPr="004C7E39" w:rsidRDefault="00CE7398" w:rsidP="00973129">
            <w:pPr>
              <w:rPr>
                <w:b/>
                <w:bCs/>
                <w:color w:val="FFFFFF" w:themeColor="background1"/>
                <w:sz w:val="20"/>
                <w:szCs w:val="20"/>
              </w:rPr>
            </w:pPr>
            <w:r w:rsidRPr="004C7E39">
              <w:rPr>
                <w:b/>
                <w:bCs/>
                <w:color w:val="FFFFFF" w:themeColor="background1"/>
                <w:sz w:val="20"/>
                <w:szCs w:val="20"/>
              </w:rPr>
              <w:t>Bình quân tháng báo cáo</w:t>
            </w:r>
          </w:p>
        </w:tc>
        <w:tc>
          <w:tcPr>
            <w:tcW w:w="368" w:type="pct"/>
            <w:shd w:val="clear" w:color="auto" w:fill="002060"/>
          </w:tcPr>
          <w:p w14:paraId="4733AC18" w14:textId="5A413663" w:rsidR="00CE7398" w:rsidRPr="004C7E39" w:rsidRDefault="00CE7398" w:rsidP="00973129">
            <w:pPr>
              <w:rPr>
                <w:b/>
                <w:bCs/>
                <w:color w:val="FFFFFF" w:themeColor="background1"/>
                <w:sz w:val="20"/>
                <w:szCs w:val="20"/>
              </w:rPr>
            </w:pPr>
            <w:r w:rsidRPr="004C7E39">
              <w:rPr>
                <w:b/>
                <w:bCs/>
                <w:color w:val="FFFFFF" w:themeColor="background1"/>
                <w:sz w:val="20"/>
                <w:szCs w:val="20"/>
              </w:rPr>
              <w:t>Bình quân lũy kế từ đầu năm</w:t>
            </w:r>
          </w:p>
        </w:tc>
        <w:tc>
          <w:tcPr>
            <w:tcW w:w="442" w:type="pct"/>
            <w:shd w:val="clear" w:color="auto" w:fill="002060"/>
          </w:tcPr>
          <w:p w14:paraId="245DE50B" w14:textId="12D06782" w:rsidR="00CE7398" w:rsidRPr="004C7E39" w:rsidRDefault="00CE7398" w:rsidP="00973129">
            <w:pPr>
              <w:rPr>
                <w:b/>
                <w:bCs/>
                <w:color w:val="FFFFFF" w:themeColor="background1"/>
                <w:sz w:val="20"/>
                <w:szCs w:val="20"/>
              </w:rPr>
            </w:pPr>
            <w:r w:rsidRPr="004C7E39">
              <w:rPr>
                <w:b/>
                <w:bCs/>
                <w:color w:val="FFFFFF" w:themeColor="background1"/>
                <w:sz w:val="20"/>
                <w:szCs w:val="20"/>
              </w:rPr>
              <w:t>BÌNH QUÂN 3 THÁNG TRƯỚC</w:t>
            </w:r>
          </w:p>
        </w:tc>
        <w:tc>
          <w:tcPr>
            <w:tcW w:w="405" w:type="pct"/>
            <w:shd w:val="clear" w:color="auto" w:fill="002060"/>
          </w:tcPr>
          <w:p w14:paraId="4128A60C" w14:textId="601F9D26" w:rsidR="00CE7398" w:rsidRPr="004C7E39" w:rsidRDefault="00CE7398" w:rsidP="00973129">
            <w:pPr>
              <w:rPr>
                <w:b/>
                <w:bCs/>
                <w:color w:val="FFFFFF" w:themeColor="background1"/>
                <w:sz w:val="20"/>
                <w:szCs w:val="20"/>
              </w:rPr>
            </w:pPr>
            <w:r w:rsidRPr="004C7E39">
              <w:rPr>
                <w:b/>
                <w:bCs/>
                <w:color w:val="FFFFFF" w:themeColor="background1"/>
                <w:sz w:val="20"/>
                <w:szCs w:val="20"/>
              </w:rPr>
              <w:t>EOP THÁNG THÁNG TRƯỚC</w:t>
            </w:r>
          </w:p>
        </w:tc>
        <w:tc>
          <w:tcPr>
            <w:tcW w:w="405" w:type="pct"/>
            <w:shd w:val="clear" w:color="auto" w:fill="002060"/>
          </w:tcPr>
          <w:p w14:paraId="4F76E609" w14:textId="37DC9A1D" w:rsidR="00CE7398" w:rsidRPr="004C7E39" w:rsidRDefault="00CE7398" w:rsidP="00973129">
            <w:pPr>
              <w:rPr>
                <w:b/>
                <w:bCs/>
                <w:color w:val="FFFFFF" w:themeColor="background1"/>
                <w:sz w:val="20"/>
                <w:szCs w:val="20"/>
              </w:rPr>
            </w:pPr>
            <w:r w:rsidRPr="004C7E39">
              <w:rPr>
                <w:b/>
                <w:bCs/>
                <w:color w:val="FFFFFF" w:themeColor="background1"/>
                <w:sz w:val="20"/>
                <w:szCs w:val="20"/>
              </w:rPr>
              <w:t>EOP THÁNG BÁO CÁO</w:t>
            </w:r>
          </w:p>
        </w:tc>
        <w:tc>
          <w:tcPr>
            <w:tcW w:w="413" w:type="pct"/>
            <w:shd w:val="clear" w:color="auto" w:fill="002060"/>
          </w:tcPr>
          <w:p w14:paraId="1F63D2A5" w14:textId="2511262D" w:rsidR="00CE7398" w:rsidRPr="004C7E39" w:rsidRDefault="00CE7398" w:rsidP="00973129">
            <w:pPr>
              <w:rPr>
                <w:b/>
                <w:bCs/>
                <w:color w:val="FFFFFF" w:themeColor="background1"/>
                <w:sz w:val="20"/>
                <w:szCs w:val="20"/>
              </w:rPr>
            </w:pPr>
            <w:r w:rsidRPr="004C7E39">
              <w:rPr>
                <w:b/>
                <w:bCs/>
                <w:color w:val="FFFFFF" w:themeColor="background1"/>
                <w:sz w:val="20"/>
                <w:szCs w:val="20"/>
              </w:rPr>
              <w:t>RANK</w:t>
            </w:r>
          </w:p>
        </w:tc>
        <w:tc>
          <w:tcPr>
            <w:tcW w:w="578" w:type="pct"/>
            <w:shd w:val="clear" w:color="auto" w:fill="002060"/>
          </w:tcPr>
          <w:p w14:paraId="5394C295" w14:textId="1DF24572" w:rsidR="00CE7398" w:rsidRPr="004C7E39" w:rsidRDefault="00CE7398" w:rsidP="00973129">
            <w:pPr>
              <w:rPr>
                <w:b/>
                <w:bCs/>
                <w:color w:val="FFFFFF" w:themeColor="background1"/>
                <w:sz w:val="20"/>
                <w:szCs w:val="20"/>
              </w:rPr>
            </w:pPr>
            <w:r w:rsidRPr="004C7E39">
              <w:rPr>
                <w:b/>
                <w:bCs/>
                <w:color w:val="FFFFFF" w:themeColor="background1"/>
                <w:sz w:val="20"/>
                <w:szCs w:val="20"/>
              </w:rPr>
              <w:t>TĂNG/GIẢM</w:t>
            </w:r>
          </w:p>
        </w:tc>
      </w:tr>
      <w:tr w:rsidR="00F3239A" w:rsidRPr="004C7E39" w14:paraId="59A5DBB0" w14:textId="77777777" w:rsidTr="00973129">
        <w:trPr>
          <w:trHeight w:val="196"/>
        </w:trPr>
        <w:tc>
          <w:tcPr>
            <w:tcW w:w="286" w:type="pct"/>
            <w:noWrap/>
            <w:hideMark/>
          </w:tcPr>
          <w:p w14:paraId="5FD33098" w14:textId="77777777" w:rsidR="00CE7398" w:rsidRPr="004C7E39" w:rsidRDefault="00CE7398" w:rsidP="00973129">
            <w:pPr>
              <w:jc w:val="center"/>
              <w:rPr>
                <w:i/>
                <w:iCs/>
                <w:sz w:val="18"/>
                <w:szCs w:val="18"/>
              </w:rPr>
            </w:pPr>
            <w:r w:rsidRPr="004C7E39">
              <w:rPr>
                <w:i/>
                <w:iCs/>
                <w:sz w:val="18"/>
                <w:szCs w:val="18"/>
              </w:rPr>
              <w:t>(1)</w:t>
            </w:r>
          </w:p>
        </w:tc>
        <w:tc>
          <w:tcPr>
            <w:tcW w:w="298" w:type="pct"/>
            <w:noWrap/>
            <w:hideMark/>
          </w:tcPr>
          <w:p w14:paraId="43FC16E7" w14:textId="77777777" w:rsidR="00CE7398" w:rsidRPr="004C7E39" w:rsidRDefault="00CE7398" w:rsidP="00973129">
            <w:pPr>
              <w:jc w:val="center"/>
              <w:rPr>
                <w:i/>
                <w:iCs/>
                <w:sz w:val="18"/>
                <w:szCs w:val="18"/>
              </w:rPr>
            </w:pPr>
            <w:r w:rsidRPr="004C7E39">
              <w:rPr>
                <w:i/>
                <w:iCs/>
                <w:sz w:val="18"/>
                <w:szCs w:val="18"/>
              </w:rPr>
              <w:t>(2)</w:t>
            </w:r>
          </w:p>
        </w:tc>
        <w:tc>
          <w:tcPr>
            <w:tcW w:w="294" w:type="pct"/>
            <w:noWrap/>
            <w:hideMark/>
          </w:tcPr>
          <w:p w14:paraId="39077409" w14:textId="77777777" w:rsidR="00CE7398" w:rsidRPr="004C7E39" w:rsidRDefault="00CE7398" w:rsidP="00973129">
            <w:pPr>
              <w:jc w:val="center"/>
              <w:rPr>
                <w:i/>
                <w:iCs/>
                <w:sz w:val="18"/>
                <w:szCs w:val="18"/>
              </w:rPr>
            </w:pPr>
            <w:r w:rsidRPr="004C7E39">
              <w:rPr>
                <w:i/>
                <w:iCs/>
                <w:sz w:val="18"/>
                <w:szCs w:val="18"/>
              </w:rPr>
              <w:t>(3)</w:t>
            </w:r>
          </w:p>
        </w:tc>
        <w:tc>
          <w:tcPr>
            <w:tcW w:w="405" w:type="pct"/>
            <w:noWrap/>
            <w:hideMark/>
          </w:tcPr>
          <w:p w14:paraId="6DFB481F" w14:textId="77777777" w:rsidR="00CE7398" w:rsidRPr="004C7E39" w:rsidRDefault="00CE7398" w:rsidP="00973129">
            <w:pPr>
              <w:jc w:val="center"/>
              <w:rPr>
                <w:i/>
                <w:iCs/>
                <w:sz w:val="18"/>
                <w:szCs w:val="18"/>
                <w:highlight w:val="lightGray"/>
              </w:rPr>
            </w:pPr>
            <w:r w:rsidRPr="004C7E39">
              <w:rPr>
                <w:i/>
                <w:iCs/>
                <w:sz w:val="18"/>
                <w:szCs w:val="18"/>
              </w:rPr>
              <w:t>(4)</w:t>
            </w:r>
          </w:p>
        </w:tc>
        <w:tc>
          <w:tcPr>
            <w:tcW w:w="406" w:type="pct"/>
            <w:noWrap/>
            <w:hideMark/>
          </w:tcPr>
          <w:p w14:paraId="5C0AB8B5" w14:textId="77777777" w:rsidR="00CE7398" w:rsidRPr="004C7E39" w:rsidRDefault="00CE7398" w:rsidP="00973129">
            <w:pPr>
              <w:jc w:val="center"/>
              <w:rPr>
                <w:i/>
                <w:iCs/>
                <w:sz w:val="18"/>
                <w:szCs w:val="18"/>
              </w:rPr>
            </w:pPr>
            <w:r w:rsidRPr="004C7E39">
              <w:rPr>
                <w:i/>
                <w:iCs/>
                <w:sz w:val="18"/>
                <w:szCs w:val="18"/>
              </w:rPr>
              <w:t>(5)</w:t>
            </w:r>
          </w:p>
        </w:tc>
        <w:tc>
          <w:tcPr>
            <w:tcW w:w="405" w:type="pct"/>
            <w:noWrap/>
            <w:hideMark/>
          </w:tcPr>
          <w:p w14:paraId="225CE3E1" w14:textId="77777777" w:rsidR="00CE7398" w:rsidRPr="004C7E39" w:rsidRDefault="00CE7398" w:rsidP="00973129">
            <w:pPr>
              <w:jc w:val="center"/>
              <w:rPr>
                <w:i/>
                <w:iCs/>
                <w:sz w:val="18"/>
                <w:szCs w:val="18"/>
              </w:rPr>
            </w:pPr>
            <w:r w:rsidRPr="004C7E39">
              <w:rPr>
                <w:i/>
                <w:iCs/>
                <w:sz w:val="18"/>
                <w:szCs w:val="18"/>
              </w:rPr>
              <w:t>(6)</w:t>
            </w:r>
          </w:p>
        </w:tc>
        <w:tc>
          <w:tcPr>
            <w:tcW w:w="294" w:type="pct"/>
            <w:noWrap/>
            <w:hideMark/>
          </w:tcPr>
          <w:p w14:paraId="609EE655" w14:textId="77777777" w:rsidR="00CE7398" w:rsidRPr="004C7E39" w:rsidRDefault="00CE7398" w:rsidP="00973129">
            <w:pPr>
              <w:jc w:val="center"/>
              <w:rPr>
                <w:i/>
                <w:iCs/>
                <w:sz w:val="18"/>
                <w:szCs w:val="18"/>
              </w:rPr>
            </w:pPr>
            <w:r w:rsidRPr="004C7E39">
              <w:rPr>
                <w:i/>
                <w:iCs/>
                <w:sz w:val="18"/>
                <w:szCs w:val="18"/>
              </w:rPr>
              <w:t>(7)</w:t>
            </w:r>
          </w:p>
        </w:tc>
        <w:tc>
          <w:tcPr>
            <w:tcW w:w="368" w:type="pct"/>
            <w:noWrap/>
            <w:hideMark/>
          </w:tcPr>
          <w:p w14:paraId="4AF7428A" w14:textId="77777777" w:rsidR="00CE7398" w:rsidRPr="004C7E39" w:rsidRDefault="00CE7398" w:rsidP="00973129">
            <w:pPr>
              <w:jc w:val="center"/>
              <w:rPr>
                <w:i/>
                <w:iCs/>
                <w:sz w:val="18"/>
                <w:szCs w:val="18"/>
              </w:rPr>
            </w:pPr>
            <w:r w:rsidRPr="004C7E39">
              <w:rPr>
                <w:i/>
                <w:iCs/>
                <w:sz w:val="18"/>
                <w:szCs w:val="18"/>
              </w:rPr>
              <w:t>(8)</w:t>
            </w:r>
          </w:p>
        </w:tc>
        <w:tc>
          <w:tcPr>
            <w:tcW w:w="442" w:type="pct"/>
            <w:noWrap/>
            <w:hideMark/>
          </w:tcPr>
          <w:p w14:paraId="0AC0850C" w14:textId="77777777" w:rsidR="00CE7398" w:rsidRPr="004C7E39" w:rsidRDefault="00CE7398" w:rsidP="00973129">
            <w:pPr>
              <w:jc w:val="center"/>
              <w:rPr>
                <w:i/>
                <w:iCs/>
                <w:sz w:val="18"/>
                <w:szCs w:val="18"/>
              </w:rPr>
            </w:pPr>
            <w:r w:rsidRPr="004C7E39">
              <w:rPr>
                <w:i/>
                <w:iCs/>
                <w:sz w:val="18"/>
                <w:szCs w:val="18"/>
              </w:rPr>
              <w:t>(9)</w:t>
            </w:r>
          </w:p>
        </w:tc>
        <w:tc>
          <w:tcPr>
            <w:tcW w:w="405" w:type="pct"/>
            <w:noWrap/>
            <w:hideMark/>
          </w:tcPr>
          <w:p w14:paraId="16BCD9D4" w14:textId="77777777" w:rsidR="00CE7398" w:rsidRPr="004C7E39" w:rsidRDefault="00CE7398" w:rsidP="00973129">
            <w:pPr>
              <w:jc w:val="center"/>
              <w:rPr>
                <w:i/>
                <w:iCs/>
                <w:sz w:val="18"/>
                <w:szCs w:val="18"/>
              </w:rPr>
            </w:pPr>
            <w:r w:rsidRPr="004C7E39">
              <w:rPr>
                <w:i/>
                <w:iCs/>
                <w:sz w:val="18"/>
                <w:szCs w:val="18"/>
              </w:rPr>
              <w:t>(10)</w:t>
            </w:r>
          </w:p>
        </w:tc>
        <w:tc>
          <w:tcPr>
            <w:tcW w:w="405" w:type="pct"/>
            <w:noWrap/>
            <w:hideMark/>
          </w:tcPr>
          <w:p w14:paraId="65FD63E5" w14:textId="77777777" w:rsidR="00CE7398" w:rsidRPr="004C7E39" w:rsidRDefault="00CE7398" w:rsidP="00973129">
            <w:pPr>
              <w:jc w:val="center"/>
              <w:rPr>
                <w:i/>
                <w:iCs/>
                <w:sz w:val="18"/>
                <w:szCs w:val="18"/>
              </w:rPr>
            </w:pPr>
            <w:r w:rsidRPr="004C7E39">
              <w:rPr>
                <w:i/>
                <w:iCs/>
                <w:sz w:val="18"/>
                <w:szCs w:val="18"/>
              </w:rPr>
              <w:t>(11)</w:t>
            </w:r>
          </w:p>
        </w:tc>
        <w:tc>
          <w:tcPr>
            <w:tcW w:w="413" w:type="pct"/>
            <w:noWrap/>
            <w:hideMark/>
          </w:tcPr>
          <w:p w14:paraId="44EE25C7" w14:textId="77777777" w:rsidR="00CE7398" w:rsidRPr="004C7E39" w:rsidRDefault="00CE7398" w:rsidP="00973129">
            <w:pPr>
              <w:jc w:val="center"/>
              <w:rPr>
                <w:i/>
                <w:iCs/>
                <w:sz w:val="18"/>
                <w:szCs w:val="18"/>
              </w:rPr>
            </w:pPr>
            <w:r w:rsidRPr="004C7E39">
              <w:rPr>
                <w:i/>
                <w:iCs/>
                <w:sz w:val="18"/>
                <w:szCs w:val="18"/>
              </w:rPr>
              <w:t>(12)</w:t>
            </w:r>
          </w:p>
        </w:tc>
        <w:tc>
          <w:tcPr>
            <w:tcW w:w="578" w:type="pct"/>
            <w:noWrap/>
            <w:hideMark/>
          </w:tcPr>
          <w:p w14:paraId="7F2C181C" w14:textId="77777777" w:rsidR="00CE7398" w:rsidRPr="004C7E39" w:rsidRDefault="00CE7398" w:rsidP="00973129">
            <w:pPr>
              <w:jc w:val="center"/>
              <w:rPr>
                <w:i/>
                <w:iCs/>
                <w:sz w:val="18"/>
                <w:szCs w:val="18"/>
              </w:rPr>
            </w:pPr>
            <w:r w:rsidRPr="004C7E39">
              <w:rPr>
                <w:i/>
                <w:iCs/>
                <w:sz w:val="18"/>
                <w:szCs w:val="18"/>
              </w:rPr>
              <w:t>(13)</w:t>
            </w:r>
          </w:p>
        </w:tc>
      </w:tr>
    </w:tbl>
    <w:p w14:paraId="6C44E7FC" w14:textId="77777777" w:rsidR="00491885" w:rsidRDefault="00491885" w:rsidP="007E0677">
      <w:pPr>
        <w:rPr>
          <w:ins w:id="351" w:author="HUYNH THI NGOC TRAM" w:date="2022-08-18T15:37:00Z"/>
          <w:lang w:val="en-GB"/>
        </w:rPr>
      </w:pPr>
    </w:p>
    <w:p w14:paraId="5A981B30" w14:textId="77777777" w:rsidR="00491885" w:rsidRDefault="00491885" w:rsidP="007E0677">
      <w:pPr>
        <w:rPr>
          <w:ins w:id="352" w:author="HUYNH THI NGOC TRAM" w:date="2022-08-18T15:37:00Z"/>
          <w:lang w:val="en-GB"/>
        </w:rPr>
      </w:pPr>
    </w:p>
    <w:p w14:paraId="7E554EFB" w14:textId="6696AA59" w:rsidR="008B6432" w:rsidRPr="009C5CF1" w:rsidRDefault="008B6432" w:rsidP="00491885">
      <w:pPr>
        <w:pStyle w:val="ListParagraph"/>
        <w:numPr>
          <w:ilvl w:val="0"/>
          <w:numId w:val="2"/>
        </w:numPr>
        <w:rPr>
          <w:rFonts w:ascii="Times New Roman" w:hAnsi="Times New Roman"/>
          <w:lang w:val="en-GB"/>
        </w:rPr>
      </w:pPr>
      <w:r w:rsidRPr="009C5CF1">
        <w:rPr>
          <w:rFonts w:ascii="Times New Roman" w:hAnsi="Times New Roman"/>
          <w:lang w:val="en-GB"/>
        </w:rPr>
        <w:t>Huy động vốn:</w:t>
      </w:r>
    </w:p>
    <w:p w14:paraId="2024C854" w14:textId="7A7AEC5F" w:rsidR="00A1308D" w:rsidRPr="008B6432" w:rsidRDefault="00A1308D" w:rsidP="008B6432">
      <w:pPr>
        <w:rPr>
          <w:lang w:val="en-GB"/>
        </w:rPr>
      </w:pPr>
    </w:p>
    <w:tbl>
      <w:tblPr>
        <w:tblStyle w:val="TableGrid"/>
        <w:tblpPr w:leftFromText="180" w:rightFromText="180" w:vertAnchor="text" w:horzAnchor="margin" w:tblpY="-65"/>
        <w:tblW w:w="5000" w:type="pct"/>
        <w:tblLook w:val="04A0" w:firstRow="1" w:lastRow="0" w:firstColumn="1" w:lastColumn="0" w:noHBand="0" w:noVBand="1"/>
      </w:tblPr>
      <w:tblGrid>
        <w:gridCol w:w="848"/>
        <w:gridCol w:w="853"/>
        <w:gridCol w:w="847"/>
        <w:gridCol w:w="1160"/>
        <w:gridCol w:w="1163"/>
        <w:gridCol w:w="1160"/>
        <w:gridCol w:w="947"/>
        <w:gridCol w:w="1054"/>
        <w:gridCol w:w="1249"/>
        <w:gridCol w:w="1269"/>
        <w:gridCol w:w="1114"/>
        <w:gridCol w:w="988"/>
        <w:gridCol w:w="1702"/>
      </w:tblGrid>
      <w:tr w:rsidR="008B6432" w:rsidRPr="004C7E39" w14:paraId="474EC4B3" w14:textId="77777777" w:rsidTr="008B6432">
        <w:trPr>
          <w:trHeight w:val="902"/>
        </w:trPr>
        <w:tc>
          <w:tcPr>
            <w:tcW w:w="295" w:type="pct"/>
            <w:shd w:val="clear" w:color="auto" w:fill="002060"/>
            <w:hideMark/>
          </w:tcPr>
          <w:p w14:paraId="6F4C19CF" w14:textId="77777777" w:rsidR="008B6432" w:rsidRPr="004C7E39" w:rsidRDefault="008B6432" w:rsidP="008B6432">
            <w:pPr>
              <w:ind w:right="17"/>
              <w:rPr>
                <w:b/>
                <w:bCs/>
                <w:color w:val="FFFFFF" w:themeColor="background1"/>
                <w:sz w:val="20"/>
                <w:szCs w:val="20"/>
                <w:highlight w:val="lightGray"/>
              </w:rPr>
            </w:pPr>
            <w:r w:rsidRPr="004C7E39">
              <w:rPr>
                <w:b/>
                <w:bCs/>
                <w:color w:val="FFFFFF" w:themeColor="background1"/>
                <w:sz w:val="22"/>
                <w:szCs w:val="22"/>
              </w:rPr>
              <w:t>ĐƠN VỊ</w:t>
            </w:r>
          </w:p>
        </w:tc>
        <w:tc>
          <w:tcPr>
            <w:tcW w:w="297" w:type="pct"/>
            <w:tcBorders>
              <w:top w:val="single" w:sz="4" w:space="0" w:color="auto"/>
              <w:left w:val="single" w:sz="4" w:space="0" w:color="auto"/>
              <w:bottom w:val="single" w:sz="4" w:space="0" w:color="auto"/>
              <w:right w:val="single" w:sz="4" w:space="0" w:color="auto"/>
            </w:tcBorders>
            <w:shd w:val="clear" w:color="auto" w:fill="002060"/>
          </w:tcPr>
          <w:p w14:paraId="558709FE"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TÊN ĐƠN VỊ</w:t>
            </w:r>
          </w:p>
        </w:tc>
        <w:tc>
          <w:tcPr>
            <w:tcW w:w="295" w:type="pct"/>
            <w:tcBorders>
              <w:top w:val="single" w:sz="4" w:space="0" w:color="auto"/>
              <w:left w:val="nil"/>
              <w:bottom w:val="single" w:sz="4" w:space="0" w:color="auto"/>
              <w:right w:val="single" w:sz="4" w:space="0" w:color="auto"/>
            </w:tcBorders>
            <w:shd w:val="clear" w:color="auto" w:fill="002060"/>
          </w:tcPr>
          <w:p w14:paraId="38972F6A"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KHU VỰC</w:t>
            </w:r>
          </w:p>
        </w:tc>
        <w:tc>
          <w:tcPr>
            <w:tcW w:w="404" w:type="pct"/>
            <w:tcBorders>
              <w:top w:val="single" w:sz="4" w:space="0" w:color="auto"/>
              <w:left w:val="nil"/>
              <w:bottom w:val="single" w:sz="4" w:space="0" w:color="auto"/>
              <w:right w:val="single" w:sz="4" w:space="0" w:color="auto"/>
            </w:tcBorders>
            <w:shd w:val="clear" w:color="auto" w:fill="002060"/>
          </w:tcPr>
          <w:p w14:paraId="1B02BCB1"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KHÁCH HÀNG</w:t>
            </w:r>
          </w:p>
        </w:tc>
        <w:tc>
          <w:tcPr>
            <w:tcW w:w="405" w:type="pct"/>
            <w:tcBorders>
              <w:top w:val="single" w:sz="4" w:space="0" w:color="auto"/>
              <w:left w:val="nil"/>
              <w:bottom w:val="single" w:sz="4" w:space="0" w:color="auto"/>
              <w:right w:val="single" w:sz="4" w:space="0" w:color="auto"/>
            </w:tcBorders>
            <w:shd w:val="clear" w:color="auto" w:fill="002060"/>
          </w:tcPr>
          <w:p w14:paraId="530D9B35"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TÊN KHÁCH HÀNG</w:t>
            </w:r>
          </w:p>
        </w:tc>
        <w:tc>
          <w:tcPr>
            <w:tcW w:w="404" w:type="pct"/>
            <w:tcBorders>
              <w:top w:val="single" w:sz="4" w:space="0" w:color="auto"/>
              <w:left w:val="nil"/>
              <w:bottom w:val="single" w:sz="4" w:space="0" w:color="auto"/>
              <w:right w:val="single" w:sz="4" w:space="0" w:color="auto"/>
            </w:tcBorders>
            <w:shd w:val="clear" w:color="auto" w:fill="002060"/>
          </w:tcPr>
          <w:p w14:paraId="4C080FFA"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LOẠI KHÁCH HÀNG</w:t>
            </w:r>
          </w:p>
        </w:tc>
        <w:tc>
          <w:tcPr>
            <w:tcW w:w="330" w:type="pct"/>
            <w:tcBorders>
              <w:top w:val="single" w:sz="4" w:space="0" w:color="auto"/>
              <w:left w:val="nil"/>
              <w:bottom w:val="single" w:sz="4" w:space="0" w:color="auto"/>
              <w:right w:val="single" w:sz="4" w:space="0" w:color="auto"/>
            </w:tcBorders>
            <w:shd w:val="clear" w:color="auto" w:fill="002060"/>
          </w:tcPr>
          <w:p w14:paraId="6C59CDD9"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Bình quân tháng báo cáo</w:t>
            </w:r>
          </w:p>
        </w:tc>
        <w:tc>
          <w:tcPr>
            <w:tcW w:w="367" w:type="pct"/>
            <w:tcBorders>
              <w:top w:val="single" w:sz="4" w:space="0" w:color="auto"/>
              <w:left w:val="nil"/>
              <w:bottom w:val="single" w:sz="4" w:space="0" w:color="auto"/>
              <w:right w:val="single" w:sz="4" w:space="0" w:color="auto"/>
            </w:tcBorders>
            <w:shd w:val="clear" w:color="auto" w:fill="002060"/>
          </w:tcPr>
          <w:p w14:paraId="4C3AEA7A"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Bình quân lũy kế từ đầu năm</w:t>
            </w:r>
          </w:p>
        </w:tc>
        <w:tc>
          <w:tcPr>
            <w:tcW w:w="435" w:type="pct"/>
            <w:tcBorders>
              <w:top w:val="single" w:sz="4" w:space="0" w:color="auto"/>
              <w:left w:val="nil"/>
              <w:bottom w:val="single" w:sz="4" w:space="0" w:color="auto"/>
              <w:right w:val="single" w:sz="4" w:space="0" w:color="auto"/>
            </w:tcBorders>
            <w:shd w:val="clear" w:color="auto" w:fill="002060"/>
          </w:tcPr>
          <w:p w14:paraId="0B4232D9"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BÌNH QUÂN 3 THÁNG TRƯỚC</w:t>
            </w:r>
          </w:p>
        </w:tc>
        <w:tc>
          <w:tcPr>
            <w:tcW w:w="442" w:type="pct"/>
            <w:tcBorders>
              <w:top w:val="single" w:sz="4" w:space="0" w:color="auto"/>
              <w:left w:val="nil"/>
              <w:bottom w:val="single" w:sz="4" w:space="0" w:color="auto"/>
              <w:right w:val="single" w:sz="4" w:space="0" w:color="auto"/>
            </w:tcBorders>
            <w:shd w:val="clear" w:color="auto" w:fill="002060"/>
          </w:tcPr>
          <w:p w14:paraId="05A57139"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EOP THÁNG THÁNG TRƯỚC</w:t>
            </w:r>
          </w:p>
        </w:tc>
        <w:tc>
          <w:tcPr>
            <w:tcW w:w="388" w:type="pct"/>
            <w:tcBorders>
              <w:top w:val="single" w:sz="4" w:space="0" w:color="auto"/>
              <w:left w:val="nil"/>
              <w:bottom w:val="single" w:sz="4" w:space="0" w:color="auto"/>
              <w:right w:val="single" w:sz="4" w:space="0" w:color="auto"/>
            </w:tcBorders>
            <w:shd w:val="clear" w:color="auto" w:fill="002060"/>
          </w:tcPr>
          <w:p w14:paraId="36F548A3"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EOP THÁNG BÁO CÁO</w:t>
            </w:r>
          </w:p>
        </w:tc>
        <w:tc>
          <w:tcPr>
            <w:tcW w:w="344" w:type="pct"/>
            <w:tcBorders>
              <w:top w:val="single" w:sz="4" w:space="0" w:color="auto"/>
              <w:left w:val="nil"/>
              <w:bottom w:val="single" w:sz="4" w:space="0" w:color="auto"/>
              <w:right w:val="single" w:sz="4" w:space="0" w:color="auto"/>
            </w:tcBorders>
            <w:shd w:val="clear" w:color="auto" w:fill="002060"/>
          </w:tcPr>
          <w:p w14:paraId="7AF06024"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RANK</w:t>
            </w:r>
          </w:p>
        </w:tc>
        <w:tc>
          <w:tcPr>
            <w:tcW w:w="593" w:type="pct"/>
            <w:tcBorders>
              <w:top w:val="single" w:sz="4" w:space="0" w:color="auto"/>
              <w:left w:val="nil"/>
              <w:bottom w:val="single" w:sz="4" w:space="0" w:color="auto"/>
              <w:right w:val="single" w:sz="4" w:space="0" w:color="auto"/>
            </w:tcBorders>
            <w:shd w:val="clear" w:color="auto" w:fill="002060"/>
          </w:tcPr>
          <w:p w14:paraId="72A5377E" w14:textId="77777777" w:rsidR="008B6432" w:rsidRPr="004C7E39" w:rsidRDefault="008B6432" w:rsidP="008B6432">
            <w:pPr>
              <w:rPr>
                <w:b/>
                <w:bCs/>
                <w:color w:val="FFFFFF" w:themeColor="background1"/>
                <w:sz w:val="20"/>
                <w:szCs w:val="20"/>
                <w:highlight w:val="lightGray"/>
              </w:rPr>
            </w:pPr>
            <w:r w:rsidRPr="004C7E39">
              <w:rPr>
                <w:b/>
                <w:bCs/>
                <w:color w:val="FFFFFF" w:themeColor="background1"/>
                <w:sz w:val="22"/>
                <w:szCs w:val="22"/>
              </w:rPr>
              <w:t>TĂNG/GIẢM</w:t>
            </w:r>
          </w:p>
        </w:tc>
      </w:tr>
      <w:tr w:rsidR="008B6432" w:rsidRPr="004C7E39" w14:paraId="7FC54BA3" w14:textId="77777777" w:rsidTr="008B6432">
        <w:trPr>
          <w:trHeight w:val="265"/>
        </w:trPr>
        <w:tc>
          <w:tcPr>
            <w:tcW w:w="295" w:type="pct"/>
            <w:noWrap/>
            <w:hideMark/>
          </w:tcPr>
          <w:p w14:paraId="33DCDE78" w14:textId="77777777" w:rsidR="008B6432" w:rsidRPr="004C7E39" w:rsidRDefault="008B6432" w:rsidP="008B6432">
            <w:pPr>
              <w:jc w:val="center"/>
              <w:rPr>
                <w:i/>
                <w:iCs/>
                <w:sz w:val="18"/>
                <w:szCs w:val="18"/>
              </w:rPr>
            </w:pPr>
            <w:r w:rsidRPr="004C7E39">
              <w:rPr>
                <w:i/>
                <w:iCs/>
                <w:sz w:val="18"/>
                <w:szCs w:val="18"/>
              </w:rPr>
              <w:t>(1)</w:t>
            </w:r>
          </w:p>
        </w:tc>
        <w:tc>
          <w:tcPr>
            <w:tcW w:w="297" w:type="pct"/>
            <w:noWrap/>
            <w:hideMark/>
          </w:tcPr>
          <w:p w14:paraId="3B4F7A76" w14:textId="77777777" w:rsidR="008B6432" w:rsidRPr="004C7E39" w:rsidRDefault="008B6432" w:rsidP="008B6432">
            <w:pPr>
              <w:jc w:val="center"/>
              <w:rPr>
                <w:i/>
                <w:iCs/>
                <w:sz w:val="18"/>
                <w:szCs w:val="18"/>
              </w:rPr>
            </w:pPr>
            <w:r w:rsidRPr="004C7E39">
              <w:rPr>
                <w:i/>
                <w:iCs/>
                <w:sz w:val="18"/>
                <w:szCs w:val="18"/>
              </w:rPr>
              <w:t>(2)</w:t>
            </w:r>
          </w:p>
        </w:tc>
        <w:tc>
          <w:tcPr>
            <w:tcW w:w="295" w:type="pct"/>
            <w:noWrap/>
            <w:hideMark/>
          </w:tcPr>
          <w:p w14:paraId="7319C4AD" w14:textId="77777777" w:rsidR="008B6432" w:rsidRPr="004C7E39" w:rsidRDefault="008B6432" w:rsidP="008B6432">
            <w:pPr>
              <w:jc w:val="center"/>
              <w:rPr>
                <w:i/>
                <w:iCs/>
                <w:sz w:val="18"/>
                <w:szCs w:val="18"/>
              </w:rPr>
            </w:pPr>
            <w:r w:rsidRPr="004C7E39">
              <w:rPr>
                <w:i/>
                <w:iCs/>
                <w:sz w:val="18"/>
                <w:szCs w:val="18"/>
              </w:rPr>
              <w:t>(3)</w:t>
            </w:r>
          </w:p>
        </w:tc>
        <w:tc>
          <w:tcPr>
            <w:tcW w:w="404" w:type="pct"/>
            <w:noWrap/>
            <w:hideMark/>
          </w:tcPr>
          <w:p w14:paraId="3E9B0973" w14:textId="77777777" w:rsidR="008B6432" w:rsidRPr="004C7E39" w:rsidRDefault="008B6432" w:rsidP="008B6432">
            <w:pPr>
              <w:jc w:val="center"/>
              <w:rPr>
                <w:i/>
                <w:iCs/>
                <w:sz w:val="18"/>
                <w:szCs w:val="18"/>
              </w:rPr>
            </w:pPr>
            <w:r w:rsidRPr="004C7E39">
              <w:rPr>
                <w:i/>
                <w:iCs/>
                <w:sz w:val="18"/>
                <w:szCs w:val="18"/>
              </w:rPr>
              <w:t>(4)</w:t>
            </w:r>
          </w:p>
        </w:tc>
        <w:tc>
          <w:tcPr>
            <w:tcW w:w="405" w:type="pct"/>
            <w:noWrap/>
            <w:hideMark/>
          </w:tcPr>
          <w:p w14:paraId="5CC64A21" w14:textId="77777777" w:rsidR="008B6432" w:rsidRPr="004C7E39" w:rsidRDefault="008B6432" w:rsidP="008B6432">
            <w:pPr>
              <w:jc w:val="center"/>
              <w:rPr>
                <w:i/>
                <w:iCs/>
                <w:sz w:val="18"/>
                <w:szCs w:val="18"/>
              </w:rPr>
            </w:pPr>
            <w:r w:rsidRPr="004C7E39">
              <w:rPr>
                <w:i/>
                <w:iCs/>
                <w:sz w:val="18"/>
                <w:szCs w:val="18"/>
              </w:rPr>
              <w:t>(5)</w:t>
            </w:r>
          </w:p>
        </w:tc>
        <w:tc>
          <w:tcPr>
            <w:tcW w:w="404" w:type="pct"/>
            <w:noWrap/>
            <w:hideMark/>
          </w:tcPr>
          <w:p w14:paraId="3E16CD86" w14:textId="77777777" w:rsidR="008B6432" w:rsidRPr="004C7E39" w:rsidRDefault="008B6432" w:rsidP="008B6432">
            <w:pPr>
              <w:jc w:val="center"/>
              <w:rPr>
                <w:i/>
                <w:iCs/>
                <w:sz w:val="18"/>
                <w:szCs w:val="18"/>
              </w:rPr>
            </w:pPr>
            <w:r w:rsidRPr="004C7E39">
              <w:rPr>
                <w:i/>
                <w:iCs/>
                <w:sz w:val="18"/>
                <w:szCs w:val="18"/>
              </w:rPr>
              <w:t>(6)</w:t>
            </w:r>
          </w:p>
        </w:tc>
        <w:tc>
          <w:tcPr>
            <w:tcW w:w="330" w:type="pct"/>
            <w:noWrap/>
            <w:hideMark/>
          </w:tcPr>
          <w:p w14:paraId="0BD758FC" w14:textId="77777777" w:rsidR="008B6432" w:rsidRPr="004C7E39" w:rsidRDefault="008B6432" w:rsidP="008B6432">
            <w:pPr>
              <w:jc w:val="center"/>
              <w:rPr>
                <w:i/>
                <w:iCs/>
                <w:sz w:val="18"/>
                <w:szCs w:val="18"/>
              </w:rPr>
            </w:pPr>
            <w:r w:rsidRPr="004C7E39">
              <w:rPr>
                <w:i/>
                <w:iCs/>
                <w:sz w:val="18"/>
                <w:szCs w:val="18"/>
              </w:rPr>
              <w:t>(7)</w:t>
            </w:r>
          </w:p>
        </w:tc>
        <w:tc>
          <w:tcPr>
            <w:tcW w:w="367" w:type="pct"/>
            <w:noWrap/>
            <w:hideMark/>
          </w:tcPr>
          <w:p w14:paraId="5F7D8413" w14:textId="77777777" w:rsidR="008B6432" w:rsidRPr="004C7E39" w:rsidRDefault="008B6432" w:rsidP="008B6432">
            <w:pPr>
              <w:jc w:val="center"/>
              <w:rPr>
                <w:i/>
                <w:iCs/>
                <w:sz w:val="18"/>
                <w:szCs w:val="18"/>
              </w:rPr>
            </w:pPr>
            <w:r w:rsidRPr="004C7E39">
              <w:rPr>
                <w:i/>
                <w:iCs/>
                <w:sz w:val="18"/>
                <w:szCs w:val="18"/>
              </w:rPr>
              <w:t>(8)</w:t>
            </w:r>
          </w:p>
        </w:tc>
        <w:tc>
          <w:tcPr>
            <w:tcW w:w="435" w:type="pct"/>
            <w:noWrap/>
            <w:hideMark/>
          </w:tcPr>
          <w:p w14:paraId="6D40C682" w14:textId="77777777" w:rsidR="008B6432" w:rsidRPr="004C7E39" w:rsidRDefault="008B6432" w:rsidP="008B6432">
            <w:pPr>
              <w:jc w:val="center"/>
              <w:rPr>
                <w:i/>
                <w:iCs/>
                <w:sz w:val="18"/>
                <w:szCs w:val="18"/>
              </w:rPr>
            </w:pPr>
            <w:r w:rsidRPr="004C7E39">
              <w:rPr>
                <w:i/>
                <w:iCs/>
                <w:sz w:val="18"/>
                <w:szCs w:val="18"/>
              </w:rPr>
              <w:t>(9)</w:t>
            </w:r>
          </w:p>
        </w:tc>
        <w:tc>
          <w:tcPr>
            <w:tcW w:w="442" w:type="pct"/>
            <w:noWrap/>
            <w:hideMark/>
          </w:tcPr>
          <w:p w14:paraId="690C61DC" w14:textId="77777777" w:rsidR="008B6432" w:rsidRPr="004C7E39" w:rsidRDefault="008B6432" w:rsidP="008B6432">
            <w:pPr>
              <w:jc w:val="center"/>
              <w:rPr>
                <w:i/>
                <w:iCs/>
                <w:sz w:val="18"/>
                <w:szCs w:val="18"/>
              </w:rPr>
            </w:pPr>
            <w:r w:rsidRPr="004C7E39">
              <w:rPr>
                <w:i/>
                <w:iCs/>
                <w:sz w:val="18"/>
                <w:szCs w:val="18"/>
              </w:rPr>
              <w:t>(10)</w:t>
            </w:r>
          </w:p>
        </w:tc>
        <w:tc>
          <w:tcPr>
            <w:tcW w:w="388" w:type="pct"/>
            <w:noWrap/>
            <w:hideMark/>
          </w:tcPr>
          <w:p w14:paraId="1B131FD9" w14:textId="77777777" w:rsidR="008B6432" w:rsidRPr="004C7E39" w:rsidRDefault="008B6432" w:rsidP="008B6432">
            <w:pPr>
              <w:jc w:val="center"/>
              <w:rPr>
                <w:i/>
                <w:iCs/>
                <w:sz w:val="18"/>
                <w:szCs w:val="18"/>
              </w:rPr>
            </w:pPr>
            <w:r w:rsidRPr="004C7E39">
              <w:rPr>
                <w:i/>
                <w:iCs/>
                <w:sz w:val="18"/>
                <w:szCs w:val="18"/>
              </w:rPr>
              <w:t>(11)</w:t>
            </w:r>
          </w:p>
        </w:tc>
        <w:tc>
          <w:tcPr>
            <w:tcW w:w="344" w:type="pct"/>
            <w:noWrap/>
            <w:hideMark/>
          </w:tcPr>
          <w:p w14:paraId="47B98306" w14:textId="77777777" w:rsidR="008B6432" w:rsidRPr="004C7E39" w:rsidRDefault="008B6432" w:rsidP="008B6432">
            <w:pPr>
              <w:jc w:val="center"/>
              <w:rPr>
                <w:i/>
                <w:iCs/>
                <w:sz w:val="18"/>
                <w:szCs w:val="18"/>
              </w:rPr>
            </w:pPr>
            <w:r w:rsidRPr="004C7E39">
              <w:rPr>
                <w:i/>
                <w:iCs/>
                <w:sz w:val="18"/>
                <w:szCs w:val="18"/>
              </w:rPr>
              <w:t>(12)</w:t>
            </w:r>
          </w:p>
        </w:tc>
        <w:tc>
          <w:tcPr>
            <w:tcW w:w="593" w:type="pct"/>
            <w:noWrap/>
            <w:hideMark/>
          </w:tcPr>
          <w:p w14:paraId="32E46A0D" w14:textId="77777777" w:rsidR="008B6432" w:rsidRPr="004C7E39" w:rsidRDefault="008B6432" w:rsidP="008B6432">
            <w:pPr>
              <w:jc w:val="center"/>
              <w:rPr>
                <w:i/>
                <w:iCs/>
                <w:sz w:val="18"/>
                <w:szCs w:val="18"/>
              </w:rPr>
            </w:pPr>
            <w:r w:rsidRPr="004C7E39">
              <w:rPr>
                <w:i/>
                <w:iCs/>
                <w:sz w:val="18"/>
                <w:szCs w:val="18"/>
              </w:rPr>
              <w:t>(13)</w:t>
            </w:r>
          </w:p>
        </w:tc>
      </w:tr>
    </w:tbl>
    <w:p w14:paraId="3EADC608" w14:textId="77B861D3" w:rsidR="00383E04" w:rsidRPr="004C7E39" w:rsidRDefault="00383E04" w:rsidP="00383E04">
      <w:pPr>
        <w:rPr>
          <w:lang w:val="en-GB"/>
        </w:rPr>
      </w:pPr>
    </w:p>
    <w:p w14:paraId="778DD016" w14:textId="1674E6B0" w:rsidR="007E0677" w:rsidRPr="004C7E39" w:rsidRDefault="007E0677" w:rsidP="00383E04">
      <w:pPr>
        <w:rPr>
          <w:lang w:val="en-GB"/>
        </w:rPr>
      </w:pPr>
    </w:p>
    <w:p w14:paraId="3E261090" w14:textId="77777777" w:rsidR="00A1308D" w:rsidRPr="004C7E39" w:rsidRDefault="00A1308D" w:rsidP="00A1308D">
      <w:pPr>
        <w:pStyle w:val="Heading4"/>
        <w:rPr>
          <w:rFonts w:cs="Times New Roman"/>
          <w:b/>
          <w:bCs/>
        </w:rPr>
      </w:pPr>
      <w:r w:rsidRPr="004C7E39">
        <w:rPr>
          <w:rFonts w:cs="Times New Roman"/>
          <w:b/>
          <w:bCs/>
        </w:rPr>
        <w:lastRenderedPageBreak/>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A1308D" w:rsidRPr="004C7E39" w14:paraId="76B601DD" w14:textId="77777777" w:rsidTr="007E0677">
        <w:trPr>
          <w:trHeight w:val="512"/>
        </w:trPr>
        <w:tc>
          <w:tcPr>
            <w:tcW w:w="255" w:type="pct"/>
            <w:shd w:val="clear" w:color="auto" w:fill="002060"/>
            <w:vAlign w:val="center"/>
            <w:hideMark/>
          </w:tcPr>
          <w:p w14:paraId="55563A2E" w14:textId="77777777" w:rsidR="00A1308D" w:rsidRPr="004C7E39" w:rsidRDefault="00A1308D" w:rsidP="00E766D0">
            <w:pPr>
              <w:jc w:val="center"/>
              <w:rPr>
                <w:b/>
                <w:bCs/>
                <w:color w:val="FFFFFF" w:themeColor="background1"/>
                <w:sz w:val="22"/>
                <w:szCs w:val="22"/>
              </w:rPr>
            </w:pPr>
            <w:r w:rsidRPr="004C7E39">
              <w:rPr>
                <w:b/>
                <w:bCs/>
                <w:color w:val="FFFFFF" w:themeColor="background1"/>
                <w:sz w:val="22"/>
                <w:szCs w:val="22"/>
              </w:rPr>
              <w:t>STT</w:t>
            </w:r>
          </w:p>
        </w:tc>
        <w:tc>
          <w:tcPr>
            <w:tcW w:w="840" w:type="pct"/>
            <w:shd w:val="clear" w:color="auto" w:fill="002060"/>
            <w:vAlign w:val="center"/>
            <w:hideMark/>
          </w:tcPr>
          <w:p w14:paraId="6802D6B1" w14:textId="77777777" w:rsidR="00A1308D" w:rsidRPr="004C7E39" w:rsidRDefault="00A1308D" w:rsidP="00E766D0">
            <w:pPr>
              <w:jc w:val="center"/>
              <w:rPr>
                <w:b/>
                <w:bCs/>
                <w:color w:val="FFFFFF" w:themeColor="background1"/>
                <w:sz w:val="22"/>
                <w:szCs w:val="22"/>
              </w:rPr>
            </w:pPr>
            <w:r w:rsidRPr="004C7E39">
              <w:rPr>
                <w:b/>
                <w:bCs/>
                <w:color w:val="FFFFFF" w:themeColor="background1"/>
                <w:sz w:val="22"/>
                <w:szCs w:val="22"/>
              </w:rPr>
              <w:t>Tham số báo cáo</w:t>
            </w:r>
          </w:p>
        </w:tc>
        <w:tc>
          <w:tcPr>
            <w:tcW w:w="971" w:type="pct"/>
            <w:shd w:val="clear" w:color="auto" w:fill="002060"/>
            <w:vAlign w:val="center"/>
            <w:hideMark/>
          </w:tcPr>
          <w:p w14:paraId="4FF3384A" w14:textId="77777777" w:rsidR="00A1308D" w:rsidRPr="004C7E39" w:rsidRDefault="00A1308D" w:rsidP="00E766D0">
            <w:pPr>
              <w:jc w:val="center"/>
              <w:rPr>
                <w:b/>
                <w:bCs/>
                <w:color w:val="FFFFFF" w:themeColor="background1"/>
                <w:sz w:val="22"/>
                <w:szCs w:val="22"/>
              </w:rPr>
            </w:pPr>
            <w:r w:rsidRPr="004C7E39">
              <w:rPr>
                <w:b/>
                <w:bCs/>
                <w:color w:val="FFFFFF" w:themeColor="background1"/>
                <w:sz w:val="22"/>
                <w:szCs w:val="22"/>
              </w:rPr>
              <w:t>Mô tả tham số</w:t>
            </w:r>
          </w:p>
        </w:tc>
        <w:tc>
          <w:tcPr>
            <w:tcW w:w="572" w:type="pct"/>
            <w:shd w:val="clear" w:color="auto" w:fill="002060"/>
            <w:vAlign w:val="center"/>
          </w:tcPr>
          <w:p w14:paraId="40C34F9E" w14:textId="77777777" w:rsidR="00A1308D" w:rsidRPr="004C7E39" w:rsidRDefault="00A1308D" w:rsidP="00E766D0">
            <w:pPr>
              <w:jc w:val="center"/>
              <w:rPr>
                <w:b/>
                <w:bCs/>
                <w:color w:val="FFFFFF" w:themeColor="background1"/>
                <w:sz w:val="22"/>
                <w:szCs w:val="22"/>
              </w:rPr>
            </w:pPr>
            <w:r w:rsidRPr="004C7E39">
              <w:rPr>
                <w:b/>
                <w:bCs/>
                <w:color w:val="FFFFFF" w:themeColor="background1"/>
                <w:sz w:val="22"/>
                <w:szCs w:val="22"/>
              </w:rPr>
              <w:t>Bắt buộc</w:t>
            </w:r>
          </w:p>
        </w:tc>
        <w:tc>
          <w:tcPr>
            <w:tcW w:w="617" w:type="pct"/>
            <w:shd w:val="clear" w:color="auto" w:fill="002060"/>
            <w:vAlign w:val="center"/>
            <w:hideMark/>
          </w:tcPr>
          <w:p w14:paraId="1FD226FC" w14:textId="77777777" w:rsidR="00A1308D" w:rsidRPr="004C7E39" w:rsidRDefault="00A1308D" w:rsidP="00E766D0">
            <w:pPr>
              <w:jc w:val="center"/>
              <w:rPr>
                <w:b/>
                <w:bCs/>
                <w:color w:val="FFFFFF" w:themeColor="background1"/>
                <w:sz w:val="22"/>
                <w:szCs w:val="22"/>
              </w:rPr>
            </w:pPr>
            <w:r w:rsidRPr="004C7E39">
              <w:rPr>
                <w:b/>
                <w:bCs/>
                <w:color w:val="FFFFFF" w:themeColor="background1"/>
                <w:sz w:val="22"/>
                <w:szCs w:val="22"/>
              </w:rPr>
              <w:t>Kiểu hiển thị</w:t>
            </w:r>
          </w:p>
        </w:tc>
        <w:tc>
          <w:tcPr>
            <w:tcW w:w="1746" w:type="pct"/>
            <w:shd w:val="clear" w:color="auto" w:fill="002060"/>
            <w:vAlign w:val="center"/>
            <w:hideMark/>
          </w:tcPr>
          <w:p w14:paraId="5C2E4911" w14:textId="77777777" w:rsidR="00A1308D" w:rsidRPr="004C7E39" w:rsidRDefault="00A1308D" w:rsidP="00E766D0">
            <w:pPr>
              <w:jc w:val="center"/>
              <w:rPr>
                <w:b/>
                <w:bCs/>
                <w:color w:val="FFFFFF" w:themeColor="background1"/>
                <w:sz w:val="22"/>
                <w:szCs w:val="22"/>
              </w:rPr>
            </w:pPr>
            <w:r w:rsidRPr="004C7E39">
              <w:rPr>
                <w:b/>
                <w:bCs/>
                <w:color w:val="FFFFFF" w:themeColor="background1"/>
                <w:sz w:val="22"/>
                <w:szCs w:val="22"/>
              </w:rPr>
              <w:t>Ghi chú</w:t>
            </w:r>
          </w:p>
        </w:tc>
      </w:tr>
      <w:tr w:rsidR="00A1308D" w:rsidRPr="004C7E39" w14:paraId="1675F931" w14:textId="77777777" w:rsidTr="007E0677">
        <w:trPr>
          <w:trHeight w:val="392"/>
        </w:trPr>
        <w:tc>
          <w:tcPr>
            <w:tcW w:w="255" w:type="pct"/>
            <w:shd w:val="clear" w:color="auto" w:fill="auto"/>
            <w:vAlign w:val="center"/>
            <w:hideMark/>
          </w:tcPr>
          <w:p w14:paraId="3F7282AE" w14:textId="77777777" w:rsidR="00A1308D" w:rsidRPr="004C7E39" w:rsidRDefault="00A1308D" w:rsidP="00E766D0">
            <w:pPr>
              <w:jc w:val="center"/>
              <w:rPr>
                <w:color w:val="000000"/>
                <w:sz w:val="22"/>
                <w:szCs w:val="22"/>
              </w:rPr>
            </w:pPr>
            <w:r w:rsidRPr="004C7E39">
              <w:rPr>
                <w:color w:val="000000"/>
                <w:sz w:val="22"/>
                <w:szCs w:val="22"/>
              </w:rPr>
              <w:t>1</w:t>
            </w:r>
          </w:p>
        </w:tc>
        <w:tc>
          <w:tcPr>
            <w:tcW w:w="840" w:type="pct"/>
            <w:shd w:val="clear" w:color="auto" w:fill="auto"/>
            <w:vAlign w:val="center"/>
          </w:tcPr>
          <w:p w14:paraId="270C2FBE" w14:textId="77777777" w:rsidR="00A1308D" w:rsidRPr="004C7E39" w:rsidRDefault="00A1308D" w:rsidP="00E766D0">
            <w:pPr>
              <w:rPr>
                <w:color w:val="000000"/>
                <w:sz w:val="22"/>
                <w:szCs w:val="22"/>
              </w:rPr>
            </w:pPr>
            <w:r w:rsidRPr="004C7E39">
              <w:rPr>
                <w:color w:val="000000"/>
                <w:sz w:val="22"/>
                <w:szCs w:val="22"/>
              </w:rPr>
              <w:t>Ngày báo cáo</w:t>
            </w:r>
          </w:p>
        </w:tc>
        <w:tc>
          <w:tcPr>
            <w:tcW w:w="971" w:type="pct"/>
            <w:shd w:val="clear" w:color="auto" w:fill="auto"/>
            <w:vAlign w:val="center"/>
          </w:tcPr>
          <w:p w14:paraId="19906065" w14:textId="77777777" w:rsidR="00A1308D" w:rsidRPr="004C7E39" w:rsidRDefault="00A1308D" w:rsidP="00E766D0">
            <w:pPr>
              <w:rPr>
                <w:color w:val="000000"/>
                <w:sz w:val="22"/>
                <w:szCs w:val="22"/>
              </w:rPr>
            </w:pPr>
            <w:r w:rsidRPr="004C7E39">
              <w:rPr>
                <w:color w:val="000000"/>
                <w:sz w:val="22"/>
                <w:szCs w:val="22"/>
              </w:rPr>
              <w:t>Ngày báo cáo (dd/mm/yyyy)</w:t>
            </w:r>
          </w:p>
        </w:tc>
        <w:tc>
          <w:tcPr>
            <w:tcW w:w="572" w:type="pct"/>
            <w:vAlign w:val="center"/>
          </w:tcPr>
          <w:p w14:paraId="52CECA66" w14:textId="77777777" w:rsidR="00A1308D" w:rsidRPr="004C7E39" w:rsidRDefault="00A1308D" w:rsidP="00E766D0">
            <w:pPr>
              <w:rPr>
                <w:color w:val="000000"/>
                <w:sz w:val="22"/>
                <w:szCs w:val="22"/>
              </w:rPr>
            </w:pPr>
            <w:r w:rsidRPr="004C7E39">
              <w:rPr>
                <w:color w:val="000000"/>
                <w:sz w:val="22"/>
                <w:szCs w:val="22"/>
              </w:rPr>
              <w:t>Có</w:t>
            </w:r>
          </w:p>
        </w:tc>
        <w:tc>
          <w:tcPr>
            <w:tcW w:w="617" w:type="pct"/>
            <w:shd w:val="clear" w:color="auto" w:fill="auto"/>
            <w:vAlign w:val="center"/>
          </w:tcPr>
          <w:p w14:paraId="62377E60" w14:textId="77777777" w:rsidR="00A1308D" w:rsidRPr="004C7E39" w:rsidRDefault="00A1308D" w:rsidP="00E766D0">
            <w:pPr>
              <w:rPr>
                <w:color w:val="000000"/>
                <w:sz w:val="22"/>
                <w:szCs w:val="22"/>
              </w:rPr>
            </w:pPr>
            <w:r w:rsidRPr="004C7E39">
              <w:rPr>
                <w:color w:val="000000"/>
                <w:sz w:val="22"/>
                <w:szCs w:val="22"/>
              </w:rPr>
              <w:t>Calendar</w:t>
            </w:r>
          </w:p>
        </w:tc>
        <w:tc>
          <w:tcPr>
            <w:tcW w:w="1746" w:type="pct"/>
            <w:shd w:val="clear" w:color="auto" w:fill="auto"/>
            <w:vAlign w:val="center"/>
          </w:tcPr>
          <w:p w14:paraId="05F8021E" w14:textId="77777777" w:rsidR="00A1308D" w:rsidRPr="004C7E39" w:rsidRDefault="00A1308D" w:rsidP="00E766D0">
            <w:pPr>
              <w:rPr>
                <w:color w:val="000000"/>
                <w:sz w:val="22"/>
                <w:szCs w:val="22"/>
              </w:rPr>
            </w:pPr>
            <w:r w:rsidRPr="004C7E39">
              <w:rPr>
                <w:color w:val="000000"/>
                <w:sz w:val="22"/>
                <w:szCs w:val="22"/>
              </w:rPr>
              <w:t>Ngày bắt đầu lấy dữ liệu để xuất báo cáo và chọn một ngày bất kỳ &lt; ngày hiện tại</w:t>
            </w:r>
          </w:p>
        </w:tc>
      </w:tr>
    </w:tbl>
    <w:p w14:paraId="46E57A6F" w14:textId="77777777" w:rsidR="00A1308D" w:rsidRPr="004C7E39" w:rsidRDefault="00A1308D" w:rsidP="00A1308D">
      <w:pPr>
        <w:rPr>
          <w:lang w:val="en-GB"/>
        </w:rPr>
      </w:pPr>
    </w:p>
    <w:p w14:paraId="6C96BF8D" w14:textId="77777777" w:rsidR="00A1308D" w:rsidRPr="004C7E39" w:rsidRDefault="00A1308D" w:rsidP="00A1308D">
      <w:pPr>
        <w:pStyle w:val="Heading4"/>
        <w:rPr>
          <w:rFonts w:cs="Times New Roman"/>
          <w:b/>
          <w:bCs/>
        </w:rPr>
      </w:pPr>
      <w:r w:rsidRPr="004C7E39">
        <w:rPr>
          <w:rFonts w:cs="Times New Roman"/>
          <w:b/>
          <w:bCs/>
        </w:rPr>
        <w:t>Tiêu chí sắp xếp số liệu</w:t>
      </w:r>
    </w:p>
    <w:p w14:paraId="6E3F6C25" w14:textId="77777777" w:rsidR="00A1308D" w:rsidRPr="004C7E39" w:rsidRDefault="00A1308D" w:rsidP="00A1308D">
      <w:pPr>
        <w:pStyle w:val="ListParagraph"/>
        <w:numPr>
          <w:ilvl w:val="0"/>
          <w:numId w:val="2"/>
        </w:numPr>
        <w:spacing w:after="120" w:line="264" w:lineRule="auto"/>
        <w:rPr>
          <w:rFonts w:ascii="Times New Roman" w:hAnsi="Times New Roman"/>
          <w:lang w:val="en-GB"/>
        </w:rPr>
      </w:pPr>
      <w:r w:rsidRPr="004C7E39">
        <w:rPr>
          <w:rFonts w:ascii="Times New Roman" w:hAnsi="Times New Roman"/>
          <w:lang w:val="en-GB"/>
        </w:rPr>
        <w:t>Không</w:t>
      </w:r>
    </w:p>
    <w:p w14:paraId="1224C540" w14:textId="77777777" w:rsidR="00A1308D" w:rsidRPr="004C7E39" w:rsidRDefault="00A1308D" w:rsidP="00A1308D">
      <w:pPr>
        <w:pStyle w:val="Heading4"/>
        <w:rPr>
          <w:rFonts w:cs="Times New Roman"/>
          <w:b/>
          <w:bCs/>
        </w:rPr>
      </w:pPr>
      <w:r w:rsidRPr="004C7E39">
        <w:rPr>
          <w:rFonts w:cs="Times New Roman"/>
          <w:b/>
          <w:bCs/>
        </w:rPr>
        <w:t>Điều kiện lấy dữ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
        <w:gridCol w:w="3413"/>
        <w:gridCol w:w="7203"/>
        <w:gridCol w:w="2957"/>
      </w:tblGrid>
      <w:tr w:rsidR="00A1308D" w:rsidRPr="004C7E39" w14:paraId="3D046F1F" w14:textId="77777777" w:rsidTr="007E0677">
        <w:trPr>
          <w:trHeight w:val="300"/>
        </w:trPr>
        <w:tc>
          <w:tcPr>
            <w:tcW w:w="272" w:type="pct"/>
            <w:shd w:val="clear" w:color="auto" w:fill="002060"/>
            <w:hideMark/>
          </w:tcPr>
          <w:p w14:paraId="27AFDAD4" w14:textId="77777777" w:rsidR="00A1308D" w:rsidRPr="004C7E39" w:rsidRDefault="00A1308D" w:rsidP="00E80B3A">
            <w:pPr>
              <w:jc w:val="center"/>
              <w:rPr>
                <w:b/>
                <w:bCs/>
                <w:color w:val="FFFFFF" w:themeColor="background1"/>
                <w:sz w:val="22"/>
                <w:szCs w:val="22"/>
              </w:rPr>
            </w:pPr>
            <w:r w:rsidRPr="004C7E39">
              <w:rPr>
                <w:b/>
                <w:bCs/>
                <w:color w:val="FFFFFF" w:themeColor="background1"/>
                <w:sz w:val="22"/>
                <w:szCs w:val="22"/>
              </w:rPr>
              <w:t>STT</w:t>
            </w:r>
          </w:p>
        </w:tc>
        <w:tc>
          <w:tcPr>
            <w:tcW w:w="1189" w:type="pct"/>
            <w:shd w:val="clear" w:color="auto" w:fill="002060"/>
            <w:hideMark/>
          </w:tcPr>
          <w:p w14:paraId="206AC1CC" w14:textId="77777777" w:rsidR="00A1308D" w:rsidRPr="004C7E39" w:rsidRDefault="00A1308D" w:rsidP="00E80B3A">
            <w:pPr>
              <w:jc w:val="center"/>
              <w:rPr>
                <w:b/>
                <w:bCs/>
                <w:color w:val="FFFFFF" w:themeColor="background1"/>
                <w:sz w:val="22"/>
                <w:szCs w:val="22"/>
              </w:rPr>
            </w:pPr>
            <w:r w:rsidRPr="004C7E39">
              <w:rPr>
                <w:b/>
                <w:bCs/>
                <w:color w:val="FFFFFF" w:themeColor="background1"/>
                <w:sz w:val="22"/>
                <w:szCs w:val="22"/>
              </w:rPr>
              <w:t>Các điều kiện nghiệp vụ</w:t>
            </w:r>
          </w:p>
        </w:tc>
        <w:tc>
          <w:tcPr>
            <w:tcW w:w="2508" w:type="pct"/>
            <w:shd w:val="clear" w:color="auto" w:fill="002060"/>
            <w:hideMark/>
          </w:tcPr>
          <w:p w14:paraId="3A996D3A" w14:textId="77777777" w:rsidR="00A1308D" w:rsidRPr="004C7E39" w:rsidRDefault="00A1308D" w:rsidP="00E80B3A">
            <w:pPr>
              <w:jc w:val="center"/>
              <w:rPr>
                <w:b/>
                <w:bCs/>
                <w:color w:val="FFFFFF" w:themeColor="background1"/>
                <w:sz w:val="22"/>
                <w:szCs w:val="22"/>
              </w:rPr>
            </w:pPr>
            <w:r w:rsidRPr="004C7E39">
              <w:rPr>
                <w:b/>
                <w:bCs/>
                <w:color w:val="FFFFFF" w:themeColor="background1"/>
                <w:sz w:val="22"/>
                <w:szCs w:val="22"/>
              </w:rPr>
              <w:t>Tên file dữ liệu nguồn</w:t>
            </w:r>
          </w:p>
        </w:tc>
        <w:tc>
          <w:tcPr>
            <w:tcW w:w="1030" w:type="pct"/>
            <w:shd w:val="clear" w:color="auto" w:fill="002060"/>
            <w:hideMark/>
          </w:tcPr>
          <w:p w14:paraId="2B0013CD" w14:textId="77777777" w:rsidR="00A1308D" w:rsidRPr="004C7E39" w:rsidRDefault="00A1308D" w:rsidP="00E80B3A">
            <w:pPr>
              <w:jc w:val="center"/>
              <w:rPr>
                <w:b/>
                <w:bCs/>
                <w:color w:val="FFFFFF" w:themeColor="background1"/>
                <w:sz w:val="22"/>
                <w:szCs w:val="22"/>
              </w:rPr>
            </w:pPr>
            <w:r w:rsidRPr="004C7E39">
              <w:rPr>
                <w:b/>
                <w:bCs/>
                <w:color w:val="FFFFFF" w:themeColor="background1"/>
                <w:sz w:val="22"/>
                <w:szCs w:val="22"/>
              </w:rPr>
              <w:t>Cách trích xuất dữ liệu (IT)</w:t>
            </w:r>
          </w:p>
        </w:tc>
      </w:tr>
      <w:tr w:rsidR="00523C58" w:rsidRPr="004C7E39" w14:paraId="172D33A5" w14:textId="77777777" w:rsidTr="007E0677">
        <w:trPr>
          <w:trHeight w:val="350"/>
        </w:trPr>
        <w:tc>
          <w:tcPr>
            <w:tcW w:w="272" w:type="pct"/>
            <w:tcBorders>
              <w:top w:val="single" w:sz="4" w:space="0" w:color="auto"/>
              <w:left w:val="single" w:sz="4" w:space="0" w:color="auto"/>
              <w:bottom w:val="single" w:sz="4" w:space="0" w:color="auto"/>
              <w:right w:val="single" w:sz="4" w:space="0" w:color="auto"/>
            </w:tcBorders>
            <w:shd w:val="clear" w:color="auto" w:fill="auto"/>
          </w:tcPr>
          <w:p w14:paraId="57ABDD2F" w14:textId="77777777" w:rsidR="00523C58" w:rsidRPr="004C7E39" w:rsidRDefault="00523C58" w:rsidP="00E80B3A">
            <w:pPr>
              <w:rPr>
                <w:color w:val="000000"/>
                <w:sz w:val="22"/>
                <w:szCs w:val="22"/>
              </w:rPr>
            </w:pPr>
            <w:r w:rsidRPr="004C7E39">
              <w:rPr>
                <w:color w:val="000000"/>
                <w:sz w:val="22"/>
                <w:szCs w:val="22"/>
              </w:rPr>
              <w:t>1</w:t>
            </w:r>
          </w:p>
        </w:tc>
        <w:tc>
          <w:tcPr>
            <w:tcW w:w="1189" w:type="pct"/>
            <w:tcBorders>
              <w:top w:val="single" w:sz="4" w:space="0" w:color="auto"/>
              <w:left w:val="single" w:sz="4" w:space="0" w:color="auto"/>
              <w:bottom w:val="single" w:sz="4" w:space="0" w:color="auto"/>
              <w:right w:val="single" w:sz="4" w:space="0" w:color="auto"/>
            </w:tcBorders>
            <w:shd w:val="clear" w:color="auto" w:fill="auto"/>
          </w:tcPr>
          <w:p w14:paraId="77513AA6" w14:textId="5250962F" w:rsidR="00523C58" w:rsidRPr="004C7E39" w:rsidRDefault="00523C58" w:rsidP="00E80B3A">
            <w:pPr>
              <w:rPr>
                <w:color w:val="000000"/>
                <w:sz w:val="22"/>
                <w:szCs w:val="22"/>
              </w:rPr>
            </w:pPr>
            <w:r w:rsidRPr="004C7E39">
              <w:rPr>
                <w:color w:val="000000"/>
                <w:sz w:val="22"/>
                <w:szCs w:val="22"/>
              </w:rPr>
              <w:t>Dư nợ cho vay</w:t>
            </w:r>
          </w:p>
        </w:tc>
        <w:tc>
          <w:tcPr>
            <w:tcW w:w="2508" w:type="pct"/>
            <w:tcBorders>
              <w:top w:val="single" w:sz="4" w:space="0" w:color="auto"/>
              <w:left w:val="single" w:sz="4" w:space="0" w:color="auto"/>
              <w:bottom w:val="single" w:sz="4" w:space="0" w:color="auto"/>
              <w:right w:val="single" w:sz="4" w:space="0" w:color="auto"/>
            </w:tcBorders>
            <w:shd w:val="clear" w:color="auto" w:fill="auto"/>
          </w:tcPr>
          <w:p w14:paraId="0243E5B3" w14:textId="1FF3D03E" w:rsidR="00523C58" w:rsidRPr="004C7E39" w:rsidRDefault="00523C58" w:rsidP="00E80B3A">
            <w:pPr>
              <w:rPr>
                <w:color w:val="000000"/>
                <w:sz w:val="22"/>
                <w:szCs w:val="22"/>
              </w:rPr>
            </w:pPr>
            <w:r w:rsidRPr="004C7E39">
              <w:rPr>
                <w:color w:val="000000"/>
                <w:sz w:val="22"/>
                <w:szCs w:val="22"/>
              </w:rPr>
              <w:t>CRM32.xlsx</w:t>
            </w:r>
          </w:p>
        </w:tc>
        <w:tc>
          <w:tcPr>
            <w:tcW w:w="1030" w:type="pct"/>
            <w:tcBorders>
              <w:top w:val="single" w:sz="4" w:space="0" w:color="auto"/>
              <w:left w:val="single" w:sz="4" w:space="0" w:color="auto"/>
              <w:bottom w:val="single" w:sz="4" w:space="0" w:color="auto"/>
              <w:right w:val="single" w:sz="4" w:space="0" w:color="auto"/>
            </w:tcBorders>
            <w:shd w:val="clear" w:color="auto" w:fill="auto"/>
          </w:tcPr>
          <w:p w14:paraId="01CFAD04" w14:textId="099E2E60" w:rsidR="00523C58" w:rsidRPr="004C7E39" w:rsidRDefault="00523C58" w:rsidP="00E80B3A">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523C58" w:rsidRPr="004C7E39" w14:paraId="7FFC1194" w14:textId="77777777" w:rsidTr="007E0677">
        <w:trPr>
          <w:trHeight w:val="350"/>
        </w:trPr>
        <w:tc>
          <w:tcPr>
            <w:tcW w:w="272" w:type="pct"/>
            <w:tcBorders>
              <w:top w:val="single" w:sz="4" w:space="0" w:color="auto"/>
              <w:left w:val="single" w:sz="4" w:space="0" w:color="auto"/>
              <w:bottom w:val="single" w:sz="4" w:space="0" w:color="auto"/>
              <w:right w:val="single" w:sz="4" w:space="0" w:color="auto"/>
            </w:tcBorders>
            <w:shd w:val="clear" w:color="auto" w:fill="auto"/>
          </w:tcPr>
          <w:p w14:paraId="3C230C77" w14:textId="77777777" w:rsidR="00523C58" w:rsidRPr="004C7E39" w:rsidRDefault="00523C58" w:rsidP="00E80B3A">
            <w:pPr>
              <w:rPr>
                <w:color w:val="000000"/>
                <w:sz w:val="22"/>
                <w:szCs w:val="22"/>
              </w:rPr>
            </w:pPr>
            <w:r w:rsidRPr="004C7E39">
              <w:rPr>
                <w:color w:val="000000"/>
                <w:sz w:val="22"/>
                <w:szCs w:val="22"/>
              </w:rPr>
              <w:t>2</w:t>
            </w:r>
          </w:p>
        </w:tc>
        <w:tc>
          <w:tcPr>
            <w:tcW w:w="1189" w:type="pct"/>
            <w:tcBorders>
              <w:top w:val="single" w:sz="4" w:space="0" w:color="auto"/>
              <w:left w:val="single" w:sz="4" w:space="0" w:color="auto"/>
              <w:bottom w:val="single" w:sz="4" w:space="0" w:color="auto"/>
              <w:right w:val="single" w:sz="4" w:space="0" w:color="auto"/>
            </w:tcBorders>
            <w:shd w:val="clear" w:color="auto" w:fill="auto"/>
          </w:tcPr>
          <w:p w14:paraId="27A2070B" w14:textId="7EDDEF6D" w:rsidR="00523C58" w:rsidRPr="004C7E39" w:rsidRDefault="00523C58" w:rsidP="00E80B3A">
            <w:pPr>
              <w:rPr>
                <w:color w:val="000000"/>
                <w:sz w:val="22"/>
                <w:szCs w:val="22"/>
              </w:rPr>
            </w:pPr>
            <w:r w:rsidRPr="004C7E39">
              <w:rPr>
                <w:color w:val="000000"/>
                <w:sz w:val="22"/>
                <w:szCs w:val="22"/>
              </w:rPr>
              <w:t>Dư nợ thẻ</w:t>
            </w:r>
          </w:p>
        </w:tc>
        <w:tc>
          <w:tcPr>
            <w:tcW w:w="2508" w:type="pct"/>
            <w:tcBorders>
              <w:top w:val="single" w:sz="4" w:space="0" w:color="auto"/>
              <w:left w:val="single" w:sz="4" w:space="0" w:color="auto"/>
              <w:bottom w:val="single" w:sz="4" w:space="0" w:color="auto"/>
              <w:right w:val="single" w:sz="4" w:space="0" w:color="auto"/>
            </w:tcBorders>
            <w:shd w:val="clear" w:color="auto" w:fill="auto"/>
          </w:tcPr>
          <w:p w14:paraId="0DF50226" w14:textId="6788A766" w:rsidR="00523C58" w:rsidRPr="004C7E39" w:rsidRDefault="00523C58" w:rsidP="00E80B3A">
            <w:pPr>
              <w:rPr>
                <w:color w:val="000000"/>
                <w:sz w:val="22"/>
                <w:szCs w:val="22"/>
              </w:rPr>
            </w:pPr>
            <w:r w:rsidRPr="004C7E39">
              <w:rPr>
                <w:color w:val="000000"/>
                <w:sz w:val="22"/>
                <w:szCs w:val="22"/>
              </w:rPr>
              <w:t>007.EI - 07.CRM_1_DN_THE_CA_NHAN_DOANH_NGHIEP_FINCORE</w:t>
            </w:r>
          </w:p>
        </w:tc>
        <w:tc>
          <w:tcPr>
            <w:tcW w:w="1030" w:type="pct"/>
            <w:tcBorders>
              <w:top w:val="single" w:sz="4" w:space="0" w:color="auto"/>
              <w:left w:val="single" w:sz="4" w:space="0" w:color="auto"/>
              <w:bottom w:val="single" w:sz="4" w:space="0" w:color="auto"/>
              <w:right w:val="single" w:sz="4" w:space="0" w:color="auto"/>
            </w:tcBorders>
            <w:shd w:val="clear" w:color="auto" w:fill="auto"/>
          </w:tcPr>
          <w:p w14:paraId="0B60146B" w14:textId="1465C725" w:rsidR="00523C58" w:rsidRPr="004C7E39" w:rsidRDefault="00523C58" w:rsidP="00E80B3A">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523C58" w:rsidRPr="004C7E39" w14:paraId="4B4D7F9F" w14:textId="77777777" w:rsidTr="007E0677">
        <w:trPr>
          <w:trHeight w:val="350"/>
        </w:trPr>
        <w:tc>
          <w:tcPr>
            <w:tcW w:w="272" w:type="pct"/>
            <w:tcBorders>
              <w:top w:val="single" w:sz="4" w:space="0" w:color="auto"/>
              <w:left w:val="single" w:sz="4" w:space="0" w:color="auto"/>
              <w:bottom w:val="single" w:sz="4" w:space="0" w:color="auto"/>
              <w:right w:val="single" w:sz="4" w:space="0" w:color="auto"/>
            </w:tcBorders>
            <w:shd w:val="clear" w:color="auto" w:fill="auto"/>
          </w:tcPr>
          <w:p w14:paraId="043B4A43" w14:textId="77777777" w:rsidR="00523C58" w:rsidRPr="004C7E39" w:rsidRDefault="00523C58" w:rsidP="00E80B3A">
            <w:pPr>
              <w:rPr>
                <w:color w:val="000000"/>
                <w:sz w:val="22"/>
                <w:szCs w:val="22"/>
              </w:rPr>
            </w:pPr>
            <w:r w:rsidRPr="004C7E39">
              <w:rPr>
                <w:color w:val="000000"/>
                <w:sz w:val="22"/>
                <w:szCs w:val="22"/>
              </w:rPr>
              <w:t>3</w:t>
            </w:r>
          </w:p>
        </w:tc>
        <w:tc>
          <w:tcPr>
            <w:tcW w:w="1189" w:type="pct"/>
            <w:tcBorders>
              <w:top w:val="single" w:sz="4" w:space="0" w:color="auto"/>
              <w:left w:val="single" w:sz="4" w:space="0" w:color="auto"/>
              <w:bottom w:val="single" w:sz="4" w:space="0" w:color="auto"/>
              <w:right w:val="single" w:sz="4" w:space="0" w:color="auto"/>
            </w:tcBorders>
            <w:shd w:val="clear" w:color="auto" w:fill="auto"/>
          </w:tcPr>
          <w:p w14:paraId="719CAA9A" w14:textId="4B9D6583" w:rsidR="00523C58" w:rsidRPr="004C7E39" w:rsidRDefault="00523C58" w:rsidP="00E80B3A">
            <w:pPr>
              <w:rPr>
                <w:color w:val="000000"/>
                <w:sz w:val="22"/>
                <w:szCs w:val="22"/>
              </w:rPr>
            </w:pPr>
            <w:r w:rsidRPr="004C7E39">
              <w:rPr>
                <w:color w:val="000000"/>
                <w:sz w:val="22"/>
                <w:szCs w:val="22"/>
              </w:rPr>
              <w:t>Chiết khấu</w:t>
            </w:r>
          </w:p>
        </w:tc>
        <w:tc>
          <w:tcPr>
            <w:tcW w:w="2508" w:type="pct"/>
            <w:tcBorders>
              <w:top w:val="single" w:sz="4" w:space="0" w:color="auto"/>
              <w:left w:val="single" w:sz="4" w:space="0" w:color="auto"/>
              <w:bottom w:val="single" w:sz="4" w:space="0" w:color="auto"/>
              <w:right w:val="single" w:sz="4" w:space="0" w:color="auto"/>
            </w:tcBorders>
            <w:shd w:val="clear" w:color="auto" w:fill="auto"/>
          </w:tcPr>
          <w:p w14:paraId="2249D3FA" w14:textId="008ADBD6" w:rsidR="00523C58" w:rsidRPr="004C7E39" w:rsidRDefault="00523C58" w:rsidP="00E80B3A">
            <w:pPr>
              <w:rPr>
                <w:color w:val="000000"/>
                <w:sz w:val="22"/>
                <w:szCs w:val="22"/>
              </w:rPr>
            </w:pPr>
            <w:r w:rsidRPr="004C7E39">
              <w:rPr>
                <w:color w:val="000000"/>
                <w:sz w:val="22"/>
                <w:szCs w:val="22"/>
              </w:rPr>
              <w:t>TF_CRM.xlsx</w:t>
            </w:r>
          </w:p>
        </w:tc>
        <w:tc>
          <w:tcPr>
            <w:tcW w:w="1030" w:type="pct"/>
            <w:tcBorders>
              <w:top w:val="single" w:sz="4" w:space="0" w:color="auto"/>
              <w:left w:val="single" w:sz="4" w:space="0" w:color="auto"/>
              <w:bottom w:val="single" w:sz="4" w:space="0" w:color="auto"/>
              <w:right w:val="single" w:sz="4" w:space="0" w:color="auto"/>
            </w:tcBorders>
            <w:shd w:val="clear" w:color="auto" w:fill="auto"/>
          </w:tcPr>
          <w:p w14:paraId="0555E561" w14:textId="1F958C5D" w:rsidR="00523C58" w:rsidRPr="004C7E39" w:rsidRDefault="00523C58" w:rsidP="00E80B3A">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523C58" w:rsidRPr="004C7E39" w14:paraId="11777911" w14:textId="77777777" w:rsidTr="007E0677">
        <w:trPr>
          <w:trHeight w:val="350"/>
        </w:trPr>
        <w:tc>
          <w:tcPr>
            <w:tcW w:w="272" w:type="pct"/>
            <w:tcBorders>
              <w:top w:val="single" w:sz="4" w:space="0" w:color="auto"/>
              <w:left w:val="single" w:sz="4" w:space="0" w:color="auto"/>
              <w:bottom w:val="single" w:sz="4" w:space="0" w:color="auto"/>
              <w:right w:val="single" w:sz="4" w:space="0" w:color="auto"/>
            </w:tcBorders>
            <w:shd w:val="clear" w:color="auto" w:fill="auto"/>
          </w:tcPr>
          <w:p w14:paraId="7725D83E" w14:textId="77777777" w:rsidR="00523C58" w:rsidRPr="004C7E39" w:rsidRDefault="00523C58" w:rsidP="00E80B3A">
            <w:pPr>
              <w:rPr>
                <w:color w:val="000000"/>
                <w:sz w:val="22"/>
                <w:szCs w:val="22"/>
              </w:rPr>
            </w:pPr>
            <w:r w:rsidRPr="004C7E39">
              <w:rPr>
                <w:color w:val="000000"/>
                <w:sz w:val="22"/>
                <w:szCs w:val="22"/>
              </w:rPr>
              <w:t>4</w:t>
            </w:r>
          </w:p>
        </w:tc>
        <w:tc>
          <w:tcPr>
            <w:tcW w:w="1189" w:type="pct"/>
            <w:tcBorders>
              <w:top w:val="single" w:sz="4" w:space="0" w:color="auto"/>
              <w:left w:val="single" w:sz="4" w:space="0" w:color="auto"/>
              <w:bottom w:val="single" w:sz="4" w:space="0" w:color="auto"/>
              <w:right w:val="single" w:sz="4" w:space="0" w:color="auto"/>
            </w:tcBorders>
            <w:shd w:val="clear" w:color="auto" w:fill="auto"/>
          </w:tcPr>
          <w:p w14:paraId="01E5A86E" w14:textId="3307FC64" w:rsidR="00523C58" w:rsidRPr="004C7E39" w:rsidRDefault="00523C58" w:rsidP="00E80B3A">
            <w:pPr>
              <w:rPr>
                <w:color w:val="000000"/>
                <w:sz w:val="22"/>
                <w:szCs w:val="22"/>
              </w:rPr>
            </w:pPr>
            <w:r w:rsidRPr="004C7E39">
              <w:rPr>
                <w:color w:val="000000"/>
                <w:sz w:val="22"/>
                <w:szCs w:val="22"/>
              </w:rPr>
              <w:t>Chi tiết huy động vốn có kỳ hạn</w:t>
            </w:r>
          </w:p>
        </w:tc>
        <w:tc>
          <w:tcPr>
            <w:tcW w:w="2508" w:type="pct"/>
            <w:tcBorders>
              <w:top w:val="single" w:sz="4" w:space="0" w:color="auto"/>
              <w:left w:val="single" w:sz="4" w:space="0" w:color="auto"/>
              <w:bottom w:val="single" w:sz="4" w:space="0" w:color="auto"/>
              <w:right w:val="single" w:sz="4" w:space="0" w:color="auto"/>
            </w:tcBorders>
            <w:shd w:val="clear" w:color="auto" w:fill="auto"/>
          </w:tcPr>
          <w:p w14:paraId="627B38A2" w14:textId="6A2043CE" w:rsidR="00523C58" w:rsidRPr="004C7E39" w:rsidRDefault="00523C58" w:rsidP="00E80B3A">
            <w:pPr>
              <w:rPr>
                <w:color w:val="000000"/>
                <w:sz w:val="22"/>
                <w:szCs w:val="22"/>
              </w:rPr>
            </w:pPr>
            <w:r w:rsidRPr="004C7E39">
              <w:rPr>
                <w:color w:val="000000"/>
                <w:sz w:val="22"/>
                <w:szCs w:val="22"/>
              </w:rPr>
              <w:t>HDV_CHITIET_CKH.xlsx</w:t>
            </w:r>
          </w:p>
        </w:tc>
        <w:tc>
          <w:tcPr>
            <w:tcW w:w="1030" w:type="pct"/>
            <w:tcBorders>
              <w:top w:val="single" w:sz="4" w:space="0" w:color="auto"/>
              <w:left w:val="single" w:sz="4" w:space="0" w:color="auto"/>
              <w:bottom w:val="single" w:sz="4" w:space="0" w:color="auto"/>
              <w:right w:val="single" w:sz="4" w:space="0" w:color="auto"/>
            </w:tcBorders>
            <w:shd w:val="clear" w:color="auto" w:fill="auto"/>
          </w:tcPr>
          <w:p w14:paraId="2C38934B" w14:textId="473695D0" w:rsidR="00523C58" w:rsidRPr="004C7E39" w:rsidRDefault="00523C58" w:rsidP="00E80B3A">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r w:rsidR="00523C58" w:rsidRPr="004C7E39" w14:paraId="1FC454A5" w14:textId="77777777" w:rsidTr="007E0677">
        <w:trPr>
          <w:trHeight w:val="350"/>
        </w:trPr>
        <w:tc>
          <w:tcPr>
            <w:tcW w:w="272" w:type="pct"/>
            <w:tcBorders>
              <w:top w:val="single" w:sz="4" w:space="0" w:color="auto"/>
              <w:left w:val="single" w:sz="4" w:space="0" w:color="auto"/>
              <w:bottom w:val="single" w:sz="4" w:space="0" w:color="auto"/>
              <w:right w:val="single" w:sz="4" w:space="0" w:color="auto"/>
            </w:tcBorders>
            <w:shd w:val="clear" w:color="auto" w:fill="auto"/>
          </w:tcPr>
          <w:p w14:paraId="2F6C4C55" w14:textId="77777777" w:rsidR="00523C58" w:rsidRPr="004C7E39" w:rsidRDefault="00523C58" w:rsidP="00E80B3A">
            <w:pPr>
              <w:rPr>
                <w:color w:val="000000"/>
                <w:sz w:val="22"/>
                <w:szCs w:val="22"/>
              </w:rPr>
            </w:pPr>
            <w:r w:rsidRPr="004C7E39">
              <w:rPr>
                <w:color w:val="000000"/>
                <w:sz w:val="22"/>
                <w:szCs w:val="22"/>
              </w:rPr>
              <w:t>5</w:t>
            </w:r>
          </w:p>
        </w:tc>
        <w:tc>
          <w:tcPr>
            <w:tcW w:w="1189" w:type="pct"/>
            <w:tcBorders>
              <w:top w:val="single" w:sz="4" w:space="0" w:color="auto"/>
              <w:left w:val="single" w:sz="4" w:space="0" w:color="auto"/>
              <w:bottom w:val="single" w:sz="4" w:space="0" w:color="auto"/>
              <w:right w:val="single" w:sz="4" w:space="0" w:color="auto"/>
            </w:tcBorders>
            <w:shd w:val="clear" w:color="auto" w:fill="auto"/>
          </w:tcPr>
          <w:p w14:paraId="68B91378" w14:textId="546A6670" w:rsidR="00523C58" w:rsidRPr="004C7E39" w:rsidRDefault="00523C58" w:rsidP="00E80B3A">
            <w:pPr>
              <w:rPr>
                <w:color w:val="000000"/>
                <w:sz w:val="22"/>
                <w:szCs w:val="22"/>
              </w:rPr>
            </w:pPr>
            <w:r w:rsidRPr="004C7E39">
              <w:rPr>
                <w:color w:val="000000"/>
                <w:sz w:val="22"/>
                <w:szCs w:val="22"/>
              </w:rPr>
              <w:t>Chi tiết huy động vốn không kỳ hạn</w:t>
            </w:r>
          </w:p>
        </w:tc>
        <w:tc>
          <w:tcPr>
            <w:tcW w:w="2508" w:type="pct"/>
            <w:tcBorders>
              <w:top w:val="single" w:sz="4" w:space="0" w:color="auto"/>
              <w:left w:val="single" w:sz="4" w:space="0" w:color="auto"/>
              <w:bottom w:val="single" w:sz="4" w:space="0" w:color="auto"/>
              <w:right w:val="single" w:sz="4" w:space="0" w:color="auto"/>
            </w:tcBorders>
            <w:shd w:val="clear" w:color="auto" w:fill="auto"/>
          </w:tcPr>
          <w:p w14:paraId="1F2CE472" w14:textId="72D63656" w:rsidR="00523C58" w:rsidRPr="004C7E39" w:rsidRDefault="00523C58" w:rsidP="00E80B3A">
            <w:pPr>
              <w:rPr>
                <w:color w:val="000000"/>
                <w:sz w:val="22"/>
                <w:szCs w:val="22"/>
              </w:rPr>
            </w:pPr>
            <w:r w:rsidRPr="004C7E39">
              <w:rPr>
                <w:color w:val="000000"/>
                <w:sz w:val="22"/>
                <w:szCs w:val="22"/>
              </w:rPr>
              <w:t>HDV_CHITIET_KKH.xlsx</w:t>
            </w:r>
          </w:p>
        </w:tc>
        <w:tc>
          <w:tcPr>
            <w:tcW w:w="1030" w:type="pct"/>
            <w:tcBorders>
              <w:top w:val="single" w:sz="4" w:space="0" w:color="auto"/>
              <w:left w:val="single" w:sz="4" w:space="0" w:color="auto"/>
              <w:bottom w:val="single" w:sz="4" w:space="0" w:color="auto"/>
              <w:right w:val="single" w:sz="4" w:space="0" w:color="auto"/>
            </w:tcBorders>
            <w:shd w:val="clear" w:color="auto" w:fill="auto"/>
          </w:tcPr>
          <w:p w14:paraId="1844BAF0" w14:textId="141E3816" w:rsidR="00523C58" w:rsidRPr="004C7E39" w:rsidRDefault="00523C58" w:rsidP="00E80B3A">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bl>
    <w:p w14:paraId="2AAA3340" w14:textId="77777777" w:rsidR="00A1308D" w:rsidRPr="004C7E39" w:rsidRDefault="00A1308D" w:rsidP="00A1308D">
      <w:pPr>
        <w:rPr>
          <w:lang w:val="en-GB"/>
        </w:rPr>
      </w:pPr>
    </w:p>
    <w:p w14:paraId="5E7CE714" w14:textId="77777777" w:rsidR="00A1308D" w:rsidRPr="004C7E39" w:rsidRDefault="00A1308D" w:rsidP="00A1308D">
      <w:pPr>
        <w:pStyle w:val="Heading4"/>
        <w:rPr>
          <w:rFonts w:cs="Times New Roman"/>
          <w:b/>
          <w:bCs/>
        </w:rPr>
      </w:pPr>
      <w:r w:rsidRPr="004C7E39">
        <w:rPr>
          <w:rFonts w:cs="Times New Roman"/>
          <w:b/>
          <w:bCs/>
        </w:rPr>
        <w:t>Phân tích chi tiết nội dung báo cáo</w:t>
      </w:r>
    </w:p>
    <w:p w14:paraId="78B9D962" w14:textId="77777777" w:rsidR="00A1308D" w:rsidRPr="004C7E39" w:rsidRDefault="00A1308D" w:rsidP="00A1308D">
      <w:pPr>
        <w:pStyle w:val="ListParagraph"/>
        <w:numPr>
          <w:ilvl w:val="0"/>
          <w:numId w:val="2"/>
        </w:numPr>
        <w:spacing w:after="120" w:line="264" w:lineRule="auto"/>
        <w:rPr>
          <w:rFonts w:ascii="Times New Roman" w:hAnsi="Times New Roman"/>
          <w:lang w:val="en-GB"/>
        </w:rPr>
      </w:pPr>
      <w:r w:rsidRPr="004C7E39">
        <w:rPr>
          <w:rFonts w:ascii="Times New Roman" w:hAnsi="Times New Roman"/>
        </w:rPr>
        <w:t>File dữ liệu nghiệp vụ sử dụng:</w:t>
      </w:r>
    </w:p>
    <w:tbl>
      <w:tblPr>
        <w:tblW w:w="5000" w:type="pct"/>
        <w:tblLook w:val="04A0" w:firstRow="1" w:lastRow="0" w:firstColumn="1" w:lastColumn="0" w:noHBand="0" w:noVBand="1"/>
      </w:tblPr>
      <w:tblGrid>
        <w:gridCol w:w="735"/>
        <w:gridCol w:w="8914"/>
        <w:gridCol w:w="4705"/>
      </w:tblGrid>
      <w:tr w:rsidR="00BC7312" w:rsidRPr="004C7E39" w14:paraId="559AE4E7" w14:textId="77777777" w:rsidTr="007E0677">
        <w:trPr>
          <w:trHeight w:val="300"/>
        </w:trPr>
        <w:tc>
          <w:tcPr>
            <w:tcW w:w="256" w:type="pct"/>
            <w:tcBorders>
              <w:top w:val="single" w:sz="4" w:space="0" w:color="auto"/>
              <w:left w:val="single" w:sz="4" w:space="0" w:color="auto"/>
              <w:bottom w:val="single" w:sz="4" w:space="0" w:color="auto"/>
              <w:right w:val="single" w:sz="4" w:space="0" w:color="auto"/>
            </w:tcBorders>
            <w:shd w:val="clear" w:color="auto" w:fill="002060"/>
          </w:tcPr>
          <w:p w14:paraId="5AC31989" w14:textId="77777777" w:rsidR="00BC7312" w:rsidRPr="004C7E39" w:rsidRDefault="00BC7312" w:rsidP="00E766D0">
            <w:pPr>
              <w:rPr>
                <w:color w:val="FFFFFF"/>
                <w:sz w:val="22"/>
                <w:szCs w:val="22"/>
              </w:rPr>
            </w:pPr>
            <w:r w:rsidRPr="004C7E39">
              <w:rPr>
                <w:color w:val="FFFFFF"/>
                <w:sz w:val="22"/>
                <w:szCs w:val="22"/>
              </w:rPr>
              <w:t>STT</w:t>
            </w:r>
          </w:p>
        </w:tc>
        <w:tc>
          <w:tcPr>
            <w:tcW w:w="3105" w:type="pct"/>
            <w:tcBorders>
              <w:top w:val="single" w:sz="4" w:space="0" w:color="auto"/>
              <w:left w:val="single" w:sz="4" w:space="0" w:color="auto"/>
              <w:bottom w:val="single" w:sz="4" w:space="0" w:color="auto"/>
              <w:right w:val="single" w:sz="4" w:space="0" w:color="auto"/>
            </w:tcBorders>
            <w:shd w:val="clear" w:color="auto" w:fill="002060"/>
            <w:hideMark/>
          </w:tcPr>
          <w:p w14:paraId="09B79256" w14:textId="77777777" w:rsidR="00BC7312" w:rsidRPr="004C7E39" w:rsidRDefault="00BC7312" w:rsidP="00E766D0">
            <w:pPr>
              <w:rPr>
                <w:color w:val="FFFFFF"/>
                <w:sz w:val="22"/>
                <w:szCs w:val="22"/>
              </w:rPr>
            </w:pPr>
            <w:r w:rsidRPr="004C7E39">
              <w:rPr>
                <w:color w:val="FFFFFF"/>
                <w:sz w:val="22"/>
                <w:szCs w:val="22"/>
              </w:rPr>
              <w:t>Tên file</w:t>
            </w:r>
          </w:p>
        </w:tc>
        <w:tc>
          <w:tcPr>
            <w:tcW w:w="1639" w:type="pct"/>
            <w:tcBorders>
              <w:top w:val="single" w:sz="4" w:space="0" w:color="auto"/>
              <w:left w:val="nil"/>
              <w:bottom w:val="single" w:sz="4" w:space="0" w:color="auto"/>
              <w:right w:val="single" w:sz="4" w:space="0" w:color="000000"/>
            </w:tcBorders>
            <w:shd w:val="clear" w:color="auto" w:fill="002060"/>
            <w:hideMark/>
          </w:tcPr>
          <w:p w14:paraId="6275A07E" w14:textId="77777777" w:rsidR="00BC7312" w:rsidRPr="004C7E39" w:rsidRDefault="00BC7312" w:rsidP="00E766D0">
            <w:pPr>
              <w:rPr>
                <w:color w:val="FFFFFF"/>
                <w:sz w:val="22"/>
                <w:szCs w:val="22"/>
              </w:rPr>
            </w:pPr>
            <w:r w:rsidRPr="004C7E39">
              <w:rPr>
                <w:color w:val="FFFFFF"/>
                <w:sz w:val="22"/>
                <w:szCs w:val="22"/>
              </w:rPr>
              <w:t>Viết tắt</w:t>
            </w:r>
          </w:p>
        </w:tc>
      </w:tr>
      <w:tr w:rsidR="00BC7312" w:rsidRPr="004C7E39" w14:paraId="022616A2" w14:textId="77777777" w:rsidTr="007E0677">
        <w:trPr>
          <w:trHeight w:val="300"/>
        </w:trPr>
        <w:tc>
          <w:tcPr>
            <w:tcW w:w="256" w:type="pct"/>
            <w:tcBorders>
              <w:top w:val="single" w:sz="4" w:space="0" w:color="auto"/>
              <w:left w:val="single" w:sz="4" w:space="0" w:color="auto"/>
              <w:bottom w:val="single" w:sz="4" w:space="0" w:color="auto"/>
              <w:right w:val="single" w:sz="4" w:space="0" w:color="auto"/>
            </w:tcBorders>
          </w:tcPr>
          <w:p w14:paraId="324C57AC" w14:textId="77777777" w:rsidR="00BC7312" w:rsidRPr="004C7E39" w:rsidRDefault="00BC7312" w:rsidP="00E766D0">
            <w:pPr>
              <w:rPr>
                <w:color w:val="000000"/>
                <w:sz w:val="22"/>
                <w:szCs w:val="22"/>
              </w:rPr>
            </w:pPr>
            <w:r w:rsidRPr="004C7E39">
              <w:rPr>
                <w:color w:val="000000"/>
                <w:sz w:val="22"/>
                <w:szCs w:val="22"/>
              </w:rPr>
              <w:t>1</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35CC2E96" w14:textId="77777777" w:rsidR="00BC7312" w:rsidRPr="004C7E39" w:rsidRDefault="00BC7312" w:rsidP="00E766D0">
            <w:pPr>
              <w:rPr>
                <w:color w:val="000000"/>
                <w:sz w:val="22"/>
                <w:szCs w:val="22"/>
              </w:rPr>
            </w:pPr>
            <w:r w:rsidRPr="004C7E39">
              <w:rPr>
                <w:color w:val="000000"/>
                <w:sz w:val="22"/>
                <w:szCs w:val="22"/>
              </w:rPr>
              <w:t>CRM32.xlsx</w:t>
            </w:r>
          </w:p>
        </w:tc>
        <w:tc>
          <w:tcPr>
            <w:tcW w:w="1639" w:type="pct"/>
            <w:tcBorders>
              <w:top w:val="single" w:sz="4" w:space="0" w:color="auto"/>
              <w:left w:val="nil"/>
              <w:bottom w:val="single" w:sz="4" w:space="0" w:color="auto"/>
              <w:right w:val="single" w:sz="4" w:space="0" w:color="auto"/>
            </w:tcBorders>
            <w:shd w:val="clear" w:color="auto" w:fill="auto"/>
          </w:tcPr>
          <w:p w14:paraId="752406CF" w14:textId="77777777" w:rsidR="00BC7312" w:rsidRPr="004C7E39" w:rsidRDefault="00BC7312" w:rsidP="00E766D0">
            <w:pPr>
              <w:rPr>
                <w:color w:val="000000"/>
                <w:sz w:val="22"/>
                <w:szCs w:val="22"/>
              </w:rPr>
            </w:pPr>
            <w:r w:rsidRPr="004C7E39">
              <w:rPr>
                <w:color w:val="000000"/>
                <w:sz w:val="22"/>
                <w:szCs w:val="22"/>
              </w:rPr>
              <w:t>CRM32</w:t>
            </w:r>
          </w:p>
        </w:tc>
      </w:tr>
      <w:tr w:rsidR="00BC7312" w:rsidRPr="004C7E39" w14:paraId="31346F67" w14:textId="77777777" w:rsidTr="007E0677">
        <w:trPr>
          <w:trHeight w:val="300"/>
        </w:trPr>
        <w:tc>
          <w:tcPr>
            <w:tcW w:w="256" w:type="pct"/>
            <w:tcBorders>
              <w:top w:val="single" w:sz="4" w:space="0" w:color="auto"/>
              <w:left w:val="single" w:sz="4" w:space="0" w:color="auto"/>
              <w:bottom w:val="single" w:sz="4" w:space="0" w:color="auto"/>
              <w:right w:val="single" w:sz="4" w:space="0" w:color="auto"/>
            </w:tcBorders>
          </w:tcPr>
          <w:p w14:paraId="083E8EE3" w14:textId="0E33FFDD" w:rsidR="00BC7312" w:rsidRPr="004C7E39" w:rsidRDefault="00BC7312" w:rsidP="00BC7312">
            <w:pPr>
              <w:rPr>
                <w:color w:val="000000"/>
                <w:sz w:val="22"/>
                <w:szCs w:val="22"/>
              </w:rPr>
            </w:pPr>
            <w:r w:rsidRPr="004C7E39">
              <w:rPr>
                <w:color w:val="000000"/>
                <w:sz w:val="22"/>
                <w:szCs w:val="22"/>
              </w:rPr>
              <w:t>2</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62FC52CF" w14:textId="4297149A" w:rsidR="00BC7312" w:rsidRPr="004C7E39" w:rsidRDefault="00BC7312" w:rsidP="00BC7312">
            <w:pPr>
              <w:rPr>
                <w:color w:val="000000"/>
                <w:sz w:val="22"/>
                <w:szCs w:val="22"/>
              </w:rPr>
            </w:pPr>
            <w:r w:rsidRPr="004C7E39">
              <w:rPr>
                <w:color w:val="000000"/>
                <w:sz w:val="22"/>
                <w:szCs w:val="22"/>
              </w:rPr>
              <w:t>007.EI - 07.CRM_1_DN_THE_CA_NHAN_DOANH_NGHIEP_FINCORE</w:t>
            </w:r>
          </w:p>
        </w:tc>
        <w:tc>
          <w:tcPr>
            <w:tcW w:w="1639" w:type="pct"/>
            <w:tcBorders>
              <w:top w:val="single" w:sz="4" w:space="0" w:color="auto"/>
              <w:left w:val="nil"/>
              <w:bottom w:val="single" w:sz="4" w:space="0" w:color="auto"/>
              <w:right w:val="single" w:sz="4" w:space="0" w:color="auto"/>
            </w:tcBorders>
            <w:shd w:val="clear" w:color="auto" w:fill="auto"/>
          </w:tcPr>
          <w:p w14:paraId="0501CD7A" w14:textId="38FE250C" w:rsidR="00BC7312" w:rsidRPr="004C7E39" w:rsidRDefault="00BC7312" w:rsidP="00BC7312">
            <w:pPr>
              <w:rPr>
                <w:color w:val="000000"/>
                <w:sz w:val="22"/>
                <w:szCs w:val="22"/>
              </w:rPr>
            </w:pPr>
            <w:r w:rsidRPr="004C7E39">
              <w:rPr>
                <w:color w:val="000000"/>
                <w:sz w:val="22"/>
                <w:szCs w:val="22"/>
              </w:rPr>
              <w:t>DN_THE_CA_NHAN_DOANH_NGHIEP</w:t>
            </w:r>
          </w:p>
        </w:tc>
      </w:tr>
      <w:tr w:rsidR="00BC7312" w:rsidRPr="004C7E39" w14:paraId="353E74F8" w14:textId="77777777" w:rsidTr="007E0677">
        <w:trPr>
          <w:trHeight w:val="300"/>
        </w:trPr>
        <w:tc>
          <w:tcPr>
            <w:tcW w:w="256" w:type="pct"/>
            <w:tcBorders>
              <w:top w:val="single" w:sz="4" w:space="0" w:color="auto"/>
              <w:left w:val="single" w:sz="4" w:space="0" w:color="auto"/>
              <w:bottom w:val="single" w:sz="4" w:space="0" w:color="auto"/>
              <w:right w:val="single" w:sz="4" w:space="0" w:color="auto"/>
            </w:tcBorders>
          </w:tcPr>
          <w:p w14:paraId="7CB3CE10" w14:textId="7BEB66F9" w:rsidR="00BC7312" w:rsidRPr="004C7E39" w:rsidRDefault="00BC7312" w:rsidP="00BC7312">
            <w:pPr>
              <w:rPr>
                <w:color w:val="000000"/>
                <w:sz w:val="22"/>
                <w:szCs w:val="22"/>
              </w:rPr>
            </w:pPr>
            <w:r w:rsidRPr="004C7E39">
              <w:rPr>
                <w:color w:val="000000"/>
                <w:sz w:val="22"/>
                <w:szCs w:val="22"/>
              </w:rPr>
              <w:lastRenderedPageBreak/>
              <w:t>3</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18F539FF" w14:textId="381A1234" w:rsidR="00BC7312" w:rsidRPr="004C7E39" w:rsidRDefault="00BC7312" w:rsidP="00BC7312">
            <w:pPr>
              <w:rPr>
                <w:color w:val="000000"/>
                <w:sz w:val="22"/>
                <w:szCs w:val="22"/>
              </w:rPr>
            </w:pPr>
            <w:r w:rsidRPr="004C7E39">
              <w:rPr>
                <w:color w:val="000000"/>
                <w:sz w:val="22"/>
                <w:szCs w:val="22"/>
              </w:rPr>
              <w:t>TF_CRM.xlsx</w:t>
            </w:r>
          </w:p>
        </w:tc>
        <w:tc>
          <w:tcPr>
            <w:tcW w:w="1639" w:type="pct"/>
            <w:tcBorders>
              <w:top w:val="single" w:sz="4" w:space="0" w:color="auto"/>
              <w:left w:val="nil"/>
              <w:bottom w:val="single" w:sz="4" w:space="0" w:color="auto"/>
              <w:right w:val="single" w:sz="4" w:space="0" w:color="auto"/>
            </w:tcBorders>
            <w:shd w:val="clear" w:color="auto" w:fill="auto"/>
          </w:tcPr>
          <w:p w14:paraId="12BE9A9F" w14:textId="5B393300" w:rsidR="00BC7312" w:rsidRPr="004C7E39" w:rsidRDefault="00BC7312" w:rsidP="00BC7312">
            <w:pPr>
              <w:rPr>
                <w:color w:val="000000"/>
                <w:sz w:val="22"/>
                <w:szCs w:val="22"/>
              </w:rPr>
            </w:pPr>
            <w:r w:rsidRPr="004C7E39">
              <w:rPr>
                <w:color w:val="000000"/>
                <w:sz w:val="22"/>
                <w:szCs w:val="22"/>
              </w:rPr>
              <w:t>TF_CRM</w:t>
            </w:r>
          </w:p>
        </w:tc>
      </w:tr>
      <w:tr w:rsidR="00BC7312" w:rsidRPr="004C7E39" w14:paraId="020A385E" w14:textId="77777777" w:rsidTr="007E0677">
        <w:trPr>
          <w:trHeight w:val="300"/>
        </w:trPr>
        <w:tc>
          <w:tcPr>
            <w:tcW w:w="256" w:type="pct"/>
            <w:tcBorders>
              <w:top w:val="single" w:sz="4" w:space="0" w:color="auto"/>
              <w:left w:val="single" w:sz="4" w:space="0" w:color="auto"/>
              <w:bottom w:val="single" w:sz="4" w:space="0" w:color="auto"/>
              <w:right w:val="single" w:sz="4" w:space="0" w:color="auto"/>
            </w:tcBorders>
          </w:tcPr>
          <w:p w14:paraId="5280A666" w14:textId="10DA4650" w:rsidR="00BC7312" w:rsidRPr="004C7E39" w:rsidRDefault="00BC7312" w:rsidP="00BC7312">
            <w:pPr>
              <w:rPr>
                <w:color w:val="000000"/>
                <w:sz w:val="22"/>
                <w:szCs w:val="22"/>
              </w:rPr>
            </w:pPr>
            <w:r w:rsidRPr="004C7E39">
              <w:rPr>
                <w:color w:val="000000"/>
                <w:sz w:val="22"/>
                <w:szCs w:val="22"/>
              </w:rPr>
              <w:t>4</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2C7C71CB" w14:textId="5D211A81" w:rsidR="00BC7312" w:rsidRPr="004C7E39" w:rsidRDefault="00BC7312" w:rsidP="00BC7312">
            <w:pPr>
              <w:rPr>
                <w:color w:val="000000"/>
                <w:sz w:val="22"/>
                <w:szCs w:val="22"/>
              </w:rPr>
            </w:pPr>
            <w:r w:rsidRPr="004C7E39">
              <w:rPr>
                <w:color w:val="000000"/>
                <w:sz w:val="22"/>
                <w:szCs w:val="22"/>
              </w:rPr>
              <w:t>HDV_CHITIET_CKH.xlsx</w:t>
            </w:r>
          </w:p>
        </w:tc>
        <w:tc>
          <w:tcPr>
            <w:tcW w:w="1639" w:type="pct"/>
            <w:tcBorders>
              <w:top w:val="single" w:sz="4" w:space="0" w:color="auto"/>
              <w:left w:val="nil"/>
              <w:bottom w:val="single" w:sz="4" w:space="0" w:color="auto"/>
              <w:right w:val="single" w:sz="4" w:space="0" w:color="auto"/>
            </w:tcBorders>
            <w:shd w:val="clear" w:color="auto" w:fill="auto"/>
          </w:tcPr>
          <w:p w14:paraId="3D265150" w14:textId="5A02B515" w:rsidR="00BC7312" w:rsidRPr="004C7E39" w:rsidRDefault="00BC7312" w:rsidP="00BC7312">
            <w:pPr>
              <w:rPr>
                <w:color w:val="000000"/>
                <w:sz w:val="22"/>
                <w:szCs w:val="22"/>
              </w:rPr>
            </w:pPr>
            <w:r w:rsidRPr="004C7E39">
              <w:rPr>
                <w:color w:val="000000"/>
                <w:sz w:val="22"/>
                <w:szCs w:val="22"/>
              </w:rPr>
              <w:t>HDV_CHITIET_CKH</w:t>
            </w:r>
          </w:p>
        </w:tc>
      </w:tr>
      <w:tr w:rsidR="00BC7312" w:rsidRPr="004C7E39" w14:paraId="144BF29F" w14:textId="77777777" w:rsidTr="007E0677">
        <w:trPr>
          <w:trHeight w:val="300"/>
        </w:trPr>
        <w:tc>
          <w:tcPr>
            <w:tcW w:w="256" w:type="pct"/>
            <w:tcBorders>
              <w:top w:val="single" w:sz="4" w:space="0" w:color="auto"/>
              <w:left w:val="single" w:sz="4" w:space="0" w:color="auto"/>
              <w:bottom w:val="single" w:sz="4" w:space="0" w:color="auto"/>
              <w:right w:val="single" w:sz="4" w:space="0" w:color="auto"/>
            </w:tcBorders>
          </w:tcPr>
          <w:p w14:paraId="7B0AF044" w14:textId="20C81540" w:rsidR="00BC7312" w:rsidRPr="004C7E39" w:rsidRDefault="00BC7312" w:rsidP="00BC7312">
            <w:pPr>
              <w:rPr>
                <w:color w:val="000000"/>
                <w:sz w:val="22"/>
                <w:szCs w:val="22"/>
              </w:rPr>
            </w:pPr>
            <w:r w:rsidRPr="004C7E39">
              <w:rPr>
                <w:color w:val="000000"/>
                <w:sz w:val="22"/>
                <w:szCs w:val="22"/>
              </w:rPr>
              <w:t>5</w:t>
            </w:r>
          </w:p>
        </w:tc>
        <w:tc>
          <w:tcPr>
            <w:tcW w:w="3105" w:type="pct"/>
            <w:tcBorders>
              <w:top w:val="single" w:sz="4" w:space="0" w:color="auto"/>
              <w:left w:val="single" w:sz="4" w:space="0" w:color="auto"/>
              <w:bottom w:val="single" w:sz="4" w:space="0" w:color="auto"/>
              <w:right w:val="single" w:sz="4" w:space="0" w:color="auto"/>
            </w:tcBorders>
            <w:shd w:val="clear" w:color="auto" w:fill="auto"/>
          </w:tcPr>
          <w:p w14:paraId="6DB0487A" w14:textId="40A787CB" w:rsidR="00BC7312" w:rsidRPr="004C7E39" w:rsidRDefault="00BC7312" w:rsidP="00BC7312">
            <w:pPr>
              <w:rPr>
                <w:color w:val="000000"/>
                <w:sz w:val="22"/>
                <w:szCs w:val="22"/>
              </w:rPr>
            </w:pPr>
            <w:r w:rsidRPr="004C7E39">
              <w:rPr>
                <w:color w:val="000000"/>
                <w:sz w:val="22"/>
                <w:szCs w:val="22"/>
              </w:rPr>
              <w:t>HDV_CHITIET_KKH.xlsx</w:t>
            </w:r>
          </w:p>
        </w:tc>
        <w:tc>
          <w:tcPr>
            <w:tcW w:w="1639" w:type="pct"/>
            <w:tcBorders>
              <w:top w:val="single" w:sz="4" w:space="0" w:color="auto"/>
              <w:left w:val="nil"/>
              <w:bottom w:val="single" w:sz="4" w:space="0" w:color="auto"/>
              <w:right w:val="single" w:sz="4" w:space="0" w:color="auto"/>
            </w:tcBorders>
            <w:shd w:val="clear" w:color="auto" w:fill="auto"/>
          </w:tcPr>
          <w:p w14:paraId="1ED96031" w14:textId="76113BE7" w:rsidR="00BC7312" w:rsidRPr="004C7E39" w:rsidRDefault="00BC7312" w:rsidP="00BC7312">
            <w:pPr>
              <w:rPr>
                <w:color w:val="000000"/>
                <w:sz w:val="22"/>
                <w:szCs w:val="22"/>
              </w:rPr>
            </w:pPr>
            <w:r w:rsidRPr="004C7E39">
              <w:rPr>
                <w:color w:val="000000"/>
                <w:sz w:val="22"/>
                <w:szCs w:val="22"/>
              </w:rPr>
              <w:t>HDV_CHITIET_KKH</w:t>
            </w:r>
          </w:p>
        </w:tc>
      </w:tr>
    </w:tbl>
    <w:p w14:paraId="0CD56CC1" w14:textId="77777777" w:rsidR="00A1308D" w:rsidRPr="004C7E39" w:rsidRDefault="00A1308D" w:rsidP="00A1308D">
      <w:pPr>
        <w:pStyle w:val="ListParagraph"/>
        <w:spacing w:after="120" w:line="264" w:lineRule="auto"/>
        <w:ind w:left="1440"/>
        <w:rPr>
          <w:rFonts w:ascii="Times New Roman" w:hAnsi="Times New Roman"/>
          <w:lang w:val="en-GB"/>
        </w:rPr>
      </w:pPr>
    </w:p>
    <w:p w14:paraId="72B9EE2B" w14:textId="1D26376D" w:rsidR="00A1308D" w:rsidRPr="004C7E39" w:rsidRDefault="00A1308D" w:rsidP="00A1308D">
      <w:pPr>
        <w:pStyle w:val="ListParagraph"/>
        <w:numPr>
          <w:ilvl w:val="0"/>
          <w:numId w:val="2"/>
        </w:numPr>
        <w:spacing w:after="120" w:line="264" w:lineRule="auto"/>
        <w:rPr>
          <w:rFonts w:ascii="Times New Roman" w:hAnsi="Times New Roman"/>
          <w:lang w:val="en-GB"/>
        </w:rPr>
      </w:pPr>
      <w:r w:rsidRPr="004C7E39">
        <w:rPr>
          <w:rFonts w:ascii="Times New Roman" w:hAnsi="Times New Roman"/>
        </w:rPr>
        <w:t>Mapping báo cáo</w:t>
      </w:r>
      <w:r w:rsidR="00971FB8" w:rsidRPr="004C7E39">
        <w:rPr>
          <w:rFonts w:ascii="Times New Roman" w:hAnsi="Times New Roman"/>
        </w:rPr>
        <w:t xml:space="preserve"> dư nợ</w:t>
      </w:r>
      <w:r w:rsidRPr="004C7E39">
        <w:rPr>
          <w:rFonts w:ascii="Times New Roman" w:hAnsi="Times New Roman"/>
        </w:rPr>
        <w:t>:</w:t>
      </w:r>
    </w:p>
    <w:p w14:paraId="61F2E174" w14:textId="6D7ECCC9" w:rsidR="00A1308D" w:rsidRDefault="00A1308D" w:rsidP="00A1308D"/>
    <w:p w14:paraId="34831F20" w14:textId="77777777" w:rsidR="00973129" w:rsidRPr="004C7E39" w:rsidRDefault="00973129" w:rsidP="00A1308D"/>
    <w:tbl>
      <w:tblPr>
        <w:tblW w:w="5000" w:type="pct"/>
        <w:tblLook w:val="04A0" w:firstRow="1" w:lastRow="0" w:firstColumn="1" w:lastColumn="0" w:noHBand="0" w:noVBand="1"/>
      </w:tblPr>
      <w:tblGrid>
        <w:gridCol w:w="727"/>
        <w:gridCol w:w="2137"/>
        <w:gridCol w:w="5123"/>
        <w:gridCol w:w="6367"/>
      </w:tblGrid>
      <w:tr w:rsidR="00A1308D" w:rsidRPr="004C7E39" w14:paraId="1532FF0A" w14:textId="77777777" w:rsidTr="004733F5">
        <w:trPr>
          <w:trHeight w:val="349"/>
          <w:tblHeader/>
        </w:trPr>
        <w:tc>
          <w:tcPr>
            <w:tcW w:w="253" w:type="pct"/>
            <w:tcBorders>
              <w:top w:val="single" w:sz="8" w:space="0" w:color="auto"/>
              <w:left w:val="single" w:sz="8" w:space="0" w:color="auto"/>
              <w:bottom w:val="single" w:sz="8" w:space="0" w:color="auto"/>
              <w:right w:val="nil"/>
            </w:tcBorders>
            <w:shd w:val="clear" w:color="000000" w:fill="002060"/>
            <w:hideMark/>
          </w:tcPr>
          <w:p w14:paraId="3DC00678" w14:textId="77777777" w:rsidR="00A1308D" w:rsidRPr="004C7E39" w:rsidRDefault="00A1308D" w:rsidP="00132439">
            <w:pPr>
              <w:rPr>
                <w:b/>
                <w:bCs/>
                <w:color w:val="FFFFFF"/>
                <w:sz w:val="22"/>
                <w:szCs w:val="22"/>
              </w:rPr>
            </w:pPr>
            <w:r w:rsidRPr="004C7E39">
              <w:rPr>
                <w:b/>
                <w:bCs/>
                <w:color w:val="FFFFFF" w:themeColor="background1"/>
                <w:sz w:val="22"/>
                <w:szCs w:val="22"/>
              </w:rPr>
              <w:t>STT</w:t>
            </w:r>
          </w:p>
        </w:tc>
        <w:tc>
          <w:tcPr>
            <w:tcW w:w="744" w:type="pct"/>
            <w:tcBorders>
              <w:top w:val="single" w:sz="4" w:space="0" w:color="auto"/>
              <w:left w:val="single" w:sz="4" w:space="0" w:color="auto"/>
              <w:bottom w:val="single" w:sz="4" w:space="0" w:color="auto"/>
              <w:right w:val="single" w:sz="4" w:space="0" w:color="auto"/>
            </w:tcBorders>
            <w:shd w:val="clear" w:color="000000" w:fill="002060"/>
            <w:hideMark/>
          </w:tcPr>
          <w:p w14:paraId="0AC4EF95" w14:textId="77777777" w:rsidR="00A1308D" w:rsidRPr="004C7E39" w:rsidRDefault="00A1308D" w:rsidP="00132439">
            <w:pPr>
              <w:rPr>
                <w:b/>
                <w:bCs/>
                <w:color w:val="FFFFFF"/>
                <w:sz w:val="22"/>
                <w:szCs w:val="22"/>
              </w:rPr>
            </w:pPr>
            <w:r w:rsidRPr="004C7E39">
              <w:rPr>
                <w:b/>
                <w:bCs/>
                <w:color w:val="FFFFFF" w:themeColor="background1"/>
                <w:sz w:val="22"/>
                <w:szCs w:val="22"/>
              </w:rPr>
              <w:t>Nội dung</w:t>
            </w:r>
          </w:p>
        </w:tc>
        <w:tc>
          <w:tcPr>
            <w:tcW w:w="1784" w:type="pct"/>
            <w:tcBorders>
              <w:top w:val="single" w:sz="8" w:space="0" w:color="auto"/>
              <w:left w:val="nil"/>
              <w:bottom w:val="single" w:sz="8" w:space="0" w:color="auto"/>
              <w:right w:val="single" w:sz="8" w:space="0" w:color="auto"/>
            </w:tcBorders>
            <w:shd w:val="clear" w:color="000000" w:fill="002060"/>
            <w:noWrap/>
            <w:hideMark/>
          </w:tcPr>
          <w:p w14:paraId="4027CD45" w14:textId="77777777" w:rsidR="00A1308D" w:rsidRPr="004C7E39" w:rsidRDefault="00A1308D" w:rsidP="00132439">
            <w:pPr>
              <w:rPr>
                <w:b/>
                <w:bCs/>
                <w:color w:val="FFFFFF"/>
                <w:sz w:val="22"/>
                <w:szCs w:val="22"/>
              </w:rPr>
            </w:pPr>
            <w:r w:rsidRPr="004C7E39">
              <w:rPr>
                <w:b/>
                <w:bCs/>
                <w:color w:val="FFFFFF" w:themeColor="background1"/>
                <w:sz w:val="22"/>
                <w:szCs w:val="22"/>
              </w:rPr>
              <w:t>Mô tả nghiệp vụ</w:t>
            </w:r>
          </w:p>
        </w:tc>
        <w:tc>
          <w:tcPr>
            <w:tcW w:w="2218" w:type="pct"/>
            <w:tcBorders>
              <w:top w:val="single" w:sz="8" w:space="0" w:color="auto"/>
              <w:left w:val="nil"/>
              <w:bottom w:val="single" w:sz="8" w:space="0" w:color="auto"/>
              <w:right w:val="single" w:sz="8" w:space="0" w:color="auto"/>
            </w:tcBorders>
            <w:shd w:val="clear" w:color="000000" w:fill="002060"/>
            <w:noWrap/>
            <w:hideMark/>
          </w:tcPr>
          <w:p w14:paraId="51FA9500" w14:textId="77777777" w:rsidR="00A1308D" w:rsidRPr="004C7E39" w:rsidRDefault="00A1308D" w:rsidP="00132439">
            <w:pPr>
              <w:rPr>
                <w:b/>
                <w:bCs/>
                <w:color w:val="FFFFFF"/>
                <w:sz w:val="22"/>
                <w:szCs w:val="22"/>
              </w:rPr>
            </w:pPr>
            <w:r w:rsidRPr="004C7E39">
              <w:rPr>
                <w:b/>
                <w:bCs/>
                <w:color w:val="FFFFFF" w:themeColor="background1"/>
                <w:sz w:val="22"/>
                <w:szCs w:val="22"/>
              </w:rPr>
              <w:t>Cách trích dữ liệu</w:t>
            </w:r>
          </w:p>
        </w:tc>
      </w:tr>
      <w:tr w:rsidR="00971FB8" w:rsidRPr="004C7E39" w14:paraId="791EBEA0"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A98B3A1" w14:textId="77777777" w:rsidR="00971FB8" w:rsidRPr="004C7E39" w:rsidRDefault="00971FB8" w:rsidP="00132439">
            <w:pPr>
              <w:rPr>
                <w:color w:val="000000"/>
                <w:sz w:val="22"/>
                <w:szCs w:val="22"/>
              </w:rPr>
            </w:pPr>
            <w:r w:rsidRPr="004C7E39">
              <w:rPr>
                <w:color w:val="000000"/>
                <w:sz w:val="22"/>
                <w:szCs w:val="22"/>
              </w:rPr>
              <w:t>1</w:t>
            </w:r>
          </w:p>
        </w:tc>
        <w:tc>
          <w:tcPr>
            <w:tcW w:w="744" w:type="pct"/>
            <w:tcBorders>
              <w:top w:val="single" w:sz="4" w:space="0" w:color="auto"/>
              <w:left w:val="nil"/>
              <w:bottom w:val="single" w:sz="4" w:space="0" w:color="auto"/>
              <w:right w:val="single" w:sz="4" w:space="0" w:color="auto"/>
            </w:tcBorders>
            <w:shd w:val="clear" w:color="auto" w:fill="auto"/>
            <w:hideMark/>
          </w:tcPr>
          <w:p w14:paraId="0F300BD2" w14:textId="6CA51A48" w:rsidR="00971FB8" w:rsidRPr="004C7E39" w:rsidRDefault="00502FD2" w:rsidP="00132439">
            <w:pPr>
              <w:rPr>
                <w:color w:val="000000"/>
                <w:sz w:val="22"/>
                <w:szCs w:val="22"/>
              </w:rPr>
            </w:pPr>
            <w:r w:rsidRPr="004C7E39">
              <w:rPr>
                <w:color w:val="000000"/>
                <w:sz w:val="22"/>
                <w:szCs w:val="22"/>
              </w:rPr>
              <w:t>Đơn vị</w:t>
            </w:r>
          </w:p>
        </w:tc>
        <w:tc>
          <w:tcPr>
            <w:tcW w:w="1784" w:type="pct"/>
            <w:tcBorders>
              <w:top w:val="single" w:sz="4" w:space="0" w:color="auto"/>
              <w:left w:val="nil"/>
              <w:bottom w:val="single" w:sz="4" w:space="0" w:color="auto"/>
              <w:right w:val="single" w:sz="4" w:space="0" w:color="auto"/>
            </w:tcBorders>
            <w:shd w:val="clear" w:color="auto" w:fill="auto"/>
            <w:hideMark/>
          </w:tcPr>
          <w:p w14:paraId="41423315" w14:textId="4618DCB1" w:rsidR="00971FB8" w:rsidRPr="004C7E39" w:rsidRDefault="00970FB0" w:rsidP="00132439">
            <w:pPr>
              <w:rPr>
                <w:color w:val="000000"/>
                <w:sz w:val="22"/>
                <w:szCs w:val="22"/>
              </w:rPr>
            </w:pPr>
            <w:r w:rsidRPr="004C7E39">
              <w:rPr>
                <w:color w:val="000000"/>
                <w:sz w:val="22"/>
                <w:szCs w:val="22"/>
              </w:rPr>
              <w:t>Mã đơn vị</w:t>
            </w:r>
          </w:p>
        </w:tc>
        <w:tc>
          <w:tcPr>
            <w:tcW w:w="2218" w:type="pct"/>
            <w:tcBorders>
              <w:top w:val="single" w:sz="4" w:space="0" w:color="auto"/>
              <w:left w:val="nil"/>
              <w:bottom w:val="single" w:sz="4" w:space="0" w:color="auto"/>
              <w:right w:val="single" w:sz="4" w:space="0" w:color="auto"/>
            </w:tcBorders>
            <w:shd w:val="clear" w:color="auto" w:fill="auto"/>
            <w:hideMark/>
          </w:tcPr>
          <w:p w14:paraId="2C17070B" w14:textId="77777777" w:rsidR="004A4C3B" w:rsidRPr="004C7E39" w:rsidRDefault="00971FB8"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 </w:t>
            </w:r>
            <w:r w:rsidR="004A4C3B" w:rsidRPr="004C7E39">
              <w:rPr>
                <w:rFonts w:ascii="Times New Roman" w:hAnsi="Times New Roman"/>
                <w:color w:val="000000"/>
              </w:rPr>
              <w:t>Đối với vay thường: lấy cột “BRCD” trong file “CRM32”</w:t>
            </w:r>
          </w:p>
          <w:p w14:paraId="7BC96760" w14:textId="77777777" w:rsidR="004A4C3B" w:rsidRPr="004C7E39" w:rsidRDefault="004A4C3B"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thẻ: lấy cột “SOL_ID” trong file “DN_THE_CA_NHAN_DOANH_NGHIEP”</w:t>
            </w:r>
          </w:p>
          <w:p w14:paraId="23AE8486" w14:textId="370FFF7E" w:rsidR="00971FB8" w:rsidRPr="004C7E39" w:rsidRDefault="004A4C3B"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chiết khấu: lấy cột “SOL_ID” trong file “TF_CRM”</w:t>
            </w:r>
          </w:p>
        </w:tc>
      </w:tr>
      <w:tr w:rsidR="00970FB0" w:rsidRPr="004C7E39" w14:paraId="74A881A6"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2B83F7F0" w14:textId="77777777" w:rsidR="00970FB0" w:rsidRPr="004C7E39" w:rsidRDefault="00970FB0" w:rsidP="00132439">
            <w:pPr>
              <w:rPr>
                <w:color w:val="000000"/>
                <w:sz w:val="22"/>
                <w:szCs w:val="22"/>
              </w:rPr>
            </w:pPr>
            <w:r w:rsidRPr="004C7E39">
              <w:rPr>
                <w:color w:val="000000"/>
                <w:sz w:val="22"/>
                <w:szCs w:val="22"/>
              </w:rPr>
              <w:t>2</w:t>
            </w:r>
          </w:p>
        </w:tc>
        <w:tc>
          <w:tcPr>
            <w:tcW w:w="744" w:type="pct"/>
            <w:tcBorders>
              <w:top w:val="single" w:sz="4" w:space="0" w:color="auto"/>
              <w:left w:val="nil"/>
              <w:bottom w:val="single" w:sz="4" w:space="0" w:color="auto"/>
              <w:right w:val="single" w:sz="4" w:space="0" w:color="auto"/>
            </w:tcBorders>
            <w:shd w:val="clear" w:color="auto" w:fill="auto"/>
            <w:hideMark/>
          </w:tcPr>
          <w:p w14:paraId="00CB76C0" w14:textId="0EC5B2D4" w:rsidR="00970FB0" w:rsidRPr="004C7E39" w:rsidRDefault="00970FB0" w:rsidP="00132439">
            <w:pPr>
              <w:rPr>
                <w:color w:val="000000"/>
                <w:sz w:val="22"/>
                <w:szCs w:val="22"/>
              </w:rPr>
            </w:pPr>
            <w:r w:rsidRPr="004C7E39">
              <w:rPr>
                <w:color w:val="000000"/>
                <w:sz w:val="22"/>
                <w:szCs w:val="22"/>
              </w:rPr>
              <w:t>Tên đơn vị</w:t>
            </w:r>
          </w:p>
        </w:tc>
        <w:tc>
          <w:tcPr>
            <w:tcW w:w="1784" w:type="pct"/>
            <w:tcBorders>
              <w:top w:val="single" w:sz="4" w:space="0" w:color="auto"/>
              <w:left w:val="nil"/>
              <w:bottom w:val="single" w:sz="4" w:space="0" w:color="auto"/>
              <w:right w:val="single" w:sz="4" w:space="0" w:color="auto"/>
            </w:tcBorders>
            <w:shd w:val="clear" w:color="auto" w:fill="auto"/>
            <w:hideMark/>
          </w:tcPr>
          <w:p w14:paraId="18975EF2" w14:textId="30B2353D" w:rsidR="00970FB0" w:rsidRPr="004C7E39" w:rsidRDefault="00970FB0" w:rsidP="00132439">
            <w:pPr>
              <w:rPr>
                <w:color w:val="000000"/>
                <w:sz w:val="22"/>
                <w:szCs w:val="22"/>
              </w:rPr>
            </w:pPr>
            <w:r w:rsidRPr="004C7E39">
              <w:rPr>
                <w:color w:val="000000"/>
                <w:sz w:val="22"/>
                <w:szCs w:val="22"/>
              </w:rPr>
              <w:t>Tên đơn vị</w:t>
            </w:r>
          </w:p>
        </w:tc>
        <w:tc>
          <w:tcPr>
            <w:tcW w:w="2218" w:type="pct"/>
            <w:tcBorders>
              <w:top w:val="single" w:sz="4" w:space="0" w:color="auto"/>
              <w:left w:val="nil"/>
              <w:bottom w:val="single" w:sz="4" w:space="0" w:color="auto"/>
              <w:right w:val="single" w:sz="4" w:space="0" w:color="auto"/>
            </w:tcBorders>
            <w:shd w:val="clear" w:color="auto" w:fill="auto"/>
            <w:hideMark/>
          </w:tcPr>
          <w:p w14:paraId="7C39505F" w14:textId="17A4825F" w:rsidR="004A4C3B" w:rsidRPr="004C7E39" w:rsidRDefault="004A4C3B"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 Đối với vay thường: lấy cột “</w:t>
            </w:r>
            <w:r w:rsidR="00E5278B" w:rsidRPr="004C7E39">
              <w:rPr>
                <w:rFonts w:ascii="Times New Roman" w:hAnsi="Times New Roman"/>
                <w:color w:val="000000"/>
              </w:rPr>
              <w:t>CHI_NHANH</w:t>
            </w:r>
            <w:r w:rsidRPr="004C7E39">
              <w:rPr>
                <w:rFonts w:ascii="Times New Roman" w:hAnsi="Times New Roman"/>
                <w:color w:val="000000"/>
              </w:rPr>
              <w:t>” trong file “CRM32”</w:t>
            </w:r>
          </w:p>
          <w:p w14:paraId="224BE102" w14:textId="466FC515" w:rsidR="004A4C3B" w:rsidRPr="004C7E39" w:rsidRDefault="004A4C3B"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thẻ: lấy cột “</w:t>
            </w:r>
            <w:r w:rsidR="00E5278B" w:rsidRPr="004C7E39">
              <w:rPr>
                <w:rFonts w:ascii="Times New Roman" w:hAnsi="Times New Roman"/>
                <w:color w:val="000000"/>
              </w:rPr>
              <w:t>SOL_DESC</w:t>
            </w:r>
            <w:r w:rsidRPr="004C7E39">
              <w:rPr>
                <w:rFonts w:ascii="Times New Roman" w:hAnsi="Times New Roman"/>
                <w:color w:val="000000"/>
              </w:rPr>
              <w:t>” trong file “DN_THE_CA_NHAN_DOANH_NGHIEP”</w:t>
            </w:r>
          </w:p>
          <w:p w14:paraId="0222306D" w14:textId="70ED5A20" w:rsidR="00970FB0" w:rsidRPr="004C7E39" w:rsidRDefault="004A4C3B"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chiết khấu: lấy cột “</w:t>
            </w:r>
            <w:r w:rsidR="00E5278B" w:rsidRPr="004C7E39">
              <w:rPr>
                <w:rFonts w:ascii="Times New Roman" w:hAnsi="Times New Roman"/>
                <w:color w:val="000000"/>
              </w:rPr>
              <w:t>SOL_DESC</w:t>
            </w:r>
            <w:r w:rsidRPr="004C7E39">
              <w:rPr>
                <w:rFonts w:ascii="Times New Roman" w:hAnsi="Times New Roman"/>
                <w:color w:val="000000"/>
              </w:rPr>
              <w:t>” trong file “TF_CRM”</w:t>
            </w:r>
          </w:p>
        </w:tc>
      </w:tr>
      <w:tr w:rsidR="00970FB0" w:rsidRPr="004C7E39" w14:paraId="3A55ACA0"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7F82C0C4" w14:textId="77777777" w:rsidR="00970FB0" w:rsidRPr="004C7E39" w:rsidRDefault="00970FB0" w:rsidP="00132439">
            <w:pPr>
              <w:rPr>
                <w:color w:val="000000"/>
                <w:sz w:val="22"/>
                <w:szCs w:val="22"/>
              </w:rPr>
            </w:pPr>
            <w:r w:rsidRPr="004C7E39">
              <w:rPr>
                <w:color w:val="000000"/>
                <w:sz w:val="22"/>
                <w:szCs w:val="22"/>
              </w:rPr>
              <w:t>3</w:t>
            </w:r>
          </w:p>
        </w:tc>
        <w:tc>
          <w:tcPr>
            <w:tcW w:w="744" w:type="pct"/>
            <w:tcBorders>
              <w:top w:val="single" w:sz="4" w:space="0" w:color="auto"/>
              <w:left w:val="nil"/>
              <w:bottom w:val="single" w:sz="4" w:space="0" w:color="auto"/>
              <w:right w:val="single" w:sz="4" w:space="0" w:color="auto"/>
            </w:tcBorders>
            <w:shd w:val="clear" w:color="auto" w:fill="auto"/>
            <w:hideMark/>
          </w:tcPr>
          <w:p w14:paraId="562A1750" w14:textId="72E788D8" w:rsidR="00970FB0" w:rsidRPr="004C7E39" w:rsidRDefault="00970FB0" w:rsidP="00132439">
            <w:pPr>
              <w:rPr>
                <w:color w:val="000000"/>
                <w:sz w:val="22"/>
                <w:szCs w:val="22"/>
              </w:rPr>
            </w:pPr>
            <w:r w:rsidRPr="004C7E39">
              <w:rPr>
                <w:color w:val="000000"/>
                <w:sz w:val="22"/>
                <w:szCs w:val="22"/>
              </w:rPr>
              <w:t>Khu vực</w:t>
            </w:r>
          </w:p>
        </w:tc>
        <w:tc>
          <w:tcPr>
            <w:tcW w:w="1784" w:type="pct"/>
            <w:tcBorders>
              <w:top w:val="single" w:sz="4" w:space="0" w:color="auto"/>
              <w:left w:val="nil"/>
              <w:bottom w:val="single" w:sz="4" w:space="0" w:color="auto"/>
              <w:right w:val="single" w:sz="4" w:space="0" w:color="auto"/>
            </w:tcBorders>
            <w:shd w:val="clear" w:color="auto" w:fill="auto"/>
            <w:hideMark/>
          </w:tcPr>
          <w:p w14:paraId="27CD387F" w14:textId="6454C70D" w:rsidR="00970FB0" w:rsidRPr="004C7E39" w:rsidRDefault="00861AA2" w:rsidP="00132439">
            <w:pPr>
              <w:rPr>
                <w:color w:val="000000"/>
                <w:sz w:val="22"/>
                <w:szCs w:val="22"/>
              </w:rPr>
            </w:pPr>
            <w:r w:rsidRPr="004C7E39">
              <w:rPr>
                <w:color w:val="000000"/>
                <w:sz w:val="22"/>
                <w:szCs w:val="22"/>
              </w:rPr>
              <w:t>Tên k</w:t>
            </w:r>
            <w:r w:rsidR="00970FB0" w:rsidRPr="004C7E39">
              <w:rPr>
                <w:color w:val="000000"/>
                <w:sz w:val="22"/>
                <w:szCs w:val="22"/>
              </w:rPr>
              <w:t>hu vực</w:t>
            </w:r>
          </w:p>
        </w:tc>
        <w:tc>
          <w:tcPr>
            <w:tcW w:w="2218" w:type="pct"/>
            <w:tcBorders>
              <w:top w:val="single" w:sz="4" w:space="0" w:color="auto"/>
              <w:left w:val="nil"/>
              <w:bottom w:val="single" w:sz="4" w:space="0" w:color="auto"/>
              <w:right w:val="single" w:sz="4" w:space="0" w:color="auto"/>
            </w:tcBorders>
            <w:shd w:val="clear" w:color="auto" w:fill="auto"/>
            <w:hideMark/>
          </w:tcPr>
          <w:p w14:paraId="06FD3137" w14:textId="71770806" w:rsidR="00970FB0" w:rsidRPr="004C7E39" w:rsidRDefault="00861AA2" w:rsidP="00132439">
            <w:pPr>
              <w:rPr>
                <w:color w:val="000000"/>
                <w:sz w:val="22"/>
                <w:szCs w:val="22"/>
              </w:rPr>
            </w:pPr>
            <w:r w:rsidRPr="004C7E39">
              <w:rPr>
                <w:color w:val="000000"/>
                <w:sz w:val="22"/>
                <w:szCs w:val="22"/>
              </w:rPr>
              <w:t xml:space="preserve">Lấy tên khu vực được định nghĩa trong finacle từ cột </w:t>
            </w:r>
            <w:r w:rsidR="002157EF" w:rsidRPr="004C7E39">
              <w:rPr>
                <w:color w:val="000000"/>
                <w:sz w:val="22"/>
                <w:szCs w:val="22"/>
              </w:rPr>
              <w:t>(1)</w:t>
            </w:r>
          </w:p>
        </w:tc>
      </w:tr>
      <w:tr w:rsidR="00970FB0" w:rsidRPr="004C7E39" w14:paraId="300EFF97"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3CC3EF6" w14:textId="77777777" w:rsidR="00970FB0" w:rsidRPr="004C7E39" w:rsidRDefault="00970FB0" w:rsidP="00132439">
            <w:pPr>
              <w:rPr>
                <w:color w:val="000000"/>
                <w:sz w:val="22"/>
                <w:szCs w:val="22"/>
              </w:rPr>
            </w:pPr>
            <w:r w:rsidRPr="004C7E39">
              <w:rPr>
                <w:color w:val="000000"/>
                <w:sz w:val="22"/>
                <w:szCs w:val="22"/>
              </w:rPr>
              <w:t>4</w:t>
            </w:r>
          </w:p>
        </w:tc>
        <w:tc>
          <w:tcPr>
            <w:tcW w:w="744" w:type="pct"/>
            <w:tcBorders>
              <w:top w:val="single" w:sz="4" w:space="0" w:color="auto"/>
              <w:left w:val="nil"/>
              <w:bottom w:val="single" w:sz="4" w:space="0" w:color="auto"/>
              <w:right w:val="single" w:sz="4" w:space="0" w:color="auto"/>
            </w:tcBorders>
            <w:shd w:val="clear" w:color="auto" w:fill="auto"/>
            <w:hideMark/>
          </w:tcPr>
          <w:p w14:paraId="4D9805C2" w14:textId="53690171" w:rsidR="00970FB0" w:rsidRPr="004C7E39" w:rsidRDefault="00970FB0" w:rsidP="00132439">
            <w:pPr>
              <w:rPr>
                <w:color w:val="000000"/>
                <w:sz w:val="22"/>
                <w:szCs w:val="22"/>
              </w:rPr>
            </w:pPr>
            <w:r w:rsidRPr="004C7E39">
              <w:rPr>
                <w:color w:val="000000"/>
                <w:sz w:val="22"/>
                <w:szCs w:val="22"/>
              </w:rPr>
              <w:t>Khách hàng</w:t>
            </w:r>
          </w:p>
        </w:tc>
        <w:tc>
          <w:tcPr>
            <w:tcW w:w="1784" w:type="pct"/>
            <w:tcBorders>
              <w:top w:val="single" w:sz="4" w:space="0" w:color="auto"/>
              <w:left w:val="nil"/>
              <w:bottom w:val="single" w:sz="4" w:space="0" w:color="auto"/>
              <w:right w:val="single" w:sz="4" w:space="0" w:color="auto"/>
            </w:tcBorders>
            <w:shd w:val="clear" w:color="auto" w:fill="auto"/>
            <w:hideMark/>
          </w:tcPr>
          <w:p w14:paraId="5C21CBA0" w14:textId="5319E77E" w:rsidR="00970FB0" w:rsidRPr="004C7E39" w:rsidRDefault="00970FB0" w:rsidP="00132439">
            <w:pPr>
              <w:rPr>
                <w:color w:val="000000"/>
                <w:sz w:val="22"/>
                <w:szCs w:val="22"/>
              </w:rPr>
            </w:pPr>
            <w:r w:rsidRPr="004C7E39">
              <w:rPr>
                <w:color w:val="000000"/>
                <w:sz w:val="22"/>
                <w:szCs w:val="22"/>
              </w:rPr>
              <w:t>Mã khách hàng</w:t>
            </w:r>
          </w:p>
        </w:tc>
        <w:tc>
          <w:tcPr>
            <w:tcW w:w="2218" w:type="pct"/>
            <w:tcBorders>
              <w:top w:val="single" w:sz="4" w:space="0" w:color="auto"/>
              <w:left w:val="nil"/>
              <w:bottom w:val="single" w:sz="4" w:space="0" w:color="auto"/>
              <w:right w:val="single" w:sz="4" w:space="0" w:color="auto"/>
            </w:tcBorders>
            <w:shd w:val="clear" w:color="auto" w:fill="auto"/>
            <w:hideMark/>
          </w:tcPr>
          <w:p w14:paraId="667055BC" w14:textId="309197E4" w:rsidR="002157EF" w:rsidRPr="004C7E39" w:rsidRDefault="002157EF"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 Đối với vay thường: lấy cột “CUSTSEQLN” trong file “CRM32”</w:t>
            </w:r>
          </w:p>
          <w:p w14:paraId="2F6FBB18" w14:textId="589AA695" w:rsidR="002157EF" w:rsidRPr="004C7E39" w:rsidRDefault="002157EF"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thẻ: lấy cột “CIF” trong file “DN_THE_CA_NHAN_DOANH_NGHIEP”</w:t>
            </w:r>
          </w:p>
          <w:p w14:paraId="178DA566" w14:textId="464677BD" w:rsidR="00970FB0" w:rsidRPr="004C7E39" w:rsidRDefault="002157EF"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chiết khấu: lấy cột “CIF” trong file “TF_CRM”</w:t>
            </w:r>
          </w:p>
        </w:tc>
      </w:tr>
      <w:tr w:rsidR="00970FB0" w:rsidRPr="004C7E39" w14:paraId="7452B85C"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4A700CE9" w14:textId="77777777" w:rsidR="00970FB0" w:rsidRPr="004C7E39" w:rsidRDefault="00970FB0" w:rsidP="00132439">
            <w:pPr>
              <w:rPr>
                <w:color w:val="000000"/>
                <w:sz w:val="22"/>
                <w:szCs w:val="22"/>
              </w:rPr>
            </w:pPr>
            <w:r w:rsidRPr="004C7E39">
              <w:rPr>
                <w:color w:val="000000"/>
                <w:sz w:val="22"/>
                <w:szCs w:val="22"/>
              </w:rPr>
              <w:t>5</w:t>
            </w:r>
          </w:p>
        </w:tc>
        <w:tc>
          <w:tcPr>
            <w:tcW w:w="744" w:type="pct"/>
            <w:tcBorders>
              <w:top w:val="single" w:sz="4" w:space="0" w:color="auto"/>
              <w:left w:val="nil"/>
              <w:bottom w:val="single" w:sz="4" w:space="0" w:color="auto"/>
              <w:right w:val="single" w:sz="4" w:space="0" w:color="auto"/>
            </w:tcBorders>
            <w:shd w:val="clear" w:color="auto" w:fill="auto"/>
            <w:hideMark/>
          </w:tcPr>
          <w:p w14:paraId="47AC244E" w14:textId="26A2622D" w:rsidR="00970FB0" w:rsidRPr="004C7E39" w:rsidRDefault="00970FB0" w:rsidP="00132439">
            <w:pPr>
              <w:rPr>
                <w:color w:val="000000"/>
                <w:sz w:val="22"/>
                <w:szCs w:val="22"/>
              </w:rPr>
            </w:pPr>
            <w:r w:rsidRPr="004C7E39">
              <w:rPr>
                <w:color w:val="000000"/>
                <w:sz w:val="22"/>
                <w:szCs w:val="22"/>
              </w:rPr>
              <w:t>Tên khách hàng</w:t>
            </w:r>
          </w:p>
        </w:tc>
        <w:tc>
          <w:tcPr>
            <w:tcW w:w="1784" w:type="pct"/>
            <w:tcBorders>
              <w:top w:val="single" w:sz="4" w:space="0" w:color="auto"/>
              <w:left w:val="nil"/>
              <w:bottom w:val="single" w:sz="4" w:space="0" w:color="auto"/>
              <w:right w:val="single" w:sz="4" w:space="0" w:color="auto"/>
            </w:tcBorders>
            <w:shd w:val="clear" w:color="auto" w:fill="auto"/>
            <w:hideMark/>
          </w:tcPr>
          <w:p w14:paraId="31F9A020" w14:textId="087304CB" w:rsidR="00970FB0" w:rsidRPr="004C7E39" w:rsidRDefault="00970FB0" w:rsidP="00132439">
            <w:pPr>
              <w:rPr>
                <w:color w:val="000000"/>
                <w:sz w:val="22"/>
                <w:szCs w:val="22"/>
              </w:rPr>
            </w:pPr>
            <w:r w:rsidRPr="004C7E39">
              <w:rPr>
                <w:color w:val="000000"/>
                <w:sz w:val="22"/>
                <w:szCs w:val="22"/>
              </w:rPr>
              <w:t>Tên khách hàng</w:t>
            </w:r>
          </w:p>
        </w:tc>
        <w:tc>
          <w:tcPr>
            <w:tcW w:w="2218" w:type="pct"/>
            <w:tcBorders>
              <w:top w:val="single" w:sz="4" w:space="0" w:color="auto"/>
              <w:left w:val="nil"/>
              <w:bottom w:val="single" w:sz="4" w:space="0" w:color="auto"/>
              <w:right w:val="single" w:sz="4" w:space="0" w:color="auto"/>
            </w:tcBorders>
            <w:shd w:val="clear" w:color="auto" w:fill="auto"/>
            <w:hideMark/>
          </w:tcPr>
          <w:p w14:paraId="5080B2A8" w14:textId="183888AE" w:rsidR="00970FB0" w:rsidRPr="004C7E39" w:rsidRDefault="002157EF" w:rsidP="00132439">
            <w:pPr>
              <w:rPr>
                <w:color w:val="000000"/>
                <w:sz w:val="22"/>
                <w:szCs w:val="22"/>
              </w:rPr>
            </w:pPr>
            <w:r w:rsidRPr="004C7E39">
              <w:rPr>
                <w:color w:val="000000"/>
                <w:sz w:val="22"/>
                <w:szCs w:val="22"/>
              </w:rPr>
              <w:t>Lấy tên khách hàng được định nghĩa trong finacle từ cột (4)</w:t>
            </w:r>
          </w:p>
        </w:tc>
      </w:tr>
      <w:tr w:rsidR="000140C3" w:rsidRPr="004C7E39" w14:paraId="6CEA3A80"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24779FC1" w14:textId="77777777" w:rsidR="000140C3" w:rsidRPr="004C7E39" w:rsidRDefault="000140C3" w:rsidP="00132439">
            <w:pPr>
              <w:rPr>
                <w:color w:val="000000"/>
                <w:sz w:val="22"/>
                <w:szCs w:val="22"/>
              </w:rPr>
            </w:pPr>
            <w:r w:rsidRPr="004C7E39">
              <w:rPr>
                <w:color w:val="000000"/>
                <w:sz w:val="22"/>
                <w:szCs w:val="22"/>
              </w:rPr>
              <w:t>6</w:t>
            </w:r>
          </w:p>
        </w:tc>
        <w:tc>
          <w:tcPr>
            <w:tcW w:w="744" w:type="pct"/>
            <w:tcBorders>
              <w:top w:val="single" w:sz="4" w:space="0" w:color="auto"/>
              <w:left w:val="nil"/>
              <w:bottom w:val="single" w:sz="4" w:space="0" w:color="auto"/>
              <w:right w:val="single" w:sz="4" w:space="0" w:color="auto"/>
            </w:tcBorders>
            <w:shd w:val="clear" w:color="auto" w:fill="auto"/>
            <w:hideMark/>
          </w:tcPr>
          <w:p w14:paraId="1C386C2F" w14:textId="2FA0ECDA" w:rsidR="000140C3" w:rsidRPr="004C7E39" w:rsidRDefault="000140C3" w:rsidP="00132439">
            <w:pPr>
              <w:rPr>
                <w:color w:val="000000"/>
                <w:sz w:val="22"/>
                <w:szCs w:val="22"/>
              </w:rPr>
            </w:pPr>
            <w:r w:rsidRPr="004C7E39">
              <w:rPr>
                <w:color w:val="000000"/>
                <w:sz w:val="22"/>
                <w:szCs w:val="22"/>
              </w:rPr>
              <w:t>Loại khách hàng</w:t>
            </w:r>
          </w:p>
        </w:tc>
        <w:tc>
          <w:tcPr>
            <w:tcW w:w="1784" w:type="pct"/>
            <w:tcBorders>
              <w:top w:val="single" w:sz="4" w:space="0" w:color="auto"/>
              <w:left w:val="nil"/>
              <w:bottom w:val="single" w:sz="4" w:space="0" w:color="auto"/>
              <w:right w:val="single" w:sz="4" w:space="0" w:color="auto"/>
            </w:tcBorders>
            <w:shd w:val="clear" w:color="auto" w:fill="auto"/>
            <w:hideMark/>
          </w:tcPr>
          <w:p w14:paraId="3B9AFBF9" w14:textId="3EB4E3E5" w:rsidR="000140C3" w:rsidRPr="004C7E39" w:rsidRDefault="000140C3" w:rsidP="00132439">
            <w:pPr>
              <w:rPr>
                <w:color w:val="000000"/>
                <w:sz w:val="22"/>
                <w:szCs w:val="22"/>
              </w:rPr>
            </w:pPr>
            <w:r w:rsidRPr="004C7E39">
              <w:rPr>
                <w:color w:val="000000"/>
                <w:sz w:val="22"/>
                <w:szCs w:val="22"/>
              </w:rPr>
              <w:t>Loại khách hàng gồm: cá nhân, doanh nghiệp</w:t>
            </w:r>
          </w:p>
        </w:tc>
        <w:tc>
          <w:tcPr>
            <w:tcW w:w="2218" w:type="pct"/>
            <w:tcBorders>
              <w:top w:val="single" w:sz="4" w:space="0" w:color="auto"/>
              <w:left w:val="nil"/>
              <w:bottom w:val="single" w:sz="4" w:space="0" w:color="auto"/>
              <w:right w:val="single" w:sz="4" w:space="0" w:color="auto"/>
            </w:tcBorders>
            <w:shd w:val="clear" w:color="auto" w:fill="auto"/>
            <w:hideMark/>
          </w:tcPr>
          <w:p w14:paraId="70E58FA1" w14:textId="35538D0E"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 Đối với vay thường: lấy cột “</w:t>
            </w:r>
            <w:r w:rsidR="00C95B10" w:rsidRPr="004C7E39">
              <w:rPr>
                <w:rFonts w:ascii="Times New Roman" w:hAnsi="Times New Roman"/>
                <w:color w:val="000000"/>
              </w:rPr>
              <w:t>CUSTTPCD</w:t>
            </w:r>
            <w:r w:rsidRPr="004C7E39">
              <w:rPr>
                <w:rFonts w:ascii="Times New Roman" w:hAnsi="Times New Roman"/>
                <w:color w:val="000000"/>
              </w:rPr>
              <w:t>” trong file “CRM32”</w:t>
            </w:r>
          </w:p>
          <w:p w14:paraId="6EFFDDAC" w14:textId="69D5F49C"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lastRenderedPageBreak/>
              <w:t>Đối với thẻ: lấy cột “</w:t>
            </w:r>
            <w:r w:rsidR="00C95B10" w:rsidRPr="004C7E39">
              <w:rPr>
                <w:rFonts w:ascii="Times New Roman" w:hAnsi="Times New Roman"/>
                <w:color w:val="000000"/>
              </w:rPr>
              <w:t>CIF_TYPE</w:t>
            </w:r>
            <w:r w:rsidRPr="004C7E39">
              <w:rPr>
                <w:rFonts w:ascii="Times New Roman" w:hAnsi="Times New Roman"/>
                <w:color w:val="000000"/>
              </w:rPr>
              <w:t>” trong file “DN_THE_CA_NHAN_DOANH_NGHIEP”</w:t>
            </w:r>
          </w:p>
          <w:p w14:paraId="43C16270" w14:textId="43F9A1FE"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chiết khấu: lấy cột “</w:t>
            </w:r>
            <w:r w:rsidR="00C95B10" w:rsidRPr="004C7E39">
              <w:rPr>
                <w:rFonts w:ascii="Times New Roman" w:hAnsi="Times New Roman"/>
                <w:color w:val="000000"/>
              </w:rPr>
              <w:t>LOAIHINH</w:t>
            </w:r>
            <w:r w:rsidRPr="004C7E39">
              <w:rPr>
                <w:rFonts w:ascii="Times New Roman" w:hAnsi="Times New Roman"/>
                <w:color w:val="000000"/>
              </w:rPr>
              <w:t>” trong file “TF_CRM”</w:t>
            </w:r>
          </w:p>
        </w:tc>
      </w:tr>
      <w:tr w:rsidR="000140C3" w:rsidRPr="004C7E39" w14:paraId="7037AD79"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70D33C34" w14:textId="77777777" w:rsidR="000140C3" w:rsidRPr="004C7E39" w:rsidRDefault="000140C3" w:rsidP="00132439">
            <w:pPr>
              <w:rPr>
                <w:color w:val="000000"/>
                <w:sz w:val="22"/>
                <w:szCs w:val="22"/>
              </w:rPr>
            </w:pPr>
            <w:r w:rsidRPr="004C7E39">
              <w:rPr>
                <w:color w:val="000000"/>
                <w:sz w:val="22"/>
                <w:szCs w:val="22"/>
              </w:rPr>
              <w:lastRenderedPageBreak/>
              <w:t>7</w:t>
            </w:r>
          </w:p>
        </w:tc>
        <w:tc>
          <w:tcPr>
            <w:tcW w:w="744" w:type="pct"/>
            <w:tcBorders>
              <w:top w:val="single" w:sz="4" w:space="0" w:color="auto"/>
              <w:left w:val="nil"/>
              <w:bottom w:val="single" w:sz="4" w:space="0" w:color="auto"/>
              <w:right w:val="single" w:sz="4" w:space="0" w:color="auto"/>
            </w:tcBorders>
            <w:shd w:val="clear" w:color="auto" w:fill="auto"/>
            <w:hideMark/>
          </w:tcPr>
          <w:p w14:paraId="72B992E5" w14:textId="77777777" w:rsidR="000140C3" w:rsidRPr="004C7E39" w:rsidRDefault="000140C3" w:rsidP="00132439">
            <w:pPr>
              <w:rPr>
                <w:color w:val="000000"/>
                <w:sz w:val="22"/>
                <w:szCs w:val="22"/>
              </w:rPr>
            </w:pPr>
            <w:r w:rsidRPr="004C7E39">
              <w:rPr>
                <w:color w:val="000000"/>
                <w:sz w:val="22"/>
                <w:szCs w:val="22"/>
              </w:rPr>
              <w:t>Bình quân tháng báo cáo</w:t>
            </w:r>
          </w:p>
        </w:tc>
        <w:tc>
          <w:tcPr>
            <w:tcW w:w="1784" w:type="pct"/>
            <w:tcBorders>
              <w:top w:val="single" w:sz="4" w:space="0" w:color="auto"/>
              <w:left w:val="nil"/>
              <w:bottom w:val="single" w:sz="4" w:space="0" w:color="auto"/>
              <w:right w:val="single" w:sz="4" w:space="0" w:color="auto"/>
            </w:tcBorders>
            <w:shd w:val="clear" w:color="auto" w:fill="auto"/>
            <w:hideMark/>
          </w:tcPr>
          <w:p w14:paraId="55988EA2" w14:textId="25BCD00B" w:rsidR="000140C3" w:rsidRPr="004C7E39" w:rsidRDefault="000140C3" w:rsidP="00842B0C">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Số dư nợ bình quân tháng = (Số dư ngày 1 + …+ số dư </w:t>
            </w:r>
            <w:r w:rsidR="009823BB" w:rsidRPr="004C7E39">
              <w:rPr>
                <w:rFonts w:ascii="Times New Roman" w:hAnsi="Times New Roman"/>
                <w:color w:val="000000"/>
              </w:rPr>
              <w:t>ngày</w:t>
            </w:r>
            <w:r w:rsidRPr="004C7E39">
              <w:rPr>
                <w:rFonts w:ascii="Times New Roman" w:hAnsi="Times New Roman"/>
                <w:color w:val="000000"/>
              </w:rPr>
              <w:t xml:space="preserve"> báo cáo) / Tổng số ngày tính đến ngày báo cáo</w:t>
            </w:r>
          </w:p>
          <w:p w14:paraId="1B87AC50" w14:textId="20E1A6A4" w:rsidR="000140C3" w:rsidRPr="004C7E39" w:rsidRDefault="000140C3" w:rsidP="00842B0C">
            <w:pPr>
              <w:pStyle w:val="ListParagraph"/>
              <w:numPr>
                <w:ilvl w:val="0"/>
                <w:numId w:val="2"/>
              </w:numPr>
              <w:ind w:left="430"/>
              <w:rPr>
                <w:rFonts w:ascii="Times New Roman" w:hAnsi="Times New Roman"/>
                <w:color w:val="000000"/>
              </w:rPr>
            </w:pPr>
            <w:r w:rsidRPr="004C7E39">
              <w:rPr>
                <w:rFonts w:ascii="Times New Roman" w:hAnsi="Times New Roman"/>
                <w:color w:val="000000"/>
              </w:rPr>
              <w:t>Dư nợ bao gồm: vay thường (vay thuần tuý, thấu chi), thẻ, chiết khấu</w:t>
            </w:r>
          </w:p>
          <w:p w14:paraId="3812158E" w14:textId="695C5DA6" w:rsidR="00933AF2" w:rsidRPr="004C7E39" w:rsidRDefault="000140C3" w:rsidP="00842B0C">
            <w:pPr>
              <w:pStyle w:val="ListParagraph"/>
              <w:numPr>
                <w:ilvl w:val="0"/>
                <w:numId w:val="2"/>
              </w:numPr>
              <w:ind w:left="430"/>
              <w:rPr>
                <w:rFonts w:ascii="Times New Roman" w:hAnsi="Times New Roman"/>
                <w:color w:val="000000"/>
              </w:rPr>
            </w:pPr>
            <w:r w:rsidRPr="004C7E39">
              <w:rPr>
                <w:rFonts w:ascii="Times New Roman" w:hAnsi="Times New Roman"/>
                <w:color w:val="000000"/>
              </w:rPr>
              <w:t>Ví dụ: ngày báo cáo 25/12/2020 thì số ngày là 25 ngà</w:t>
            </w:r>
            <w:r w:rsidR="00933AF2" w:rsidRPr="004C7E39">
              <w:rPr>
                <w:rFonts w:ascii="Times New Roman" w:hAnsi="Times New Roman"/>
                <w:color w:val="000000"/>
              </w:rPr>
              <w:t>y</w:t>
            </w:r>
          </w:p>
          <w:p w14:paraId="17818EC3" w14:textId="553EE5FE" w:rsidR="00933AF2" w:rsidRPr="004C7E39" w:rsidRDefault="00933AF2" w:rsidP="00842B0C">
            <w:pPr>
              <w:pStyle w:val="ListParagraph"/>
              <w:numPr>
                <w:ilvl w:val="0"/>
                <w:numId w:val="2"/>
              </w:numPr>
              <w:ind w:left="430"/>
              <w:rPr>
                <w:rFonts w:ascii="Times New Roman" w:hAnsi="Times New Roman"/>
                <w:color w:val="000000"/>
              </w:rPr>
            </w:pPr>
            <w:r w:rsidRPr="004C7E39">
              <w:rPr>
                <w:rFonts w:ascii="Times New Roman" w:hAnsi="Times New Roman"/>
                <w:color w:val="000000"/>
              </w:rPr>
              <w:t>Bình quân tháng = tổng số dư từ ngày 1/12/2020 đến 25/12/20</w:t>
            </w:r>
            <w:r w:rsidR="00B510A2">
              <w:rPr>
                <w:rFonts w:ascii="Times New Roman" w:hAnsi="Times New Roman"/>
                <w:color w:val="000000"/>
              </w:rPr>
              <w:t>20</w:t>
            </w:r>
            <w:r w:rsidRPr="004C7E39">
              <w:rPr>
                <w:rFonts w:ascii="Times New Roman" w:hAnsi="Times New Roman"/>
                <w:color w:val="000000"/>
              </w:rPr>
              <w:t>)/25</w:t>
            </w:r>
          </w:p>
          <w:p w14:paraId="54454CB5" w14:textId="53E33343" w:rsidR="000140C3" w:rsidRPr="004C7E39" w:rsidRDefault="000140C3" w:rsidP="00132439">
            <w:pPr>
              <w:rPr>
                <w:color w:val="000000"/>
                <w:sz w:val="22"/>
                <w:szCs w:val="22"/>
              </w:rPr>
            </w:pPr>
          </w:p>
        </w:tc>
        <w:tc>
          <w:tcPr>
            <w:tcW w:w="2218" w:type="pct"/>
            <w:tcBorders>
              <w:top w:val="single" w:sz="4" w:space="0" w:color="auto"/>
              <w:left w:val="nil"/>
              <w:bottom w:val="single" w:sz="4" w:space="0" w:color="auto"/>
              <w:right w:val="single" w:sz="4" w:space="0" w:color="auto"/>
            </w:tcBorders>
            <w:shd w:val="clear" w:color="auto" w:fill="auto"/>
            <w:hideMark/>
          </w:tcPr>
          <w:p w14:paraId="22CA0474" w14:textId="3ABFD120"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vay thường: lấy cột “DU_NO_QUY_DOI” trong file “CRM32”</w:t>
            </w:r>
          </w:p>
          <w:p w14:paraId="62CBEA00" w14:textId="7D03060F" w:rsidR="000140C3" w:rsidRPr="004C7E39" w:rsidRDefault="000140C3">
            <w:pPr>
              <w:pStyle w:val="ListParagraph"/>
              <w:numPr>
                <w:ilvl w:val="0"/>
                <w:numId w:val="15"/>
              </w:numPr>
              <w:rPr>
                <w:rFonts w:ascii="Times New Roman" w:hAnsi="Times New Roman"/>
                <w:color w:val="000000"/>
              </w:rPr>
            </w:pPr>
            <w:r w:rsidRPr="004C7E39">
              <w:rPr>
                <w:rFonts w:ascii="Times New Roman" w:hAnsi="Times New Roman"/>
                <w:color w:val="000000"/>
              </w:rPr>
              <w:t>Số dư = SUM(“DU_NO_QUY_DOI”)</w:t>
            </w:r>
          </w:p>
          <w:p w14:paraId="43DCF8D6" w14:textId="6AE434E3"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thẻ: lấy cột “DU_NO_QUY_DOI” trong file “DN_THE_CA_NHAN_DOANH_NGHIEP”</w:t>
            </w:r>
          </w:p>
          <w:p w14:paraId="0F4306BB" w14:textId="77777777" w:rsidR="000140C3" w:rsidRPr="004C7E39" w:rsidRDefault="000140C3">
            <w:pPr>
              <w:pStyle w:val="ListParagraph"/>
              <w:numPr>
                <w:ilvl w:val="0"/>
                <w:numId w:val="16"/>
              </w:numPr>
              <w:rPr>
                <w:rFonts w:ascii="Times New Roman" w:hAnsi="Times New Roman"/>
                <w:color w:val="000000"/>
              </w:rPr>
            </w:pPr>
            <w:r w:rsidRPr="004C7E39">
              <w:rPr>
                <w:rFonts w:ascii="Times New Roman" w:hAnsi="Times New Roman"/>
                <w:color w:val="000000"/>
              </w:rPr>
              <w:t>Số dư = SUM(“QUYDOI”)</w:t>
            </w:r>
          </w:p>
          <w:p w14:paraId="1965F75F" w14:textId="4FCDC813" w:rsidR="000140C3" w:rsidRPr="004C7E39" w:rsidRDefault="000140C3" w:rsidP="00132439">
            <w:pPr>
              <w:pStyle w:val="ListParagraph"/>
              <w:numPr>
                <w:ilvl w:val="0"/>
                <w:numId w:val="2"/>
              </w:numPr>
              <w:ind w:left="414"/>
              <w:rPr>
                <w:rFonts w:ascii="Times New Roman" w:hAnsi="Times New Roman"/>
                <w:color w:val="000000"/>
              </w:rPr>
            </w:pPr>
            <w:r w:rsidRPr="004C7E39">
              <w:rPr>
                <w:rFonts w:ascii="Times New Roman" w:hAnsi="Times New Roman"/>
                <w:color w:val="000000"/>
              </w:rPr>
              <w:t>Đối với chiết khấu: lấy cột “QUYDOI” trong file “TF_CRM”</w:t>
            </w:r>
          </w:p>
          <w:p w14:paraId="77CFBD44" w14:textId="02C404C9" w:rsidR="000140C3" w:rsidRPr="004C7E39" w:rsidRDefault="000140C3">
            <w:pPr>
              <w:pStyle w:val="ListParagraph"/>
              <w:numPr>
                <w:ilvl w:val="0"/>
                <w:numId w:val="16"/>
              </w:numPr>
              <w:rPr>
                <w:rFonts w:ascii="Times New Roman" w:hAnsi="Times New Roman"/>
                <w:color w:val="000000"/>
              </w:rPr>
            </w:pPr>
            <w:r w:rsidRPr="004C7E39">
              <w:rPr>
                <w:rFonts w:ascii="Times New Roman" w:hAnsi="Times New Roman"/>
                <w:color w:val="000000"/>
              </w:rPr>
              <w:t xml:space="preserve">Số dư = </w:t>
            </w:r>
            <w:r w:rsidR="00366EBE" w:rsidRPr="004C7E39">
              <w:rPr>
                <w:rFonts w:ascii="Times New Roman" w:hAnsi="Times New Roman"/>
                <w:color w:val="000000"/>
              </w:rPr>
              <w:t>SUM(“</w:t>
            </w:r>
            <w:r w:rsidR="007E0677" w:rsidRPr="004C7E39">
              <w:rPr>
                <w:rFonts w:ascii="Times New Roman" w:hAnsi="Times New Roman"/>
                <w:color w:val="000000"/>
              </w:rPr>
              <w:t>QUYDOI</w:t>
            </w:r>
            <w:r w:rsidR="00366EBE" w:rsidRPr="004C7E39">
              <w:rPr>
                <w:rFonts w:ascii="Times New Roman" w:hAnsi="Times New Roman"/>
                <w:color w:val="000000"/>
              </w:rPr>
              <w:t>”)</w:t>
            </w:r>
          </w:p>
          <w:p w14:paraId="019C9CCA" w14:textId="4F7738B2" w:rsidR="000140C3" w:rsidRPr="004C7E39" w:rsidRDefault="000140C3" w:rsidP="00842B0C">
            <w:pPr>
              <w:pStyle w:val="ListParagraph"/>
              <w:numPr>
                <w:ilvl w:val="0"/>
                <w:numId w:val="2"/>
              </w:numPr>
              <w:ind w:left="430"/>
              <w:rPr>
                <w:rFonts w:ascii="Times New Roman" w:hAnsi="Times New Roman"/>
                <w:color w:val="000000"/>
              </w:rPr>
            </w:pPr>
            <w:r w:rsidRPr="004C7E39">
              <w:rPr>
                <w:rFonts w:ascii="Times New Roman" w:hAnsi="Times New Roman"/>
                <w:color w:val="000000"/>
              </w:rPr>
              <w:t>Bình quân tháng = (số dư vay thường + số dư thẻ + số dư chiết khấu)/số ngày</w:t>
            </w:r>
          </w:p>
        </w:tc>
      </w:tr>
      <w:tr w:rsidR="000140C3" w:rsidRPr="004C7E39" w14:paraId="0C9DC259"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2306EEB9" w14:textId="77777777" w:rsidR="000140C3" w:rsidRPr="004C7E39" w:rsidRDefault="000140C3" w:rsidP="00132439">
            <w:pPr>
              <w:rPr>
                <w:color w:val="000000"/>
                <w:sz w:val="22"/>
                <w:szCs w:val="22"/>
              </w:rPr>
            </w:pPr>
            <w:r w:rsidRPr="004C7E39">
              <w:rPr>
                <w:color w:val="000000"/>
                <w:sz w:val="22"/>
                <w:szCs w:val="22"/>
              </w:rPr>
              <w:t>8</w:t>
            </w:r>
          </w:p>
        </w:tc>
        <w:tc>
          <w:tcPr>
            <w:tcW w:w="744" w:type="pct"/>
            <w:tcBorders>
              <w:top w:val="single" w:sz="4" w:space="0" w:color="auto"/>
              <w:left w:val="nil"/>
              <w:bottom w:val="single" w:sz="4" w:space="0" w:color="auto"/>
              <w:right w:val="single" w:sz="4" w:space="0" w:color="auto"/>
            </w:tcBorders>
            <w:shd w:val="clear" w:color="auto" w:fill="auto"/>
            <w:hideMark/>
          </w:tcPr>
          <w:p w14:paraId="5C0106A6" w14:textId="77777777" w:rsidR="000140C3" w:rsidRPr="004C7E39" w:rsidRDefault="000140C3" w:rsidP="00132439">
            <w:pPr>
              <w:rPr>
                <w:color w:val="000000"/>
                <w:sz w:val="22"/>
                <w:szCs w:val="22"/>
              </w:rPr>
            </w:pPr>
            <w:r w:rsidRPr="004C7E39">
              <w:rPr>
                <w:color w:val="000000"/>
                <w:sz w:val="22"/>
                <w:szCs w:val="22"/>
              </w:rPr>
              <w:t>Bình quân lũy kế từ đầu năm</w:t>
            </w:r>
          </w:p>
        </w:tc>
        <w:tc>
          <w:tcPr>
            <w:tcW w:w="1784" w:type="pct"/>
            <w:tcBorders>
              <w:top w:val="single" w:sz="4" w:space="0" w:color="auto"/>
              <w:left w:val="nil"/>
              <w:bottom w:val="single" w:sz="4" w:space="0" w:color="auto"/>
              <w:right w:val="single" w:sz="4" w:space="0" w:color="auto"/>
            </w:tcBorders>
            <w:shd w:val="clear" w:color="auto" w:fill="auto"/>
            <w:hideMark/>
          </w:tcPr>
          <w:p w14:paraId="2E68E72C" w14:textId="5D7BC276" w:rsidR="00840E5F" w:rsidRPr="004C7E39" w:rsidRDefault="000140C3" w:rsidP="004733F5">
            <w:pPr>
              <w:rPr>
                <w:color w:val="000000"/>
                <w:sz w:val="22"/>
                <w:szCs w:val="22"/>
              </w:rPr>
            </w:pPr>
            <w:r w:rsidRPr="004C7E39">
              <w:rPr>
                <w:sz w:val="22"/>
                <w:szCs w:val="22"/>
              </w:rPr>
              <w:t xml:space="preserve">Số dư bình quân năm hoặc lũy kế từ đầu năm đến kỳ báo cáo </w:t>
            </w:r>
            <w:r w:rsidRPr="004733F5">
              <w:rPr>
                <w:sz w:val="22"/>
                <w:szCs w:val="22"/>
              </w:rPr>
              <w:t xml:space="preserve">= </w:t>
            </w:r>
            <w:r w:rsidR="008D1598" w:rsidRPr="004733F5">
              <w:rPr>
                <w:color w:val="000000"/>
              </w:rPr>
              <w:t>(số dư ngày 1 + …+ số dư ngày báo cáo) / Tổng số ngày tính đến ngày báo cáo</w:t>
            </w:r>
          </w:p>
        </w:tc>
        <w:tc>
          <w:tcPr>
            <w:tcW w:w="2218" w:type="pct"/>
            <w:tcBorders>
              <w:top w:val="single" w:sz="4" w:space="0" w:color="auto"/>
              <w:left w:val="nil"/>
              <w:bottom w:val="single" w:sz="4" w:space="0" w:color="auto"/>
              <w:right w:val="single" w:sz="4" w:space="0" w:color="auto"/>
            </w:tcBorders>
            <w:shd w:val="clear" w:color="auto" w:fill="auto"/>
            <w:hideMark/>
          </w:tcPr>
          <w:p w14:paraId="097946CC" w14:textId="221F46EB" w:rsidR="000140C3" w:rsidRPr="004C7E39" w:rsidRDefault="000140C3" w:rsidP="00132439">
            <w:pPr>
              <w:rPr>
                <w:color w:val="000000"/>
                <w:sz w:val="22"/>
                <w:szCs w:val="22"/>
              </w:rPr>
            </w:pPr>
            <w:r w:rsidRPr="004C7E39">
              <w:rPr>
                <w:sz w:val="22"/>
                <w:szCs w:val="22"/>
              </w:rPr>
              <w:t xml:space="preserve">Cách </w:t>
            </w:r>
            <w:r w:rsidRPr="004733F5">
              <w:rPr>
                <w:sz w:val="22"/>
                <w:szCs w:val="22"/>
              </w:rPr>
              <w:t xml:space="preserve">lấy </w:t>
            </w:r>
            <w:r w:rsidR="00840E5F" w:rsidRPr="004733F5">
              <w:rPr>
                <w:sz w:val="22"/>
                <w:szCs w:val="22"/>
              </w:rPr>
              <w:t>số dư</w:t>
            </w:r>
            <w:r w:rsidR="004733F5" w:rsidRPr="004733F5">
              <w:rPr>
                <w:sz w:val="22"/>
                <w:szCs w:val="22"/>
              </w:rPr>
              <w:t xml:space="preserve"> </w:t>
            </w:r>
            <w:r w:rsidRPr="004C7E39">
              <w:rPr>
                <w:sz w:val="22"/>
                <w:szCs w:val="22"/>
              </w:rPr>
              <w:t>như cột (7)</w:t>
            </w:r>
          </w:p>
        </w:tc>
      </w:tr>
      <w:tr w:rsidR="000140C3" w:rsidRPr="004C7E39" w14:paraId="37E5BB50" w14:textId="77777777" w:rsidTr="007E0677">
        <w:trPr>
          <w:trHeight w:val="719"/>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1B3599B0" w14:textId="77777777" w:rsidR="000140C3" w:rsidRPr="004C7E39" w:rsidRDefault="000140C3" w:rsidP="00132439">
            <w:pPr>
              <w:rPr>
                <w:color w:val="000000"/>
                <w:sz w:val="22"/>
                <w:szCs w:val="22"/>
              </w:rPr>
            </w:pPr>
            <w:r w:rsidRPr="004C7E39">
              <w:rPr>
                <w:color w:val="000000"/>
                <w:sz w:val="22"/>
                <w:szCs w:val="22"/>
              </w:rPr>
              <w:t>9</w:t>
            </w:r>
          </w:p>
        </w:tc>
        <w:tc>
          <w:tcPr>
            <w:tcW w:w="744" w:type="pct"/>
            <w:tcBorders>
              <w:top w:val="single" w:sz="4" w:space="0" w:color="auto"/>
              <w:left w:val="nil"/>
              <w:bottom w:val="single" w:sz="4" w:space="0" w:color="auto"/>
              <w:right w:val="single" w:sz="4" w:space="0" w:color="auto"/>
            </w:tcBorders>
            <w:shd w:val="clear" w:color="auto" w:fill="auto"/>
            <w:hideMark/>
          </w:tcPr>
          <w:p w14:paraId="7255C81B" w14:textId="231A9CA5" w:rsidR="000140C3" w:rsidRPr="004C7E39" w:rsidRDefault="000140C3" w:rsidP="00132439">
            <w:pPr>
              <w:rPr>
                <w:color w:val="000000"/>
                <w:sz w:val="22"/>
                <w:szCs w:val="22"/>
              </w:rPr>
            </w:pPr>
            <w:r w:rsidRPr="004C7E39">
              <w:rPr>
                <w:color w:val="000000"/>
                <w:sz w:val="22"/>
                <w:szCs w:val="22"/>
              </w:rPr>
              <w:t>Bình quân 3 tháng trước</w:t>
            </w:r>
          </w:p>
        </w:tc>
        <w:tc>
          <w:tcPr>
            <w:tcW w:w="1784" w:type="pct"/>
            <w:tcBorders>
              <w:top w:val="single" w:sz="4" w:space="0" w:color="auto"/>
              <w:left w:val="nil"/>
              <w:bottom w:val="single" w:sz="4" w:space="0" w:color="auto"/>
              <w:right w:val="single" w:sz="4" w:space="0" w:color="auto"/>
            </w:tcBorders>
            <w:shd w:val="clear" w:color="auto" w:fill="auto"/>
            <w:hideMark/>
          </w:tcPr>
          <w:p w14:paraId="78FF3100" w14:textId="0A7896CB" w:rsidR="000140C3" w:rsidRPr="00EE515F" w:rsidRDefault="000140C3" w:rsidP="00132439">
            <w:pPr>
              <w:rPr>
                <w:sz w:val="22"/>
                <w:szCs w:val="22"/>
              </w:rPr>
            </w:pPr>
            <w:r w:rsidRPr="00EE515F">
              <w:rPr>
                <w:sz w:val="22"/>
                <w:szCs w:val="22"/>
              </w:rPr>
              <w:t xml:space="preserve">Bình quân 3 tháng trước = </w:t>
            </w:r>
          </w:p>
          <w:p w14:paraId="5FEAA579" w14:textId="5072E757" w:rsidR="008D1598" w:rsidRPr="004C7E39" w:rsidRDefault="008D1598" w:rsidP="008D1598">
            <w:pPr>
              <w:rPr>
                <w:color w:val="000000"/>
                <w:sz w:val="22"/>
                <w:szCs w:val="22"/>
              </w:rPr>
            </w:pPr>
            <w:r w:rsidRPr="00EE515F">
              <w:rPr>
                <w:color w:val="000000"/>
                <w:sz w:val="22"/>
                <w:szCs w:val="22"/>
              </w:rPr>
              <w:t>= (số dư các ngày</w:t>
            </w:r>
            <w:r w:rsidR="00EE515F" w:rsidRPr="00EE515F">
              <w:rPr>
                <w:color w:val="000000"/>
                <w:sz w:val="22"/>
                <w:szCs w:val="22"/>
              </w:rPr>
              <w:t xml:space="preserve"> </w:t>
            </w:r>
            <w:r w:rsidR="00EE515F">
              <w:rPr>
                <w:color w:val="000000"/>
                <w:sz w:val="22"/>
                <w:szCs w:val="22"/>
              </w:rPr>
              <w:t xml:space="preserve">của </w:t>
            </w:r>
            <w:r w:rsidRPr="00EE515F">
              <w:rPr>
                <w:sz w:val="22"/>
                <w:szCs w:val="22"/>
              </w:rPr>
              <w:t xml:space="preserve">tháng T-3 + </w:t>
            </w:r>
            <w:r w:rsidRPr="00EE515F">
              <w:rPr>
                <w:color w:val="000000"/>
                <w:sz w:val="22"/>
                <w:szCs w:val="22"/>
              </w:rPr>
              <w:t>số dư các ngày</w:t>
            </w:r>
            <w:r w:rsidR="00EE515F">
              <w:rPr>
                <w:color w:val="000000"/>
                <w:sz w:val="22"/>
                <w:szCs w:val="22"/>
              </w:rPr>
              <w:t xml:space="preserve"> của</w:t>
            </w:r>
            <w:r w:rsidRPr="00EE515F">
              <w:rPr>
                <w:color w:val="000000"/>
                <w:sz w:val="22"/>
                <w:szCs w:val="22"/>
              </w:rPr>
              <w:t xml:space="preserve"> </w:t>
            </w:r>
            <w:r w:rsidRPr="00EE515F">
              <w:rPr>
                <w:sz w:val="22"/>
                <w:szCs w:val="22"/>
              </w:rPr>
              <w:t xml:space="preserve">tháng T-2 + </w:t>
            </w:r>
            <w:r w:rsidRPr="00EE515F">
              <w:rPr>
                <w:color w:val="000000"/>
                <w:sz w:val="22"/>
                <w:szCs w:val="22"/>
              </w:rPr>
              <w:t xml:space="preserve">số dư các ngày </w:t>
            </w:r>
            <w:r w:rsidR="00EE515F">
              <w:rPr>
                <w:color w:val="000000"/>
                <w:sz w:val="22"/>
                <w:szCs w:val="22"/>
              </w:rPr>
              <w:t xml:space="preserve">của </w:t>
            </w:r>
            <w:r w:rsidRPr="00EE515F">
              <w:rPr>
                <w:sz w:val="22"/>
                <w:szCs w:val="22"/>
              </w:rPr>
              <w:t>tháng T-1</w:t>
            </w:r>
            <w:r w:rsidRPr="00EE515F">
              <w:rPr>
                <w:color w:val="000000"/>
                <w:sz w:val="22"/>
                <w:szCs w:val="22"/>
              </w:rPr>
              <w:t xml:space="preserve">) / Tổng số ngày </w:t>
            </w:r>
            <w:r w:rsidR="00EE515F" w:rsidRPr="00EE515F">
              <w:rPr>
                <w:color w:val="000000"/>
                <w:sz w:val="22"/>
                <w:szCs w:val="22"/>
              </w:rPr>
              <w:t>(</w:t>
            </w:r>
            <w:r w:rsidRPr="00EE515F">
              <w:rPr>
                <w:color w:val="000000"/>
                <w:sz w:val="22"/>
                <w:szCs w:val="22"/>
              </w:rPr>
              <w:t>tháng T-3, tháng T-2, tháng T-1</w:t>
            </w:r>
            <w:r w:rsidR="00EE515F" w:rsidRPr="00EE515F">
              <w:rPr>
                <w:color w:val="000000"/>
                <w:sz w:val="22"/>
                <w:szCs w:val="22"/>
              </w:rPr>
              <w:t>)</w:t>
            </w:r>
          </w:p>
        </w:tc>
        <w:tc>
          <w:tcPr>
            <w:tcW w:w="2218" w:type="pct"/>
            <w:tcBorders>
              <w:top w:val="single" w:sz="4" w:space="0" w:color="auto"/>
              <w:left w:val="nil"/>
              <w:bottom w:val="single" w:sz="4" w:space="0" w:color="auto"/>
              <w:right w:val="single" w:sz="4" w:space="0" w:color="auto"/>
            </w:tcBorders>
            <w:shd w:val="clear" w:color="auto" w:fill="auto"/>
            <w:hideMark/>
          </w:tcPr>
          <w:p w14:paraId="47DB01ED" w14:textId="4F3D8E16" w:rsidR="000140C3" w:rsidRPr="004C7E39" w:rsidRDefault="000140C3" w:rsidP="00132439">
            <w:pPr>
              <w:rPr>
                <w:color w:val="000000"/>
                <w:sz w:val="22"/>
                <w:szCs w:val="22"/>
              </w:rPr>
            </w:pPr>
            <w:r w:rsidRPr="004C7E39">
              <w:rPr>
                <w:sz w:val="22"/>
                <w:szCs w:val="22"/>
              </w:rPr>
              <w:t xml:space="preserve">Cách lấy </w:t>
            </w:r>
            <w:r w:rsidR="00840E5F" w:rsidRPr="00EE515F">
              <w:rPr>
                <w:sz w:val="22"/>
                <w:szCs w:val="22"/>
              </w:rPr>
              <w:t>số dư</w:t>
            </w:r>
            <w:r w:rsidR="00840E5F">
              <w:rPr>
                <w:sz w:val="22"/>
                <w:szCs w:val="22"/>
              </w:rPr>
              <w:t xml:space="preserve"> </w:t>
            </w:r>
            <w:r w:rsidRPr="004C7E39">
              <w:rPr>
                <w:sz w:val="22"/>
                <w:szCs w:val="22"/>
              </w:rPr>
              <w:t>như cột (7)</w:t>
            </w:r>
          </w:p>
        </w:tc>
      </w:tr>
      <w:tr w:rsidR="000140C3" w:rsidRPr="004C7E39" w14:paraId="3EE40C06"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34FBA37" w14:textId="77777777" w:rsidR="000140C3" w:rsidRPr="004C7E39" w:rsidRDefault="000140C3" w:rsidP="00132439">
            <w:pPr>
              <w:rPr>
                <w:color w:val="000000"/>
                <w:sz w:val="22"/>
                <w:szCs w:val="22"/>
              </w:rPr>
            </w:pPr>
            <w:r w:rsidRPr="004C7E39">
              <w:rPr>
                <w:color w:val="000000"/>
                <w:sz w:val="22"/>
                <w:szCs w:val="22"/>
              </w:rPr>
              <w:t>10</w:t>
            </w:r>
          </w:p>
        </w:tc>
        <w:tc>
          <w:tcPr>
            <w:tcW w:w="744" w:type="pct"/>
            <w:tcBorders>
              <w:top w:val="single" w:sz="4" w:space="0" w:color="auto"/>
              <w:left w:val="nil"/>
              <w:bottom w:val="single" w:sz="4" w:space="0" w:color="auto"/>
              <w:right w:val="single" w:sz="4" w:space="0" w:color="auto"/>
            </w:tcBorders>
            <w:shd w:val="clear" w:color="auto" w:fill="auto"/>
            <w:hideMark/>
          </w:tcPr>
          <w:p w14:paraId="24A794C4" w14:textId="691D469F" w:rsidR="000140C3" w:rsidRPr="004C7E39" w:rsidRDefault="000140C3" w:rsidP="00132439">
            <w:pPr>
              <w:rPr>
                <w:color w:val="000000"/>
                <w:sz w:val="22"/>
                <w:szCs w:val="22"/>
              </w:rPr>
            </w:pPr>
            <w:r w:rsidRPr="004C7E39">
              <w:rPr>
                <w:color w:val="000000"/>
                <w:sz w:val="22"/>
                <w:szCs w:val="22"/>
              </w:rPr>
              <w:t>EOP tháng trước</w:t>
            </w:r>
          </w:p>
        </w:tc>
        <w:tc>
          <w:tcPr>
            <w:tcW w:w="1784" w:type="pct"/>
            <w:tcBorders>
              <w:top w:val="single" w:sz="4" w:space="0" w:color="auto"/>
              <w:left w:val="nil"/>
              <w:bottom w:val="single" w:sz="4" w:space="0" w:color="auto"/>
              <w:right w:val="single" w:sz="4" w:space="0" w:color="auto"/>
            </w:tcBorders>
            <w:shd w:val="clear" w:color="auto" w:fill="auto"/>
            <w:hideMark/>
          </w:tcPr>
          <w:p w14:paraId="3D3148F9" w14:textId="159F2355" w:rsidR="000140C3" w:rsidRPr="004C7E39" w:rsidRDefault="000140C3" w:rsidP="000E75D7">
            <w:pPr>
              <w:pStyle w:val="ListParagraph"/>
              <w:numPr>
                <w:ilvl w:val="0"/>
                <w:numId w:val="2"/>
              </w:numPr>
              <w:ind w:left="430"/>
              <w:rPr>
                <w:rFonts w:ascii="Times New Roman" w:hAnsi="Times New Roman"/>
                <w:color w:val="000000"/>
              </w:rPr>
            </w:pPr>
            <w:r w:rsidRPr="004C7E39">
              <w:rPr>
                <w:rFonts w:ascii="Times New Roman" w:hAnsi="Times New Roman"/>
              </w:rPr>
              <w:t xml:space="preserve">Số </w:t>
            </w:r>
            <w:r w:rsidRPr="004C7E39">
              <w:rPr>
                <w:rFonts w:ascii="Times New Roman" w:hAnsi="Times New Roman"/>
                <w:color w:val="000000"/>
              </w:rPr>
              <w:t>dư ngày cuối cùng của tháng trước.</w:t>
            </w:r>
          </w:p>
          <w:p w14:paraId="4C02F34E" w14:textId="7160CE6F" w:rsidR="000140C3" w:rsidRPr="004C7E39" w:rsidRDefault="000140C3" w:rsidP="000E75D7">
            <w:pPr>
              <w:pStyle w:val="ListParagraph"/>
              <w:numPr>
                <w:ilvl w:val="0"/>
                <w:numId w:val="2"/>
              </w:numPr>
              <w:ind w:left="430"/>
              <w:rPr>
                <w:rFonts w:ascii="Times New Roman" w:hAnsi="Times New Roman"/>
              </w:rPr>
            </w:pPr>
            <w:r w:rsidRPr="004C7E39">
              <w:rPr>
                <w:rFonts w:ascii="Times New Roman" w:hAnsi="Times New Roman"/>
                <w:color w:val="000000"/>
              </w:rPr>
              <w:t>Ví dụ: ngày báo cáo là 25/01/2021 thì EOP tháng tháng trước là dữ liệu ngày 31/12/2020</w:t>
            </w:r>
          </w:p>
        </w:tc>
        <w:tc>
          <w:tcPr>
            <w:tcW w:w="2218" w:type="pct"/>
            <w:tcBorders>
              <w:top w:val="single" w:sz="4" w:space="0" w:color="auto"/>
              <w:left w:val="nil"/>
              <w:bottom w:val="single" w:sz="4" w:space="0" w:color="auto"/>
              <w:right w:val="single" w:sz="4" w:space="0" w:color="auto"/>
            </w:tcBorders>
            <w:shd w:val="clear" w:color="auto" w:fill="auto"/>
            <w:hideMark/>
          </w:tcPr>
          <w:p w14:paraId="112646D0" w14:textId="77777777"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vay thường: lấy cột “TRDT”, “DU_NO_QUY_DOI” trong file “CRM32”</w:t>
            </w:r>
          </w:p>
          <w:p w14:paraId="04776073" w14:textId="77777777" w:rsidR="000140C3" w:rsidRPr="004C7E39" w:rsidRDefault="000140C3">
            <w:pPr>
              <w:pStyle w:val="ListParagraph"/>
              <w:numPr>
                <w:ilvl w:val="0"/>
                <w:numId w:val="15"/>
              </w:numPr>
              <w:rPr>
                <w:rFonts w:ascii="Times New Roman" w:hAnsi="Times New Roman"/>
                <w:color w:val="000000"/>
              </w:rPr>
            </w:pPr>
            <w:r w:rsidRPr="004C7E39">
              <w:rPr>
                <w:rFonts w:ascii="Times New Roman" w:hAnsi="Times New Roman"/>
                <w:color w:val="000000"/>
              </w:rPr>
              <w:t>Số dư = SUM(“DU_NO_QUY_DOI”)</w:t>
            </w:r>
          </w:p>
          <w:p w14:paraId="72BBC8CE" w14:textId="2A8B4F1C" w:rsidR="000140C3" w:rsidRPr="004C7E39" w:rsidRDefault="000140C3" w:rsidP="00132439">
            <w:pPr>
              <w:pStyle w:val="ListParagraph"/>
              <w:numPr>
                <w:ilvl w:val="0"/>
                <w:numId w:val="2"/>
              </w:numPr>
              <w:ind w:left="359"/>
              <w:rPr>
                <w:rFonts w:ascii="Times New Roman" w:hAnsi="Times New Roman"/>
                <w:color w:val="000000"/>
              </w:rPr>
            </w:pPr>
            <w:r w:rsidRPr="004C7E39">
              <w:rPr>
                <w:rFonts w:ascii="Times New Roman" w:hAnsi="Times New Roman"/>
                <w:color w:val="000000"/>
              </w:rPr>
              <w:t>Đối với thẻ: lấy cột “DU_NO_QUY_DOI” trong file “DN_THE_CA_NHAN_DOANH_NGHIEP”</w:t>
            </w:r>
          </w:p>
          <w:p w14:paraId="29138D69" w14:textId="77777777" w:rsidR="000140C3" w:rsidRPr="004C7E39" w:rsidRDefault="000140C3">
            <w:pPr>
              <w:pStyle w:val="ListParagraph"/>
              <w:numPr>
                <w:ilvl w:val="0"/>
                <w:numId w:val="16"/>
              </w:numPr>
              <w:rPr>
                <w:rFonts w:ascii="Times New Roman" w:hAnsi="Times New Roman"/>
                <w:color w:val="000000"/>
              </w:rPr>
            </w:pPr>
            <w:r w:rsidRPr="004C7E39">
              <w:rPr>
                <w:rFonts w:ascii="Times New Roman" w:hAnsi="Times New Roman"/>
                <w:color w:val="000000"/>
              </w:rPr>
              <w:t>Số dư = SUM(“QUYDOI”)</w:t>
            </w:r>
          </w:p>
          <w:p w14:paraId="6E24B14F" w14:textId="6877D926" w:rsidR="000140C3" w:rsidRPr="004C7E39" w:rsidRDefault="000140C3" w:rsidP="00132439">
            <w:pPr>
              <w:pStyle w:val="ListParagraph"/>
              <w:numPr>
                <w:ilvl w:val="0"/>
                <w:numId w:val="2"/>
              </w:numPr>
              <w:ind w:left="414"/>
              <w:rPr>
                <w:rFonts w:ascii="Times New Roman" w:hAnsi="Times New Roman"/>
                <w:color w:val="000000"/>
              </w:rPr>
            </w:pPr>
            <w:r w:rsidRPr="004C7E39">
              <w:rPr>
                <w:rFonts w:ascii="Times New Roman" w:hAnsi="Times New Roman"/>
                <w:color w:val="000000"/>
              </w:rPr>
              <w:lastRenderedPageBreak/>
              <w:t>Đối với chiết khấu: lấy cột “QUYDOI” trong file “TF_CRM”</w:t>
            </w:r>
          </w:p>
          <w:p w14:paraId="0F2873BE" w14:textId="4ABBE217" w:rsidR="000140C3" w:rsidRPr="004C7E39" w:rsidRDefault="000140C3">
            <w:pPr>
              <w:pStyle w:val="ListParagraph"/>
              <w:numPr>
                <w:ilvl w:val="0"/>
                <w:numId w:val="16"/>
              </w:numPr>
              <w:rPr>
                <w:rFonts w:ascii="Times New Roman" w:hAnsi="Times New Roman"/>
                <w:color w:val="000000"/>
              </w:rPr>
            </w:pPr>
            <w:r w:rsidRPr="004C7E39">
              <w:rPr>
                <w:rFonts w:ascii="Times New Roman" w:hAnsi="Times New Roman"/>
                <w:color w:val="000000"/>
              </w:rPr>
              <w:t>Số dư = SUM</w:t>
            </w:r>
            <w:r w:rsidR="007E0677" w:rsidRPr="004C7E39">
              <w:rPr>
                <w:rFonts w:ascii="Times New Roman" w:hAnsi="Times New Roman"/>
                <w:color w:val="000000"/>
              </w:rPr>
              <w:t>(“QUYDOI”)</w:t>
            </w:r>
            <w:r w:rsidR="00841054" w:rsidRPr="004C7E39">
              <w:rPr>
                <w:rFonts w:ascii="Times New Roman" w:hAnsi="Times New Roman"/>
                <w:color w:val="000000"/>
              </w:rPr>
              <w:t xml:space="preserve"> </w:t>
            </w:r>
          </w:p>
          <w:p w14:paraId="283CC87C" w14:textId="4D625796" w:rsidR="000140C3" w:rsidRPr="004C7E39" w:rsidRDefault="000140C3" w:rsidP="00F93A30">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EOP cuối tháng = số dư vay thường + số dư thẻ + số dư chiết khấu </w:t>
            </w:r>
          </w:p>
        </w:tc>
      </w:tr>
      <w:tr w:rsidR="000140C3" w:rsidRPr="004C7E39" w14:paraId="46B1F3B9"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4DAE06E3" w14:textId="77777777" w:rsidR="000140C3" w:rsidRPr="004C7E39" w:rsidRDefault="000140C3" w:rsidP="00132439">
            <w:pPr>
              <w:rPr>
                <w:color w:val="000000"/>
                <w:sz w:val="22"/>
                <w:szCs w:val="22"/>
              </w:rPr>
            </w:pPr>
            <w:r w:rsidRPr="004C7E39">
              <w:rPr>
                <w:color w:val="000000"/>
                <w:sz w:val="22"/>
                <w:szCs w:val="22"/>
              </w:rPr>
              <w:lastRenderedPageBreak/>
              <w:t>11</w:t>
            </w:r>
          </w:p>
        </w:tc>
        <w:tc>
          <w:tcPr>
            <w:tcW w:w="744" w:type="pct"/>
            <w:tcBorders>
              <w:top w:val="single" w:sz="4" w:space="0" w:color="auto"/>
              <w:left w:val="nil"/>
              <w:bottom w:val="single" w:sz="4" w:space="0" w:color="auto"/>
              <w:right w:val="single" w:sz="4" w:space="0" w:color="auto"/>
            </w:tcBorders>
            <w:shd w:val="clear" w:color="auto" w:fill="auto"/>
            <w:hideMark/>
          </w:tcPr>
          <w:p w14:paraId="284B21F6" w14:textId="4B0D863F" w:rsidR="000140C3" w:rsidRPr="004C7E39" w:rsidRDefault="000140C3" w:rsidP="00132439">
            <w:pPr>
              <w:rPr>
                <w:color w:val="000000"/>
                <w:sz w:val="22"/>
                <w:szCs w:val="22"/>
              </w:rPr>
            </w:pPr>
            <w:r w:rsidRPr="004C7E39">
              <w:rPr>
                <w:color w:val="000000"/>
                <w:sz w:val="22"/>
                <w:szCs w:val="22"/>
              </w:rPr>
              <w:t>EOP tháng báo cáo</w:t>
            </w:r>
          </w:p>
        </w:tc>
        <w:tc>
          <w:tcPr>
            <w:tcW w:w="1784" w:type="pct"/>
            <w:tcBorders>
              <w:top w:val="single" w:sz="4" w:space="0" w:color="auto"/>
              <w:left w:val="nil"/>
              <w:bottom w:val="single" w:sz="4" w:space="0" w:color="auto"/>
              <w:right w:val="single" w:sz="4" w:space="0" w:color="auto"/>
            </w:tcBorders>
            <w:shd w:val="clear" w:color="auto" w:fill="auto"/>
            <w:hideMark/>
          </w:tcPr>
          <w:p w14:paraId="3896503B" w14:textId="5D5A1590" w:rsidR="000140C3" w:rsidRPr="004C7E39" w:rsidRDefault="000140C3" w:rsidP="000E75D7">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Số dư ngày cuối cùng của </w:t>
            </w:r>
            <w:r w:rsidR="0062133D" w:rsidRPr="004C7E39">
              <w:rPr>
                <w:rFonts w:ascii="Times New Roman" w:hAnsi="Times New Roman"/>
                <w:color w:val="000000"/>
              </w:rPr>
              <w:t>tháng</w:t>
            </w:r>
            <w:r w:rsidRPr="004C7E39">
              <w:rPr>
                <w:rFonts w:ascii="Times New Roman" w:hAnsi="Times New Roman"/>
                <w:color w:val="000000"/>
              </w:rPr>
              <w:t xml:space="preserve"> báo cáo</w:t>
            </w:r>
          </w:p>
          <w:p w14:paraId="77735DF0" w14:textId="49AF644A" w:rsidR="000140C3" w:rsidRPr="004C7E39" w:rsidRDefault="000140C3" w:rsidP="000E75D7">
            <w:pPr>
              <w:pStyle w:val="ListParagraph"/>
              <w:numPr>
                <w:ilvl w:val="0"/>
                <w:numId w:val="2"/>
              </w:numPr>
              <w:ind w:left="430"/>
              <w:rPr>
                <w:rFonts w:ascii="Times New Roman" w:hAnsi="Times New Roman"/>
              </w:rPr>
            </w:pPr>
            <w:r w:rsidRPr="004C7E39">
              <w:rPr>
                <w:rFonts w:ascii="Times New Roman" w:hAnsi="Times New Roman"/>
                <w:color w:val="000000"/>
              </w:rPr>
              <w:t>Ví dụ: ngày</w:t>
            </w:r>
            <w:r w:rsidRPr="004C7E39">
              <w:rPr>
                <w:rFonts w:ascii="Times New Roman" w:hAnsi="Times New Roman"/>
              </w:rPr>
              <w:t xml:space="preserve"> báo cáo là 25/01/2021 thì EOP tháng báo cáo là dữ liệu ngày 25/01/2021</w:t>
            </w:r>
          </w:p>
          <w:p w14:paraId="656298A1" w14:textId="1478C03B" w:rsidR="000140C3" w:rsidRPr="004C7E39" w:rsidRDefault="000140C3" w:rsidP="00132439">
            <w:pPr>
              <w:rPr>
                <w:color w:val="000000"/>
                <w:sz w:val="22"/>
                <w:szCs w:val="22"/>
              </w:rPr>
            </w:pPr>
          </w:p>
        </w:tc>
        <w:tc>
          <w:tcPr>
            <w:tcW w:w="2218" w:type="pct"/>
            <w:tcBorders>
              <w:top w:val="single" w:sz="4" w:space="0" w:color="auto"/>
              <w:left w:val="nil"/>
              <w:bottom w:val="single" w:sz="4" w:space="0" w:color="auto"/>
              <w:right w:val="single" w:sz="4" w:space="0" w:color="auto"/>
            </w:tcBorders>
            <w:shd w:val="clear" w:color="auto" w:fill="auto"/>
            <w:hideMark/>
          </w:tcPr>
          <w:p w14:paraId="12865685" w14:textId="63A31962" w:rsidR="000140C3" w:rsidRPr="004C7E39" w:rsidRDefault="000140C3" w:rsidP="00132439">
            <w:pPr>
              <w:rPr>
                <w:color w:val="000000"/>
                <w:sz w:val="22"/>
                <w:szCs w:val="22"/>
              </w:rPr>
            </w:pPr>
            <w:r w:rsidRPr="004C7E39">
              <w:rPr>
                <w:color w:val="000000"/>
                <w:sz w:val="22"/>
                <w:szCs w:val="22"/>
              </w:rPr>
              <w:t>Cách lấy EOP tháng báo cáo như cột (1</w:t>
            </w:r>
            <w:r w:rsidR="007856DD" w:rsidRPr="004C7E39">
              <w:rPr>
                <w:color w:val="000000"/>
                <w:sz w:val="22"/>
                <w:szCs w:val="22"/>
              </w:rPr>
              <w:t>0</w:t>
            </w:r>
            <w:r w:rsidRPr="004C7E39">
              <w:rPr>
                <w:color w:val="000000"/>
                <w:sz w:val="22"/>
                <w:szCs w:val="22"/>
              </w:rPr>
              <w:t>) nhưng khác tháng</w:t>
            </w:r>
          </w:p>
        </w:tc>
      </w:tr>
      <w:tr w:rsidR="000140C3" w:rsidRPr="004C7E39" w14:paraId="519CBD0D"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3DFDE05" w14:textId="77777777" w:rsidR="000140C3" w:rsidRPr="004C7E39" w:rsidRDefault="000140C3" w:rsidP="00132439">
            <w:pPr>
              <w:rPr>
                <w:color w:val="000000"/>
                <w:sz w:val="22"/>
                <w:szCs w:val="22"/>
              </w:rPr>
            </w:pPr>
            <w:r w:rsidRPr="004C7E39">
              <w:rPr>
                <w:color w:val="000000"/>
                <w:sz w:val="22"/>
                <w:szCs w:val="22"/>
              </w:rPr>
              <w:t>12</w:t>
            </w:r>
          </w:p>
        </w:tc>
        <w:tc>
          <w:tcPr>
            <w:tcW w:w="744" w:type="pct"/>
            <w:tcBorders>
              <w:top w:val="single" w:sz="4" w:space="0" w:color="auto"/>
              <w:left w:val="nil"/>
              <w:bottom w:val="single" w:sz="4" w:space="0" w:color="auto"/>
              <w:right w:val="single" w:sz="4" w:space="0" w:color="auto"/>
            </w:tcBorders>
            <w:shd w:val="clear" w:color="auto" w:fill="auto"/>
            <w:hideMark/>
          </w:tcPr>
          <w:p w14:paraId="2E55292E" w14:textId="1F8968D2" w:rsidR="000140C3" w:rsidRPr="004C7E39" w:rsidRDefault="000140C3" w:rsidP="00132439">
            <w:pPr>
              <w:rPr>
                <w:color w:val="000000"/>
                <w:sz w:val="22"/>
                <w:szCs w:val="22"/>
              </w:rPr>
            </w:pPr>
            <w:r w:rsidRPr="004C7E39">
              <w:rPr>
                <w:color w:val="000000"/>
                <w:sz w:val="22"/>
                <w:szCs w:val="22"/>
              </w:rPr>
              <w:t>Rank</w:t>
            </w:r>
          </w:p>
        </w:tc>
        <w:tc>
          <w:tcPr>
            <w:tcW w:w="1784" w:type="pct"/>
            <w:tcBorders>
              <w:top w:val="single" w:sz="4" w:space="0" w:color="auto"/>
              <w:left w:val="nil"/>
              <w:bottom w:val="single" w:sz="4" w:space="0" w:color="auto"/>
              <w:right w:val="single" w:sz="4" w:space="0" w:color="auto"/>
            </w:tcBorders>
            <w:shd w:val="clear" w:color="auto" w:fill="auto"/>
            <w:hideMark/>
          </w:tcPr>
          <w:p w14:paraId="14198881" w14:textId="067B44EC" w:rsidR="000140C3" w:rsidRPr="004C7E39" w:rsidRDefault="000140C3" w:rsidP="00132439">
            <w:pPr>
              <w:rPr>
                <w:color w:val="000000"/>
                <w:sz w:val="22"/>
                <w:szCs w:val="22"/>
              </w:rPr>
            </w:pPr>
            <w:r w:rsidRPr="004C7E39">
              <w:rPr>
                <w:sz w:val="22"/>
                <w:szCs w:val="22"/>
              </w:rPr>
              <w:t>Sắp xếp số bình quân tháng báo cáo của khách hàng từ cao đến thấp theo Chi nhánh</w:t>
            </w:r>
          </w:p>
        </w:tc>
        <w:tc>
          <w:tcPr>
            <w:tcW w:w="2218" w:type="pct"/>
            <w:tcBorders>
              <w:top w:val="single" w:sz="4" w:space="0" w:color="auto"/>
              <w:left w:val="nil"/>
              <w:bottom w:val="single" w:sz="4" w:space="0" w:color="auto"/>
              <w:right w:val="single" w:sz="4" w:space="0" w:color="auto"/>
            </w:tcBorders>
            <w:shd w:val="clear" w:color="auto" w:fill="auto"/>
            <w:hideMark/>
          </w:tcPr>
          <w:p w14:paraId="32967895" w14:textId="4F6D73B5" w:rsidR="000140C3" w:rsidRPr="004C7E39" w:rsidRDefault="00A0280F" w:rsidP="00132439">
            <w:pPr>
              <w:rPr>
                <w:color w:val="000000"/>
                <w:sz w:val="22"/>
                <w:szCs w:val="22"/>
              </w:rPr>
            </w:pPr>
            <w:r w:rsidRPr="004C7E39">
              <w:rPr>
                <w:color w:val="000000"/>
                <w:sz w:val="22"/>
                <w:szCs w:val="22"/>
              </w:rPr>
              <w:t>Sắp xếp cột (7) giảm dần r</w:t>
            </w:r>
            <w:ins w:id="353" w:author="TRUC NGUYEN" w:date="2023-01-10T16:47:00Z">
              <w:r w:rsidR="005B35A4">
                <w:rPr>
                  <w:color w:val="000000"/>
                  <w:sz w:val="22"/>
                  <w:szCs w:val="22"/>
                </w:rPr>
                <w:t>ồ</w:t>
              </w:r>
            </w:ins>
            <w:del w:id="354" w:author="TRUC NGUYEN" w:date="2023-01-10T16:47:00Z">
              <w:r w:rsidRPr="004C7E39" w:rsidDel="005B35A4">
                <w:rPr>
                  <w:color w:val="000000"/>
                  <w:sz w:val="22"/>
                  <w:szCs w:val="22"/>
                </w:rPr>
                <w:delText>ò</w:delText>
              </w:r>
            </w:del>
            <w:r w:rsidRPr="004C7E39">
              <w:rPr>
                <w:color w:val="000000"/>
                <w:sz w:val="22"/>
                <w:szCs w:val="22"/>
              </w:rPr>
              <w:t>i sinh rank từ hệ thống</w:t>
            </w:r>
          </w:p>
        </w:tc>
      </w:tr>
      <w:tr w:rsidR="000140C3" w:rsidRPr="004C7E39" w14:paraId="6BEB219A" w14:textId="77777777" w:rsidTr="007E0677">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50D7C29" w14:textId="77777777" w:rsidR="000140C3" w:rsidRPr="004C7E39" w:rsidRDefault="000140C3" w:rsidP="00132439">
            <w:pPr>
              <w:rPr>
                <w:color w:val="000000"/>
                <w:sz w:val="22"/>
                <w:szCs w:val="22"/>
              </w:rPr>
            </w:pPr>
            <w:r w:rsidRPr="004C7E39">
              <w:rPr>
                <w:color w:val="000000"/>
                <w:sz w:val="22"/>
                <w:szCs w:val="22"/>
              </w:rPr>
              <w:t>13</w:t>
            </w:r>
          </w:p>
        </w:tc>
        <w:tc>
          <w:tcPr>
            <w:tcW w:w="744" w:type="pct"/>
            <w:tcBorders>
              <w:top w:val="single" w:sz="4" w:space="0" w:color="auto"/>
              <w:left w:val="nil"/>
              <w:bottom w:val="single" w:sz="4" w:space="0" w:color="auto"/>
              <w:right w:val="single" w:sz="4" w:space="0" w:color="auto"/>
            </w:tcBorders>
            <w:shd w:val="clear" w:color="auto" w:fill="auto"/>
            <w:hideMark/>
          </w:tcPr>
          <w:p w14:paraId="7160DB9A" w14:textId="6B0FC71B" w:rsidR="000140C3" w:rsidRPr="004C7E39" w:rsidRDefault="000140C3" w:rsidP="00132439">
            <w:pPr>
              <w:rPr>
                <w:color w:val="000000"/>
                <w:sz w:val="22"/>
                <w:szCs w:val="22"/>
              </w:rPr>
            </w:pPr>
            <w:r w:rsidRPr="004C7E39">
              <w:rPr>
                <w:color w:val="000000"/>
                <w:sz w:val="22"/>
                <w:szCs w:val="22"/>
              </w:rPr>
              <w:t>Tăng/Giảm</w:t>
            </w:r>
          </w:p>
        </w:tc>
        <w:tc>
          <w:tcPr>
            <w:tcW w:w="1784" w:type="pct"/>
            <w:tcBorders>
              <w:top w:val="single" w:sz="4" w:space="0" w:color="auto"/>
              <w:left w:val="nil"/>
              <w:bottom w:val="single" w:sz="4" w:space="0" w:color="auto"/>
              <w:right w:val="single" w:sz="4" w:space="0" w:color="auto"/>
            </w:tcBorders>
            <w:shd w:val="clear" w:color="auto" w:fill="auto"/>
            <w:hideMark/>
          </w:tcPr>
          <w:p w14:paraId="2BD59151" w14:textId="36D8C1E5" w:rsidR="000140C3" w:rsidRPr="004C7E39" w:rsidRDefault="000140C3" w:rsidP="00132439">
            <w:pPr>
              <w:rPr>
                <w:color w:val="000000"/>
                <w:sz w:val="22"/>
                <w:szCs w:val="22"/>
              </w:rPr>
            </w:pPr>
            <w:r w:rsidRPr="004C7E39">
              <w:rPr>
                <w:sz w:val="22"/>
                <w:szCs w:val="22"/>
              </w:rPr>
              <w:t>So sánh tăng/giảm bình quân tháng báo cáo với bình quân 3 tháng trước</w:t>
            </w:r>
            <w:r w:rsidRPr="004C7E39">
              <w:rPr>
                <w:sz w:val="22"/>
                <w:szCs w:val="22"/>
              </w:rPr>
              <w:tab/>
            </w:r>
          </w:p>
        </w:tc>
        <w:tc>
          <w:tcPr>
            <w:tcW w:w="2218" w:type="pct"/>
            <w:tcBorders>
              <w:top w:val="single" w:sz="4" w:space="0" w:color="auto"/>
              <w:left w:val="nil"/>
              <w:bottom w:val="single" w:sz="4" w:space="0" w:color="auto"/>
              <w:right w:val="single" w:sz="4" w:space="0" w:color="auto"/>
            </w:tcBorders>
            <w:shd w:val="clear" w:color="auto" w:fill="auto"/>
            <w:hideMark/>
          </w:tcPr>
          <w:p w14:paraId="26351DF7" w14:textId="77777777" w:rsidR="000140C3" w:rsidRPr="004C7E39" w:rsidRDefault="000140C3" w:rsidP="004A0A25">
            <w:pPr>
              <w:pStyle w:val="ListParagraph"/>
              <w:numPr>
                <w:ilvl w:val="0"/>
                <w:numId w:val="2"/>
              </w:numPr>
              <w:ind w:left="430"/>
              <w:rPr>
                <w:rFonts w:ascii="Times New Roman" w:hAnsi="Times New Roman"/>
                <w:color w:val="000000"/>
              </w:rPr>
            </w:pPr>
            <w:r w:rsidRPr="004C7E39">
              <w:rPr>
                <w:rFonts w:ascii="Times New Roman" w:hAnsi="Times New Roman"/>
                <w:color w:val="000000"/>
              </w:rPr>
              <w:t>Bình quân tháng báo cáo &gt; Bình quân 3 tháng trước: Tăng</w:t>
            </w:r>
          </w:p>
          <w:p w14:paraId="3B349955" w14:textId="6FA424B0" w:rsidR="000140C3" w:rsidRPr="004C7E39" w:rsidRDefault="000140C3" w:rsidP="004A0A25">
            <w:pPr>
              <w:pStyle w:val="ListParagraph"/>
              <w:numPr>
                <w:ilvl w:val="0"/>
                <w:numId w:val="2"/>
              </w:numPr>
              <w:ind w:left="430"/>
              <w:rPr>
                <w:rFonts w:ascii="Times New Roman" w:hAnsi="Times New Roman"/>
                <w:color w:val="000000"/>
              </w:rPr>
            </w:pPr>
            <w:r w:rsidRPr="004C7E39">
              <w:rPr>
                <w:rFonts w:ascii="Times New Roman" w:hAnsi="Times New Roman"/>
                <w:color w:val="000000"/>
              </w:rPr>
              <w:t>Bình</w:t>
            </w:r>
            <w:r w:rsidRPr="004C7E39">
              <w:rPr>
                <w:rFonts w:ascii="Times New Roman" w:hAnsi="Times New Roman"/>
              </w:rPr>
              <w:t xml:space="preserve"> quân tháng báo cáo &lt; Bình quân 3 tháng trước: Giảm</w:t>
            </w:r>
            <w:r w:rsidRPr="004C7E39">
              <w:rPr>
                <w:rFonts w:ascii="Times New Roman" w:hAnsi="Times New Roman"/>
              </w:rPr>
              <w:tab/>
            </w:r>
          </w:p>
        </w:tc>
      </w:tr>
    </w:tbl>
    <w:p w14:paraId="0935F93F" w14:textId="77777777" w:rsidR="00A1308D" w:rsidRPr="004C7E39" w:rsidRDefault="00A1308D" w:rsidP="00A1308D">
      <w:pPr>
        <w:tabs>
          <w:tab w:val="left" w:pos="921"/>
        </w:tabs>
      </w:pPr>
      <w:r w:rsidRPr="004C7E39">
        <w:tab/>
      </w:r>
    </w:p>
    <w:p w14:paraId="02FEDFCD" w14:textId="77777777" w:rsidR="00941F46" w:rsidRPr="004C7E39" w:rsidRDefault="00941F46" w:rsidP="00941F46">
      <w:pPr>
        <w:pStyle w:val="ListParagraph"/>
        <w:spacing w:after="120" w:line="264" w:lineRule="auto"/>
        <w:rPr>
          <w:rFonts w:ascii="Times New Roman" w:hAnsi="Times New Roman"/>
          <w:lang w:val="en-GB"/>
        </w:rPr>
      </w:pPr>
    </w:p>
    <w:p w14:paraId="76A78BF3" w14:textId="7D24AC9C" w:rsidR="00971FB8" w:rsidRPr="004C7E39" w:rsidRDefault="00971FB8" w:rsidP="00971FB8">
      <w:pPr>
        <w:pStyle w:val="ListParagraph"/>
        <w:numPr>
          <w:ilvl w:val="0"/>
          <w:numId w:val="2"/>
        </w:numPr>
        <w:spacing w:after="120" w:line="264" w:lineRule="auto"/>
        <w:rPr>
          <w:rFonts w:ascii="Times New Roman" w:hAnsi="Times New Roman"/>
          <w:lang w:val="en-GB"/>
        </w:rPr>
      </w:pPr>
      <w:r w:rsidRPr="004C7E39">
        <w:rPr>
          <w:rFonts w:ascii="Times New Roman" w:hAnsi="Times New Roman"/>
        </w:rPr>
        <w:t>Mapping báo cáo huy động vốn:</w:t>
      </w:r>
    </w:p>
    <w:p w14:paraId="14B0CD9C" w14:textId="77777777" w:rsidR="00971FB8" w:rsidRPr="004C7E39" w:rsidRDefault="00971FB8" w:rsidP="00971FB8"/>
    <w:tbl>
      <w:tblPr>
        <w:tblW w:w="5000" w:type="pct"/>
        <w:tblLook w:val="04A0" w:firstRow="1" w:lastRow="0" w:firstColumn="1" w:lastColumn="0" w:noHBand="0" w:noVBand="1"/>
      </w:tblPr>
      <w:tblGrid>
        <w:gridCol w:w="726"/>
        <w:gridCol w:w="2673"/>
        <w:gridCol w:w="4677"/>
        <w:gridCol w:w="6278"/>
      </w:tblGrid>
      <w:tr w:rsidR="00971FB8" w:rsidRPr="004C7E39" w14:paraId="2F3C0E0D" w14:textId="77777777" w:rsidTr="00941F46">
        <w:trPr>
          <w:trHeight w:val="295"/>
          <w:tblHeader/>
        </w:trPr>
        <w:tc>
          <w:tcPr>
            <w:tcW w:w="253" w:type="pct"/>
            <w:tcBorders>
              <w:top w:val="single" w:sz="8" w:space="0" w:color="auto"/>
              <w:left w:val="single" w:sz="8" w:space="0" w:color="auto"/>
              <w:bottom w:val="single" w:sz="8" w:space="0" w:color="auto"/>
              <w:right w:val="nil"/>
            </w:tcBorders>
            <w:shd w:val="clear" w:color="000000" w:fill="002060"/>
            <w:hideMark/>
          </w:tcPr>
          <w:p w14:paraId="5DCC958A" w14:textId="77777777" w:rsidR="00971FB8" w:rsidRPr="004C7E39" w:rsidRDefault="00971FB8" w:rsidP="00E55262">
            <w:pPr>
              <w:rPr>
                <w:b/>
                <w:bCs/>
                <w:color w:val="FFFFFF"/>
                <w:sz w:val="22"/>
                <w:szCs w:val="22"/>
              </w:rPr>
            </w:pPr>
            <w:r w:rsidRPr="004C7E39">
              <w:rPr>
                <w:b/>
                <w:bCs/>
                <w:color w:val="FFFFFF" w:themeColor="background1"/>
                <w:sz w:val="22"/>
                <w:szCs w:val="22"/>
              </w:rPr>
              <w:t>STT</w:t>
            </w:r>
          </w:p>
        </w:tc>
        <w:tc>
          <w:tcPr>
            <w:tcW w:w="931" w:type="pct"/>
            <w:tcBorders>
              <w:top w:val="single" w:sz="4" w:space="0" w:color="auto"/>
              <w:left w:val="single" w:sz="4" w:space="0" w:color="auto"/>
              <w:bottom w:val="single" w:sz="4" w:space="0" w:color="auto"/>
              <w:right w:val="single" w:sz="4" w:space="0" w:color="auto"/>
            </w:tcBorders>
            <w:shd w:val="clear" w:color="000000" w:fill="002060"/>
            <w:hideMark/>
          </w:tcPr>
          <w:p w14:paraId="0C91ADFF" w14:textId="77777777" w:rsidR="00971FB8" w:rsidRPr="004C7E39" w:rsidRDefault="00971FB8" w:rsidP="00E55262">
            <w:pPr>
              <w:rPr>
                <w:b/>
                <w:bCs/>
                <w:color w:val="FFFFFF"/>
                <w:sz w:val="22"/>
                <w:szCs w:val="22"/>
              </w:rPr>
            </w:pPr>
            <w:r w:rsidRPr="004C7E39">
              <w:rPr>
                <w:b/>
                <w:bCs/>
                <w:color w:val="FFFFFF" w:themeColor="background1"/>
                <w:sz w:val="22"/>
                <w:szCs w:val="22"/>
              </w:rPr>
              <w:t>Nội dung</w:t>
            </w:r>
          </w:p>
        </w:tc>
        <w:tc>
          <w:tcPr>
            <w:tcW w:w="1629" w:type="pct"/>
            <w:tcBorders>
              <w:top w:val="single" w:sz="8" w:space="0" w:color="auto"/>
              <w:left w:val="nil"/>
              <w:bottom w:val="single" w:sz="8" w:space="0" w:color="auto"/>
              <w:right w:val="single" w:sz="8" w:space="0" w:color="auto"/>
            </w:tcBorders>
            <w:shd w:val="clear" w:color="000000" w:fill="002060"/>
            <w:noWrap/>
            <w:hideMark/>
          </w:tcPr>
          <w:p w14:paraId="4BCCC177" w14:textId="77777777" w:rsidR="00971FB8" w:rsidRPr="004C7E39" w:rsidRDefault="00971FB8" w:rsidP="00E55262">
            <w:pPr>
              <w:rPr>
                <w:b/>
                <w:bCs/>
                <w:color w:val="FFFFFF"/>
                <w:sz w:val="22"/>
                <w:szCs w:val="22"/>
              </w:rPr>
            </w:pPr>
            <w:r w:rsidRPr="004C7E39">
              <w:rPr>
                <w:b/>
                <w:bCs/>
                <w:color w:val="FFFFFF" w:themeColor="background1"/>
                <w:sz w:val="22"/>
                <w:szCs w:val="22"/>
              </w:rPr>
              <w:t>Mô tả nghiệp vụ</w:t>
            </w:r>
          </w:p>
        </w:tc>
        <w:tc>
          <w:tcPr>
            <w:tcW w:w="2187" w:type="pct"/>
            <w:tcBorders>
              <w:top w:val="single" w:sz="8" w:space="0" w:color="auto"/>
              <w:left w:val="nil"/>
              <w:bottom w:val="single" w:sz="8" w:space="0" w:color="auto"/>
              <w:right w:val="single" w:sz="8" w:space="0" w:color="auto"/>
            </w:tcBorders>
            <w:shd w:val="clear" w:color="000000" w:fill="002060"/>
            <w:noWrap/>
            <w:hideMark/>
          </w:tcPr>
          <w:p w14:paraId="0926C40E" w14:textId="77777777" w:rsidR="00971FB8" w:rsidRPr="004C7E39" w:rsidRDefault="00971FB8" w:rsidP="00E55262">
            <w:pPr>
              <w:rPr>
                <w:b/>
                <w:bCs/>
                <w:color w:val="FFFFFF"/>
                <w:sz w:val="22"/>
                <w:szCs w:val="22"/>
              </w:rPr>
            </w:pPr>
            <w:r w:rsidRPr="004C7E39">
              <w:rPr>
                <w:b/>
                <w:bCs/>
                <w:color w:val="FFFFFF" w:themeColor="background1"/>
                <w:sz w:val="22"/>
                <w:szCs w:val="22"/>
              </w:rPr>
              <w:t>Cách trích dữ liệu</w:t>
            </w:r>
          </w:p>
        </w:tc>
      </w:tr>
      <w:tr w:rsidR="00E55262" w:rsidRPr="004C7E39" w14:paraId="6D08291D"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0C238978" w14:textId="77777777" w:rsidR="00E55262" w:rsidRPr="004C7E39" w:rsidRDefault="00E55262" w:rsidP="00E55262">
            <w:pPr>
              <w:rPr>
                <w:color w:val="000000"/>
                <w:sz w:val="22"/>
                <w:szCs w:val="22"/>
              </w:rPr>
            </w:pPr>
            <w:r w:rsidRPr="004C7E39">
              <w:rPr>
                <w:color w:val="000000"/>
                <w:sz w:val="22"/>
                <w:szCs w:val="22"/>
              </w:rPr>
              <w:t>1</w:t>
            </w:r>
          </w:p>
        </w:tc>
        <w:tc>
          <w:tcPr>
            <w:tcW w:w="931" w:type="pct"/>
            <w:tcBorders>
              <w:top w:val="single" w:sz="4" w:space="0" w:color="auto"/>
              <w:left w:val="nil"/>
              <w:bottom w:val="single" w:sz="4" w:space="0" w:color="auto"/>
              <w:right w:val="single" w:sz="4" w:space="0" w:color="auto"/>
            </w:tcBorders>
            <w:shd w:val="clear" w:color="auto" w:fill="auto"/>
            <w:hideMark/>
          </w:tcPr>
          <w:p w14:paraId="4A5D8348" w14:textId="109F4FF7" w:rsidR="00E55262" w:rsidRPr="004C7E39" w:rsidRDefault="00E55262" w:rsidP="00E55262">
            <w:pPr>
              <w:rPr>
                <w:color w:val="000000"/>
                <w:sz w:val="22"/>
                <w:szCs w:val="22"/>
              </w:rPr>
            </w:pPr>
            <w:r w:rsidRPr="004C7E39">
              <w:rPr>
                <w:color w:val="000000"/>
                <w:sz w:val="22"/>
                <w:szCs w:val="22"/>
              </w:rPr>
              <w:t>Đơn vị</w:t>
            </w:r>
          </w:p>
        </w:tc>
        <w:tc>
          <w:tcPr>
            <w:tcW w:w="1629" w:type="pct"/>
            <w:tcBorders>
              <w:top w:val="single" w:sz="4" w:space="0" w:color="auto"/>
              <w:left w:val="nil"/>
              <w:bottom w:val="single" w:sz="4" w:space="0" w:color="auto"/>
              <w:right w:val="single" w:sz="4" w:space="0" w:color="auto"/>
            </w:tcBorders>
            <w:shd w:val="clear" w:color="auto" w:fill="auto"/>
            <w:hideMark/>
          </w:tcPr>
          <w:p w14:paraId="00822DF6" w14:textId="7C903890" w:rsidR="00E55262" w:rsidRPr="004C7E39" w:rsidRDefault="00E55262" w:rsidP="00E55262">
            <w:pPr>
              <w:rPr>
                <w:color w:val="000000"/>
                <w:sz w:val="22"/>
                <w:szCs w:val="22"/>
              </w:rPr>
            </w:pPr>
            <w:r w:rsidRPr="004C7E39">
              <w:rPr>
                <w:color w:val="000000"/>
                <w:sz w:val="22"/>
                <w:szCs w:val="22"/>
              </w:rPr>
              <w:t>Mã đơn vị</w:t>
            </w:r>
          </w:p>
        </w:tc>
        <w:tc>
          <w:tcPr>
            <w:tcW w:w="2187" w:type="pct"/>
            <w:tcBorders>
              <w:top w:val="single" w:sz="4" w:space="0" w:color="auto"/>
              <w:left w:val="nil"/>
              <w:bottom w:val="single" w:sz="4" w:space="0" w:color="auto"/>
              <w:right w:val="single" w:sz="4" w:space="0" w:color="auto"/>
            </w:tcBorders>
            <w:shd w:val="clear" w:color="auto" w:fill="auto"/>
            <w:hideMark/>
          </w:tcPr>
          <w:p w14:paraId="6EF5A99B" w14:textId="31B4C749" w:rsidR="00BD2065" w:rsidRPr="004C7E39" w:rsidRDefault="00BD2065" w:rsidP="00BD2065">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CKH: lấy cột “BRCD” trong file “HDV_CHITIET_CKH”</w:t>
            </w:r>
          </w:p>
          <w:p w14:paraId="1D29F0D0" w14:textId="00DF865E" w:rsidR="00E55262" w:rsidRPr="004C7E39" w:rsidRDefault="00BD2065">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KKH: lấy cột “</w:t>
            </w:r>
            <w:del w:id="355" w:author="TRUC NGUYEN" w:date="2023-01-10T16:38:00Z">
              <w:r w:rsidRPr="004C7E39" w:rsidDel="001026C5">
                <w:rPr>
                  <w:rFonts w:ascii="Times New Roman" w:hAnsi="Times New Roman"/>
                  <w:color w:val="000000"/>
                </w:rPr>
                <w:delText>CURBAL_VN</w:delText>
              </w:r>
            </w:del>
            <w:ins w:id="356" w:author="TRUC NGUYEN" w:date="2023-01-10T16:38:00Z">
              <w:r w:rsidR="001026C5">
                <w:rPr>
                  <w:rFonts w:ascii="Times New Roman" w:hAnsi="Times New Roman"/>
                  <w:color w:val="000000"/>
                </w:rPr>
                <w:t>BRCD</w:t>
              </w:r>
            </w:ins>
            <w:r w:rsidRPr="004C7E39">
              <w:rPr>
                <w:rFonts w:ascii="Times New Roman" w:hAnsi="Times New Roman"/>
                <w:color w:val="000000"/>
              </w:rPr>
              <w:t>” trong file “HDV_CHITIET_KKH”</w:t>
            </w:r>
          </w:p>
        </w:tc>
      </w:tr>
      <w:tr w:rsidR="00E55262" w:rsidRPr="004C7E39" w14:paraId="1009E1D7" w14:textId="77777777" w:rsidTr="00941F46">
        <w:trPr>
          <w:trHeight w:val="566"/>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6D1E22CC" w14:textId="77777777" w:rsidR="00E55262" w:rsidRPr="004C7E39" w:rsidRDefault="00E55262" w:rsidP="00E55262">
            <w:pPr>
              <w:rPr>
                <w:color w:val="000000"/>
                <w:sz w:val="22"/>
                <w:szCs w:val="22"/>
              </w:rPr>
            </w:pPr>
            <w:r w:rsidRPr="004C7E39">
              <w:rPr>
                <w:color w:val="000000"/>
                <w:sz w:val="22"/>
                <w:szCs w:val="22"/>
              </w:rPr>
              <w:t>2</w:t>
            </w:r>
          </w:p>
        </w:tc>
        <w:tc>
          <w:tcPr>
            <w:tcW w:w="931" w:type="pct"/>
            <w:tcBorders>
              <w:top w:val="single" w:sz="4" w:space="0" w:color="auto"/>
              <w:left w:val="nil"/>
              <w:bottom w:val="single" w:sz="4" w:space="0" w:color="auto"/>
              <w:right w:val="single" w:sz="4" w:space="0" w:color="auto"/>
            </w:tcBorders>
            <w:shd w:val="clear" w:color="auto" w:fill="auto"/>
            <w:hideMark/>
          </w:tcPr>
          <w:p w14:paraId="3829EBDD" w14:textId="280E2C30" w:rsidR="00E55262" w:rsidRPr="004C7E39" w:rsidRDefault="00E55262" w:rsidP="00E55262">
            <w:pPr>
              <w:rPr>
                <w:color w:val="000000"/>
                <w:sz w:val="22"/>
                <w:szCs w:val="22"/>
              </w:rPr>
            </w:pPr>
            <w:r w:rsidRPr="004C7E39">
              <w:rPr>
                <w:color w:val="000000"/>
                <w:sz w:val="22"/>
                <w:szCs w:val="22"/>
              </w:rPr>
              <w:t>Tên đơn vị</w:t>
            </w:r>
          </w:p>
        </w:tc>
        <w:tc>
          <w:tcPr>
            <w:tcW w:w="1629" w:type="pct"/>
            <w:tcBorders>
              <w:top w:val="single" w:sz="4" w:space="0" w:color="auto"/>
              <w:left w:val="nil"/>
              <w:bottom w:val="single" w:sz="4" w:space="0" w:color="auto"/>
              <w:right w:val="single" w:sz="4" w:space="0" w:color="auto"/>
            </w:tcBorders>
            <w:shd w:val="clear" w:color="auto" w:fill="auto"/>
            <w:hideMark/>
          </w:tcPr>
          <w:p w14:paraId="3B4A4B96" w14:textId="23B5D8FB" w:rsidR="00E55262" w:rsidRPr="004C7E39" w:rsidRDefault="00E55262" w:rsidP="00E55262">
            <w:pPr>
              <w:rPr>
                <w:color w:val="000000"/>
                <w:sz w:val="22"/>
                <w:szCs w:val="22"/>
              </w:rPr>
            </w:pPr>
            <w:r w:rsidRPr="004C7E39">
              <w:rPr>
                <w:color w:val="000000"/>
                <w:sz w:val="22"/>
                <w:szCs w:val="22"/>
              </w:rPr>
              <w:t>Tên đơn vị</w:t>
            </w:r>
          </w:p>
        </w:tc>
        <w:tc>
          <w:tcPr>
            <w:tcW w:w="2187" w:type="pct"/>
            <w:tcBorders>
              <w:top w:val="single" w:sz="4" w:space="0" w:color="auto"/>
              <w:left w:val="nil"/>
              <w:bottom w:val="single" w:sz="4" w:space="0" w:color="auto"/>
              <w:right w:val="single" w:sz="4" w:space="0" w:color="auto"/>
            </w:tcBorders>
            <w:shd w:val="clear" w:color="auto" w:fill="auto"/>
            <w:hideMark/>
          </w:tcPr>
          <w:p w14:paraId="2C428C37" w14:textId="5CDC3C49" w:rsidR="00E55262" w:rsidRPr="004C7E39" w:rsidRDefault="00BD2065" w:rsidP="00E55262">
            <w:pPr>
              <w:rPr>
                <w:color w:val="000000"/>
                <w:sz w:val="22"/>
                <w:szCs w:val="22"/>
              </w:rPr>
            </w:pPr>
            <w:r w:rsidRPr="004C7E39">
              <w:rPr>
                <w:color w:val="000000"/>
                <w:sz w:val="22"/>
                <w:szCs w:val="22"/>
              </w:rPr>
              <w:t>Lấy tên đơn vị được định nghĩa trong finacle từ cột (1)</w:t>
            </w:r>
          </w:p>
        </w:tc>
      </w:tr>
      <w:tr w:rsidR="00E55262" w:rsidRPr="004C7E39" w14:paraId="307E2CE0"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6629AFFF" w14:textId="77777777" w:rsidR="00E55262" w:rsidRPr="004C7E39" w:rsidRDefault="00E55262" w:rsidP="00E55262">
            <w:pPr>
              <w:rPr>
                <w:color w:val="000000"/>
                <w:sz w:val="22"/>
                <w:szCs w:val="22"/>
              </w:rPr>
            </w:pPr>
            <w:r w:rsidRPr="004C7E39">
              <w:rPr>
                <w:color w:val="000000"/>
                <w:sz w:val="22"/>
                <w:szCs w:val="22"/>
              </w:rPr>
              <w:t>3</w:t>
            </w:r>
          </w:p>
        </w:tc>
        <w:tc>
          <w:tcPr>
            <w:tcW w:w="931" w:type="pct"/>
            <w:tcBorders>
              <w:top w:val="single" w:sz="4" w:space="0" w:color="auto"/>
              <w:left w:val="nil"/>
              <w:bottom w:val="single" w:sz="4" w:space="0" w:color="auto"/>
              <w:right w:val="single" w:sz="4" w:space="0" w:color="auto"/>
            </w:tcBorders>
            <w:shd w:val="clear" w:color="auto" w:fill="auto"/>
            <w:hideMark/>
          </w:tcPr>
          <w:p w14:paraId="6851C0FF" w14:textId="6BE6EF60" w:rsidR="00E55262" w:rsidRPr="004C7E39" w:rsidRDefault="00E55262" w:rsidP="00E55262">
            <w:pPr>
              <w:rPr>
                <w:color w:val="000000"/>
                <w:sz w:val="22"/>
                <w:szCs w:val="22"/>
              </w:rPr>
            </w:pPr>
            <w:r w:rsidRPr="004C7E39">
              <w:rPr>
                <w:color w:val="000000"/>
                <w:sz w:val="22"/>
                <w:szCs w:val="22"/>
              </w:rPr>
              <w:t>Khu vực</w:t>
            </w:r>
          </w:p>
        </w:tc>
        <w:tc>
          <w:tcPr>
            <w:tcW w:w="1629" w:type="pct"/>
            <w:tcBorders>
              <w:top w:val="single" w:sz="4" w:space="0" w:color="auto"/>
              <w:left w:val="nil"/>
              <w:bottom w:val="single" w:sz="4" w:space="0" w:color="auto"/>
              <w:right w:val="single" w:sz="4" w:space="0" w:color="auto"/>
            </w:tcBorders>
            <w:shd w:val="clear" w:color="auto" w:fill="auto"/>
            <w:hideMark/>
          </w:tcPr>
          <w:p w14:paraId="2365DE0A" w14:textId="0B069FC6" w:rsidR="00E55262" w:rsidRPr="004C7E39" w:rsidRDefault="00E55262" w:rsidP="00E55262">
            <w:pPr>
              <w:rPr>
                <w:color w:val="000000"/>
                <w:sz w:val="22"/>
                <w:szCs w:val="22"/>
              </w:rPr>
            </w:pPr>
            <w:r w:rsidRPr="004C7E39">
              <w:rPr>
                <w:color w:val="000000"/>
                <w:sz w:val="22"/>
                <w:szCs w:val="22"/>
              </w:rPr>
              <w:t>Khu vực</w:t>
            </w:r>
          </w:p>
        </w:tc>
        <w:tc>
          <w:tcPr>
            <w:tcW w:w="2187" w:type="pct"/>
            <w:tcBorders>
              <w:top w:val="single" w:sz="4" w:space="0" w:color="auto"/>
              <w:left w:val="nil"/>
              <w:bottom w:val="single" w:sz="4" w:space="0" w:color="auto"/>
              <w:right w:val="single" w:sz="4" w:space="0" w:color="auto"/>
            </w:tcBorders>
            <w:shd w:val="clear" w:color="auto" w:fill="auto"/>
            <w:hideMark/>
          </w:tcPr>
          <w:p w14:paraId="1603F296" w14:textId="69F779FD" w:rsidR="00E55262" w:rsidRPr="004C7E39" w:rsidRDefault="00BD2065" w:rsidP="00E55262">
            <w:pPr>
              <w:rPr>
                <w:color w:val="000000"/>
                <w:sz w:val="22"/>
                <w:szCs w:val="22"/>
              </w:rPr>
            </w:pPr>
            <w:r w:rsidRPr="004C7E39">
              <w:rPr>
                <w:color w:val="000000"/>
                <w:sz w:val="22"/>
                <w:szCs w:val="22"/>
              </w:rPr>
              <w:t>Lấy tên khu vực được định nghĩa trong finacle từ cột (1)</w:t>
            </w:r>
          </w:p>
        </w:tc>
      </w:tr>
      <w:tr w:rsidR="00E55262" w:rsidRPr="004C7E39" w14:paraId="05B53080"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738C52AE" w14:textId="77777777" w:rsidR="00E55262" w:rsidRPr="004C7E39" w:rsidRDefault="00E55262" w:rsidP="00E55262">
            <w:pPr>
              <w:rPr>
                <w:color w:val="000000"/>
                <w:sz w:val="22"/>
                <w:szCs w:val="22"/>
              </w:rPr>
            </w:pPr>
            <w:r w:rsidRPr="004C7E39">
              <w:rPr>
                <w:color w:val="000000"/>
                <w:sz w:val="22"/>
                <w:szCs w:val="22"/>
              </w:rPr>
              <w:t>4</w:t>
            </w:r>
          </w:p>
        </w:tc>
        <w:tc>
          <w:tcPr>
            <w:tcW w:w="931" w:type="pct"/>
            <w:tcBorders>
              <w:top w:val="single" w:sz="4" w:space="0" w:color="auto"/>
              <w:left w:val="nil"/>
              <w:bottom w:val="single" w:sz="4" w:space="0" w:color="auto"/>
              <w:right w:val="single" w:sz="4" w:space="0" w:color="auto"/>
            </w:tcBorders>
            <w:shd w:val="clear" w:color="auto" w:fill="auto"/>
            <w:hideMark/>
          </w:tcPr>
          <w:p w14:paraId="694CDE16" w14:textId="7164539D" w:rsidR="00E55262" w:rsidRPr="004C7E39" w:rsidRDefault="00E55262" w:rsidP="00E55262">
            <w:pPr>
              <w:rPr>
                <w:color w:val="000000"/>
                <w:sz w:val="22"/>
                <w:szCs w:val="22"/>
              </w:rPr>
            </w:pPr>
            <w:r w:rsidRPr="004C7E39">
              <w:rPr>
                <w:color w:val="000000"/>
                <w:sz w:val="22"/>
                <w:szCs w:val="22"/>
              </w:rPr>
              <w:t>Khách hàng</w:t>
            </w:r>
          </w:p>
        </w:tc>
        <w:tc>
          <w:tcPr>
            <w:tcW w:w="1629" w:type="pct"/>
            <w:tcBorders>
              <w:top w:val="single" w:sz="4" w:space="0" w:color="auto"/>
              <w:left w:val="nil"/>
              <w:bottom w:val="single" w:sz="4" w:space="0" w:color="auto"/>
              <w:right w:val="single" w:sz="4" w:space="0" w:color="auto"/>
            </w:tcBorders>
            <w:shd w:val="clear" w:color="auto" w:fill="auto"/>
            <w:hideMark/>
          </w:tcPr>
          <w:p w14:paraId="44F0DC04" w14:textId="6688AD53" w:rsidR="00E55262" w:rsidRPr="004C7E39" w:rsidRDefault="00E55262" w:rsidP="00E55262">
            <w:pPr>
              <w:rPr>
                <w:color w:val="000000"/>
                <w:sz w:val="22"/>
                <w:szCs w:val="22"/>
              </w:rPr>
            </w:pPr>
            <w:r w:rsidRPr="004C7E39">
              <w:rPr>
                <w:color w:val="000000"/>
                <w:sz w:val="22"/>
                <w:szCs w:val="22"/>
              </w:rPr>
              <w:t>Mã khách hàng</w:t>
            </w:r>
          </w:p>
        </w:tc>
        <w:tc>
          <w:tcPr>
            <w:tcW w:w="2187" w:type="pct"/>
            <w:tcBorders>
              <w:top w:val="single" w:sz="4" w:space="0" w:color="auto"/>
              <w:left w:val="nil"/>
              <w:bottom w:val="single" w:sz="4" w:space="0" w:color="auto"/>
              <w:right w:val="single" w:sz="4" w:space="0" w:color="auto"/>
            </w:tcBorders>
            <w:shd w:val="clear" w:color="auto" w:fill="auto"/>
            <w:hideMark/>
          </w:tcPr>
          <w:p w14:paraId="43EE2F67" w14:textId="31FB02F9" w:rsidR="00BD2065" w:rsidRPr="004C7E39" w:rsidRDefault="00BD2065" w:rsidP="00BD2065">
            <w:pPr>
              <w:pStyle w:val="ListParagraph"/>
              <w:numPr>
                <w:ilvl w:val="0"/>
                <w:numId w:val="2"/>
              </w:numPr>
              <w:ind w:left="347"/>
              <w:rPr>
                <w:rFonts w:ascii="Times New Roman" w:hAnsi="Times New Roman"/>
                <w:color w:val="000000"/>
              </w:rPr>
            </w:pPr>
            <w:r w:rsidRPr="004C7E39">
              <w:rPr>
                <w:rFonts w:ascii="Times New Roman" w:hAnsi="Times New Roman"/>
                <w:color w:val="000000"/>
              </w:rPr>
              <w:t xml:space="preserve">Đối với CKH: lấy cột “CUSTSEQ” trong file </w:t>
            </w:r>
            <w:r w:rsidRPr="004C7E39">
              <w:rPr>
                <w:rFonts w:ascii="Times New Roman" w:hAnsi="Times New Roman"/>
                <w:color w:val="000000"/>
              </w:rPr>
              <w:lastRenderedPageBreak/>
              <w:t>“HDV_CHITIET_CKH”</w:t>
            </w:r>
          </w:p>
          <w:p w14:paraId="6735601D" w14:textId="33DDCC5A" w:rsidR="00E55262" w:rsidRPr="004C7E39" w:rsidRDefault="00BD2065" w:rsidP="00BD2065">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KKH: lấy cột “CUSTSEQ” trong file “HDV_CHITIET_KKH”</w:t>
            </w:r>
          </w:p>
        </w:tc>
      </w:tr>
      <w:tr w:rsidR="00E55262" w:rsidRPr="004C7E39" w14:paraId="2D518845"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13124A90" w14:textId="77777777" w:rsidR="00E55262" w:rsidRPr="004C7E39" w:rsidRDefault="00E55262" w:rsidP="00E55262">
            <w:pPr>
              <w:rPr>
                <w:color w:val="000000"/>
                <w:sz w:val="22"/>
                <w:szCs w:val="22"/>
              </w:rPr>
            </w:pPr>
            <w:r w:rsidRPr="004C7E39">
              <w:rPr>
                <w:color w:val="000000"/>
                <w:sz w:val="22"/>
                <w:szCs w:val="22"/>
              </w:rPr>
              <w:lastRenderedPageBreak/>
              <w:t>5</w:t>
            </w:r>
          </w:p>
        </w:tc>
        <w:tc>
          <w:tcPr>
            <w:tcW w:w="931" w:type="pct"/>
            <w:tcBorders>
              <w:top w:val="single" w:sz="4" w:space="0" w:color="auto"/>
              <w:left w:val="nil"/>
              <w:bottom w:val="single" w:sz="4" w:space="0" w:color="auto"/>
              <w:right w:val="single" w:sz="4" w:space="0" w:color="auto"/>
            </w:tcBorders>
            <w:shd w:val="clear" w:color="auto" w:fill="auto"/>
            <w:hideMark/>
          </w:tcPr>
          <w:p w14:paraId="3FC3224C" w14:textId="34EA2647" w:rsidR="00E55262" w:rsidRPr="004C7E39" w:rsidRDefault="00E55262" w:rsidP="00E55262">
            <w:pPr>
              <w:rPr>
                <w:color w:val="000000"/>
                <w:sz w:val="22"/>
                <w:szCs w:val="22"/>
              </w:rPr>
            </w:pPr>
            <w:r w:rsidRPr="004C7E39">
              <w:rPr>
                <w:color w:val="000000"/>
                <w:sz w:val="22"/>
                <w:szCs w:val="22"/>
              </w:rPr>
              <w:t>Tên khách hàng</w:t>
            </w:r>
          </w:p>
        </w:tc>
        <w:tc>
          <w:tcPr>
            <w:tcW w:w="1629" w:type="pct"/>
            <w:tcBorders>
              <w:top w:val="single" w:sz="4" w:space="0" w:color="auto"/>
              <w:left w:val="nil"/>
              <w:bottom w:val="single" w:sz="4" w:space="0" w:color="auto"/>
              <w:right w:val="single" w:sz="4" w:space="0" w:color="auto"/>
            </w:tcBorders>
            <w:shd w:val="clear" w:color="auto" w:fill="auto"/>
            <w:hideMark/>
          </w:tcPr>
          <w:p w14:paraId="3C0788FD" w14:textId="2FBA5EB6" w:rsidR="00E55262" w:rsidRPr="004C7E39" w:rsidRDefault="00E55262" w:rsidP="00E55262">
            <w:pPr>
              <w:rPr>
                <w:color w:val="000000"/>
                <w:sz w:val="22"/>
                <w:szCs w:val="22"/>
              </w:rPr>
            </w:pPr>
            <w:r w:rsidRPr="004C7E39">
              <w:rPr>
                <w:color w:val="000000"/>
                <w:sz w:val="22"/>
                <w:szCs w:val="22"/>
              </w:rPr>
              <w:t>Tên khách hàng</w:t>
            </w:r>
          </w:p>
        </w:tc>
        <w:tc>
          <w:tcPr>
            <w:tcW w:w="2187" w:type="pct"/>
            <w:tcBorders>
              <w:top w:val="single" w:sz="4" w:space="0" w:color="auto"/>
              <w:left w:val="nil"/>
              <w:bottom w:val="single" w:sz="4" w:space="0" w:color="auto"/>
              <w:right w:val="single" w:sz="4" w:space="0" w:color="auto"/>
            </w:tcBorders>
            <w:shd w:val="clear" w:color="auto" w:fill="auto"/>
            <w:hideMark/>
          </w:tcPr>
          <w:p w14:paraId="081F216A" w14:textId="02988F3E" w:rsidR="00E55262" w:rsidRPr="004C7E39" w:rsidRDefault="002B7E19" w:rsidP="00E55262">
            <w:pPr>
              <w:rPr>
                <w:color w:val="000000"/>
                <w:sz w:val="22"/>
                <w:szCs w:val="22"/>
              </w:rPr>
            </w:pPr>
            <w:r w:rsidRPr="004C7E39">
              <w:rPr>
                <w:color w:val="000000"/>
                <w:sz w:val="22"/>
                <w:szCs w:val="22"/>
              </w:rPr>
              <w:t>Lấy tên khách hàng được định nghĩa trong finacle từ cột (4)</w:t>
            </w:r>
          </w:p>
        </w:tc>
      </w:tr>
      <w:tr w:rsidR="00E55262" w:rsidRPr="004C7E39" w14:paraId="2BFAB8AF"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2BE591B7" w14:textId="77777777" w:rsidR="00E55262" w:rsidRPr="004C7E39" w:rsidRDefault="00E55262" w:rsidP="00E55262">
            <w:pPr>
              <w:rPr>
                <w:color w:val="000000"/>
                <w:sz w:val="22"/>
                <w:szCs w:val="22"/>
              </w:rPr>
            </w:pPr>
            <w:r w:rsidRPr="004C7E39">
              <w:rPr>
                <w:color w:val="000000"/>
                <w:sz w:val="22"/>
                <w:szCs w:val="22"/>
              </w:rPr>
              <w:t>6</w:t>
            </w:r>
          </w:p>
        </w:tc>
        <w:tc>
          <w:tcPr>
            <w:tcW w:w="931" w:type="pct"/>
            <w:tcBorders>
              <w:top w:val="single" w:sz="4" w:space="0" w:color="auto"/>
              <w:left w:val="nil"/>
              <w:bottom w:val="single" w:sz="4" w:space="0" w:color="auto"/>
              <w:right w:val="single" w:sz="4" w:space="0" w:color="auto"/>
            </w:tcBorders>
            <w:shd w:val="clear" w:color="auto" w:fill="auto"/>
            <w:hideMark/>
          </w:tcPr>
          <w:p w14:paraId="2113DA5F" w14:textId="1D6F5854" w:rsidR="00E55262" w:rsidRPr="004C7E39" w:rsidRDefault="00E55262" w:rsidP="00E55262">
            <w:pPr>
              <w:rPr>
                <w:color w:val="000000"/>
                <w:sz w:val="22"/>
                <w:szCs w:val="22"/>
              </w:rPr>
            </w:pPr>
            <w:r w:rsidRPr="004C7E39">
              <w:rPr>
                <w:color w:val="000000"/>
                <w:sz w:val="22"/>
                <w:szCs w:val="22"/>
              </w:rPr>
              <w:t>Loại khách hàng</w:t>
            </w:r>
          </w:p>
        </w:tc>
        <w:tc>
          <w:tcPr>
            <w:tcW w:w="1629" w:type="pct"/>
            <w:tcBorders>
              <w:top w:val="single" w:sz="4" w:space="0" w:color="auto"/>
              <w:left w:val="nil"/>
              <w:bottom w:val="single" w:sz="4" w:space="0" w:color="auto"/>
              <w:right w:val="single" w:sz="4" w:space="0" w:color="auto"/>
            </w:tcBorders>
            <w:shd w:val="clear" w:color="auto" w:fill="auto"/>
            <w:hideMark/>
          </w:tcPr>
          <w:p w14:paraId="11AD2D88" w14:textId="2F2EC155" w:rsidR="00E55262" w:rsidRPr="004C7E39" w:rsidRDefault="00E55262" w:rsidP="00E55262">
            <w:pPr>
              <w:rPr>
                <w:color w:val="000000"/>
                <w:sz w:val="22"/>
                <w:szCs w:val="22"/>
              </w:rPr>
            </w:pPr>
            <w:r w:rsidRPr="004C7E39">
              <w:rPr>
                <w:color w:val="000000"/>
                <w:sz w:val="22"/>
                <w:szCs w:val="22"/>
              </w:rPr>
              <w:t>Loại khách hàng gồm: cá nhân, doanh nghiệp</w:t>
            </w:r>
          </w:p>
        </w:tc>
        <w:tc>
          <w:tcPr>
            <w:tcW w:w="2187" w:type="pct"/>
            <w:tcBorders>
              <w:top w:val="single" w:sz="4" w:space="0" w:color="auto"/>
              <w:left w:val="nil"/>
              <w:bottom w:val="single" w:sz="4" w:space="0" w:color="auto"/>
              <w:right w:val="single" w:sz="4" w:space="0" w:color="auto"/>
            </w:tcBorders>
            <w:shd w:val="clear" w:color="auto" w:fill="auto"/>
            <w:hideMark/>
          </w:tcPr>
          <w:p w14:paraId="014AF9D9" w14:textId="28D29303" w:rsidR="00BD2065" w:rsidRPr="004C7E39" w:rsidRDefault="00E55262" w:rsidP="00BD2065">
            <w:pPr>
              <w:pStyle w:val="ListParagraph"/>
              <w:numPr>
                <w:ilvl w:val="0"/>
                <w:numId w:val="2"/>
              </w:numPr>
              <w:ind w:left="347"/>
              <w:rPr>
                <w:rFonts w:ascii="Times New Roman" w:hAnsi="Times New Roman"/>
                <w:color w:val="000000"/>
              </w:rPr>
            </w:pPr>
            <w:r w:rsidRPr="004C7E39">
              <w:rPr>
                <w:rFonts w:ascii="Times New Roman" w:hAnsi="Times New Roman"/>
                <w:color w:val="000000"/>
              </w:rPr>
              <w:t> </w:t>
            </w:r>
            <w:r w:rsidR="00BD2065" w:rsidRPr="004C7E39">
              <w:rPr>
                <w:rFonts w:ascii="Times New Roman" w:hAnsi="Times New Roman"/>
                <w:color w:val="000000"/>
              </w:rPr>
              <w:t>Đối với CKH: lấy cột “CUST_TYPE” trong file “HDV_CHITIET_CKH”</w:t>
            </w:r>
          </w:p>
          <w:p w14:paraId="3BB864AB" w14:textId="0F811543" w:rsidR="00E55262" w:rsidRPr="004C7E39" w:rsidRDefault="00BD2065" w:rsidP="00BD2065">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KKH: lấy cột “CUST_TYPE” trong file “HDV_CHITIET_KKH”</w:t>
            </w:r>
          </w:p>
        </w:tc>
      </w:tr>
      <w:tr w:rsidR="00E55262" w:rsidRPr="004C7E39" w14:paraId="658F1051"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4C8BCCC4" w14:textId="77777777" w:rsidR="00E55262" w:rsidRPr="004C7E39" w:rsidRDefault="00E55262" w:rsidP="00E55262">
            <w:pPr>
              <w:rPr>
                <w:color w:val="000000"/>
                <w:sz w:val="22"/>
                <w:szCs w:val="22"/>
              </w:rPr>
            </w:pPr>
            <w:r w:rsidRPr="004C7E39">
              <w:rPr>
                <w:color w:val="000000"/>
                <w:sz w:val="22"/>
                <w:szCs w:val="22"/>
              </w:rPr>
              <w:t>7</w:t>
            </w:r>
          </w:p>
        </w:tc>
        <w:tc>
          <w:tcPr>
            <w:tcW w:w="931" w:type="pct"/>
            <w:tcBorders>
              <w:top w:val="single" w:sz="4" w:space="0" w:color="auto"/>
              <w:left w:val="nil"/>
              <w:bottom w:val="single" w:sz="4" w:space="0" w:color="auto"/>
              <w:right w:val="single" w:sz="4" w:space="0" w:color="auto"/>
            </w:tcBorders>
            <w:shd w:val="clear" w:color="auto" w:fill="auto"/>
            <w:hideMark/>
          </w:tcPr>
          <w:p w14:paraId="2A3B6813" w14:textId="4B66B3FF" w:rsidR="00E55262" w:rsidRPr="004C7E39" w:rsidRDefault="00E55262" w:rsidP="00E55262">
            <w:pPr>
              <w:rPr>
                <w:color w:val="000000"/>
                <w:sz w:val="22"/>
                <w:szCs w:val="22"/>
              </w:rPr>
            </w:pPr>
            <w:r w:rsidRPr="004C7E39">
              <w:rPr>
                <w:color w:val="000000"/>
                <w:sz w:val="22"/>
                <w:szCs w:val="22"/>
              </w:rPr>
              <w:t>Bình quân tháng báo cáo</w:t>
            </w:r>
          </w:p>
        </w:tc>
        <w:tc>
          <w:tcPr>
            <w:tcW w:w="1629" w:type="pct"/>
            <w:tcBorders>
              <w:top w:val="single" w:sz="4" w:space="0" w:color="auto"/>
              <w:left w:val="nil"/>
              <w:bottom w:val="single" w:sz="4" w:space="0" w:color="auto"/>
              <w:right w:val="single" w:sz="4" w:space="0" w:color="auto"/>
            </w:tcBorders>
            <w:shd w:val="clear" w:color="auto" w:fill="auto"/>
            <w:hideMark/>
          </w:tcPr>
          <w:p w14:paraId="21996EBB" w14:textId="78C2076B" w:rsidR="00E55262" w:rsidRPr="004C7E39" w:rsidRDefault="00E55262" w:rsidP="0062133D">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Số </w:t>
            </w:r>
            <w:r w:rsidR="00BE06E4" w:rsidRPr="004C7E39">
              <w:rPr>
                <w:rFonts w:ascii="Times New Roman" w:hAnsi="Times New Roman"/>
                <w:color w:val="000000"/>
              </w:rPr>
              <w:t>huy động vốn</w:t>
            </w:r>
            <w:r w:rsidRPr="004C7E39">
              <w:rPr>
                <w:rFonts w:ascii="Times New Roman" w:hAnsi="Times New Roman"/>
                <w:color w:val="000000"/>
              </w:rPr>
              <w:t xml:space="preserve"> bình quân tháng = (Số dư ngày 1 + …+ số dư </w:t>
            </w:r>
            <w:r w:rsidR="009823BB" w:rsidRPr="004C7E39">
              <w:rPr>
                <w:rFonts w:ascii="Times New Roman" w:hAnsi="Times New Roman"/>
                <w:color w:val="000000"/>
              </w:rPr>
              <w:t>ngày</w:t>
            </w:r>
            <w:r w:rsidRPr="004C7E39">
              <w:rPr>
                <w:rFonts w:ascii="Times New Roman" w:hAnsi="Times New Roman"/>
                <w:color w:val="000000"/>
              </w:rPr>
              <w:t xml:space="preserve"> báo cáo) / Tổng số ngày tính đến ngày báo cáo</w:t>
            </w:r>
          </w:p>
          <w:p w14:paraId="1639BD6C" w14:textId="5310B17D" w:rsidR="00E55262" w:rsidRPr="004C7E39" w:rsidRDefault="00BE06E4" w:rsidP="0062133D">
            <w:pPr>
              <w:pStyle w:val="ListParagraph"/>
              <w:numPr>
                <w:ilvl w:val="0"/>
                <w:numId w:val="2"/>
              </w:numPr>
              <w:ind w:left="430"/>
              <w:rPr>
                <w:rFonts w:ascii="Times New Roman" w:hAnsi="Times New Roman"/>
                <w:color w:val="000000"/>
              </w:rPr>
            </w:pPr>
            <w:r w:rsidRPr="004C7E39">
              <w:rPr>
                <w:rFonts w:ascii="Times New Roman" w:hAnsi="Times New Roman"/>
                <w:color w:val="000000"/>
              </w:rPr>
              <w:t xml:space="preserve">Huy động vốn </w:t>
            </w:r>
            <w:r w:rsidR="00E55262" w:rsidRPr="004C7E39">
              <w:rPr>
                <w:rFonts w:ascii="Times New Roman" w:hAnsi="Times New Roman"/>
                <w:color w:val="000000"/>
              </w:rPr>
              <w:t xml:space="preserve">bao gồm: </w:t>
            </w:r>
            <w:r w:rsidRPr="004C7E39">
              <w:rPr>
                <w:rFonts w:ascii="Times New Roman" w:hAnsi="Times New Roman"/>
                <w:color w:val="000000"/>
              </w:rPr>
              <w:t>có kỳ hạn, không kỳ hạn</w:t>
            </w:r>
          </w:p>
          <w:p w14:paraId="4024A8A2" w14:textId="2AC5016A" w:rsidR="00E55262" w:rsidRPr="004C7E39" w:rsidRDefault="00E55262" w:rsidP="0062133D">
            <w:pPr>
              <w:pStyle w:val="ListParagraph"/>
              <w:numPr>
                <w:ilvl w:val="0"/>
                <w:numId w:val="2"/>
              </w:numPr>
              <w:ind w:left="430"/>
              <w:rPr>
                <w:rFonts w:ascii="Times New Roman" w:hAnsi="Times New Roman"/>
                <w:color w:val="000000"/>
              </w:rPr>
            </w:pPr>
            <w:r w:rsidRPr="004C7E39">
              <w:rPr>
                <w:rFonts w:ascii="Times New Roman" w:hAnsi="Times New Roman"/>
                <w:color w:val="000000"/>
              </w:rPr>
              <w:t>Ví dụ: ngày báo cáo 25/12/2020 thì số ngày là 25 ngày</w:t>
            </w:r>
          </w:p>
          <w:p w14:paraId="62D3FA1A" w14:textId="7B122CC7" w:rsidR="00933AF2" w:rsidRPr="004C7E39" w:rsidRDefault="00933AF2" w:rsidP="003579AB">
            <w:pPr>
              <w:pStyle w:val="ListParagraph"/>
              <w:numPr>
                <w:ilvl w:val="0"/>
                <w:numId w:val="2"/>
              </w:numPr>
              <w:ind w:left="430"/>
              <w:rPr>
                <w:rFonts w:ascii="Times New Roman" w:hAnsi="Times New Roman"/>
              </w:rPr>
            </w:pPr>
            <w:r w:rsidRPr="004C7E39">
              <w:rPr>
                <w:rFonts w:ascii="Times New Roman" w:hAnsi="Times New Roman"/>
                <w:color w:val="000000"/>
              </w:rPr>
              <w:t>Bình quân</w:t>
            </w:r>
            <w:r w:rsidRPr="004C7E39">
              <w:rPr>
                <w:rFonts w:ascii="Times New Roman" w:hAnsi="Times New Roman"/>
              </w:rPr>
              <w:t xml:space="preserve"> tháng = tổng số dư từ ngày 1/12/2020 đến 25/12/20)/25</w:t>
            </w:r>
          </w:p>
          <w:p w14:paraId="441477D2" w14:textId="3E140891" w:rsidR="00E55262" w:rsidRPr="004C7E39" w:rsidRDefault="00E55262" w:rsidP="00E55262">
            <w:pPr>
              <w:rPr>
                <w:color w:val="000000"/>
                <w:sz w:val="22"/>
                <w:szCs w:val="22"/>
              </w:rPr>
            </w:pPr>
          </w:p>
        </w:tc>
        <w:tc>
          <w:tcPr>
            <w:tcW w:w="2187" w:type="pct"/>
            <w:tcBorders>
              <w:top w:val="single" w:sz="4" w:space="0" w:color="auto"/>
              <w:left w:val="nil"/>
              <w:bottom w:val="single" w:sz="4" w:space="0" w:color="auto"/>
              <w:right w:val="single" w:sz="4" w:space="0" w:color="auto"/>
            </w:tcBorders>
            <w:shd w:val="clear" w:color="auto" w:fill="auto"/>
            <w:hideMark/>
          </w:tcPr>
          <w:p w14:paraId="4E5DFBB0" w14:textId="38C286BB" w:rsidR="00E55262" w:rsidRPr="004C7E39" w:rsidRDefault="00933AF2" w:rsidP="00933AF2">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CKH: lấy cột “CURBAL_VN” trong file “HDV_CHITIET_CKH”</w:t>
            </w:r>
          </w:p>
          <w:p w14:paraId="19B793C5" w14:textId="239F1254" w:rsidR="00D617AE" w:rsidRPr="004C7E39" w:rsidRDefault="00D617AE">
            <w:pPr>
              <w:pStyle w:val="ListParagraph"/>
              <w:numPr>
                <w:ilvl w:val="0"/>
                <w:numId w:val="16"/>
              </w:numPr>
              <w:rPr>
                <w:rFonts w:ascii="Times New Roman" w:hAnsi="Times New Roman"/>
                <w:color w:val="000000"/>
              </w:rPr>
            </w:pPr>
            <w:r w:rsidRPr="004C7E39">
              <w:rPr>
                <w:rFonts w:ascii="Times New Roman" w:hAnsi="Times New Roman"/>
                <w:color w:val="000000"/>
              </w:rPr>
              <w:t>Số dư = SUM(“CURBAL_VN”)</w:t>
            </w:r>
          </w:p>
          <w:p w14:paraId="3D69DDDB" w14:textId="785039B3" w:rsidR="00D617AE" w:rsidRPr="004C7E39" w:rsidRDefault="00D617AE" w:rsidP="00D617AE">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KKH: lấy cột “CURBAL_VN” trong file “HDV_CHITIET_KKH”</w:t>
            </w:r>
          </w:p>
          <w:p w14:paraId="43693149" w14:textId="77777777" w:rsidR="00D617AE" w:rsidRPr="004C7E39" w:rsidRDefault="00D617AE">
            <w:pPr>
              <w:pStyle w:val="ListParagraph"/>
              <w:numPr>
                <w:ilvl w:val="0"/>
                <w:numId w:val="16"/>
              </w:numPr>
              <w:rPr>
                <w:rFonts w:ascii="Times New Roman" w:hAnsi="Times New Roman"/>
                <w:color w:val="000000"/>
              </w:rPr>
            </w:pPr>
            <w:r w:rsidRPr="004C7E39">
              <w:rPr>
                <w:rFonts w:ascii="Times New Roman" w:hAnsi="Times New Roman"/>
                <w:color w:val="000000"/>
              </w:rPr>
              <w:t>Số dư = SUM(“CURBAL_VN”)</w:t>
            </w:r>
          </w:p>
          <w:p w14:paraId="604581BD" w14:textId="2D079EDC" w:rsidR="00D617AE" w:rsidRPr="004C7E39" w:rsidRDefault="00B50861" w:rsidP="00B50861">
            <w:pPr>
              <w:pStyle w:val="ListParagraph"/>
              <w:numPr>
                <w:ilvl w:val="0"/>
                <w:numId w:val="2"/>
              </w:numPr>
              <w:ind w:left="347"/>
              <w:rPr>
                <w:rFonts w:ascii="Times New Roman" w:hAnsi="Times New Roman"/>
                <w:color w:val="000000"/>
              </w:rPr>
            </w:pPr>
            <w:r w:rsidRPr="004C7E39">
              <w:rPr>
                <w:rFonts w:ascii="Times New Roman" w:hAnsi="Times New Roman"/>
                <w:color w:val="000000"/>
              </w:rPr>
              <w:t>Bình quân tháng = (số dư CKH + số dư KKH) / số ngày</w:t>
            </w:r>
          </w:p>
        </w:tc>
      </w:tr>
      <w:tr w:rsidR="00E55262" w:rsidRPr="004C7E39" w14:paraId="1F1E68DD"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3C71D967" w14:textId="77777777" w:rsidR="00E55262" w:rsidRPr="004C7E39" w:rsidRDefault="00E55262" w:rsidP="00E55262">
            <w:pPr>
              <w:rPr>
                <w:color w:val="000000"/>
                <w:sz w:val="22"/>
                <w:szCs w:val="22"/>
              </w:rPr>
            </w:pPr>
            <w:r w:rsidRPr="004C7E39">
              <w:rPr>
                <w:color w:val="000000"/>
                <w:sz w:val="22"/>
                <w:szCs w:val="22"/>
              </w:rPr>
              <w:t>8</w:t>
            </w:r>
          </w:p>
        </w:tc>
        <w:tc>
          <w:tcPr>
            <w:tcW w:w="931" w:type="pct"/>
            <w:tcBorders>
              <w:top w:val="single" w:sz="4" w:space="0" w:color="auto"/>
              <w:left w:val="nil"/>
              <w:bottom w:val="single" w:sz="4" w:space="0" w:color="auto"/>
              <w:right w:val="single" w:sz="4" w:space="0" w:color="auto"/>
            </w:tcBorders>
            <w:shd w:val="clear" w:color="auto" w:fill="auto"/>
            <w:hideMark/>
          </w:tcPr>
          <w:p w14:paraId="76AE266C" w14:textId="3EA14692" w:rsidR="00E55262" w:rsidRPr="004C7E39" w:rsidRDefault="00E55262" w:rsidP="00E55262">
            <w:pPr>
              <w:rPr>
                <w:color w:val="000000"/>
                <w:sz w:val="22"/>
                <w:szCs w:val="22"/>
              </w:rPr>
            </w:pPr>
            <w:r w:rsidRPr="004C7E39">
              <w:rPr>
                <w:color w:val="000000"/>
                <w:sz w:val="22"/>
                <w:szCs w:val="22"/>
              </w:rPr>
              <w:t>Bình quân lũy kế từ đầu năm</w:t>
            </w:r>
          </w:p>
        </w:tc>
        <w:tc>
          <w:tcPr>
            <w:tcW w:w="1629" w:type="pct"/>
            <w:tcBorders>
              <w:top w:val="single" w:sz="4" w:space="0" w:color="auto"/>
              <w:left w:val="nil"/>
              <w:bottom w:val="single" w:sz="4" w:space="0" w:color="auto"/>
              <w:right w:val="single" w:sz="4" w:space="0" w:color="auto"/>
            </w:tcBorders>
            <w:shd w:val="clear" w:color="auto" w:fill="auto"/>
            <w:hideMark/>
          </w:tcPr>
          <w:p w14:paraId="1204ED8E" w14:textId="3D44F211" w:rsidR="00654A3D" w:rsidRPr="004C7E39" w:rsidRDefault="00E55262" w:rsidP="008B6432">
            <w:pPr>
              <w:rPr>
                <w:color w:val="000000"/>
                <w:sz w:val="22"/>
                <w:szCs w:val="22"/>
              </w:rPr>
            </w:pPr>
            <w:r w:rsidRPr="004C7E39">
              <w:rPr>
                <w:sz w:val="22"/>
                <w:szCs w:val="22"/>
              </w:rPr>
              <w:t xml:space="preserve">Số dư bình quân năm hoặc lũy kế từ đầu năm đến kỳ báo cáo </w:t>
            </w:r>
            <w:r w:rsidR="00654A3D" w:rsidRPr="008B6432">
              <w:rPr>
                <w:color w:val="000000"/>
                <w:sz w:val="22"/>
                <w:szCs w:val="22"/>
              </w:rPr>
              <w:t xml:space="preserve">= </w:t>
            </w:r>
            <w:r w:rsidR="00654A3D" w:rsidRPr="008B6432">
              <w:rPr>
                <w:color w:val="000000"/>
              </w:rPr>
              <w:t xml:space="preserve">(số dư ngày 1 + …+ số dư ngày báo cáo) / Tổng số ngày </w:t>
            </w:r>
            <w:r w:rsidR="008B6432">
              <w:rPr>
                <w:color w:val="000000"/>
              </w:rPr>
              <w:t>từ đầu nắm</w:t>
            </w:r>
            <w:r w:rsidR="00654A3D" w:rsidRPr="008B6432">
              <w:rPr>
                <w:color w:val="000000"/>
              </w:rPr>
              <w:t xml:space="preserve"> đến ngày báo cáo</w:t>
            </w:r>
          </w:p>
        </w:tc>
        <w:tc>
          <w:tcPr>
            <w:tcW w:w="2187" w:type="pct"/>
            <w:tcBorders>
              <w:top w:val="single" w:sz="4" w:space="0" w:color="auto"/>
              <w:left w:val="nil"/>
              <w:bottom w:val="single" w:sz="4" w:space="0" w:color="auto"/>
              <w:right w:val="single" w:sz="4" w:space="0" w:color="auto"/>
            </w:tcBorders>
            <w:shd w:val="clear" w:color="auto" w:fill="auto"/>
            <w:hideMark/>
          </w:tcPr>
          <w:p w14:paraId="621A1ED9" w14:textId="6321C8C0" w:rsidR="00E55262" w:rsidRPr="004C7E39" w:rsidRDefault="00B50861" w:rsidP="00E55262">
            <w:pPr>
              <w:rPr>
                <w:color w:val="000000"/>
                <w:sz w:val="22"/>
                <w:szCs w:val="22"/>
              </w:rPr>
            </w:pPr>
            <w:r w:rsidRPr="004C7E39">
              <w:rPr>
                <w:color w:val="000000"/>
                <w:sz w:val="22"/>
                <w:szCs w:val="22"/>
              </w:rPr>
              <w:t xml:space="preserve">Cách lấy </w:t>
            </w:r>
            <w:r w:rsidR="00654A3D" w:rsidRPr="00EE515F">
              <w:rPr>
                <w:sz w:val="22"/>
                <w:szCs w:val="22"/>
              </w:rPr>
              <w:t xml:space="preserve">số dư </w:t>
            </w:r>
            <w:r w:rsidRPr="00EE515F">
              <w:rPr>
                <w:color w:val="000000"/>
                <w:sz w:val="22"/>
                <w:szCs w:val="22"/>
              </w:rPr>
              <w:t>như</w:t>
            </w:r>
            <w:r w:rsidRPr="004C7E39">
              <w:rPr>
                <w:color w:val="000000"/>
                <w:sz w:val="22"/>
                <w:szCs w:val="22"/>
              </w:rPr>
              <w:t xml:space="preserve"> cột (7)</w:t>
            </w:r>
          </w:p>
        </w:tc>
      </w:tr>
      <w:tr w:rsidR="00E55262" w:rsidRPr="004C7E39" w14:paraId="58A81433"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6CA9ADB0" w14:textId="77777777" w:rsidR="00E55262" w:rsidRPr="004C7E39" w:rsidRDefault="00E55262" w:rsidP="00E55262">
            <w:pPr>
              <w:rPr>
                <w:color w:val="000000"/>
                <w:sz w:val="22"/>
                <w:szCs w:val="22"/>
              </w:rPr>
            </w:pPr>
            <w:r w:rsidRPr="004C7E39">
              <w:rPr>
                <w:color w:val="000000"/>
                <w:sz w:val="22"/>
                <w:szCs w:val="22"/>
              </w:rPr>
              <w:t>9</w:t>
            </w:r>
          </w:p>
        </w:tc>
        <w:tc>
          <w:tcPr>
            <w:tcW w:w="931" w:type="pct"/>
            <w:tcBorders>
              <w:top w:val="single" w:sz="4" w:space="0" w:color="auto"/>
              <w:left w:val="nil"/>
              <w:bottom w:val="single" w:sz="4" w:space="0" w:color="auto"/>
              <w:right w:val="single" w:sz="4" w:space="0" w:color="auto"/>
            </w:tcBorders>
            <w:shd w:val="clear" w:color="auto" w:fill="auto"/>
            <w:hideMark/>
          </w:tcPr>
          <w:p w14:paraId="44793D1C" w14:textId="53C048A3" w:rsidR="00E55262" w:rsidRPr="004C7E39" w:rsidRDefault="00E55262" w:rsidP="00E55262">
            <w:pPr>
              <w:rPr>
                <w:color w:val="000000"/>
                <w:sz w:val="22"/>
                <w:szCs w:val="22"/>
              </w:rPr>
            </w:pPr>
            <w:r w:rsidRPr="004C7E39">
              <w:rPr>
                <w:color w:val="000000"/>
                <w:sz w:val="22"/>
                <w:szCs w:val="22"/>
              </w:rPr>
              <w:t>Bình quân 3 tháng trước</w:t>
            </w:r>
          </w:p>
        </w:tc>
        <w:tc>
          <w:tcPr>
            <w:tcW w:w="1629" w:type="pct"/>
            <w:tcBorders>
              <w:top w:val="single" w:sz="4" w:space="0" w:color="auto"/>
              <w:left w:val="nil"/>
              <w:bottom w:val="single" w:sz="4" w:space="0" w:color="auto"/>
              <w:right w:val="single" w:sz="4" w:space="0" w:color="auto"/>
            </w:tcBorders>
            <w:shd w:val="clear" w:color="auto" w:fill="auto"/>
            <w:hideMark/>
          </w:tcPr>
          <w:p w14:paraId="7A2A44E4" w14:textId="5FA16A3F" w:rsidR="00654A3D" w:rsidRPr="004C7E39" w:rsidRDefault="00E55262" w:rsidP="008B6432">
            <w:pPr>
              <w:rPr>
                <w:color w:val="000000"/>
                <w:sz w:val="22"/>
                <w:szCs w:val="22"/>
              </w:rPr>
            </w:pPr>
            <w:r w:rsidRPr="004C7E39">
              <w:rPr>
                <w:sz w:val="22"/>
                <w:szCs w:val="22"/>
              </w:rPr>
              <w:t>Bình quân 3 tháng trước</w:t>
            </w:r>
            <w:r w:rsidR="008B6432">
              <w:rPr>
                <w:sz w:val="22"/>
                <w:szCs w:val="22"/>
              </w:rPr>
              <w:t xml:space="preserve"> </w:t>
            </w:r>
            <w:r w:rsidR="00654A3D" w:rsidRPr="008B6432">
              <w:rPr>
                <w:color w:val="000000"/>
                <w:sz w:val="22"/>
                <w:szCs w:val="22"/>
              </w:rPr>
              <w:t xml:space="preserve">= </w:t>
            </w:r>
            <w:r w:rsidR="00654A3D" w:rsidRPr="008B6432">
              <w:rPr>
                <w:color w:val="000000"/>
              </w:rPr>
              <w:t xml:space="preserve">(số dư các ngày </w:t>
            </w:r>
            <w:r w:rsidR="00654A3D" w:rsidRPr="008B6432">
              <w:rPr>
                <w:sz w:val="22"/>
                <w:szCs w:val="22"/>
              </w:rPr>
              <w:t xml:space="preserve">tháng T-3 + </w:t>
            </w:r>
            <w:r w:rsidR="00654A3D" w:rsidRPr="008B6432">
              <w:rPr>
                <w:color w:val="000000"/>
              </w:rPr>
              <w:t xml:space="preserve">số dư các ngày </w:t>
            </w:r>
            <w:r w:rsidR="00654A3D" w:rsidRPr="008B6432">
              <w:rPr>
                <w:sz w:val="22"/>
                <w:szCs w:val="22"/>
              </w:rPr>
              <w:t xml:space="preserve">tháng T-2 + </w:t>
            </w:r>
            <w:r w:rsidR="00654A3D" w:rsidRPr="008B6432">
              <w:rPr>
                <w:color w:val="000000"/>
              </w:rPr>
              <w:t xml:space="preserve">số dư các ngày </w:t>
            </w:r>
            <w:r w:rsidR="00654A3D" w:rsidRPr="008B6432">
              <w:rPr>
                <w:sz w:val="22"/>
                <w:szCs w:val="22"/>
              </w:rPr>
              <w:t>tháng T-1</w:t>
            </w:r>
            <w:r w:rsidR="00654A3D" w:rsidRPr="008B6432">
              <w:rPr>
                <w:color w:val="000000"/>
              </w:rPr>
              <w:t xml:space="preserve">) / Tổng số ngày </w:t>
            </w:r>
            <w:r w:rsidR="008B6432">
              <w:rPr>
                <w:color w:val="000000"/>
              </w:rPr>
              <w:t>(</w:t>
            </w:r>
            <w:r w:rsidR="00654A3D" w:rsidRPr="008B6432">
              <w:rPr>
                <w:color w:val="000000"/>
              </w:rPr>
              <w:t>tháng T-3, tháng T-2, tháng T-1</w:t>
            </w:r>
            <w:r w:rsidR="008B6432">
              <w:rPr>
                <w:color w:val="000000"/>
              </w:rPr>
              <w:t>)</w:t>
            </w:r>
          </w:p>
        </w:tc>
        <w:tc>
          <w:tcPr>
            <w:tcW w:w="2187" w:type="pct"/>
            <w:tcBorders>
              <w:top w:val="single" w:sz="4" w:space="0" w:color="auto"/>
              <w:left w:val="nil"/>
              <w:bottom w:val="single" w:sz="4" w:space="0" w:color="auto"/>
              <w:right w:val="single" w:sz="4" w:space="0" w:color="auto"/>
            </w:tcBorders>
            <w:shd w:val="clear" w:color="auto" w:fill="auto"/>
            <w:hideMark/>
          </w:tcPr>
          <w:p w14:paraId="42A1EA58" w14:textId="19073E7C" w:rsidR="00E55262" w:rsidRPr="004C7E39" w:rsidRDefault="00B50861" w:rsidP="00E55262">
            <w:pPr>
              <w:rPr>
                <w:color w:val="000000"/>
                <w:sz w:val="22"/>
                <w:szCs w:val="22"/>
              </w:rPr>
            </w:pPr>
            <w:r w:rsidRPr="004C7E39">
              <w:rPr>
                <w:color w:val="000000"/>
                <w:sz w:val="22"/>
                <w:szCs w:val="22"/>
              </w:rPr>
              <w:t xml:space="preserve">Cách lấy </w:t>
            </w:r>
            <w:r w:rsidR="00654A3D" w:rsidRPr="008B6432">
              <w:rPr>
                <w:sz w:val="22"/>
                <w:szCs w:val="22"/>
              </w:rPr>
              <w:t xml:space="preserve">số dư </w:t>
            </w:r>
            <w:r w:rsidRPr="008B6432">
              <w:rPr>
                <w:color w:val="000000"/>
                <w:sz w:val="22"/>
                <w:szCs w:val="22"/>
              </w:rPr>
              <w:t>như cột (7)</w:t>
            </w:r>
          </w:p>
        </w:tc>
      </w:tr>
      <w:tr w:rsidR="00E55262" w:rsidRPr="004C7E39" w14:paraId="1C0A2D2A"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431BC763" w14:textId="77777777" w:rsidR="00E55262" w:rsidRPr="004C7E39" w:rsidRDefault="00E55262" w:rsidP="00E55262">
            <w:pPr>
              <w:rPr>
                <w:color w:val="000000"/>
                <w:sz w:val="22"/>
                <w:szCs w:val="22"/>
              </w:rPr>
            </w:pPr>
            <w:r w:rsidRPr="004C7E39">
              <w:rPr>
                <w:color w:val="000000"/>
                <w:sz w:val="22"/>
                <w:szCs w:val="22"/>
              </w:rPr>
              <w:t>10</w:t>
            </w:r>
          </w:p>
        </w:tc>
        <w:tc>
          <w:tcPr>
            <w:tcW w:w="931" w:type="pct"/>
            <w:tcBorders>
              <w:top w:val="single" w:sz="4" w:space="0" w:color="auto"/>
              <w:left w:val="nil"/>
              <w:bottom w:val="single" w:sz="4" w:space="0" w:color="auto"/>
              <w:right w:val="single" w:sz="4" w:space="0" w:color="auto"/>
            </w:tcBorders>
            <w:shd w:val="clear" w:color="auto" w:fill="auto"/>
            <w:hideMark/>
          </w:tcPr>
          <w:p w14:paraId="1BBCF928" w14:textId="0906DF23" w:rsidR="00E55262" w:rsidRPr="004C7E39" w:rsidRDefault="00E55262" w:rsidP="00E55262">
            <w:pPr>
              <w:rPr>
                <w:color w:val="000000"/>
                <w:sz w:val="22"/>
                <w:szCs w:val="22"/>
              </w:rPr>
            </w:pPr>
            <w:r w:rsidRPr="004C7E39">
              <w:rPr>
                <w:color w:val="000000"/>
                <w:sz w:val="22"/>
                <w:szCs w:val="22"/>
              </w:rPr>
              <w:t>EOP tháng trước</w:t>
            </w:r>
          </w:p>
        </w:tc>
        <w:tc>
          <w:tcPr>
            <w:tcW w:w="1629" w:type="pct"/>
            <w:tcBorders>
              <w:top w:val="single" w:sz="4" w:space="0" w:color="auto"/>
              <w:left w:val="nil"/>
              <w:bottom w:val="single" w:sz="4" w:space="0" w:color="auto"/>
              <w:right w:val="single" w:sz="4" w:space="0" w:color="auto"/>
            </w:tcBorders>
            <w:shd w:val="clear" w:color="auto" w:fill="auto"/>
            <w:hideMark/>
          </w:tcPr>
          <w:p w14:paraId="2553988B" w14:textId="77777777" w:rsidR="00E55262" w:rsidRPr="004C7E39" w:rsidRDefault="00E55262" w:rsidP="0062133D">
            <w:pPr>
              <w:pStyle w:val="ListParagraph"/>
              <w:numPr>
                <w:ilvl w:val="0"/>
                <w:numId w:val="2"/>
              </w:numPr>
              <w:ind w:left="430"/>
              <w:rPr>
                <w:rFonts w:ascii="Times New Roman" w:hAnsi="Times New Roman"/>
              </w:rPr>
            </w:pPr>
            <w:r w:rsidRPr="004C7E39">
              <w:rPr>
                <w:rFonts w:ascii="Times New Roman" w:hAnsi="Times New Roman"/>
              </w:rPr>
              <w:t>Số dư ngày cuối cùng của tháng trước.</w:t>
            </w:r>
          </w:p>
          <w:p w14:paraId="3BAF455B" w14:textId="5466612E" w:rsidR="00E55262" w:rsidRPr="004C7E39" w:rsidRDefault="00E55262" w:rsidP="0062133D">
            <w:pPr>
              <w:pStyle w:val="ListParagraph"/>
              <w:numPr>
                <w:ilvl w:val="0"/>
                <w:numId w:val="2"/>
              </w:numPr>
              <w:ind w:left="430"/>
              <w:rPr>
                <w:rFonts w:ascii="Times New Roman" w:hAnsi="Times New Roman"/>
                <w:color w:val="000000"/>
              </w:rPr>
            </w:pPr>
            <w:r w:rsidRPr="004C7E39">
              <w:rPr>
                <w:rFonts w:ascii="Times New Roman" w:hAnsi="Times New Roman"/>
              </w:rPr>
              <w:lastRenderedPageBreak/>
              <w:t>Ví dụ: ngày báo cáo là 25/01/2021 thì EOP tháng tháng trước là dữ liệu ngày 31/12/2020</w:t>
            </w:r>
          </w:p>
        </w:tc>
        <w:tc>
          <w:tcPr>
            <w:tcW w:w="2187" w:type="pct"/>
            <w:tcBorders>
              <w:top w:val="single" w:sz="4" w:space="0" w:color="auto"/>
              <w:left w:val="nil"/>
              <w:bottom w:val="single" w:sz="4" w:space="0" w:color="auto"/>
              <w:right w:val="single" w:sz="4" w:space="0" w:color="auto"/>
            </w:tcBorders>
            <w:shd w:val="clear" w:color="auto" w:fill="auto"/>
            <w:hideMark/>
          </w:tcPr>
          <w:p w14:paraId="2C349F8F" w14:textId="77777777" w:rsidR="0062133D" w:rsidRPr="004C7E39" w:rsidRDefault="0062133D" w:rsidP="0062133D">
            <w:pPr>
              <w:pStyle w:val="ListParagraph"/>
              <w:numPr>
                <w:ilvl w:val="0"/>
                <w:numId w:val="2"/>
              </w:numPr>
              <w:ind w:left="347"/>
              <w:rPr>
                <w:rFonts w:ascii="Times New Roman" w:hAnsi="Times New Roman"/>
                <w:color w:val="000000"/>
              </w:rPr>
            </w:pPr>
            <w:r w:rsidRPr="004C7E39">
              <w:rPr>
                <w:rFonts w:ascii="Times New Roman" w:hAnsi="Times New Roman"/>
                <w:color w:val="000000"/>
              </w:rPr>
              <w:lastRenderedPageBreak/>
              <w:t xml:space="preserve">Đối với CKH: lấy cột “CURBAL_VN” trong file </w:t>
            </w:r>
            <w:r w:rsidRPr="004C7E39">
              <w:rPr>
                <w:rFonts w:ascii="Times New Roman" w:hAnsi="Times New Roman"/>
                <w:color w:val="000000"/>
              </w:rPr>
              <w:lastRenderedPageBreak/>
              <w:t>“HDV_CHITIET_CKH”</w:t>
            </w:r>
          </w:p>
          <w:p w14:paraId="79D9F282" w14:textId="77777777" w:rsidR="0062133D" w:rsidRPr="004C7E39" w:rsidRDefault="0062133D">
            <w:pPr>
              <w:pStyle w:val="ListParagraph"/>
              <w:numPr>
                <w:ilvl w:val="0"/>
                <w:numId w:val="16"/>
              </w:numPr>
              <w:rPr>
                <w:rFonts w:ascii="Times New Roman" w:hAnsi="Times New Roman"/>
                <w:color w:val="000000"/>
              </w:rPr>
            </w:pPr>
            <w:r w:rsidRPr="004C7E39">
              <w:rPr>
                <w:rFonts w:ascii="Times New Roman" w:hAnsi="Times New Roman"/>
                <w:color w:val="000000"/>
              </w:rPr>
              <w:t>Số dư = SUM(“CURBAL_VN”)</w:t>
            </w:r>
          </w:p>
          <w:p w14:paraId="393962F5" w14:textId="77777777" w:rsidR="0062133D" w:rsidRPr="004C7E39" w:rsidRDefault="0062133D" w:rsidP="0062133D">
            <w:pPr>
              <w:pStyle w:val="ListParagraph"/>
              <w:numPr>
                <w:ilvl w:val="0"/>
                <w:numId w:val="2"/>
              </w:numPr>
              <w:ind w:left="347"/>
              <w:rPr>
                <w:rFonts w:ascii="Times New Roman" w:hAnsi="Times New Roman"/>
                <w:color w:val="000000"/>
              </w:rPr>
            </w:pPr>
            <w:r w:rsidRPr="004C7E39">
              <w:rPr>
                <w:rFonts w:ascii="Times New Roman" w:hAnsi="Times New Roman"/>
                <w:color w:val="000000"/>
              </w:rPr>
              <w:t>Đối với KKH: lấy cột “CURBAL_VN” trong file “HDV_CHITIET_KKH”</w:t>
            </w:r>
          </w:p>
          <w:p w14:paraId="6996230C" w14:textId="77777777" w:rsidR="0062133D" w:rsidRPr="004C7E39" w:rsidRDefault="0062133D">
            <w:pPr>
              <w:pStyle w:val="ListParagraph"/>
              <w:numPr>
                <w:ilvl w:val="0"/>
                <w:numId w:val="16"/>
              </w:numPr>
              <w:rPr>
                <w:rFonts w:ascii="Times New Roman" w:hAnsi="Times New Roman"/>
                <w:color w:val="000000"/>
              </w:rPr>
            </w:pPr>
            <w:r w:rsidRPr="004C7E39">
              <w:rPr>
                <w:rFonts w:ascii="Times New Roman" w:hAnsi="Times New Roman"/>
                <w:color w:val="000000"/>
              </w:rPr>
              <w:t>Số dư = SUM(“CURBAL_VN”)</w:t>
            </w:r>
          </w:p>
          <w:p w14:paraId="4E047505" w14:textId="7AF9B4B1" w:rsidR="00E55262" w:rsidRPr="004C7E39" w:rsidRDefault="0062133D" w:rsidP="0062133D">
            <w:pPr>
              <w:pStyle w:val="ListParagraph"/>
              <w:numPr>
                <w:ilvl w:val="0"/>
                <w:numId w:val="2"/>
              </w:numPr>
              <w:ind w:left="342"/>
              <w:rPr>
                <w:rFonts w:ascii="Times New Roman" w:hAnsi="Times New Roman"/>
                <w:color w:val="000000"/>
              </w:rPr>
            </w:pPr>
            <w:r w:rsidRPr="004C7E39">
              <w:rPr>
                <w:rFonts w:ascii="Times New Roman" w:hAnsi="Times New Roman"/>
                <w:color w:val="000000"/>
              </w:rPr>
              <w:t>EOP tháng trước = số dư CKH + số dư KKH</w:t>
            </w:r>
          </w:p>
        </w:tc>
      </w:tr>
      <w:tr w:rsidR="00E55262" w:rsidRPr="004C7E39" w14:paraId="5F24906D"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4D7370C2" w14:textId="77777777" w:rsidR="00E55262" w:rsidRPr="004C7E39" w:rsidRDefault="00E55262" w:rsidP="00E55262">
            <w:pPr>
              <w:rPr>
                <w:color w:val="000000"/>
                <w:sz w:val="22"/>
                <w:szCs w:val="22"/>
              </w:rPr>
            </w:pPr>
            <w:r w:rsidRPr="004C7E39">
              <w:rPr>
                <w:color w:val="000000"/>
                <w:sz w:val="22"/>
                <w:szCs w:val="22"/>
              </w:rPr>
              <w:lastRenderedPageBreak/>
              <w:t>11</w:t>
            </w:r>
          </w:p>
        </w:tc>
        <w:tc>
          <w:tcPr>
            <w:tcW w:w="931" w:type="pct"/>
            <w:tcBorders>
              <w:top w:val="single" w:sz="4" w:space="0" w:color="auto"/>
              <w:left w:val="nil"/>
              <w:bottom w:val="single" w:sz="4" w:space="0" w:color="auto"/>
              <w:right w:val="single" w:sz="4" w:space="0" w:color="auto"/>
            </w:tcBorders>
            <w:shd w:val="clear" w:color="auto" w:fill="auto"/>
            <w:hideMark/>
          </w:tcPr>
          <w:p w14:paraId="60B9ADC6" w14:textId="26477BAE" w:rsidR="00E55262" w:rsidRPr="004C7E39" w:rsidRDefault="00E55262" w:rsidP="00E55262">
            <w:pPr>
              <w:rPr>
                <w:color w:val="000000"/>
                <w:sz w:val="22"/>
                <w:szCs w:val="22"/>
              </w:rPr>
            </w:pPr>
            <w:r w:rsidRPr="004C7E39">
              <w:rPr>
                <w:color w:val="000000"/>
                <w:sz w:val="22"/>
                <w:szCs w:val="22"/>
              </w:rPr>
              <w:t>EOP tháng báo cáo</w:t>
            </w:r>
          </w:p>
        </w:tc>
        <w:tc>
          <w:tcPr>
            <w:tcW w:w="1629" w:type="pct"/>
            <w:tcBorders>
              <w:top w:val="single" w:sz="4" w:space="0" w:color="auto"/>
              <w:left w:val="nil"/>
              <w:bottom w:val="single" w:sz="4" w:space="0" w:color="auto"/>
              <w:right w:val="single" w:sz="4" w:space="0" w:color="auto"/>
            </w:tcBorders>
            <w:shd w:val="clear" w:color="auto" w:fill="auto"/>
            <w:hideMark/>
          </w:tcPr>
          <w:p w14:paraId="54E2B7D7" w14:textId="33B59A0B" w:rsidR="00E55262" w:rsidRPr="004C7E39" w:rsidRDefault="00E55262" w:rsidP="0062133D">
            <w:pPr>
              <w:pStyle w:val="ListParagraph"/>
              <w:numPr>
                <w:ilvl w:val="0"/>
                <w:numId w:val="2"/>
              </w:numPr>
              <w:ind w:left="430"/>
              <w:rPr>
                <w:rFonts w:ascii="Times New Roman" w:hAnsi="Times New Roman"/>
              </w:rPr>
            </w:pPr>
            <w:r w:rsidRPr="004C7E39">
              <w:rPr>
                <w:rFonts w:ascii="Times New Roman" w:hAnsi="Times New Roman"/>
              </w:rPr>
              <w:t xml:space="preserve">Số dư ngày cuối cùng của </w:t>
            </w:r>
            <w:r w:rsidR="0062133D" w:rsidRPr="004C7E39">
              <w:rPr>
                <w:rFonts w:ascii="Times New Roman" w:hAnsi="Times New Roman"/>
              </w:rPr>
              <w:t>tháng</w:t>
            </w:r>
            <w:r w:rsidRPr="004C7E39">
              <w:rPr>
                <w:rFonts w:ascii="Times New Roman" w:hAnsi="Times New Roman"/>
              </w:rPr>
              <w:t xml:space="preserve"> báo cáo</w:t>
            </w:r>
          </w:p>
          <w:p w14:paraId="18B3836E" w14:textId="77777777" w:rsidR="00E55262" w:rsidRPr="004C7E39" w:rsidRDefault="00E55262" w:rsidP="0062133D">
            <w:pPr>
              <w:pStyle w:val="ListParagraph"/>
              <w:numPr>
                <w:ilvl w:val="0"/>
                <w:numId w:val="2"/>
              </w:numPr>
              <w:ind w:left="430"/>
              <w:rPr>
                <w:rFonts w:ascii="Times New Roman" w:hAnsi="Times New Roman"/>
              </w:rPr>
            </w:pPr>
            <w:r w:rsidRPr="004C7E39">
              <w:rPr>
                <w:rFonts w:ascii="Times New Roman" w:hAnsi="Times New Roman"/>
              </w:rPr>
              <w:t>Ví dụ: ngày báo cáo là 25/01/2021 thì EOP tháng báo cáo là dữ liệu ngày 25/01/2021</w:t>
            </w:r>
          </w:p>
          <w:p w14:paraId="4E4C62F7" w14:textId="1F608533" w:rsidR="00E55262" w:rsidRPr="004C7E39" w:rsidRDefault="00E55262" w:rsidP="0062133D">
            <w:pPr>
              <w:ind w:left="430"/>
              <w:rPr>
                <w:color w:val="000000"/>
                <w:sz w:val="22"/>
                <w:szCs w:val="22"/>
              </w:rPr>
            </w:pPr>
          </w:p>
        </w:tc>
        <w:tc>
          <w:tcPr>
            <w:tcW w:w="2187" w:type="pct"/>
            <w:tcBorders>
              <w:top w:val="single" w:sz="4" w:space="0" w:color="auto"/>
              <w:left w:val="nil"/>
              <w:bottom w:val="single" w:sz="4" w:space="0" w:color="auto"/>
              <w:right w:val="single" w:sz="4" w:space="0" w:color="auto"/>
            </w:tcBorders>
            <w:shd w:val="clear" w:color="auto" w:fill="auto"/>
            <w:hideMark/>
          </w:tcPr>
          <w:p w14:paraId="637D75FF" w14:textId="2A5DA32A" w:rsidR="00E55262" w:rsidRPr="004C7E39" w:rsidRDefault="00EE6B26" w:rsidP="00E55262">
            <w:pPr>
              <w:rPr>
                <w:color w:val="000000"/>
                <w:sz w:val="22"/>
                <w:szCs w:val="22"/>
              </w:rPr>
            </w:pPr>
            <w:r w:rsidRPr="004C7E39">
              <w:rPr>
                <w:color w:val="000000"/>
                <w:sz w:val="22"/>
                <w:szCs w:val="22"/>
              </w:rPr>
              <w:t>Cách lấy EOP tháng báo cáo như cột (10) nhưng khác tháng</w:t>
            </w:r>
          </w:p>
        </w:tc>
      </w:tr>
      <w:tr w:rsidR="00E55262" w:rsidRPr="004C7E39" w14:paraId="32665201"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18C588CE" w14:textId="77777777" w:rsidR="00E55262" w:rsidRPr="004C7E39" w:rsidRDefault="00E55262" w:rsidP="00E55262">
            <w:pPr>
              <w:rPr>
                <w:color w:val="000000"/>
                <w:sz w:val="22"/>
                <w:szCs w:val="22"/>
              </w:rPr>
            </w:pPr>
            <w:r w:rsidRPr="004C7E39">
              <w:rPr>
                <w:color w:val="000000"/>
                <w:sz w:val="22"/>
                <w:szCs w:val="22"/>
              </w:rPr>
              <w:t>12</w:t>
            </w:r>
          </w:p>
        </w:tc>
        <w:tc>
          <w:tcPr>
            <w:tcW w:w="931" w:type="pct"/>
            <w:tcBorders>
              <w:top w:val="single" w:sz="4" w:space="0" w:color="auto"/>
              <w:left w:val="nil"/>
              <w:bottom w:val="single" w:sz="4" w:space="0" w:color="auto"/>
              <w:right w:val="single" w:sz="4" w:space="0" w:color="auto"/>
            </w:tcBorders>
            <w:shd w:val="clear" w:color="auto" w:fill="auto"/>
            <w:hideMark/>
          </w:tcPr>
          <w:p w14:paraId="6D1E0D31" w14:textId="777C58C4" w:rsidR="00E55262" w:rsidRPr="004C7E39" w:rsidRDefault="00E55262" w:rsidP="00E55262">
            <w:pPr>
              <w:rPr>
                <w:color w:val="000000"/>
                <w:sz w:val="22"/>
                <w:szCs w:val="22"/>
              </w:rPr>
            </w:pPr>
            <w:r w:rsidRPr="004C7E39">
              <w:rPr>
                <w:color w:val="000000"/>
                <w:sz w:val="22"/>
                <w:szCs w:val="22"/>
              </w:rPr>
              <w:t>Rank</w:t>
            </w:r>
          </w:p>
        </w:tc>
        <w:tc>
          <w:tcPr>
            <w:tcW w:w="1629" w:type="pct"/>
            <w:tcBorders>
              <w:top w:val="single" w:sz="4" w:space="0" w:color="auto"/>
              <w:left w:val="nil"/>
              <w:bottom w:val="single" w:sz="4" w:space="0" w:color="auto"/>
              <w:right w:val="single" w:sz="4" w:space="0" w:color="auto"/>
            </w:tcBorders>
            <w:shd w:val="clear" w:color="auto" w:fill="auto"/>
            <w:hideMark/>
          </w:tcPr>
          <w:p w14:paraId="34ED0025" w14:textId="7596311C" w:rsidR="00E55262" w:rsidRPr="004C7E39" w:rsidRDefault="00E55262" w:rsidP="00E55262">
            <w:pPr>
              <w:rPr>
                <w:color w:val="000000"/>
                <w:sz w:val="22"/>
                <w:szCs w:val="22"/>
              </w:rPr>
            </w:pPr>
            <w:r w:rsidRPr="004C7E39">
              <w:rPr>
                <w:sz w:val="22"/>
                <w:szCs w:val="22"/>
              </w:rPr>
              <w:t xml:space="preserve">Sắp xếp số bình quân tháng báo cáo của khách hàng từ cao đến thấp theo </w:t>
            </w:r>
            <w:r w:rsidR="00A27548" w:rsidRPr="004C7E39">
              <w:rPr>
                <w:sz w:val="22"/>
                <w:szCs w:val="22"/>
              </w:rPr>
              <w:t>c</w:t>
            </w:r>
            <w:r w:rsidRPr="004C7E39">
              <w:rPr>
                <w:sz w:val="22"/>
                <w:szCs w:val="22"/>
              </w:rPr>
              <w:t>hi nhánh</w:t>
            </w:r>
          </w:p>
        </w:tc>
        <w:tc>
          <w:tcPr>
            <w:tcW w:w="2187" w:type="pct"/>
            <w:tcBorders>
              <w:top w:val="single" w:sz="4" w:space="0" w:color="auto"/>
              <w:left w:val="nil"/>
              <w:bottom w:val="single" w:sz="4" w:space="0" w:color="auto"/>
              <w:right w:val="single" w:sz="4" w:space="0" w:color="auto"/>
            </w:tcBorders>
            <w:shd w:val="clear" w:color="auto" w:fill="auto"/>
            <w:hideMark/>
          </w:tcPr>
          <w:p w14:paraId="032B624A" w14:textId="777BE250" w:rsidR="00E55262" w:rsidRPr="004C7E39" w:rsidRDefault="00EE6B26" w:rsidP="00E55262">
            <w:pPr>
              <w:rPr>
                <w:color w:val="000000"/>
                <w:sz w:val="22"/>
                <w:szCs w:val="22"/>
              </w:rPr>
            </w:pPr>
            <w:r w:rsidRPr="004C7E39">
              <w:rPr>
                <w:color w:val="000000"/>
                <w:sz w:val="22"/>
                <w:szCs w:val="22"/>
              </w:rPr>
              <w:t>Sắp xếp cột (7) giảm dần</w:t>
            </w:r>
            <w:r w:rsidR="00A0280F" w:rsidRPr="004C7E39">
              <w:rPr>
                <w:color w:val="000000"/>
                <w:sz w:val="22"/>
                <w:szCs w:val="22"/>
              </w:rPr>
              <w:t xml:space="preserve"> r</w:t>
            </w:r>
            <w:ins w:id="357" w:author="TRUC NGUYEN" w:date="2023-01-10T16:47:00Z">
              <w:r w:rsidR="005B35A4">
                <w:rPr>
                  <w:color w:val="000000"/>
                  <w:sz w:val="22"/>
                  <w:szCs w:val="22"/>
                </w:rPr>
                <w:t>ồ</w:t>
              </w:r>
            </w:ins>
            <w:del w:id="358" w:author="TRUC NGUYEN" w:date="2023-01-10T16:47:00Z">
              <w:r w:rsidR="00A0280F" w:rsidRPr="004C7E39" w:rsidDel="005B35A4">
                <w:rPr>
                  <w:color w:val="000000"/>
                  <w:sz w:val="22"/>
                  <w:szCs w:val="22"/>
                </w:rPr>
                <w:delText>ò</w:delText>
              </w:r>
            </w:del>
            <w:r w:rsidR="00A0280F" w:rsidRPr="004C7E39">
              <w:rPr>
                <w:color w:val="000000"/>
                <w:sz w:val="22"/>
                <w:szCs w:val="22"/>
              </w:rPr>
              <w:t>i sinh rank từ hệ thống</w:t>
            </w:r>
          </w:p>
        </w:tc>
      </w:tr>
      <w:tr w:rsidR="00E55262" w:rsidRPr="004C7E39" w14:paraId="75089458" w14:textId="77777777" w:rsidTr="00941F46">
        <w:trPr>
          <w:trHeight w:val="300"/>
        </w:trPr>
        <w:tc>
          <w:tcPr>
            <w:tcW w:w="253" w:type="pct"/>
            <w:tcBorders>
              <w:top w:val="single" w:sz="4" w:space="0" w:color="auto"/>
              <w:left w:val="single" w:sz="4" w:space="0" w:color="auto"/>
              <w:bottom w:val="single" w:sz="4" w:space="0" w:color="auto"/>
              <w:right w:val="single" w:sz="4" w:space="0" w:color="auto"/>
            </w:tcBorders>
            <w:shd w:val="clear" w:color="auto" w:fill="auto"/>
            <w:hideMark/>
          </w:tcPr>
          <w:p w14:paraId="1A64AEC9" w14:textId="77777777" w:rsidR="00E55262" w:rsidRPr="004C7E39" w:rsidRDefault="00E55262" w:rsidP="00E55262">
            <w:pPr>
              <w:rPr>
                <w:color w:val="000000"/>
                <w:sz w:val="22"/>
                <w:szCs w:val="22"/>
              </w:rPr>
            </w:pPr>
            <w:r w:rsidRPr="004C7E39">
              <w:rPr>
                <w:color w:val="000000"/>
                <w:sz w:val="22"/>
                <w:szCs w:val="22"/>
              </w:rPr>
              <w:t>13</w:t>
            </w:r>
          </w:p>
        </w:tc>
        <w:tc>
          <w:tcPr>
            <w:tcW w:w="931" w:type="pct"/>
            <w:tcBorders>
              <w:top w:val="single" w:sz="4" w:space="0" w:color="auto"/>
              <w:left w:val="nil"/>
              <w:bottom w:val="single" w:sz="4" w:space="0" w:color="auto"/>
              <w:right w:val="single" w:sz="4" w:space="0" w:color="auto"/>
            </w:tcBorders>
            <w:shd w:val="clear" w:color="auto" w:fill="auto"/>
            <w:hideMark/>
          </w:tcPr>
          <w:p w14:paraId="239204E7" w14:textId="68986206" w:rsidR="00E55262" w:rsidRPr="004C7E39" w:rsidRDefault="00E55262" w:rsidP="00E55262">
            <w:pPr>
              <w:rPr>
                <w:color w:val="000000"/>
                <w:sz w:val="22"/>
                <w:szCs w:val="22"/>
              </w:rPr>
            </w:pPr>
            <w:r w:rsidRPr="004C7E39">
              <w:rPr>
                <w:color w:val="000000"/>
                <w:sz w:val="22"/>
                <w:szCs w:val="22"/>
              </w:rPr>
              <w:t>Tăng/Giảm</w:t>
            </w:r>
          </w:p>
        </w:tc>
        <w:tc>
          <w:tcPr>
            <w:tcW w:w="1629" w:type="pct"/>
            <w:tcBorders>
              <w:top w:val="single" w:sz="4" w:space="0" w:color="auto"/>
              <w:left w:val="nil"/>
              <w:bottom w:val="single" w:sz="4" w:space="0" w:color="auto"/>
              <w:right w:val="single" w:sz="4" w:space="0" w:color="auto"/>
            </w:tcBorders>
            <w:shd w:val="clear" w:color="auto" w:fill="auto"/>
            <w:hideMark/>
          </w:tcPr>
          <w:p w14:paraId="33D2C804" w14:textId="51F87C8A" w:rsidR="00E55262" w:rsidRPr="004C7E39" w:rsidRDefault="004A4C3B" w:rsidP="004A4C3B">
            <w:pPr>
              <w:rPr>
                <w:color w:val="000000"/>
                <w:sz w:val="22"/>
                <w:szCs w:val="22"/>
              </w:rPr>
            </w:pPr>
            <w:r w:rsidRPr="004C7E39">
              <w:rPr>
                <w:sz w:val="22"/>
                <w:szCs w:val="22"/>
              </w:rPr>
              <w:t>So sánh tăng/giảm bình quân tháng báo cáo với bình quân 3 tháng trước</w:t>
            </w:r>
            <w:r w:rsidR="00E55262" w:rsidRPr="004C7E39">
              <w:rPr>
                <w:sz w:val="22"/>
                <w:szCs w:val="22"/>
              </w:rPr>
              <w:tab/>
            </w:r>
            <w:r w:rsidR="00E55262" w:rsidRPr="004C7E39">
              <w:rPr>
                <w:sz w:val="22"/>
                <w:szCs w:val="22"/>
              </w:rPr>
              <w:tab/>
            </w:r>
            <w:r w:rsidR="00E55262" w:rsidRPr="004C7E39">
              <w:rPr>
                <w:sz w:val="22"/>
                <w:szCs w:val="22"/>
              </w:rPr>
              <w:tab/>
            </w:r>
          </w:p>
        </w:tc>
        <w:tc>
          <w:tcPr>
            <w:tcW w:w="2187" w:type="pct"/>
            <w:tcBorders>
              <w:top w:val="single" w:sz="4" w:space="0" w:color="auto"/>
              <w:left w:val="nil"/>
              <w:bottom w:val="single" w:sz="4" w:space="0" w:color="auto"/>
              <w:right w:val="single" w:sz="4" w:space="0" w:color="auto"/>
            </w:tcBorders>
            <w:shd w:val="clear" w:color="auto" w:fill="auto"/>
            <w:hideMark/>
          </w:tcPr>
          <w:p w14:paraId="3F24883E" w14:textId="77777777" w:rsidR="00EE6B26" w:rsidRPr="004C7E39" w:rsidRDefault="00EE6B26">
            <w:pPr>
              <w:pStyle w:val="ListParagraph"/>
              <w:numPr>
                <w:ilvl w:val="0"/>
                <w:numId w:val="17"/>
              </w:numPr>
              <w:ind w:left="342"/>
              <w:rPr>
                <w:rFonts w:ascii="Times New Roman" w:hAnsi="Times New Roman"/>
                <w:color w:val="000000"/>
              </w:rPr>
            </w:pPr>
            <w:r w:rsidRPr="004C7E39">
              <w:rPr>
                <w:rFonts w:ascii="Times New Roman" w:hAnsi="Times New Roman"/>
              </w:rPr>
              <w:t>Bình quân tháng báo cáo &gt; Bình quân 3 tháng trước: Tăng</w:t>
            </w:r>
          </w:p>
          <w:p w14:paraId="385020D6" w14:textId="7B77D49D" w:rsidR="00E55262" w:rsidRPr="004C7E39" w:rsidRDefault="00EE6B26">
            <w:pPr>
              <w:pStyle w:val="ListParagraph"/>
              <w:numPr>
                <w:ilvl w:val="0"/>
                <w:numId w:val="17"/>
              </w:numPr>
              <w:ind w:left="342"/>
              <w:rPr>
                <w:rFonts w:ascii="Times New Roman" w:hAnsi="Times New Roman"/>
                <w:color w:val="000000"/>
              </w:rPr>
            </w:pPr>
            <w:r w:rsidRPr="004C7E39">
              <w:rPr>
                <w:rFonts w:ascii="Times New Roman" w:hAnsi="Times New Roman"/>
              </w:rPr>
              <w:t>Bình quân tháng báo cáo &lt; Bình quân 3 tháng trước: Giảm</w:t>
            </w:r>
          </w:p>
        </w:tc>
      </w:tr>
    </w:tbl>
    <w:p w14:paraId="02C0303D" w14:textId="77777777" w:rsidR="00971FB8" w:rsidRPr="004C7E39" w:rsidRDefault="00971FB8" w:rsidP="00A1308D">
      <w:pPr>
        <w:tabs>
          <w:tab w:val="left" w:pos="921"/>
        </w:tabs>
      </w:pPr>
    </w:p>
    <w:p w14:paraId="795205A1" w14:textId="5A9D1A9D" w:rsidR="00597A73" w:rsidRPr="004C7E39" w:rsidRDefault="00597A73" w:rsidP="004F52DC">
      <w:pPr>
        <w:pStyle w:val="Heading3"/>
      </w:pPr>
      <w:bookmarkStart w:id="359" w:name="_Toc112072808"/>
      <w:r w:rsidRPr="004C7E39">
        <w:t>KHTC009</w:t>
      </w:r>
      <w:r w:rsidR="00941F46" w:rsidRPr="004C7E39">
        <w:t xml:space="preserve"> – B</w:t>
      </w:r>
      <w:r w:rsidRPr="004C7E39">
        <w:t>ÁO CÁO TOI KHÁCH HÀNG</w:t>
      </w:r>
      <w:bookmarkEnd w:id="359"/>
    </w:p>
    <w:p w14:paraId="27D7C14B" w14:textId="77777777" w:rsidR="00597A73" w:rsidRPr="004C7E39" w:rsidRDefault="00597A73" w:rsidP="00597A73">
      <w:pPr>
        <w:pStyle w:val="Heading4"/>
        <w:rPr>
          <w:rFonts w:cs="Times New Roman"/>
          <w:b/>
          <w:bCs/>
        </w:rPr>
      </w:pPr>
      <w:r w:rsidRPr="004C7E39">
        <w:rPr>
          <w:rFonts w:cs="Times New Roman"/>
          <w:b/>
          <w:bCs/>
        </w:rPr>
        <w:t>Mẫu báo cáo</w:t>
      </w:r>
    </w:p>
    <w:tbl>
      <w:tblPr>
        <w:tblStyle w:val="TableGrid"/>
        <w:tblW w:w="5000" w:type="pct"/>
        <w:tblLook w:val="04A0" w:firstRow="1" w:lastRow="0" w:firstColumn="1" w:lastColumn="0" w:noHBand="0" w:noVBand="1"/>
      </w:tblPr>
      <w:tblGrid>
        <w:gridCol w:w="1029"/>
        <w:gridCol w:w="1195"/>
        <w:gridCol w:w="1290"/>
        <w:gridCol w:w="1367"/>
        <w:gridCol w:w="1369"/>
        <w:gridCol w:w="1358"/>
        <w:gridCol w:w="1375"/>
        <w:gridCol w:w="1358"/>
        <w:gridCol w:w="1309"/>
        <w:gridCol w:w="1355"/>
        <w:gridCol w:w="1349"/>
      </w:tblGrid>
      <w:tr w:rsidR="00273115" w:rsidRPr="004C7E39" w14:paraId="508107A3" w14:textId="77777777" w:rsidTr="006A7139">
        <w:tc>
          <w:tcPr>
            <w:tcW w:w="358" w:type="pct"/>
            <w:shd w:val="clear" w:color="auto" w:fill="17365D" w:themeFill="text2" w:themeFillShade="BF"/>
          </w:tcPr>
          <w:p w14:paraId="3BF088FD" w14:textId="6906BF6B" w:rsidR="00273115" w:rsidRPr="004C7E39" w:rsidRDefault="00273115" w:rsidP="002D1508">
            <w:pPr>
              <w:jc w:val="center"/>
              <w:rPr>
                <w:sz w:val="20"/>
                <w:szCs w:val="20"/>
                <w:lang w:val="en-GB"/>
              </w:rPr>
            </w:pPr>
            <w:r w:rsidRPr="004C7E39">
              <w:rPr>
                <w:sz w:val="20"/>
                <w:szCs w:val="20"/>
                <w:lang w:val="en-GB"/>
              </w:rPr>
              <w:t>Khu vực</w:t>
            </w:r>
          </w:p>
        </w:tc>
        <w:tc>
          <w:tcPr>
            <w:tcW w:w="416" w:type="pct"/>
            <w:shd w:val="clear" w:color="auto" w:fill="17365D" w:themeFill="text2" w:themeFillShade="BF"/>
          </w:tcPr>
          <w:p w14:paraId="15C42F93" w14:textId="69A53F19" w:rsidR="00273115" w:rsidRPr="004C7E39" w:rsidRDefault="00273115" w:rsidP="002D1508">
            <w:pPr>
              <w:jc w:val="center"/>
              <w:rPr>
                <w:sz w:val="20"/>
                <w:szCs w:val="20"/>
                <w:lang w:val="en-GB"/>
              </w:rPr>
            </w:pPr>
            <w:r w:rsidRPr="004C7E39">
              <w:rPr>
                <w:sz w:val="20"/>
                <w:szCs w:val="20"/>
                <w:lang w:val="en-GB"/>
              </w:rPr>
              <w:t>Mã đơn vị</w:t>
            </w:r>
          </w:p>
        </w:tc>
        <w:tc>
          <w:tcPr>
            <w:tcW w:w="449" w:type="pct"/>
            <w:shd w:val="clear" w:color="auto" w:fill="17365D" w:themeFill="text2" w:themeFillShade="BF"/>
          </w:tcPr>
          <w:p w14:paraId="2261CFD4" w14:textId="1831ED70" w:rsidR="00273115" w:rsidRPr="004C7E39" w:rsidRDefault="00273115" w:rsidP="002D1508">
            <w:pPr>
              <w:jc w:val="center"/>
              <w:rPr>
                <w:sz w:val="20"/>
                <w:szCs w:val="20"/>
                <w:lang w:val="en-GB"/>
              </w:rPr>
            </w:pPr>
            <w:r w:rsidRPr="004C7E39">
              <w:rPr>
                <w:sz w:val="20"/>
                <w:szCs w:val="20"/>
                <w:lang w:val="en-GB"/>
              </w:rPr>
              <w:t>Tên đơn vị</w:t>
            </w:r>
          </w:p>
        </w:tc>
        <w:tc>
          <w:tcPr>
            <w:tcW w:w="476" w:type="pct"/>
            <w:shd w:val="clear" w:color="auto" w:fill="17365D" w:themeFill="text2" w:themeFillShade="BF"/>
          </w:tcPr>
          <w:p w14:paraId="1D6EBF0D" w14:textId="54CCB15B" w:rsidR="00273115" w:rsidRPr="004C7E39" w:rsidRDefault="00273115" w:rsidP="002D1508">
            <w:pPr>
              <w:jc w:val="center"/>
              <w:rPr>
                <w:sz w:val="20"/>
                <w:szCs w:val="20"/>
                <w:lang w:val="en-GB"/>
              </w:rPr>
            </w:pPr>
            <w:r w:rsidRPr="004C7E39">
              <w:rPr>
                <w:sz w:val="20"/>
                <w:szCs w:val="20"/>
                <w:lang w:val="en-GB"/>
              </w:rPr>
              <w:t>CIF khách hàng</w:t>
            </w:r>
          </w:p>
        </w:tc>
        <w:tc>
          <w:tcPr>
            <w:tcW w:w="477" w:type="pct"/>
            <w:shd w:val="clear" w:color="auto" w:fill="17365D" w:themeFill="text2" w:themeFillShade="BF"/>
          </w:tcPr>
          <w:p w14:paraId="3CA410B1" w14:textId="52B517EC" w:rsidR="00273115" w:rsidRPr="004C7E39" w:rsidRDefault="00273115" w:rsidP="002D1508">
            <w:pPr>
              <w:jc w:val="center"/>
              <w:rPr>
                <w:sz w:val="20"/>
                <w:szCs w:val="20"/>
                <w:lang w:val="en-GB"/>
              </w:rPr>
            </w:pPr>
            <w:r w:rsidRPr="004C7E39">
              <w:rPr>
                <w:sz w:val="20"/>
                <w:szCs w:val="20"/>
                <w:lang w:val="en-GB"/>
              </w:rPr>
              <w:t>Tên khách hàng</w:t>
            </w:r>
          </w:p>
        </w:tc>
        <w:tc>
          <w:tcPr>
            <w:tcW w:w="473" w:type="pct"/>
            <w:shd w:val="clear" w:color="auto" w:fill="17365D" w:themeFill="text2" w:themeFillShade="BF"/>
          </w:tcPr>
          <w:p w14:paraId="7D212E43" w14:textId="12E2D5A0" w:rsidR="00273115" w:rsidRPr="004C7E39" w:rsidRDefault="00273115" w:rsidP="002D1508">
            <w:pPr>
              <w:jc w:val="center"/>
              <w:rPr>
                <w:sz w:val="20"/>
                <w:szCs w:val="20"/>
                <w:lang w:val="en-GB"/>
              </w:rPr>
            </w:pPr>
            <w:r w:rsidRPr="004C7E39">
              <w:rPr>
                <w:sz w:val="20"/>
                <w:szCs w:val="20"/>
                <w:lang w:val="en-GB"/>
              </w:rPr>
              <w:t>Huy động vốn bình quân</w:t>
            </w:r>
          </w:p>
        </w:tc>
        <w:tc>
          <w:tcPr>
            <w:tcW w:w="479" w:type="pct"/>
            <w:shd w:val="clear" w:color="auto" w:fill="17365D" w:themeFill="text2" w:themeFillShade="BF"/>
          </w:tcPr>
          <w:p w14:paraId="7CF8C9FB" w14:textId="69070D03" w:rsidR="00273115" w:rsidRPr="004C7E39" w:rsidRDefault="00273115" w:rsidP="002D1508">
            <w:pPr>
              <w:jc w:val="center"/>
              <w:rPr>
                <w:sz w:val="20"/>
                <w:szCs w:val="20"/>
                <w:lang w:val="en-GB"/>
              </w:rPr>
            </w:pPr>
            <w:r w:rsidRPr="004C7E39">
              <w:rPr>
                <w:sz w:val="20"/>
                <w:szCs w:val="20"/>
                <w:lang w:val="en-GB"/>
              </w:rPr>
              <w:t>CASA bình quân</w:t>
            </w:r>
          </w:p>
        </w:tc>
        <w:tc>
          <w:tcPr>
            <w:tcW w:w="473" w:type="pct"/>
            <w:shd w:val="clear" w:color="auto" w:fill="17365D" w:themeFill="text2" w:themeFillShade="BF"/>
          </w:tcPr>
          <w:p w14:paraId="6F6995F2" w14:textId="235E235A" w:rsidR="00273115" w:rsidRPr="004C7E39" w:rsidRDefault="00273115" w:rsidP="002D1508">
            <w:pPr>
              <w:jc w:val="center"/>
              <w:rPr>
                <w:sz w:val="20"/>
                <w:szCs w:val="20"/>
                <w:lang w:val="en-GB"/>
              </w:rPr>
            </w:pPr>
            <w:r w:rsidRPr="004C7E39">
              <w:rPr>
                <w:sz w:val="20"/>
                <w:szCs w:val="20"/>
                <w:lang w:val="en-GB"/>
              </w:rPr>
              <w:t>NII huy động vốn</w:t>
            </w:r>
          </w:p>
        </w:tc>
        <w:tc>
          <w:tcPr>
            <w:tcW w:w="456" w:type="pct"/>
            <w:shd w:val="clear" w:color="auto" w:fill="17365D" w:themeFill="text2" w:themeFillShade="BF"/>
          </w:tcPr>
          <w:p w14:paraId="192DFF1C" w14:textId="47C1777B" w:rsidR="00273115" w:rsidRPr="004C7E39" w:rsidRDefault="00273115" w:rsidP="002D1508">
            <w:pPr>
              <w:jc w:val="center"/>
              <w:rPr>
                <w:sz w:val="20"/>
                <w:szCs w:val="20"/>
                <w:lang w:val="en-GB"/>
              </w:rPr>
            </w:pPr>
            <w:r w:rsidRPr="004C7E39">
              <w:rPr>
                <w:sz w:val="20"/>
                <w:szCs w:val="20"/>
                <w:lang w:val="en-GB"/>
              </w:rPr>
              <w:t>Trong đó: NII CASA</w:t>
            </w:r>
          </w:p>
        </w:tc>
        <w:tc>
          <w:tcPr>
            <w:tcW w:w="472" w:type="pct"/>
            <w:shd w:val="clear" w:color="auto" w:fill="17365D" w:themeFill="text2" w:themeFillShade="BF"/>
          </w:tcPr>
          <w:p w14:paraId="40AA572E" w14:textId="69DE88AB" w:rsidR="00273115" w:rsidRPr="004C7E39" w:rsidRDefault="00273115" w:rsidP="002D1508">
            <w:pPr>
              <w:jc w:val="center"/>
              <w:rPr>
                <w:sz w:val="20"/>
                <w:szCs w:val="20"/>
                <w:lang w:val="en-GB"/>
              </w:rPr>
            </w:pPr>
            <w:r w:rsidRPr="004C7E39">
              <w:rPr>
                <w:sz w:val="20"/>
                <w:szCs w:val="20"/>
                <w:lang w:val="en-GB"/>
              </w:rPr>
              <w:t>Dư nợ cho vay bình quân</w:t>
            </w:r>
          </w:p>
        </w:tc>
        <w:tc>
          <w:tcPr>
            <w:tcW w:w="470" w:type="pct"/>
            <w:shd w:val="clear" w:color="auto" w:fill="17365D" w:themeFill="text2" w:themeFillShade="BF"/>
          </w:tcPr>
          <w:p w14:paraId="61DF59B3" w14:textId="046FA8DA" w:rsidR="00273115" w:rsidRPr="004C7E39" w:rsidRDefault="00273115" w:rsidP="002D1508">
            <w:pPr>
              <w:jc w:val="center"/>
              <w:rPr>
                <w:sz w:val="20"/>
                <w:szCs w:val="20"/>
                <w:lang w:val="en-GB"/>
              </w:rPr>
            </w:pPr>
            <w:r w:rsidRPr="004C7E39">
              <w:rPr>
                <w:sz w:val="20"/>
                <w:szCs w:val="20"/>
                <w:lang w:val="en-GB"/>
              </w:rPr>
              <w:t>NII cho vay</w:t>
            </w:r>
          </w:p>
        </w:tc>
      </w:tr>
      <w:tr w:rsidR="00273115" w:rsidRPr="004C7E39" w14:paraId="3A4298F6" w14:textId="77777777" w:rsidTr="006A7139">
        <w:tc>
          <w:tcPr>
            <w:tcW w:w="358" w:type="pct"/>
          </w:tcPr>
          <w:p w14:paraId="010EC95E" w14:textId="4EA9AEF6" w:rsidR="00273115" w:rsidRPr="004C7E39" w:rsidRDefault="00273115" w:rsidP="002D1508">
            <w:pPr>
              <w:jc w:val="center"/>
              <w:rPr>
                <w:i/>
                <w:sz w:val="20"/>
                <w:szCs w:val="20"/>
                <w:lang w:val="en-GB"/>
              </w:rPr>
            </w:pPr>
            <w:r w:rsidRPr="004C7E39">
              <w:rPr>
                <w:i/>
                <w:sz w:val="20"/>
                <w:szCs w:val="20"/>
                <w:lang w:val="en-GB"/>
              </w:rPr>
              <w:t>(1)</w:t>
            </w:r>
          </w:p>
        </w:tc>
        <w:tc>
          <w:tcPr>
            <w:tcW w:w="416" w:type="pct"/>
          </w:tcPr>
          <w:p w14:paraId="2F4FC3C3" w14:textId="7B59AA5C" w:rsidR="00273115" w:rsidRPr="004C7E39" w:rsidRDefault="00273115" w:rsidP="002D1508">
            <w:pPr>
              <w:jc w:val="center"/>
              <w:rPr>
                <w:i/>
                <w:sz w:val="20"/>
                <w:szCs w:val="20"/>
                <w:lang w:val="en-GB"/>
              </w:rPr>
            </w:pPr>
            <w:r w:rsidRPr="004C7E39">
              <w:rPr>
                <w:i/>
                <w:sz w:val="20"/>
                <w:szCs w:val="20"/>
                <w:lang w:val="en-GB"/>
              </w:rPr>
              <w:t>(2)</w:t>
            </w:r>
          </w:p>
        </w:tc>
        <w:tc>
          <w:tcPr>
            <w:tcW w:w="449" w:type="pct"/>
          </w:tcPr>
          <w:p w14:paraId="2215D48D" w14:textId="312CB658" w:rsidR="00273115" w:rsidRPr="004C7E39" w:rsidRDefault="00273115" w:rsidP="002D1508">
            <w:pPr>
              <w:jc w:val="center"/>
              <w:rPr>
                <w:i/>
                <w:sz w:val="20"/>
                <w:szCs w:val="20"/>
                <w:lang w:val="en-GB"/>
              </w:rPr>
            </w:pPr>
            <w:r w:rsidRPr="004C7E39">
              <w:rPr>
                <w:i/>
                <w:sz w:val="20"/>
                <w:szCs w:val="20"/>
                <w:lang w:val="en-GB"/>
              </w:rPr>
              <w:t>(3)</w:t>
            </w:r>
          </w:p>
        </w:tc>
        <w:tc>
          <w:tcPr>
            <w:tcW w:w="476" w:type="pct"/>
          </w:tcPr>
          <w:p w14:paraId="3A87F9DB" w14:textId="18E72CB1" w:rsidR="00273115" w:rsidRPr="004C7E39" w:rsidRDefault="00273115" w:rsidP="002D1508">
            <w:pPr>
              <w:jc w:val="center"/>
              <w:rPr>
                <w:i/>
                <w:sz w:val="20"/>
                <w:szCs w:val="20"/>
                <w:lang w:val="en-GB"/>
              </w:rPr>
            </w:pPr>
            <w:r w:rsidRPr="004C7E39">
              <w:rPr>
                <w:i/>
                <w:sz w:val="20"/>
                <w:szCs w:val="20"/>
                <w:lang w:val="en-GB"/>
              </w:rPr>
              <w:t>(4)</w:t>
            </w:r>
          </w:p>
        </w:tc>
        <w:tc>
          <w:tcPr>
            <w:tcW w:w="477" w:type="pct"/>
          </w:tcPr>
          <w:p w14:paraId="0D89137A" w14:textId="3043F475" w:rsidR="00273115" w:rsidRPr="004C7E39" w:rsidRDefault="00273115" w:rsidP="002D1508">
            <w:pPr>
              <w:jc w:val="center"/>
              <w:rPr>
                <w:i/>
                <w:sz w:val="20"/>
                <w:szCs w:val="20"/>
                <w:lang w:val="en-GB"/>
              </w:rPr>
            </w:pPr>
            <w:r w:rsidRPr="004C7E39">
              <w:rPr>
                <w:i/>
                <w:sz w:val="20"/>
                <w:szCs w:val="20"/>
                <w:lang w:val="en-GB"/>
              </w:rPr>
              <w:t>(5)</w:t>
            </w:r>
          </w:p>
        </w:tc>
        <w:tc>
          <w:tcPr>
            <w:tcW w:w="473" w:type="pct"/>
          </w:tcPr>
          <w:p w14:paraId="5EBCE112" w14:textId="2015D8AC" w:rsidR="00273115" w:rsidRPr="004C7E39" w:rsidRDefault="00273115" w:rsidP="002D1508">
            <w:pPr>
              <w:jc w:val="center"/>
              <w:rPr>
                <w:i/>
                <w:sz w:val="20"/>
                <w:szCs w:val="20"/>
                <w:lang w:val="en-GB"/>
              </w:rPr>
            </w:pPr>
            <w:r w:rsidRPr="004C7E39">
              <w:rPr>
                <w:i/>
                <w:sz w:val="20"/>
                <w:szCs w:val="20"/>
                <w:lang w:val="en-GB"/>
              </w:rPr>
              <w:t>(6)</w:t>
            </w:r>
          </w:p>
        </w:tc>
        <w:tc>
          <w:tcPr>
            <w:tcW w:w="479" w:type="pct"/>
          </w:tcPr>
          <w:p w14:paraId="0F1360C2" w14:textId="05C2DB6C" w:rsidR="00273115" w:rsidRPr="004C7E39" w:rsidRDefault="00273115" w:rsidP="002D1508">
            <w:pPr>
              <w:jc w:val="center"/>
              <w:rPr>
                <w:i/>
                <w:sz w:val="20"/>
                <w:szCs w:val="20"/>
                <w:lang w:val="en-GB"/>
              </w:rPr>
            </w:pPr>
            <w:r w:rsidRPr="004C7E39">
              <w:rPr>
                <w:i/>
                <w:sz w:val="20"/>
                <w:szCs w:val="20"/>
                <w:lang w:val="en-GB"/>
              </w:rPr>
              <w:t>(7)</w:t>
            </w:r>
          </w:p>
        </w:tc>
        <w:tc>
          <w:tcPr>
            <w:tcW w:w="473" w:type="pct"/>
          </w:tcPr>
          <w:p w14:paraId="7573B78F" w14:textId="394B80D3" w:rsidR="00273115" w:rsidRPr="004C7E39" w:rsidRDefault="00273115" w:rsidP="002D1508">
            <w:pPr>
              <w:jc w:val="center"/>
              <w:rPr>
                <w:i/>
                <w:sz w:val="20"/>
                <w:szCs w:val="20"/>
                <w:lang w:val="en-GB"/>
              </w:rPr>
            </w:pPr>
            <w:r w:rsidRPr="004C7E39">
              <w:rPr>
                <w:i/>
                <w:sz w:val="20"/>
                <w:szCs w:val="20"/>
                <w:lang w:val="en-GB"/>
              </w:rPr>
              <w:t>(8)</w:t>
            </w:r>
          </w:p>
        </w:tc>
        <w:tc>
          <w:tcPr>
            <w:tcW w:w="456" w:type="pct"/>
          </w:tcPr>
          <w:p w14:paraId="70367C7D" w14:textId="0091A829" w:rsidR="00273115" w:rsidRPr="004C7E39" w:rsidRDefault="00273115" w:rsidP="002D1508">
            <w:pPr>
              <w:jc w:val="center"/>
              <w:rPr>
                <w:i/>
                <w:sz w:val="20"/>
                <w:szCs w:val="20"/>
                <w:lang w:val="en-GB"/>
              </w:rPr>
            </w:pPr>
            <w:r w:rsidRPr="004C7E39">
              <w:rPr>
                <w:i/>
                <w:sz w:val="20"/>
                <w:szCs w:val="20"/>
                <w:lang w:val="en-GB"/>
              </w:rPr>
              <w:t>(9)</w:t>
            </w:r>
          </w:p>
        </w:tc>
        <w:tc>
          <w:tcPr>
            <w:tcW w:w="472" w:type="pct"/>
          </w:tcPr>
          <w:p w14:paraId="7355D4EB" w14:textId="13F37C8D" w:rsidR="00273115" w:rsidRPr="004C7E39" w:rsidRDefault="00273115" w:rsidP="002D1508">
            <w:pPr>
              <w:jc w:val="center"/>
              <w:rPr>
                <w:i/>
                <w:sz w:val="20"/>
                <w:szCs w:val="20"/>
                <w:lang w:val="en-GB"/>
              </w:rPr>
            </w:pPr>
            <w:r w:rsidRPr="004C7E39">
              <w:rPr>
                <w:i/>
                <w:sz w:val="20"/>
                <w:szCs w:val="20"/>
                <w:lang w:val="en-GB"/>
              </w:rPr>
              <w:t>(10)</w:t>
            </w:r>
          </w:p>
        </w:tc>
        <w:tc>
          <w:tcPr>
            <w:tcW w:w="470" w:type="pct"/>
          </w:tcPr>
          <w:p w14:paraId="3ED631D5" w14:textId="1F9D11BB" w:rsidR="00273115" w:rsidRPr="004C7E39" w:rsidRDefault="00273115" w:rsidP="00273115">
            <w:pPr>
              <w:jc w:val="center"/>
              <w:rPr>
                <w:i/>
                <w:sz w:val="20"/>
                <w:szCs w:val="20"/>
                <w:lang w:val="en-GB"/>
              </w:rPr>
            </w:pPr>
            <w:r w:rsidRPr="004C7E39">
              <w:rPr>
                <w:i/>
                <w:sz w:val="20"/>
                <w:szCs w:val="20"/>
                <w:lang w:val="en-GB"/>
              </w:rPr>
              <w:t>(11)</w:t>
            </w:r>
          </w:p>
        </w:tc>
      </w:tr>
    </w:tbl>
    <w:p w14:paraId="1B1F1EE2" w14:textId="24DD9EED" w:rsidR="00597A73" w:rsidRPr="004C7E39" w:rsidRDefault="00597A73" w:rsidP="002D1508">
      <w:pPr>
        <w:ind w:left="180"/>
        <w:jc w:val="center"/>
        <w:rPr>
          <w:lang w:val="en-GB"/>
        </w:rPr>
      </w:pPr>
    </w:p>
    <w:tbl>
      <w:tblPr>
        <w:tblStyle w:val="TableGrid"/>
        <w:tblW w:w="5000" w:type="pct"/>
        <w:tblLook w:val="04A0" w:firstRow="1" w:lastRow="0" w:firstColumn="1" w:lastColumn="0" w:noHBand="0" w:noVBand="1"/>
      </w:tblPr>
      <w:tblGrid>
        <w:gridCol w:w="1633"/>
        <w:gridCol w:w="1921"/>
        <w:gridCol w:w="2081"/>
        <w:gridCol w:w="2179"/>
        <w:gridCol w:w="2182"/>
        <w:gridCol w:w="2182"/>
        <w:gridCol w:w="2176"/>
      </w:tblGrid>
      <w:tr w:rsidR="005B0801" w:rsidRPr="004C7E39" w14:paraId="3DEF8953" w14:textId="77777777" w:rsidTr="006A7139">
        <w:tc>
          <w:tcPr>
            <w:tcW w:w="569" w:type="pct"/>
            <w:shd w:val="clear" w:color="auto" w:fill="17365D" w:themeFill="text2" w:themeFillShade="BF"/>
          </w:tcPr>
          <w:p w14:paraId="2B819DD4" w14:textId="4D7E8397" w:rsidR="005B0801" w:rsidRPr="004C7E39" w:rsidRDefault="005B0801" w:rsidP="00C74915">
            <w:pPr>
              <w:jc w:val="center"/>
              <w:rPr>
                <w:sz w:val="20"/>
                <w:szCs w:val="20"/>
                <w:lang w:val="en-GB"/>
              </w:rPr>
            </w:pPr>
            <w:r w:rsidRPr="004C7E39">
              <w:rPr>
                <w:sz w:val="20"/>
                <w:szCs w:val="20"/>
                <w:lang w:val="en-GB"/>
              </w:rPr>
              <w:t>Dư nợ thẻ BQ</w:t>
            </w:r>
          </w:p>
        </w:tc>
        <w:tc>
          <w:tcPr>
            <w:tcW w:w="669" w:type="pct"/>
            <w:shd w:val="clear" w:color="auto" w:fill="17365D" w:themeFill="text2" w:themeFillShade="BF"/>
          </w:tcPr>
          <w:p w14:paraId="26909DAB" w14:textId="12314050" w:rsidR="005B0801" w:rsidRPr="004C7E39" w:rsidRDefault="005B0801" w:rsidP="00C74915">
            <w:pPr>
              <w:jc w:val="center"/>
              <w:rPr>
                <w:sz w:val="20"/>
                <w:szCs w:val="20"/>
                <w:lang w:val="en-GB"/>
              </w:rPr>
            </w:pPr>
            <w:r w:rsidRPr="004C7E39">
              <w:rPr>
                <w:sz w:val="20"/>
                <w:szCs w:val="20"/>
                <w:lang w:val="en-GB"/>
              </w:rPr>
              <w:t>NII Thẻ</w:t>
            </w:r>
          </w:p>
        </w:tc>
        <w:tc>
          <w:tcPr>
            <w:tcW w:w="725" w:type="pct"/>
            <w:shd w:val="clear" w:color="auto" w:fill="17365D" w:themeFill="text2" w:themeFillShade="BF"/>
          </w:tcPr>
          <w:p w14:paraId="14FD5FD2" w14:textId="4E8C980C" w:rsidR="005B0801" w:rsidRPr="004C7E39" w:rsidRDefault="005B0801" w:rsidP="00C74915">
            <w:pPr>
              <w:jc w:val="center"/>
              <w:rPr>
                <w:sz w:val="20"/>
                <w:szCs w:val="20"/>
                <w:lang w:val="en-GB"/>
              </w:rPr>
            </w:pPr>
            <w:r w:rsidRPr="004C7E39">
              <w:rPr>
                <w:sz w:val="20"/>
                <w:szCs w:val="20"/>
                <w:lang w:val="en-GB"/>
              </w:rPr>
              <w:t>Dư nợ chiết khấu bình quân (TF)</w:t>
            </w:r>
          </w:p>
        </w:tc>
        <w:tc>
          <w:tcPr>
            <w:tcW w:w="759" w:type="pct"/>
            <w:shd w:val="clear" w:color="auto" w:fill="17365D" w:themeFill="text2" w:themeFillShade="BF"/>
          </w:tcPr>
          <w:p w14:paraId="5751C5B1" w14:textId="7B6441AF" w:rsidR="005B0801" w:rsidRPr="004C7E39" w:rsidRDefault="005B0801" w:rsidP="00C74915">
            <w:pPr>
              <w:jc w:val="center"/>
              <w:rPr>
                <w:sz w:val="20"/>
                <w:szCs w:val="20"/>
                <w:lang w:val="en-GB"/>
              </w:rPr>
            </w:pPr>
            <w:r w:rsidRPr="004C7E39">
              <w:rPr>
                <w:sz w:val="20"/>
                <w:szCs w:val="20"/>
                <w:lang w:val="en-GB"/>
              </w:rPr>
              <w:t>NII chiết khấu</w:t>
            </w:r>
          </w:p>
        </w:tc>
        <w:tc>
          <w:tcPr>
            <w:tcW w:w="760" w:type="pct"/>
            <w:shd w:val="clear" w:color="auto" w:fill="17365D" w:themeFill="text2" w:themeFillShade="BF"/>
          </w:tcPr>
          <w:p w14:paraId="7719FF4C" w14:textId="2E556766" w:rsidR="005B0801" w:rsidRPr="004C7E39" w:rsidRDefault="005B0801" w:rsidP="00C74915">
            <w:pPr>
              <w:jc w:val="center"/>
              <w:rPr>
                <w:sz w:val="20"/>
                <w:szCs w:val="20"/>
                <w:lang w:val="en-GB"/>
              </w:rPr>
            </w:pPr>
            <w:r w:rsidRPr="004C7E39">
              <w:rPr>
                <w:sz w:val="20"/>
                <w:szCs w:val="20"/>
                <w:lang w:val="en-GB"/>
              </w:rPr>
              <w:t>Doanh thu phí dịch vụ</w:t>
            </w:r>
          </w:p>
        </w:tc>
        <w:tc>
          <w:tcPr>
            <w:tcW w:w="760" w:type="pct"/>
            <w:shd w:val="clear" w:color="auto" w:fill="17365D" w:themeFill="text2" w:themeFillShade="BF"/>
          </w:tcPr>
          <w:p w14:paraId="3B640B4F" w14:textId="67BA854D" w:rsidR="005B0801" w:rsidRPr="004C7E39" w:rsidRDefault="005B0801" w:rsidP="00C74915">
            <w:pPr>
              <w:jc w:val="center"/>
              <w:rPr>
                <w:sz w:val="20"/>
                <w:szCs w:val="20"/>
                <w:lang w:val="en-GB"/>
              </w:rPr>
            </w:pPr>
            <w:r w:rsidRPr="004C7E39">
              <w:rPr>
                <w:sz w:val="20"/>
                <w:szCs w:val="20"/>
                <w:lang w:val="en-GB"/>
              </w:rPr>
              <w:t>Thu nhập kinh doanh ngoại tệ</w:t>
            </w:r>
          </w:p>
        </w:tc>
        <w:tc>
          <w:tcPr>
            <w:tcW w:w="760" w:type="pct"/>
            <w:shd w:val="clear" w:color="auto" w:fill="17365D" w:themeFill="text2" w:themeFillShade="BF"/>
          </w:tcPr>
          <w:p w14:paraId="0812A38E" w14:textId="77230A45" w:rsidR="005B0801" w:rsidRPr="004C7E39" w:rsidRDefault="005B0801" w:rsidP="00C74915">
            <w:pPr>
              <w:jc w:val="center"/>
              <w:rPr>
                <w:sz w:val="20"/>
                <w:szCs w:val="20"/>
                <w:lang w:val="en-GB"/>
              </w:rPr>
            </w:pPr>
            <w:r w:rsidRPr="004C7E39">
              <w:rPr>
                <w:sz w:val="20"/>
                <w:szCs w:val="20"/>
                <w:lang w:val="en-GB"/>
              </w:rPr>
              <w:t>Tổng TOI</w:t>
            </w:r>
          </w:p>
        </w:tc>
      </w:tr>
      <w:tr w:rsidR="005B0801" w:rsidRPr="004C7E39" w14:paraId="45C218AF" w14:textId="77777777" w:rsidTr="006A7139">
        <w:tc>
          <w:tcPr>
            <w:tcW w:w="569" w:type="pct"/>
          </w:tcPr>
          <w:p w14:paraId="2973FEBC" w14:textId="66CB760C" w:rsidR="005B0801" w:rsidRPr="004C7E39" w:rsidRDefault="005B0801" w:rsidP="00273115">
            <w:pPr>
              <w:jc w:val="center"/>
              <w:rPr>
                <w:i/>
                <w:sz w:val="20"/>
                <w:szCs w:val="20"/>
                <w:lang w:val="en-GB"/>
              </w:rPr>
            </w:pPr>
            <w:r w:rsidRPr="004C7E39">
              <w:rPr>
                <w:i/>
                <w:sz w:val="20"/>
                <w:szCs w:val="20"/>
                <w:lang w:val="en-GB"/>
              </w:rPr>
              <w:t>(1</w:t>
            </w:r>
            <w:r w:rsidR="00273115" w:rsidRPr="004C7E39">
              <w:rPr>
                <w:i/>
                <w:sz w:val="20"/>
                <w:szCs w:val="20"/>
                <w:lang w:val="en-GB"/>
              </w:rPr>
              <w:t>2</w:t>
            </w:r>
            <w:r w:rsidRPr="004C7E39">
              <w:rPr>
                <w:i/>
                <w:sz w:val="20"/>
                <w:szCs w:val="20"/>
                <w:lang w:val="en-GB"/>
              </w:rPr>
              <w:t>)</w:t>
            </w:r>
          </w:p>
        </w:tc>
        <w:tc>
          <w:tcPr>
            <w:tcW w:w="669" w:type="pct"/>
          </w:tcPr>
          <w:p w14:paraId="62003402" w14:textId="5F6FAE4A" w:rsidR="005B0801" w:rsidRPr="004C7E39" w:rsidRDefault="005B0801" w:rsidP="00273115">
            <w:pPr>
              <w:jc w:val="center"/>
              <w:rPr>
                <w:i/>
                <w:sz w:val="20"/>
                <w:szCs w:val="20"/>
                <w:lang w:val="en-GB"/>
              </w:rPr>
            </w:pPr>
            <w:r w:rsidRPr="004C7E39">
              <w:rPr>
                <w:i/>
                <w:sz w:val="20"/>
                <w:szCs w:val="20"/>
                <w:lang w:val="en-GB"/>
              </w:rPr>
              <w:t>(1</w:t>
            </w:r>
            <w:r w:rsidR="00273115" w:rsidRPr="004C7E39">
              <w:rPr>
                <w:i/>
                <w:sz w:val="20"/>
                <w:szCs w:val="20"/>
                <w:lang w:val="en-GB"/>
              </w:rPr>
              <w:t>3</w:t>
            </w:r>
            <w:r w:rsidRPr="004C7E39">
              <w:rPr>
                <w:i/>
                <w:sz w:val="20"/>
                <w:szCs w:val="20"/>
                <w:lang w:val="en-GB"/>
              </w:rPr>
              <w:t>)</w:t>
            </w:r>
          </w:p>
        </w:tc>
        <w:tc>
          <w:tcPr>
            <w:tcW w:w="725" w:type="pct"/>
          </w:tcPr>
          <w:p w14:paraId="3CD81608" w14:textId="1BC82234" w:rsidR="005B0801" w:rsidRPr="004C7E39" w:rsidRDefault="005B0801" w:rsidP="00273115">
            <w:pPr>
              <w:jc w:val="center"/>
              <w:rPr>
                <w:i/>
                <w:sz w:val="20"/>
                <w:szCs w:val="20"/>
                <w:lang w:val="en-GB"/>
              </w:rPr>
            </w:pPr>
            <w:r w:rsidRPr="004C7E39">
              <w:rPr>
                <w:i/>
                <w:sz w:val="20"/>
                <w:szCs w:val="20"/>
                <w:lang w:val="en-GB"/>
              </w:rPr>
              <w:t>(1</w:t>
            </w:r>
            <w:r w:rsidR="00273115" w:rsidRPr="004C7E39">
              <w:rPr>
                <w:i/>
                <w:sz w:val="20"/>
                <w:szCs w:val="20"/>
                <w:lang w:val="en-GB"/>
              </w:rPr>
              <w:t>4</w:t>
            </w:r>
            <w:r w:rsidRPr="004C7E39">
              <w:rPr>
                <w:i/>
                <w:sz w:val="20"/>
                <w:szCs w:val="20"/>
                <w:lang w:val="en-GB"/>
              </w:rPr>
              <w:t>)</w:t>
            </w:r>
          </w:p>
        </w:tc>
        <w:tc>
          <w:tcPr>
            <w:tcW w:w="759" w:type="pct"/>
          </w:tcPr>
          <w:p w14:paraId="48D1FA90" w14:textId="351C3777" w:rsidR="005B0801" w:rsidRPr="004C7E39" w:rsidRDefault="005B0801" w:rsidP="00273115">
            <w:pPr>
              <w:jc w:val="center"/>
              <w:rPr>
                <w:i/>
                <w:sz w:val="20"/>
                <w:szCs w:val="20"/>
                <w:lang w:val="en-GB"/>
              </w:rPr>
            </w:pPr>
            <w:r w:rsidRPr="004C7E39">
              <w:rPr>
                <w:i/>
                <w:sz w:val="20"/>
                <w:szCs w:val="20"/>
                <w:lang w:val="en-GB"/>
              </w:rPr>
              <w:t>(1</w:t>
            </w:r>
            <w:r w:rsidR="00273115" w:rsidRPr="004C7E39">
              <w:rPr>
                <w:i/>
                <w:sz w:val="20"/>
                <w:szCs w:val="20"/>
                <w:lang w:val="en-GB"/>
              </w:rPr>
              <w:t>5</w:t>
            </w:r>
            <w:r w:rsidRPr="004C7E39">
              <w:rPr>
                <w:i/>
                <w:sz w:val="20"/>
                <w:szCs w:val="20"/>
                <w:lang w:val="en-GB"/>
              </w:rPr>
              <w:t>)</w:t>
            </w:r>
          </w:p>
        </w:tc>
        <w:tc>
          <w:tcPr>
            <w:tcW w:w="760" w:type="pct"/>
          </w:tcPr>
          <w:p w14:paraId="3A862EFE" w14:textId="63482666" w:rsidR="005B0801" w:rsidRPr="004C7E39" w:rsidRDefault="005B0801" w:rsidP="00273115">
            <w:pPr>
              <w:jc w:val="center"/>
              <w:rPr>
                <w:i/>
                <w:sz w:val="20"/>
                <w:szCs w:val="20"/>
                <w:lang w:val="en-GB"/>
              </w:rPr>
            </w:pPr>
            <w:r w:rsidRPr="004C7E39">
              <w:rPr>
                <w:i/>
                <w:sz w:val="20"/>
                <w:szCs w:val="20"/>
                <w:lang w:val="en-GB"/>
              </w:rPr>
              <w:t>(1</w:t>
            </w:r>
            <w:r w:rsidR="00273115" w:rsidRPr="004C7E39">
              <w:rPr>
                <w:i/>
                <w:sz w:val="20"/>
                <w:szCs w:val="20"/>
                <w:lang w:val="en-GB"/>
              </w:rPr>
              <w:t>6</w:t>
            </w:r>
            <w:r w:rsidRPr="004C7E39">
              <w:rPr>
                <w:i/>
                <w:sz w:val="20"/>
                <w:szCs w:val="20"/>
                <w:lang w:val="en-GB"/>
              </w:rPr>
              <w:t>)</w:t>
            </w:r>
          </w:p>
        </w:tc>
        <w:tc>
          <w:tcPr>
            <w:tcW w:w="760" w:type="pct"/>
          </w:tcPr>
          <w:p w14:paraId="48C5A775" w14:textId="6883E7D5" w:rsidR="005B0801" w:rsidRPr="004C7E39" w:rsidRDefault="005B0801" w:rsidP="00273115">
            <w:pPr>
              <w:jc w:val="center"/>
              <w:rPr>
                <w:i/>
                <w:sz w:val="20"/>
                <w:szCs w:val="20"/>
                <w:lang w:val="en-GB"/>
              </w:rPr>
            </w:pPr>
            <w:r w:rsidRPr="004C7E39">
              <w:rPr>
                <w:i/>
                <w:sz w:val="20"/>
                <w:szCs w:val="20"/>
                <w:lang w:val="en-GB"/>
              </w:rPr>
              <w:t>(1</w:t>
            </w:r>
            <w:r w:rsidR="00273115" w:rsidRPr="004C7E39">
              <w:rPr>
                <w:i/>
                <w:sz w:val="20"/>
                <w:szCs w:val="20"/>
                <w:lang w:val="en-GB"/>
              </w:rPr>
              <w:t>7</w:t>
            </w:r>
            <w:r w:rsidRPr="004C7E39">
              <w:rPr>
                <w:i/>
                <w:sz w:val="20"/>
                <w:szCs w:val="20"/>
                <w:lang w:val="en-GB"/>
              </w:rPr>
              <w:t>)</w:t>
            </w:r>
          </w:p>
        </w:tc>
        <w:tc>
          <w:tcPr>
            <w:tcW w:w="760" w:type="pct"/>
          </w:tcPr>
          <w:p w14:paraId="61B5FD88" w14:textId="4689CA38" w:rsidR="005B0801" w:rsidRPr="004C7E39" w:rsidRDefault="005B0801" w:rsidP="00540A4E">
            <w:pPr>
              <w:jc w:val="center"/>
              <w:rPr>
                <w:i/>
                <w:sz w:val="20"/>
                <w:szCs w:val="20"/>
                <w:lang w:val="en-GB"/>
              </w:rPr>
            </w:pPr>
            <w:r w:rsidRPr="004C7E39">
              <w:rPr>
                <w:i/>
                <w:sz w:val="20"/>
                <w:szCs w:val="20"/>
                <w:lang w:val="en-GB"/>
              </w:rPr>
              <w:t>(1</w:t>
            </w:r>
            <w:r w:rsidR="00273115" w:rsidRPr="004C7E39">
              <w:rPr>
                <w:i/>
                <w:sz w:val="20"/>
                <w:szCs w:val="20"/>
                <w:lang w:val="en-GB"/>
              </w:rPr>
              <w:t>8</w:t>
            </w:r>
            <w:r w:rsidRPr="004C7E39">
              <w:rPr>
                <w:i/>
                <w:sz w:val="20"/>
                <w:szCs w:val="20"/>
                <w:lang w:val="en-GB"/>
              </w:rPr>
              <w:t>)=(</w:t>
            </w:r>
            <w:r w:rsidR="00540A4E" w:rsidRPr="004C7E39">
              <w:rPr>
                <w:i/>
                <w:sz w:val="20"/>
                <w:szCs w:val="20"/>
                <w:lang w:val="en-GB"/>
              </w:rPr>
              <w:t>8</w:t>
            </w:r>
            <w:r w:rsidRPr="004C7E39">
              <w:rPr>
                <w:i/>
                <w:sz w:val="20"/>
                <w:szCs w:val="20"/>
                <w:lang w:val="en-GB"/>
              </w:rPr>
              <w:t xml:space="preserve">) </w:t>
            </w:r>
            <w:r w:rsidR="00540A4E" w:rsidRPr="004C7E39">
              <w:rPr>
                <w:i/>
                <w:sz w:val="20"/>
                <w:szCs w:val="20"/>
                <w:lang w:val="en-GB"/>
              </w:rPr>
              <w:t>+ (11) + (13) + (15) + (16) + (17)</w:t>
            </w:r>
          </w:p>
        </w:tc>
      </w:tr>
    </w:tbl>
    <w:p w14:paraId="6526AA76" w14:textId="77777777" w:rsidR="005D75C0" w:rsidRPr="004C7E39" w:rsidRDefault="005D75C0" w:rsidP="00597A73">
      <w:pPr>
        <w:ind w:left="180"/>
        <w:rPr>
          <w:lang w:val="en-GB"/>
        </w:rPr>
      </w:pPr>
    </w:p>
    <w:p w14:paraId="0F3FC6A6" w14:textId="77777777" w:rsidR="00597A73" w:rsidRPr="004C7E39" w:rsidRDefault="00597A73" w:rsidP="00597A73">
      <w:pPr>
        <w:pStyle w:val="Heading4"/>
        <w:rPr>
          <w:rFonts w:cs="Times New Roman"/>
          <w:b/>
          <w:bCs/>
        </w:rPr>
      </w:pPr>
      <w:r w:rsidRPr="004C7E39">
        <w:rPr>
          <w:rFonts w:cs="Times New Roman"/>
          <w:b/>
          <w:bCs/>
        </w:rPr>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597A73" w:rsidRPr="004C7E39" w14:paraId="6C2D251F" w14:textId="77777777" w:rsidTr="006A7139">
        <w:trPr>
          <w:trHeight w:val="512"/>
        </w:trPr>
        <w:tc>
          <w:tcPr>
            <w:tcW w:w="255" w:type="pct"/>
            <w:shd w:val="clear" w:color="auto" w:fill="002060"/>
            <w:vAlign w:val="center"/>
            <w:hideMark/>
          </w:tcPr>
          <w:p w14:paraId="1CB4993C" w14:textId="77777777" w:rsidR="00597A73" w:rsidRPr="004C7E39" w:rsidRDefault="00597A73" w:rsidP="00F11B78">
            <w:pPr>
              <w:jc w:val="center"/>
              <w:rPr>
                <w:b/>
                <w:bCs/>
                <w:color w:val="FFFFFF" w:themeColor="background1"/>
                <w:sz w:val="22"/>
                <w:szCs w:val="22"/>
              </w:rPr>
            </w:pPr>
            <w:r w:rsidRPr="004C7E39">
              <w:rPr>
                <w:b/>
                <w:bCs/>
                <w:color w:val="FFFFFF" w:themeColor="background1"/>
                <w:sz w:val="22"/>
                <w:szCs w:val="22"/>
              </w:rPr>
              <w:t>STT</w:t>
            </w:r>
          </w:p>
        </w:tc>
        <w:tc>
          <w:tcPr>
            <w:tcW w:w="840" w:type="pct"/>
            <w:shd w:val="clear" w:color="auto" w:fill="002060"/>
            <w:vAlign w:val="center"/>
            <w:hideMark/>
          </w:tcPr>
          <w:p w14:paraId="57675ED9" w14:textId="77777777" w:rsidR="00597A73" w:rsidRPr="004C7E39" w:rsidRDefault="00597A73" w:rsidP="00F11B78">
            <w:pPr>
              <w:jc w:val="center"/>
              <w:rPr>
                <w:b/>
                <w:bCs/>
                <w:color w:val="FFFFFF" w:themeColor="background1"/>
                <w:sz w:val="22"/>
                <w:szCs w:val="22"/>
              </w:rPr>
            </w:pPr>
            <w:r w:rsidRPr="004C7E39">
              <w:rPr>
                <w:b/>
                <w:bCs/>
                <w:color w:val="FFFFFF" w:themeColor="background1"/>
                <w:sz w:val="22"/>
                <w:szCs w:val="22"/>
              </w:rPr>
              <w:t>Tham số báo cáo</w:t>
            </w:r>
          </w:p>
        </w:tc>
        <w:tc>
          <w:tcPr>
            <w:tcW w:w="971" w:type="pct"/>
            <w:shd w:val="clear" w:color="auto" w:fill="002060"/>
            <w:vAlign w:val="center"/>
            <w:hideMark/>
          </w:tcPr>
          <w:p w14:paraId="33AE92AF" w14:textId="77777777" w:rsidR="00597A73" w:rsidRPr="004C7E39" w:rsidRDefault="00597A73" w:rsidP="00F11B78">
            <w:pPr>
              <w:jc w:val="center"/>
              <w:rPr>
                <w:b/>
                <w:bCs/>
                <w:color w:val="FFFFFF" w:themeColor="background1"/>
                <w:sz w:val="22"/>
                <w:szCs w:val="22"/>
              </w:rPr>
            </w:pPr>
            <w:r w:rsidRPr="004C7E39">
              <w:rPr>
                <w:b/>
                <w:bCs/>
                <w:color w:val="FFFFFF" w:themeColor="background1"/>
                <w:sz w:val="22"/>
                <w:szCs w:val="22"/>
              </w:rPr>
              <w:t>Mô tả tham số</w:t>
            </w:r>
          </w:p>
        </w:tc>
        <w:tc>
          <w:tcPr>
            <w:tcW w:w="572" w:type="pct"/>
            <w:shd w:val="clear" w:color="auto" w:fill="002060"/>
            <w:vAlign w:val="center"/>
          </w:tcPr>
          <w:p w14:paraId="4B3E13F9" w14:textId="77777777" w:rsidR="00597A73" w:rsidRPr="004C7E39" w:rsidRDefault="00597A73" w:rsidP="00F11B78">
            <w:pPr>
              <w:jc w:val="center"/>
              <w:rPr>
                <w:b/>
                <w:bCs/>
                <w:color w:val="FFFFFF" w:themeColor="background1"/>
                <w:sz w:val="22"/>
                <w:szCs w:val="22"/>
              </w:rPr>
            </w:pPr>
            <w:r w:rsidRPr="004C7E39">
              <w:rPr>
                <w:b/>
                <w:bCs/>
                <w:color w:val="FFFFFF" w:themeColor="background1"/>
                <w:sz w:val="22"/>
                <w:szCs w:val="22"/>
              </w:rPr>
              <w:t>Bắt buộc</w:t>
            </w:r>
          </w:p>
        </w:tc>
        <w:tc>
          <w:tcPr>
            <w:tcW w:w="617" w:type="pct"/>
            <w:shd w:val="clear" w:color="auto" w:fill="002060"/>
            <w:vAlign w:val="center"/>
            <w:hideMark/>
          </w:tcPr>
          <w:p w14:paraId="27910D7A" w14:textId="77777777" w:rsidR="00597A73" w:rsidRPr="004C7E39" w:rsidRDefault="00597A73" w:rsidP="00F11B78">
            <w:pPr>
              <w:jc w:val="center"/>
              <w:rPr>
                <w:b/>
                <w:bCs/>
                <w:color w:val="FFFFFF" w:themeColor="background1"/>
                <w:sz w:val="22"/>
                <w:szCs w:val="22"/>
              </w:rPr>
            </w:pPr>
            <w:r w:rsidRPr="004C7E39">
              <w:rPr>
                <w:b/>
                <w:bCs/>
                <w:color w:val="FFFFFF" w:themeColor="background1"/>
                <w:sz w:val="22"/>
                <w:szCs w:val="22"/>
              </w:rPr>
              <w:t>Kiểu hiển thị</w:t>
            </w:r>
          </w:p>
        </w:tc>
        <w:tc>
          <w:tcPr>
            <w:tcW w:w="1745" w:type="pct"/>
            <w:shd w:val="clear" w:color="auto" w:fill="002060"/>
            <w:vAlign w:val="center"/>
            <w:hideMark/>
          </w:tcPr>
          <w:p w14:paraId="02BEC8E2" w14:textId="77777777" w:rsidR="00597A73" w:rsidRPr="004C7E39" w:rsidRDefault="00597A73" w:rsidP="00F11B78">
            <w:pPr>
              <w:jc w:val="center"/>
              <w:rPr>
                <w:b/>
                <w:bCs/>
                <w:color w:val="FFFFFF" w:themeColor="background1"/>
                <w:sz w:val="22"/>
                <w:szCs w:val="22"/>
              </w:rPr>
            </w:pPr>
            <w:r w:rsidRPr="004C7E39">
              <w:rPr>
                <w:b/>
                <w:bCs/>
                <w:color w:val="FFFFFF" w:themeColor="background1"/>
                <w:sz w:val="22"/>
                <w:szCs w:val="22"/>
              </w:rPr>
              <w:t>Ghi chú</w:t>
            </w:r>
          </w:p>
        </w:tc>
      </w:tr>
      <w:tr w:rsidR="00597A73" w:rsidRPr="004C7E39" w14:paraId="735566D0" w14:textId="77777777" w:rsidTr="006A7139">
        <w:trPr>
          <w:trHeight w:val="392"/>
        </w:trPr>
        <w:tc>
          <w:tcPr>
            <w:tcW w:w="255" w:type="pct"/>
            <w:shd w:val="clear" w:color="auto" w:fill="auto"/>
            <w:vAlign w:val="center"/>
            <w:hideMark/>
          </w:tcPr>
          <w:p w14:paraId="1AF5F7C0" w14:textId="77777777" w:rsidR="00597A73" w:rsidRPr="004C7E39" w:rsidRDefault="00597A73" w:rsidP="00F11B78">
            <w:pPr>
              <w:jc w:val="center"/>
              <w:rPr>
                <w:color w:val="000000"/>
                <w:sz w:val="22"/>
                <w:szCs w:val="22"/>
              </w:rPr>
            </w:pPr>
            <w:r w:rsidRPr="004C7E39">
              <w:rPr>
                <w:color w:val="000000"/>
                <w:sz w:val="22"/>
                <w:szCs w:val="22"/>
              </w:rPr>
              <w:t>1</w:t>
            </w:r>
          </w:p>
        </w:tc>
        <w:tc>
          <w:tcPr>
            <w:tcW w:w="840" w:type="pct"/>
            <w:shd w:val="clear" w:color="auto" w:fill="auto"/>
            <w:vAlign w:val="center"/>
          </w:tcPr>
          <w:p w14:paraId="1082328F" w14:textId="77777777" w:rsidR="00597A73" w:rsidRPr="004C7E39" w:rsidRDefault="00F11B78" w:rsidP="00F11B78">
            <w:pPr>
              <w:rPr>
                <w:color w:val="000000"/>
                <w:sz w:val="22"/>
                <w:szCs w:val="22"/>
              </w:rPr>
            </w:pPr>
            <w:r w:rsidRPr="004C7E39">
              <w:rPr>
                <w:color w:val="000000"/>
                <w:sz w:val="22"/>
                <w:szCs w:val="22"/>
              </w:rPr>
              <w:t>Thời gian báo cáo</w:t>
            </w:r>
          </w:p>
          <w:p w14:paraId="692E30ED" w14:textId="0495A523" w:rsidR="00F11B78" w:rsidRPr="004C7E39" w:rsidRDefault="00F11B78" w:rsidP="00F11B78">
            <w:pPr>
              <w:rPr>
                <w:color w:val="000000"/>
                <w:sz w:val="22"/>
                <w:szCs w:val="22"/>
              </w:rPr>
            </w:pPr>
            <w:r w:rsidRPr="004C7E39">
              <w:rPr>
                <w:color w:val="000000"/>
                <w:sz w:val="22"/>
                <w:szCs w:val="22"/>
              </w:rPr>
              <w:t>(tháng, năm)</w:t>
            </w:r>
          </w:p>
        </w:tc>
        <w:tc>
          <w:tcPr>
            <w:tcW w:w="971" w:type="pct"/>
            <w:shd w:val="clear" w:color="auto" w:fill="auto"/>
            <w:vAlign w:val="center"/>
          </w:tcPr>
          <w:p w14:paraId="34273F62" w14:textId="2FEB224B" w:rsidR="00F11B78" w:rsidRPr="004C7E39" w:rsidRDefault="00F11B78" w:rsidP="00F11B78">
            <w:pPr>
              <w:pStyle w:val="ListParagraph"/>
              <w:numPr>
                <w:ilvl w:val="0"/>
                <w:numId w:val="2"/>
              </w:numPr>
              <w:tabs>
                <w:tab w:val="left" w:pos="139"/>
              </w:tabs>
              <w:ind w:left="-43" w:firstLine="43"/>
              <w:rPr>
                <w:rFonts w:ascii="Times New Roman" w:hAnsi="Times New Roman"/>
                <w:color w:val="000000"/>
              </w:rPr>
            </w:pPr>
            <w:r w:rsidRPr="004C7E39">
              <w:rPr>
                <w:rFonts w:ascii="Times New Roman" w:hAnsi="Times New Roman"/>
                <w:color w:val="000000"/>
              </w:rPr>
              <w:t>Tháng: thể hiện kết quả từ ngày đầu tháng đến ngày báo cáo</w:t>
            </w:r>
          </w:p>
          <w:p w14:paraId="6A8F6B9D" w14:textId="2FE6E726" w:rsidR="00F11B78" w:rsidRPr="004C7E39" w:rsidRDefault="00F11B78" w:rsidP="00F11B78">
            <w:pPr>
              <w:pStyle w:val="ListParagraph"/>
              <w:numPr>
                <w:ilvl w:val="0"/>
                <w:numId w:val="2"/>
              </w:numPr>
              <w:tabs>
                <w:tab w:val="left" w:pos="139"/>
              </w:tabs>
              <w:ind w:left="-43" w:firstLine="43"/>
              <w:rPr>
                <w:rFonts w:ascii="Times New Roman" w:hAnsi="Times New Roman"/>
                <w:color w:val="000000"/>
              </w:rPr>
            </w:pPr>
            <w:r w:rsidRPr="004C7E39">
              <w:rPr>
                <w:rFonts w:ascii="Times New Roman" w:hAnsi="Times New Roman"/>
                <w:color w:val="000000"/>
              </w:rPr>
              <w:t>Năm: thể hiện kết quả từ ngày 1/1 đến ngày báo cáo</w:t>
            </w:r>
          </w:p>
          <w:p w14:paraId="2C17EC6F" w14:textId="1473A04A" w:rsidR="00F11B78" w:rsidRPr="004C7E39" w:rsidRDefault="00F11B78" w:rsidP="00F11B78">
            <w:pPr>
              <w:rPr>
                <w:color w:val="000000"/>
                <w:sz w:val="22"/>
                <w:szCs w:val="22"/>
              </w:rPr>
            </w:pPr>
          </w:p>
        </w:tc>
        <w:tc>
          <w:tcPr>
            <w:tcW w:w="572" w:type="pct"/>
            <w:vAlign w:val="center"/>
          </w:tcPr>
          <w:p w14:paraId="2CD62D3A" w14:textId="77777777" w:rsidR="00597A73" w:rsidRPr="004C7E39" w:rsidRDefault="00597A73" w:rsidP="00F11B78">
            <w:pPr>
              <w:rPr>
                <w:color w:val="000000"/>
                <w:sz w:val="22"/>
                <w:szCs w:val="22"/>
              </w:rPr>
            </w:pPr>
            <w:r w:rsidRPr="004C7E39">
              <w:rPr>
                <w:color w:val="000000"/>
                <w:sz w:val="22"/>
                <w:szCs w:val="22"/>
              </w:rPr>
              <w:t>Có</w:t>
            </w:r>
          </w:p>
        </w:tc>
        <w:tc>
          <w:tcPr>
            <w:tcW w:w="617" w:type="pct"/>
            <w:shd w:val="clear" w:color="auto" w:fill="auto"/>
            <w:vAlign w:val="center"/>
          </w:tcPr>
          <w:p w14:paraId="2F91C7D0" w14:textId="77777777" w:rsidR="00597A73" w:rsidRPr="004C7E39" w:rsidRDefault="00597A73" w:rsidP="00F11B78">
            <w:pPr>
              <w:rPr>
                <w:color w:val="000000"/>
                <w:sz w:val="22"/>
                <w:szCs w:val="22"/>
              </w:rPr>
            </w:pPr>
            <w:r w:rsidRPr="004C7E39">
              <w:rPr>
                <w:color w:val="000000"/>
                <w:sz w:val="22"/>
                <w:szCs w:val="22"/>
              </w:rPr>
              <w:t>Calendar</w:t>
            </w:r>
          </w:p>
        </w:tc>
        <w:tc>
          <w:tcPr>
            <w:tcW w:w="1745" w:type="pct"/>
            <w:shd w:val="clear" w:color="auto" w:fill="auto"/>
            <w:vAlign w:val="center"/>
          </w:tcPr>
          <w:p w14:paraId="06AB43D1" w14:textId="35F1C242" w:rsidR="00597A73" w:rsidRPr="004C7E39" w:rsidRDefault="00F11B78" w:rsidP="00F11B78">
            <w:pPr>
              <w:rPr>
                <w:color w:val="000000"/>
                <w:sz w:val="22"/>
                <w:szCs w:val="22"/>
              </w:rPr>
            </w:pPr>
            <w:r w:rsidRPr="004C7E39">
              <w:rPr>
                <w:color w:val="000000"/>
                <w:sz w:val="22"/>
                <w:szCs w:val="22"/>
              </w:rPr>
              <w:t>Thời điểm</w:t>
            </w:r>
            <w:r w:rsidR="00597A73" w:rsidRPr="004C7E39">
              <w:rPr>
                <w:color w:val="000000"/>
                <w:sz w:val="22"/>
                <w:szCs w:val="22"/>
              </w:rPr>
              <w:t xml:space="preserve"> lấy dữ liệu để xuất báo cáo và chọn </w:t>
            </w:r>
            <w:r w:rsidRPr="004C7E39">
              <w:rPr>
                <w:color w:val="000000"/>
                <w:sz w:val="22"/>
                <w:szCs w:val="22"/>
              </w:rPr>
              <w:t>ngày bất kỳ</w:t>
            </w:r>
            <w:r w:rsidR="00597A73" w:rsidRPr="004C7E39">
              <w:rPr>
                <w:color w:val="000000"/>
                <w:sz w:val="22"/>
                <w:szCs w:val="22"/>
              </w:rPr>
              <w:t xml:space="preserve"> bất kỳ &lt; </w:t>
            </w:r>
            <w:r w:rsidRPr="004C7E39">
              <w:rPr>
                <w:color w:val="000000"/>
                <w:sz w:val="22"/>
                <w:szCs w:val="22"/>
              </w:rPr>
              <w:t>ngày</w:t>
            </w:r>
            <w:r w:rsidR="00597A73" w:rsidRPr="004C7E39">
              <w:rPr>
                <w:color w:val="000000"/>
                <w:sz w:val="22"/>
                <w:szCs w:val="22"/>
              </w:rPr>
              <w:t xml:space="preserve"> hiện tại</w:t>
            </w:r>
          </w:p>
        </w:tc>
      </w:tr>
      <w:tr w:rsidR="006A7139" w:rsidRPr="004C7E39" w14:paraId="6B78BF1B" w14:textId="77777777" w:rsidTr="006A7139">
        <w:trPr>
          <w:trHeight w:val="392"/>
        </w:trPr>
        <w:tc>
          <w:tcPr>
            <w:tcW w:w="255" w:type="pct"/>
            <w:shd w:val="clear" w:color="auto" w:fill="auto"/>
            <w:vAlign w:val="center"/>
          </w:tcPr>
          <w:p w14:paraId="7D76C954" w14:textId="4F85FC0F" w:rsidR="006A7139" w:rsidRPr="004C7E39" w:rsidRDefault="006A7139" w:rsidP="006A7139">
            <w:pPr>
              <w:jc w:val="center"/>
              <w:rPr>
                <w:color w:val="000000"/>
                <w:sz w:val="22"/>
                <w:szCs w:val="22"/>
              </w:rPr>
            </w:pPr>
            <w:r w:rsidRPr="004C7E39">
              <w:rPr>
                <w:color w:val="000000"/>
                <w:sz w:val="22"/>
                <w:szCs w:val="22"/>
              </w:rPr>
              <w:t>2</w:t>
            </w:r>
          </w:p>
        </w:tc>
        <w:tc>
          <w:tcPr>
            <w:tcW w:w="840" w:type="pct"/>
            <w:shd w:val="clear" w:color="auto" w:fill="auto"/>
            <w:vAlign w:val="center"/>
          </w:tcPr>
          <w:p w14:paraId="511688FC" w14:textId="6F419170" w:rsidR="006A7139" w:rsidRPr="004C7E39" w:rsidRDefault="006A7139" w:rsidP="006A7139">
            <w:pPr>
              <w:rPr>
                <w:color w:val="000000"/>
                <w:sz w:val="22"/>
                <w:szCs w:val="22"/>
              </w:rPr>
            </w:pPr>
            <w:r w:rsidRPr="004C7E39">
              <w:rPr>
                <w:color w:val="000000"/>
                <w:sz w:val="22"/>
                <w:szCs w:val="22"/>
              </w:rPr>
              <w:t>Khu vực</w:t>
            </w:r>
          </w:p>
        </w:tc>
        <w:tc>
          <w:tcPr>
            <w:tcW w:w="971" w:type="pct"/>
            <w:shd w:val="clear" w:color="auto" w:fill="auto"/>
            <w:vAlign w:val="center"/>
          </w:tcPr>
          <w:p w14:paraId="689213EB" w14:textId="417563FB" w:rsidR="006A7139" w:rsidRPr="004C7E39" w:rsidRDefault="006A7139" w:rsidP="006A7139">
            <w:pPr>
              <w:rPr>
                <w:color w:val="000000"/>
                <w:sz w:val="22"/>
                <w:szCs w:val="22"/>
              </w:rPr>
            </w:pPr>
            <w:r w:rsidRPr="004C7E39">
              <w:rPr>
                <w:color w:val="000000"/>
                <w:sz w:val="22"/>
                <w:szCs w:val="22"/>
              </w:rPr>
              <w:t>Tên khu vực</w:t>
            </w:r>
          </w:p>
        </w:tc>
        <w:tc>
          <w:tcPr>
            <w:tcW w:w="572" w:type="pct"/>
            <w:vAlign w:val="center"/>
          </w:tcPr>
          <w:p w14:paraId="47131F8C" w14:textId="4F897C69" w:rsidR="006A7139" w:rsidRPr="004C7E39" w:rsidRDefault="006A7139" w:rsidP="006A7139">
            <w:pPr>
              <w:rPr>
                <w:color w:val="000000"/>
                <w:sz w:val="22"/>
                <w:szCs w:val="22"/>
              </w:rPr>
            </w:pPr>
            <w:r w:rsidRPr="004C7E39">
              <w:rPr>
                <w:color w:val="000000"/>
                <w:sz w:val="22"/>
                <w:szCs w:val="22"/>
              </w:rPr>
              <w:t>Không</w:t>
            </w:r>
          </w:p>
        </w:tc>
        <w:tc>
          <w:tcPr>
            <w:tcW w:w="617" w:type="pct"/>
            <w:shd w:val="clear" w:color="auto" w:fill="auto"/>
            <w:vAlign w:val="center"/>
          </w:tcPr>
          <w:p w14:paraId="43AE1D65" w14:textId="68769505" w:rsidR="006A7139" w:rsidRPr="004C7E39" w:rsidRDefault="006A7139" w:rsidP="006A7139">
            <w:pPr>
              <w:rPr>
                <w:color w:val="000000"/>
                <w:sz w:val="22"/>
                <w:szCs w:val="22"/>
              </w:rPr>
            </w:pPr>
            <w:r w:rsidRPr="004C7E39">
              <w:rPr>
                <w:color w:val="000000"/>
                <w:sz w:val="22"/>
                <w:szCs w:val="22"/>
              </w:rPr>
              <w:t>Listbox</w:t>
            </w:r>
          </w:p>
        </w:tc>
        <w:tc>
          <w:tcPr>
            <w:tcW w:w="1745" w:type="pct"/>
            <w:shd w:val="clear" w:color="auto" w:fill="auto"/>
            <w:vAlign w:val="center"/>
          </w:tcPr>
          <w:p w14:paraId="09AA75E0" w14:textId="283FC898" w:rsidR="006A7139" w:rsidRPr="004C7E39" w:rsidRDefault="006A7139" w:rsidP="006A7139">
            <w:pPr>
              <w:rPr>
                <w:color w:val="000000"/>
                <w:sz w:val="22"/>
                <w:szCs w:val="22"/>
              </w:rPr>
            </w:pPr>
            <w:r w:rsidRPr="004C7E39">
              <w:rPr>
                <w:color w:val="000000"/>
                <w:sz w:val="22"/>
                <w:szCs w:val="22"/>
              </w:rPr>
              <w:t>Chọn 1 hoặc nhiều giá trị</w:t>
            </w:r>
          </w:p>
        </w:tc>
      </w:tr>
      <w:tr w:rsidR="006A7139" w:rsidRPr="004C7E39" w14:paraId="7F6526F7" w14:textId="77777777" w:rsidTr="006A7139">
        <w:trPr>
          <w:trHeight w:val="392"/>
        </w:trPr>
        <w:tc>
          <w:tcPr>
            <w:tcW w:w="255" w:type="pct"/>
            <w:shd w:val="clear" w:color="auto" w:fill="auto"/>
            <w:vAlign w:val="center"/>
          </w:tcPr>
          <w:p w14:paraId="1727F8E3" w14:textId="7B38982F" w:rsidR="006A7139" w:rsidRPr="004C7E39" w:rsidRDefault="006A7139" w:rsidP="006A7139">
            <w:pPr>
              <w:jc w:val="center"/>
              <w:rPr>
                <w:color w:val="000000"/>
                <w:sz w:val="22"/>
                <w:szCs w:val="22"/>
              </w:rPr>
            </w:pPr>
            <w:r w:rsidRPr="004C7E39">
              <w:rPr>
                <w:color w:val="000000"/>
                <w:sz w:val="22"/>
                <w:szCs w:val="22"/>
              </w:rPr>
              <w:t>3</w:t>
            </w:r>
          </w:p>
        </w:tc>
        <w:tc>
          <w:tcPr>
            <w:tcW w:w="840" w:type="pct"/>
            <w:shd w:val="clear" w:color="auto" w:fill="auto"/>
            <w:vAlign w:val="center"/>
          </w:tcPr>
          <w:p w14:paraId="7383DE79" w14:textId="6694C4BE" w:rsidR="006A7139" w:rsidRPr="004C7E39" w:rsidRDefault="006A7139" w:rsidP="006A7139">
            <w:pPr>
              <w:rPr>
                <w:color w:val="000000"/>
                <w:sz w:val="22"/>
                <w:szCs w:val="22"/>
              </w:rPr>
            </w:pPr>
            <w:r w:rsidRPr="004C7E39">
              <w:rPr>
                <w:color w:val="000000"/>
                <w:sz w:val="22"/>
                <w:szCs w:val="22"/>
              </w:rPr>
              <w:t>ĐVKD</w:t>
            </w:r>
          </w:p>
        </w:tc>
        <w:tc>
          <w:tcPr>
            <w:tcW w:w="971" w:type="pct"/>
            <w:shd w:val="clear" w:color="auto" w:fill="auto"/>
            <w:vAlign w:val="center"/>
          </w:tcPr>
          <w:p w14:paraId="24FAC923" w14:textId="744CA654" w:rsidR="006A7139" w:rsidRPr="004C7E39" w:rsidRDefault="006A7139" w:rsidP="006A7139">
            <w:pPr>
              <w:rPr>
                <w:color w:val="000000"/>
                <w:sz w:val="22"/>
                <w:szCs w:val="22"/>
              </w:rPr>
            </w:pPr>
            <w:r w:rsidRPr="004C7E39">
              <w:rPr>
                <w:color w:val="000000"/>
                <w:sz w:val="22"/>
                <w:szCs w:val="22"/>
              </w:rPr>
              <w:t>Mã ĐVKD + “-“ + “Tên ĐVKD”</w:t>
            </w:r>
          </w:p>
        </w:tc>
        <w:tc>
          <w:tcPr>
            <w:tcW w:w="572" w:type="pct"/>
            <w:vAlign w:val="center"/>
          </w:tcPr>
          <w:p w14:paraId="4402FCE3" w14:textId="3B95E7A4" w:rsidR="006A7139" w:rsidRPr="004C7E39" w:rsidRDefault="006A7139" w:rsidP="006A7139">
            <w:pPr>
              <w:rPr>
                <w:color w:val="000000"/>
                <w:sz w:val="22"/>
                <w:szCs w:val="22"/>
              </w:rPr>
            </w:pPr>
            <w:r w:rsidRPr="004C7E39">
              <w:rPr>
                <w:color w:val="000000"/>
                <w:sz w:val="22"/>
                <w:szCs w:val="22"/>
              </w:rPr>
              <w:t>Không</w:t>
            </w:r>
          </w:p>
        </w:tc>
        <w:tc>
          <w:tcPr>
            <w:tcW w:w="617" w:type="pct"/>
            <w:shd w:val="clear" w:color="auto" w:fill="auto"/>
            <w:vAlign w:val="center"/>
          </w:tcPr>
          <w:p w14:paraId="41AC5AA5" w14:textId="00E453A0" w:rsidR="006A7139" w:rsidRPr="004C7E39" w:rsidRDefault="006A7139" w:rsidP="006A7139">
            <w:pPr>
              <w:rPr>
                <w:color w:val="000000"/>
                <w:sz w:val="22"/>
                <w:szCs w:val="22"/>
              </w:rPr>
            </w:pPr>
            <w:r w:rsidRPr="004C7E39">
              <w:rPr>
                <w:color w:val="000000"/>
                <w:sz w:val="22"/>
                <w:szCs w:val="22"/>
              </w:rPr>
              <w:t>Listbox</w:t>
            </w:r>
          </w:p>
        </w:tc>
        <w:tc>
          <w:tcPr>
            <w:tcW w:w="1745" w:type="pct"/>
            <w:shd w:val="clear" w:color="auto" w:fill="auto"/>
            <w:vAlign w:val="center"/>
          </w:tcPr>
          <w:p w14:paraId="0C1E3F0A" w14:textId="5268DAD2" w:rsidR="006A7139" w:rsidRPr="004C7E39" w:rsidRDefault="006A7139" w:rsidP="006A7139">
            <w:pPr>
              <w:rPr>
                <w:color w:val="000000"/>
                <w:sz w:val="22"/>
                <w:szCs w:val="22"/>
              </w:rPr>
            </w:pPr>
            <w:r w:rsidRPr="004C7E39">
              <w:rPr>
                <w:color w:val="000000"/>
                <w:sz w:val="22"/>
                <w:szCs w:val="22"/>
              </w:rPr>
              <w:t>Chọn 1 hoặc nhiều giá trị</w:t>
            </w:r>
          </w:p>
        </w:tc>
      </w:tr>
      <w:tr w:rsidR="006A7139" w:rsidRPr="004C7E39" w14:paraId="2B678DD0" w14:textId="77777777" w:rsidTr="006A7139">
        <w:trPr>
          <w:trHeight w:val="392"/>
        </w:trPr>
        <w:tc>
          <w:tcPr>
            <w:tcW w:w="255" w:type="pct"/>
            <w:shd w:val="clear" w:color="auto" w:fill="auto"/>
            <w:vAlign w:val="center"/>
          </w:tcPr>
          <w:p w14:paraId="40D1DC40" w14:textId="2901654F" w:rsidR="006A7139" w:rsidRPr="004C7E39" w:rsidRDefault="006A7139" w:rsidP="006A7139">
            <w:pPr>
              <w:jc w:val="center"/>
              <w:rPr>
                <w:color w:val="000000"/>
                <w:sz w:val="22"/>
                <w:szCs w:val="22"/>
              </w:rPr>
            </w:pPr>
            <w:r w:rsidRPr="004C7E39">
              <w:rPr>
                <w:color w:val="000000"/>
                <w:sz w:val="22"/>
                <w:szCs w:val="22"/>
              </w:rPr>
              <w:t>4</w:t>
            </w:r>
          </w:p>
        </w:tc>
        <w:tc>
          <w:tcPr>
            <w:tcW w:w="840" w:type="pct"/>
            <w:shd w:val="clear" w:color="auto" w:fill="auto"/>
            <w:vAlign w:val="center"/>
          </w:tcPr>
          <w:p w14:paraId="4DFB4975" w14:textId="3C85B51B" w:rsidR="006A7139" w:rsidRPr="004C7E39" w:rsidRDefault="006A7139" w:rsidP="006A7139">
            <w:pPr>
              <w:rPr>
                <w:color w:val="000000"/>
                <w:sz w:val="22"/>
                <w:szCs w:val="22"/>
              </w:rPr>
            </w:pPr>
            <w:r w:rsidRPr="004C7E39">
              <w:rPr>
                <w:color w:val="000000"/>
                <w:sz w:val="22"/>
                <w:szCs w:val="22"/>
              </w:rPr>
              <w:t>Đối tượng khách hàng</w:t>
            </w:r>
          </w:p>
        </w:tc>
        <w:tc>
          <w:tcPr>
            <w:tcW w:w="971" w:type="pct"/>
            <w:shd w:val="clear" w:color="auto" w:fill="auto"/>
            <w:vAlign w:val="center"/>
          </w:tcPr>
          <w:p w14:paraId="792FABE4" w14:textId="77777777" w:rsidR="006A7139" w:rsidRPr="004C7E39" w:rsidRDefault="006A7139" w:rsidP="006A7139">
            <w:pPr>
              <w:rPr>
                <w:color w:val="000000"/>
                <w:sz w:val="22"/>
                <w:szCs w:val="22"/>
              </w:rPr>
            </w:pPr>
            <w:r w:rsidRPr="004C7E39">
              <w:rPr>
                <w:color w:val="000000"/>
                <w:sz w:val="22"/>
                <w:szCs w:val="22"/>
              </w:rPr>
              <w:t>Bao gồm các giá trị:</w:t>
            </w:r>
          </w:p>
          <w:p w14:paraId="064A98C4" w14:textId="77777777" w:rsidR="006A7139" w:rsidRPr="004C7E39" w:rsidRDefault="006A7139" w:rsidP="006A7139">
            <w:pPr>
              <w:pStyle w:val="ListParagraph"/>
              <w:numPr>
                <w:ilvl w:val="0"/>
                <w:numId w:val="2"/>
              </w:numPr>
              <w:rPr>
                <w:rFonts w:ascii="Times New Roman" w:hAnsi="Times New Roman"/>
                <w:color w:val="000000"/>
              </w:rPr>
            </w:pPr>
            <w:r w:rsidRPr="004C7E39">
              <w:rPr>
                <w:rFonts w:ascii="Times New Roman" w:hAnsi="Times New Roman"/>
                <w:color w:val="000000"/>
              </w:rPr>
              <w:t>All</w:t>
            </w:r>
          </w:p>
          <w:p w14:paraId="26381445" w14:textId="50B32ACD" w:rsidR="006A7139" w:rsidRPr="004C7E39" w:rsidRDefault="006A7139" w:rsidP="006A7139">
            <w:pPr>
              <w:pStyle w:val="ListParagraph"/>
              <w:numPr>
                <w:ilvl w:val="0"/>
                <w:numId w:val="2"/>
              </w:numPr>
              <w:rPr>
                <w:rFonts w:ascii="Times New Roman" w:hAnsi="Times New Roman"/>
                <w:color w:val="000000"/>
              </w:rPr>
            </w:pPr>
            <w:r w:rsidRPr="004C7E39">
              <w:rPr>
                <w:rFonts w:ascii="Times New Roman" w:hAnsi="Times New Roman"/>
                <w:color w:val="000000"/>
              </w:rPr>
              <w:t>Khách hàng cá nhân</w:t>
            </w:r>
          </w:p>
          <w:p w14:paraId="3C3DEEE9" w14:textId="641D51E3" w:rsidR="006A7139" w:rsidRPr="004C7E39" w:rsidRDefault="006A7139" w:rsidP="006A7139">
            <w:pPr>
              <w:pStyle w:val="ListParagraph"/>
              <w:numPr>
                <w:ilvl w:val="0"/>
                <w:numId w:val="2"/>
              </w:numPr>
              <w:rPr>
                <w:rFonts w:ascii="Times New Roman" w:hAnsi="Times New Roman"/>
                <w:color w:val="000000"/>
              </w:rPr>
            </w:pPr>
            <w:r w:rsidRPr="004C7E39">
              <w:rPr>
                <w:rFonts w:ascii="Times New Roman" w:hAnsi="Times New Roman"/>
                <w:color w:val="000000"/>
              </w:rPr>
              <w:t>Khách hàng doanh nghiệp</w:t>
            </w:r>
          </w:p>
        </w:tc>
        <w:tc>
          <w:tcPr>
            <w:tcW w:w="572" w:type="pct"/>
            <w:vAlign w:val="center"/>
          </w:tcPr>
          <w:p w14:paraId="2F033F94" w14:textId="6E302C9D" w:rsidR="006A7139" w:rsidRPr="004C7E39" w:rsidRDefault="006A7139" w:rsidP="006A7139">
            <w:pPr>
              <w:rPr>
                <w:color w:val="000000"/>
                <w:sz w:val="22"/>
                <w:szCs w:val="22"/>
              </w:rPr>
            </w:pPr>
            <w:r w:rsidRPr="004C7E39">
              <w:rPr>
                <w:color w:val="000000"/>
                <w:sz w:val="22"/>
                <w:szCs w:val="22"/>
              </w:rPr>
              <w:t>Không</w:t>
            </w:r>
          </w:p>
        </w:tc>
        <w:tc>
          <w:tcPr>
            <w:tcW w:w="617" w:type="pct"/>
            <w:shd w:val="clear" w:color="auto" w:fill="auto"/>
            <w:vAlign w:val="center"/>
          </w:tcPr>
          <w:p w14:paraId="2AAAEFED" w14:textId="2ACD57DC" w:rsidR="006A7139" w:rsidRPr="004C7E39" w:rsidRDefault="006A7139" w:rsidP="006A7139">
            <w:pPr>
              <w:rPr>
                <w:color w:val="000000"/>
                <w:sz w:val="22"/>
                <w:szCs w:val="22"/>
              </w:rPr>
            </w:pPr>
            <w:r w:rsidRPr="004C7E39">
              <w:rPr>
                <w:color w:val="000000"/>
                <w:sz w:val="22"/>
                <w:szCs w:val="22"/>
              </w:rPr>
              <w:t>Dropdownlist</w:t>
            </w:r>
          </w:p>
        </w:tc>
        <w:tc>
          <w:tcPr>
            <w:tcW w:w="1745" w:type="pct"/>
            <w:shd w:val="clear" w:color="auto" w:fill="auto"/>
            <w:vAlign w:val="center"/>
          </w:tcPr>
          <w:p w14:paraId="7AC324CC" w14:textId="4A771EE8" w:rsidR="006A7139" w:rsidRPr="004C7E39" w:rsidRDefault="00D2556B" w:rsidP="006A7139">
            <w:pPr>
              <w:rPr>
                <w:color w:val="000000"/>
                <w:sz w:val="22"/>
                <w:szCs w:val="22"/>
              </w:rPr>
            </w:pPr>
            <w:r w:rsidRPr="004C7E39">
              <w:rPr>
                <w:color w:val="000000"/>
                <w:sz w:val="22"/>
                <w:szCs w:val="22"/>
              </w:rPr>
              <w:t>Chỉ được phép chọn 1 trong các giá trị mặc định</w:t>
            </w:r>
          </w:p>
        </w:tc>
      </w:tr>
      <w:tr w:rsidR="00D2556B" w:rsidRPr="004C7E39" w14:paraId="0C5F1480" w14:textId="77777777" w:rsidTr="006A7139">
        <w:trPr>
          <w:trHeight w:val="392"/>
        </w:trPr>
        <w:tc>
          <w:tcPr>
            <w:tcW w:w="255" w:type="pct"/>
            <w:shd w:val="clear" w:color="auto" w:fill="auto"/>
            <w:vAlign w:val="center"/>
          </w:tcPr>
          <w:p w14:paraId="146B132C" w14:textId="58B66B4A" w:rsidR="00D2556B" w:rsidRPr="004C7E39" w:rsidRDefault="00D2556B" w:rsidP="006A7139">
            <w:pPr>
              <w:jc w:val="center"/>
              <w:rPr>
                <w:color w:val="000000"/>
                <w:sz w:val="22"/>
                <w:szCs w:val="22"/>
              </w:rPr>
            </w:pPr>
            <w:r w:rsidRPr="004C7E39">
              <w:rPr>
                <w:color w:val="000000"/>
                <w:sz w:val="22"/>
                <w:szCs w:val="22"/>
              </w:rPr>
              <w:t>5</w:t>
            </w:r>
          </w:p>
        </w:tc>
        <w:tc>
          <w:tcPr>
            <w:tcW w:w="840" w:type="pct"/>
            <w:shd w:val="clear" w:color="auto" w:fill="auto"/>
            <w:vAlign w:val="center"/>
          </w:tcPr>
          <w:p w14:paraId="6ACB2D83" w14:textId="5FAC8C41" w:rsidR="00D2556B" w:rsidRPr="004C7E39" w:rsidRDefault="00D2556B" w:rsidP="006A7139">
            <w:pPr>
              <w:rPr>
                <w:color w:val="000000"/>
                <w:sz w:val="22"/>
                <w:szCs w:val="22"/>
              </w:rPr>
            </w:pPr>
            <w:r w:rsidRPr="004C7E39">
              <w:rPr>
                <w:color w:val="000000"/>
                <w:sz w:val="22"/>
                <w:szCs w:val="22"/>
              </w:rPr>
              <w:t>Loại tiền</w:t>
            </w:r>
          </w:p>
        </w:tc>
        <w:tc>
          <w:tcPr>
            <w:tcW w:w="971" w:type="pct"/>
            <w:shd w:val="clear" w:color="auto" w:fill="auto"/>
            <w:vAlign w:val="center"/>
          </w:tcPr>
          <w:p w14:paraId="0F9DF314" w14:textId="3EA49F09" w:rsidR="00D2556B" w:rsidRPr="004C7E39" w:rsidRDefault="00D2556B" w:rsidP="006A7139">
            <w:pPr>
              <w:rPr>
                <w:color w:val="000000"/>
                <w:sz w:val="22"/>
                <w:szCs w:val="22"/>
              </w:rPr>
            </w:pPr>
            <w:r w:rsidRPr="004C7E39">
              <w:rPr>
                <w:color w:val="000000"/>
                <w:sz w:val="22"/>
                <w:szCs w:val="22"/>
              </w:rPr>
              <w:t>Mã loại tiền tệ</w:t>
            </w:r>
          </w:p>
        </w:tc>
        <w:tc>
          <w:tcPr>
            <w:tcW w:w="572" w:type="pct"/>
            <w:vAlign w:val="center"/>
          </w:tcPr>
          <w:p w14:paraId="3982FCBD" w14:textId="0D888875" w:rsidR="00D2556B" w:rsidRPr="004C7E39" w:rsidRDefault="00D2556B" w:rsidP="006A7139">
            <w:pPr>
              <w:rPr>
                <w:color w:val="000000"/>
                <w:sz w:val="22"/>
                <w:szCs w:val="22"/>
              </w:rPr>
            </w:pPr>
            <w:r w:rsidRPr="004C7E39">
              <w:rPr>
                <w:color w:val="000000"/>
                <w:sz w:val="22"/>
                <w:szCs w:val="22"/>
              </w:rPr>
              <w:t>Không</w:t>
            </w:r>
          </w:p>
        </w:tc>
        <w:tc>
          <w:tcPr>
            <w:tcW w:w="617" w:type="pct"/>
            <w:shd w:val="clear" w:color="auto" w:fill="auto"/>
            <w:vAlign w:val="center"/>
          </w:tcPr>
          <w:p w14:paraId="7126BA85" w14:textId="71F81E5A" w:rsidR="00D2556B" w:rsidRPr="004C7E39" w:rsidRDefault="00D2556B" w:rsidP="006A7139">
            <w:pPr>
              <w:rPr>
                <w:color w:val="000000"/>
                <w:sz w:val="22"/>
                <w:szCs w:val="22"/>
              </w:rPr>
            </w:pPr>
            <w:r w:rsidRPr="004C7E39">
              <w:rPr>
                <w:color w:val="000000"/>
                <w:sz w:val="22"/>
                <w:szCs w:val="22"/>
              </w:rPr>
              <w:t>Dropdownlist</w:t>
            </w:r>
          </w:p>
        </w:tc>
        <w:tc>
          <w:tcPr>
            <w:tcW w:w="1745" w:type="pct"/>
            <w:shd w:val="clear" w:color="auto" w:fill="auto"/>
            <w:vAlign w:val="center"/>
          </w:tcPr>
          <w:p w14:paraId="75CE74AD" w14:textId="77777777" w:rsidR="00D2556B" w:rsidRPr="004C7E39" w:rsidRDefault="00D2556B" w:rsidP="006A7139">
            <w:pPr>
              <w:rPr>
                <w:color w:val="000000"/>
                <w:sz w:val="22"/>
                <w:szCs w:val="22"/>
              </w:rPr>
            </w:pPr>
          </w:p>
        </w:tc>
      </w:tr>
    </w:tbl>
    <w:p w14:paraId="2E563B1D" w14:textId="77777777" w:rsidR="00597A73" w:rsidRPr="004C7E39" w:rsidRDefault="00597A73" w:rsidP="00597A73">
      <w:pPr>
        <w:rPr>
          <w:lang w:val="en-GB"/>
        </w:rPr>
      </w:pPr>
    </w:p>
    <w:p w14:paraId="3D26A39F" w14:textId="77777777" w:rsidR="00597A73" w:rsidRPr="004C7E39" w:rsidRDefault="00597A73" w:rsidP="00597A73">
      <w:pPr>
        <w:pStyle w:val="Heading4"/>
        <w:rPr>
          <w:rFonts w:cs="Times New Roman"/>
          <w:b/>
          <w:bCs/>
        </w:rPr>
      </w:pPr>
      <w:r w:rsidRPr="004C7E39">
        <w:rPr>
          <w:rFonts w:cs="Times New Roman"/>
          <w:b/>
          <w:bCs/>
        </w:rPr>
        <w:t>Tiêu chí sắp xếp số liệu</w:t>
      </w:r>
    </w:p>
    <w:p w14:paraId="0E5FEDAC" w14:textId="77777777" w:rsidR="00597A73" w:rsidRPr="004C7E39" w:rsidRDefault="00597A73" w:rsidP="00597A73">
      <w:pPr>
        <w:pStyle w:val="ListParagraph"/>
        <w:numPr>
          <w:ilvl w:val="0"/>
          <w:numId w:val="2"/>
        </w:numPr>
        <w:spacing w:after="120" w:line="264" w:lineRule="auto"/>
        <w:rPr>
          <w:rFonts w:ascii="Times New Roman" w:hAnsi="Times New Roman"/>
          <w:lang w:val="en-GB"/>
        </w:rPr>
      </w:pPr>
      <w:r w:rsidRPr="004C7E39">
        <w:rPr>
          <w:rFonts w:ascii="Times New Roman" w:hAnsi="Times New Roman"/>
          <w:lang w:val="en-GB"/>
        </w:rPr>
        <w:t>Không</w:t>
      </w:r>
    </w:p>
    <w:p w14:paraId="112D89F9" w14:textId="77777777" w:rsidR="00597A73" w:rsidRPr="004C7E39" w:rsidRDefault="00597A73" w:rsidP="00597A73">
      <w:pPr>
        <w:pStyle w:val="Heading4"/>
        <w:rPr>
          <w:rFonts w:cs="Times New Roman"/>
          <w:b/>
          <w:bCs/>
        </w:rPr>
      </w:pPr>
      <w:r w:rsidRPr="004C7E39">
        <w:rPr>
          <w:rFonts w:cs="Times New Roman"/>
          <w:b/>
          <w:bCs/>
        </w:rPr>
        <w:t>Điều kiện lấy dữ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3359"/>
        <w:gridCol w:w="7214"/>
        <w:gridCol w:w="2989"/>
      </w:tblGrid>
      <w:tr w:rsidR="00597A73" w:rsidRPr="004C7E39" w14:paraId="25BE4DFA" w14:textId="77777777" w:rsidTr="006A7139">
        <w:trPr>
          <w:trHeight w:val="287"/>
        </w:trPr>
        <w:tc>
          <w:tcPr>
            <w:tcW w:w="276" w:type="pct"/>
            <w:shd w:val="clear" w:color="auto" w:fill="002060"/>
            <w:hideMark/>
          </w:tcPr>
          <w:p w14:paraId="1B12C890" w14:textId="77777777" w:rsidR="00597A73" w:rsidRPr="004C7E39" w:rsidRDefault="00597A73" w:rsidP="00F11B78">
            <w:pPr>
              <w:rPr>
                <w:b/>
                <w:bCs/>
                <w:color w:val="FFFFFF" w:themeColor="background1"/>
                <w:sz w:val="22"/>
                <w:szCs w:val="22"/>
              </w:rPr>
            </w:pPr>
            <w:r w:rsidRPr="004C7E39">
              <w:rPr>
                <w:b/>
                <w:bCs/>
                <w:color w:val="FFFFFF" w:themeColor="background1"/>
                <w:sz w:val="22"/>
                <w:szCs w:val="22"/>
              </w:rPr>
              <w:t>STT</w:t>
            </w:r>
          </w:p>
        </w:tc>
        <w:tc>
          <w:tcPr>
            <w:tcW w:w="1170" w:type="pct"/>
            <w:shd w:val="clear" w:color="auto" w:fill="002060"/>
            <w:hideMark/>
          </w:tcPr>
          <w:p w14:paraId="3AA4EB25" w14:textId="77777777" w:rsidR="00597A73" w:rsidRPr="004C7E39" w:rsidRDefault="00597A73" w:rsidP="00F11B78">
            <w:pPr>
              <w:rPr>
                <w:b/>
                <w:bCs/>
                <w:color w:val="FFFFFF" w:themeColor="background1"/>
                <w:sz w:val="22"/>
                <w:szCs w:val="22"/>
              </w:rPr>
            </w:pPr>
            <w:r w:rsidRPr="004C7E39">
              <w:rPr>
                <w:b/>
                <w:bCs/>
                <w:color w:val="FFFFFF" w:themeColor="background1"/>
                <w:sz w:val="22"/>
                <w:szCs w:val="22"/>
              </w:rPr>
              <w:t>Các điều kiện nghiệp vụ</w:t>
            </w:r>
          </w:p>
        </w:tc>
        <w:tc>
          <w:tcPr>
            <w:tcW w:w="2513" w:type="pct"/>
            <w:shd w:val="clear" w:color="auto" w:fill="002060"/>
            <w:hideMark/>
          </w:tcPr>
          <w:p w14:paraId="63DDB212" w14:textId="77777777" w:rsidR="00597A73" w:rsidRPr="004C7E39" w:rsidRDefault="00597A73" w:rsidP="00F11B78">
            <w:pPr>
              <w:rPr>
                <w:b/>
                <w:bCs/>
                <w:color w:val="FFFFFF" w:themeColor="background1"/>
                <w:sz w:val="22"/>
                <w:szCs w:val="22"/>
              </w:rPr>
            </w:pPr>
            <w:r w:rsidRPr="004C7E39">
              <w:rPr>
                <w:b/>
                <w:bCs/>
                <w:color w:val="FFFFFF" w:themeColor="background1"/>
                <w:sz w:val="22"/>
                <w:szCs w:val="22"/>
              </w:rPr>
              <w:t>Tên file dữ liệu nguồn</w:t>
            </w:r>
          </w:p>
        </w:tc>
        <w:tc>
          <w:tcPr>
            <w:tcW w:w="1042" w:type="pct"/>
            <w:shd w:val="clear" w:color="auto" w:fill="002060"/>
            <w:hideMark/>
          </w:tcPr>
          <w:p w14:paraId="4B054F41" w14:textId="77777777" w:rsidR="00597A73" w:rsidRPr="004C7E39" w:rsidRDefault="00597A73" w:rsidP="00F11B78">
            <w:pPr>
              <w:rPr>
                <w:b/>
                <w:bCs/>
                <w:color w:val="FFFFFF" w:themeColor="background1"/>
                <w:sz w:val="22"/>
                <w:szCs w:val="22"/>
              </w:rPr>
            </w:pPr>
            <w:r w:rsidRPr="004C7E39">
              <w:rPr>
                <w:b/>
                <w:bCs/>
                <w:color w:val="FFFFFF" w:themeColor="background1"/>
                <w:sz w:val="22"/>
                <w:szCs w:val="22"/>
              </w:rPr>
              <w:t>Cách trích xuất dữ liệu (IT)</w:t>
            </w:r>
          </w:p>
        </w:tc>
      </w:tr>
      <w:tr w:rsidR="00597A73" w:rsidRPr="004C7E39" w14:paraId="66D25AFF" w14:textId="77777777" w:rsidTr="006A7139">
        <w:trPr>
          <w:trHeight w:val="350"/>
        </w:trPr>
        <w:tc>
          <w:tcPr>
            <w:tcW w:w="276" w:type="pct"/>
            <w:tcBorders>
              <w:top w:val="single" w:sz="4" w:space="0" w:color="auto"/>
              <w:left w:val="single" w:sz="4" w:space="0" w:color="auto"/>
              <w:bottom w:val="single" w:sz="4" w:space="0" w:color="auto"/>
              <w:right w:val="single" w:sz="4" w:space="0" w:color="auto"/>
            </w:tcBorders>
            <w:shd w:val="clear" w:color="auto" w:fill="auto"/>
          </w:tcPr>
          <w:p w14:paraId="10C22FBD" w14:textId="77777777" w:rsidR="00597A73" w:rsidRPr="004C7E39" w:rsidRDefault="00597A73" w:rsidP="00F11B78">
            <w:pPr>
              <w:rPr>
                <w:color w:val="000000"/>
                <w:sz w:val="22"/>
                <w:szCs w:val="22"/>
              </w:rPr>
            </w:pPr>
            <w:r w:rsidRPr="004C7E39">
              <w:rPr>
                <w:color w:val="000000"/>
                <w:sz w:val="22"/>
                <w:szCs w:val="22"/>
              </w:rPr>
              <w:lastRenderedPageBreak/>
              <w:t>1</w:t>
            </w:r>
          </w:p>
        </w:tc>
        <w:tc>
          <w:tcPr>
            <w:tcW w:w="1170" w:type="pct"/>
            <w:tcBorders>
              <w:top w:val="single" w:sz="4" w:space="0" w:color="auto"/>
              <w:left w:val="single" w:sz="4" w:space="0" w:color="auto"/>
              <w:bottom w:val="single" w:sz="4" w:space="0" w:color="auto"/>
              <w:right w:val="single" w:sz="4" w:space="0" w:color="auto"/>
            </w:tcBorders>
            <w:shd w:val="clear" w:color="auto" w:fill="auto"/>
          </w:tcPr>
          <w:p w14:paraId="04AE16D1" w14:textId="79CD5409" w:rsidR="00597A73" w:rsidRPr="004C7E39" w:rsidRDefault="001F69E1" w:rsidP="00F11B78">
            <w:pPr>
              <w:rPr>
                <w:color w:val="000000"/>
                <w:sz w:val="22"/>
                <w:szCs w:val="22"/>
              </w:rPr>
            </w:pPr>
            <w:r w:rsidRPr="004C7E39">
              <w:rPr>
                <w:color w:val="000000"/>
                <w:sz w:val="22"/>
                <w:szCs w:val="22"/>
              </w:rPr>
              <w:t>Tất cả các chỉ tiêu theo như Báo cáo TOI của khách hàng doanh nghiệp, khách hàng cá nhân đã mô tả</w:t>
            </w:r>
          </w:p>
        </w:tc>
        <w:tc>
          <w:tcPr>
            <w:tcW w:w="2513" w:type="pct"/>
            <w:tcBorders>
              <w:top w:val="single" w:sz="4" w:space="0" w:color="auto"/>
              <w:left w:val="single" w:sz="4" w:space="0" w:color="auto"/>
              <w:bottom w:val="single" w:sz="4" w:space="0" w:color="auto"/>
              <w:right w:val="single" w:sz="4" w:space="0" w:color="auto"/>
            </w:tcBorders>
            <w:shd w:val="clear" w:color="auto" w:fill="auto"/>
          </w:tcPr>
          <w:p w14:paraId="25AE0966" w14:textId="6DF69DD9" w:rsidR="00597A73" w:rsidRPr="004C7E39" w:rsidRDefault="00597A73" w:rsidP="00F11B78">
            <w:pPr>
              <w:rPr>
                <w:color w:val="000000"/>
                <w:sz w:val="22"/>
                <w:szCs w:val="22"/>
              </w:rPr>
            </w:pPr>
            <w:r w:rsidRPr="004C7E39">
              <w:rPr>
                <w:color w:val="000000"/>
                <w:sz w:val="22"/>
                <w:szCs w:val="22"/>
              </w:rPr>
              <w:t>File T.O.I.xlsx</w:t>
            </w:r>
            <w:r w:rsidR="00CF2099" w:rsidRPr="004C7E39">
              <w:rPr>
                <w:color w:val="000000"/>
                <w:sz w:val="22"/>
                <w:szCs w:val="22"/>
              </w:rPr>
              <w:t xml:space="preserve"> trên MINIMIS_TOI</w:t>
            </w:r>
          </w:p>
        </w:tc>
        <w:tc>
          <w:tcPr>
            <w:tcW w:w="1042" w:type="pct"/>
            <w:tcBorders>
              <w:top w:val="single" w:sz="4" w:space="0" w:color="auto"/>
              <w:left w:val="single" w:sz="4" w:space="0" w:color="auto"/>
              <w:bottom w:val="single" w:sz="4" w:space="0" w:color="auto"/>
              <w:right w:val="single" w:sz="4" w:space="0" w:color="auto"/>
            </w:tcBorders>
            <w:shd w:val="clear" w:color="auto" w:fill="auto"/>
          </w:tcPr>
          <w:p w14:paraId="20AB4DBF" w14:textId="77777777" w:rsidR="00597A73" w:rsidRPr="004C7E39" w:rsidRDefault="00597A73" w:rsidP="00F11B78">
            <w:pPr>
              <w:rPr>
                <w:color w:val="000000"/>
                <w:sz w:val="22"/>
                <w:szCs w:val="22"/>
                <w:highlight w:val="yellow"/>
              </w:rPr>
            </w:pPr>
            <w:r w:rsidRPr="004C7E39">
              <w:rPr>
                <w:color w:val="000000"/>
                <w:sz w:val="22"/>
                <w:szCs w:val="22"/>
              </w:rPr>
              <w:t>Tham khảo</w:t>
            </w:r>
            <w:r w:rsidRPr="004C7E39">
              <w:rPr>
                <w:bCs/>
                <w:sz w:val="22"/>
                <w:szCs w:val="22"/>
              </w:rPr>
              <w:t xml:space="preserve"> ở mục “</w:t>
            </w:r>
            <w:r w:rsidRPr="004C7E39">
              <w:rPr>
                <w:bCs/>
                <w:i/>
                <w:iCs/>
                <w:sz w:val="22"/>
                <w:szCs w:val="22"/>
              </w:rPr>
              <w:t>Mô tả dữ liệu nguồn</w:t>
            </w:r>
            <w:r w:rsidRPr="004C7E39">
              <w:rPr>
                <w:bCs/>
                <w:sz w:val="22"/>
                <w:szCs w:val="22"/>
              </w:rPr>
              <w:t>” (</w:t>
            </w:r>
            <w:hyperlink w:anchor="_MÔ_TẢ_DỮ" w:history="1">
              <w:r w:rsidRPr="004C7E39">
                <w:rPr>
                  <w:rStyle w:val="Hyperlink"/>
                  <w:bCs/>
                  <w:sz w:val="22"/>
                  <w:szCs w:val="22"/>
                </w:rPr>
                <w:t>link</w:t>
              </w:r>
            </w:hyperlink>
            <w:r w:rsidRPr="004C7E39">
              <w:rPr>
                <w:bCs/>
                <w:sz w:val="22"/>
                <w:szCs w:val="22"/>
              </w:rPr>
              <w:t>)</w:t>
            </w:r>
          </w:p>
        </w:tc>
      </w:tr>
    </w:tbl>
    <w:p w14:paraId="378C111A" w14:textId="77777777" w:rsidR="00597A73" w:rsidRPr="004C7E39" w:rsidRDefault="00597A73" w:rsidP="00597A73">
      <w:pPr>
        <w:rPr>
          <w:lang w:val="en-GB"/>
        </w:rPr>
      </w:pPr>
    </w:p>
    <w:p w14:paraId="1378F3C8" w14:textId="77777777" w:rsidR="00597A73" w:rsidRPr="004C7E39" w:rsidRDefault="00597A73" w:rsidP="00597A73">
      <w:pPr>
        <w:rPr>
          <w:lang w:val="en-GB"/>
        </w:rPr>
      </w:pPr>
    </w:p>
    <w:p w14:paraId="222CF143" w14:textId="77777777" w:rsidR="00597A73" w:rsidRPr="004C7E39" w:rsidRDefault="00597A73" w:rsidP="00597A73">
      <w:pPr>
        <w:pStyle w:val="Heading4"/>
        <w:rPr>
          <w:rFonts w:cs="Times New Roman"/>
          <w:b/>
          <w:bCs/>
        </w:rPr>
      </w:pPr>
      <w:r w:rsidRPr="004C7E39">
        <w:rPr>
          <w:rFonts w:cs="Times New Roman"/>
          <w:b/>
          <w:bCs/>
        </w:rPr>
        <w:t>Phân tích chi tiết nội dung báo cáo</w:t>
      </w:r>
    </w:p>
    <w:p w14:paraId="31305442" w14:textId="41E3EF39" w:rsidR="00597A73" w:rsidRPr="00A32422" w:rsidRDefault="00597A73" w:rsidP="00597A73">
      <w:pPr>
        <w:pStyle w:val="ListParagraph"/>
        <w:numPr>
          <w:ilvl w:val="0"/>
          <w:numId w:val="2"/>
        </w:numPr>
        <w:spacing w:after="120" w:line="264" w:lineRule="auto"/>
        <w:rPr>
          <w:rFonts w:ascii="Times New Roman" w:hAnsi="Times New Roman"/>
          <w:lang w:val="en-GB"/>
        </w:rPr>
      </w:pPr>
      <w:r w:rsidRPr="004C7E39">
        <w:rPr>
          <w:rFonts w:ascii="Times New Roman" w:hAnsi="Times New Roman"/>
        </w:rPr>
        <w:t>File dữ liệu nghiệp vụ sử dụng:</w:t>
      </w:r>
    </w:p>
    <w:p w14:paraId="605D45EE" w14:textId="77777777" w:rsidR="00A32422" w:rsidRPr="004C7E39" w:rsidRDefault="00A32422" w:rsidP="00597A73">
      <w:pPr>
        <w:pStyle w:val="ListParagraph"/>
        <w:numPr>
          <w:ilvl w:val="0"/>
          <w:numId w:val="2"/>
        </w:numPr>
        <w:spacing w:after="120" w:line="264" w:lineRule="auto"/>
        <w:rPr>
          <w:rFonts w:ascii="Times New Roman" w:hAnsi="Times New Roman"/>
          <w:lang w:val="en-GB"/>
        </w:rPr>
      </w:pPr>
    </w:p>
    <w:tbl>
      <w:tblPr>
        <w:tblW w:w="5000" w:type="pct"/>
        <w:tblLook w:val="04A0" w:firstRow="1" w:lastRow="0" w:firstColumn="1" w:lastColumn="0" w:noHBand="0" w:noVBand="1"/>
      </w:tblPr>
      <w:tblGrid>
        <w:gridCol w:w="746"/>
        <w:gridCol w:w="9468"/>
        <w:gridCol w:w="4140"/>
      </w:tblGrid>
      <w:tr w:rsidR="00597A73" w:rsidRPr="004C7E39" w14:paraId="54A57AD2" w14:textId="77777777" w:rsidTr="00D2556B">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002060"/>
          </w:tcPr>
          <w:p w14:paraId="261D354E" w14:textId="77777777" w:rsidR="00597A73" w:rsidRPr="004C7E39" w:rsidRDefault="00597A73" w:rsidP="00F11B78">
            <w:pPr>
              <w:jc w:val="center"/>
              <w:rPr>
                <w:color w:val="FFFFFF"/>
                <w:sz w:val="22"/>
                <w:szCs w:val="22"/>
              </w:rPr>
            </w:pPr>
            <w:r w:rsidRPr="004C7E39">
              <w:rPr>
                <w:color w:val="FFFFFF"/>
                <w:sz w:val="22"/>
                <w:szCs w:val="22"/>
              </w:rPr>
              <w:t>STT</w:t>
            </w:r>
          </w:p>
        </w:tc>
        <w:tc>
          <w:tcPr>
            <w:tcW w:w="3298" w:type="pct"/>
            <w:tcBorders>
              <w:top w:val="single" w:sz="4" w:space="0" w:color="auto"/>
              <w:left w:val="single" w:sz="4" w:space="0" w:color="auto"/>
              <w:bottom w:val="single" w:sz="4" w:space="0" w:color="auto"/>
              <w:right w:val="single" w:sz="4" w:space="0" w:color="auto"/>
            </w:tcBorders>
            <w:shd w:val="clear" w:color="auto" w:fill="002060"/>
            <w:hideMark/>
          </w:tcPr>
          <w:p w14:paraId="4992B632" w14:textId="77777777" w:rsidR="00597A73" w:rsidRPr="004C7E39" w:rsidRDefault="00597A73" w:rsidP="00F11B78">
            <w:pPr>
              <w:jc w:val="center"/>
              <w:rPr>
                <w:color w:val="FFFFFF"/>
                <w:sz w:val="22"/>
                <w:szCs w:val="22"/>
              </w:rPr>
            </w:pPr>
            <w:r w:rsidRPr="004C7E39">
              <w:rPr>
                <w:color w:val="FFFFFF"/>
                <w:sz w:val="22"/>
                <w:szCs w:val="22"/>
              </w:rPr>
              <w:t>Tên file</w:t>
            </w:r>
          </w:p>
        </w:tc>
        <w:tc>
          <w:tcPr>
            <w:tcW w:w="1442" w:type="pct"/>
            <w:tcBorders>
              <w:top w:val="single" w:sz="4" w:space="0" w:color="auto"/>
              <w:left w:val="nil"/>
              <w:bottom w:val="single" w:sz="4" w:space="0" w:color="auto"/>
              <w:right w:val="single" w:sz="4" w:space="0" w:color="000000"/>
            </w:tcBorders>
            <w:shd w:val="clear" w:color="auto" w:fill="002060"/>
            <w:hideMark/>
          </w:tcPr>
          <w:p w14:paraId="1C64733C" w14:textId="77777777" w:rsidR="00597A73" w:rsidRPr="004C7E39" w:rsidRDefault="00597A73" w:rsidP="00F11B78">
            <w:pPr>
              <w:jc w:val="center"/>
              <w:rPr>
                <w:color w:val="FFFFFF"/>
                <w:sz w:val="22"/>
                <w:szCs w:val="22"/>
              </w:rPr>
            </w:pPr>
            <w:r w:rsidRPr="004C7E39">
              <w:rPr>
                <w:color w:val="FFFFFF"/>
                <w:sz w:val="22"/>
                <w:szCs w:val="22"/>
              </w:rPr>
              <w:t>Viết tắt</w:t>
            </w:r>
          </w:p>
        </w:tc>
      </w:tr>
      <w:tr w:rsidR="00597A73" w:rsidRPr="004C7E39" w14:paraId="6BEF2443" w14:textId="77777777" w:rsidTr="00D2556B">
        <w:trPr>
          <w:trHeight w:val="300"/>
        </w:trPr>
        <w:tc>
          <w:tcPr>
            <w:tcW w:w="260" w:type="pct"/>
            <w:tcBorders>
              <w:top w:val="single" w:sz="4" w:space="0" w:color="auto"/>
              <w:left w:val="single" w:sz="4" w:space="0" w:color="auto"/>
              <w:bottom w:val="single" w:sz="4" w:space="0" w:color="auto"/>
              <w:right w:val="single" w:sz="4" w:space="0" w:color="auto"/>
            </w:tcBorders>
          </w:tcPr>
          <w:p w14:paraId="6B65A2B4" w14:textId="258EEE4F" w:rsidR="00597A73" w:rsidRPr="004C7E39" w:rsidRDefault="00597A73" w:rsidP="00F11B78">
            <w:pPr>
              <w:rPr>
                <w:color w:val="000000"/>
                <w:sz w:val="22"/>
                <w:szCs w:val="22"/>
              </w:rPr>
            </w:pP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76553C8C" w14:textId="77777777" w:rsidR="00597A73" w:rsidRPr="004C7E39" w:rsidRDefault="007A0EB5" w:rsidP="00F11B78">
            <w:pPr>
              <w:rPr>
                <w:color w:val="000000"/>
                <w:sz w:val="22"/>
                <w:szCs w:val="22"/>
              </w:rPr>
            </w:pPr>
            <w:r w:rsidRPr="004C7E39">
              <w:rPr>
                <w:color w:val="000000"/>
                <w:sz w:val="22"/>
                <w:szCs w:val="22"/>
              </w:rPr>
              <w:t>Tương tự như mô tả trong Báo cáo TOI khách hàng doanh nghiệp, khách hàng cá nhân</w:t>
            </w:r>
          </w:p>
          <w:p w14:paraId="7FA5ED8D" w14:textId="294CFF89" w:rsidR="007A0EB5" w:rsidRPr="004C7E39" w:rsidRDefault="007A0EB5" w:rsidP="00F11B78">
            <w:pPr>
              <w:rPr>
                <w:color w:val="000000"/>
                <w:sz w:val="22"/>
                <w:szCs w:val="22"/>
              </w:rPr>
            </w:pPr>
            <w:r w:rsidRPr="004C7E39">
              <w:rPr>
                <w:color w:val="000000"/>
                <w:sz w:val="22"/>
                <w:szCs w:val="22"/>
              </w:rPr>
              <w:t>Tên báo cáo đang sử dụng từ MINIMIS</w:t>
            </w:r>
            <w:r w:rsidR="00501D71" w:rsidRPr="004C7E39">
              <w:rPr>
                <w:color w:val="000000"/>
                <w:sz w:val="22"/>
                <w:szCs w:val="22"/>
              </w:rPr>
              <w:t>_TOI</w:t>
            </w:r>
            <w:r w:rsidRPr="004C7E39">
              <w:rPr>
                <w:color w:val="000000"/>
                <w:sz w:val="22"/>
                <w:szCs w:val="22"/>
              </w:rPr>
              <w:t>:</w:t>
            </w:r>
          </w:p>
          <w:p w14:paraId="630774B0" w14:textId="77777777" w:rsidR="007A0EB5" w:rsidRPr="004C7E39" w:rsidRDefault="007A0EB5" w:rsidP="007A0EB5">
            <w:pPr>
              <w:pStyle w:val="ListParagraph"/>
              <w:numPr>
                <w:ilvl w:val="0"/>
                <w:numId w:val="2"/>
              </w:numPr>
              <w:rPr>
                <w:rFonts w:ascii="Times New Roman" w:hAnsi="Times New Roman"/>
                <w:color w:val="000000"/>
              </w:rPr>
            </w:pPr>
            <w:r w:rsidRPr="004C7E39">
              <w:rPr>
                <w:rFonts w:ascii="Times New Roman" w:hAnsi="Times New Roman"/>
                <w:color w:val="000000"/>
              </w:rPr>
              <w:t>LOI_NHUAN_KHACH_HANG_CN</w:t>
            </w:r>
          </w:p>
          <w:p w14:paraId="351FBA1E" w14:textId="2DC55A28" w:rsidR="007A0EB5" w:rsidRPr="004C7E39" w:rsidRDefault="007A0EB5" w:rsidP="007A0EB5">
            <w:pPr>
              <w:pStyle w:val="ListParagraph"/>
              <w:numPr>
                <w:ilvl w:val="0"/>
                <w:numId w:val="2"/>
              </w:numPr>
              <w:rPr>
                <w:rFonts w:ascii="Times New Roman" w:hAnsi="Times New Roman"/>
                <w:color w:val="000000"/>
              </w:rPr>
            </w:pPr>
            <w:r w:rsidRPr="004C7E39">
              <w:rPr>
                <w:rFonts w:ascii="Times New Roman" w:hAnsi="Times New Roman"/>
                <w:color w:val="000000"/>
              </w:rPr>
              <w:t>LOI_NHUAN_KHACH_HANG_DN</w:t>
            </w:r>
          </w:p>
        </w:tc>
        <w:tc>
          <w:tcPr>
            <w:tcW w:w="1442" w:type="pct"/>
            <w:tcBorders>
              <w:top w:val="single" w:sz="4" w:space="0" w:color="auto"/>
              <w:left w:val="nil"/>
              <w:bottom w:val="single" w:sz="4" w:space="0" w:color="auto"/>
              <w:right w:val="single" w:sz="4" w:space="0" w:color="auto"/>
            </w:tcBorders>
            <w:shd w:val="clear" w:color="auto" w:fill="auto"/>
          </w:tcPr>
          <w:p w14:paraId="1D33EBF0" w14:textId="6994E548" w:rsidR="00597A73" w:rsidRPr="004C7E39" w:rsidRDefault="00597A73" w:rsidP="00F11B78">
            <w:pPr>
              <w:rPr>
                <w:color w:val="000000"/>
                <w:sz w:val="22"/>
                <w:szCs w:val="22"/>
              </w:rPr>
            </w:pPr>
          </w:p>
        </w:tc>
      </w:tr>
    </w:tbl>
    <w:p w14:paraId="5B4EE5EC" w14:textId="77777777" w:rsidR="00597A73" w:rsidRPr="004C7E39" w:rsidRDefault="00597A73" w:rsidP="00597A73">
      <w:pPr>
        <w:rPr>
          <w:lang w:val="en-GB"/>
        </w:rPr>
      </w:pPr>
    </w:p>
    <w:p w14:paraId="7CD76C3E" w14:textId="77777777" w:rsidR="00597A73" w:rsidRPr="004C7E39" w:rsidRDefault="00597A73" w:rsidP="00597A73">
      <w:pPr>
        <w:pStyle w:val="ListParagraph"/>
        <w:numPr>
          <w:ilvl w:val="0"/>
          <w:numId w:val="2"/>
        </w:numPr>
        <w:rPr>
          <w:rFonts w:ascii="Times New Roman" w:hAnsi="Times New Roman"/>
          <w:lang w:val="en-GB"/>
        </w:rPr>
      </w:pPr>
      <w:r w:rsidRPr="004C7E39">
        <w:rPr>
          <w:rFonts w:ascii="Times New Roman" w:hAnsi="Times New Roman"/>
        </w:rPr>
        <w:t>Mapping báo cáo: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970"/>
        <w:gridCol w:w="6480"/>
        <w:gridCol w:w="4166"/>
      </w:tblGrid>
      <w:tr w:rsidR="00597A73" w:rsidRPr="004C7E39" w14:paraId="55A3419A" w14:textId="77777777" w:rsidTr="000A1B30">
        <w:trPr>
          <w:trHeight w:val="269"/>
        </w:trPr>
        <w:tc>
          <w:tcPr>
            <w:tcW w:w="738" w:type="dxa"/>
            <w:shd w:val="clear" w:color="000000" w:fill="002060"/>
            <w:hideMark/>
          </w:tcPr>
          <w:p w14:paraId="6F607ABC" w14:textId="77777777" w:rsidR="00597A73" w:rsidRPr="004C7E39" w:rsidRDefault="00597A73" w:rsidP="00F11B78">
            <w:pPr>
              <w:rPr>
                <w:b/>
                <w:bCs/>
                <w:color w:val="FFFFFF"/>
                <w:sz w:val="22"/>
                <w:szCs w:val="22"/>
              </w:rPr>
            </w:pPr>
            <w:r w:rsidRPr="004C7E39">
              <w:rPr>
                <w:b/>
                <w:bCs/>
                <w:color w:val="FFFFFF" w:themeColor="background1"/>
                <w:sz w:val="22"/>
                <w:szCs w:val="22"/>
              </w:rPr>
              <w:t>STT</w:t>
            </w:r>
          </w:p>
        </w:tc>
        <w:tc>
          <w:tcPr>
            <w:tcW w:w="2970" w:type="dxa"/>
            <w:shd w:val="clear" w:color="000000" w:fill="002060"/>
            <w:hideMark/>
          </w:tcPr>
          <w:p w14:paraId="63517402" w14:textId="77777777" w:rsidR="00597A73" w:rsidRPr="004C7E39" w:rsidRDefault="00597A73" w:rsidP="00F11B78">
            <w:pPr>
              <w:rPr>
                <w:b/>
                <w:bCs/>
                <w:color w:val="FFFFFF"/>
                <w:sz w:val="22"/>
                <w:szCs w:val="22"/>
              </w:rPr>
            </w:pPr>
            <w:r w:rsidRPr="004C7E39">
              <w:rPr>
                <w:b/>
                <w:bCs/>
                <w:color w:val="FFFFFF" w:themeColor="background1"/>
                <w:sz w:val="22"/>
                <w:szCs w:val="22"/>
              </w:rPr>
              <w:t>Nội dung</w:t>
            </w:r>
          </w:p>
        </w:tc>
        <w:tc>
          <w:tcPr>
            <w:tcW w:w="6480" w:type="dxa"/>
            <w:shd w:val="clear" w:color="000000" w:fill="002060"/>
            <w:noWrap/>
            <w:hideMark/>
          </w:tcPr>
          <w:p w14:paraId="46DC585A" w14:textId="77777777" w:rsidR="00597A73" w:rsidRPr="004C7E39" w:rsidRDefault="00597A73" w:rsidP="00F11B78">
            <w:pPr>
              <w:rPr>
                <w:b/>
                <w:bCs/>
                <w:color w:val="FFFFFF"/>
                <w:sz w:val="22"/>
                <w:szCs w:val="22"/>
              </w:rPr>
            </w:pPr>
            <w:r w:rsidRPr="004C7E39">
              <w:rPr>
                <w:b/>
                <w:bCs/>
                <w:color w:val="FFFFFF" w:themeColor="background1"/>
                <w:sz w:val="22"/>
                <w:szCs w:val="22"/>
              </w:rPr>
              <w:t>Mô tả nghiệp vụ</w:t>
            </w:r>
          </w:p>
        </w:tc>
        <w:tc>
          <w:tcPr>
            <w:tcW w:w="4166" w:type="dxa"/>
            <w:shd w:val="clear" w:color="000000" w:fill="002060"/>
            <w:noWrap/>
            <w:hideMark/>
          </w:tcPr>
          <w:p w14:paraId="0E36568E" w14:textId="77777777" w:rsidR="00597A73" w:rsidRPr="004C7E39" w:rsidRDefault="00597A73" w:rsidP="00F11B78">
            <w:pPr>
              <w:rPr>
                <w:b/>
                <w:bCs/>
                <w:color w:val="FFFFFF"/>
                <w:sz w:val="22"/>
                <w:szCs w:val="22"/>
              </w:rPr>
            </w:pPr>
            <w:r w:rsidRPr="004C7E39">
              <w:rPr>
                <w:b/>
                <w:bCs/>
                <w:color w:val="FFFFFF" w:themeColor="background1"/>
                <w:sz w:val="22"/>
                <w:szCs w:val="22"/>
              </w:rPr>
              <w:t>Cách trích dữ liệu</w:t>
            </w:r>
          </w:p>
        </w:tc>
      </w:tr>
      <w:tr w:rsidR="00FE4628" w:rsidRPr="004C7E39" w14:paraId="080FBE0C" w14:textId="77777777" w:rsidTr="000A1B30">
        <w:trPr>
          <w:trHeight w:val="300"/>
        </w:trPr>
        <w:tc>
          <w:tcPr>
            <w:tcW w:w="738" w:type="dxa"/>
            <w:shd w:val="clear" w:color="auto" w:fill="auto"/>
            <w:noWrap/>
            <w:hideMark/>
          </w:tcPr>
          <w:p w14:paraId="73189DBD" w14:textId="77777777" w:rsidR="00FE4628" w:rsidRPr="004C7E39" w:rsidRDefault="00FE4628" w:rsidP="00FE4628">
            <w:pPr>
              <w:jc w:val="center"/>
              <w:rPr>
                <w:color w:val="000000"/>
                <w:sz w:val="22"/>
                <w:szCs w:val="22"/>
              </w:rPr>
            </w:pPr>
            <w:r w:rsidRPr="004C7E39">
              <w:rPr>
                <w:color w:val="000000"/>
                <w:sz w:val="22"/>
                <w:szCs w:val="22"/>
              </w:rPr>
              <w:t>1</w:t>
            </w:r>
          </w:p>
        </w:tc>
        <w:tc>
          <w:tcPr>
            <w:tcW w:w="2970" w:type="dxa"/>
            <w:shd w:val="clear" w:color="auto" w:fill="auto"/>
            <w:hideMark/>
          </w:tcPr>
          <w:p w14:paraId="126851FA" w14:textId="4B02896D" w:rsidR="00FE4628" w:rsidRPr="004C7E39" w:rsidRDefault="00FE4628" w:rsidP="00FE4628">
            <w:pPr>
              <w:rPr>
                <w:sz w:val="22"/>
                <w:szCs w:val="22"/>
              </w:rPr>
            </w:pPr>
            <w:r w:rsidRPr="004C7E39">
              <w:rPr>
                <w:sz w:val="22"/>
                <w:szCs w:val="22"/>
              </w:rPr>
              <w:t>Khu vực</w:t>
            </w:r>
          </w:p>
        </w:tc>
        <w:tc>
          <w:tcPr>
            <w:tcW w:w="6480" w:type="dxa"/>
            <w:shd w:val="clear" w:color="auto" w:fill="auto"/>
            <w:noWrap/>
          </w:tcPr>
          <w:p w14:paraId="471D901A" w14:textId="2430E148" w:rsidR="00FE4628" w:rsidRPr="004C7E39" w:rsidRDefault="00FE4628" w:rsidP="00FE4628">
            <w:pPr>
              <w:rPr>
                <w:color w:val="000000"/>
                <w:sz w:val="22"/>
                <w:szCs w:val="22"/>
              </w:rPr>
            </w:pPr>
            <w:r w:rsidRPr="004C7E39">
              <w:rPr>
                <w:color w:val="000000"/>
                <w:sz w:val="22"/>
                <w:szCs w:val="22"/>
              </w:rPr>
              <w:t>Tên Khu vực</w:t>
            </w:r>
          </w:p>
        </w:tc>
        <w:tc>
          <w:tcPr>
            <w:tcW w:w="4166" w:type="dxa"/>
            <w:shd w:val="clear" w:color="auto" w:fill="auto"/>
            <w:noWrap/>
          </w:tcPr>
          <w:p w14:paraId="6C0B7AB0" w14:textId="77777777" w:rsidR="00FE4628" w:rsidRPr="004C7E39" w:rsidRDefault="00FE4628" w:rsidP="00FE4628">
            <w:pPr>
              <w:rPr>
                <w:color w:val="000000"/>
                <w:sz w:val="22"/>
                <w:szCs w:val="22"/>
              </w:rPr>
            </w:pPr>
            <w:r>
              <w:rPr>
                <w:color w:val="000000"/>
                <w:sz w:val="22"/>
                <w:szCs w:val="22"/>
              </w:rPr>
              <w:t>Lấy tên khu vực từ cột “</w:t>
            </w:r>
            <w:r w:rsidRPr="00F25A5B">
              <w:rPr>
                <w:sz w:val="22"/>
                <w:szCs w:val="22"/>
              </w:rPr>
              <w:t>BRCD</w:t>
            </w:r>
            <w:r>
              <w:rPr>
                <w:sz w:val="22"/>
                <w:szCs w:val="22"/>
              </w:rPr>
              <w:t>” trên Finacle</w:t>
            </w:r>
          </w:p>
          <w:p w14:paraId="542E1CB2" w14:textId="0F6E9838" w:rsidR="00FE4628" w:rsidRPr="004C7E39" w:rsidRDefault="00FE4628" w:rsidP="00FE4628">
            <w:pPr>
              <w:rPr>
                <w:color w:val="000000"/>
                <w:sz w:val="22"/>
                <w:szCs w:val="22"/>
              </w:rPr>
            </w:pPr>
            <w:r w:rsidRPr="004C7E39">
              <w:rPr>
                <w:color w:val="000000"/>
                <w:sz w:val="22"/>
                <w:szCs w:val="22"/>
              </w:rPr>
              <w:t> </w:t>
            </w:r>
          </w:p>
        </w:tc>
      </w:tr>
      <w:tr w:rsidR="00FE4628" w:rsidRPr="004C7E39" w14:paraId="7D2D3205" w14:textId="77777777" w:rsidTr="000A1B30">
        <w:trPr>
          <w:trHeight w:val="300"/>
        </w:trPr>
        <w:tc>
          <w:tcPr>
            <w:tcW w:w="738" w:type="dxa"/>
            <w:shd w:val="clear" w:color="auto" w:fill="auto"/>
            <w:noWrap/>
            <w:hideMark/>
          </w:tcPr>
          <w:p w14:paraId="5EFA7C9E" w14:textId="77777777" w:rsidR="00FE4628" w:rsidRPr="004C7E39" w:rsidRDefault="00FE4628" w:rsidP="00FE4628">
            <w:pPr>
              <w:jc w:val="center"/>
              <w:rPr>
                <w:color w:val="000000"/>
                <w:sz w:val="22"/>
                <w:szCs w:val="22"/>
              </w:rPr>
            </w:pPr>
            <w:r w:rsidRPr="004C7E39">
              <w:rPr>
                <w:color w:val="000000"/>
                <w:sz w:val="22"/>
                <w:szCs w:val="22"/>
              </w:rPr>
              <w:t>2</w:t>
            </w:r>
          </w:p>
        </w:tc>
        <w:tc>
          <w:tcPr>
            <w:tcW w:w="2970" w:type="dxa"/>
            <w:shd w:val="clear" w:color="auto" w:fill="auto"/>
            <w:hideMark/>
          </w:tcPr>
          <w:p w14:paraId="4A8BA452" w14:textId="0DEEC09A" w:rsidR="00FE4628" w:rsidRPr="004C7E39" w:rsidRDefault="00FE4628" w:rsidP="00FE4628">
            <w:pPr>
              <w:rPr>
                <w:sz w:val="22"/>
                <w:szCs w:val="22"/>
              </w:rPr>
            </w:pPr>
            <w:r w:rsidRPr="004C7E39">
              <w:rPr>
                <w:sz w:val="22"/>
                <w:szCs w:val="22"/>
              </w:rPr>
              <w:t>Mã đơn vị</w:t>
            </w:r>
          </w:p>
        </w:tc>
        <w:tc>
          <w:tcPr>
            <w:tcW w:w="6480" w:type="dxa"/>
            <w:shd w:val="clear" w:color="auto" w:fill="auto"/>
            <w:noWrap/>
          </w:tcPr>
          <w:p w14:paraId="6A2BBF58" w14:textId="0B56108D" w:rsidR="00FE4628" w:rsidRPr="004C7E39" w:rsidRDefault="00FE4628" w:rsidP="00FE4628">
            <w:pPr>
              <w:rPr>
                <w:color w:val="000000"/>
                <w:sz w:val="22"/>
                <w:szCs w:val="22"/>
              </w:rPr>
            </w:pPr>
            <w:r w:rsidRPr="004C7E39">
              <w:rPr>
                <w:color w:val="000000"/>
                <w:sz w:val="22"/>
                <w:szCs w:val="22"/>
              </w:rPr>
              <w:t>Mã đơn vị kinh doanh (mã chi nhánh)</w:t>
            </w:r>
            <w:r>
              <w:rPr>
                <w:color w:val="000000"/>
              </w:rPr>
              <w:t xml:space="preserve"> mở tài khoản khách hàng (huy động, tín dụng, chiết khấu, thẻ) hoặc chi nhánh thực hiện giao dịch phí, mua/bán ngoại tệ</w:t>
            </w:r>
          </w:p>
        </w:tc>
        <w:tc>
          <w:tcPr>
            <w:tcW w:w="4166" w:type="dxa"/>
            <w:shd w:val="clear" w:color="auto" w:fill="auto"/>
            <w:noWrap/>
          </w:tcPr>
          <w:p w14:paraId="2B587FD7" w14:textId="20D24D93" w:rsidR="00FE4628" w:rsidRPr="004C7E39" w:rsidRDefault="00FE4628" w:rsidP="00FE4628">
            <w:pPr>
              <w:rPr>
                <w:color w:val="000000"/>
                <w:sz w:val="22"/>
                <w:szCs w:val="22"/>
              </w:rPr>
            </w:pPr>
            <w:r>
              <w:rPr>
                <w:color w:val="000000"/>
                <w:sz w:val="22"/>
                <w:szCs w:val="22"/>
              </w:rPr>
              <w:t>Lấy cột “</w:t>
            </w:r>
            <w:r w:rsidRPr="00F25A5B">
              <w:rPr>
                <w:sz w:val="22"/>
                <w:szCs w:val="22"/>
              </w:rPr>
              <w:t>BRCD</w:t>
            </w:r>
            <w:r>
              <w:rPr>
                <w:sz w:val="22"/>
                <w:szCs w:val="22"/>
              </w:rPr>
              <w:t>” trong file “TOI”</w:t>
            </w:r>
          </w:p>
        </w:tc>
      </w:tr>
      <w:tr w:rsidR="00FE4628" w:rsidRPr="004C7E39" w14:paraId="5D518FA3" w14:textId="77777777" w:rsidTr="000A1B30">
        <w:trPr>
          <w:trHeight w:val="300"/>
        </w:trPr>
        <w:tc>
          <w:tcPr>
            <w:tcW w:w="738" w:type="dxa"/>
            <w:shd w:val="clear" w:color="auto" w:fill="auto"/>
            <w:noWrap/>
            <w:hideMark/>
          </w:tcPr>
          <w:p w14:paraId="49E4DEA1" w14:textId="77777777" w:rsidR="00FE4628" w:rsidRPr="004C7E39" w:rsidRDefault="00FE4628" w:rsidP="00FE4628">
            <w:pPr>
              <w:jc w:val="center"/>
              <w:rPr>
                <w:color w:val="000000"/>
                <w:sz w:val="22"/>
                <w:szCs w:val="22"/>
              </w:rPr>
            </w:pPr>
            <w:r w:rsidRPr="004C7E39">
              <w:rPr>
                <w:color w:val="000000"/>
                <w:sz w:val="22"/>
                <w:szCs w:val="22"/>
              </w:rPr>
              <w:t>3</w:t>
            </w:r>
          </w:p>
        </w:tc>
        <w:tc>
          <w:tcPr>
            <w:tcW w:w="2970" w:type="dxa"/>
            <w:shd w:val="clear" w:color="auto" w:fill="auto"/>
            <w:hideMark/>
          </w:tcPr>
          <w:p w14:paraId="6C3DA738" w14:textId="6D850054" w:rsidR="00FE4628" w:rsidRPr="004C7E39" w:rsidRDefault="00FE4628" w:rsidP="00FE4628">
            <w:pPr>
              <w:rPr>
                <w:sz w:val="22"/>
                <w:szCs w:val="22"/>
              </w:rPr>
            </w:pPr>
            <w:r w:rsidRPr="004C7E39">
              <w:rPr>
                <w:sz w:val="22"/>
                <w:szCs w:val="22"/>
              </w:rPr>
              <w:t>Tên đơn vị</w:t>
            </w:r>
          </w:p>
        </w:tc>
        <w:tc>
          <w:tcPr>
            <w:tcW w:w="6480" w:type="dxa"/>
            <w:shd w:val="clear" w:color="auto" w:fill="auto"/>
            <w:noWrap/>
            <w:hideMark/>
          </w:tcPr>
          <w:p w14:paraId="1444FC4B" w14:textId="7513F0B3" w:rsidR="00FE4628" w:rsidRPr="004C7E39" w:rsidRDefault="00FE4628" w:rsidP="00FE4628">
            <w:pPr>
              <w:rPr>
                <w:color w:val="000000"/>
                <w:sz w:val="22"/>
                <w:szCs w:val="22"/>
              </w:rPr>
            </w:pPr>
            <w:r w:rsidRPr="004C7E39">
              <w:rPr>
                <w:color w:val="000000"/>
                <w:sz w:val="22"/>
                <w:szCs w:val="22"/>
              </w:rPr>
              <w:t>Tên đơn vị kinh doanh (tên chi nhánh)</w:t>
            </w:r>
            <w:r>
              <w:rPr>
                <w:color w:val="000000"/>
              </w:rPr>
              <w:t xml:space="preserve"> mở tài khoản khách hàng (huy động, tín dụng, chiết khấu, thẻ) hoặc chi nhánh thực hiện giao dịch phí, mua/bán ngoại tệ</w:t>
            </w:r>
          </w:p>
        </w:tc>
        <w:tc>
          <w:tcPr>
            <w:tcW w:w="4166" w:type="dxa"/>
            <w:shd w:val="clear" w:color="auto" w:fill="auto"/>
            <w:noWrap/>
          </w:tcPr>
          <w:p w14:paraId="358F80EB" w14:textId="3EF6C0D7" w:rsidR="00FE4628" w:rsidRPr="004C7E39" w:rsidRDefault="00FE4628" w:rsidP="00FE4628">
            <w:pPr>
              <w:rPr>
                <w:color w:val="000000"/>
                <w:sz w:val="22"/>
                <w:szCs w:val="22"/>
              </w:rPr>
            </w:pPr>
            <w:r>
              <w:rPr>
                <w:color w:val="000000"/>
                <w:sz w:val="22"/>
                <w:szCs w:val="22"/>
              </w:rPr>
              <w:t>Lấy cột “</w:t>
            </w:r>
            <w:r w:rsidRPr="00892EB2">
              <w:rPr>
                <w:lang w:val="en-GB"/>
              </w:rPr>
              <w:t>BRCDNM</w:t>
            </w:r>
            <w:r>
              <w:rPr>
                <w:lang w:val="en-GB"/>
              </w:rPr>
              <w:t xml:space="preserve">” trong file </w:t>
            </w:r>
            <w:r>
              <w:rPr>
                <w:sz w:val="22"/>
                <w:szCs w:val="22"/>
              </w:rPr>
              <w:t>“TOI”</w:t>
            </w:r>
          </w:p>
        </w:tc>
      </w:tr>
      <w:tr w:rsidR="00FE4628" w:rsidRPr="004C7E39" w14:paraId="5B2610EA" w14:textId="77777777" w:rsidTr="000A1B30">
        <w:trPr>
          <w:trHeight w:val="300"/>
        </w:trPr>
        <w:tc>
          <w:tcPr>
            <w:tcW w:w="738" w:type="dxa"/>
            <w:shd w:val="clear" w:color="auto" w:fill="auto"/>
            <w:noWrap/>
          </w:tcPr>
          <w:p w14:paraId="273CB084" w14:textId="05A97BF1" w:rsidR="00FE4628" w:rsidRPr="004C7E39" w:rsidRDefault="00FE4628" w:rsidP="00FE4628">
            <w:pPr>
              <w:jc w:val="center"/>
              <w:rPr>
                <w:color w:val="000000"/>
                <w:sz w:val="22"/>
                <w:szCs w:val="22"/>
              </w:rPr>
            </w:pPr>
            <w:r w:rsidRPr="004C7E39">
              <w:rPr>
                <w:color w:val="000000"/>
                <w:sz w:val="22"/>
                <w:szCs w:val="22"/>
              </w:rPr>
              <w:t>4</w:t>
            </w:r>
          </w:p>
        </w:tc>
        <w:tc>
          <w:tcPr>
            <w:tcW w:w="2970" w:type="dxa"/>
            <w:shd w:val="clear" w:color="auto" w:fill="auto"/>
          </w:tcPr>
          <w:p w14:paraId="5E4C6FEC" w14:textId="646E4BAF" w:rsidR="00FE4628" w:rsidRPr="004C7E39" w:rsidRDefault="00FE4628" w:rsidP="00FE4628">
            <w:pPr>
              <w:rPr>
                <w:sz w:val="22"/>
                <w:szCs w:val="22"/>
              </w:rPr>
            </w:pPr>
            <w:r w:rsidRPr="004C7E39">
              <w:rPr>
                <w:sz w:val="20"/>
                <w:szCs w:val="20"/>
                <w:lang w:val="en-GB"/>
              </w:rPr>
              <w:t>CIF khách hàng</w:t>
            </w:r>
          </w:p>
        </w:tc>
        <w:tc>
          <w:tcPr>
            <w:tcW w:w="6480" w:type="dxa"/>
            <w:shd w:val="clear" w:color="auto" w:fill="auto"/>
            <w:noWrap/>
          </w:tcPr>
          <w:p w14:paraId="356EA4E0" w14:textId="02EFC8DD" w:rsidR="00FE4628" w:rsidRPr="004C7E39" w:rsidRDefault="00FE4628" w:rsidP="00FE4628">
            <w:pPr>
              <w:rPr>
                <w:color w:val="000000"/>
                <w:sz w:val="22"/>
                <w:szCs w:val="22"/>
              </w:rPr>
            </w:pPr>
            <w:r w:rsidRPr="004C7E39">
              <w:rPr>
                <w:color w:val="000000"/>
                <w:sz w:val="22"/>
                <w:szCs w:val="22"/>
              </w:rPr>
              <w:t>Mã khách hàng</w:t>
            </w:r>
          </w:p>
        </w:tc>
        <w:tc>
          <w:tcPr>
            <w:tcW w:w="4166" w:type="dxa"/>
            <w:shd w:val="clear" w:color="auto" w:fill="auto"/>
            <w:noWrap/>
          </w:tcPr>
          <w:p w14:paraId="70B7EDAE" w14:textId="1B50DA0A" w:rsidR="00FE4628" w:rsidRPr="004C7E39" w:rsidRDefault="00FE4628" w:rsidP="00FE4628">
            <w:pPr>
              <w:rPr>
                <w:color w:val="000000"/>
                <w:sz w:val="22"/>
                <w:szCs w:val="22"/>
              </w:rPr>
            </w:pPr>
            <w:r>
              <w:rPr>
                <w:color w:val="000000"/>
                <w:sz w:val="22"/>
                <w:szCs w:val="22"/>
              </w:rPr>
              <w:t>Lấy cột “</w:t>
            </w:r>
            <w:r w:rsidRPr="00892EB2">
              <w:rPr>
                <w:lang w:val="en-GB"/>
              </w:rPr>
              <w:t>CUSTSEQ</w:t>
            </w:r>
            <w:r>
              <w:rPr>
                <w:lang w:val="en-GB"/>
              </w:rPr>
              <w:t xml:space="preserve">” trong file </w:t>
            </w:r>
            <w:r>
              <w:rPr>
                <w:sz w:val="22"/>
                <w:szCs w:val="22"/>
              </w:rPr>
              <w:t>“TOI”</w:t>
            </w:r>
          </w:p>
        </w:tc>
      </w:tr>
      <w:tr w:rsidR="00FE4628" w:rsidRPr="004C7E39" w14:paraId="17C3007A" w14:textId="77777777" w:rsidTr="000A1B30">
        <w:trPr>
          <w:trHeight w:val="300"/>
        </w:trPr>
        <w:tc>
          <w:tcPr>
            <w:tcW w:w="738" w:type="dxa"/>
            <w:shd w:val="clear" w:color="auto" w:fill="auto"/>
            <w:noWrap/>
          </w:tcPr>
          <w:p w14:paraId="5E63BFA4" w14:textId="75CDFF5B" w:rsidR="00FE4628" w:rsidRPr="004C7E39" w:rsidRDefault="00FE4628" w:rsidP="00FE4628">
            <w:pPr>
              <w:jc w:val="center"/>
              <w:rPr>
                <w:color w:val="000000"/>
                <w:sz w:val="22"/>
                <w:szCs w:val="22"/>
              </w:rPr>
            </w:pPr>
            <w:r w:rsidRPr="004C7E39">
              <w:rPr>
                <w:color w:val="000000"/>
                <w:sz w:val="22"/>
                <w:szCs w:val="22"/>
              </w:rPr>
              <w:t>5</w:t>
            </w:r>
          </w:p>
        </w:tc>
        <w:tc>
          <w:tcPr>
            <w:tcW w:w="2970" w:type="dxa"/>
            <w:shd w:val="clear" w:color="auto" w:fill="auto"/>
          </w:tcPr>
          <w:p w14:paraId="33BBE03A" w14:textId="731A311C" w:rsidR="00FE4628" w:rsidRPr="004C7E39" w:rsidRDefault="00FE4628" w:rsidP="00FE4628">
            <w:pPr>
              <w:rPr>
                <w:sz w:val="22"/>
                <w:szCs w:val="22"/>
              </w:rPr>
            </w:pPr>
            <w:r w:rsidRPr="004C7E39">
              <w:rPr>
                <w:sz w:val="20"/>
                <w:szCs w:val="20"/>
                <w:lang w:val="en-GB"/>
              </w:rPr>
              <w:t>Tên khách hàng</w:t>
            </w:r>
          </w:p>
        </w:tc>
        <w:tc>
          <w:tcPr>
            <w:tcW w:w="6480" w:type="dxa"/>
            <w:shd w:val="clear" w:color="auto" w:fill="auto"/>
            <w:noWrap/>
          </w:tcPr>
          <w:p w14:paraId="4995EF41" w14:textId="77777777" w:rsidR="00FE4628" w:rsidRPr="004C7E39" w:rsidRDefault="00FE4628" w:rsidP="00FE4628">
            <w:pPr>
              <w:rPr>
                <w:color w:val="000000"/>
                <w:sz w:val="22"/>
                <w:szCs w:val="22"/>
              </w:rPr>
            </w:pPr>
          </w:p>
        </w:tc>
        <w:tc>
          <w:tcPr>
            <w:tcW w:w="4166" w:type="dxa"/>
            <w:shd w:val="clear" w:color="auto" w:fill="auto"/>
            <w:noWrap/>
          </w:tcPr>
          <w:p w14:paraId="180876D1" w14:textId="07C9749F" w:rsidR="00FE4628" w:rsidRPr="004C7E39" w:rsidRDefault="00FE4628" w:rsidP="00FE4628">
            <w:pPr>
              <w:rPr>
                <w:color w:val="000000"/>
                <w:sz w:val="22"/>
                <w:szCs w:val="22"/>
              </w:rPr>
            </w:pPr>
            <w:r>
              <w:rPr>
                <w:color w:val="000000"/>
                <w:sz w:val="22"/>
                <w:szCs w:val="22"/>
              </w:rPr>
              <w:t xml:space="preserve">Lấy tên khách hàng theo CIF khách hàng </w:t>
            </w:r>
            <w:r>
              <w:rPr>
                <w:color w:val="000000"/>
                <w:sz w:val="22"/>
                <w:szCs w:val="22"/>
              </w:rPr>
              <w:lastRenderedPageBreak/>
              <w:t>trên hệ thống finacle</w:t>
            </w:r>
          </w:p>
        </w:tc>
      </w:tr>
      <w:tr w:rsidR="00FE4628" w:rsidRPr="004C7E39" w14:paraId="6DC7870E" w14:textId="77777777" w:rsidTr="000A1B30">
        <w:trPr>
          <w:trHeight w:val="300"/>
        </w:trPr>
        <w:tc>
          <w:tcPr>
            <w:tcW w:w="738" w:type="dxa"/>
            <w:shd w:val="clear" w:color="auto" w:fill="auto"/>
            <w:noWrap/>
          </w:tcPr>
          <w:p w14:paraId="2EF605EA" w14:textId="6E71F6CE" w:rsidR="00FE4628" w:rsidRPr="004C7E39" w:rsidRDefault="00FE4628" w:rsidP="00FE4628">
            <w:pPr>
              <w:jc w:val="center"/>
              <w:rPr>
                <w:color w:val="000000"/>
                <w:sz w:val="22"/>
                <w:szCs w:val="22"/>
              </w:rPr>
            </w:pPr>
            <w:r w:rsidRPr="004C7E39">
              <w:rPr>
                <w:color w:val="000000"/>
                <w:sz w:val="22"/>
                <w:szCs w:val="22"/>
              </w:rPr>
              <w:lastRenderedPageBreak/>
              <w:t>6</w:t>
            </w:r>
          </w:p>
        </w:tc>
        <w:tc>
          <w:tcPr>
            <w:tcW w:w="2970" w:type="dxa"/>
            <w:shd w:val="clear" w:color="auto" w:fill="auto"/>
          </w:tcPr>
          <w:p w14:paraId="2F4DA153" w14:textId="15D16A3E" w:rsidR="00FE4628" w:rsidRPr="004C7E39" w:rsidRDefault="00FE4628" w:rsidP="00FE4628">
            <w:pPr>
              <w:rPr>
                <w:sz w:val="22"/>
                <w:szCs w:val="22"/>
              </w:rPr>
            </w:pPr>
            <w:r w:rsidRPr="004C7E39">
              <w:rPr>
                <w:sz w:val="20"/>
                <w:szCs w:val="20"/>
                <w:lang w:val="en-GB"/>
              </w:rPr>
              <w:t>Huy động vốn bình quân</w:t>
            </w:r>
          </w:p>
        </w:tc>
        <w:tc>
          <w:tcPr>
            <w:tcW w:w="6480" w:type="dxa"/>
            <w:shd w:val="clear" w:color="auto" w:fill="auto"/>
            <w:noWrap/>
          </w:tcPr>
          <w:p w14:paraId="5032B349" w14:textId="43360076" w:rsidR="00FE4628" w:rsidRPr="004C7E39" w:rsidRDefault="00FE4628" w:rsidP="00FE4628">
            <w:pPr>
              <w:rPr>
                <w:color w:val="000000"/>
                <w:sz w:val="22"/>
                <w:szCs w:val="22"/>
              </w:rPr>
            </w:pPr>
            <w:r w:rsidRPr="004C7E39">
              <w:rPr>
                <w:color w:val="000000"/>
                <w:sz w:val="22"/>
                <w:szCs w:val="22"/>
              </w:rPr>
              <w:t>Số dư huy động vốn bình quân</w:t>
            </w:r>
          </w:p>
        </w:tc>
        <w:tc>
          <w:tcPr>
            <w:tcW w:w="4166" w:type="dxa"/>
            <w:shd w:val="clear" w:color="auto" w:fill="auto"/>
            <w:noWrap/>
          </w:tcPr>
          <w:p w14:paraId="4414D1F5" w14:textId="568BBA12" w:rsidR="00FE4628" w:rsidRPr="004C7E39" w:rsidRDefault="00FE4628" w:rsidP="00FE4628">
            <w:pPr>
              <w:rPr>
                <w:color w:val="000000"/>
                <w:sz w:val="22"/>
                <w:szCs w:val="22"/>
              </w:rPr>
            </w:pPr>
            <w:r>
              <w:rPr>
                <w:color w:val="000000"/>
                <w:sz w:val="22"/>
                <w:szCs w:val="22"/>
              </w:rPr>
              <w:t xml:space="preserve">Lấy cột “SDBQ_QD” </w:t>
            </w:r>
            <w:r>
              <w:rPr>
                <w:lang w:val="en-GB"/>
              </w:rPr>
              <w:t xml:space="preserve">trong file </w:t>
            </w:r>
            <w:r>
              <w:rPr>
                <w:sz w:val="22"/>
                <w:szCs w:val="22"/>
              </w:rPr>
              <w:t>“TOI”</w:t>
            </w:r>
          </w:p>
        </w:tc>
      </w:tr>
      <w:tr w:rsidR="00FE4628" w:rsidRPr="004C7E39" w14:paraId="062A794A" w14:textId="77777777" w:rsidTr="000A1B30">
        <w:trPr>
          <w:trHeight w:val="300"/>
        </w:trPr>
        <w:tc>
          <w:tcPr>
            <w:tcW w:w="738" w:type="dxa"/>
            <w:shd w:val="clear" w:color="auto" w:fill="auto"/>
            <w:noWrap/>
          </w:tcPr>
          <w:p w14:paraId="17ADF691" w14:textId="2BD419C2" w:rsidR="00FE4628" w:rsidRPr="004C7E39" w:rsidRDefault="00FE4628" w:rsidP="00FE4628">
            <w:pPr>
              <w:jc w:val="center"/>
              <w:rPr>
                <w:color w:val="000000"/>
                <w:sz w:val="22"/>
                <w:szCs w:val="22"/>
              </w:rPr>
            </w:pPr>
            <w:r w:rsidRPr="004C7E39">
              <w:rPr>
                <w:color w:val="000000"/>
                <w:sz w:val="22"/>
                <w:szCs w:val="22"/>
              </w:rPr>
              <w:t>7</w:t>
            </w:r>
          </w:p>
        </w:tc>
        <w:tc>
          <w:tcPr>
            <w:tcW w:w="2970" w:type="dxa"/>
            <w:shd w:val="clear" w:color="auto" w:fill="auto"/>
          </w:tcPr>
          <w:p w14:paraId="07D8CF74" w14:textId="41486C1B" w:rsidR="00FE4628" w:rsidRPr="004C7E39" w:rsidRDefault="00FE4628" w:rsidP="00FE4628">
            <w:pPr>
              <w:rPr>
                <w:sz w:val="22"/>
                <w:szCs w:val="22"/>
              </w:rPr>
            </w:pPr>
            <w:r w:rsidRPr="004C7E39">
              <w:rPr>
                <w:sz w:val="20"/>
                <w:szCs w:val="20"/>
                <w:lang w:val="en-GB"/>
              </w:rPr>
              <w:t>CASA bình quân</w:t>
            </w:r>
          </w:p>
        </w:tc>
        <w:tc>
          <w:tcPr>
            <w:tcW w:w="6480" w:type="dxa"/>
            <w:shd w:val="clear" w:color="auto" w:fill="auto"/>
            <w:noWrap/>
          </w:tcPr>
          <w:p w14:paraId="239B4027" w14:textId="0001AAEC" w:rsidR="00FE4628" w:rsidRPr="004C7E39" w:rsidRDefault="00FE4628" w:rsidP="00FE4628">
            <w:pPr>
              <w:rPr>
                <w:color w:val="000000"/>
                <w:sz w:val="22"/>
                <w:szCs w:val="22"/>
              </w:rPr>
            </w:pPr>
            <w:r w:rsidRPr="004C7E39">
              <w:rPr>
                <w:color w:val="000000"/>
                <w:sz w:val="22"/>
                <w:szCs w:val="22"/>
              </w:rPr>
              <w:t>Số dư huy động bình quân không kì hạn</w:t>
            </w:r>
          </w:p>
        </w:tc>
        <w:tc>
          <w:tcPr>
            <w:tcW w:w="4166" w:type="dxa"/>
            <w:shd w:val="clear" w:color="auto" w:fill="auto"/>
            <w:noWrap/>
          </w:tcPr>
          <w:p w14:paraId="15F8D5B0" w14:textId="496E3B3A" w:rsidR="00FE4628" w:rsidRPr="004C7E39" w:rsidRDefault="00FE4628" w:rsidP="00FE4628">
            <w:pPr>
              <w:rPr>
                <w:color w:val="000000"/>
                <w:sz w:val="22"/>
                <w:szCs w:val="22"/>
              </w:rPr>
            </w:pPr>
            <w:r>
              <w:rPr>
                <w:color w:val="000000"/>
                <w:sz w:val="22"/>
                <w:szCs w:val="22"/>
              </w:rPr>
              <w:t xml:space="preserve">Lấy cột “SDBQ_KKH_QD” </w:t>
            </w:r>
            <w:r>
              <w:rPr>
                <w:lang w:val="en-GB"/>
              </w:rPr>
              <w:t xml:space="preserve">trong file </w:t>
            </w:r>
            <w:r>
              <w:rPr>
                <w:sz w:val="22"/>
                <w:szCs w:val="22"/>
              </w:rPr>
              <w:t>“TOI”</w:t>
            </w:r>
          </w:p>
        </w:tc>
      </w:tr>
      <w:tr w:rsidR="00FE4628" w:rsidRPr="004C7E39" w14:paraId="2C2D6FEE" w14:textId="77777777" w:rsidTr="000A1B30">
        <w:trPr>
          <w:trHeight w:val="300"/>
        </w:trPr>
        <w:tc>
          <w:tcPr>
            <w:tcW w:w="738" w:type="dxa"/>
            <w:shd w:val="clear" w:color="auto" w:fill="auto"/>
            <w:noWrap/>
          </w:tcPr>
          <w:p w14:paraId="267BAFC6" w14:textId="32AA995F" w:rsidR="00FE4628" w:rsidRPr="004C7E39" w:rsidRDefault="00FE4628" w:rsidP="00FE4628">
            <w:pPr>
              <w:jc w:val="center"/>
              <w:rPr>
                <w:color w:val="000000"/>
                <w:sz w:val="22"/>
                <w:szCs w:val="22"/>
              </w:rPr>
            </w:pPr>
            <w:r w:rsidRPr="004C7E39">
              <w:rPr>
                <w:color w:val="000000"/>
                <w:sz w:val="22"/>
                <w:szCs w:val="22"/>
              </w:rPr>
              <w:t>8</w:t>
            </w:r>
          </w:p>
        </w:tc>
        <w:tc>
          <w:tcPr>
            <w:tcW w:w="2970" w:type="dxa"/>
            <w:shd w:val="clear" w:color="auto" w:fill="auto"/>
          </w:tcPr>
          <w:p w14:paraId="721318FE" w14:textId="3617AE50" w:rsidR="00FE4628" w:rsidRPr="004C7E39" w:rsidRDefault="00FE4628" w:rsidP="00FE4628">
            <w:pPr>
              <w:rPr>
                <w:sz w:val="22"/>
                <w:szCs w:val="22"/>
              </w:rPr>
            </w:pPr>
            <w:r w:rsidRPr="004C7E39">
              <w:rPr>
                <w:sz w:val="20"/>
                <w:szCs w:val="20"/>
                <w:lang w:val="en-GB"/>
              </w:rPr>
              <w:t>NII huy động vốn</w:t>
            </w:r>
          </w:p>
        </w:tc>
        <w:tc>
          <w:tcPr>
            <w:tcW w:w="6480" w:type="dxa"/>
            <w:shd w:val="clear" w:color="auto" w:fill="auto"/>
            <w:noWrap/>
          </w:tcPr>
          <w:p w14:paraId="30CE55C0" w14:textId="77777777" w:rsidR="00FE4628" w:rsidRPr="004C7E39" w:rsidRDefault="00FE4628" w:rsidP="00FE4628">
            <w:pPr>
              <w:rPr>
                <w:color w:val="000000"/>
                <w:sz w:val="22"/>
                <w:szCs w:val="22"/>
              </w:rPr>
            </w:pPr>
            <w:r w:rsidRPr="004C7E39">
              <w:rPr>
                <w:color w:val="000000"/>
                <w:sz w:val="22"/>
                <w:szCs w:val="22"/>
              </w:rPr>
              <w:t>Lợi nhuận Huy động vốn quy đổi: Là số tiền chênh lệch giữa thu nhập bán vốn cho hội sở và trả lãi cho khách hàng</w:t>
            </w:r>
          </w:p>
          <w:p w14:paraId="61B2AED9" w14:textId="4688F771" w:rsidR="00FE4628" w:rsidRPr="004C7E39" w:rsidRDefault="00FE4628" w:rsidP="00FE4628">
            <w:pPr>
              <w:rPr>
                <w:color w:val="000000"/>
                <w:sz w:val="22"/>
                <w:szCs w:val="22"/>
              </w:rPr>
            </w:pPr>
            <w:r w:rsidRPr="004C7E39">
              <w:rPr>
                <w:color w:val="000000"/>
                <w:sz w:val="22"/>
                <w:szCs w:val="22"/>
              </w:rPr>
              <w:t>Lợi nhuận HĐV = Thu nhập bán vốn - Trả lãi KH</w:t>
            </w:r>
          </w:p>
        </w:tc>
        <w:tc>
          <w:tcPr>
            <w:tcW w:w="4166" w:type="dxa"/>
            <w:shd w:val="clear" w:color="auto" w:fill="auto"/>
            <w:noWrap/>
          </w:tcPr>
          <w:p w14:paraId="1EEAAE4D" w14:textId="1C7C08DA" w:rsidR="00FE4628" w:rsidRPr="004C7E39" w:rsidRDefault="00FE4628" w:rsidP="00FE4628">
            <w:pPr>
              <w:rPr>
                <w:color w:val="000000"/>
                <w:sz w:val="22"/>
                <w:szCs w:val="22"/>
              </w:rPr>
            </w:pPr>
            <w:r>
              <w:rPr>
                <w:color w:val="000000"/>
                <w:sz w:val="22"/>
                <w:szCs w:val="22"/>
              </w:rPr>
              <w:t>Lấy từ cột “LN_HUY_DONG” trong file “TOI”.</w:t>
            </w:r>
          </w:p>
        </w:tc>
      </w:tr>
      <w:tr w:rsidR="00FE4628" w:rsidRPr="004C7E39" w14:paraId="6E52EF0E" w14:textId="77777777" w:rsidTr="000A1B30">
        <w:trPr>
          <w:trHeight w:val="300"/>
        </w:trPr>
        <w:tc>
          <w:tcPr>
            <w:tcW w:w="738" w:type="dxa"/>
            <w:shd w:val="clear" w:color="auto" w:fill="auto"/>
            <w:noWrap/>
          </w:tcPr>
          <w:p w14:paraId="024A23A7" w14:textId="119F7E70" w:rsidR="00FE4628" w:rsidRPr="004C7E39" w:rsidRDefault="00FE4628" w:rsidP="00FE4628">
            <w:pPr>
              <w:jc w:val="center"/>
              <w:rPr>
                <w:color w:val="000000"/>
                <w:sz w:val="22"/>
                <w:szCs w:val="22"/>
              </w:rPr>
            </w:pPr>
            <w:r w:rsidRPr="004C7E39">
              <w:rPr>
                <w:color w:val="000000"/>
                <w:sz w:val="22"/>
                <w:szCs w:val="22"/>
              </w:rPr>
              <w:t>9</w:t>
            </w:r>
          </w:p>
        </w:tc>
        <w:tc>
          <w:tcPr>
            <w:tcW w:w="2970" w:type="dxa"/>
            <w:shd w:val="clear" w:color="auto" w:fill="auto"/>
          </w:tcPr>
          <w:p w14:paraId="7146703E" w14:textId="1BB6E230" w:rsidR="00FE4628" w:rsidRPr="004C7E39" w:rsidRDefault="00FE4628" w:rsidP="00FE4628">
            <w:pPr>
              <w:rPr>
                <w:sz w:val="20"/>
                <w:szCs w:val="20"/>
                <w:lang w:val="en-GB"/>
              </w:rPr>
            </w:pPr>
            <w:r w:rsidRPr="004C7E39">
              <w:rPr>
                <w:sz w:val="20"/>
                <w:szCs w:val="20"/>
                <w:lang w:val="en-GB"/>
              </w:rPr>
              <w:t>NII CASA</w:t>
            </w:r>
          </w:p>
        </w:tc>
        <w:tc>
          <w:tcPr>
            <w:tcW w:w="6480" w:type="dxa"/>
            <w:shd w:val="clear" w:color="auto" w:fill="auto"/>
            <w:noWrap/>
          </w:tcPr>
          <w:p w14:paraId="06502D77" w14:textId="77777777" w:rsidR="00FE4628" w:rsidRPr="004C7E39" w:rsidRDefault="00FE4628" w:rsidP="00FE4628">
            <w:pPr>
              <w:rPr>
                <w:color w:val="000000"/>
                <w:sz w:val="22"/>
                <w:szCs w:val="22"/>
              </w:rPr>
            </w:pPr>
            <w:r w:rsidRPr="004C7E39">
              <w:rPr>
                <w:color w:val="000000"/>
                <w:sz w:val="22"/>
                <w:szCs w:val="22"/>
              </w:rPr>
              <w:t>Lợi nhuận Huy động vốn của tiền gửi KKH.</w:t>
            </w:r>
          </w:p>
          <w:p w14:paraId="68B2D3DF" w14:textId="77777777" w:rsidR="00FE4628" w:rsidRPr="004C7E39" w:rsidRDefault="00FE4628" w:rsidP="00FE4628">
            <w:pPr>
              <w:rPr>
                <w:color w:val="000000"/>
                <w:sz w:val="22"/>
                <w:szCs w:val="22"/>
              </w:rPr>
            </w:pPr>
            <w:r w:rsidRPr="004C7E39">
              <w:rPr>
                <w:color w:val="000000"/>
                <w:sz w:val="22"/>
                <w:szCs w:val="22"/>
              </w:rPr>
              <w:t>Tương tự LN_HUY_DONG của tài khoản khách hàng là KKH</w:t>
            </w:r>
          </w:p>
          <w:p w14:paraId="364CEBAB" w14:textId="55BAB1A0" w:rsidR="00FE4628" w:rsidRPr="004C7E39" w:rsidRDefault="00FE4628" w:rsidP="00FE4628">
            <w:pPr>
              <w:rPr>
                <w:color w:val="000000"/>
                <w:sz w:val="22"/>
                <w:szCs w:val="22"/>
              </w:rPr>
            </w:pPr>
            <w:r w:rsidRPr="004C7E39">
              <w:rPr>
                <w:color w:val="000000"/>
                <w:sz w:val="22"/>
                <w:szCs w:val="22"/>
              </w:rPr>
              <w:t>= Thu nhập bán vốn - Trả lãi KH</w:t>
            </w:r>
          </w:p>
        </w:tc>
        <w:tc>
          <w:tcPr>
            <w:tcW w:w="4166" w:type="dxa"/>
            <w:shd w:val="clear" w:color="auto" w:fill="auto"/>
            <w:noWrap/>
          </w:tcPr>
          <w:p w14:paraId="3FF9D451" w14:textId="3EA1B087" w:rsidR="00FE4628" w:rsidRPr="004C7E39" w:rsidRDefault="00FE4628" w:rsidP="00FE4628">
            <w:pPr>
              <w:rPr>
                <w:color w:val="000000"/>
                <w:sz w:val="22"/>
                <w:szCs w:val="22"/>
              </w:rPr>
            </w:pPr>
            <w:r>
              <w:rPr>
                <w:color w:val="000000"/>
                <w:sz w:val="22"/>
                <w:szCs w:val="22"/>
              </w:rPr>
              <w:t>Lấy từ cột “</w:t>
            </w:r>
            <w:r w:rsidR="007F5590">
              <w:rPr>
                <w:color w:val="000000"/>
                <w:sz w:val="22"/>
                <w:szCs w:val="22"/>
              </w:rPr>
              <w:t>LN_HUY_DONG KKH</w:t>
            </w:r>
            <w:r>
              <w:rPr>
                <w:color w:val="000000"/>
                <w:sz w:val="22"/>
                <w:szCs w:val="22"/>
              </w:rPr>
              <w:t xml:space="preserve">” trong file “TOI”. </w:t>
            </w:r>
          </w:p>
        </w:tc>
      </w:tr>
      <w:tr w:rsidR="00FE4628" w:rsidRPr="004C7E39" w14:paraId="049C01DF" w14:textId="77777777" w:rsidTr="000A1B30">
        <w:trPr>
          <w:trHeight w:val="300"/>
        </w:trPr>
        <w:tc>
          <w:tcPr>
            <w:tcW w:w="738" w:type="dxa"/>
            <w:shd w:val="clear" w:color="auto" w:fill="auto"/>
            <w:noWrap/>
          </w:tcPr>
          <w:p w14:paraId="662BBA87" w14:textId="3F324770" w:rsidR="00FE4628" w:rsidRPr="004C7E39" w:rsidRDefault="00FE4628" w:rsidP="00FE4628">
            <w:pPr>
              <w:jc w:val="center"/>
              <w:rPr>
                <w:color w:val="000000"/>
                <w:sz w:val="22"/>
                <w:szCs w:val="22"/>
              </w:rPr>
            </w:pPr>
            <w:r w:rsidRPr="004C7E39">
              <w:rPr>
                <w:color w:val="000000"/>
                <w:sz w:val="22"/>
                <w:szCs w:val="22"/>
              </w:rPr>
              <w:t>10</w:t>
            </w:r>
          </w:p>
        </w:tc>
        <w:tc>
          <w:tcPr>
            <w:tcW w:w="2970" w:type="dxa"/>
            <w:shd w:val="clear" w:color="auto" w:fill="auto"/>
          </w:tcPr>
          <w:p w14:paraId="369FA84E" w14:textId="77E48136" w:rsidR="00FE4628" w:rsidRPr="004C7E39" w:rsidRDefault="00FE4628" w:rsidP="00FE4628">
            <w:pPr>
              <w:rPr>
                <w:sz w:val="22"/>
                <w:szCs w:val="22"/>
              </w:rPr>
            </w:pPr>
            <w:r w:rsidRPr="004C7E39">
              <w:rPr>
                <w:sz w:val="20"/>
                <w:szCs w:val="20"/>
                <w:lang w:val="en-GB"/>
              </w:rPr>
              <w:t>Dư nợ cho vay bình quân</w:t>
            </w:r>
          </w:p>
        </w:tc>
        <w:tc>
          <w:tcPr>
            <w:tcW w:w="6480" w:type="dxa"/>
            <w:shd w:val="clear" w:color="auto" w:fill="auto"/>
            <w:noWrap/>
          </w:tcPr>
          <w:p w14:paraId="26089B51" w14:textId="26860486" w:rsidR="00FE4628" w:rsidRPr="004C7E39" w:rsidRDefault="00FE4628" w:rsidP="00FE4628">
            <w:pPr>
              <w:rPr>
                <w:color w:val="000000"/>
                <w:sz w:val="22"/>
                <w:szCs w:val="22"/>
              </w:rPr>
            </w:pPr>
            <w:r w:rsidRPr="004C7E39">
              <w:rPr>
                <w:color w:val="000000"/>
                <w:sz w:val="22"/>
                <w:szCs w:val="22"/>
              </w:rPr>
              <w:t>Dư nợ bình quân cho vay quy đổi gồm cho vay thông thường và thấu chi</w:t>
            </w:r>
          </w:p>
        </w:tc>
        <w:tc>
          <w:tcPr>
            <w:tcW w:w="4166" w:type="dxa"/>
            <w:shd w:val="clear" w:color="auto" w:fill="auto"/>
            <w:noWrap/>
          </w:tcPr>
          <w:p w14:paraId="333B4A3E" w14:textId="71B3EA5E" w:rsidR="00FE4628" w:rsidRPr="004C7E39" w:rsidRDefault="00FE4628" w:rsidP="00FE4628">
            <w:pPr>
              <w:rPr>
                <w:color w:val="000000"/>
                <w:sz w:val="22"/>
                <w:szCs w:val="22"/>
              </w:rPr>
            </w:pPr>
            <w:r>
              <w:rPr>
                <w:color w:val="000000"/>
                <w:sz w:val="22"/>
                <w:szCs w:val="22"/>
              </w:rPr>
              <w:t xml:space="preserve">Lấy cột “DNBQ_CHO_VAY_QD” </w:t>
            </w:r>
            <w:r>
              <w:rPr>
                <w:lang w:val="en-GB"/>
              </w:rPr>
              <w:t xml:space="preserve">trong file </w:t>
            </w:r>
            <w:r>
              <w:rPr>
                <w:sz w:val="22"/>
                <w:szCs w:val="22"/>
              </w:rPr>
              <w:t>“TOI”</w:t>
            </w:r>
          </w:p>
        </w:tc>
      </w:tr>
      <w:tr w:rsidR="00FE4628" w:rsidRPr="004C7E39" w14:paraId="1CFEE09C" w14:textId="77777777" w:rsidTr="000A1B30">
        <w:trPr>
          <w:trHeight w:val="300"/>
        </w:trPr>
        <w:tc>
          <w:tcPr>
            <w:tcW w:w="738" w:type="dxa"/>
            <w:shd w:val="clear" w:color="auto" w:fill="auto"/>
            <w:noWrap/>
          </w:tcPr>
          <w:p w14:paraId="70007737" w14:textId="1F705233" w:rsidR="00FE4628" w:rsidRPr="004C7E39" w:rsidRDefault="00FE4628" w:rsidP="00FE4628">
            <w:pPr>
              <w:jc w:val="center"/>
              <w:rPr>
                <w:color w:val="000000"/>
                <w:sz w:val="22"/>
                <w:szCs w:val="22"/>
              </w:rPr>
            </w:pPr>
            <w:r w:rsidRPr="004C7E39">
              <w:rPr>
                <w:color w:val="000000"/>
                <w:sz w:val="22"/>
                <w:szCs w:val="22"/>
              </w:rPr>
              <w:t>11</w:t>
            </w:r>
          </w:p>
        </w:tc>
        <w:tc>
          <w:tcPr>
            <w:tcW w:w="2970" w:type="dxa"/>
            <w:shd w:val="clear" w:color="auto" w:fill="auto"/>
          </w:tcPr>
          <w:p w14:paraId="5CEA6374" w14:textId="20F8DAF3" w:rsidR="00FE4628" w:rsidRPr="004C7E39" w:rsidRDefault="00FE4628" w:rsidP="00FE4628">
            <w:pPr>
              <w:rPr>
                <w:sz w:val="22"/>
                <w:szCs w:val="22"/>
              </w:rPr>
            </w:pPr>
            <w:r w:rsidRPr="004C7E39">
              <w:rPr>
                <w:sz w:val="20"/>
                <w:szCs w:val="20"/>
                <w:lang w:val="en-GB"/>
              </w:rPr>
              <w:t>NII cho vay</w:t>
            </w:r>
          </w:p>
        </w:tc>
        <w:tc>
          <w:tcPr>
            <w:tcW w:w="6480" w:type="dxa"/>
            <w:shd w:val="clear" w:color="auto" w:fill="auto"/>
            <w:noWrap/>
          </w:tcPr>
          <w:p w14:paraId="0E5A7A6B" w14:textId="77777777" w:rsidR="00FE4628" w:rsidRPr="004C7E39" w:rsidRDefault="00FE4628" w:rsidP="00FE4628">
            <w:pPr>
              <w:rPr>
                <w:color w:val="000000"/>
                <w:sz w:val="22"/>
                <w:szCs w:val="22"/>
              </w:rPr>
            </w:pPr>
            <w:r w:rsidRPr="004C7E39">
              <w:rPr>
                <w:color w:val="000000"/>
                <w:sz w:val="22"/>
                <w:szCs w:val="22"/>
              </w:rPr>
              <w:t>Lợi nhuận thu được từ hoạt động cho vay: Là số tiền chênh lệch giữa thu lãi cho vay của khách hàng và chi phí mua vốn từ hội sở</w:t>
            </w:r>
          </w:p>
          <w:p w14:paraId="26F63754" w14:textId="2B3F09DD" w:rsidR="00FE4628" w:rsidRPr="004C7E39" w:rsidRDefault="00FE4628" w:rsidP="00FE4628">
            <w:pPr>
              <w:rPr>
                <w:color w:val="000000"/>
                <w:sz w:val="22"/>
                <w:szCs w:val="22"/>
              </w:rPr>
            </w:pPr>
            <w:r w:rsidRPr="004C7E39">
              <w:rPr>
                <w:color w:val="000000"/>
                <w:sz w:val="22"/>
                <w:szCs w:val="22"/>
              </w:rPr>
              <w:t>= Thu lãi KH - Chi phí mua vốn</w:t>
            </w:r>
          </w:p>
        </w:tc>
        <w:tc>
          <w:tcPr>
            <w:tcW w:w="4166" w:type="dxa"/>
            <w:shd w:val="clear" w:color="auto" w:fill="auto"/>
            <w:noWrap/>
          </w:tcPr>
          <w:p w14:paraId="1E32FA02" w14:textId="77777777" w:rsidR="00FE4628" w:rsidRDefault="00FE4628" w:rsidP="00FE4628">
            <w:pPr>
              <w:rPr>
                <w:sz w:val="22"/>
                <w:szCs w:val="22"/>
              </w:rPr>
            </w:pPr>
            <w:r>
              <w:rPr>
                <w:color w:val="000000"/>
                <w:sz w:val="22"/>
                <w:szCs w:val="22"/>
              </w:rPr>
              <w:t xml:space="preserve">Lấy cột “THU_LAI_CHO_VAY_QD”, “CP_MUA_VON_CHO_VAY_QD” trong file </w:t>
            </w:r>
            <w:r>
              <w:rPr>
                <w:sz w:val="22"/>
                <w:szCs w:val="22"/>
              </w:rPr>
              <w:t>“TOI”</w:t>
            </w:r>
          </w:p>
          <w:p w14:paraId="24ADDAE5" w14:textId="77777777" w:rsidR="00FE4628" w:rsidRDefault="00FE4628" w:rsidP="00FE4628">
            <w:pPr>
              <w:rPr>
                <w:sz w:val="22"/>
                <w:szCs w:val="22"/>
              </w:rPr>
            </w:pPr>
          </w:p>
          <w:p w14:paraId="4EB5515B" w14:textId="3CB35790" w:rsidR="00FE4628" w:rsidRPr="004C7E39" w:rsidRDefault="00FE4628" w:rsidP="00FE4628">
            <w:pPr>
              <w:rPr>
                <w:color w:val="000000"/>
                <w:sz w:val="22"/>
                <w:szCs w:val="22"/>
              </w:rPr>
            </w:pPr>
            <w:r>
              <w:rPr>
                <w:sz w:val="22"/>
                <w:szCs w:val="22"/>
              </w:rPr>
              <w:t xml:space="preserve">NII cho vay = </w:t>
            </w:r>
            <w:r>
              <w:rPr>
                <w:color w:val="000000"/>
                <w:sz w:val="22"/>
                <w:szCs w:val="22"/>
              </w:rPr>
              <w:t>“THU_LAI_CHO_VAY_QD” – “CP_MUA_VON_CHO_VAY_QD”</w:t>
            </w:r>
          </w:p>
        </w:tc>
      </w:tr>
      <w:tr w:rsidR="00FE4628" w:rsidRPr="004C7E39" w14:paraId="2631686E" w14:textId="77777777" w:rsidTr="000A1B30">
        <w:trPr>
          <w:trHeight w:val="300"/>
        </w:trPr>
        <w:tc>
          <w:tcPr>
            <w:tcW w:w="738" w:type="dxa"/>
            <w:shd w:val="clear" w:color="auto" w:fill="auto"/>
            <w:noWrap/>
          </w:tcPr>
          <w:p w14:paraId="78FB7E43" w14:textId="298073D9" w:rsidR="00FE4628" w:rsidRPr="004C7E39" w:rsidRDefault="00FE4628" w:rsidP="00FE4628">
            <w:pPr>
              <w:jc w:val="center"/>
              <w:rPr>
                <w:color w:val="000000"/>
                <w:sz w:val="22"/>
                <w:szCs w:val="22"/>
              </w:rPr>
            </w:pPr>
            <w:r w:rsidRPr="004C7E39">
              <w:rPr>
                <w:color w:val="000000"/>
                <w:sz w:val="22"/>
                <w:szCs w:val="22"/>
              </w:rPr>
              <w:t>12</w:t>
            </w:r>
          </w:p>
        </w:tc>
        <w:tc>
          <w:tcPr>
            <w:tcW w:w="2970" w:type="dxa"/>
            <w:shd w:val="clear" w:color="auto" w:fill="auto"/>
          </w:tcPr>
          <w:p w14:paraId="6327B604" w14:textId="255DE2BA" w:rsidR="00FE4628" w:rsidRPr="004C7E39" w:rsidRDefault="00FE4628" w:rsidP="00FE4628">
            <w:pPr>
              <w:rPr>
                <w:sz w:val="22"/>
                <w:szCs w:val="22"/>
              </w:rPr>
            </w:pPr>
            <w:r w:rsidRPr="004C7E39">
              <w:rPr>
                <w:sz w:val="20"/>
                <w:szCs w:val="20"/>
                <w:lang w:val="en-GB"/>
              </w:rPr>
              <w:t>Dư nợ thẻ BQ</w:t>
            </w:r>
          </w:p>
        </w:tc>
        <w:tc>
          <w:tcPr>
            <w:tcW w:w="6480" w:type="dxa"/>
            <w:shd w:val="clear" w:color="auto" w:fill="auto"/>
            <w:noWrap/>
          </w:tcPr>
          <w:p w14:paraId="057EA407" w14:textId="1AEC73BF" w:rsidR="00FE4628" w:rsidRPr="004C7E39" w:rsidRDefault="00FE4628" w:rsidP="00FE4628">
            <w:pPr>
              <w:rPr>
                <w:color w:val="000000"/>
                <w:sz w:val="22"/>
                <w:szCs w:val="22"/>
              </w:rPr>
            </w:pPr>
            <w:r w:rsidRPr="004C7E39">
              <w:rPr>
                <w:color w:val="000000"/>
                <w:sz w:val="22"/>
                <w:szCs w:val="22"/>
              </w:rPr>
              <w:t>Dư nợ bình quân thẻ</w:t>
            </w:r>
          </w:p>
        </w:tc>
        <w:tc>
          <w:tcPr>
            <w:tcW w:w="4166" w:type="dxa"/>
            <w:shd w:val="clear" w:color="auto" w:fill="auto"/>
            <w:noWrap/>
          </w:tcPr>
          <w:p w14:paraId="66675B96" w14:textId="4732F705" w:rsidR="00FE4628" w:rsidRPr="000B0A00" w:rsidRDefault="00FE4628" w:rsidP="00FE4628">
            <w:pPr>
              <w:rPr>
                <w:sz w:val="22"/>
                <w:szCs w:val="22"/>
              </w:rPr>
            </w:pPr>
            <w:r>
              <w:rPr>
                <w:color w:val="000000"/>
                <w:sz w:val="22"/>
                <w:szCs w:val="22"/>
              </w:rPr>
              <w:t xml:space="preserve">Lấy cột “DNBQ_THE_QD” trong file </w:t>
            </w:r>
            <w:r>
              <w:rPr>
                <w:sz w:val="22"/>
                <w:szCs w:val="22"/>
              </w:rPr>
              <w:t>“TOI”</w:t>
            </w:r>
          </w:p>
        </w:tc>
      </w:tr>
      <w:tr w:rsidR="00FE4628" w:rsidRPr="004C7E39" w14:paraId="51F71C55" w14:textId="77777777" w:rsidTr="000A1B30">
        <w:trPr>
          <w:trHeight w:val="300"/>
        </w:trPr>
        <w:tc>
          <w:tcPr>
            <w:tcW w:w="738" w:type="dxa"/>
            <w:shd w:val="clear" w:color="auto" w:fill="auto"/>
            <w:noWrap/>
          </w:tcPr>
          <w:p w14:paraId="507FFCC2" w14:textId="47E603A3" w:rsidR="00FE4628" w:rsidRPr="004C7E39" w:rsidRDefault="00FE4628" w:rsidP="00FE4628">
            <w:pPr>
              <w:jc w:val="center"/>
              <w:rPr>
                <w:color w:val="000000"/>
                <w:sz w:val="22"/>
                <w:szCs w:val="22"/>
              </w:rPr>
            </w:pPr>
            <w:r w:rsidRPr="004C7E39">
              <w:rPr>
                <w:color w:val="000000"/>
                <w:sz w:val="22"/>
                <w:szCs w:val="22"/>
              </w:rPr>
              <w:t>13</w:t>
            </w:r>
          </w:p>
        </w:tc>
        <w:tc>
          <w:tcPr>
            <w:tcW w:w="2970" w:type="dxa"/>
            <w:shd w:val="clear" w:color="auto" w:fill="auto"/>
          </w:tcPr>
          <w:p w14:paraId="59106C2D" w14:textId="16262172" w:rsidR="00FE4628" w:rsidRPr="004C7E39" w:rsidRDefault="00FE4628" w:rsidP="00FE4628">
            <w:pPr>
              <w:rPr>
                <w:sz w:val="22"/>
                <w:szCs w:val="22"/>
              </w:rPr>
            </w:pPr>
            <w:r w:rsidRPr="004C7E39">
              <w:rPr>
                <w:sz w:val="20"/>
                <w:szCs w:val="20"/>
                <w:lang w:val="en-GB"/>
              </w:rPr>
              <w:t>NII Thẻ</w:t>
            </w:r>
          </w:p>
        </w:tc>
        <w:tc>
          <w:tcPr>
            <w:tcW w:w="6480" w:type="dxa"/>
            <w:shd w:val="clear" w:color="auto" w:fill="auto"/>
            <w:noWrap/>
          </w:tcPr>
          <w:p w14:paraId="6612E20C" w14:textId="124BB580" w:rsidR="00FE4628" w:rsidRPr="004C7E39" w:rsidRDefault="00FE4628" w:rsidP="00FE4628">
            <w:pPr>
              <w:rPr>
                <w:color w:val="000000"/>
                <w:sz w:val="22"/>
                <w:szCs w:val="22"/>
              </w:rPr>
            </w:pPr>
            <w:r w:rsidRPr="004C7E39">
              <w:rPr>
                <w:color w:val="000000"/>
                <w:sz w:val="22"/>
                <w:szCs w:val="22"/>
              </w:rPr>
              <w:t>Lợi nhuận thẻ = 'Thu lãi thẻ quy đổi - Chi phí mua vốn thẻ</w:t>
            </w:r>
          </w:p>
        </w:tc>
        <w:tc>
          <w:tcPr>
            <w:tcW w:w="4166" w:type="dxa"/>
            <w:shd w:val="clear" w:color="auto" w:fill="auto"/>
            <w:noWrap/>
          </w:tcPr>
          <w:p w14:paraId="093B4E24" w14:textId="77777777" w:rsidR="00FE4628" w:rsidRDefault="00FE4628" w:rsidP="00FE4628">
            <w:pPr>
              <w:rPr>
                <w:sz w:val="22"/>
                <w:szCs w:val="22"/>
              </w:rPr>
            </w:pPr>
            <w:r>
              <w:rPr>
                <w:color w:val="000000"/>
                <w:sz w:val="22"/>
                <w:szCs w:val="22"/>
              </w:rPr>
              <w:t xml:space="preserve">Lấy cột “THU_LAI_THE_QD”, “CP_MUA_VON_THE_QD” trong file </w:t>
            </w:r>
            <w:r>
              <w:rPr>
                <w:sz w:val="22"/>
                <w:szCs w:val="22"/>
              </w:rPr>
              <w:t>“TOI”</w:t>
            </w:r>
          </w:p>
          <w:p w14:paraId="43316DF4" w14:textId="77777777" w:rsidR="00FE4628" w:rsidRDefault="00FE4628" w:rsidP="00FE4628">
            <w:pPr>
              <w:rPr>
                <w:sz w:val="22"/>
                <w:szCs w:val="22"/>
              </w:rPr>
            </w:pPr>
          </w:p>
          <w:p w14:paraId="7D76CF2E" w14:textId="5A54104B" w:rsidR="00FE4628" w:rsidRPr="004C7E39" w:rsidRDefault="00FE4628" w:rsidP="00FE4628">
            <w:pPr>
              <w:rPr>
                <w:color w:val="000000"/>
                <w:sz w:val="22"/>
                <w:szCs w:val="22"/>
              </w:rPr>
            </w:pPr>
            <w:r>
              <w:rPr>
                <w:sz w:val="22"/>
                <w:szCs w:val="22"/>
              </w:rPr>
              <w:t xml:space="preserve">NII thẻ = </w:t>
            </w:r>
            <w:r>
              <w:rPr>
                <w:color w:val="000000"/>
                <w:sz w:val="22"/>
                <w:szCs w:val="22"/>
              </w:rPr>
              <w:t>“THU_LAI_THE_QD” – “CP_MUA_VON_THE_QD”</w:t>
            </w:r>
          </w:p>
        </w:tc>
      </w:tr>
      <w:tr w:rsidR="00FE4628" w:rsidRPr="004C7E39" w14:paraId="1C8EEABB" w14:textId="77777777" w:rsidTr="000A1B30">
        <w:trPr>
          <w:trHeight w:val="300"/>
        </w:trPr>
        <w:tc>
          <w:tcPr>
            <w:tcW w:w="738" w:type="dxa"/>
            <w:shd w:val="clear" w:color="auto" w:fill="auto"/>
            <w:noWrap/>
          </w:tcPr>
          <w:p w14:paraId="1006D634" w14:textId="73717C2C" w:rsidR="00FE4628" w:rsidRPr="004C7E39" w:rsidRDefault="00FE4628" w:rsidP="00FE4628">
            <w:pPr>
              <w:jc w:val="center"/>
              <w:rPr>
                <w:color w:val="000000"/>
                <w:sz w:val="22"/>
                <w:szCs w:val="22"/>
              </w:rPr>
            </w:pPr>
            <w:r w:rsidRPr="004C7E39">
              <w:rPr>
                <w:color w:val="000000"/>
                <w:sz w:val="22"/>
                <w:szCs w:val="22"/>
              </w:rPr>
              <w:t>14</w:t>
            </w:r>
          </w:p>
        </w:tc>
        <w:tc>
          <w:tcPr>
            <w:tcW w:w="2970" w:type="dxa"/>
            <w:shd w:val="clear" w:color="auto" w:fill="auto"/>
          </w:tcPr>
          <w:p w14:paraId="71543CE3" w14:textId="44CCFC64" w:rsidR="00FE4628" w:rsidRPr="004C7E39" w:rsidRDefault="00FE4628" w:rsidP="00FE4628">
            <w:pPr>
              <w:rPr>
                <w:sz w:val="22"/>
                <w:szCs w:val="22"/>
              </w:rPr>
            </w:pPr>
            <w:r w:rsidRPr="004C7E39">
              <w:rPr>
                <w:sz w:val="20"/>
                <w:szCs w:val="20"/>
                <w:lang w:val="en-GB"/>
              </w:rPr>
              <w:t>Dư nợ chiết khấu bình quân (TF)</w:t>
            </w:r>
          </w:p>
        </w:tc>
        <w:tc>
          <w:tcPr>
            <w:tcW w:w="6480" w:type="dxa"/>
            <w:shd w:val="clear" w:color="auto" w:fill="auto"/>
            <w:noWrap/>
          </w:tcPr>
          <w:p w14:paraId="47B0D2EA" w14:textId="777836A4" w:rsidR="00FE4628" w:rsidRPr="004C7E39" w:rsidRDefault="00FE4628" w:rsidP="00FE4628">
            <w:pPr>
              <w:rPr>
                <w:color w:val="000000"/>
                <w:sz w:val="22"/>
                <w:szCs w:val="22"/>
              </w:rPr>
            </w:pPr>
            <w:r w:rsidRPr="004C7E39">
              <w:rPr>
                <w:color w:val="000000"/>
                <w:sz w:val="22"/>
                <w:szCs w:val="22"/>
              </w:rPr>
              <w:t>Dư nợ bình quân quy đổi cho vay chiết khấu.</w:t>
            </w:r>
          </w:p>
        </w:tc>
        <w:tc>
          <w:tcPr>
            <w:tcW w:w="4166" w:type="dxa"/>
            <w:shd w:val="clear" w:color="auto" w:fill="auto"/>
            <w:noWrap/>
          </w:tcPr>
          <w:p w14:paraId="65983DFC" w14:textId="6601E13D" w:rsidR="00FE4628" w:rsidRPr="004C7E39" w:rsidRDefault="00FE4628" w:rsidP="00FE4628">
            <w:pPr>
              <w:rPr>
                <w:color w:val="000000"/>
                <w:sz w:val="22"/>
                <w:szCs w:val="22"/>
              </w:rPr>
            </w:pPr>
            <w:r>
              <w:rPr>
                <w:color w:val="000000"/>
                <w:sz w:val="22"/>
                <w:szCs w:val="22"/>
              </w:rPr>
              <w:t>Lấy cột “DNBQ_TF_QD” trong file “TOI”</w:t>
            </w:r>
          </w:p>
        </w:tc>
      </w:tr>
      <w:tr w:rsidR="00FE4628" w:rsidRPr="004C7E39" w14:paraId="7ACD0B70" w14:textId="77777777" w:rsidTr="000A1B30">
        <w:trPr>
          <w:trHeight w:val="300"/>
        </w:trPr>
        <w:tc>
          <w:tcPr>
            <w:tcW w:w="738" w:type="dxa"/>
            <w:shd w:val="clear" w:color="auto" w:fill="auto"/>
            <w:noWrap/>
          </w:tcPr>
          <w:p w14:paraId="254DEBBB" w14:textId="3C85D4CE" w:rsidR="00FE4628" w:rsidRPr="004C7E39" w:rsidRDefault="00FE4628" w:rsidP="00FE4628">
            <w:pPr>
              <w:jc w:val="center"/>
              <w:rPr>
                <w:color w:val="000000"/>
                <w:sz w:val="22"/>
                <w:szCs w:val="22"/>
              </w:rPr>
            </w:pPr>
            <w:r w:rsidRPr="004C7E39">
              <w:rPr>
                <w:color w:val="000000"/>
                <w:sz w:val="22"/>
                <w:szCs w:val="22"/>
              </w:rPr>
              <w:t>15</w:t>
            </w:r>
          </w:p>
        </w:tc>
        <w:tc>
          <w:tcPr>
            <w:tcW w:w="2970" w:type="dxa"/>
            <w:shd w:val="clear" w:color="auto" w:fill="auto"/>
          </w:tcPr>
          <w:p w14:paraId="39591D81" w14:textId="17FFD35B" w:rsidR="00FE4628" w:rsidRPr="004C7E39" w:rsidRDefault="00FE4628" w:rsidP="00FE4628">
            <w:pPr>
              <w:rPr>
                <w:sz w:val="22"/>
                <w:szCs w:val="22"/>
              </w:rPr>
            </w:pPr>
            <w:r w:rsidRPr="004C7E39">
              <w:rPr>
                <w:sz w:val="20"/>
                <w:szCs w:val="20"/>
                <w:lang w:val="en-GB"/>
              </w:rPr>
              <w:t>NII chiết khấu</w:t>
            </w:r>
          </w:p>
        </w:tc>
        <w:tc>
          <w:tcPr>
            <w:tcW w:w="6480" w:type="dxa"/>
            <w:shd w:val="clear" w:color="auto" w:fill="auto"/>
            <w:noWrap/>
          </w:tcPr>
          <w:p w14:paraId="2ACDBD06" w14:textId="76641F12" w:rsidR="00FE4628" w:rsidRPr="004C7E39" w:rsidRDefault="00FE4628" w:rsidP="00FE4628">
            <w:pPr>
              <w:rPr>
                <w:color w:val="000000"/>
                <w:sz w:val="22"/>
                <w:szCs w:val="22"/>
              </w:rPr>
            </w:pPr>
            <w:r w:rsidRPr="004C7E39">
              <w:rPr>
                <w:color w:val="000000"/>
                <w:sz w:val="22"/>
                <w:szCs w:val="22"/>
              </w:rPr>
              <w:t>Lợi nhuận TF = 'Thu lãi TF - Chi phí mua vốn TF</w:t>
            </w:r>
          </w:p>
        </w:tc>
        <w:tc>
          <w:tcPr>
            <w:tcW w:w="4166" w:type="dxa"/>
            <w:shd w:val="clear" w:color="auto" w:fill="auto"/>
            <w:noWrap/>
          </w:tcPr>
          <w:p w14:paraId="31D95CE2" w14:textId="712AD2C0" w:rsidR="00FE4628" w:rsidRPr="004C7E39" w:rsidRDefault="00FE4628" w:rsidP="00FE4628">
            <w:pPr>
              <w:rPr>
                <w:color w:val="000000"/>
                <w:sz w:val="22"/>
                <w:szCs w:val="22"/>
              </w:rPr>
            </w:pPr>
            <w:r>
              <w:rPr>
                <w:color w:val="000000"/>
                <w:sz w:val="22"/>
                <w:szCs w:val="22"/>
              </w:rPr>
              <w:t>Lấy cột “THU_LAI_TF_QD”, “CP_MUA_VON_TF_QD” trong file “TOI”</w:t>
            </w:r>
          </w:p>
        </w:tc>
      </w:tr>
      <w:tr w:rsidR="00FE4628" w:rsidRPr="004C7E39" w14:paraId="422DCE1C" w14:textId="77777777" w:rsidTr="000A1B30">
        <w:trPr>
          <w:trHeight w:val="300"/>
        </w:trPr>
        <w:tc>
          <w:tcPr>
            <w:tcW w:w="738" w:type="dxa"/>
            <w:shd w:val="clear" w:color="auto" w:fill="auto"/>
            <w:noWrap/>
          </w:tcPr>
          <w:p w14:paraId="3A0B2EA2" w14:textId="001EA55B" w:rsidR="00FE4628" w:rsidRPr="004C7E39" w:rsidRDefault="00FE4628" w:rsidP="00FE4628">
            <w:pPr>
              <w:jc w:val="center"/>
              <w:rPr>
                <w:color w:val="000000"/>
                <w:sz w:val="22"/>
                <w:szCs w:val="22"/>
              </w:rPr>
            </w:pPr>
            <w:r w:rsidRPr="004C7E39">
              <w:rPr>
                <w:color w:val="000000"/>
                <w:sz w:val="22"/>
                <w:szCs w:val="22"/>
              </w:rPr>
              <w:lastRenderedPageBreak/>
              <w:t>16</w:t>
            </w:r>
          </w:p>
        </w:tc>
        <w:tc>
          <w:tcPr>
            <w:tcW w:w="2970" w:type="dxa"/>
            <w:shd w:val="clear" w:color="auto" w:fill="auto"/>
          </w:tcPr>
          <w:p w14:paraId="5A08C262" w14:textId="21003565" w:rsidR="00FE4628" w:rsidRPr="004C7E39" w:rsidRDefault="00FE4628" w:rsidP="00FE4628">
            <w:pPr>
              <w:rPr>
                <w:sz w:val="22"/>
                <w:szCs w:val="22"/>
              </w:rPr>
            </w:pPr>
            <w:r w:rsidRPr="004C7E39">
              <w:rPr>
                <w:sz w:val="20"/>
                <w:szCs w:val="20"/>
                <w:lang w:val="en-GB"/>
              </w:rPr>
              <w:t>Doanh thu phí dịch vụ</w:t>
            </w:r>
          </w:p>
        </w:tc>
        <w:tc>
          <w:tcPr>
            <w:tcW w:w="6480" w:type="dxa"/>
            <w:shd w:val="clear" w:color="auto" w:fill="auto"/>
            <w:noWrap/>
          </w:tcPr>
          <w:p w14:paraId="1D161906" w14:textId="032DC24A" w:rsidR="00FE4628" w:rsidRPr="004C7E39" w:rsidRDefault="00FE4628" w:rsidP="00FE4628">
            <w:pPr>
              <w:rPr>
                <w:color w:val="000000"/>
                <w:sz w:val="22"/>
                <w:szCs w:val="22"/>
              </w:rPr>
            </w:pPr>
          </w:p>
        </w:tc>
        <w:tc>
          <w:tcPr>
            <w:tcW w:w="4166" w:type="dxa"/>
            <w:shd w:val="clear" w:color="auto" w:fill="auto"/>
            <w:noWrap/>
          </w:tcPr>
          <w:p w14:paraId="73CAB279" w14:textId="12E3F7AE" w:rsidR="00FE4628" w:rsidRPr="004C7E39" w:rsidRDefault="00FE4628" w:rsidP="00FE4628">
            <w:pPr>
              <w:rPr>
                <w:color w:val="000000"/>
                <w:sz w:val="22"/>
                <w:szCs w:val="22"/>
              </w:rPr>
            </w:pPr>
            <w:r>
              <w:rPr>
                <w:color w:val="000000"/>
                <w:sz w:val="22"/>
                <w:szCs w:val="22"/>
              </w:rPr>
              <w:t>Lấy cột “</w:t>
            </w:r>
            <w:r w:rsidRPr="004C7E39">
              <w:rPr>
                <w:color w:val="000000"/>
                <w:sz w:val="22"/>
                <w:szCs w:val="22"/>
              </w:rPr>
              <w:t>DT_PHI_DV</w:t>
            </w:r>
            <w:r>
              <w:rPr>
                <w:color w:val="000000"/>
                <w:sz w:val="22"/>
                <w:szCs w:val="22"/>
              </w:rPr>
              <w:t>” trong file “TOI”</w:t>
            </w:r>
          </w:p>
        </w:tc>
      </w:tr>
      <w:tr w:rsidR="00FE4628" w:rsidRPr="004C7E39" w14:paraId="519495C5" w14:textId="77777777" w:rsidTr="000A1B30">
        <w:trPr>
          <w:trHeight w:val="300"/>
        </w:trPr>
        <w:tc>
          <w:tcPr>
            <w:tcW w:w="738" w:type="dxa"/>
            <w:shd w:val="clear" w:color="auto" w:fill="auto"/>
            <w:noWrap/>
          </w:tcPr>
          <w:p w14:paraId="7248CF47" w14:textId="04F76DD2" w:rsidR="00FE4628" w:rsidRPr="004C7E39" w:rsidRDefault="00FE4628" w:rsidP="00FE4628">
            <w:pPr>
              <w:jc w:val="center"/>
              <w:rPr>
                <w:color w:val="000000"/>
                <w:sz w:val="22"/>
                <w:szCs w:val="22"/>
              </w:rPr>
            </w:pPr>
            <w:r w:rsidRPr="004C7E39">
              <w:rPr>
                <w:color w:val="000000"/>
                <w:sz w:val="22"/>
                <w:szCs w:val="22"/>
              </w:rPr>
              <w:t>17</w:t>
            </w:r>
          </w:p>
        </w:tc>
        <w:tc>
          <w:tcPr>
            <w:tcW w:w="2970" w:type="dxa"/>
            <w:shd w:val="clear" w:color="auto" w:fill="auto"/>
          </w:tcPr>
          <w:p w14:paraId="6E44BF17" w14:textId="6253CBCE" w:rsidR="00FE4628" w:rsidRPr="004C7E39" w:rsidRDefault="00FE4628" w:rsidP="00FE4628">
            <w:pPr>
              <w:rPr>
                <w:sz w:val="22"/>
                <w:szCs w:val="22"/>
              </w:rPr>
            </w:pPr>
            <w:r w:rsidRPr="004C7E39">
              <w:rPr>
                <w:sz w:val="20"/>
                <w:szCs w:val="20"/>
                <w:lang w:val="en-GB"/>
              </w:rPr>
              <w:t>Thu nhập kinh doanh ngoại tệ</w:t>
            </w:r>
          </w:p>
        </w:tc>
        <w:tc>
          <w:tcPr>
            <w:tcW w:w="6480" w:type="dxa"/>
            <w:shd w:val="clear" w:color="auto" w:fill="auto"/>
            <w:noWrap/>
          </w:tcPr>
          <w:p w14:paraId="5E63CF90" w14:textId="0D8334B4" w:rsidR="00FE4628" w:rsidRPr="004C7E39" w:rsidRDefault="00FE4628" w:rsidP="00FE4628">
            <w:pPr>
              <w:rPr>
                <w:color w:val="000000"/>
                <w:sz w:val="22"/>
                <w:szCs w:val="22"/>
              </w:rPr>
            </w:pPr>
          </w:p>
        </w:tc>
        <w:tc>
          <w:tcPr>
            <w:tcW w:w="4166" w:type="dxa"/>
            <w:shd w:val="clear" w:color="auto" w:fill="auto"/>
            <w:noWrap/>
          </w:tcPr>
          <w:p w14:paraId="361EAB0B" w14:textId="4EA17F4A" w:rsidR="00FE4628" w:rsidRPr="004C7E39" w:rsidRDefault="00FE4628" w:rsidP="00FE4628">
            <w:pPr>
              <w:rPr>
                <w:color w:val="000000"/>
                <w:sz w:val="22"/>
                <w:szCs w:val="22"/>
              </w:rPr>
            </w:pPr>
            <w:r>
              <w:rPr>
                <w:color w:val="000000"/>
                <w:sz w:val="22"/>
                <w:szCs w:val="22"/>
              </w:rPr>
              <w:t>Lấy cột “</w:t>
            </w:r>
            <w:r w:rsidRPr="004C7E39">
              <w:rPr>
                <w:color w:val="000000"/>
                <w:sz w:val="22"/>
                <w:szCs w:val="22"/>
              </w:rPr>
              <w:t>THU_TU_KDNT</w:t>
            </w:r>
            <w:r>
              <w:rPr>
                <w:color w:val="000000"/>
                <w:sz w:val="22"/>
                <w:szCs w:val="22"/>
              </w:rPr>
              <w:t>” trong file “TOI”</w:t>
            </w:r>
          </w:p>
        </w:tc>
      </w:tr>
      <w:tr w:rsidR="00FE4628" w:rsidRPr="004C7E39" w14:paraId="1BB68998" w14:textId="77777777" w:rsidTr="000A1B30">
        <w:trPr>
          <w:trHeight w:val="300"/>
        </w:trPr>
        <w:tc>
          <w:tcPr>
            <w:tcW w:w="738" w:type="dxa"/>
            <w:shd w:val="clear" w:color="auto" w:fill="auto"/>
            <w:noWrap/>
          </w:tcPr>
          <w:p w14:paraId="4C427910" w14:textId="79C66330" w:rsidR="00FE4628" w:rsidRPr="004C7E39" w:rsidRDefault="00FE4628" w:rsidP="00FE4628">
            <w:pPr>
              <w:jc w:val="center"/>
              <w:rPr>
                <w:color w:val="000000"/>
                <w:sz w:val="22"/>
                <w:szCs w:val="22"/>
              </w:rPr>
            </w:pPr>
            <w:r w:rsidRPr="004C7E39">
              <w:rPr>
                <w:color w:val="000000"/>
                <w:sz w:val="22"/>
                <w:szCs w:val="22"/>
              </w:rPr>
              <w:t>18</w:t>
            </w:r>
          </w:p>
        </w:tc>
        <w:tc>
          <w:tcPr>
            <w:tcW w:w="2970" w:type="dxa"/>
            <w:shd w:val="clear" w:color="auto" w:fill="auto"/>
          </w:tcPr>
          <w:p w14:paraId="2D2B3421" w14:textId="5ED04EA7" w:rsidR="00FE4628" w:rsidRPr="004C7E39" w:rsidRDefault="00FE4628" w:rsidP="00FE4628">
            <w:pPr>
              <w:rPr>
                <w:sz w:val="22"/>
                <w:szCs w:val="22"/>
              </w:rPr>
            </w:pPr>
            <w:r w:rsidRPr="004C7E39">
              <w:rPr>
                <w:sz w:val="20"/>
                <w:szCs w:val="20"/>
                <w:lang w:val="en-GB"/>
              </w:rPr>
              <w:t>Tổng TOI</w:t>
            </w:r>
          </w:p>
        </w:tc>
        <w:tc>
          <w:tcPr>
            <w:tcW w:w="6480" w:type="dxa"/>
            <w:shd w:val="clear" w:color="auto" w:fill="auto"/>
            <w:noWrap/>
          </w:tcPr>
          <w:p w14:paraId="6D7B9D3E" w14:textId="71010D23" w:rsidR="00FE4628" w:rsidRPr="004C7E39" w:rsidRDefault="00FE4628" w:rsidP="00FE4628">
            <w:pPr>
              <w:rPr>
                <w:color w:val="000000"/>
                <w:sz w:val="22"/>
                <w:szCs w:val="22"/>
              </w:rPr>
            </w:pPr>
            <w:r w:rsidRPr="004C7E39">
              <w:rPr>
                <w:color w:val="000000"/>
                <w:sz w:val="22"/>
                <w:szCs w:val="22"/>
              </w:rPr>
              <w:t>TOI = cột (</w:t>
            </w:r>
            <w:r w:rsidRPr="004C7E39">
              <w:rPr>
                <w:i/>
                <w:sz w:val="20"/>
                <w:szCs w:val="20"/>
                <w:lang w:val="en-GB"/>
              </w:rPr>
              <w:t>8) + (11) + (13) + (15) + (16) + (17)</w:t>
            </w:r>
          </w:p>
        </w:tc>
        <w:tc>
          <w:tcPr>
            <w:tcW w:w="4166" w:type="dxa"/>
            <w:shd w:val="clear" w:color="auto" w:fill="auto"/>
            <w:noWrap/>
          </w:tcPr>
          <w:p w14:paraId="3A4C49C3" w14:textId="77777777" w:rsidR="00FE4628" w:rsidRPr="004C7E39" w:rsidRDefault="00FE4628" w:rsidP="00FE4628">
            <w:pPr>
              <w:rPr>
                <w:color w:val="000000"/>
                <w:sz w:val="22"/>
                <w:szCs w:val="22"/>
              </w:rPr>
            </w:pPr>
          </w:p>
        </w:tc>
      </w:tr>
    </w:tbl>
    <w:p w14:paraId="02CE066D" w14:textId="77777777" w:rsidR="006E4445" w:rsidRPr="00F97F9B" w:rsidRDefault="006E4445" w:rsidP="004F52DC">
      <w:pPr>
        <w:pStyle w:val="Heading3"/>
      </w:pPr>
      <w:bookmarkStart w:id="360" w:name="_Toc112072809"/>
      <w:r>
        <w:t>KHTC011</w:t>
      </w:r>
      <w:r w:rsidRPr="00F97F9B">
        <w:t xml:space="preserve"> – </w:t>
      </w:r>
      <w:r w:rsidRPr="001F3701">
        <w:t>Báo cáo chi tiết thu nhập, chi phí</w:t>
      </w:r>
      <w:bookmarkEnd w:id="360"/>
    </w:p>
    <w:p w14:paraId="34D93414" w14:textId="77777777" w:rsidR="006E4445" w:rsidRPr="00A92FA3" w:rsidRDefault="006E4445" w:rsidP="006E4445">
      <w:pPr>
        <w:pStyle w:val="Heading4"/>
        <w:rPr>
          <w:rFonts w:cs="Times New Roman"/>
          <w:b/>
          <w:bCs/>
        </w:rPr>
      </w:pPr>
      <w:r w:rsidRPr="00A92FA3">
        <w:rPr>
          <w:rFonts w:cs="Times New Roman"/>
          <w:b/>
          <w:bCs/>
        </w:rPr>
        <w:t>Mẫu báo cáo</w:t>
      </w:r>
    </w:p>
    <w:p w14:paraId="0BAFAAC1" w14:textId="77777777" w:rsidR="006E4445" w:rsidRDefault="006E4445" w:rsidP="006E4445">
      <w:pPr>
        <w:rPr>
          <w:lang w:val="en-GB"/>
        </w:rPr>
      </w:pPr>
    </w:p>
    <w:p w14:paraId="6D365D2A" w14:textId="77777777" w:rsidR="006E4445" w:rsidRDefault="006E4445" w:rsidP="006E4445">
      <w:pPr>
        <w:rPr>
          <w:lang w:val="en-GB"/>
        </w:rPr>
      </w:pPr>
      <w:r>
        <w:rPr>
          <w:noProof/>
        </w:rPr>
        <w:drawing>
          <wp:inline distT="0" distB="0" distL="0" distR="0" wp14:anchorId="7210A8BC" wp14:editId="45306C27">
            <wp:extent cx="9083040" cy="866140"/>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8331" cy="872366"/>
                    </a:xfrm>
                    <a:prstGeom prst="rect">
                      <a:avLst/>
                    </a:prstGeom>
                    <a:noFill/>
                  </pic:spPr>
                </pic:pic>
              </a:graphicData>
            </a:graphic>
          </wp:inline>
        </w:drawing>
      </w:r>
    </w:p>
    <w:p w14:paraId="59A11728" w14:textId="77777777" w:rsidR="006E4445" w:rsidRDefault="006E4445" w:rsidP="006E4445">
      <w:pPr>
        <w:rPr>
          <w:lang w:val="en-GB"/>
        </w:rPr>
      </w:pPr>
      <w:r>
        <w:rPr>
          <w:noProof/>
        </w:rPr>
        <w:drawing>
          <wp:inline distT="0" distB="0" distL="0" distR="0" wp14:anchorId="45C4E62F" wp14:editId="5B083846">
            <wp:extent cx="9113520" cy="1277552"/>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86036" cy="1287718"/>
                    </a:xfrm>
                    <a:prstGeom prst="rect">
                      <a:avLst/>
                    </a:prstGeom>
                    <a:noFill/>
                  </pic:spPr>
                </pic:pic>
              </a:graphicData>
            </a:graphic>
          </wp:inline>
        </w:drawing>
      </w:r>
    </w:p>
    <w:p w14:paraId="14023FF6" w14:textId="77777777" w:rsidR="006E4445" w:rsidRDefault="006E4445" w:rsidP="006E4445">
      <w:pPr>
        <w:rPr>
          <w:lang w:val="en-GB"/>
        </w:rPr>
      </w:pPr>
      <w:r>
        <w:rPr>
          <w:noProof/>
        </w:rPr>
        <w:drawing>
          <wp:inline distT="0" distB="0" distL="0" distR="0" wp14:anchorId="2609DCC6" wp14:editId="5550A078">
            <wp:extent cx="9067800" cy="94234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32169" cy="949029"/>
                    </a:xfrm>
                    <a:prstGeom prst="rect">
                      <a:avLst/>
                    </a:prstGeom>
                    <a:noFill/>
                  </pic:spPr>
                </pic:pic>
              </a:graphicData>
            </a:graphic>
          </wp:inline>
        </w:drawing>
      </w:r>
    </w:p>
    <w:p w14:paraId="355C7F75" w14:textId="77777777" w:rsidR="006E4445" w:rsidRDefault="006E4445" w:rsidP="006E4445">
      <w:pPr>
        <w:rPr>
          <w:lang w:val="en-GB"/>
        </w:rPr>
      </w:pPr>
      <w:r>
        <w:rPr>
          <w:noProof/>
        </w:rPr>
        <w:lastRenderedPageBreak/>
        <w:drawing>
          <wp:inline distT="0" distB="0" distL="0" distR="0" wp14:anchorId="1139D31D" wp14:editId="5F320420">
            <wp:extent cx="9037320" cy="90424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94558" cy="909967"/>
                    </a:xfrm>
                    <a:prstGeom prst="rect">
                      <a:avLst/>
                    </a:prstGeom>
                    <a:noFill/>
                  </pic:spPr>
                </pic:pic>
              </a:graphicData>
            </a:graphic>
          </wp:inline>
        </w:drawing>
      </w:r>
    </w:p>
    <w:p w14:paraId="38928319" w14:textId="77777777" w:rsidR="006E4445" w:rsidRDefault="006E4445" w:rsidP="006E4445">
      <w:pPr>
        <w:rPr>
          <w:lang w:val="en-GB"/>
        </w:rPr>
      </w:pPr>
      <w:r>
        <w:rPr>
          <w:noProof/>
        </w:rPr>
        <w:drawing>
          <wp:inline distT="0" distB="0" distL="0" distR="0" wp14:anchorId="1E2B5522" wp14:editId="408A33E9">
            <wp:extent cx="9067800" cy="103759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74660" cy="1038375"/>
                    </a:xfrm>
                    <a:prstGeom prst="rect">
                      <a:avLst/>
                    </a:prstGeom>
                    <a:noFill/>
                  </pic:spPr>
                </pic:pic>
              </a:graphicData>
            </a:graphic>
          </wp:inline>
        </w:drawing>
      </w:r>
    </w:p>
    <w:p w14:paraId="67BC1685" w14:textId="77777777" w:rsidR="006E4445" w:rsidRDefault="006E4445" w:rsidP="006E4445">
      <w:pPr>
        <w:rPr>
          <w:lang w:val="en-GB"/>
        </w:rPr>
      </w:pPr>
      <w:r>
        <w:rPr>
          <w:noProof/>
        </w:rPr>
        <w:drawing>
          <wp:inline distT="0" distB="0" distL="0" distR="0" wp14:anchorId="2EA5C604" wp14:editId="51D63F0A">
            <wp:extent cx="9037320" cy="913765"/>
            <wp:effectExtent l="0" t="0" r="0" b="635"/>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89867" cy="919078"/>
                    </a:xfrm>
                    <a:prstGeom prst="rect">
                      <a:avLst/>
                    </a:prstGeom>
                    <a:noFill/>
                  </pic:spPr>
                </pic:pic>
              </a:graphicData>
            </a:graphic>
          </wp:inline>
        </w:drawing>
      </w:r>
    </w:p>
    <w:p w14:paraId="35B8CE40" w14:textId="77777777" w:rsidR="006E4445" w:rsidRDefault="006E4445" w:rsidP="006E4445">
      <w:pPr>
        <w:rPr>
          <w:lang w:val="en-GB"/>
        </w:rPr>
      </w:pPr>
      <w:r>
        <w:rPr>
          <w:noProof/>
        </w:rPr>
        <w:drawing>
          <wp:inline distT="0" distB="0" distL="0" distR="0" wp14:anchorId="2849EF9D" wp14:editId="54AB91E2">
            <wp:extent cx="9006840" cy="93849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0412" cy="952412"/>
                    </a:xfrm>
                    <a:prstGeom prst="rect">
                      <a:avLst/>
                    </a:prstGeom>
                    <a:noFill/>
                  </pic:spPr>
                </pic:pic>
              </a:graphicData>
            </a:graphic>
          </wp:inline>
        </w:drawing>
      </w:r>
    </w:p>
    <w:p w14:paraId="0DCD303D" w14:textId="77777777" w:rsidR="006E4445" w:rsidRDefault="006E4445" w:rsidP="006E4445">
      <w:pPr>
        <w:rPr>
          <w:lang w:val="en-GB"/>
        </w:rPr>
      </w:pPr>
      <w:r>
        <w:rPr>
          <w:noProof/>
        </w:rPr>
        <w:drawing>
          <wp:inline distT="0" distB="0" distL="0" distR="0" wp14:anchorId="640E4219" wp14:editId="120AB817">
            <wp:extent cx="2943225" cy="9355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7526" cy="940071"/>
                    </a:xfrm>
                    <a:prstGeom prst="rect">
                      <a:avLst/>
                    </a:prstGeom>
                    <a:noFill/>
                  </pic:spPr>
                </pic:pic>
              </a:graphicData>
            </a:graphic>
          </wp:inline>
        </w:drawing>
      </w:r>
    </w:p>
    <w:p w14:paraId="13C0567A" w14:textId="77777777" w:rsidR="006E4445" w:rsidRPr="00F97F9B" w:rsidRDefault="006E4445" w:rsidP="006E4445">
      <w:pPr>
        <w:pStyle w:val="Heading4"/>
        <w:rPr>
          <w:rFonts w:cs="Times New Roman"/>
          <w:b/>
          <w:bCs/>
        </w:rPr>
      </w:pPr>
      <w:r w:rsidRPr="00F97F9B">
        <w:rPr>
          <w:rFonts w:cs="Times New Roman"/>
          <w:b/>
          <w:bCs/>
        </w:rPr>
        <w:lastRenderedPageBreak/>
        <w:t>Tham số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411"/>
        <w:gridCol w:w="2788"/>
        <w:gridCol w:w="1642"/>
        <w:gridCol w:w="1771"/>
        <w:gridCol w:w="5010"/>
      </w:tblGrid>
      <w:tr w:rsidR="006E4445" w:rsidRPr="00F97F9B" w14:paraId="497119A0" w14:textId="77777777" w:rsidTr="003D0B08">
        <w:trPr>
          <w:trHeight w:val="512"/>
        </w:trPr>
        <w:tc>
          <w:tcPr>
            <w:tcW w:w="255" w:type="pct"/>
            <w:shd w:val="clear" w:color="auto" w:fill="002060"/>
            <w:vAlign w:val="center"/>
            <w:hideMark/>
          </w:tcPr>
          <w:p w14:paraId="54C23047" w14:textId="77777777" w:rsidR="006E4445" w:rsidRPr="00F97F9B" w:rsidRDefault="006E4445" w:rsidP="003D0B08">
            <w:pPr>
              <w:jc w:val="center"/>
              <w:rPr>
                <w:b/>
                <w:bCs/>
                <w:color w:val="FFFFFF" w:themeColor="background1"/>
                <w:sz w:val="22"/>
                <w:szCs w:val="22"/>
              </w:rPr>
            </w:pPr>
            <w:r w:rsidRPr="00F97F9B">
              <w:rPr>
                <w:b/>
                <w:bCs/>
                <w:color w:val="FFFFFF" w:themeColor="background1"/>
                <w:sz w:val="22"/>
                <w:szCs w:val="22"/>
              </w:rPr>
              <w:t>STT</w:t>
            </w:r>
          </w:p>
        </w:tc>
        <w:tc>
          <w:tcPr>
            <w:tcW w:w="840" w:type="pct"/>
            <w:shd w:val="clear" w:color="auto" w:fill="002060"/>
            <w:vAlign w:val="center"/>
            <w:hideMark/>
          </w:tcPr>
          <w:p w14:paraId="38C30935" w14:textId="77777777" w:rsidR="006E4445" w:rsidRPr="00F97F9B" w:rsidRDefault="006E4445" w:rsidP="003D0B08">
            <w:pPr>
              <w:jc w:val="center"/>
              <w:rPr>
                <w:b/>
                <w:bCs/>
                <w:color w:val="FFFFFF" w:themeColor="background1"/>
                <w:sz w:val="22"/>
                <w:szCs w:val="22"/>
              </w:rPr>
            </w:pPr>
            <w:r w:rsidRPr="00F97F9B">
              <w:rPr>
                <w:b/>
                <w:bCs/>
                <w:color w:val="FFFFFF" w:themeColor="background1"/>
                <w:sz w:val="22"/>
                <w:szCs w:val="22"/>
              </w:rPr>
              <w:t>Tham số báo cáo</w:t>
            </w:r>
          </w:p>
        </w:tc>
        <w:tc>
          <w:tcPr>
            <w:tcW w:w="971" w:type="pct"/>
            <w:shd w:val="clear" w:color="auto" w:fill="002060"/>
            <w:vAlign w:val="center"/>
            <w:hideMark/>
          </w:tcPr>
          <w:p w14:paraId="2D4501EF" w14:textId="77777777" w:rsidR="006E4445" w:rsidRPr="00F97F9B" w:rsidRDefault="006E4445" w:rsidP="003D0B08">
            <w:pPr>
              <w:jc w:val="center"/>
              <w:rPr>
                <w:b/>
                <w:bCs/>
                <w:color w:val="FFFFFF" w:themeColor="background1"/>
                <w:sz w:val="22"/>
                <w:szCs w:val="22"/>
              </w:rPr>
            </w:pPr>
            <w:r w:rsidRPr="00F97F9B">
              <w:rPr>
                <w:b/>
                <w:bCs/>
                <w:color w:val="FFFFFF" w:themeColor="background1"/>
                <w:sz w:val="22"/>
                <w:szCs w:val="22"/>
              </w:rPr>
              <w:t>Mô tả tham số</w:t>
            </w:r>
          </w:p>
        </w:tc>
        <w:tc>
          <w:tcPr>
            <w:tcW w:w="572" w:type="pct"/>
            <w:shd w:val="clear" w:color="auto" w:fill="002060"/>
            <w:vAlign w:val="center"/>
          </w:tcPr>
          <w:p w14:paraId="4B67F2D5" w14:textId="77777777" w:rsidR="006E4445" w:rsidRPr="00F97F9B" w:rsidRDefault="006E4445" w:rsidP="003D0B08">
            <w:pPr>
              <w:jc w:val="center"/>
              <w:rPr>
                <w:b/>
                <w:bCs/>
                <w:color w:val="FFFFFF" w:themeColor="background1"/>
                <w:sz w:val="22"/>
                <w:szCs w:val="22"/>
              </w:rPr>
            </w:pPr>
            <w:r w:rsidRPr="00F97F9B">
              <w:rPr>
                <w:b/>
                <w:bCs/>
                <w:color w:val="FFFFFF" w:themeColor="background1"/>
                <w:sz w:val="22"/>
                <w:szCs w:val="22"/>
              </w:rPr>
              <w:t>Bắt buộc</w:t>
            </w:r>
          </w:p>
        </w:tc>
        <w:tc>
          <w:tcPr>
            <w:tcW w:w="617" w:type="pct"/>
            <w:shd w:val="clear" w:color="auto" w:fill="002060"/>
            <w:vAlign w:val="center"/>
            <w:hideMark/>
          </w:tcPr>
          <w:p w14:paraId="6DDBBA61" w14:textId="77777777" w:rsidR="006E4445" w:rsidRPr="00F97F9B" w:rsidRDefault="006E4445" w:rsidP="003D0B08">
            <w:pPr>
              <w:jc w:val="center"/>
              <w:rPr>
                <w:b/>
                <w:bCs/>
                <w:color w:val="FFFFFF" w:themeColor="background1"/>
                <w:sz w:val="22"/>
                <w:szCs w:val="22"/>
              </w:rPr>
            </w:pPr>
            <w:r w:rsidRPr="00F97F9B">
              <w:rPr>
                <w:b/>
                <w:bCs/>
                <w:color w:val="FFFFFF" w:themeColor="background1"/>
                <w:sz w:val="22"/>
                <w:szCs w:val="22"/>
              </w:rPr>
              <w:t>Kiểu hiển thị</w:t>
            </w:r>
          </w:p>
        </w:tc>
        <w:tc>
          <w:tcPr>
            <w:tcW w:w="1746" w:type="pct"/>
            <w:shd w:val="clear" w:color="auto" w:fill="002060"/>
            <w:vAlign w:val="center"/>
            <w:hideMark/>
          </w:tcPr>
          <w:p w14:paraId="218A15C0" w14:textId="77777777" w:rsidR="006E4445" w:rsidRPr="00F97F9B" w:rsidRDefault="006E4445" w:rsidP="003D0B08">
            <w:pPr>
              <w:jc w:val="center"/>
              <w:rPr>
                <w:b/>
                <w:bCs/>
                <w:color w:val="FFFFFF" w:themeColor="background1"/>
                <w:sz w:val="22"/>
                <w:szCs w:val="22"/>
              </w:rPr>
            </w:pPr>
            <w:r w:rsidRPr="00F97F9B">
              <w:rPr>
                <w:b/>
                <w:bCs/>
                <w:color w:val="FFFFFF" w:themeColor="background1"/>
                <w:sz w:val="22"/>
                <w:szCs w:val="22"/>
              </w:rPr>
              <w:t>Ghi chú</w:t>
            </w:r>
          </w:p>
        </w:tc>
      </w:tr>
      <w:tr w:rsidR="006E4445" w:rsidRPr="00F97F9B" w14:paraId="55D1D2C7" w14:textId="77777777" w:rsidTr="003D0B08">
        <w:trPr>
          <w:trHeight w:val="392"/>
        </w:trPr>
        <w:tc>
          <w:tcPr>
            <w:tcW w:w="255" w:type="pct"/>
            <w:shd w:val="clear" w:color="auto" w:fill="auto"/>
            <w:vAlign w:val="center"/>
            <w:hideMark/>
          </w:tcPr>
          <w:p w14:paraId="12F0F5C8" w14:textId="77777777" w:rsidR="006E4445" w:rsidRPr="00F97F9B" w:rsidRDefault="006E4445" w:rsidP="003D0B08">
            <w:pPr>
              <w:jc w:val="center"/>
              <w:rPr>
                <w:color w:val="000000"/>
                <w:sz w:val="22"/>
                <w:szCs w:val="22"/>
              </w:rPr>
            </w:pPr>
            <w:r>
              <w:rPr>
                <w:color w:val="000000"/>
                <w:sz w:val="22"/>
                <w:szCs w:val="22"/>
              </w:rPr>
              <w:t>1</w:t>
            </w:r>
          </w:p>
        </w:tc>
        <w:tc>
          <w:tcPr>
            <w:tcW w:w="840" w:type="pct"/>
            <w:shd w:val="clear" w:color="auto" w:fill="auto"/>
            <w:vAlign w:val="center"/>
          </w:tcPr>
          <w:p w14:paraId="4111A74A" w14:textId="4E9AB4C3" w:rsidR="006E4445" w:rsidRPr="00F97F9B" w:rsidRDefault="006E4445" w:rsidP="003D0B08">
            <w:pPr>
              <w:rPr>
                <w:color w:val="000000"/>
                <w:sz w:val="22"/>
                <w:szCs w:val="22"/>
              </w:rPr>
            </w:pPr>
            <w:del w:id="361" w:author="Nguyen Thi Thanh Truc" w:date="2023-03-31T09:47:00Z">
              <w:r w:rsidRPr="00F97F9B" w:rsidDel="002F4ABB">
                <w:rPr>
                  <w:color w:val="000000"/>
                  <w:sz w:val="22"/>
                  <w:szCs w:val="22"/>
                </w:rPr>
                <w:delText>Ngày báo cáo</w:delText>
              </w:r>
            </w:del>
            <w:ins w:id="362" w:author="Nguyen Thi Thanh Truc" w:date="2023-03-31T09:47:00Z">
              <w:r w:rsidR="002F4ABB">
                <w:rPr>
                  <w:color w:val="000000"/>
                  <w:sz w:val="22"/>
                  <w:szCs w:val="22"/>
                </w:rPr>
                <w:t>Tháng báo cáo</w:t>
              </w:r>
            </w:ins>
          </w:p>
        </w:tc>
        <w:tc>
          <w:tcPr>
            <w:tcW w:w="971" w:type="pct"/>
            <w:shd w:val="clear" w:color="auto" w:fill="auto"/>
            <w:vAlign w:val="center"/>
          </w:tcPr>
          <w:p w14:paraId="5D4B8D1C" w14:textId="70210AAF" w:rsidR="006E4445" w:rsidRPr="00F97F9B" w:rsidRDefault="006E4445" w:rsidP="003D0B08">
            <w:pPr>
              <w:rPr>
                <w:color w:val="000000"/>
                <w:sz w:val="22"/>
                <w:szCs w:val="22"/>
              </w:rPr>
            </w:pPr>
            <w:del w:id="363" w:author="Nguyen Thi Thanh Truc" w:date="2023-03-31T09:48:00Z">
              <w:r w:rsidRPr="00F97F9B" w:rsidDel="002F4ABB">
                <w:rPr>
                  <w:color w:val="000000"/>
                  <w:sz w:val="22"/>
                  <w:szCs w:val="22"/>
                </w:rPr>
                <w:delText xml:space="preserve">Ngày </w:delText>
              </w:r>
            </w:del>
            <w:ins w:id="364" w:author="Nguyen Thi Thanh Truc" w:date="2023-03-31T09:48:00Z">
              <w:r w:rsidR="002F4ABB">
                <w:rPr>
                  <w:color w:val="000000"/>
                  <w:sz w:val="22"/>
                  <w:szCs w:val="22"/>
                </w:rPr>
                <w:t xml:space="preserve">Tháng </w:t>
              </w:r>
            </w:ins>
            <w:r w:rsidRPr="00F97F9B">
              <w:rPr>
                <w:color w:val="000000"/>
                <w:sz w:val="22"/>
                <w:szCs w:val="22"/>
              </w:rPr>
              <w:t>báo cáo (dd/mm/yyyy)</w:t>
            </w:r>
          </w:p>
        </w:tc>
        <w:tc>
          <w:tcPr>
            <w:tcW w:w="572" w:type="pct"/>
            <w:vAlign w:val="center"/>
          </w:tcPr>
          <w:p w14:paraId="36715319" w14:textId="77777777" w:rsidR="006E4445" w:rsidRPr="00F97F9B" w:rsidRDefault="006E4445" w:rsidP="003D0B08">
            <w:pPr>
              <w:rPr>
                <w:color w:val="000000"/>
                <w:sz w:val="22"/>
                <w:szCs w:val="22"/>
              </w:rPr>
            </w:pPr>
            <w:r w:rsidRPr="00F97F9B">
              <w:rPr>
                <w:color w:val="000000"/>
                <w:sz w:val="22"/>
                <w:szCs w:val="22"/>
              </w:rPr>
              <w:t>Có</w:t>
            </w:r>
          </w:p>
        </w:tc>
        <w:tc>
          <w:tcPr>
            <w:tcW w:w="617" w:type="pct"/>
            <w:shd w:val="clear" w:color="auto" w:fill="auto"/>
            <w:vAlign w:val="center"/>
          </w:tcPr>
          <w:p w14:paraId="348DBD73" w14:textId="77777777" w:rsidR="006E4445" w:rsidRPr="00F97F9B" w:rsidRDefault="006E4445" w:rsidP="003D0B08">
            <w:pPr>
              <w:rPr>
                <w:color w:val="000000"/>
                <w:sz w:val="22"/>
                <w:szCs w:val="22"/>
              </w:rPr>
            </w:pPr>
            <w:r w:rsidRPr="00F97F9B">
              <w:rPr>
                <w:color w:val="000000"/>
                <w:sz w:val="22"/>
                <w:szCs w:val="22"/>
              </w:rPr>
              <w:t>Calendar</w:t>
            </w:r>
          </w:p>
        </w:tc>
        <w:tc>
          <w:tcPr>
            <w:tcW w:w="1746" w:type="pct"/>
            <w:shd w:val="clear" w:color="auto" w:fill="auto"/>
            <w:vAlign w:val="center"/>
          </w:tcPr>
          <w:p w14:paraId="3CA9B6AD" w14:textId="77777777" w:rsidR="006E4445" w:rsidRPr="00F97F9B" w:rsidRDefault="006E4445" w:rsidP="003D0B08">
            <w:pPr>
              <w:rPr>
                <w:color w:val="000000"/>
                <w:sz w:val="22"/>
                <w:szCs w:val="22"/>
              </w:rPr>
            </w:pPr>
            <w:r w:rsidRPr="00F97F9B">
              <w:rPr>
                <w:color w:val="000000"/>
                <w:sz w:val="22"/>
                <w:szCs w:val="22"/>
              </w:rPr>
              <w:t>Ngày bắt đầu lấy dữ liệu để xuất báo cáo và chọn một ngày bất kỳ &lt; ngày hiện tại</w:t>
            </w:r>
          </w:p>
        </w:tc>
      </w:tr>
    </w:tbl>
    <w:p w14:paraId="6D900484" w14:textId="77777777" w:rsidR="006E4445" w:rsidRPr="00F97F9B" w:rsidRDefault="006E4445" w:rsidP="006E4445">
      <w:pPr>
        <w:rPr>
          <w:lang w:val="en-GB"/>
        </w:rPr>
      </w:pPr>
    </w:p>
    <w:p w14:paraId="490A2F31" w14:textId="77777777" w:rsidR="006E4445" w:rsidRPr="00F97F9B" w:rsidRDefault="006E4445" w:rsidP="006E4445">
      <w:pPr>
        <w:rPr>
          <w:lang w:val="en-GB"/>
        </w:rPr>
      </w:pPr>
    </w:p>
    <w:p w14:paraId="26C152BA" w14:textId="77777777" w:rsidR="006E4445" w:rsidRDefault="006E4445" w:rsidP="006E4445">
      <w:pPr>
        <w:pStyle w:val="Heading4"/>
      </w:pPr>
      <w:r w:rsidRPr="00516C50">
        <w:rPr>
          <w:rFonts w:cs="Times New Roman"/>
          <w:b/>
          <w:bCs/>
        </w:rPr>
        <w:t>Phân tích chỉ tiêu</w:t>
      </w:r>
    </w:p>
    <w:p w14:paraId="618F80EF" w14:textId="77777777" w:rsidR="006E4445" w:rsidRPr="00B227E5" w:rsidRDefault="006E4445" w:rsidP="006E4445">
      <w:pPr>
        <w:pStyle w:val="ListParagraph"/>
        <w:numPr>
          <w:ilvl w:val="0"/>
          <w:numId w:val="2"/>
        </w:numPr>
        <w:spacing w:after="120" w:line="264" w:lineRule="auto"/>
        <w:rPr>
          <w:rFonts w:ascii="Times New Roman" w:hAnsi="Times New Roman"/>
          <w:lang w:val="en-GB"/>
        </w:rPr>
      </w:pPr>
      <w:r w:rsidRPr="00B227E5">
        <w:rPr>
          <w:rFonts w:ascii="Times New Roman" w:hAnsi="Times New Roman"/>
        </w:rPr>
        <w:t>File dữ liệu nghiệp vụ sử dụng:</w:t>
      </w:r>
    </w:p>
    <w:tbl>
      <w:tblPr>
        <w:tblW w:w="5000" w:type="pct"/>
        <w:tblLook w:val="04A0" w:firstRow="1" w:lastRow="0" w:firstColumn="1" w:lastColumn="0" w:noHBand="0" w:noVBand="1"/>
      </w:tblPr>
      <w:tblGrid>
        <w:gridCol w:w="746"/>
        <w:gridCol w:w="9468"/>
        <w:gridCol w:w="4140"/>
      </w:tblGrid>
      <w:tr w:rsidR="006E4445" w:rsidRPr="00A7441F" w14:paraId="2342133F"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002060"/>
          </w:tcPr>
          <w:p w14:paraId="59524915" w14:textId="77777777" w:rsidR="006E4445" w:rsidRPr="00A7441F" w:rsidRDefault="006E4445" w:rsidP="003D0B08">
            <w:pPr>
              <w:jc w:val="center"/>
              <w:rPr>
                <w:color w:val="FFFFFF"/>
                <w:sz w:val="22"/>
                <w:szCs w:val="22"/>
              </w:rPr>
            </w:pPr>
            <w:r w:rsidRPr="00A7441F">
              <w:rPr>
                <w:color w:val="FFFFFF"/>
                <w:sz w:val="22"/>
                <w:szCs w:val="22"/>
              </w:rPr>
              <w:t>STT</w:t>
            </w:r>
          </w:p>
        </w:tc>
        <w:tc>
          <w:tcPr>
            <w:tcW w:w="3298" w:type="pct"/>
            <w:tcBorders>
              <w:top w:val="single" w:sz="4" w:space="0" w:color="auto"/>
              <w:left w:val="single" w:sz="4" w:space="0" w:color="auto"/>
              <w:bottom w:val="single" w:sz="4" w:space="0" w:color="auto"/>
              <w:right w:val="single" w:sz="4" w:space="0" w:color="auto"/>
            </w:tcBorders>
            <w:shd w:val="clear" w:color="auto" w:fill="002060"/>
            <w:hideMark/>
          </w:tcPr>
          <w:p w14:paraId="44CA98EC" w14:textId="77777777" w:rsidR="006E4445" w:rsidRPr="00A7441F" w:rsidRDefault="006E4445" w:rsidP="003D0B08">
            <w:pPr>
              <w:jc w:val="center"/>
              <w:rPr>
                <w:color w:val="FFFFFF"/>
                <w:sz w:val="22"/>
                <w:szCs w:val="22"/>
              </w:rPr>
            </w:pPr>
            <w:r w:rsidRPr="00A7441F">
              <w:rPr>
                <w:color w:val="FFFFFF"/>
                <w:sz w:val="22"/>
                <w:szCs w:val="22"/>
              </w:rPr>
              <w:t>Tên file</w:t>
            </w:r>
          </w:p>
        </w:tc>
        <w:tc>
          <w:tcPr>
            <w:tcW w:w="1442" w:type="pct"/>
            <w:tcBorders>
              <w:top w:val="single" w:sz="4" w:space="0" w:color="auto"/>
              <w:left w:val="nil"/>
              <w:bottom w:val="single" w:sz="4" w:space="0" w:color="auto"/>
              <w:right w:val="single" w:sz="4" w:space="0" w:color="000000"/>
            </w:tcBorders>
            <w:shd w:val="clear" w:color="auto" w:fill="002060"/>
            <w:hideMark/>
          </w:tcPr>
          <w:p w14:paraId="2B597DF6" w14:textId="77777777" w:rsidR="006E4445" w:rsidRPr="00A7441F" w:rsidRDefault="006E4445" w:rsidP="003D0B08">
            <w:pPr>
              <w:jc w:val="center"/>
              <w:rPr>
                <w:color w:val="FFFFFF"/>
                <w:sz w:val="22"/>
                <w:szCs w:val="22"/>
              </w:rPr>
            </w:pPr>
            <w:r w:rsidRPr="00A7441F">
              <w:rPr>
                <w:color w:val="FFFFFF"/>
                <w:sz w:val="22"/>
                <w:szCs w:val="22"/>
              </w:rPr>
              <w:t>Viết tắt</w:t>
            </w:r>
          </w:p>
        </w:tc>
      </w:tr>
      <w:tr w:rsidR="006E4445" w:rsidRPr="00305E85" w14:paraId="22B46222"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38E9194D" w14:textId="77777777" w:rsidR="006E4445" w:rsidRPr="00A7441F" w:rsidRDefault="006E4445" w:rsidP="003D0B08">
            <w:pPr>
              <w:rPr>
                <w:color w:val="000000"/>
                <w:sz w:val="22"/>
                <w:szCs w:val="22"/>
              </w:rPr>
            </w:pPr>
            <w:r w:rsidRPr="00A7441F">
              <w:rPr>
                <w:color w:val="000000"/>
                <w:sz w:val="22"/>
                <w:szCs w:val="22"/>
              </w:rPr>
              <w:t>1</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617C6867" w14:textId="77777777" w:rsidR="006E4445" w:rsidRPr="009A2454" w:rsidRDefault="006E4445" w:rsidP="003D0B08">
            <w:pPr>
              <w:rPr>
                <w:color w:val="000000"/>
                <w:sz w:val="22"/>
                <w:szCs w:val="22"/>
              </w:rPr>
            </w:pPr>
            <w:r w:rsidRPr="00CF346F">
              <w:rPr>
                <w:color w:val="000000"/>
                <w:sz w:val="22"/>
                <w:szCs w:val="22"/>
              </w:rPr>
              <w:t>FTP HD va CV.xlsx</w:t>
            </w:r>
          </w:p>
        </w:tc>
        <w:tc>
          <w:tcPr>
            <w:tcW w:w="1442" w:type="pct"/>
            <w:tcBorders>
              <w:top w:val="single" w:sz="4" w:space="0" w:color="auto"/>
              <w:left w:val="nil"/>
              <w:bottom w:val="single" w:sz="4" w:space="0" w:color="auto"/>
              <w:right w:val="single" w:sz="4" w:space="0" w:color="auto"/>
            </w:tcBorders>
            <w:shd w:val="clear" w:color="auto" w:fill="auto"/>
          </w:tcPr>
          <w:p w14:paraId="7CBE118E" w14:textId="77777777" w:rsidR="006E4445" w:rsidRPr="00305E85" w:rsidRDefault="006E4445" w:rsidP="003D0B08">
            <w:pPr>
              <w:rPr>
                <w:color w:val="000000"/>
                <w:sz w:val="22"/>
                <w:szCs w:val="22"/>
              </w:rPr>
            </w:pPr>
            <w:r w:rsidRPr="00CF346F">
              <w:rPr>
                <w:color w:val="000000"/>
                <w:sz w:val="22"/>
                <w:szCs w:val="22"/>
              </w:rPr>
              <w:t>FTP HD va CV</w:t>
            </w:r>
          </w:p>
        </w:tc>
      </w:tr>
      <w:tr w:rsidR="006E4445" w:rsidRPr="00305E85" w14:paraId="1311D2E2"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7D257B67" w14:textId="77777777" w:rsidR="006E4445" w:rsidRPr="00A7441F" w:rsidRDefault="006E4445" w:rsidP="003D0B08">
            <w:pPr>
              <w:rPr>
                <w:color w:val="000000"/>
                <w:sz w:val="22"/>
                <w:szCs w:val="22"/>
              </w:rPr>
            </w:pPr>
            <w:r>
              <w:rPr>
                <w:color w:val="000000"/>
                <w:sz w:val="22"/>
                <w:szCs w:val="22"/>
              </w:rPr>
              <w:t>2</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21FC2272" w14:textId="77777777" w:rsidR="006E4445" w:rsidRPr="00D43852" w:rsidRDefault="006E4445" w:rsidP="003D0B08">
            <w:pPr>
              <w:rPr>
                <w:color w:val="000000"/>
                <w:sz w:val="22"/>
                <w:szCs w:val="22"/>
              </w:rPr>
            </w:pPr>
            <w:r w:rsidRPr="002D7EEA">
              <w:rPr>
                <w:color w:val="000000"/>
                <w:sz w:val="22"/>
                <w:szCs w:val="22"/>
              </w:rPr>
              <w:t>GL49_FINCORE_PTKDBL_FINCORE01.xls</w:t>
            </w:r>
          </w:p>
        </w:tc>
        <w:tc>
          <w:tcPr>
            <w:tcW w:w="1442" w:type="pct"/>
            <w:tcBorders>
              <w:top w:val="single" w:sz="4" w:space="0" w:color="auto"/>
              <w:left w:val="nil"/>
              <w:bottom w:val="single" w:sz="4" w:space="0" w:color="auto"/>
              <w:right w:val="single" w:sz="4" w:space="0" w:color="auto"/>
            </w:tcBorders>
            <w:shd w:val="clear" w:color="auto" w:fill="auto"/>
          </w:tcPr>
          <w:p w14:paraId="60C224FC" w14:textId="77777777" w:rsidR="006E4445" w:rsidRPr="00D43852" w:rsidRDefault="006E4445" w:rsidP="003D0B08">
            <w:pPr>
              <w:rPr>
                <w:color w:val="000000"/>
                <w:sz w:val="22"/>
                <w:szCs w:val="22"/>
              </w:rPr>
            </w:pPr>
            <w:r w:rsidRPr="002D7EEA">
              <w:rPr>
                <w:color w:val="000000"/>
                <w:sz w:val="22"/>
                <w:szCs w:val="22"/>
              </w:rPr>
              <w:t>GL49</w:t>
            </w:r>
          </w:p>
        </w:tc>
      </w:tr>
      <w:tr w:rsidR="006E4445" w:rsidRPr="00305E85" w14:paraId="08DD0377"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2DD3DAD4" w14:textId="77777777" w:rsidR="006E4445" w:rsidRDefault="006E4445" w:rsidP="003D0B08">
            <w:pPr>
              <w:rPr>
                <w:color w:val="000000"/>
                <w:sz w:val="22"/>
                <w:szCs w:val="22"/>
              </w:rPr>
            </w:pPr>
            <w:r>
              <w:rPr>
                <w:color w:val="000000"/>
                <w:sz w:val="22"/>
                <w:szCs w:val="22"/>
              </w:rPr>
              <w:t>3</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337ECFBB" w14:textId="77777777" w:rsidR="006E4445" w:rsidRPr="002D7EEA" w:rsidRDefault="006E4445" w:rsidP="003D0B08">
            <w:pPr>
              <w:tabs>
                <w:tab w:val="left" w:pos="1945"/>
              </w:tabs>
              <w:rPr>
                <w:color w:val="000000"/>
                <w:sz w:val="22"/>
                <w:szCs w:val="22"/>
              </w:rPr>
            </w:pPr>
            <w:r w:rsidRPr="00B72BE2">
              <w:rPr>
                <w:color w:val="000000"/>
                <w:sz w:val="22"/>
                <w:szCs w:val="22"/>
              </w:rPr>
              <w:t>NII_N1_N5.xlsx</w:t>
            </w:r>
            <w:r>
              <w:rPr>
                <w:color w:val="000000"/>
                <w:sz w:val="22"/>
                <w:szCs w:val="22"/>
              </w:rPr>
              <w:tab/>
            </w:r>
          </w:p>
        </w:tc>
        <w:tc>
          <w:tcPr>
            <w:tcW w:w="1442" w:type="pct"/>
            <w:tcBorders>
              <w:top w:val="single" w:sz="4" w:space="0" w:color="auto"/>
              <w:left w:val="nil"/>
              <w:bottom w:val="single" w:sz="4" w:space="0" w:color="auto"/>
              <w:right w:val="single" w:sz="4" w:space="0" w:color="auto"/>
            </w:tcBorders>
            <w:shd w:val="clear" w:color="auto" w:fill="auto"/>
          </w:tcPr>
          <w:p w14:paraId="22F4152C" w14:textId="77777777" w:rsidR="006E4445" w:rsidRPr="002D7EEA" w:rsidRDefault="006E4445" w:rsidP="003D0B08">
            <w:pPr>
              <w:rPr>
                <w:color w:val="000000"/>
                <w:sz w:val="22"/>
                <w:szCs w:val="22"/>
              </w:rPr>
            </w:pPr>
            <w:r w:rsidRPr="00B72BE2">
              <w:rPr>
                <w:color w:val="000000"/>
                <w:sz w:val="22"/>
                <w:szCs w:val="22"/>
              </w:rPr>
              <w:t>NII_N1_N5</w:t>
            </w:r>
          </w:p>
        </w:tc>
      </w:tr>
      <w:tr w:rsidR="006E4445" w:rsidRPr="00305E85" w14:paraId="0C771B52"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21DAB4D7" w14:textId="77777777" w:rsidR="006E4445" w:rsidRDefault="006E4445" w:rsidP="003D0B08">
            <w:pPr>
              <w:rPr>
                <w:color w:val="000000"/>
                <w:sz w:val="22"/>
                <w:szCs w:val="22"/>
              </w:rPr>
            </w:pPr>
            <w:r>
              <w:rPr>
                <w:color w:val="000000"/>
                <w:sz w:val="22"/>
                <w:szCs w:val="22"/>
              </w:rPr>
              <w:t>4</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5E584FF4" w14:textId="77777777" w:rsidR="006E4445" w:rsidRPr="00B72BE2" w:rsidRDefault="006E4445" w:rsidP="003D0B08">
            <w:pPr>
              <w:tabs>
                <w:tab w:val="left" w:pos="1945"/>
              </w:tabs>
              <w:rPr>
                <w:color w:val="000000"/>
                <w:sz w:val="22"/>
                <w:szCs w:val="22"/>
              </w:rPr>
            </w:pPr>
            <w:r w:rsidRPr="005F71E9">
              <w:rPr>
                <w:color w:val="000000"/>
                <w:sz w:val="22"/>
                <w:szCs w:val="22"/>
              </w:rPr>
              <w:t>NFX_phan ca nhan -doanh nghiep_Thao_03.01.2020.xlsx</w:t>
            </w:r>
          </w:p>
        </w:tc>
        <w:tc>
          <w:tcPr>
            <w:tcW w:w="1442" w:type="pct"/>
            <w:tcBorders>
              <w:top w:val="single" w:sz="4" w:space="0" w:color="auto"/>
              <w:left w:val="nil"/>
              <w:bottom w:val="single" w:sz="4" w:space="0" w:color="auto"/>
              <w:right w:val="single" w:sz="4" w:space="0" w:color="auto"/>
            </w:tcBorders>
            <w:shd w:val="clear" w:color="auto" w:fill="auto"/>
          </w:tcPr>
          <w:p w14:paraId="7D003827" w14:textId="77777777" w:rsidR="006E4445" w:rsidRPr="00B72BE2" w:rsidRDefault="006E4445" w:rsidP="003D0B08">
            <w:pPr>
              <w:rPr>
                <w:color w:val="000000"/>
                <w:sz w:val="22"/>
                <w:szCs w:val="22"/>
              </w:rPr>
            </w:pPr>
            <w:r w:rsidRPr="005F71E9">
              <w:rPr>
                <w:color w:val="000000"/>
                <w:sz w:val="22"/>
                <w:szCs w:val="22"/>
              </w:rPr>
              <w:t>NFX_phan ca nhan -doanh nghiep</w:t>
            </w:r>
          </w:p>
        </w:tc>
      </w:tr>
      <w:tr w:rsidR="006E4445" w:rsidRPr="00305E85" w14:paraId="25853EFA"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505FC2AC" w14:textId="77777777" w:rsidR="006E4445" w:rsidRDefault="006E4445" w:rsidP="003D0B08">
            <w:pPr>
              <w:rPr>
                <w:color w:val="000000"/>
                <w:sz w:val="22"/>
                <w:szCs w:val="22"/>
              </w:rPr>
            </w:pPr>
            <w:r>
              <w:rPr>
                <w:color w:val="000000"/>
                <w:sz w:val="22"/>
                <w:szCs w:val="22"/>
              </w:rPr>
              <w:t>5</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04BC2EEF" w14:textId="77777777" w:rsidR="006E4445" w:rsidRPr="005F71E9" w:rsidRDefault="006E4445" w:rsidP="003D0B08">
            <w:pPr>
              <w:tabs>
                <w:tab w:val="left" w:pos="1945"/>
              </w:tabs>
              <w:rPr>
                <w:color w:val="000000"/>
                <w:sz w:val="22"/>
                <w:szCs w:val="22"/>
              </w:rPr>
            </w:pPr>
            <w:r w:rsidRPr="00677910">
              <w:rPr>
                <w:color w:val="000000"/>
                <w:sz w:val="22"/>
                <w:szCs w:val="22"/>
              </w:rPr>
              <w:t>GL43_T01.xls</w:t>
            </w:r>
          </w:p>
        </w:tc>
        <w:tc>
          <w:tcPr>
            <w:tcW w:w="1442" w:type="pct"/>
            <w:tcBorders>
              <w:top w:val="single" w:sz="4" w:space="0" w:color="auto"/>
              <w:left w:val="nil"/>
              <w:bottom w:val="single" w:sz="4" w:space="0" w:color="auto"/>
              <w:right w:val="single" w:sz="4" w:space="0" w:color="auto"/>
            </w:tcBorders>
            <w:shd w:val="clear" w:color="auto" w:fill="auto"/>
          </w:tcPr>
          <w:p w14:paraId="42613042" w14:textId="77777777" w:rsidR="006E4445" w:rsidRPr="005F71E9" w:rsidRDefault="006E4445" w:rsidP="003D0B08">
            <w:pPr>
              <w:rPr>
                <w:color w:val="000000"/>
                <w:sz w:val="22"/>
                <w:szCs w:val="22"/>
              </w:rPr>
            </w:pPr>
            <w:r w:rsidRPr="00677910">
              <w:rPr>
                <w:color w:val="000000"/>
                <w:sz w:val="22"/>
                <w:szCs w:val="22"/>
              </w:rPr>
              <w:t>GL43</w:t>
            </w:r>
          </w:p>
        </w:tc>
      </w:tr>
      <w:tr w:rsidR="006E4445" w:rsidRPr="00305E85" w14:paraId="7FFE74D3"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03CDBEFC" w14:textId="77777777" w:rsidR="006E4445" w:rsidRDefault="006E4445" w:rsidP="003D0B08">
            <w:pPr>
              <w:rPr>
                <w:color w:val="000000"/>
                <w:sz w:val="22"/>
                <w:szCs w:val="22"/>
              </w:rPr>
            </w:pPr>
            <w:r>
              <w:rPr>
                <w:color w:val="000000"/>
                <w:sz w:val="22"/>
                <w:szCs w:val="22"/>
              </w:rPr>
              <w:t>6</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07248BF0" w14:textId="77777777" w:rsidR="006E4445" w:rsidRPr="00677910" w:rsidRDefault="006E4445" w:rsidP="003D0B08">
            <w:pPr>
              <w:tabs>
                <w:tab w:val="left" w:pos="1945"/>
              </w:tabs>
              <w:rPr>
                <w:color w:val="000000"/>
                <w:sz w:val="22"/>
                <w:szCs w:val="22"/>
              </w:rPr>
            </w:pPr>
            <w:r w:rsidRPr="00834EAF">
              <w:rPr>
                <w:color w:val="000000"/>
                <w:sz w:val="22"/>
                <w:szCs w:val="22"/>
              </w:rPr>
              <w:t>TN NO XAU_Hang_v5_03.03.2021.xlsx</w:t>
            </w:r>
          </w:p>
        </w:tc>
        <w:tc>
          <w:tcPr>
            <w:tcW w:w="1442" w:type="pct"/>
            <w:tcBorders>
              <w:top w:val="single" w:sz="4" w:space="0" w:color="auto"/>
              <w:left w:val="nil"/>
              <w:bottom w:val="single" w:sz="4" w:space="0" w:color="auto"/>
              <w:right w:val="single" w:sz="4" w:space="0" w:color="auto"/>
            </w:tcBorders>
            <w:shd w:val="clear" w:color="auto" w:fill="auto"/>
          </w:tcPr>
          <w:p w14:paraId="2019271E" w14:textId="77777777" w:rsidR="006E4445" w:rsidRPr="00677910" w:rsidRDefault="006E4445" w:rsidP="003D0B08">
            <w:pPr>
              <w:rPr>
                <w:color w:val="000000"/>
                <w:sz w:val="22"/>
                <w:szCs w:val="22"/>
              </w:rPr>
            </w:pPr>
            <w:r w:rsidRPr="00834EAF">
              <w:rPr>
                <w:color w:val="000000"/>
                <w:sz w:val="22"/>
                <w:szCs w:val="22"/>
              </w:rPr>
              <w:t>TN NO XAU</w:t>
            </w:r>
          </w:p>
        </w:tc>
      </w:tr>
      <w:tr w:rsidR="006E4445" w:rsidRPr="00305E85" w14:paraId="5B7DE69C"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5FD4B511" w14:textId="77777777" w:rsidR="006E4445" w:rsidRDefault="006E4445" w:rsidP="003D0B08">
            <w:pPr>
              <w:rPr>
                <w:color w:val="000000"/>
                <w:sz w:val="22"/>
                <w:szCs w:val="22"/>
              </w:rPr>
            </w:pPr>
            <w:r>
              <w:rPr>
                <w:color w:val="000000"/>
                <w:sz w:val="22"/>
                <w:szCs w:val="22"/>
              </w:rPr>
              <w:t>7</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7E333519" w14:textId="77777777" w:rsidR="006E4445" w:rsidRPr="00834EAF" w:rsidRDefault="006E4445" w:rsidP="003D0B08">
            <w:pPr>
              <w:tabs>
                <w:tab w:val="left" w:pos="1945"/>
              </w:tabs>
              <w:rPr>
                <w:color w:val="000000"/>
                <w:sz w:val="22"/>
                <w:szCs w:val="22"/>
              </w:rPr>
            </w:pPr>
            <w:r w:rsidRPr="00206022">
              <w:rPr>
                <w:color w:val="000000"/>
                <w:sz w:val="22"/>
                <w:szCs w:val="22"/>
              </w:rPr>
              <w:t>PTKDBL_TK80901.xls</w:t>
            </w:r>
          </w:p>
        </w:tc>
        <w:tc>
          <w:tcPr>
            <w:tcW w:w="1442" w:type="pct"/>
            <w:tcBorders>
              <w:top w:val="single" w:sz="4" w:space="0" w:color="auto"/>
              <w:left w:val="nil"/>
              <w:bottom w:val="single" w:sz="4" w:space="0" w:color="auto"/>
              <w:right w:val="single" w:sz="4" w:space="0" w:color="auto"/>
            </w:tcBorders>
            <w:shd w:val="clear" w:color="auto" w:fill="auto"/>
          </w:tcPr>
          <w:p w14:paraId="0D88FDD1" w14:textId="77777777" w:rsidR="006E4445" w:rsidRPr="00834EAF" w:rsidRDefault="006E4445" w:rsidP="003D0B08">
            <w:pPr>
              <w:rPr>
                <w:color w:val="000000"/>
                <w:sz w:val="22"/>
                <w:szCs w:val="22"/>
              </w:rPr>
            </w:pPr>
            <w:r w:rsidRPr="00206022">
              <w:rPr>
                <w:color w:val="000000"/>
                <w:sz w:val="22"/>
                <w:szCs w:val="22"/>
              </w:rPr>
              <w:t>PTKDBL_TK80901</w:t>
            </w:r>
          </w:p>
        </w:tc>
      </w:tr>
      <w:tr w:rsidR="006E4445" w:rsidRPr="00305E85" w14:paraId="7417E369"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0804C48B" w14:textId="77777777" w:rsidR="006E4445" w:rsidRDefault="006E4445" w:rsidP="003D0B08">
            <w:pPr>
              <w:rPr>
                <w:color w:val="000000"/>
                <w:sz w:val="22"/>
                <w:szCs w:val="22"/>
              </w:rPr>
            </w:pPr>
            <w:r>
              <w:rPr>
                <w:color w:val="000000"/>
                <w:sz w:val="22"/>
                <w:szCs w:val="22"/>
              </w:rPr>
              <w:t>8</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39F4C21E" w14:textId="77777777" w:rsidR="006E4445" w:rsidRPr="00206022" w:rsidRDefault="006E4445" w:rsidP="003D0B08">
            <w:pPr>
              <w:tabs>
                <w:tab w:val="left" w:pos="1945"/>
              </w:tabs>
              <w:rPr>
                <w:color w:val="000000"/>
                <w:sz w:val="22"/>
                <w:szCs w:val="22"/>
              </w:rPr>
            </w:pPr>
            <w:r w:rsidRPr="0061444D">
              <w:rPr>
                <w:sz w:val="22"/>
                <w:szCs w:val="22"/>
              </w:rPr>
              <w:t>PTKDBL_ TK70901</w:t>
            </w:r>
            <w:r>
              <w:rPr>
                <w:sz w:val="22"/>
                <w:szCs w:val="22"/>
              </w:rPr>
              <w:t>.xls</w:t>
            </w:r>
          </w:p>
        </w:tc>
        <w:tc>
          <w:tcPr>
            <w:tcW w:w="1442" w:type="pct"/>
            <w:tcBorders>
              <w:top w:val="single" w:sz="4" w:space="0" w:color="auto"/>
              <w:left w:val="nil"/>
              <w:bottom w:val="single" w:sz="4" w:space="0" w:color="auto"/>
              <w:right w:val="single" w:sz="4" w:space="0" w:color="auto"/>
            </w:tcBorders>
            <w:shd w:val="clear" w:color="auto" w:fill="auto"/>
          </w:tcPr>
          <w:p w14:paraId="7DC7C685" w14:textId="77777777" w:rsidR="006E4445" w:rsidRPr="00206022" w:rsidRDefault="006E4445" w:rsidP="003D0B08">
            <w:pPr>
              <w:rPr>
                <w:color w:val="000000"/>
                <w:sz w:val="22"/>
                <w:szCs w:val="22"/>
              </w:rPr>
            </w:pPr>
            <w:r w:rsidRPr="0061444D">
              <w:rPr>
                <w:sz w:val="22"/>
                <w:szCs w:val="22"/>
              </w:rPr>
              <w:t>PTKDBL_ TK70901</w:t>
            </w:r>
          </w:p>
        </w:tc>
      </w:tr>
      <w:tr w:rsidR="006E4445" w:rsidRPr="00305E85" w14:paraId="2008FA53"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537C202A" w14:textId="77777777" w:rsidR="006E4445" w:rsidRDefault="006E4445" w:rsidP="003D0B08">
            <w:pPr>
              <w:rPr>
                <w:color w:val="000000"/>
                <w:sz w:val="22"/>
                <w:szCs w:val="22"/>
              </w:rPr>
            </w:pPr>
            <w:r>
              <w:rPr>
                <w:color w:val="000000"/>
                <w:sz w:val="22"/>
                <w:szCs w:val="22"/>
              </w:rPr>
              <w:t>9</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5BEAD02F" w14:textId="62594265" w:rsidR="006E4445" w:rsidRPr="00206022" w:rsidRDefault="00425A63" w:rsidP="003D0B08">
            <w:pPr>
              <w:tabs>
                <w:tab w:val="left" w:pos="1945"/>
              </w:tabs>
              <w:rPr>
                <w:color w:val="000000"/>
                <w:sz w:val="22"/>
                <w:szCs w:val="22"/>
              </w:rPr>
            </w:pPr>
            <w:r>
              <w:rPr>
                <w:color w:val="000000"/>
                <w:sz w:val="22"/>
                <w:szCs w:val="22"/>
              </w:rPr>
              <w:t xml:space="preserve">File excel upload </w:t>
            </w:r>
            <w:del w:id="365" w:author="HUYNH THI NGOC TRAM" w:date="2022-09-22T09:07:00Z">
              <w:r w:rsidDel="00167649">
                <w:rPr>
                  <w:color w:val="000000"/>
                  <w:sz w:val="22"/>
                  <w:szCs w:val="22"/>
                </w:rPr>
                <w:delText>CHI_HOAT_DONG_207_DVKD</w:delText>
              </w:r>
            </w:del>
            <w:ins w:id="366" w:author="HUYNH THI NGOC TRAM" w:date="2022-09-22T09:07:00Z">
              <w:r w:rsidR="00167649">
                <w:rPr>
                  <w:color w:val="000000"/>
                  <w:sz w:val="22"/>
                  <w:szCs w:val="22"/>
                </w:rPr>
                <w:t>THU_NHAP_CHI_PHI</w:t>
              </w:r>
            </w:ins>
          </w:p>
        </w:tc>
        <w:tc>
          <w:tcPr>
            <w:tcW w:w="1442" w:type="pct"/>
            <w:tcBorders>
              <w:top w:val="single" w:sz="4" w:space="0" w:color="auto"/>
              <w:left w:val="nil"/>
              <w:bottom w:val="single" w:sz="4" w:space="0" w:color="auto"/>
              <w:right w:val="single" w:sz="4" w:space="0" w:color="auto"/>
            </w:tcBorders>
            <w:shd w:val="clear" w:color="auto" w:fill="auto"/>
          </w:tcPr>
          <w:p w14:paraId="5A418E9D" w14:textId="4AC2B7BE" w:rsidR="006E4445" w:rsidRPr="00206022" w:rsidRDefault="00693B11" w:rsidP="003D0B08">
            <w:pPr>
              <w:rPr>
                <w:color w:val="000000"/>
                <w:sz w:val="22"/>
                <w:szCs w:val="22"/>
              </w:rPr>
            </w:pPr>
            <w:r>
              <w:rPr>
                <w:color w:val="000000"/>
                <w:sz w:val="22"/>
                <w:szCs w:val="22"/>
              </w:rPr>
              <w:t>Tham khảo (</w:t>
            </w:r>
            <w:hyperlink w:anchor="_Excel_upload_CHI_HOAT_DONG_207_DVKD" w:history="1">
              <w:r w:rsidRPr="00693B11">
                <w:rPr>
                  <w:rStyle w:val="Hyperlink"/>
                  <w:sz w:val="22"/>
                  <w:szCs w:val="22"/>
                </w:rPr>
                <w:t>link</w:t>
              </w:r>
            </w:hyperlink>
            <w:r>
              <w:rPr>
                <w:color w:val="000000"/>
                <w:sz w:val="22"/>
                <w:szCs w:val="22"/>
              </w:rPr>
              <w:t>)</w:t>
            </w:r>
          </w:p>
        </w:tc>
      </w:tr>
      <w:tr w:rsidR="006E4445" w:rsidRPr="00305E85" w14:paraId="5FE0AEB2" w14:textId="77777777" w:rsidTr="003D0B08">
        <w:trPr>
          <w:trHeight w:val="300"/>
        </w:trPr>
        <w:tc>
          <w:tcPr>
            <w:tcW w:w="260" w:type="pct"/>
            <w:tcBorders>
              <w:top w:val="single" w:sz="4" w:space="0" w:color="auto"/>
              <w:left w:val="single" w:sz="4" w:space="0" w:color="auto"/>
              <w:bottom w:val="single" w:sz="4" w:space="0" w:color="auto"/>
              <w:right w:val="single" w:sz="4" w:space="0" w:color="auto"/>
            </w:tcBorders>
          </w:tcPr>
          <w:p w14:paraId="1377FB1A" w14:textId="77777777" w:rsidR="006E4445" w:rsidRDefault="006E4445" w:rsidP="003D0B08">
            <w:pPr>
              <w:rPr>
                <w:color w:val="000000"/>
                <w:sz w:val="22"/>
                <w:szCs w:val="22"/>
              </w:rPr>
            </w:pPr>
            <w:r>
              <w:rPr>
                <w:color w:val="000000"/>
                <w:sz w:val="22"/>
                <w:szCs w:val="22"/>
              </w:rPr>
              <w:t>1</w:t>
            </w:r>
            <w:r>
              <w:rPr>
                <w:color w:val="000000"/>
              </w:rPr>
              <w:t>0</w:t>
            </w:r>
          </w:p>
        </w:tc>
        <w:tc>
          <w:tcPr>
            <w:tcW w:w="3298" w:type="pct"/>
            <w:tcBorders>
              <w:top w:val="single" w:sz="4" w:space="0" w:color="auto"/>
              <w:left w:val="single" w:sz="4" w:space="0" w:color="auto"/>
              <w:bottom w:val="single" w:sz="4" w:space="0" w:color="auto"/>
              <w:right w:val="single" w:sz="4" w:space="0" w:color="auto"/>
            </w:tcBorders>
            <w:shd w:val="clear" w:color="auto" w:fill="auto"/>
          </w:tcPr>
          <w:p w14:paraId="7CE8C9B7" w14:textId="3083251D" w:rsidR="006E4445" w:rsidRPr="00CD491F" w:rsidRDefault="00850244" w:rsidP="003D0B08">
            <w:pPr>
              <w:tabs>
                <w:tab w:val="left" w:pos="1945"/>
              </w:tabs>
              <w:rPr>
                <w:color w:val="000000"/>
                <w:sz w:val="22"/>
                <w:szCs w:val="22"/>
              </w:rPr>
            </w:pPr>
            <w:r>
              <w:rPr>
                <w:color w:val="000000"/>
                <w:sz w:val="22"/>
                <w:szCs w:val="22"/>
              </w:rPr>
              <w:t xml:space="preserve">File excel upload </w:t>
            </w:r>
            <w:r w:rsidR="006E4445">
              <w:rPr>
                <w:color w:val="000000"/>
                <w:sz w:val="22"/>
                <w:szCs w:val="22"/>
              </w:rPr>
              <w:t>CAN</w:t>
            </w:r>
            <w:r>
              <w:rPr>
                <w:color w:val="000000"/>
                <w:sz w:val="22"/>
                <w:szCs w:val="22"/>
              </w:rPr>
              <w:t>_</w:t>
            </w:r>
            <w:r w:rsidR="006E4445">
              <w:rPr>
                <w:color w:val="000000"/>
                <w:sz w:val="22"/>
                <w:szCs w:val="22"/>
              </w:rPr>
              <w:t>TRU</w:t>
            </w:r>
            <w:r>
              <w:rPr>
                <w:color w:val="000000"/>
                <w:sz w:val="22"/>
                <w:szCs w:val="22"/>
              </w:rPr>
              <w:t>_</w:t>
            </w:r>
            <w:r w:rsidR="006E4445">
              <w:rPr>
                <w:color w:val="000000"/>
                <w:sz w:val="22"/>
                <w:szCs w:val="22"/>
              </w:rPr>
              <w:t>NO</w:t>
            </w:r>
          </w:p>
        </w:tc>
        <w:tc>
          <w:tcPr>
            <w:tcW w:w="1442" w:type="pct"/>
            <w:tcBorders>
              <w:top w:val="single" w:sz="4" w:space="0" w:color="auto"/>
              <w:left w:val="nil"/>
              <w:bottom w:val="single" w:sz="4" w:space="0" w:color="auto"/>
              <w:right w:val="single" w:sz="4" w:space="0" w:color="auto"/>
            </w:tcBorders>
            <w:shd w:val="clear" w:color="auto" w:fill="auto"/>
          </w:tcPr>
          <w:p w14:paraId="098F774E" w14:textId="0068CC95" w:rsidR="006E4445" w:rsidRPr="00CD491F" w:rsidRDefault="009555AB" w:rsidP="003D0B08">
            <w:pPr>
              <w:rPr>
                <w:color w:val="000000"/>
                <w:sz w:val="22"/>
                <w:szCs w:val="22"/>
              </w:rPr>
            </w:pPr>
            <w:r>
              <w:rPr>
                <w:color w:val="000000"/>
                <w:sz w:val="22"/>
                <w:szCs w:val="22"/>
              </w:rPr>
              <w:t>Tham khảo (</w:t>
            </w:r>
            <w:hyperlink w:anchor="_Excel_upload_CAN_TRU_NO" w:history="1">
              <w:r w:rsidRPr="009555AB">
                <w:rPr>
                  <w:rStyle w:val="Hyperlink"/>
                  <w:sz w:val="22"/>
                  <w:szCs w:val="22"/>
                </w:rPr>
                <w:t>link</w:t>
              </w:r>
            </w:hyperlink>
            <w:r>
              <w:rPr>
                <w:color w:val="000000"/>
                <w:sz w:val="22"/>
                <w:szCs w:val="22"/>
              </w:rPr>
              <w:t xml:space="preserve">) </w:t>
            </w:r>
          </w:p>
        </w:tc>
      </w:tr>
    </w:tbl>
    <w:p w14:paraId="499AC7D1" w14:textId="77777777" w:rsidR="006E4445" w:rsidRPr="00CF346F" w:rsidRDefault="006E4445" w:rsidP="006E4445">
      <w:pPr>
        <w:pStyle w:val="ListParagraph"/>
        <w:rPr>
          <w:lang w:val="en-GB"/>
        </w:rPr>
      </w:pPr>
    </w:p>
    <w:p w14:paraId="51F07F02" w14:textId="60931CEB" w:rsidR="006E4445" w:rsidRPr="00BD6629" w:rsidRDefault="006E4445" w:rsidP="006E4445">
      <w:pPr>
        <w:pStyle w:val="ListParagraph"/>
        <w:numPr>
          <w:ilvl w:val="0"/>
          <w:numId w:val="2"/>
        </w:numPr>
        <w:rPr>
          <w:rFonts w:ascii="Times New Roman" w:hAnsi="Times New Roman"/>
        </w:rPr>
      </w:pPr>
      <w:r w:rsidRPr="00BD6629">
        <w:rPr>
          <w:rFonts w:ascii="Times New Roman" w:hAnsi="Times New Roman"/>
        </w:rPr>
        <w:t>Mapping báo cáo:</w:t>
      </w:r>
      <w:r w:rsidR="0085075C">
        <w:rPr>
          <w:rFonts w:ascii="Times New Roman" w:hAnsi="Times New Roman"/>
        </w:rPr>
        <w:t xml:space="preserve"> </w:t>
      </w:r>
    </w:p>
    <w:tbl>
      <w:tblPr>
        <w:tblW w:w="0" w:type="auto"/>
        <w:tblLayout w:type="fixed"/>
        <w:tblLook w:val="04A0" w:firstRow="1" w:lastRow="0" w:firstColumn="1" w:lastColumn="0" w:noHBand="0" w:noVBand="1"/>
      </w:tblPr>
      <w:tblGrid>
        <w:gridCol w:w="711"/>
        <w:gridCol w:w="2007"/>
        <w:gridCol w:w="2790"/>
        <w:gridCol w:w="4261"/>
        <w:gridCol w:w="4585"/>
      </w:tblGrid>
      <w:tr w:rsidR="006E4445" w:rsidRPr="00A54725" w14:paraId="695A982A" w14:textId="77777777" w:rsidTr="00F047C8">
        <w:trPr>
          <w:trHeight w:val="161"/>
          <w:tblHeader/>
        </w:trPr>
        <w:tc>
          <w:tcPr>
            <w:tcW w:w="711"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124540A7" w14:textId="77777777" w:rsidR="006E4445" w:rsidRPr="00A54725" w:rsidRDefault="006E4445" w:rsidP="003D0B08">
            <w:pPr>
              <w:rPr>
                <w:b/>
                <w:bCs/>
                <w:color w:val="FFFFFF"/>
                <w:sz w:val="22"/>
                <w:szCs w:val="22"/>
              </w:rPr>
            </w:pPr>
            <w:r w:rsidRPr="00A54725">
              <w:rPr>
                <w:b/>
                <w:bCs/>
                <w:color w:val="FFFFFF" w:themeColor="background1"/>
                <w:sz w:val="22"/>
                <w:szCs w:val="22"/>
              </w:rPr>
              <w:t>STT</w:t>
            </w:r>
          </w:p>
        </w:tc>
        <w:tc>
          <w:tcPr>
            <w:tcW w:w="2007"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05CE00BE" w14:textId="77777777" w:rsidR="006E4445" w:rsidRPr="00A54725" w:rsidRDefault="006E4445" w:rsidP="003D0B08">
            <w:pPr>
              <w:jc w:val="center"/>
              <w:rPr>
                <w:b/>
                <w:bCs/>
                <w:color w:val="FFFFFF"/>
                <w:sz w:val="22"/>
                <w:szCs w:val="22"/>
              </w:rPr>
            </w:pPr>
            <w:r w:rsidRPr="00A54725">
              <w:rPr>
                <w:b/>
                <w:bCs/>
                <w:color w:val="FFFFFF" w:themeColor="background1"/>
                <w:sz w:val="22"/>
                <w:szCs w:val="22"/>
              </w:rPr>
              <w:t>Nội dung</w:t>
            </w:r>
          </w:p>
        </w:tc>
        <w:tc>
          <w:tcPr>
            <w:tcW w:w="2790" w:type="dxa"/>
            <w:vMerge w:val="restart"/>
            <w:tcBorders>
              <w:top w:val="single" w:sz="4" w:space="0" w:color="auto"/>
              <w:left w:val="single" w:sz="4" w:space="0" w:color="auto"/>
              <w:bottom w:val="single" w:sz="4" w:space="0" w:color="auto"/>
              <w:right w:val="single" w:sz="4" w:space="0" w:color="auto"/>
            </w:tcBorders>
            <w:shd w:val="clear" w:color="auto" w:fill="002060"/>
          </w:tcPr>
          <w:p w14:paraId="4AFF23BB" w14:textId="77777777" w:rsidR="006E4445" w:rsidRPr="00A54725" w:rsidRDefault="006E4445" w:rsidP="003D0B08">
            <w:pPr>
              <w:jc w:val="center"/>
              <w:rPr>
                <w:b/>
                <w:bCs/>
                <w:color w:val="FFFFFF"/>
                <w:sz w:val="22"/>
                <w:szCs w:val="22"/>
              </w:rPr>
            </w:pPr>
            <w:r w:rsidRPr="00A54725">
              <w:rPr>
                <w:b/>
                <w:bCs/>
                <w:color w:val="FFFFFF"/>
                <w:sz w:val="22"/>
                <w:szCs w:val="22"/>
              </w:rPr>
              <w:t>Mô tả nghiệp vụ</w:t>
            </w:r>
          </w:p>
        </w:tc>
        <w:tc>
          <w:tcPr>
            <w:tcW w:w="8846"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390AAB4E" w14:textId="77777777" w:rsidR="006E4445" w:rsidRPr="00A54725" w:rsidRDefault="006E4445" w:rsidP="003D0B08">
            <w:pPr>
              <w:jc w:val="center"/>
              <w:rPr>
                <w:b/>
                <w:bCs/>
                <w:color w:val="FFFFFF"/>
                <w:sz w:val="22"/>
                <w:szCs w:val="22"/>
              </w:rPr>
            </w:pPr>
            <w:r w:rsidRPr="00A54725">
              <w:rPr>
                <w:b/>
                <w:bCs/>
                <w:color w:val="FFFFFF" w:themeColor="background1"/>
                <w:sz w:val="22"/>
                <w:szCs w:val="22"/>
              </w:rPr>
              <w:t>Cách trích dữ liệu</w:t>
            </w:r>
          </w:p>
        </w:tc>
      </w:tr>
      <w:tr w:rsidR="006E4445" w:rsidRPr="00A54725" w14:paraId="3C1CBA94" w14:textId="77777777" w:rsidTr="00F047C8">
        <w:trPr>
          <w:trHeight w:val="170"/>
          <w:tblHeader/>
        </w:trPr>
        <w:tc>
          <w:tcPr>
            <w:tcW w:w="711" w:type="dxa"/>
            <w:vMerge/>
            <w:tcBorders>
              <w:top w:val="single" w:sz="4" w:space="0" w:color="auto"/>
              <w:left w:val="single" w:sz="4" w:space="0" w:color="auto"/>
              <w:bottom w:val="single" w:sz="4" w:space="0" w:color="auto"/>
              <w:right w:val="single" w:sz="4" w:space="0" w:color="auto"/>
            </w:tcBorders>
            <w:hideMark/>
          </w:tcPr>
          <w:p w14:paraId="538C7260" w14:textId="77777777" w:rsidR="006E4445" w:rsidRPr="00A54725" w:rsidRDefault="006E4445" w:rsidP="003D0B08">
            <w:pPr>
              <w:rPr>
                <w:b/>
                <w:bCs/>
                <w:color w:val="FFFFFF"/>
                <w:sz w:val="22"/>
                <w:szCs w:val="22"/>
              </w:rPr>
            </w:pPr>
          </w:p>
        </w:tc>
        <w:tc>
          <w:tcPr>
            <w:tcW w:w="2007" w:type="dxa"/>
            <w:vMerge/>
            <w:tcBorders>
              <w:top w:val="single" w:sz="4" w:space="0" w:color="auto"/>
              <w:left w:val="single" w:sz="4" w:space="0" w:color="auto"/>
              <w:bottom w:val="single" w:sz="4" w:space="0" w:color="auto"/>
              <w:right w:val="single" w:sz="4" w:space="0" w:color="auto"/>
            </w:tcBorders>
            <w:hideMark/>
          </w:tcPr>
          <w:p w14:paraId="4E0CB506" w14:textId="77777777" w:rsidR="006E4445" w:rsidRPr="00A54725" w:rsidRDefault="006E4445" w:rsidP="003D0B08">
            <w:pPr>
              <w:rPr>
                <w:b/>
                <w:bCs/>
                <w:color w:val="FFFFFF"/>
                <w:sz w:val="22"/>
                <w:szCs w:val="22"/>
              </w:rPr>
            </w:pPr>
          </w:p>
        </w:tc>
        <w:tc>
          <w:tcPr>
            <w:tcW w:w="2790" w:type="dxa"/>
            <w:vMerge/>
            <w:tcBorders>
              <w:top w:val="single" w:sz="4" w:space="0" w:color="auto"/>
              <w:left w:val="single" w:sz="4" w:space="0" w:color="auto"/>
              <w:bottom w:val="single" w:sz="4" w:space="0" w:color="auto"/>
              <w:right w:val="single" w:sz="4" w:space="0" w:color="auto"/>
            </w:tcBorders>
          </w:tcPr>
          <w:p w14:paraId="58899373" w14:textId="77777777" w:rsidR="006E4445" w:rsidRPr="00A54725" w:rsidRDefault="006E4445" w:rsidP="003D0B08">
            <w:pPr>
              <w:rPr>
                <w:b/>
                <w:bCs/>
                <w:color w:val="FFFFFF"/>
                <w:sz w:val="22"/>
                <w:szCs w:val="22"/>
              </w:rPr>
            </w:pPr>
          </w:p>
        </w:tc>
        <w:tc>
          <w:tcPr>
            <w:tcW w:w="4261" w:type="dxa"/>
            <w:tcBorders>
              <w:top w:val="single" w:sz="4" w:space="0" w:color="auto"/>
              <w:left w:val="single" w:sz="4" w:space="0" w:color="auto"/>
              <w:bottom w:val="single" w:sz="4" w:space="0" w:color="auto"/>
              <w:right w:val="single" w:sz="4" w:space="0" w:color="auto"/>
            </w:tcBorders>
            <w:shd w:val="clear" w:color="auto" w:fill="002060"/>
            <w:hideMark/>
          </w:tcPr>
          <w:p w14:paraId="30EA8EAD" w14:textId="77777777" w:rsidR="006E4445" w:rsidRPr="00A54725" w:rsidRDefault="006E4445" w:rsidP="003D0B08">
            <w:pPr>
              <w:jc w:val="center"/>
              <w:rPr>
                <w:b/>
                <w:bCs/>
                <w:color w:val="FFFFFF"/>
                <w:sz w:val="22"/>
                <w:szCs w:val="22"/>
              </w:rPr>
            </w:pPr>
            <w:r w:rsidRPr="00A54725">
              <w:rPr>
                <w:b/>
                <w:bCs/>
                <w:color w:val="FFFFFF"/>
                <w:sz w:val="22"/>
                <w:szCs w:val="22"/>
              </w:rPr>
              <w:t>Cá nhân</w:t>
            </w:r>
          </w:p>
        </w:tc>
        <w:tc>
          <w:tcPr>
            <w:tcW w:w="4585" w:type="dxa"/>
            <w:tcBorders>
              <w:top w:val="single" w:sz="4" w:space="0" w:color="auto"/>
              <w:left w:val="single" w:sz="4" w:space="0" w:color="auto"/>
              <w:bottom w:val="single" w:sz="4" w:space="0" w:color="auto"/>
              <w:right w:val="single" w:sz="4" w:space="0" w:color="auto"/>
            </w:tcBorders>
            <w:shd w:val="clear" w:color="auto" w:fill="002060"/>
            <w:hideMark/>
          </w:tcPr>
          <w:p w14:paraId="31704BE7" w14:textId="77777777" w:rsidR="006E4445" w:rsidRPr="00A54725" w:rsidRDefault="006E4445" w:rsidP="003D0B08">
            <w:pPr>
              <w:jc w:val="center"/>
              <w:rPr>
                <w:b/>
                <w:bCs/>
                <w:color w:val="FFFFFF"/>
                <w:sz w:val="22"/>
                <w:szCs w:val="22"/>
              </w:rPr>
            </w:pPr>
            <w:r w:rsidRPr="00A54725">
              <w:rPr>
                <w:b/>
                <w:bCs/>
                <w:color w:val="FFFFFF"/>
                <w:sz w:val="22"/>
                <w:szCs w:val="22"/>
              </w:rPr>
              <w:t>Doanh nghiệp</w:t>
            </w:r>
          </w:p>
        </w:tc>
      </w:tr>
      <w:tr w:rsidR="006E4445" w:rsidRPr="00A54725" w14:paraId="4687A466" w14:textId="77777777" w:rsidTr="00F047C8">
        <w:trPr>
          <w:trHeight w:val="300"/>
        </w:trPr>
        <w:tc>
          <w:tcPr>
            <w:tcW w:w="711" w:type="dxa"/>
            <w:tcBorders>
              <w:top w:val="single" w:sz="4" w:space="0" w:color="auto"/>
              <w:left w:val="single" w:sz="4" w:space="0" w:color="auto"/>
              <w:bottom w:val="single" w:sz="4" w:space="0" w:color="auto"/>
              <w:right w:val="single" w:sz="4" w:space="0" w:color="auto"/>
            </w:tcBorders>
            <w:shd w:val="clear" w:color="auto" w:fill="auto"/>
            <w:hideMark/>
          </w:tcPr>
          <w:p w14:paraId="352E9B8E" w14:textId="77777777" w:rsidR="006E4445" w:rsidRPr="00A54725" w:rsidRDefault="006E4445" w:rsidP="003D0B08">
            <w:pPr>
              <w:rPr>
                <w:color w:val="000000"/>
                <w:sz w:val="22"/>
                <w:szCs w:val="22"/>
              </w:rPr>
            </w:pPr>
            <w:r w:rsidRPr="00A54725">
              <w:rPr>
                <w:color w:val="000000"/>
                <w:sz w:val="22"/>
                <w:szCs w:val="22"/>
              </w:rPr>
              <w:t>1</w:t>
            </w:r>
          </w:p>
        </w:tc>
        <w:tc>
          <w:tcPr>
            <w:tcW w:w="2007" w:type="dxa"/>
            <w:tcBorders>
              <w:top w:val="single" w:sz="4" w:space="0" w:color="auto"/>
              <w:left w:val="nil"/>
              <w:bottom w:val="single" w:sz="4" w:space="0" w:color="auto"/>
              <w:right w:val="single" w:sz="4" w:space="0" w:color="auto"/>
            </w:tcBorders>
            <w:shd w:val="clear" w:color="auto" w:fill="auto"/>
            <w:hideMark/>
          </w:tcPr>
          <w:p w14:paraId="58125D9E" w14:textId="77777777" w:rsidR="006E4445" w:rsidRPr="00A54725" w:rsidRDefault="006E4445" w:rsidP="003D0B08">
            <w:pPr>
              <w:rPr>
                <w:color w:val="000000"/>
                <w:sz w:val="22"/>
                <w:szCs w:val="22"/>
              </w:rPr>
            </w:pPr>
            <w:r w:rsidRPr="00A54725">
              <w:rPr>
                <w:color w:val="000000"/>
                <w:sz w:val="22"/>
                <w:szCs w:val="22"/>
              </w:rPr>
              <w:t>Mã Fin</w:t>
            </w:r>
          </w:p>
        </w:tc>
        <w:tc>
          <w:tcPr>
            <w:tcW w:w="2790" w:type="dxa"/>
            <w:tcBorders>
              <w:top w:val="single" w:sz="4" w:space="0" w:color="auto"/>
              <w:left w:val="nil"/>
              <w:bottom w:val="single" w:sz="4" w:space="0" w:color="auto"/>
              <w:right w:val="single" w:sz="4" w:space="0" w:color="auto"/>
            </w:tcBorders>
            <w:shd w:val="clear" w:color="auto" w:fill="auto"/>
            <w:hideMark/>
          </w:tcPr>
          <w:p w14:paraId="539E57BB" w14:textId="77777777" w:rsidR="006E4445" w:rsidRPr="00A54725" w:rsidRDefault="006E4445" w:rsidP="003D0B08">
            <w:pPr>
              <w:rPr>
                <w:color w:val="000000"/>
                <w:sz w:val="22"/>
                <w:szCs w:val="22"/>
              </w:rPr>
            </w:pPr>
            <w:r w:rsidRPr="00A54725">
              <w:rPr>
                <w:color w:val="000000"/>
                <w:sz w:val="22"/>
                <w:szCs w:val="22"/>
              </w:rPr>
              <w:t>Mã đơn vị kinh doanh</w:t>
            </w:r>
          </w:p>
        </w:tc>
        <w:tc>
          <w:tcPr>
            <w:tcW w:w="8846" w:type="dxa"/>
            <w:gridSpan w:val="2"/>
            <w:tcBorders>
              <w:top w:val="single" w:sz="4" w:space="0" w:color="auto"/>
              <w:left w:val="nil"/>
              <w:bottom w:val="single" w:sz="4" w:space="0" w:color="auto"/>
              <w:right w:val="single" w:sz="4" w:space="0" w:color="auto"/>
            </w:tcBorders>
            <w:shd w:val="clear" w:color="auto" w:fill="auto"/>
            <w:hideMark/>
          </w:tcPr>
          <w:p w14:paraId="7C9878E5" w14:textId="77777777" w:rsidR="006E4445" w:rsidRPr="00A54725" w:rsidRDefault="006E4445" w:rsidP="003D0B08">
            <w:pPr>
              <w:rPr>
                <w:color w:val="000000"/>
                <w:sz w:val="22"/>
                <w:szCs w:val="22"/>
              </w:rPr>
            </w:pPr>
            <w:r w:rsidRPr="00A54725">
              <w:rPr>
                <w:color w:val="000000"/>
                <w:sz w:val="22"/>
                <w:szCs w:val="22"/>
              </w:rPr>
              <w:t xml:space="preserve">Trong file “TN NO XAU”, </w:t>
            </w:r>
          </w:p>
          <w:p w14:paraId="0062F2D7" w14:textId="77777777" w:rsidR="006E4445" w:rsidRPr="00A54725" w:rsidRDefault="006E4445" w:rsidP="003D0B08">
            <w:pPr>
              <w:pStyle w:val="ListParagraph"/>
              <w:numPr>
                <w:ilvl w:val="0"/>
                <w:numId w:val="2"/>
              </w:numPr>
              <w:rPr>
                <w:rFonts w:ascii="Times New Roman" w:hAnsi="Times New Roman"/>
                <w:color w:val="000000"/>
              </w:rPr>
            </w:pPr>
            <w:r w:rsidRPr="00A54725">
              <w:rPr>
                <w:rFonts w:ascii="Times New Roman" w:hAnsi="Times New Roman"/>
                <w:color w:val="000000"/>
              </w:rPr>
              <w:t>Sheet</w:t>
            </w:r>
            <w:r w:rsidRPr="00A54725">
              <w:rPr>
                <w:rFonts w:ascii="Times New Roman" w:hAnsi="Times New Roman"/>
              </w:rPr>
              <w:t xml:space="preserve"> “</w:t>
            </w:r>
            <w:r w:rsidRPr="00A54725">
              <w:rPr>
                <w:rFonts w:ascii="Times New Roman" w:hAnsi="Times New Roman"/>
                <w:color w:val="000000"/>
              </w:rPr>
              <w:t>DPCT_TT03”, lấy 4 ký tự đầu của cột “Cif 13” để lấy mã ĐVKD</w:t>
            </w:r>
          </w:p>
          <w:p w14:paraId="6F0AC924" w14:textId="77777777" w:rsidR="006E4445" w:rsidRPr="00A54725" w:rsidRDefault="006E4445" w:rsidP="003D0B08">
            <w:pPr>
              <w:pStyle w:val="ListParagraph"/>
              <w:numPr>
                <w:ilvl w:val="0"/>
                <w:numId w:val="2"/>
              </w:numPr>
              <w:rPr>
                <w:rFonts w:ascii="Times New Roman" w:hAnsi="Times New Roman"/>
                <w:color w:val="000000"/>
              </w:rPr>
            </w:pPr>
            <w:r w:rsidRPr="00A54725">
              <w:rPr>
                <w:rFonts w:ascii="Times New Roman" w:hAnsi="Times New Roman"/>
                <w:color w:val="000000"/>
              </w:rPr>
              <w:lastRenderedPageBreak/>
              <w:t>Đối với các sheet khác lấy trực tiếp cột mã ĐVKD</w:t>
            </w:r>
          </w:p>
          <w:p w14:paraId="18036BA4" w14:textId="77777777" w:rsidR="006E4445" w:rsidRDefault="006E4445" w:rsidP="003D0B08">
            <w:pPr>
              <w:rPr>
                <w:ins w:id="367" w:author="GIANG CAO" w:date="2023-03-22T10:31:00Z"/>
                <w:color w:val="000000"/>
                <w:sz w:val="22"/>
                <w:szCs w:val="22"/>
              </w:rPr>
            </w:pPr>
            <w:r w:rsidRPr="00A54725">
              <w:rPr>
                <w:color w:val="000000"/>
                <w:sz w:val="22"/>
                <w:szCs w:val="22"/>
              </w:rPr>
              <w:t>Trong các file “NII_N1_N5”, “FTP HD va CV” , “GL49”, “NFX_phan ca nhan -doanh nghiep”, “GL43”, “PTKDBL_TK80901”, “</w:t>
            </w:r>
            <w:r w:rsidRPr="00A54725">
              <w:rPr>
                <w:sz w:val="22"/>
                <w:szCs w:val="22"/>
              </w:rPr>
              <w:t xml:space="preserve">PTKDBL_ TK70901”, </w:t>
            </w:r>
            <w:r w:rsidRPr="00A54725">
              <w:rPr>
                <w:color w:val="000000"/>
                <w:sz w:val="22"/>
                <w:szCs w:val="22"/>
              </w:rPr>
              <w:t>lấy trực tiếp cột mã ĐVKD</w:t>
            </w:r>
          </w:p>
          <w:p w14:paraId="0BD35C46" w14:textId="517F16C6" w:rsidR="00A13DD4" w:rsidRPr="00A54725" w:rsidRDefault="00A13DD4" w:rsidP="003D0B08">
            <w:pPr>
              <w:rPr>
                <w:color w:val="000000"/>
                <w:sz w:val="22"/>
                <w:szCs w:val="22"/>
              </w:rPr>
            </w:pPr>
            <w:ins w:id="368" w:author="GIANG CAO" w:date="2023-03-22T10:31:00Z">
              <w:r>
                <w:rPr>
                  <w:color w:val="000000"/>
                  <w:sz w:val="22"/>
                  <w:szCs w:val="22"/>
                </w:rPr>
                <w:t>M</w:t>
              </w:r>
            </w:ins>
            <w:ins w:id="369" w:author="GIANG CAO" w:date="2023-03-22T10:32:00Z">
              <w:r>
                <w:rPr>
                  <w:color w:val="000000"/>
                  <w:sz w:val="22"/>
                  <w:szCs w:val="22"/>
                </w:rPr>
                <w:t>ã DVKD lấy theo hệ thống, không lấy từ các file excel upload</w:t>
              </w:r>
            </w:ins>
          </w:p>
        </w:tc>
      </w:tr>
      <w:tr w:rsidR="006E4445" w:rsidRPr="00A54725" w14:paraId="15C4D170"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5CBAB505" w14:textId="77777777" w:rsidR="006E4445" w:rsidRPr="00A54725" w:rsidRDefault="006E4445" w:rsidP="003D0B08">
            <w:pPr>
              <w:rPr>
                <w:color w:val="000000"/>
                <w:sz w:val="22"/>
                <w:szCs w:val="22"/>
              </w:rPr>
            </w:pPr>
            <w:r w:rsidRPr="00A54725">
              <w:rPr>
                <w:color w:val="000000"/>
                <w:sz w:val="22"/>
                <w:szCs w:val="22"/>
              </w:rPr>
              <w:lastRenderedPageBreak/>
              <w:t>2</w:t>
            </w:r>
          </w:p>
        </w:tc>
        <w:tc>
          <w:tcPr>
            <w:tcW w:w="2007" w:type="dxa"/>
            <w:tcBorders>
              <w:top w:val="nil"/>
              <w:left w:val="nil"/>
              <w:bottom w:val="single" w:sz="4" w:space="0" w:color="auto"/>
              <w:right w:val="single" w:sz="4" w:space="0" w:color="auto"/>
            </w:tcBorders>
            <w:shd w:val="clear" w:color="auto" w:fill="auto"/>
            <w:hideMark/>
          </w:tcPr>
          <w:p w14:paraId="01BF641A" w14:textId="77777777" w:rsidR="006E4445" w:rsidRPr="00A54725" w:rsidRDefault="006E4445" w:rsidP="003D0B08">
            <w:pPr>
              <w:rPr>
                <w:color w:val="000000"/>
                <w:sz w:val="22"/>
                <w:szCs w:val="22"/>
              </w:rPr>
            </w:pPr>
            <w:r w:rsidRPr="00A54725">
              <w:rPr>
                <w:color w:val="000000"/>
                <w:sz w:val="22"/>
                <w:szCs w:val="22"/>
              </w:rPr>
              <w:t>Đơn vị</w:t>
            </w:r>
          </w:p>
        </w:tc>
        <w:tc>
          <w:tcPr>
            <w:tcW w:w="2790" w:type="dxa"/>
            <w:tcBorders>
              <w:top w:val="nil"/>
              <w:left w:val="nil"/>
              <w:bottom w:val="single" w:sz="4" w:space="0" w:color="auto"/>
              <w:right w:val="single" w:sz="4" w:space="0" w:color="auto"/>
            </w:tcBorders>
            <w:shd w:val="clear" w:color="auto" w:fill="auto"/>
            <w:hideMark/>
          </w:tcPr>
          <w:p w14:paraId="266FE069" w14:textId="77777777" w:rsidR="006E4445" w:rsidRPr="00A54725" w:rsidRDefault="006E4445" w:rsidP="003D0B08">
            <w:pPr>
              <w:rPr>
                <w:color w:val="000000"/>
                <w:sz w:val="22"/>
                <w:szCs w:val="22"/>
              </w:rPr>
            </w:pPr>
            <w:r w:rsidRPr="00A54725">
              <w:rPr>
                <w:color w:val="000000"/>
                <w:sz w:val="22"/>
                <w:szCs w:val="22"/>
              </w:rPr>
              <w:t>Tên đơn vị kinh doanh</w:t>
            </w:r>
          </w:p>
        </w:tc>
        <w:tc>
          <w:tcPr>
            <w:tcW w:w="8846" w:type="dxa"/>
            <w:gridSpan w:val="2"/>
            <w:tcBorders>
              <w:top w:val="nil"/>
              <w:left w:val="nil"/>
              <w:bottom w:val="single" w:sz="4" w:space="0" w:color="auto"/>
              <w:right w:val="single" w:sz="4" w:space="0" w:color="auto"/>
            </w:tcBorders>
            <w:shd w:val="clear" w:color="auto" w:fill="auto"/>
          </w:tcPr>
          <w:p w14:paraId="2D00E102" w14:textId="77777777" w:rsidR="006E4445" w:rsidRPr="00A54725" w:rsidRDefault="006E4445" w:rsidP="003D0B08">
            <w:pPr>
              <w:rPr>
                <w:color w:val="000000"/>
                <w:sz w:val="22"/>
                <w:szCs w:val="22"/>
              </w:rPr>
            </w:pPr>
            <w:r w:rsidRPr="00A54725">
              <w:rPr>
                <w:color w:val="000000"/>
                <w:sz w:val="22"/>
                <w:szCs w:val="22"/>
              </w:rPr>
              <w:t>Lấy tên đơn vị kinh doanh theo hệ thống trên Finacle từ cột “Mã Fin” (STT 1)</w:t>
            </w:r>
          </w:p>
        </w:tc>
      </w:tr>
      <w:tr w:rsidR="006E4445" w:rsidRPr="00A54725" w14:paraId="28A3DEE3"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3AA362A5" w14:textId="77777777" w:rsidR="006E4445" w:rsidRPr="00A54725" w:rsidRDefault="006E4445" w:rsidP="003D0B08">
            <w:pPr>
              <w:rPr>
                <w:color w:val="000000"/>
                <w:sz w:val="22"/>
                <w:szCs w:val="22"/>
              </w:rPr>
            </w:pPr>
            <w:r w:rsidRPr="00A54725">
              <w:rPr>
                <w:color w:val="000000"/>
                <w:sz w:val="22"/>
                <w:szCs w:val="22"/>
              </w:rPr>
              <w:t>3</w:t>
            </w:r>
          </w:p>
        </w:tc>
        <w:tc>
          <w:tcPr>
            <w:tcW w:w="2007" w:type="dxa"/>
            <w:tcBorders>
              <w:top w:val="nil"/>
              <w:left w:val="nil"/>
              <w:bottom w:val="single" w:sz="4" w:space="0" w:color="auto"/>
              <w:right w:val="single" w:sz="4" w:space="0" w:color="auto"/>
            </w:tcBorders>
            <w:shd w:val="clear" w:color="auto" w:fill="auto"/>
            <w:hideMark/>
          </w:tcPr>
          <w:p w14:paraId="290C2D2F" w14:textId="77777777" w:rsidR="006E4445" w:rsidRPr="00A54725" w:rsidRDefault="006E4445" w:rsidP="003D0B08">
            <w:pPr>
              <w:rPr>
                <w:color w:val="000000"/>
                <w:sz w:val="22"/>
                <w:szCs w:val="22"/>
              </w:rPr>
            </w:pPr>
            <w:r w:rsidRPr="00A54725">
              <w:rPr>
                <w:color w:val="000000"/>
                <w:sz w:val="22"/>
                <w:szCs w:val="22"/>
              </w:rPr>
              <w:t>Khu vực</w:t>
            </w:r>
          </w:p>
        </w:tc>
        <w:tc>
          <w:tcPr>
            <w:tcW w:w="2790" w:type="dxa"/>
            <w:tcBorders>
              <w:top w:val="nil"/>
              <w:left w:val="nil"/>
              <w:bottom w:val="single" w:sz="4" w:space="0" w:color="auto"/>
              <w:right w:val="single" w:sz="4" w:space="0" w:color="auto"/>
            </w:tcBorders>
            <w:shd w:val="clear" w:color="auto" w:fill="auto"/>
            <w:hideMark/>
          </w:tcPr>
          <w:p w14:paraId="532E245D" w14:textId="77777777" w:rsidR="006E4445" w:rsidRPr="00A54725" w:rsidRDefault="006E4445" w:rsidP="003D0B08">
            <w:pPr>
              <w:rPr>
                <w:color w:val="000000"/>
                <w:sz w:val="22"/>
                <w:szCs w:val="22"/>
              </w:rPr>
            </w:pPr>
            <w:r w:rsidRPr="00A54725">
              <w:rPr>
                <w:color w:val="000000"/>
                <w:sz w:val="22"/>
                <w:szCs w:val="22"/>
              </w:rPr>
              <w:t>Tên khu vực</w:t>
            </w:r>
          </w:p>
        </w:tc>
        <w:tc>
          <w:tcPr>
            <w:tcW w:w="8846" w:type="dxa"/>
            <w:gridSpan w:val="2"/>
            <w:tcBorders>
              <w:top w:val="nil"/>
              <w:left w:val="nil"/>
              <w:bottom w:val="single" w:sz="4" w:space="0" w:color="auto"/>
              <w:right w:val="single" w:sz="4" w:space="0" w:color="auto"/>
            </w:tcBorders>
            <w:shd w:val="clear" w:color="auto" w:fill="auto"/>
          </w:tcPr>
          <w:p w14:paraId="2C35D7C8" w14:textId="77777777" w:rsidR="006E4445" w:rsidRPr="00A54725" w:rsidRDefault="006E4445" w:rsidP="003D0B08">
            <w:pPr>
              <w:rPr>
                <w:color w:val="000000"/>
                <w:sz w:val="22"/>
                <w:szCs w:val="22"/>
              </w:rPr>
            </w:pPr>
            <w:r w:rsidRPr="00A54725">
              <w:rPr>
                <w:color w:val="000000"/>
                <w:sz w:val="22"/>
                <w:szCs w:val="22"/>
              </w:rPr>
              <w:t>Lấy tên khu vực theo hệ thống trên Finacle từ cột “Mã Fin” (STT 1)</w:t>
            </w:r>
          </w:p>
        </w:tc>
      </w:tr>
      <w:tr w:rsidR="006E4445" w:rsidRPr="00A54725" w14:paraId="193F756C"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31AA6C07" w14:textId="77777777" w:rsidR="006E4445" w:rsidRPr="00A54725" w:rsidRDefault="006E4445" w:rsidP="003D0B08">
            <w:pPr>
              <w:rPr>
                <w:color w:val="000000"/>
                <w:sz w:val="22"/>
                <w:szCs w:val="22"/>
              </w:rPr>
            </w:pPr>
            <w:r w:rsidRPr="00A54725">
              <w:rPr>
                <w:color w:val="000000"/>
                <w:sz w:val="22"/>
                <w:szCs w:val="22"/>
              </w:rPr>
              <w:t>4</w:t>
            </w:r>
          </w:p>
        </w:tc>
        <w:tc>
          <w:tcPr>
            <w:tcW w:w="2007" w:type="dxa"/>
            <w:tcBorders>
              <w:top w:val="nil"/>
              <w:left w:val="nil"/>
              <w:bottom w:val="single" w:sz="4" w:space="0" w:color="auto"/>
              <w:right w:val="single" w:sz="4" w:space="0" w:color="auto"/>
            </w:tcBorders>
            <w:shd w:val="clear" w:color="auto" w:fill="auto"/>
            <w:hideMark/>
          </w:tcPr>
          <w:p w14:paraId="71FF1FE8" w14:textId="77777777" w:rsidR="006E4445" w:rsidRPr="00A54725" w:rsidRDefault="006E4445" w:rsidP="003D0B08">
            <w:pPr>
              <w:rPr>
                <w:color w:val="000000"/>
                <w:sz w:val="22"/>
                <w:szCs w:val="22"/>
              </w:rPr>
            </w:pPr>
            <w:r w:rsidRPr="00A54725">
              <w:rPr>
                <w:color w:val="000000"/>
                <w:sz w:val="22"/>
                <w:szCs w:val="22"/>
              </w:rPr>
              <w:t>Tier 20XX</w:t>
            </w:r>
          </w:p>
        </w:tc>
        <w:tc>
          <w:tcPr>
            <w:tcW w:w="2790" w:type="dxa"/>
            <w:tcBorders>
              <w:top w:val="nil"/>
              <w:left w:val="nil"/>
              <w:bottom w:val="single" w:sz="4" w:space="0" w:color="auto"/>
              <w:right w:val="single" w:sz="4" w:space="0" w:color="auto"/>
            </w:tcBorders>
            <w:shd w:val="clear" w:color="auto" w:fill="auto"/>
            <w:hideMark/>
          </w:tcPr>
          <w:p w14:paraId="6377FF8A"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2DB2A138" w14:textId="77777777" w:rsidR="006E4445" w:rsidRDefault="006E4445" w:rsidP="003D0B08">
            <w:pPr>
              <w:rPr>
                <w:ins w:id="370" w:author="GIANG CAO" w:date="2023-03-22T10:32:00Z"/>
                <w:color w:val="000000"/>
                <w:sz w:val="22"/>
                <w:szCs w:val="22"/>
              </w:rPr>
            </w:pPr>
            <w:r w:rsidRPr="00A54725">
              <w:rPr>
                <w:color w:val="000000"/>
                <w:sz w:val="22"/>
                <w:szCs w:val="22"/>
              </w:rPr>
              <w:t>Lấy theo file từ phòng Kế hoạch</w:t>
            </w:r>
          </w:p>
          <w:p w14:paraId="0D933F81" w14:textId="69FFE94C" w:rsidR="00A13DD4" w:rsidRPr="00A54725" w:rsidRDefault="00A13DD4" w:rsidP="003D0B08">
            <w:pPr>
              <w:rPr>
                <w:color w:val="000000"/>
                <w:sz w:val="22"/>
                <w:szCs w:val="22"/>
              </w:rPr>
            </w:pPr>
            <w:ins w:id="371" w:author="GIANG CAO" w:date="2023-03-22T10:35:00Z">
              <w:r>
                <w:rPr>
                  <w:color w:val="000000"/>
                  <w:sz w:val="22"/>
                  <w:szCs w:val="22"/>
                </w:rPr>
                <w:t xml:space="preserve">Lấy </w:t>
              </w:r>
            </w:ins>
            <w:ins w:id="372" w:author="GIANG CAO" w:date="2023-03-22T10:37:00Z">
              <w:r>
                <w:rPr>
                  <w:color w:val="000000"/>
                  <w:sz w:val="22"/>
                  <w:szCs w:val="22"/>
                </w:rPr>
                <w:t>giá trị Max(</w:t>
              </w:r>
            </w:ins>
            <w:ins w:id="373" w:author="GIANG CAO" w:date="2023-03-22T10:35:00Z">
              <w:r>
                <w:rPr>
                  <w:color w:val="000000"/>
                  <w:sz w:val="22"/>
                  <w:szCs w:val="22"/>
                </w:rPr>
                <w:t>TIER</w:t>
              </w:r>
            </w:ins>
            <w:ins w:id="374" w:author="GIANG CAO" w:date="2023-03-22T10:37:00Z">
              <w:r>
                <w:rPr>
                  <w:color w:val="000000"/>
                  <w:sz w:val="22"/>
                  <w:szCs w:val="22"/>
                </w:rPr>
                <w:t>)</w:t>
              </w:r>
            </w:ins>
            <w:ins w:id="375" w:author="GIANG CAO" w:date="2023-03-22T10:35:00Z">
              <w:r>
                <w:rPr>
                  <w:color w:val="000000"/>
                  <w:sz w:val="22"/>
                  <w:szCs w:val="22"/>
                </w:rPr>
                <w:t xml:space="preserve"> trong file </w:t>
              </w:r>
              <w:r w:rsidRPr="00A13DD4">
                <w:rPr>
                  <w:color w:val="000000"/>
                  <w:sz w:val="22"/>
                  <w:szCs w:val="22"/>
                </w:rPr>
                <w:t>TBL_XLS_KHTC_CHI_TIEU_KE_HOACH</w:t>
              </w:r>
              <w:r>
                <w:rPr>
                  <w:color w:val="000000"/>
                  <w:sz w:val="22"/>
                  <w:szCs w:val="22"/>
                </w:rPr>
                <w:t xml:space="preserve"> theo </w:t>
              </w:r>
              <w:r w:rsidRPr="00A13DD4">
                <w:rPr>
                  <w:color w:val="000000"/>
                  <w:sz w:val="22"/>
                  <w:szCs w:val="22"/>
                </w:rPr>
                <w:t>MA_SOL_HT</w:t>
              </w:r>
              <w:r>
                <w:rPr>
                  <w:color w:val="000000"/>
                  <w:sz w:val="22"/>
                  <w:szCs w:val="22"/>
                </w:rPr>
                <w:t xml:space="preserve"> = </w:t>
              </w:r>
            </w:ins>
            <w:ins w:id="376" w:author="GIANG CAO" w:date="2023-03-22T10:36:00Z">
              <w:r>
                <w:rPr>
                  <w:color w:val="000000"/>
                  <w:sz w:val="22"/>
                  <w:szCs w:val="22"/>
                </w:rPr>
                <w:t xml:space="preserve">Mã Fin, </w:t>
              </w:r>
              <w:r w:rsidRPr="00A13DD4">
                <w:rPr>
                  <w:color w:val="000000"/>
                  <w:sz w:val="22"/>
                  <w:szCs w:val="22"/>
                </w:rPr>
                <w:t>PL_MANG</w:t>
              </w:r>
              <w:r>
                <w:rPr>
                  <w:color w:val="000000"/>
                  <w:sz w:val="22"/>
                  <w:szCs w:val="22"/>
                </w:rPr>
                <w:t xml:space="preserve">=KHCN, </w:t>
              </w:r>
              <w:r w:rsidRPr="00A13DD4">
                <w:rPr>
                  <w:color w:val="000000"/>
                  <w:sz w:val="22"/>
                  <w:szCs w:val="22"/>
                </w:rPr>
                <w:t>THANG_NAM</w:t>
              </w:r>
              <w:r>
                <w:rPr>
                  <w:color w:val="000000"/>
                  <w:sz w:val="22"/>
                  <w:szCs w:val="22"/>
                </w:rPr>
                <w:t xml:space="preserve"> tương ứng tháng báo cáo</w:t>
              </w:r>
            </w:ins>
          </w:p>
        </w:tc>
        <w:tc>
          <w:tcPr>
            <w:tcW w:w="4585" w:type="dxa"/>
            <w:tcBorders>
              <w:top w:val="nil"/>
              <w:left w:val="nil"/>
              <w:bottom w:val="single" w:sz="4" w:space="0" w:color="auto"/>
              <w:right w:val="single" w:sz="4" w:space="0" w:color="auto"/>
            </w:tcBorders>
            <w:shd w:val="clear" w:color="auto" w:fill="auto"/>
            <w:hideMark/>
          </w:tcPr>
          <w:p w14:paraId="16DD1C11" w14:textId="77777777" w:rsidR="006E4445" w:rsidRDefault="006E4445" w:rsidP="003D0B08">
            <w:pPr>
              <w:rPr>
                <w:ins w:id="377" w:author="GIANG CAO" w:date="2023-03-22T10:36:00Z"/>
                <w:color w:val="000000"/>
                <w:sz w:val="22"/>
                <w:szCs w:val="22"/>
              </w:rPr>
            </w:pPr>
            <w:r w:rsidRPr="00A54725">
              <w:rPr>
                <w:color w:val="000000"/>
                <w:sz w:val="22"/>
                <w:szCs w:val="22"/>
              </w:rPr>
              <w:t>Lấy theo file từ phòng Kế hoạch</w:t>
            </w:r>
          </w:p>
          <w:p w14:paraId="64F800B1" w14:textId="4ED941E2" w:rsidR="00A13DD4" w:rsidRPr="00A54725" w:rsidRDefault="00A13DD4" w:rsidP="003D0B08">
            <w:pPr>
              <w:rPr>
                <w:color w:val="000000"/>
                <w:sz w:val="22"/>
                <w:szCs w:val="22"/>
              </w:rPr>
            </w:pPr>
            <w:ins w:id="378" w:author="GIANG CAO" w:date="2023-03-22T10:39:00Z">
              <w:r>
                <w:rPr>
                  <w:color w:val="000000"/>
                  <w:sz w:val="22"/>
                  <w:szCs w:val="22"/>
                </w:rPr>
                <w:t xml:space="preserve">Lấy giá trị Max(TIER) </w:t>
              </w:r>
            </w:ins>
            <w:ins w:id="379" w:author="GIANG CAO" w:date="2023-03-22T10:36:00Z">
              <w:r>
                <w:rPr>
                  <w:color w:val="000000"/>
                  <w:sz w:val="22"/>
                  <w:szCs w:val="22"/>
                </w:rPr>
                <w:t xml:space="preserve">trong file </w:t>
              </w:r>
              <w:r w:rsidRPr="00A13DD4">
                <w:rPr>
                  <w:color w:val="000000"/>
                  <w:sz w:val="22"/>
                  <w:szCs w:val="22"/>
                </w:rPr>
                <w:t>TBL_XLS_KHTC_CHI_TIEU_KE_HOACH</w:t>
              </w:r>
              <w:r>
                <w:rPr>
                  <w:color w:val="000000"/>
                  <w:sz w:val="22"/>
                  <w:szCs w:val="22"/>
                </w:rPr>
                <w:t xml:space="preserve"> theo </w:t>
              </w:r>
              <w:r w:rsidRPr="00A13DD4">
                <w:rPr>
                  <w:color w:val="000000"/>
                  <w:sz w:val="22"/>
                  <w:szCs w:val="22"/>
                </w:rPr>
                <w:t>MA_SOL_HT</w:t>
              </w:r>
              <w:r>
                <w:rPr>
                  <w:color w:val="000000"/>
                  <w:sz w:val="22"/>
                  <w:szCs w:val="22"/>
                </w:rPr>
                <w:t xml:space="preserve"> = Mã Fin, </w:t>
              </w:r>
              <w:r w:rsidRPr="00A13DD4">
                <w:rPr>
                  <w:color w:val="000000"/>
                  <w:sz w:val="22"/>
                  <w:szCs w:val="22"/>
                </w:rPr>
                <w:t>PL_MANG</w:t>
              </w:r>
              <w:r>
                <w:rPr>
                  <w:color w:val="000000"/>
                  <w:sz w:val="22"/>
                  <w:szCs w:val="22"/>
                </w:rPr>
                <w:t>=KH</w:t>
              </w:r>
            </w:ins>
            <w:ins w:id="380" w:author="GIANG CAO" w:date="2023-03-22T10:37:00Z">
              <w:r>
                <w:rPr>
                  <w:color w:val="000000"/>
                  <w:sz w:val="22"/>
                  <w:szCs w:val="22"/>
                </w:rPr>
                <w:t>D</w:t>
              </w:r>
            </w:ins>
            <w:ins w:id="381" w:author="GIANG CAO" w:date="2023-03-22T10:36:00Z">
              <w:r>
                <w:rPr>
                  <w:color w:val="000000"/>
                  <w:sz w:val="22"/>
                  <w:szCs w:val="22"/>
                </w:rPr>
                <w:t xml:space="preserve">N, </w:t>
              </w:r>
              <w:r w:rsidRPr="00A13DD4">
                <w:rPr>
                  <w:color w:val="000000"/>
                  <w:sz w:val="22"/>
                  <w:szCs w:val="22"/>
                </w:rPr>
                <w:t>THANG_NAM</w:t>
              </w:r>
              <w:r>
                <w:rPr>
                  <w:color w:val="000000"/>
                  <w:sz w:val="22"/>
                  <w:szCs w:val="22"/>
                </w:rPr>
                <w:t xml:space="preserve"> tương ứng tháng báo cáo</w:t>
              </w:r>
            </w:ins>
          </w:p>
        </w:tc>
      </w:tr>
      <w:tr w:rsidR="006E4445" w:rsidRPr="00A54725" w14:paraId="4EDCB77F"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32887206" w14:textId="77777777" w:rsidR="006E4445" w:rsidRPr="00A54725" w:rsidRDefault="006E4445" w:rsidP="003D0B08">
            <w:pPr>
              <w:rPr>
                <w:color w:val="000000"/>
                <w:sz w:val="22"/>
                <w:szCs w:val="22"/>
              </w:rPr>
            </w:pPr>
            <w:r w:rsidRPr="00A54725">
              <w:rPr>
                <w:color w:val="000000"/>
                <w:sz w:val="22"/>
                <w:szCs w:val="22"/>
              </w:rPr>
              <w:t>5</w:t>
            </w:r>
          </w:p>
        </w:tc>
        <w:tc>
          <w:tcPr>
            <w:tcW w:w="2007" w:type="dxa"/>
            <w:tcBorders>
              <w:top w:val="nil"/>
              <w:left w:val="nil"/>
              <w:bottom w:val="single" w:sz="4" w:space="0" w:color="auto"/>
              <w:right w:val="single" w:sz="4" w:space="0" w:color="auto"/>
            </w:tcBorders>
            <w:shd w:val="clear" w:color="auto" w:fill="auto"/>
            <w:hideMark/>
          </w:tcPr>
          <w:p w14:paraId="378B1617" w14:textId="77777777" w:rsidR="006E4445" w:rsidRPr="00A54725" w:rsidRDefault="006E4445" w:rsidP="003D0B08">
            <w:pPr>
              <w:rPr>
                <w:color w:val="000000"/>
                <w:sz w:val="22"/>
                <w:szCs w:val="22"/>
              </w:rPr>
            </w:pPr>
            <w:r w:rsidRPr="00A54725">
              <w:rPr>
                <w:color w:val="000000"/>
                <w:sz w:val="22"/>
                <w:szCs w:val="22"/>
              </w:rPr>
              <w:t>Tháng</w:t>
            </w:r>
          </w:p>
        </w:tc>
        <w:tc>
          <w:tcPr>
            <w:tcW w:w="2790" w:type="dxa"/>
            <w:tcBorders>
              <w:top w:val="nil"/>
              <w:left w:val="nil"/>
              <w:bottom w:val="single" w:sz="4" w:space="0" w:color="auto"/>
              <w:right w:val="single" w:sz="4" w:space="0" w:color="auto"/>
            </w:tcBorders>
            <w:shd w:val="clear" w:color="auto" w:fill="auto"/>
            <w:hideMark/>
          </w:tcPr>
          <w:p w14:paraId="6DDB35E3"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hideMark/>
          </w:tcPr>
          <w:p w14:paraId="0DAF34E3" w14:textId="77777777" w:rsidR="006E4445" w:rsidRPr="00A54725" w:rsidRDefault="006E4445" w:rsidP="003D0B08">
            <w:pPr>
              <w:rPr>
                <w:color w:val="000000"/>
                <w:sz w:val="22"/>
                <w:szCs w:val="22"/>
              </w:rPr>
            </w:pPr>
            <w:r w:rsidRPr="00A54725">
              <w:rPr>
                <w:color w:val="000000"/>
                <w:sz w:val="22"/>
                <w:szCs w:val="22"/>
              </w:rPr>
              <w:t>Tháng báo cáo</w:t>
            </w:r>
          </w:p>
        </w:tc>
        <w:tc>
          <w:tcPr>
            <w:tcW w:w="4585" w:type="dxa"/>
            <w:tcBorders>
              <w:top w:val="nil"/>
              <w:left w:val="nil"/>
              <w:bottom w:val="single" w:sz="4" w:space="0" w:color="auto"/>
              <w:right w:val="single" w:sz="4" w:space="0" w:color="auto"/>
            </w:tcBorders>
            <w:shd w:val="clear" w:color="auto" w:fill="auto"/>
            <w:hideMark/>
          </w:tcPr>
          <w:p w14:paraId="158C9FD7" w14:textId="77777777" w:rsidR="006E4445" w:rsidRPr="00A54725" w:rsidRDefault="006E4445" w:rsidP="003D0B08">
            <w:pPr>
              <w:rPr>
                <w:color w:val="000000"/>
                <w:sz w:val="22"/>
                <w:szCs w:val="22"/>
              </w:rPr>
            </w:pPr>
            <w:r w:rsidRPr="00A54725">
              <w:rPr>
                <w:color w:val="000000"/>
                <w:sz w:val="22"/>
                <w:szCs w:val="22"/>
              </w:rPr>
              <w:t>Tháng báo cáo</w:t>
            </w:r>
          </w:p>
        </w:tc>
      </w:tr>
      <w:tr w:rsidR="006E4445" w:rsidRPr="00A54725" w14:paraId="77B6BC58"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04786C6A" w14:textId="77777777" w:rsidR="006E4445" w:rsidRPr="00A54725" w:rsidRDefault="006E4445" w:rsidP="003D0B08">
            <w:pPr>
              <w:rPr>
                <w:color w:val="000000"/>
                <w:sz w:val="22"/>
                <w:szCs w:val="22"/>
              </w:rPr>
            </w:pPr>
            <w:r w:rsidRPr="00A54725">
              <w:rPr>
                <w:color w:val="000000"/>
                <w:sz w:val="22"/>
                <w:szCs w:val="22"/>
              </w:rPr>
              <w:t>6</w:t>
            </w:r>
          </w:p>
        </w:tc>
        <w:tc>
          <w:tcPr>
            <w:tcW w:w="20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E3D9DB" w14:textId="77777777" w:rsidR="006E4445" w:rsidRPr="00A54725" w:rsidRDefault="006E4445" w:rsidP="003D0B08">
            <w:pPr>
              <w:rPr>
                <w:color w:val="000000"/>
                <w:sz w:val="22"/>
                <w:szCs w:val="22"/>
              </w:rPr>
            </w:pPr>
            <w:r w:rsidRPr="00A54725">
              <w:rPr>
                <w:color w:val="000000"/>
                <w:sz w:val="22"/>
                <w:szCs w:val="22"/>
              </w:rPr>
              <w:t xml:space="preserve">NII huy động </w:t>
            </w:r>
          </w:p>
          <w:p w14:paraId="322954A4" w14:textId="77777777" w:rsidR="006E4445" w:rsidRPr="00A54725" w:rsidRDefault="006E4445" w:rsidP="003D0B08">
            <w:pPr>
              <w:rPr>
                <w:color w:val="000000"/>
                <w:sz w:val="22"/>
                <w:szCs w:val="22"/>
              </w:rPr>
            </w:pPr>
            <w:r w:rsidRPr="00A54725">
              <w:rPr>
                <w:color w:val="000000"/>
                <w:sz w:val="22"/>
                <w:szCs w:val="22"/>
              </w:rPr>
              <w:t xml:space="preserve">(1) </w:t>
            </w:r>
          </w:p>
        </w:tc>
        <w:tc>
          <w:tcPr>
            <w:tcW w:w="2790" w:type="dxa"/>
            <w:tcBorders>
              <w:top w:val="nil"/>
              <w:left w:val="nil"/>
              <w:bottom w:val="single" w:sz="4" w:space="0" w:color="auto"/>
              <w:right w:val="single" w:sz="4" w:space="0" w:color="auto"/>
            </w:tcBorders>
            <w:shd w:val="clear" w:color="auto" w:fill="auto"/>
            <w:hideMark/>
          </w:tcPr>
          <w:p w14:paraId="76A0E640" w14:textId="77777777" w:rsidR="006E4445" w:rsidRPr="00A54725" w:rsidRDefault="006E4445" w:rsidP="003D0B08">
            <w:pPr>
              <w:rPr>
                <w:color w:val="000000"/>
                <w:sz w:val="22"/>
                <w:szCs w:val="22"/>
              </w:rPr>
            </w:pPr>
            <w:r w:rsidRPr="00A54725">
              <w:rPr>
                <w:color w:val="000000"/>
                <w:sz w:val="22"/>
                <w:szCs w:val="22"/>
              </w:rPr>
              <w:t>1.1 Thu nhập từ bán vốn (70901)</w:t>
            </w:r>
          </w:p>
        </w:tc>
        <w:tc>
          <w:tcPr>
            <w:tcW w:w="4261" w:type="dxa"/>
            <w:tcBorders>
              <w:top w:val="nil"/>
              <w:left w:val="nil"/>
              <w:bottom w:val="single" w:sz="4" w:space="0" w:color="auto"/>
              <w:right w:val="single" w:sz="4" w:space="0" w:color="auto"/>
            </w:tcBorders>
            <w:shd w:val="clear" w:color="auto" w:fill="auto"/>
            <w:hideMark/>
          </w:tcPr>
          <w:p w14:paraId="15AE1AD1" w14:textId="77777777" w:rsidR="006E4445" w:rsidRPr="00A54725" w:rsidRDefault="006E4445" w:rsidP="003D0B08">
            <w:pPr>
              <w:rPr>
                <w:color w:val="000000"/>
                <w:sz w:val="22"/>
                <w:szCs w:val="22"/>
              </w:rPr>
            </w:pPr>
            <w:r w:rsidRPr="00A54725">
              <w:rPr>
                <w:color w:val="000000"/>
                <w:sz w:val="22"/>
                <w:szCs w:val="22"/>
              </w:rPr>
              <w:t>Trong file “FTP HD va CV”, sheet “FTP HD CV SOL tu DP68”, lấy cột “Huy động -CN”</w:t>
            </w:r>
          </w:p>
        </w:tc>
        <w:tc>
          <w:tcPr>
            <w:tcW w:w="4585" w:type="dxa"/>
            <w:tcBorders>
              <w:top w:val="nil"/>
              <w:left w:val="nil"/>
              <w:bottom w:val="single" w:sz="4" w:space="0" w:color="auto"/>
              <w:right w:val="single" w:sz="4" w:space="0" w:color="auto"/>
            </w:tcBorders>
            <w:shd w:val="clear" w:color="auto" w:fill="auto"/>
            <w:hideMark/>
          </w:tcPr>
          <w:p w14:paraId="53477740" w14:textId="77777777" w:rsidR="006E4445" w:rsidRPr="00A54725" w:rsidRDefault="006E4445" w:rsidP="003D0B08">
            <w:pPr>
              <w:rPr>
                <w:color w:val="000000"/>
                <w:sz w:val="22"/>
                <w:szCs w:val="22"/>
              </w:rPr>
            </w:pPr>
            <w:r w:rsidRPr="00A54725">
              <w:rPr>
                <w:color w:val="000000"/>
                <w:sz w:val="22"/>
                <w:szCs w:val="22"/>
              </w:rPr>
              <w:t>Trong file “FTP HD va CV”, sheet “FTP HD CV SOL tu DP68”, lấy cột “Huy động -DN”</w:t>
            </w:r>
          </w:p>
        </w:tc>
      </w:tr>
      <w:tr w:rsidR="006E4445" w:rsidRPr="00A54725" w14:paraId="201749AE" w14:textId="77777777" w:rsidTr="00F047C8">
        <w:trPr>
          <w:trHeight w:val="1331"/>
        </w:trPr>
        <w:tc>
          <w:tcPr>
            <w:tcW w:w="711" w:type="dxa"/>
            <w:tcBorders>
              <w:top w:val="nil"/>
              <w:left w:val="single" w:sz="4" w:space="0" w:color="auto"/>
              <w:bottom w:val="single" w:sz="4" w:space="0" w:color="auto"/>
              <w:right w:val="single" w:sz="4" w:space="0" w:color="auto"/>
            </w:tcBorders>
            <w:shd w:val="clear" w:color="auto" w:fill="auto"/>
            <w:hideMark/>
          </w:tcPr>
          <w:p w14:paraId="386483F7" w14:textId="77777777" w:rsidR="006E4445" w:rsidRPr="00A54725" w:rsidRDefault="006E4445" w:rsidP="003D0B08">
            <w:pPr>
              <w:rPr>
                <w:color w:val="000000"/>
                <w:sz w:val="22"/>
                <w:szCs w:val="22"/>
              </w:rPr>
            </w:pPr>
            <w:r w:rsidRPr="00A54725">
              <w:rPr>
                <w:color w:val="000000"/>
                <w:sz w:val="22"/>
                <w:szCs w:val="22"/>
              </w:rPr>
              <w:t>7</w:t>
            </w:r>
          </w:p>
        </w:tc>
        <w:tc>
          <w:tcPr>
            <w:tcW w:w="2007" w:type="dxa"/>
            <w:vMerge/>
            <w:tcBorders>
              <w:top w:val="single" w:sz="4" w:space="0" w:color="auto"/>
              <w:bottom w:val="single" w:sz="4" w:space="0" w:color="auto"/>
              <w:right w:val="single" w:sz="4" w:space="0" w:color="auto"/>
            </w:tcBorders>
            <w:hideMark/>
          </w:tcPr>
          <w:p w14:paraId="03276849" w14:textId="77777777" w:rsidR="006E4445" w:rsidRPr="00A54725" w:rsidRDefault="006E4445" w:rsidP="003D0B08">
            <w:pPr>
              <w:rPr>
                <w:color w:val="000000"/>
                <w:sz w:val="22"/>
                <w:szCs w:val="22"/>
              </w:rPr>
            </w:pPr>
          </w:p>
        </w:tc>
        <w:tc>
          <w:tcPr>
            <w:tcW w:w="2790" w:type="dxa"/>
            <w:tcBorders>
              <w:top w:val="nil"/>
              <w:left w:val="single" w:sz="4" w:space="0" w:color="auto"/>
              <w:bottom w:val="single" w:sz="4" w:space="0" w:color="auto"/>
              <w:right w:val="single" w:sz="4" w:space="0" w:color="auto"/>
            </w:tcBorders>
            <w:shd w:val="clear" w:color="auto" w:fill="auto"/>
            <w:hideMark/>
          </w:tcPr>
          <w:p w14:paraId="19D86BEC" w14:textId="77777777" w:rsidR="006E4445" w:rsidRPr="00A54725" w:rsidRDefault="006E4445" w:rsidP="003D0B08">
            <w:pPr>
              <w:rPr>
                <w:color w:val="000000"/>
                <w:sz w:val="22"/>
                <w:szCs w:val="22"/>
              </w:rPr>
            </w:pPr>
            <w:r w:rsidRPr="00A54725">
              <w:rPr>
                <w:color w:val="000000"/>
                <w:sz w:val="22"/>
                <w:szCs w:val="22"/>
              </w:rPr>
              <w:t>1.2 Chi phí trả lãi khách hàng (80102, 80103, 80301)</w:t>
            </w:r>
          </w:p>
        </w:tc>
        <w:tc>
          <w:tcPr>
            <w:tcW w:w="4261" w:type="dxa"/>
            <w:tcBorders>
              <w:top w:val="nil"/>
              <w:left w:val="nil"/>
              <w:bottom w:val="single" w:sz="4" w:space="0" w:color="auto"/>
              <w:right w:val="single" w:sz="4" w:space="0" w:color="auto"/>
            </w:tcBorders>
            <w:shd w:val="clear" w:color="auto" w:fill="auto"/>
            <w:hideMark/>
          </w:tcPr>
          <w:p w14:paraId="1EB10771" w14:textId="77777777" w:rsidR="006E4445" w:rsidRPr="00A54725" w:rsidRDefault="006E4445" w:rsidP="003D0B08">
            <w:pPr>
              <w:rPr>
                <w:color w:val="000000"/>
                <w:sz w:val="22"/>
                <w:szCs w:val="22"/>
              </w:rPr>
            </w:pPr>
            <w:r w:rsidRPr="00A54725">
              <w:rPr>
                <w:color w:val="000000"/>
                <w:sz w:val="22"/>
                <w:szCs w:val="22"/>
              </w:rPr>
              <w:t>Trong file “GL49”, lấy cột “GLSH”, “AMT”</w:t>
            </w:r>
          </w:p>
          <w:p w14:paraId="08774834"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Bước 1: lọc cột “GLSH” = 80103</w:t>
            </w:r>
          </w:p>
          <w:p w14:paraId="6319B7AC"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Bước 2: chi phí = SUM(“AMT”)</w:t>
            </w:r>
          </w:p>
        </w:tc>
        <w:tc>
          <w:tcPr>
            <w:tcW w:w="4585" w:type="dxa"/>
            <w:tcBorders>
              <w:top w:val="nil"/>
              <w:left w:val="nil"/>
              <w:bottom w:val="single" w:sz="4" w:space="0" w:color="auto"/>
              <w:right w:val="single" w:sz="4" w:space="0" w:color="auto"/>
            </w:tcBorders>
            <w:shd w:val="clear" w:color="auto" w:fill="auto"/>
            <w:hideMark/>
          </w:tcPr>
          <w:p w14:paraId="6CA837F2" w14:textId="77777777" w:rsidR="006E4445" w:rsidRPr="00A54725" w:rsidRDefault="006E4445" w:rsidP="003D0B08">
            <w:pPr>
              <w:rPr>
                <w:color w:val="000000"/>
                <w:sz w:val="22"/>
                <w:szCs w:val="22"/>
              </w:rPr>
            </w:pPr>
            <w:r w:rsidRPr="00A54725">
              <w:rPr>
                <w:color w:val="000000"/>
                <w:sz w:val="22"/>
                <w:szCs w:val="22"/>
              </w:rPr>
              <w:t>Trong file “GL49”, lấy cột “GLSH”, “AMT”</w:t>
            </w:r>
          </w:p>
          <w:p w14:paraId="0C771F6D"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Bước 1: lọc cột “GLSH” = 80102, 80301</w:t>
            </w:r>
          </w:p>
          <w:p w14:paraId="50FD4A46"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Bước 2: chi phí = SUM(“AMT”)</w:t>
            </w:r>
          </w:p>
        </w:tc>
      </w:tr>
      <w:tr w:rsidR="006E4445" w:rsidRPr="00A54725" w14:paraId="343911D0"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3872616B" w14:textId="77777777" w:rsidR="006E4445" w:rsidRPr="00A54725" w:rsidRDefault="006E4445" w:rsidP="003D0B08">
            <w:pPr>
              <w:rPr>
                <w:color w:val="000000"/>
                <w:sz w:val="22"/>
                <w:szCs w:val="22"/>
              </w:rPr>
            </w:pPr>
            <w:r w:rsidRPr="00A54725">
              <w:rPr>
                <w:color w:val="000000"/>
                <w:sz w:val="22"/>
                <w:szCs w:val="22"/>
              </w:rPr>
              <w:t>8</w:t>
            </w:r>
          </w:p>
        </w:tc>
        <w:tc>
          <w:tcPr>
            <w:tcW w:w="2007" w:type="dxa"/>
            <w:vMerge/>
            <w:tcBorders>
              <w:top w:val="single" w:sz="4" w:space="0" w:color="auto"/>
              <w:bottom w:val="single" w:sz="4" w:space="0" w:color="auto"/>
              <w:right w:val="single" w:sz="4" w:space="0" w:color="auto"/>
            </w:tcBorders>
            <w:hideMark/>
          </w:tcPr>
          <w:p w14:paraId="17100B1C" w14:textId="77777777" w:rsidR="006E4445" w:rsidRPr="00A54725" w:rsidRDefault="006E4445" w:rsidP="003D0B08">
            <w:pPr>
              <w:rPr>
                <w:color w:val="000000"/>
                <w:sz w:val="22"/>
                <w:szCs w:val="22"/>
              </w:rPr>
            </w:pPr>
          </w:p>
        </w:tc>
        <w:tc>
          <w:tcPr>
            <w:tcW w:w="2790" w:type="dxa"/>
            <w:tcBorders>
              <w:top w:val="nil"/>
              <w:left w:val="single" w:sz="4" w:space="0" w:color="auto"/>
              <w:bottom w:val="single" w:sz="4" w:space="0" w:color="auto"/>
              <w:right w:val="single" w:sz="4" w:space="0" w:color="auto"/>
            </w:tcBorders>
            <w:shd w:val="clear" w:color="auto" w:fill="auto"/>
            <w:hideMark/>
          </w:tcPr>
          <w:p w14:paraId="5D86DE5A" w14:textId="77777777" w:rsidR="006E4445" w:rsidRPr="00A54725" w:rsidRDefault="006E4445" w:rsidP="003D0B08">
            <w:pPr>
              <w:rPr>
                <w:color w:val="000000"/>
                <w:sz w:val="22"/>
                <w:szCs w:val="22"/>
              </w:rPr>
            </w:pPr>
            <w:r w:rsidRPr="00A54725">
              <w:rPr>
                <w:color w:val="000000"/>
                <w:sz w:val="22"/>
                <w:szCs w:val="22"/>
              </w:rPr>
              <w:t>1.3 NII huy động</w:t>
            </w:r>
          </w:p>
        </w:tc>
        <w:tc>
          <w:tcPr>
            <w:tcW w:w="4261" w:type="dxa"/>
            <w:tcBorders>
              <w:top w:val="nil"/>
              <w:left w:val="nil"/>
              <w:bottom w:val="single" w:sz="4" w:space="0" w:color="auto"/>
              <w:right w:val="single" w:sz="4" w:space="0" w:color="auto"/>
            </w:tcBorders>
            <w:shd w:val="clear" w:color="auto" w:fill="auto"/>
            <w:hideMark/>
          </w:tcPr>
          <w:p w14:paraId="1A0D10D8" w14:textId="77777777" w:rsidR="006E4445" w:rsidRPr="00A54725" w:rsidRDefault="006E4445" w:rsidP="003D0B08">
            <w:pPr>
              <w:rPr>
                <w:color w:val="000000"/>
                <w:sz w:val="22"/>
                <w:szCs w:val="22"/>
              </w:rPr>
            </w:pPr>
            <w:r w:rsidRPr="00A54725">
              <w:rPr>
                <w:color w:val="000000"/>
                <w:sz w:val="22"/>
                <w:szCs w:val="22"/>
              </w:rPr>
              <w:t>(1.3) = (1.1) - (1.2)</w:t>
            </w:r>
          </w:p>
        </w:tc>
        <w:tc>
          <w:tcPr>
            <w:tcW w:w="4585" w:type="dxa"/>
            <w:tcBorders>
              <w:top w:val="nil"/>
              <w:left w:val="nil"/>
              <w:bottom w:val="single" w:sz="4" w:space="0" w:color="auto"/>
              <w:right w:val="single" w:sz="4" w:space="0" w:color="auto"/>
            </w:tcBorders>
            <w:shd w:val="clear" w:color="auto" w:fill="auto"/>
            <w:hideMark/>
          </w:tcPr>
          <w:p w14:paraId="024BE266" w14:textId="77777777" w:rsidR="006E4445" w:rsidRPr="00A54725" w:rsidRDefault="006E4445" w:rsidP="003D0B08">
            <w:pPr>
              <w:rPr>
                <w:color w:val="000000"/>
                <w:sz w:val="22"/>
                <w:szCs w:val="22"/>
              </w:rPr>
            </w:pPr>
            <w:r w:rsidRPr="00A54725">
              <w:rPr>
                <w:color w:val="000000"/>
                <w:sz w:val="22"/>
                <w:szCs w:val="22"/>
              </w:rPr>
              <w:t>(1.3) = (1.1) - (1.2)</w:t>
            </w:r>
          </w:p>
        </w:tc>
      </w:tr>
      <w:tr w:rsidR="006E4445" w:rsidRPr="00A54725" w14:paraId="15027671"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0C6D193B" w14:textId="77777777" w:rsidR="006E4445" w:rsidRPr="00A54725" w:rsidRDefault="006E4445" w:rsidP="003D0B08">
            <w:pPr>
              <w:rPr>
                <w:color w:val="000000"/>
                <w:sz w:val="22"/>
                <w:szCs w:val="22"/>
              </w:rPr>
            </w:pPr>
            <w:r w:rsidRPr="00A54725">
              <w:rPr>
                <w:color w:val="000000"/>
                <w:sz w:val="22"/>
                <w:szCs w:val="22"/>
              </w:rPr>
              <w:t>9</w:t>
            </w:r>
          </w:p>
        </w:tc>
        <w:tc>
          <w:tcPr>
            <w:tcW w:w="20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6DAD8C" w14:textId="77777777" w:rsidR="006E4445" w:rsidRPr="00A54725" w:rsidRDefault="006E4445" w:rsidP="003D0B08">
            <w:pPr>
              <w:rPr>
                <w:color w:val="000000"/>
                <w:sz w:val="22"/>
                <w:szCs w:val="22"/>
              </w:rPr>
            </w:pPr>
            <w:r w:rsidRPr="00A54725">
              <w:rPr>
                <w:color w:val="000000"/>
                <w:sz w:val="22"/>
                <w:szCs w:val="22"/>
              </w:rPr>
              <w:t xml:space="preserve">NII cho vay (N1-N5) </w:t>
            </w:r>
          </w:p>
          <w:p w14:paraId="1AA7A7C8" w14:textId="77777777" w:rsidR="006E4445" w:rsidRPr="00A54725" w:rsidRDefault="006E4445" w:rsidP="003D0B08">
            <w:pPr>
              <w:rPr>
                <w:color w:val="000000"/>
                <w:sz w:val="22"/>
                <w:szCs w:val="22"/>
              </w:rPr>
            </w:pPr>
            <w:r w:rsidRPr="00A54725">
              <w:rPr>
                <w:color w:val="000000"/>
                <w:sz w:val="22"/>
                <w:szCs w:val="22"/>
              </w:rPr>
              <w:t>(2)</w:t>
            </w:r>
          </w:p>
        </w:tc>
        <w:tc>
          <w:tcPr>
            <w:tcW w:w="2790" w:type="dxa"/>
            <w:tcBorders>
              <w:top w:val="nil"/>
              <w:left w:val="nil"/>
              <w:bottom w:val="single" w:sz="4" w:space="0" w:color="auto"/>
              <w:right w:val="single" w:sz="4" w:space="0" w:color="auto"/>
            </w:tcBorders>
            <w:shd w:val="clear" w:color="auto" w:fill="auto"/>
            <w:hideMark/>
          </w:tcPr>
          <w:p w14:paraId="2CDC67EB" w14:textId="77777777" w:rsidR="006E4445" w:rsidRPr="00A54725" w:rsidRDefault="006E4445" w:rsidP="003D0B08">
            <w:pPr>
              <w:rPr>
                <w:color w:val="000000"/>
                <w:sz w:val="22"/>
                <w:szCs w:val="22"/>
              </w:rPr>
            </w:pPr>
            <w:r w:rsidRPr="00A54725">
              <w:rPr>
                <w:color w:val="000000"/>
                <w:sz w:val="22"/>
                <w:szCs w:val="22"/>
              </w:rPr>
              <w:t>2.1 Thu lãi cho vay khách hàng (70201, 70210, 70220, 70230, 70270, 70280, 70909)</w:t>
            </w:r>
          </w:p>
        </w:tc>
        <w:tc>
          <w:tcPr>
            <w:tcW w:w="4261" w:type="dxa"/>
            <w:tcBorders>
              <w:top w:val="nil"/>
              <w:left w:val="nil"/>
              <w:bottom w:val="single" w:sz="4" w:space="0" w:color="auto"/>
              <w:right w:val="single" w:sz="4" w:space="0" w:color="auto"/>
            </w:tcBorders>
            <w:shd w:val="clear" w:color="auto" w:fill="auto"/>
            <w:hideMark/>
          </w:tcPr>
          <w:p w14:paraId="1E8B680F" w14:textId="77777777" w:rsidR="006E4445" w:rsidRPr="00A54725" w:rsidRDefault="006E4445" w:rsidP="003D0B08">
            <w:pPr>
              <w:rPr>
                <w:color w:val="000000"/>
                <w:sz w:val="22"/>
                <w:szCs w:val="22"/>
              </w:rPr>
            </w:pPr>
            <w:commentRangeStart w:id="382"/>
            <w:commentRangeStart w:id="383"/>
            <w:commentRangeStart w:id="384"/>
            <w:r w:rsidRPr="00A54725">
              <w:rPr>
                <w:color w:val="000000"/>
                <w:sz w:val="22"/>
                <w:szCs w:val="22"/>
              </w:rPr>
              <w:t>Trong file “NII_N1_N5”</w:t>
            </w:r>
            <w:commentRangeEnd w:id="382"/>
            <w:r w:rsidRPr="00A54725">
              <w:rPr>
                <w:rStyle w:val="CommentReference"/>
                <w:sz w:val="22"/>
                <w:szCs w:val="22"/>
              </w:rPr>
              <w:commentReference w:id="382"/>
            </w:r>
            <w:commentRangeEnd w:id="383"/>
            <w:r w:rsidRPr="00A54725">
              <w:rPr>
                <w:rStyle w:val="CommentReference"/>
                <w:sz w:val="22"/>
                <w:szCs w:val="22"/>
              </w:rPr>
              <w:commentReference w:id="383"/>
            </w:r>
            <w:commentRangeEnd w:id="384"/>
            <w:r w:rsidRPr="00A54725">
              <w:rPr>
                <w:rStyle w:val="CommentReference"/>
                <w:sz w:val="22"/>
                <w:szCs w:val="22"/>
              </w:rPr>
              <w:commentReference w:id="384"/>
            </w:r>
            <w:r w:rsidRPr="00A54725">
              <w:rPr>
                <w:color w:val="000000"/>
                <w:sz w:val="22"/>
                <w:szCs w:val="22"/>
              </w:rPr>
              <w:t>,</w:t>
            </w:r>
          </w:p>
          <w:p w14:paraId="6523B813"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Lấy các tài khoản 70201, 70210, 70220, 70230, 70270, 70280, 70909</w:t>
            </w:r>
          </w:p>
          <w:p w14:paraId="2659ACB0"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Đối với tài khoản 70270: ghi nhận tất cả cho KHCN</w:t>
            </w:r>
          </w:p>
          <w:p w14:paraId="5942921C"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Đối với tài khoản 70909: lấy tổng giá trị tài khoản / 2</w:t>
            </w:r>
          </w:p>
          <w:p w14:paraId="69EC2286"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themeColor="text1"/>
              </w:rPr>
              <w:lastRenderedPageBreak/>
              <w:t>Loại trừ lãi treo N3_N5 (khách hàng cũ), lãi VAMC, ngoại bảng (đã thể hiện trong nội dung mô tả file NII ngày 17/12/2021 với đối tác FSS)</w:t>
            </w:r>
          </w:p>
          <w:p w14:paraId="22F54D2B"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Lãi KHCN = (70201).”CN” + (70210).”CN” + (70220).”CN” + (70230).”CN” + (70270).”CN” + (70270).”DN” + (70280).”CN” + (70909)/2 – “Lãi Treo N3-N5 (KH cũ)”.”CN” – “L VAMC”.”CN” – “L ngoại bảng”.”CN”</w:t>
            </w:r>
          </w:p>
        </w:tc>
        <w:tc>
          <w:tcPr>
            <w:tcW w:w="4585" w:type="dxa"/>
            <w:tcBorders>
              <w:top w:val="nil"/>
              <w:left w:val="nil"/>
              <w:bottom w:val="single" w:sz="4" w:space="0" w:color="auto"/>
              <w:right w:val="single" w:sz="4" w:space="0" w:color="auto"/>
            </w:tcBorders>
            <w:shd w:val="clear" w:color="auto" w:fill="auto"/>
            <w:hideMark/>
          </w:tcPr>
          <w:p w14:paraId="379E1FF9" w14:textId="77777777" w:rsidR="006E4445" w:rsidRPr="00A54725" w:rsidRDefault="006E4445" w:rsidP="003D0B08">
            <w:pPr>
              <w:rPr>
                <w:color w:val="000000"/>
                <w:sz w:val="22"/>
                <w:szCs w:val="22"/>
              </w:rPr>
            </w:pPr>
            <w:r w:rsidRPr="00A54725">
              <w:rPr>
                <w:color w:val="000000"/>
                <w:sz w:val="22"/>
                <w:szCs w:val="22"/>
              </w:rPr>
              <w:lastRenderedPageBreak/>
              <w:t>Trong file “NII_N1_N5”,</w:t>
            </w:r>
          </w:p>
          <w:p w14:paraId="483D5385"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Lấy các tài khoản 70201, 70210, 70220, 70230, 70280, 70909</w:t>
            </w:r>
          </w:p>
          <w:p w14:paraId="73B9FAC4"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Đối với tài khoản 70270: ghi nhận tất cả cho KHCN</w:t>
            </w:r>
          </w:p>
          <w:p w14:paraId="40D62F28"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Đối với tài khoản 70909: lấy tổng giá trị tài khoản / 2</w:t>
            </w:r>
          </w:p>
          <w:p w14:paraId="73DBF868" w14:textId="77777777" w:rsidR="006E4445" w:rsidRPr="00A54725" w:rsidRDefault="006E4445" w:rsidP="003D0B08">
            <w:pPr>
              <w:pStyle w:val="ListParagraph"/>
              <w:numPr>
                <w:ilvl w:val="0"/>
                <w:numId w:val="2"/>
              </w:numPr>
              <w:ind w:left="430"/>
              <w:rPr>
                <w:rFonts w:ascii="Times New Roman" w:hAnsi="Times New Roman"/>
                <w:color w:val="000000" w:themeColor="text1"/>
              </w:rPr>
            </w:pPr>
            <w:r w:rsidRPr="00A54725">
              <w:rPr>
                <w:rFonts w:ascii="Times New Roman" w:hAnsi="Times New Roman"/>
                <w:color w:val="000000" w:themeColor="text1"/>
              </w:rPr>
              <w:lastRenderedPageBreak/>
              <w:t>Loại trừ lãi treo N3_N5 (khách hàng cũ), lãi VAMC, ngoại bảng (đã thể hiện trong nội dung mô tả file NII ngày 17/12/2021 với đối tác FSS)</w:t>
            </w:r>
          </w:p>
          <w:p w14:paraId="58D596AE"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Lãi KHDN = (70201).”DN” + (70210).”DN” + (70220).”DN”+ (70230).”DN” + (70280).”DN” + (70909)/2 – “Lãi Treo N3-N5 (KH cũ)”.”DN” – “L VAMC”.”DN” – “L ngoại bảng”.”DN”</w:t>
            </w:r>
          </w:p>
        </w:tc>
      </w:tr>
      <w:tr w:rsidR="006E4445" w:rsidRPr="00A54725" w14:paraId="6D562DF3"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1A868FBD" w14:textId="77777777" w:rsidR="006E4445" w:rsidRPr="00A54725" w:rsidRDefault="006E4445" w:rsidP="003D0B08">
            <w:pPr>
              <w:rPr>
                <w:color w:val="000000"/>
                <w:sz w:val="22"/>
                <w:szCs w:val="22"/>
              </w:rPr>
            </w:pPr>
            <w:r w:rsidRPr="00A54725">
              <w:rPr>
                <w:color w:val="000000"/>
                <w:sz w:val="22"/>
                <w:szCs w:val="22"/>
              </w:rPr>
              <w:lastRenderedPageBreak/>
              <w:t>10</w:t>
            </w:r>
          </w:p>
        </w:tc>
        <w:tc>
          <w:tcPr>
            <w:tcW w:w="2007" w:type="dxa"/>
            <w:vMerge/>
            <w:tcBorders>
              <w:top w:val="single" w:sz="4" w:space="0" w:color="auto"/>
              <w:bottom w:val="single" w:sz="4" w:space="0" w:color="auto"/>
              <w:right w:val="single" w:sz="4" w:space="0" w:color="auto"/>
            </w:tcBorders>
            <w:hideMark/>
          </w:tcPr>
          <w:p w14:paraId="37451276" w14:textId="77777777" w:rsidR="006E4445" w:rsidRPr="00A54725" w:rsidRDefault="006E4445" w:rsidP="003D0B08">
            <w:pPr>
              <w:rPr>
                <w:color w:val="000000"/>
                <w:sz w:val="22"/>
                <w:szCs w:val="22"/>
              </w:rPr>
            </w:pPr>
          </w:p>
        </w:tc>
        <w:tc>
          <w:tcPr>
            <w:tcW w:w="2790" w:type="dxa"/>
            <w:tcBorders>
              <w:top w:val="nil"/>
              <w:left w:val="single" w:sz="4" w:space="0" w:color="auto"/>
              <w:bottom w:val="single" w:sz="4" w:space="0" w:color="auto"/>
              <w:right w:val="single" w:sz="4" w:space="0" w:color="auto"/>
            </w:tcBorders>
            <w:shd w:val="clear" w:color="auto" w:fill="auto"/>
            <w:hideMark/>
          </w:tcPr>
          <w:p w14:paraId="6FE219AC" w14:textId="77777777" w:rsidR="006E4445" w:rsidRPr="00A54725" w:rsidRDefault="006E4445" w:rsidP="003D0B08">
            <w:pPr>
              <w:rPr>
                <w:color w:val="000000"/>
                <w:sz w:val="22"/>
                <w:szCs w:val="22"/>
              </w:rPr>
            </w:pPr>
            <w:r w:rsidRPr="00A54725">
              <w:rPr>
                <w:color w:val="000000"/>
                <w:sz w:val="22"/>
                <w:szCs w:val="22"/>
              </w:rPr>
              <w:t>2.2 Chi phí trả lãi mua vốn (80901)</w:t>
            </w:r>
          </w:p>
        </w:tc>
        <w:tc>
          <w:tcPr>
            <w:tcW w:w="4261" w:type="dxa"/>
            <w:tcBorders>
              <w:top w:val="nil"/>
              <w:left w:val="nil"/>
              <w:bottom w:val="single" w:sz="4" w:space="0" w:color="auto"/>
              <w:right w:val="single" w:sz="4" w:space="0" w:color="auto"/>
            </w:tcBorders>
            <w:shd w:val="clear" w:color="auto" w:fill="auto"/>
            <w:hideMark/>
          </w:tcPr>
          <w:p w14:paraId="4FFFCF66" w14:textId="77777777" w:rsidR="006E4445" w:rsidRPr="00A54725" w:rsidRDefault="006E4445" w:rsidP="003D0B08">
            <w:pPr>
              <w:rPr>
                <w:sz w:val="22"/>
                <w:szCs w:val="22"/>
              </w:rPr>
            </w:pPr>
            <w:r w:rsidRPr="00A54725">
              <w:rPr>
                <w:sz w:val="22"/>
                <w:szCs w:val="22"/>
              </w:rPr>
              <w:t>Trong file “NII_N1_N5”,</w:t>
            </w:r>
          </w:p>
          <w:p w14:paraId="23C455E5"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Lấy tài khoản 80901 trong đó không bao gồm FTP N3_N5 KH cũ, bao gồm FTP dự nợ thẻ của cá nhân</w:t>
            </w:r>
          </w:p>
          <w:p w14:paraId="3E2003DD"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Lấy tài khoản 80902</w:t>
            </w:r>
          </w:p>
          <w:p w14:paraId="6D410EAC"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Chi phí trả lãi mua vốn KHCN = TK (80902) / 2 + (TK (80901).”CN” – “FTPNX N3-N5”.”CN</w:t>
            </w:r>
            <w:commentRangeStart w:id="385"/>
            <w:r w:rsidRPr="00A54725">
              <w:rPr>
                <w:rFonts w:ascii="Times New Roman" w:hAnsi="Times New Roman"/>
              </w:rPr>
              <w:t>” (KH cũ) + FTP Dư nợ thẻ DN)</w:t>
            </w:r>
            <w:commentRangeEnd w:id="385"/>
            <w:r w:rsidRPr="00A54725">
              <w:rPr>
                <w:rStyle w:val="CommentReference"/>
                <w:rFonts w:ascii="Times New Roman" w:eastAsia="Times New Roman" w:hAnsi="Times New Roman"/>
                <w:sz w:val="22"/>
                <w:szCs w:val="22"/>
              </w:rPr>
              <w:commentReference w:id="385"/>
            </w:r>
          </w:p>
        </w:tc>
        <w:tc>
          <w:tcPr>
            <w:tcW w:w="4585" w:type="dxa"/>
            <w:tcBorders>
              <w:top w:val="nil"/>
              <w:left w:val="nil"/>
              <w:bottom w:val="single" w:sz="4" w:space="0" w:color="auto"/>
              <w:right w:val="single" w:sz="4" w:space="0" w:color="auto"/>
            </w:tcBorders>
            <w:shd w:val="clear" w:color="auto" w:fill="auto"/>
            <w:hideMark/>
          </w:tcPr>
          <w:p w14:paraId="73DCD112" w14:textId="77777777" w:rsidR="006E4445" w:rsidRPr="00A54725" w:rsidRDefault="006E4445" w:rsidP="003D0B08">
            <w:pPr>
              <w:rPr>
                <w:sz w:val="22"/>
                <w:szCs w:val="22"/>
              </w:rPr>
            </w:pPr>
            <w:r w:rsidRPr="00A54725">
              <w:rPr>
                <w:sz w:val="22"/>
                <w:szCs w:val="22"/>
              </w:rPr>
              <w:t>Trong file “NII_N1_N5”,</w:t>
            </w:r>
          </w:p>
          <w:p w14:paraId="794D91A7"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Lấy tài khoản 80901 trong đó không bao gồm FTP N3_N5 KH cũ, không bao gồm FTP dự nợ thẻ doanh nghiệp</w:t>
            </w:r>
          </w:p>
          <w:p w14:paraId="2FD9A616"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Lấy tài khoản 80902</w:t>
            </w:r>
          </w:p>
          <w:p w14:paraId="4BC55B8E"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Chi phí trả lãi</w:t>
            </w:r>
            <w:r w:rsidRPr="00A54725" w:rsidDel="00FD176B">
              <w:rPr>
                <w:rFonts w:ascii="Times New Roman" w:hAnsi="Times New Roman"/>
              </w:rPr>
              <w:t xml:space="preserve"> </w:t>
            </w:r>
            <w:r w:rsidRPr="00A54725">
              <w:rPr>
                <w:rFonts w:ascii="Times New Roman" w:hAnsi="Times New Roman"/>
              </w:rPr>
              <w:t>mua vốn KHDN = TK (80902) / 2 + (TK (80901).”DN” – “FTPNX N3-N5”.”DN” (KH cũ) – FTP Dư nợ thẻ DN)</w:t>
            </w:r>
          </w:p>
        </w:tc>
      </w:tr>
      <w:tr w:rsidR="006E4445" w:rsidRPr="00A54725" w14:paraId="0E2B652A"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1E2DBB8A" w14:textId="77777777" w:rsidR="006E4445" w:rsidRPr="00A54725" w:rsidRDefault="006E4445" w:rsidP="003D0B08">
            <w:pPr>
              <w:rPr>
                <w:color w:val="000000"/>
                <w:sz w:val="22"/>
                <w:szCs w:val="22"/>
              </w:rPr>
            </w:pPr>
            <w:r w:rsidRPr="00A54725">
              <w:rPr>
                <w:color w:val="000000"/>
                <w:sz w:val="22"/>
                <w:szCs w:val="22"/>
              </w:rPr>
              <w:t>11</w:t>
            </w:r>
          </w:p>
        </w:tc>
        <w:tc>
          <w:tcPr>
            <w:tcW w:w="2007" w:type="dxa"/>
            <w:vMerge/>
            <w:tcBorders>
              <w:top w:val="single" w:sz="4" w:space="0" w:color="auto"/>
              <w:bottom w:val="single" w:sz="4" w:space="0" w:color="auto"/>
              <w:right w:val="single" w:sz="4" w:space="0" w:color="auto"/>
            </w:tcBorders>
            <w:hideMark/>
          </w:tcPr>
          <w:p w14:paraId="5B806523" w14:textId="77777777" w:rsidR="006E4445" w:rsidRPr="00A54725" w:rsidRDefault="006E4445" w:rsidP="003D0B08">
            <w:pPr>
              <w:rPr>
                <w:color w:val="000000"/>
                <w:sz w:val="22"/>
                <w:szCs w:val="22"/>
              </w:rPr>
            </w:pPr>
          </w:p>
        </w:tc>
        <w:tc>
          <w:tcPr>
            <w:tcW w:w="2790" w:type="dxa"/>
            <w:tcBorders>
              <w:top w:val="nil"/>
              <w:left w:val="single" w:sz="4" w:space="0" w:color="auto"/>
              <w:bottom w:val="single" w:sz="4" w:space="0" w:color="auto"/>
              <w:right w:val="single" w:sz="4" w:space="0" w:color="auto"/>
            </w:tcBorders>
            <w:shd w:val="clear" w:color="auto" w:fill="auto"/>
            <w:hideMark/>
          </w:tcPr>
          <w:p w14:paraId="67B4DEE8" w14:textId="77777777" w:rsidR="006E4445" w:rsidRPr="00A54725" w:rsidRDefault="006E4445" w:rsidP="003D0B08">
            <w:pPr>
              <w:rPr>
                <w:color w:val="000000"/>
                <w:sz w:val="22"/>
                <w:szCs w:val="22"/>
              </w:rPr>
            </w:pPr>
            <w:r w:rsidRPr="00A54725">
              <w:rPr>
                <w:color w:val="000000"/>
                <w:sz w:val="22"/>
                <w:szCs w:val="22"/>
              </w:rPr>
              <w:t>2.3 NII cho vay (N1-N5)</w:t>
            </w:r>
          </w:p>
        </w:tc>
        <w:tc>
          <w:tcPr>
            <w:tcW w:w="4261" w:type="dxa"/>
            <w:tcBorders>
              <w:top w:val="nil"/>
              <w:left w:val="nil"/>
              <w:bottom w:val="single" w:sz="4" w:space="0" w:color="auto"/>
              <w:right w:val="single" w:sz="4" w:space="0" w:color="auto"/>
            </w:tcBorders>
            <w:shd w:val="clear" w:color="auto" w:fill="auto"/>
            <w:hideMark/>
          </w:tcPr>
          <w:p w14:paraId="20D85967" w14:textId="77777777" w:rsidR="006E4445" w:rsidRPr="00A54725" w:rsidRDefault="006E4445" w:rsidP="003D0B08">
            <w:pPr>
              <w:rPr>
                <w:color w:val="000000"/>
                <w:sz w:val="22"/>
                <w:szCs w:val="22"/>
              </w:rPr>
            </w:pPr>
            <w:r w:rsidRPr="00A54725">
              <w:rPr>
                <w:color w:val="000000"/>
                <w:sz w:val="22"/>
                <w:szCs w:val="22"/>
              </w:rPr>
              <w:t>(2.3) = (2.1) - (2.2)</w:t>
            </w:r>
          </w:p>
        </w:tc>
        <w:tc>
          <w:tcPr>
            <w:tcW w:w="4585" w:type="dxa"/>
            <w:tcBorders>
              <w:top w:val="nil"/>
              <w:left w:val="nil"/>
              <w:bottom w:val="single" w:sz="4" w:space="0" w:color="auto"/>
              <w:right w:val="single" w:sz="4" w:space="0" w:color="auto"/>
            </w:tcBorders>
            <w:shd w:val="clear" w:color="auto" w:fill="auto"/>
            <w:hideMark/>
          </w:tcPr>
          <w:p w14:paraId="26EA8635" w14:textId="77777777" w:rsidR="006E4445" w:rsidRPr="00A54725" w:rsidRDefault="006E4445" w:rsidP="003D0B08">
            <w:pPr>
              <w:rPr>
                <w:color w:val="000000"/>
                <w:sz w:val="22"/>
                <w:szCs w:val="22"/>
              </w:rPr>
            </w:pPr>
            <w:r w:rsidRPr="00A54725">
              <w:rPr>
                <w:color w:val="000000"/>
                <w:sz w:val="22"/>
                <w:szCs w:val="22"/>
              </w:rPr>
              <w:t>(2.3) = (2.1) - (2.2)</w:t>
            </w:r>
          </w:p>
        </w:tc>
      </w:tr>
      <w:tr w:rsidR="006E4445" w:rsidRPr="00A54725" w14:paraId="365F664C"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31D4C1CB" w14:textId="77777777" w:rsidR="006E4445" w:rsidRPr="00A54725" w:rsidRDefault="006E4445" w:rsidP="003D0B08">
            <w:pPr>
              <w:rPr>
                <w:color w:val="000000"/>
                <w:sz w:val="22"/>
                <w:szCs w:val="22"/>
              </w:rPr>
            </w:pPr>
            <w:r w:rsidRPr="00A54725">
              <w:rPr>
                <w:color w:val="000000"/>
                <w:sz w:val="22"/>
                <w:szCs w:val="22"/>
              </w:rPr>
              <w:t>12</w:t>
            </w:r>
          </w:p>
        </w:tc>
        <w:tc>
          <w:tcPr>
            <w:tcW w:w="2007" w:type="dxa"/>
            <w:tcBorders>
              <w:top w:val="single" w:sz="4" w:space="0" w:color="auto"/>
              <w:left w:val="nil"/>
              <w:bottom w:val="single" w:sz="4" w:space="0" w:color="auto"/>
              <w:right w:val="single" w:sz="4" w:space="0" w:color="auto"/>
            </w:tcBorders>
            <w:shd w:val="clear" w:color="auto" w:fill="auto"/>
            <w:hideMark/>
          </w:tcPr>
          <w:p w14:paraId="4A1B51CD" w14:textId="77777777" w:rsidR="006E4445" w:rsidRPr="00A54725" w:rsidRDefault="006E4445" w:rsidP="003D0B08">
            <w:pPr>
              <w:rPr>
                <w:color w:val="000000"/>
                <w:sz w:val="22"/>
                <w:szCs w:val="22"/>
              </w:rPr>
            </w:pPr>
            <w:r w:rsidRPr="00A54725">
              <w:rPr>
                <w:color w:val="000000"/>
                <w:sz w:val="22"/>
                <w:szCs w:val="22"/>
              </w:rPr>
              <w:t>NFI (3)</w:t>
            </w:r>
          </w:p>
        </w:tc>
        <w:tc>
          <w:tcPr>
            <w:tcW w:w="2790" w:type="dxa"/>
            <w:tcBorders>
              <w:top w:val="nil"/>
              <w:left w:val="nil"/>
              <w:bottom w:val="single" w:sz="4" w:space="0" w:color="auto"/>
              <w:right w:val="single" w:sz="4" w:space="0" w:color="auto"/>
            </w:tcBorders>
            <w:shd w:val="clear" w:color="auto" w:fill="auto"/>
            <w:hideMark/>
          </w:tcPr>
          <w:p w14:paraId="151E0323"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4E921744" w14:textId="0591C0B4" w:rsidR="00BE0459" w:rsidRPr="00A54725" w:rsidRDefault="00BE0459" w:rsidP="00BE0459">
            <w:pPr>
              <w:spacing w:line="276" w:lineRule="auto"/>
              <w:rPr>
                <w:ins w:id="386" w:author="HUYNH THI NGOC TRAM" w:date="2022-08-22T21:26:00Z"/>
                <w:sz w:val="22"/>
                <w:szCs w:val="22"/>
              </w:rPr>
            </w:pPr>
            <w:r w:rsidRPr="00A54725">
              <w:rPr>
                <w:sz w:val="22"/>
                <w:szCs w:val="22"/>
              </w:rPr>
              <w:t>NFI phân</w:t>
            </w:r>
            <w:r w:rsidR="00E30F8D" w:rsidRPr="00A54725">
              <w:rPr>
                <w:sz w:val="22"/>
                <w:szCs w:val="22"/>
              </w:rPr>
              <w:t xml:space="preserve"> khối</w:t>
            </w:r>
            <w:r w:rsidRPr="00A54725">
              <w:rPr>
                <w:sz w:val="22"/>
                <w:szCs w:val="22"/>
              </w:rPr>
              <w:t xml:space="preserve"> KHCN</w:t>
            </w:r>
            <w:r w:rsidR="00BD2209">
              <w:rPr>
                <w:sz w:val="22"/>
                <w:szCs w:val="22"/>
              </w:rPr>
              <w:t>, KHDN</w:t>
            </w:r>
            <w:r w:rsidRPr="00A54725">
              <w:rPr>
                <w:sz w:val="22"/>
                <w:szCs w:val="22"/>
              </w:rPr>
              <w:t xml:space="preserve"> được áp dụng theo nguyên tắc như đã mô tả chung NFI cùng với báo cáo dashboard P.Phát triển kinh doanh bán lẻ và NFI thẻ.</w:t>
            </w:r>
          </w:p>
          <w:p w14:paraId="5593726E" w14:textId="6F36C14C" w:rsidR="00BE0459" w:rsidRPr="00A54725" w:rsidRDefault="00BE0459" w:rsidP="00BE0459">
            <w:pPr>
              <w:numPr>
                <w:ilvl w:val="0"/>
                <w:numId w:val="52"/>
              </w:numPr>
              <w:spacing w:line="276" w:lineRule="auto"/>
              <w:ind w:left="216" w:hanging="274"/>
              <w:rPr>
                <w:sz w:val="22"/>
                <w:szCs w:val="22"/>
              </w:rPr>
            </w:pPr>
            <w:r w:rsidRPr="00A54725">
              <w:rPr>
                <w:sz w:val="22"/>
                <w:szCs w:val="22"/>
              </w:rPr>
              <w:lastRenderedPageBreak/>
              <w:t>NFI Khối KHCN = NF</w:t>
            </w:r>
            <w:r w:rsidR="00D77FF6" w:rsidRPr="00A54725">
              <w:rPr>
                <w:sz w:val="22"/>
                <w:szCs w:val="22"/>
              </w:rPr>
              <w:t>I</w:t>
            </w:r>
            <w:r w:rsidRPr="00A54725">
              <w:rPr>
                <w:sz w:val="22"/>
                <w:szCs w:val="22"/>
              </w:rPr>
              <w:t xml:space="preserve"> phân bổ KHCN + NFI Thẻ </w:t>
            </w:r>
          </w:p>
          <w:p w14:paraId="1499C0ED" w14:textId="77777777" w:rsidR="00BE0459" w:rsidRPr="00A54725" w:rsidRDefault="00BE0459" w:rsidP="00BE0459">
            <w:pPr>
              <w:pStyle w:val="ListParagraph"/>
              <w:numPr>
                <w:ilvl w:val="0"/>
                <w:numId w:val="53"/>
              </w:numPr>
              <w:spacing w:after="0"/>
              <w:ind w:left="476" w:hanging="180"/>
              <w:rPr>
                <w:rFonts w:ascii="Times New Roman" w:hAnsi="Times New Roman"/>
                <w:color w:val="000000"/>
              </w:rPr>
            </w:pPr>
            <w:r w:rsidRPr="00A54725">
              <w:rPr>
                <w:rFonts w:ascii="Times New Roman" w:hAnsi="Times New Roman"/>
              </w:rPr>
              <w:t>Cách tính NFI Thẻ = Thu phí Thẻ - Chi phí Thẻ</w:t>
            </w:r>
          </w:p>
          <w:p w14:paraId="5EA4750C" w14:textId="77777777" w:rsidR="00B02BAB" w:rsidRPr="00A54725" w:rsidRDefault="00B02BAB" w:rsidP="00B02BAB">
            <w:pPr>
              <w:spacing w:line="276" w:lineRule="auto"/>
              <w:ind w:left="476"/>
              <w:rPr>
                <w:sz w:val="22"/>
                <w:szCs w:val="22"/>
              </w:rPr>
            </w:pPr>
            <w:r w:rsidRPr="00A54725">
              <w:rPr>
                <w:sz w:val="22"/>
                <w:szCs w:val="22"/>
              </w:rPr>
              <w:t>Trong đó:</w:t>
            </w:r>
          </w:p>
          <w:p w14:paraId="698B0B34" w14:textId="07ABA34D" w:rsidR="00BE0459" w:rsidRPr="00A54725" w:rsidRDefault="00BE0459" w:rsidP="00B02BAB">
            <w:pPr>
              <w:spacing w:line="276" w:lineRule="auto"/>
              <w:ind w:left="476"/>
              <w:rPr>
                <w:rStyle w:val="xmsohyperlink"/>
                <w:color w:val="000000"/>
                <w:sz w:val="22"/>
                <w:szCs w:val="22"/>
              </w:rPr>
            </w:pPr>
            <w:r w:rsidRPr="00A54725">
              <w:rPr>
                <w:sz w:val="22"/>
                <w:szCs w:val="22"/>
              </w:rPr>
              <w:t xml:space="preserve">+ Thu phí Thẻ ( tham chiếu báo cáo </w:t>
            </w:r>
            <w:hyperlink r:id="rId25" w:anchor="x__KHCN015_–_Thu" w:history="1">
              <w:r w:rsidRPr="00A54725">
                <w:rPr>
                  <w:rStyle w:val="Hyperlink"/>
                  <w:rFonts w:eastAsiaTheme="majorEastAsia"/>
                  <w:sz w:val="22"/>
                  <w:szCs w:val="22"/>
                </w:rPr>
                <w:t>KHCN015</w:t>
              </w:r>
            </w:hyperlink>
            <w:r w:rsidRPr="00A54725">
              <w:rPr>
                <w:rStyle w:val="xmsohyperlink"/>
                <w:rFonts w:eastAsiaTheme="majorEastAsia"/>
                <w:sz w:val="22"/>
                <w:szCs w:val="22"/>
                <w:u w:val="single"/>
              </w:rPr>
              <w:t xml:space="preserve"> </w:t>
            </w:r>
            <w:r w:rsidRPr="00A54725">
              <w:rPr>
                <w:sz w:val="22"/>
                <w:szCs w:val="22"/>
              </w:rPr>
              <w:t>của Trung Tâm Thẻ)</w:t>
            </w:r>
          </w:p>
          <w:p w14:paraId="0F00F7CA" w14:textId="20CD0922" w:rsidR="00BE0459" w:rsidRPr="00A54725" w:rsidRDefault="00BE0459" w:rsidP="00477949">
            <w:pPr>
              <w:rPr>
                <w:sz w:val="22"/>
                <w:szCs w:val="22"/>
              </w:rPr>
            </w:pPr>
            <w:r w:rsidRPr="00A54725">
              <w:rPr>
                <w:sz w:val="22"/>
                <w:szCs w:val="22"/>
              </w:rPr>
              <w:t xml:space="preserve">        + Chi phí Thẻ </w:t>
            </w:r>
            <w:r w:rsidR="00BB332B" w:rsidRPr="00A54725">
              <w:rPr>
                <w:sz w:val="22"/>
                <w:szCs w:val="22"/>
              </w:rPr>
              <w:t xml:space="preserve">( tham chiếu báo cáo </w:t>
            </w:r>
            <w:hyperlink r:id="rId26" w:anchor="x__KHCN015_–_Thu" w:history="1">
              <w:r w:rsidR="00BB332B" w:rsidRPr="00A54725">
                <w:rPr>
                  <w:rStyle w:val="Hyperlink"/>
                  <w:rFonts w:eastAsiaTheme="majorEastAsia"/>
                  <w:sz w:val="22"/>
                  <w:szCs w:val="22"/>
                </w:rPr>
                <w:t>KHCN01</w:t>
              </w:r>
            </w:hyperlink>
            <w:r w:rsidR="00BB332B" w:rsidRPr="00A54725">
              <w:rPr>
                <w:rStyle w:val="Hyperlink"/>
                <w:rFonts w:eastAsiaTheme="majorEastAsia"/>
                <w:sz w:val="22"/>
                <w:szCs w:val="22"/>
              </w:rPr>
              <w:t>6</w:t>
            </w:r>
            <w:r w:rsidR="00BB332B" w:rsidRPr="00A54725">
              <w:rPr>
                <w:rStyle w:val="xmsohyperlink"/>
                <w:rFonts w:eastAsiaTheme="majorEastAsia"/>
                <w:sz w:val="22"/>
                <w:szCs w:val="22"/>
                <w:u w:val="single"/>
              </w:rPr>
              <w:t xml:space="preserve"> </w:t>
            </w:r>
            <w:r w:rsidR="00BB332B" w:rsidRPr="00A54725">
              <w:rPr>
                <w:sz w:val="22"/>
                <w:szCs w:val="22"/>
              </w:rPr>
              <w:t>của Trung Tâm Thẻ)</w:t>
            </w:r>
          </w:p>
          <w:p w14:paraId="14972B1D" w14:textId="44A110FC" w:rsidR="001F18EF" w:rsidRPr="00A54725" w:rsidRDefault="001F18EF" w:rsidP="00477949">
            <w:pPr>
              <w:rPr>
                <w:sz w:val="22"/>
                <w:szCs w:val="22"/>
              </w:rPr>
            </w:pPr>
          </w:p>
        </w:tc>
        <w:tc>
          <w:tcPr>
            <w:tcW w:w="4585" w:type="dxa"/>
            <w:tcBorders>
              <w:top w:val="nil"/>
              <w:left w:val="nil"/>
              <w:bottom w:val="single" w:sz="4" w:space="0" w:color="auto"/>
              <w:right w:val="single" w:sz="4" w:space="0" w:color="auto"/>
            </w:tcBorders>
            <w:shd w:val="clear" w:color="auto" w:fill="auto"/>
            <w:hideMark/>
          </w:tcPr>
          <w:p w14:paraId="471E0442" w14:textId="77EBA247" w:rsidR="00E30F8D" w:rsidRPr="00A54725" w:rsidRDefault="00BE0459" w:rsidP="00E30F8D">
            <w:pPr>
              <w:pStyle w:val="ListParagraph"/>
              <w:numPr>
                <w:ilvl w:val="0"/>
                <w:numId w:val="52"/>
              </w:numPr>
              <w:rPr>
                <w:rFonts w:ascii="Times New Roman" w:hAnsi="Times New Roman"/>
              </w:rPr>
            </w:pPr>
            <w:r w:rsidRPr="00A54725">
              <w:rPr>
                <w:rFonts w:ascii="Times New Roman" w:hAnsi="Times New Roman"/>
              </w:rPr>
              <w:lastRenderedPageBreak/>
              <w:t>NFI phân khối KHCN</w:t>
            </w:r>
            <w:r w:rsidR="00BD2209">
              <w:rPr>
                <w:rFonts w:ascii="Times New Roman" w:hAnsi="Times New Roman"/>
              </w:rPr>
              <w:t>, KHDN</w:t>
            </w:r>
            <w:r w:rsidRPr="00A54725">
              <w:rPr>
                <w:rFonts w:ascii="Times New Roman" w:hAnsi="Times New Roman"/>
              </w:rPr>
              <w:t xml:space="preserve"> được áp dụng theo nguyên tắc như đã mô tả chung NFI cùng với báo cáo dashboard P.Phát triển kinh doanh bán lẻ và NFI </w:t>
            </w:r>
            <w:r w:rsidRPr="00A54725">
              <w:rPr>
                <w:rFonts w:ascii="Times New Roman" w:hAnsi="Times New Roman"/>
              </w:rPr>
              <w:lastRenderedPageBreak/>
              <w:t>thẻ.</w:t>
            </w:r>
          </w:p>
          <w:p w14:paraId="57808B81" w14:textId="317E8119" w:rsidR="00BE0459" w:rsidRPr="00A54725" w:rsidRDefault="00BE0459" w:rsidP="00E30F8D">
            <w:pPr>
              <w:pStyle w:val="ListParagraph"/>
              <w:numPr>
                <w:ilvl w:val="0"/>
                <w:numId w:val="52"/>
              </w:numPr>
              <w:rPr>
                <w:rFonts w:ascii="Times New Roman" w:hAnsi="Times New Roman"/>
              </w:rPr>
            </w:pPr>
            <w:r w:rsidRPr="00A54725">
              <w:rPr>
                <w:rFonts w:ascii="Times New Roman" w:hAnsi="Times New Roman"/>
              </w:rPr>
              <w:t>NFI Khối KHDN = NF</w:t>
            </w:r>
            <w:r w:rsidR="00CF1275" w:rsidRPr="00A54725">
              <w:rPr>
                <w:rFonts w:ascii="Times New Roman" w:hAnsi="Times New Roman"/>
              </w:rPr>
              <w:t>I</w:t>
            </w:r>
            <w:r w:rsidRPr="00A54725">
              <w:rPr>
                <w:rFonts w:ascii="Times New Roman" w:hAnsi="Times New Roman"/>
              </w:rPr>
              <w:t xml:space="preserve"> phân bổ KHDN</w:t>
            </w:r>
          </w:p>
          <w:p w14:paraId="5395D6D4" w14:textId="1B52C21F" w:rsidR="00235EE8" w:rsidRPr="00A54725" w:rsidRDefault="00235EE8" w:rsidP="00477949">
            <w:pPr>
              <w:pStyle w:val="ListParagraph"/>
              <w:ind w:left="430"/>
              <w:rPr>
                <w:rFonts w:ascii="Times New Roman" w:hAnsi="Times New Roman"/>
                <w:color w:val="000000"/>
              </w:rPr>
            </w:pPr>
          </w:p>
        </w:tc>
      </w:tr>
      <w:tr w:rsidR="006E4445" w:rsidRPr="00A54725" w14:paraId="21F569C7" w14:textId="77777777" w:rsidTr="00F047C8">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04E43EF0" w14:textId="77777777" w:rsidR="006E4445" w:rsidRPr="00A54725" w:rsidRDefault="006E4445" w:rsidP="003D0B08">
            <w:pPr>
              <w:rPr>
                <w:color w:val="000000"/>
                <w:sz w:val="22"/>
                <w:szCs w:val="22"/>
              </w:rPr>
            </w:pPr>
            <w:r w:rsidRPr="00A54725">
              <w:rPr>
                <w:color w:val="000000"/>
                <w:sz w:val="22"/>
                <w:szCs w:val="22"/>
              </w:rPr>
              <w:lastRenderedPageBreak/>
              <w:t>13</w:t>
            </w:r>
          </w:p>
        </w:tc>
        <w:tc>
          <w:tcPr>
            <w:tcW w:w="2007" w:type="dxa"/>
            <w:tcBorders>
              <w:top w:val="nil"/>
              <w:left w:val="nil"/>
              <w:bottom w:val="single" w:sz="4" w:space="0" w:color="auto"/>
              <w:right w:val="single" w:sz="4" w:space="0" w:color="auto"/>
            </w:tcBorders>
            <w:shd w:val="clear" w:color="auto" w:fill="auto"/>
            <w:hideMark/>
          </w:tcPr>
          <w:p w14:paraId="434F420C" w14:textId="77777777" w:rsidR="006E4445" w:rsidRPr="00A54725" w:rsidRDefault="006E4445" w:rsidP="003D0B08">
            <w:pPr>
              <w:rPr>
                <w:color w:val="000000"/>
                <w:sz w:val="22"/>
                <w:szCs w:val="22"/>
              </w:rPr>
            </w:pPr>
            <w:r w:rsidRPr="00A54725">
              <w:rPr>
                <w:color w:val="000000"/>
                <w:sz w:val="22"/>
                <w:szCs w:val="22"/>
              </w:rPr>
              <w:t>NFX (4)</w:t>
            </w:r>
          </w:p>
        </w:tc>
        <w:tc>
          <w:tcPr>
            <w:tcW w:w="2790" w:type="dxa"/>
            <w:tcBorders>
              <w:top w:val="nil"/>
              <w:left w:val="nil"/>
              <w:bottom w:val="single" w:sz="4" w:space="0" w:color="auto"/>
              <w:right w:val="single" w:sz="4" w:space="0" w:color="auto"/>
            </w:tcBorders>
            <w:shd w:val="clear" w:color="auto" w:fill="auto"/>
            <w:hideMark/>
          </w:tcPr>
          <w:p w14:paraId="52A59D6D"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hideMark/>
          </w:tcPr>
          <w:p w14:paraId="36953AFC"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Dữ liệu NFX do phòng kinh doanh ngoại tệ cung cấp</w:t>
            </w:r>
          </w:p>
          <w:p w14:paraId="1604ADF7"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Thu nhập từ KDNT (NFX) của cá nhân = thu nhập từ loại KHCN + 1 phần thu nhập từ loại khách hàng không xác định</w:t>
            </w:r>
          </w:p>
          <w:p w14:paraId="4C929D18"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Cách thực hiện phân bổ phần chưa xác định CN, DN theo nguyên tắc tỷ trọng doanh thu đã được xác định CN, DN</w:t>
            </w:r>
          </w:p>
          <w:p w14:paraId="2FA17CAF"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Cách tính NFX như sau, trong file “</w:t>
            </w:r>
            <w:commentRangeStart w:id="387"/>
            <w:commentRangeStart w:id="388"/>
            <w:commentRangeStart w:id="389"/>
            <w:r w:rsidRPr="00A54725">
              <w:rPr>
                <w:rFonts w:ascii="Times New Roman" w:hAnsi="Times New Roman"/>
                <w:color w:val="000000"/>
              </w:rPr>
              <w:t>NFX_phan ca nhan -doanh nghiep</w:t>
            </w:r>
            <w:commentRangeEnd w:id="387"/>
            <w:r w:rsidRPr="00A54725">
              <w:rPr>
                <w:rStyle w:val="CommentReference"/>
                <w:rFonts w:ascii="Times New Roman" w:hAnsi="Times New Roman"/>
                <w:sz w:val="22"/>
                <w:szCs w:val="22"/>
              </w:rPr>
              <w:commentReference w:id="387"/>
            </w:r>
            <w:commentRangeEnd w:id="388"/>
            <w:r w:rsidRPr="00A54725">
              <w:rPr>
                <w:rStyle w:val="CommentReference"/>
                <w:rFonts w:ascii="Times New Roman" w:eastAsia="Times New Roman" w:hAnsi="Times New Roman"/>
                <w:sz w:val="22"/>
                <w:szCs w:val="22"/>
              </w:rPr>
              <w:commentReference w:id="388"/>
            </w:r>
            <w:commentRangeEnd w:id="389"/>
            <w:r w:rsidRPr="00A54725">
              <w:rPr>
                <w:rStyle w:val="CommentReference"/>
                <w:rFonts w:ascii="Times New Roman" w:eastAsia="Times New Roman" w:hAnsi="Times New Roman"/>
                <w:sz w:val="22"/>
                <w:szCs w:val="22"/>
              </w:rPr>
              <w:commentReference w:id="389"/>
            </w:r>
            <w:r w:rsidRPr="00A54725">
              <w:rPr>
                <w:rFonts w:ascii="Times New Roman" w:hAnsi="Times New Roman"/>
                <w:color w:val="000000"/>
              </w:rPr>
              <w:t>”, sheet “DU LIEU PKDNT”, lấy cột “KHCN”, “KHDN”, “Blank”, cách lấy NFX của loại KHCN:</w:t>
            </w:r>
          </w:p>
          <w:p w14:paraId="61390CAE" w14:textId="77777777" w:rsidR="006E4445" w:rsidRPr="00A54725" w:rsidRDefault="006E4445" w:rsidP="006E4445">
            <w:pPr>
              <w:pStyle w:val="ListParagraph"/>
              <w:numPr>
                <w:ilvl w:val="0"/>
                <w:numId w:val="40"/>
              </w:numPr>
              <w:rPr>
                <w:rFonts w:ascii="Times New Roman" w:hAnsi="Times New Roman"/>
                <w:color w:val="000000"/>
              </w:rPr>
            </w:pPr>
            <w:r w:rsidRPr="00A54725">
              <w:rPr>
                <w:rFonts w:ascii="Times New Roman" w:hAnsi="Times New Roman"/>
                <w:color w:val="000000"/>
              </w:rPr>
              <w:t xml:space="preserve">Trường hợp 1: </w:t>
            </w:r>
            <w:r w:rsidRPr="00A54725">
              <w:rPr>
                <w:rStyle w:val="cf01"/>
                <w:rFonts w:ascii="Times New Roman" w:eastAsiaTheme="majorEastAsia" w:hAnsi="Times New Roman" w:cs="Times New Roman"/>
                <w:sz w:val="22"/>
                <w:szCs w:val="22"/>
              </w:rPr>
              <w:t>NFX của cá nhân và doanh nghiệp đều dương hoặc đều âm</w:t>
            </w:r>
            <w:r w:rsidRPr="00A54725">
              <w:rPr>
                <w:rStyle w:val="cf01"/>
                <w:rFonts w:ascii="Times New Roman" w:hAnsi="Times New Roman" w:cs="Times New Roman"/>
                <w:sz w:val="22"/>
                <w:szCs w:val="22"/>
              </w:rPr>
              <w:t>, thực hiện phân</w:t>
            </w:r>
            <w:r w:rsidRPr="00A54725">
              <w:rPr>
                <w:rStyle w:val="Heading1Char"/>
                <w:rFonts w:cs="Times New Roman"/>
                <w:sz w:val="22"/>
                <w:szCs w:val="22"/>
              </w:rPr>
              <w:t xml:space="preserve"> </w:t>
            </w:r>
            <w:r w:rsidRPr="00A54725">
              <w:rPr>
                <w:rStyle w:val="cf01"/>
                <w:rFonts w:ascii="Times New Roman" w:eastAsiaTheme="majorEastAsia" w:hAnsi="Times New Roman" w:cs="Times New Roman"/>
                <w:sz w:val="22"/>
                <w:szCs w:val="22"/>
              </w:rPr>
              <w:t xml:space="preserve">bổ theo nguyên tắc tỷ trọng NFX đã định danh theo CIF cá nhân hoặc doanh nghiệp </w:t>
            </w:r>
            <w:r w:rsidRPr="00A54725">
              <w:rPr>
                <w:rStyle w:val="cf01"/>
                <w:rFonts w:ascii="Times New Roman" w:eastAsiaTheme="majorEastAsia" w:hAnsi="Times New Roman" w:cs="Times New Roman"/>
                <w:sz w:val="22"/>
                <w:szCs w:val="22"/>
              </w:rPr>
              <w:lastRenderedPageBreak/>
              <w:t>trong tổng NFX đã định danh</w:t>
            </w:r>
          </w:p>
          <w:p w14:paraId="64A85782" w14:textId="77777777" w:rsidR="006E4445" w:rsidRPr="00A54725" w:rsidRDefault="006E4445" w:rsidP="006E4445">
            <w:pPr>
              <w:pStyle w:val="ListParagraph"/>
              <w:numPr>
                <w:ilvl w:val="0"/>
                <w:numId w:val="41"/>
              </w:numPr>
              <w:ind w:left="1152"/>
              <w:rPr>
                <w:rFonts w:ascii="Times New Roman" w:hAnsi="Times New Roman"/>
                <w:color w:val="000000"/>
              </w:rPr>
            </w:pPr>
            <w:r w:rsidRPr="00A54725">
              <w:rPr>
                <w:rFonts w:ascii="Times New Roman" w:hAnsi="Times New Roman"/>
                <w:color w:val="000000"/>
              </w:rPr>
              <w:t>Bước 1: tính tỷ trọng KHCN, lấy A = “KHCN” / (“KHCN” + “KHDN”)</w:t>
            </w:r>
          </w:p>
          <w:p w14:paraId="29321070" w14:textId="77777777" w:rsidR="006E4445" w:rsidRPr="00A54725" w:rsidRDefault="006E4445" w:rsidP="006E4445">
            <w:pPr>
              <w:pStyle w:val="ListParagraph"/>
              <w:numPr>
                <w:ilvl w:val="0"/>
                <w:numId w:val="41"/>
              </w:numPr>
              <w:ind w:left="1152"/>
              <w:rPr>
                <w:rFonts w:ascii="Times New Roman" w:hAnsi="Times New Roman"/>
                <w:color w:val="000000"/>
              </w:rPr>
            </w:pPr>
            <w:r w:rsidRPr="00A54725">
              <w:rPr>
                <w:rFonts w:ascii="Times New Roman" w:hAnsi="Times New Roman"/>
                <w:color w:val="000000"/>
              </w:rPr>
              <w:t xml:space="preserve">Bước 2: NFX KHCN = “KHCN” + A*“Blank” </w:t>
            </w:r>
          </w:p>
          <w:p w14:paraId="00AD55FC" w14:textId="77777777" w:rsidR="006E4445" w:rsidRPr="00A54725" w:rsidRDefault="006E4445" w:rsidP="006E4445">
            <w:pPr>
              <w:pStyle w:val="ListParagraph"/>
              <w:numPr>
                <w:ilvl w:val="0"/>
                <w:numId w:val="40"/>
              </w:numPr>
              <w:rPr>
                <w:rStyle w:val="cf01"/>
                <w:rFonts w:ascii="Times New Roman" w:hAnsi="Times New Roman" w:cs="Times New Roman"/>
                <w:color w:val="000000"/>
                <w:sz w:val="22"/>
                <w:szCs w:val="22"/>
              </w:rPr>
            </w:pPr>
            <w:r w:rsidRPr="00A54725">
              <w:rPr>
                <w:rFonts w:ascii="Times New Roman" w:hAnsi="Times New Roman"/>
                <w:color w:val="000000"/>
              </w:rPr>
              <w:t xml:space="preserve">Trường hợp 2: </w:t>
            </w:r>
            <w:r w:rsidRPr="00A54725">
              <w:rPr>
                <w:rStyle w:val="cf01"/>
                <w:rFonts w:ascii="Times New Roman" w:hAnsi="Times New Roman" w:cs="Times New Roman"/>
                <w:sz w:val="22"/>
                <w:szCs w:val="22"/>
              </w:rPr>
              <w:t>NFX của cá nhân dương và NFX của doanh nghiệp âm</w:t>
            </w:r>
          </w:p>
          <w:p w14:paraId="14C847FE" w14:textId="77777777" w:rsidR="006E4445" w:rsidRPr="00A54725" w:rsidRDefault="006E4445" w:rsidP="003D0B08">
            <w:pPr>
              <w:pStyle w:val="ListParagraph"/>
              <w:ind w:left="792"/>
              <w:rPr>
                <w:rFonts w:ascii="Times New Roman" w:hAnsi="Times New Roman"/>
                <w:color w:val="000000"/>
              </w:rPr>
            </w:pPr>
            <w:r w:rsidRPr="00A54725">
              <w:rPr>
                <w:rFonts w:ascii="Times New Roman" w:hAnsi="Times New Roman"/>
                <w:color w:val="000000"/>
              </w:rPr>
              <w:t>NFX KHCN = “KHCN” + “Blank”</w:t>
            </w:r>
          </w:p>
          <w:p w14:paraId="627E8B87" w14:textId="77777777" w:rsidR="006E4445" w:rsidRPr="00A54725" w:rsidRDefault="006E4445" w:rsidP="003D0B08">
            <w:pPr>
              <w:rPr>
                <w:color w:val="000000"/>
                <w:sz w:val="22"/>
                <w:szCs w:val="22"/>
              </w:rPr>
            </w:pPr>
          </w:p>
          <w:p w14:paraId="2BBB9E7C" w14:textId="77777777" w:rsidR="006E4445" w:rsidRPr="00A54725" w:rsidRDefault="006E4445" w:rsidP="003D0B08">
            <w:pPr>
              <w:rPr>
                <w:color w:val="000000"/>
                <w:sz w:val="22"/>
                <w:szCs w:val="22"/>
              </w:rPr>
            </w:pPr>
          </w:p>
        </w:tc>
        <w:tc>
          <w:tcPr>
            <w:tcW w:w="4585" w:type="dxa"/>
            <w:tcBorders>
              <w:top w:val="nil"/>
              <w:left w:val="nil"/>
              <w:bottom w:val="single" w:sz="4" w:space="0" w:color="auto"/>
              <w:right w:val="single" w:sz="4" w:space="0" w:color="auto"/>
            </w:tcBorders>
            <w:shd w:val="clear" w:color="auto" w:fill="auto"/>
            <w:hideMark/>
          </w:tcPr>
          <w:p w14:paraId="57BBD483"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lastRenderedPageBreak/>
              <w:t>Dữ liệu NFX do phòng kinh doanh ngoại tệ cung cấp</w:t>
            </w:r>
          </w:p>
          <w:p w14:paraId="5BD47AC8" w14:textId="356B1C11"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Thu nhập từ KDNT (NFX) củ</w:t>
            </w:r>
            <w:r w:rsidR="007805F9" w:rsidRPr="00A54725">
              <w:rPr>
                <w:rFonts w:ascii="Times New Roman" w:hAnsi="Times New Roman"/>
                <w:color w:val="000000"/>
              </w:rPr>
              <w:t xml:space="preserve">a doanh nghiệp </w:t>
            </w:r>
            <w:r w:rsidRPr="00A54725">
              <w:rPr>
                <w:rFonts w:ascii="Times New Roman" w:hAnsi="Times New Roman"/>
                <w:color w:val="000000"/>
              </w:rPr>
              <w:t>= thu nhập từ loại KHDN + 1 phần thu nhập từ loại khách hàng không xác định</w:t>
            </w:r>
          </w:p>
          <w:p w14:paraId="017738A8"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Cách thực hiện phân bổ phần chưa xác định CN, DN theo nguyên tắc tỷ trọng doanh thu đã được xác định CN, DN</w:t>
            </w:r>
          </w:p>
          <w:p w14:paraId="55C52B05"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Cách tính NFX như sau, trong file “NFX_phan ca nhan -doanh nghiep”, sheet “DU LIEU PKDNT”, lấy cột “KHCN”, “KHDN”, “Blank”, cách lấy NFX của loại KHDN:</w:t>
            </w:r>
          </w:p>
          <w:p w14:paraId="08103C2F" w14:textId="77777777" w:rsidR="006E4445" w:rsidRPr="00A54725" w:rsidRDefault="006E4445" w:rsidP="003D0B08">
            <w:pPr>
              <w:pStyle w:val="ListParagraph"/>
              <w:ind w:left="430"/>
              <w:rPr>
                <w:rFonts w:ascii="Times New Roman" w:hAnsi="Times New Roman"/>
                <w:color w:val="000000"/>
              </w:rPr>
            </w:pPr>
          </w:p>
          <w:p w14:paraId="71E17C16" w14:textId="77777777" w:rsidR="006E4445" w:rsidRPr="00A54725" w:rsidRDefault="006E4445" w:rsidP="006E4445">
            <w:pPr>
              <w:pStyle w:val="ListParagraph"/>
              <w:numPr>
                <w:ilvl w:val="0"/>
                <w:numId w:val="40"/>
              </w:numPr>
              <w:rPr>
                <w:rFonts w:ascii="Times New Roman" w:hAnsi="Times New Roman"/>
                <w:color w:val="000000"/>
              </w:rPr>
            </w:pPr>
            <w:r w:rsidRPr="00A54725">
              <w:rPr>
                <w:rFonts w:ascii="Times New Roman" w:hAnsi="Times New Roman"/>
                <w:color w:val="000000"/>
              </w:rPr>
              <w:t xml:space="preserve">Trường hợp 1: </w:t>
            </w:r>
            <w:r w:rsidRPr="00A54725">
              <w:rPr>
                <w:rStyle w:val="cf01"/>
                <w:rFonts w:ascii="Times New Roman" w:eastAsiaTheme="majorEastAsia" w:hAnsi="Times New Roman" w:cs="Times New Roman"/>
                <w:sz w:val="22"/>
                <w:szCs w:val="22"/>
              </w:rPr>
              <w:t>NFX của cá nhân và doanh nghiệp đều dương hoặc đều âm</w:t>
            </w:r>
            <w:r w:rsidRPr="00A54725">
              <w:rPr>
                <w:rStyle w:val="cf01"/>
                <w:rFonts w:ascii="Times New Roman" w:hAnsi="Times New Roman" w:cs="Times New Roman"/>
                <w:sz w:val="22"/>
                <w:szCs w:val="22"/>
              </w:rPr>
              <w:t>, thực hiện phân</w:t>
            </w:r>
            <w:r w:rsidRPr="00A54725">
              <w:rPr>
                <w:rStyle w:val="Heading1Char"/>
                <w:rFonts w:cs="Times New Roman"/>
                <w:sz w:val="22"/>
                <w:szCs w:val="22"/>
              </w:rPr>
              <w:t xml:space="preserve"> </w:t>
            </w:r>
            <w:r w:rsidRPr="00A54725">
              <w:rPr>
                <w:rStyle w:val="cf01"/>
                <w:rFonts w:ascii="Times New Roman" w:eastAsiaTheme="majorEastAsia" w:hAnsi="Times New Roman" w:cs="Times New Roman"/>
                <w:sz w:val="22"/>
                <w:szCs w:val="22"/>
              </w:rPr>
              <w:t xml:space="preserve">bổ theo nguyên tắc tỷ trọng NFX đã định danh theo CIF cá </w:t>
            </w:r>
            <w:r w:rsidRPr="00A54725">
              <w:rPr>
                <w:rStyle w:val="cf01"/>
                <w:rFonts w:ascii="Times New Roman" w:eastAsiaTheme="majorEastAsia" w:hAnsi="Times New Roman" w:cs="Times New Roman"/>
                <w:sz w:val="22"/>
                <w:szCs w:val="22"/>
              </w:rPr>
              <w:lastRenderedPageBreak/>
              <w:t>nhân hoặc doanh nghiệp trong tổng NFX đã định danh</w:t>
            </w:r>
          </w:p>
          <w:p w14:paraId="72624DDA" w14:textId="77777777" w:rsidR="006E4445" w:rsidRPr="00A54725" w:rsidRDefault="006E4445" w:rsidP="006E4445">
            <w:pPr>
              <w:pStyle w:val="ListParagraph"/>
              <w:numPr>
                <w:ilvl w:val="0"/>
                <w:numId w:val="42"/>
              </w:numPr>
              <w:ind w:left="1096"/>
              <w:rPr>
                <w:rFonts w:ascii="Times New Roman" w:hAnsi="Times New Roman"/>
                <w:color w:val="000000"/>
              </w:rPr>
            </w:pPr>
            <w:r w:rsidRPr="00A54725">
              <w:rPr>
                <w:rFonts w:ascii="Times New Roman" w:hAnsi="Times New Roman"/>
                <w:color w:val="000000"/>
              </w:rPr>
              <w:t>Bước 1: tính tỷ trọng KHDN, lấy A = “KHDN” / (“KHCN” + “KHDN”)</w:t>
            </w:r>
          </w:p>
          <w:p w14:paraId="405199C2" w14:textId="77777777" w:rsidR="006E4445" w:rsidRPr="00A54725" w:rsidRDefault="006E4445" w:rsidP="006E4445">
            <w:pPr>
              <w:pStyle w:val="ListParagraph"/>
              <w:numPr>
                <w:ilvl w:val="0"/>
                <w:numId w:val="42"/>
              </w:numPr>
              <w:ind w:left="1096"/>
              <w:rPr>
                <w:rFonts w:ascii="Times New Roman" w:hAnsi="Times New Roman"/>
                <w:color w:val="000000"/>
              </w:rPr>
            </w:pPr>
            <w:r w:rsidRPr="00A54725">
              <w:rPr>
                <w:rFonts w:ascii="Times New Roman" w:hAnsi="Times New Roman"/>
                <w:color w:val="000000"/>
              </w:rPr>
              <w:t xml:space="preserve">Bước 2: NFX KHDN = “KHDN” + A*“Blank” </w:t>
            </w:r>
          </w:p>
          <w:p w14:paraId="1584812B" w14:textId="77777777" w:rsidR="006E4445" w:rsidRPr="00A54725" w:rsidRDefault="006E4445" w:rsidP="006E4445">
            <w:pPr>
              <w:pStyle w:val="ListParagraph"/>
              <w:numPr>
                <w:ilvl w:val="0"/>
                <w:numId w:val="43"/>
              </w:numPr>
              <w:rPr>
                <w:rStyle w:val="cf01"/>
                <w:rFonts w:ascii="Times New Roman" w:hAnsi="Times New Roman" w:cs="Times New Roman"/>
                <w:color w:val="000000"/>
                <w:sz w:val="22"/>
                <w:szCs w:val="22"/>
              </w:rPr>
            </w:pPr>
            <w:r w:rsidRPr="00A54725">
              <w:rPr>
                <w:rFonts w:ascii="Times New Roman" w:hAnsi="Times New Roman"/>
                <w:color w:val="000000"/>
              </w:rPr>
              <w:t xml:space="preserve">Trường hợp 2: </w:t>
            </w:r>
            <w:r w:rsidRPr="00A54725">
              <w:rPr>
                <w:rStyle w:val="cf01"/>
                <w:rFonts w:ascii="Times New Roman" w:hAnsi="Times New Roman" w:cs="Times New Roman"/>
                <w:sz w:val="22"/>
                <w:szCs w:val="22"/>
              </w:rPr>
              <w:t>NFX của cá nhân âm và NFX của doanh nghiệp dương</w:t>
            </w:r>
          </w:p>
          <w:p w14:paraId="175C125C" w14:textId="77777777" w:rsidR="006E4445" w:rsidRPr="00A54725" w:rsidRDefault="006E4445" w:rsidP="003D0B08">
            <w:pPr>
              <w:pStyle w:val="ListParagraph"/>
              <w:rPr>
                <w:rFonts w:ascii="Times New Roman" w:hAnsi="Times New Roman"/>
                <w:color w:val="000000"/>
              </w:rPr>
            </w:pPr>
            <w:r w:rsidRPr="00A54725">
              <w:rPr>
                <w:rStyle w:val="cf01"/>
                <w:rFonts w:ascii="Times New Roman" w:hAnsi="Times New Roman" w:cs="Times New Roman"/>
                <w:sz w:val="22"/>
                <w:szCs w:val="22"/>
              </w:rPr>
              <w:t>NFX KHDN = “KHDN” + “Blank”</w:t>
            </w:r>
          </w:p>
          <w:p w14:paraId="42390EB1" w14:textId="77777777" w:rsidR="006E4445" w:rsidRPr="00A54725" w:rsidRDefault="006E4445" w:rsidP="003D0B08">
            <w:pPr>
              <w:rPr>
                <w:color w:val="000000"/>
                <w:sz w:val="22"/>
                <w:szCs w:val="22"/>
              </w:rPr>
            </w:pPr>
          </w:p>
        </w:tc>
      </w:tr>
      <w:tr w:rsidR="006E4445" w:rsidRPr="00A54725" w14:paraId="5F65DCB7" w14:textId="77777777" w:rsidTr="00F047C8">
        <w:trPr>
          <w:trHeight w:val="900"/>
        </w:trPr>
        <w:tc>
          <w:tcPr>
            <w:tcW w:w="711" w:type="dxa"/>
            <w:tcBorders>
              <w:top w:val="nil"/>
              <w:left w:val="single" w:sz="4" w:space="0" w:color="auto"/>
              <w:bottom w:val="single" w:sz="4" w:space="0" w:color="auto"/>
              <w:right w:val="single" w:sz="4" w:space="0" w:color="auto"/>
            </w:tcBorders>
            <w:shd w:val="clear" w:color="auto" w:fill="auto"/>
            <w:hideMark/>
          </w:tcPr>
          <w:p w14:paraId="5EE7CA16" w14:textId="77777777" w:rsidR="006E4445" w:rsidRPr="00A54725" w:rsidRDefault="006E4445" w:rsidP="003D0B08">
            <w:pPr>
              <w:rPr>
                <w:color w:val="000000"/>
                <w:sz w:val="22"/>
                <w:szCs w:val="22"/>
              </w:rPr>
            </w:pPr>
            <w:r w:rsidRPr="00A54725">
              <w:rPr>
                <w:color w:val="000000"/>
                <w:sz w:val="22"/>
                <w:szCs w:val="22"/>
              </w:rPr>
              <w:lastRenderedPageBreak/>
              <w:t>14</w:t>
            </w:r>
          </w:p>
        </w:tc>
        <w:tc>
          <w:tcPr>
            <w:tcW w:w="2007" w:type="dxa"/>
            <w:tcBorders>
              <w:top w:val="nil"/>
              <w:left w:val="nil"/>
              <w:bottom w:val="single" w:sz="4" w:space="0" w:color="auto"/>
              <w:right w:val="single" w:sz="4" w:space="0" w:color="auto"/>
            </w:tcBorders>
            <w:shd w:val="clear" w:color="auto" w:fill="auto"/>
            <w:hideMark/>
          </w:tcPr>
          <w:p w14:paraId="7D40A32D" w14:textId="77777777" w:rsidR="006E4445" w:rsidRPr="00A54725" w:rsidRDefault="006E4445" w:rsidP="003D0B08">
            <w:pPr>
              <w:rPr>
                <w:color w:val="000000"/>
                <w:sz w:val="22"/>
                <w:szCs w:val="22"/>
              </w:rPr>
            </w:pPr>
            <w:r w:rsidRPr="00A54725">
              <w:rPr>
                <w:color w:val="000000"/>
                <w:sz w:val="22"/>
                <w:szCs w:val="22"/>
              </w:rPr>
              <w:t>TN thuần Kinh Doanh Vàng (5)</w:t>
            </w:r>
            <w:r w:rsidRPr="00A54725">
              <w:rPr>
                <w:color w:val="000000"/>
                <w:sz w:val="22"/>
                <w:szCs w:val="22"/>
              </w:rPr>
              <w:br/>
              <w:t xml:space="preserve"> (722, 822)</w:t>
            </w:r>
          </w:p>
        </w:tc>
        <w:tc>
          <w:tcPr>
            <w:tcW w:w="2790" w:type="dxa"/>
            <w:tcBorders>
              <w:top w:val="nil"/>
              <w:left w:val="nil"/>
              <w:bottom w:val="single" w:sz="4" w:space="0" w:color="auto"/>
              <w:right w:val="single" w:sz="4" w:space="0" w:color="auto"/>
            </w:tcBorders>
            <w:shd w:val="clear" w:color="auto" w:fill="auto"/>
            <w:hideMark/>
          </w:tcPr>
          <w:p w14:paraId="33C0F8D9"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 xml:space="preserve">Lấy dữ liệu của tài khoản: 722, 822. </w:t>
            </w:r>
          </w:p>
          <w:p w14:paraId="0D176E48"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Ghi nhận toàn bộ cho cá nhân</w:t>
            </w:r>
          </w:p>
        </w:tc>
        <w:tc>
          <w:tcPr>
            <w:tcW w:w="4261" w:type="dxa"/>
            <w:tcBorders>
              <w:top w:val="nil"/>
              <w:left w:val="nil"/>
              <w:bottom w:val="single" w:sz="4" w:space="0" w:color="auto"/>
              <w:right w:val="single" w:sz="4" w:space="0" w:color="auto"/>
            </w:tcBorders>
            <w:shd w:val="clear" w:color="auto" w:fill="auto"/>
            <w:hideMark/>
          </w:tcPr>
          <w:p w14:paraId="56EE84A4" w14:textId="77777777" w:rsidR="006E4445" w:rsidRPr="00A54725" w:rsidRDefault="006E4445" w:rsidP="003D0B08">
            <w:pPr>
              <w:rPr>
                <w:color w:val="000000"/>
                <w:sz w:val="22"/>
                <w:szCs w:val="22"/>
              </w:rPr>
            </w:pPr>
            <w:r w:rsidRPr="00A54725">
              <w:rPr>
                <w:color w:val="000000"/>
                <w:sz w:val="22"/>
                <w:szCs w:val="22"/>
              </w:rPr>
              <w:t>Trong file “GL43”, lấy cột “AC_CODE”</w:t>
            </w:r>
          </w:p>
          <w:p w14:paraId="1763622B"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Bước 1: lọc cột “AC_CODE” = 722, 822</w:t>
            </w:r>
          </w:p>
          <w:p w14:paraId="5AB9D640" w14:textId="77777777" w:rsidR="006E4445" w:rsidRPr="00A54725" w:rsidRDefault="006E4445"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rPr>
              <w:t>Bước 2: sum cột (Implemented)</w:t>
            </w:r>
          </w:p>
        </w:tc>
        <w:tc>
          <w:tcPr>
            <w:tcW w:w="4585" w:type="dxa"/>
            <w:tcBorders>
              <w:top w:val="nil"/>
              <w:left w:val="nil"/>
              <w:bottom w:val="single" w:sz="4" w:space="0" w:color="auto"/>
              <w:right w:val="single" w:sz="4" w:space="0" w:color="auto"/>
            </w:tcBorders>
            <w:shd w:val="clear" w:color="auto" w:fill="auto"/>
            <w:hideMark/>
          </w:tcPr>
          <w:p w14:paraId="265D2BCB" w14:textId="77777777" w:rsidR="006E4445" w:rsidRPr="00A54725" w:rsidRDefault="006E4445" w:rsidP="003D0B08">
            <w:pPr>
              <w:rPr>
                <w:color w:val="000000"/>
                <w:sz w:val="22"/>
                <w:szCs w:val="22"/>
              </w:rPr>
            </w:pPr>
            <w:r w:rsidRPr="00A54725">
              <w:rPr>
                <w:color w:val="000000"/>
                <w:sz w:val="22"/>
                <w:szCs w:val="22"/>
              </w:rPr>
              <w:t>Không có dữ liệu do ghi nhận toàn bộ cho cá nhân</w:t>
            </w:r>
          </w:p>
        </w:tc>
      </w:tr>
      <w:tr w:rsidR="007960E7" w:rsidRPr="00A54725" w14:paraId="44914AB2" w14:textId="77777777" w:rsidTr="00F047C8">
        <w:trPr>
          <w:trHeight w:val="341"/>
        </w:trPr>
        <w:tc>
          <w:tcPr>
            <w:tcW w:w="711" w:type="dxa"/>
            <w:tcBorders>
              <w:top w:val="nil"/>
              <w:left w:val="single" w:sz="4" w:space="0" w:color="auto"/>
              <w:bottom w:val="single" w:sz="4" w:space="0" w:color="auto"/>
              <w:right w:val="single" w:sz="4" w:space="0" w:color="auto"/>
            </w:tcBorders>
            <w:shd w:val="clear" w:color="auto" w:fill="auto"/>
            <w:hideMark/>
          </w:tcPr>
          <w:p w14:paraId="61D14DBE" w14:textId="77777777" w:rsidR="007960E7" w:rsidRPr="00A54725" w:rsidRDefault="007960E7" w:rsidP="003D0B08">
            <w:pPr>
              <w:rPr>
                <w:color w:val="000000"/>
                <w:sz w:val="22"/>
                <w:szCs w:val="22"/>
              </w:rPr>
            </w:pPr>
            <w:r w:rsidRPr="00A54725">
              <w:rPr>
                <w:color w:val="000000"/>
                <w:sz w:val="22"/>
                <w:szCs w:val="22"/>
              </w:rPr>
              <w:t>15</w:t>
            </w:r>
          </w:p>
        </w:tc>
        <w:tc>
          <w:tcPr>
            <w:tcW w:w="2007" w:type="dxa"/>
            <w:tcBorders>
              <w:top w:val="nil"/>
              <w:left w:val="nil"/>
              <w:bottom w:val="single" w:sz="4" w:space="0" w:color="auto"/>
              <w:right w:val="single" w:sz="4" w:space="0" w:color="auto"/>
            </w:tcBorders>
            <w:shd w:val="clear" w:color="auto" w:fill="auto"/>
            <w:hideMark/>
          </w:tcPr>
          <w:p w14:paraId="5C0EBE51" w14:textId="77777777" w:rsidR="007960E7" w:rsidRPr="00A54725" w:rsidRDefault="007960E7" w:rsidP="003D0B08">
            <w:pPr>
              <w:spacing w:after="240"/>
              <w:rPr>
                <w:color w:val="000000"/>
                <w:sz w:val="22"/>
                <w:szCs w:val="22"/>
              </w:rPr>
            </w:pPr>
            <w:r w:rsidRPr="00A54725">
              <w:rPr>
                <w:color w:val="000000"/>
                <w:sz w:val="22"/>
                <w:szCs w:val="22"/>
              </w:rPr>
              <w:t>THU NHẬP THUẦN HĐKD (TOI) (6) = (1)+…+(5)</w:t>
            </w:r>
          </w:p>
        </w:tc>
        <w:tc>
          <w:tcPr>
            <w:tcW w:w="2790" w:type="dxa"/>
            <w:tcBorders>
              <w:top w:val="nil"/>
              <w:left w:val="nil"/>
              <w:bottom w:val="single" w:sz="4" w:space="0" w:color="auto"/>
              <w:right w:val="single" w:sz="4" w:space="0" w:color="auto"/>
            </w:tcBorders>
            <w:shd w:val="clear" w:color="auto" w:fill="auto"/>
          </w:tcPr>
          <w:p w14:paraId="35A05621" w14:textId="7D0C80EA" w:rsidR="007960E7" w:rsidRPr="00A54725" w:rsidRDefault="007960E7" w:rsidP="003D0B08">
            <w:pPr>
              <w:spacing w:after="240"/>
              <w:rPr>
                <w:color w:val="000000"/>
                <w:sz w:val="22"/>
                <w:szCs w:val="22"/>
              </w:rPr>
            </w:pPr>
            <w:r w:rsidRPr="00A54725">
              <w:rPr>
                <w:color w:val="000000"/>
                <w:sz w:val="22"/>
                <w:szCs w:val="22"/>
              </w:rPr>
              <w:t>= NII huy động + NII cho vay (N1-N5) + NFI + NFX + TN thuần Kinh Doanh Vàng</w:t>
            </w:r>
          </w:p>
        </w:tc>
        <w:tc>
          <w:tcPr>
            <w:tcW w:w="4261" w:type="dxa"/>
            <w:tcBorders>
              <w:top w:val="nil"/>
              <w:left w:val="nil"/>
              <w:bottom w:val="single" w:sz="4" w:space="0" w:color="auto"/>
              <w:right w:val="single" w:sz="4" w:space="0" w:color="auto"/>
            </w:tcBorders>
            <w:shd w:val="clear" w:color="auto" w:fill="auto"/>
            <w:hideMark/>
          </w:tcPr>
          <w:p w14:paraId="6314FD3D" w14:textId="77777777" w:rsidR="007960E7" w:rsidRPr="00A54725" w:rsidRDefault="007960E7" w:rsidP="003D0B08">
            <w:pPr>
              <w:rPr>
                <w:color w:val="000000"/>
                <w:sz w:val="22"/>
                <w:szCs w:val="22"/>
              </w:rPr>
            </w:pPr>
            <w:r w:rsidRPr="00A54725">
              <w:rPr>
                <w:color w:val="000000"/>
                <w:sz w:val="22"/>
                <w:szCs w:val="22"/>
              </w:rPr>
              <w:t>(6) = (1)+(2)+(3)+(4)+(5)</w:t>
            </w:r>
          </w:p>
        </w:tc>
        <w:tc>
          <w:tcPr>
            <w:tcW w:w="4585" w:type="dxa"/>
            <w:tcBorders>
              <w:top w:val="nil"/>
              <w:left w:val="nil"/>
              <w:bottom w:val="single" w:sz="4" w:space="0" w:color="auto"/>
              <w:right w:val="single" w:sz="4" w:space="0" w:color="auto"/>
            </w:tcBorders>
            <w:shd w:val="clear" w:color="auto" w:fill="auto"/>
            <w:hideMark/>
          </w:tcPr>
          <w:p w14:paraId="3743F16A" w14:textId="77777777" w:rsidR="007960E7" w:rsidRPr="00A54725" w:rsidRDefault="007960E7" w:rsidP="003D0B08">
            <w:pPr>
              <w:rPr>
                <w:color w:val="000000"/>
                <w:sz w:val="22"/>
                <w:szCs w:val="22"/>
              </w:rPr>
            </w:pPr>
            <w:r w:rsidRPr="00A54725">
              <w:rPr>
                <w:color w:val="000000"/>
                <w:sz w:val="22"/>
                <w:szCs w:val="22"/>
              </w:rPr>
              <w:t>(6) = (1)+(2)+(3)+(4)</w:t>
            </w:r>
          </w:p>
        </w:tc>
      </w:tr>
      <w:tr w:rsidR="006E4445" w:rsidRPr="00A54725" w14:paraId="184E04B8" w14:textId="77777777" w:rsidTr="00F047C8">
        <w:trPr>
          <w:trHeight w:val="1457"/>
        </w:trPr>
        <w:tc>
          <w:tcPr>
            <w:tcW w:w="711" w:type="dxa"/>
            <w:tcBorders>
              <w:top w:val="nil"/>
              <w:left w:val="single" w:sz="4" w:space="0" w:color="auto"/>
              <w:bottom w:val="single" w:sz="4" w:space="0" w:color="auto"/>
              <w:right w:val="single" w:sz="4" w:space="0" w:color="auto"/>
            </w:tcBorders>
            <w:shd w:val="clear" w:color="auto" w:fill="auto"/>
            <w:hideMark/>
          </w:tcPr>
          <w:p w14:paraId="14EB6AAE" w14:textId="77777777" w:rsidR="006E4445" w:rsidRPr="00A54725" w:rsidRDefault="006E4445" w:rsidP="003D0B08">
            <w:pPr>
              <w:rPr>
                <w:color w:val="000000"/>
                <w:sz w:val="22"/>
                <w:szCs w:val="22"/>
              </w:rPr>
            </w:pPr>
            <w:r w:rsidRPr="00A54725">
              <w:rPr>
                <w:color w:val="000000"/>
                <w:sz w:val="22"/>
                <w:szCs w:val="22"/>
              </w:rPr>
              <w:t>16</w:t>
            </w:r>
          </w:p>
        </w:tc>
        <w:tc>
          <w:tcPr>
            <w:tcW w:w="4797" w:type="dxa"/>
            <w:gridSpan w:val="2"/>
            <w:tcBorders>
              <w:top w:val="nil"/>
              <w:left w:val="nil"/>
              <w:bottom w:val="single" w:sz="4" w:space="0" w:color="auto"/>
              <w:right w:val="single" w:sz="4" w:space="0" w:color="auto"/>
            </w:tcBorders>
            <w:shd w:val="clear" w:color="auto" w:fill="auto"/>
            <w:hideMark/>
          </w:tcPr>
          <w:p w14:paraId="26684AC9" w14:textId="77777777" w:rsidR="006E4445" w:rsidRPr="00A54725" w:rsidRDefault="006E4445" w:rsidP="003D0B08">
            <w:pPr>
              <w:rPr>
                <w:color w:val="000000"/>
                <w:sz w:val="22"/>
                <w:szCs w:val="22"/>
              </w:rPr>
            </w:pPr>
            <w:commentRangeStart w:id="390"/>
            <w:commentRangeStart w:id="391"/>
            <w:commentRangeStart w:id="392"/>
            <w:r w:rsidRPr="00A54725">
              <w:rPr>
                <w:color w:val="000000"/>
                <w:sz w:val="22"/>
                <w:szCs w:val="22"/>
              </w:rPr>
              <w:t xml:space="preserve">Chi phí QL </w:t>
            </w:r>
            <w:commentRangeEnd w:id="390"/>
            <w:r w:rsidRPr="00A54725">
              <w:rPr>
                <w:rStyle w:val="CommentReference"/>
                <w:sz w:val="22"/>
                <w:szCs w:val="22"/>
              </w:rPr>
              <w:commentReference w:id="390"/>
            </w:r>
            <w:commentRangeEnd w:id="391"/>
            <w:r w:rsidRPr="00A54725">
              <w:rPr>
                <w:rStyle w:val="CommentReference"/>
                <w:sz w:val="22"/>
                <w:szCs w:val="22"/>
              </w:rPr>
              <w:commentReference w:id="391"/>
            </w:r>
            <w:commentRangeEnd w:id="392"/>
            <w:r w:rsidRPr="00A54725">
              <w:rPr>
                <w:rStyle w:val="CommentReference"/>
                <w:sz w:val="22"/>
                <w:szCs w:val="22"/>
              </w:rPr>
              <w:commentReference w:id="392"/>
            </w:r>
            <w:r w:rsidRPr="00A54725">
              <w:rPr>
                <w:color w:val="000000"/>
                <w:sz w:val="22"/>
                <w:szCs w:val="22"/>
              </w:rPr>
              <w:t>(TK 85, 86, 891, 87) gồm:</w:t>
            </w:r>
            <w:r w:rsidRPr="00A54725">
              <w:rPr>
                <w:color w:val="000000"/>
                <w:sz w:val="22"/>
                <w:szCs w:val="22"/>
              </w:rPr>
              <w:br/>
              <w:t>- Chi phí hạch toán trực tiếp tại ĐVKD</w:t>
            </w:r>
            <w:r w:rsidRPr="00A54725">
              <w:rPr>
                <w:color w:val="000000"/>
                <w:sz w:val="22"/>
                <w:szCs w:val="22"/>
              </w:rPr>
              <w:br/>
              <w:t>- Chi phí của Khối CNTT phần IT, Khối NNL phân bổ cho ĐV (7)</w:t>
            </w:r>
          </w:p>
          <w:p w14:paraId="0A09D5FE"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tcPr>
          <w:p w14:paraId="73CB7757" w14:textId="458B64B5" w:rsidR="006E4445" w:rsidRPr="00A54725" w:rsidDel="00170707" w:rsidRDefault="006E4445" w:rsidP="003D0B08">
            <w:pPr>
              <w:rPr>
                <w:del w:id="393" w:author="HUYNH THI NGOC TRAM" w:date="2022-09-22T09:50:00Z"/>
                <w:color w:val="000000"/>
                <w:sz w:val="22"/>
                <w:szCs w:val="22"/>
              </w:rPr>
            </w:pPr>
          </w:p>
          <w:p w14:paraId="09C5BF0D" w14:textId="77777777" w:rsidR="00693B11" w:rsidRDefault="00693B11" w:rsidP="003D0B08">
            <w:pPr>
              <w:rPr>
                <w:ins w:id="394" w:author="HUYNH THI NGOC TRAM" w:date="2022-09-22T09:50:00Z"/>
                <w:color w:val="000000"/>
                <w:sz w:val="22"/>
                <w:szCs w:val="22"/>
              </w:rPr>
            </w:pPr>
            <w:del w:id="395" w:author="HUYNH THI NGOC TRAM" w:date="2022-09-22T09:50:00Z">
              <w:r w:rsidRPr="00A54725" w:rsidDel="00170707">
                <w:rPr>
                  <w:color w:val="000000"/>
                  <w:sz w:val="22"/>
                  <w:szCs w:val="22"/>
                </w:rPr>
                <w:delText xml:space="preserve">Trong file </w:delText>
              </w:r>
              <w:r w:rsidR="00B434A5" w:rsidRPr="00A54725" w:rsidDel="00170707">
                <w:rPr>
                  <w:color w:val="000000"/>
                  <w:sz w:val="22"/>
                  <w:szCs w:val="22"/>
                </w:rPr>
                <w:delText xml:space="preserve">excel upload </w:delText>
              </w:r>
              <w:r w:rsidRPr="00A54725" w:rsidDel="00170707">
                <w:rPr>
                  <w:color w:val="000000"/>
                  <w:sz w:val="22"/>
                  <w:szCs w:val="22"/>
                </w:rPr>
                <w:delText>CHI_HOAT_DONG_207_DVKD, lấy cột “KHCN”</w:delText>
              </w:r>
              <w:r w:rsidR="00EE5A44" w:rsidRPr="00A54725" w:rsidDel="00170707">
                <w:rPr>
                  <w:color w:val="000000"/>
                  <w:sz w:val="22"/>
                  <w:szCs w:val="22"/>
                </w:rPr>
                <w:delText xml:space="preserve"> (trong</w:delText>
              </w:r>
              <w:r w:rsidR="00A95519" w:rsidRPr="00A54725" w:rsidDel="00170707">
                <w:rPr>
                  <w:color w:val="000000"/>
                  <w:sz w:val="22"/>
                  <w:szCs w:val="22"/>
                </w:rPr>
                <w:delText xml:space="preserve"> trường hợp xây dựng được báo cáo CHI_HOAT_DONG_207_DVKD thì lấy cột “Tổng Chi hoạt động”-“RB”)</w:delText>
              </w:r>
            </w:del>
          </w:p>
          <w:p w14:paraId="588A5296" w14:textId="335FC8EE" w:rsidR="00170707" w:rsidRDefault="00D64F85" w:rsidP="003D0B08">
            <w:pPr>
              <w:rPr>
                <w:ins w:id="396" w:author="GIANG CAO" w:date="2023-03-22T10:41:00Z"/>
                <w:color w:val="000000"/>
                <w:sz w:val="22"/>
                <w:szCs w:val="22"/>
              </w:rPr>
            </w:pPr>
            <w:ins w:id="397" w:author="HUYNH THI NGOC TRAM" w:date="2022-09-22T09:35:00Z">
              <w:r w:rsidRPr="00D64F85">
                <w:rPr>
                  <w:color w:val="000000"/>
                  <w:sz w:val="22"/>
                  <w:szCs w:val="22"/>
                </w:rPr>
                <w:t xml:space="preserve">Trong file THU_NHAP_CHI_PHI, lấy </w:t>
              </w:r>
            </w:ins>
            <w:ins w:id="398" w:author="HUYNH THI NGOC TRAM" w:date="2022-09-22T09:38:00Z">
              <w:r w:rsidRPr="00D64F85">
                <w:rPr>
                  <w:color w:val="000000"/>
                  <w:sz w:val="22"/>
                  <w:szCs w:val="22"/>
                </w:rPr>
                <w:t>Tên chi phí</w:t>
              </w:r>
            </w:ins>
            <w:ins w:id="399" w:author="HUYNH THI NGOC TRAM" w:date="2022-09-22T09:37:00Z">
              <w:r w:rsidRPr="00D64F85">
                <w:rPr>
                  <w:color w:val="000000"/>
                  <w:sz w:val="22"/>
                  <w:szCs w:val="22"/>
                </w:rPr>
                <w:t xml:space="preserve"> “</w:t>
              </w:r>
            </w:ins>
            <w:ins w:id="400" w:author="HUYNH THI NGOC TRAM" w:date="2022-09-22T09:53:00Z">
              <w:r w:rsidRPr="0010607C">
                <w:rPr>
                  <w:color w:val="000000"/>
                  <w:sz w:val="22"/>
                  <w:szCs w:val="22"/>
                </w:rPr>
                <w:t>Chi phí QL</w:t>
              </w:r>
            </w:ins>
            <w:ins w:id="401" w:author="HUYNH THI NGOC TRAM" w:date="2022-09-22T09:37:00Z">
              <w:r w:rsidRPr="00D64F85">
                <w:rPr>
                  <w:color w:val="000000"/>
                  <w:sz w:val="22"/>
                  <w:szCs w:val="22"/>
                </w:rPr>
                <w:t>”</w:t>
              </w:r>
            </w:ins>
            <w:ins w:id="402" w:author="HUYNH THI NGOC TRAM" w:date="2022-09-22T09:38:00Z">
              <w:r w:rsidRPr="00D64F85">
                <w:rPr>
                  <w:color w:val="000000"/>
                  <w:sz w:val="22"/>
                  <w:szCs w:val="22"/>
                </w:rPr>
                <w:t xml:space="preserve"> của KHCN</w:t>
              </w:r>
            </w:ins>
            <w:ins w:id="403" w:author="GIANG CAO" w:date="2023-03-22T10:46:00Z">
              <w:r w:rsidR="00201F4A">
                <w:rPr>
                  <w:color w:val="000000"/>
                  <w:sz w:val="22"/>
                  <w:szCs w:val="22"/>
                </w:rPr>
                <w:t>: cụ thể như sau</w:t>
              </w:r>
            </w:ins>
          </w:p>
          <w:p w14:paraId="36632400" w14:textId="118DCB31" w:rsidR="00B47C35" w:rsidRPr="00A54725" w:rsidRDefault="00A13DD4" w:rsidP="003D0B08">
            <w:pPr>
              <w:rPr>
                <w:color w:val="000000"/>
                <w:sz w:val="22"/>
                <w:szCs w:val="22"/>
              </w:rPr>
            </w:pPr>
            <w:ins w:id="404" w:author="GIANG CAO" w:date="2023-03-22T10:41:00Z">
              <w:r>
                <w:rPr>
                  <w:color w:val="000000"/>
                  <w:sz w:val="22"/>
                  <w:szCs w:val="22"/>
                </w:rPr>
                <w:t xml:space="preserve">Lấy dữ liệu </w:t>
              </w:r>
            </w:ins>
            <w:ins w:id="405" w:author="GIANG CAO" w:date="2023-03-22T10:45:00Z">
              <w:r w:rsidR="00201F4A">
                <w:rPr>
                  <w:color w:val="000000"/>
                  <w:sz w:val="22"/>
                  <w:szCs w:val="22"/>
                </w:rPr>
                <w:t xml:space="preserve">tại cột KHCN </w:t>
              </w:r>
            </w:ins>
            <w:ins w:id="406" w:author="GIANG CAO" w:date="2023-03-22T10:41:00Z">
              <w:r>
                <w:rPr>
                  <w:color w:val="000000"/>
                  <w:sz w:val="22"/>
                  <w:szCs w:val="22"/>
                </w:rPr>
                <w:t xml:space="preserve">từ file </w:t>
              </w:r>
            </w:ins>
            <w:ins w:id="407" w:author="GIANG CAO" w:date="2023-03-22T10:42:00Z">
              <w:r w:rsidR="00B47C35" w:rsidRPr="00B47C35">
                <w:rPr>
                  <w:color w:val="000000"/>
                  <w:sz w:val="22"/>
                  <w:szCs w:val="22"/>
                </w:rPr>
                <w:t>TBL_XLS_KHTC_THUNHAP_CHIPHI</w:t>
              </w:r>
              <w:r w:rsidR="00B47C35">
                <w:rPr>
                  <w:color w:val="000000"/>
                  <w:sz w:val="22"/>
                  <w:szCs w:val="22"/>
                </w:rPr>
                <w:t xml:space="preserve"> </w:t>
              </w:r>
            </w:ins>
            <w:ins w:id="408" w:author="GIANG CAO" w:date="2023-03-22T10:44:00Z">
              <w:r w:rsidR="00201F4A">
                <w:rPr>
                  <w:color w:val="000000"/>
                  <w:sz w:val="22"/>
                  <w:szCs w:val="22"/>
                </w:rPr>
                <w:t xml:space="preserve">với SOL = Mã Fin, THANG = </w:t>
              </w:r>
            </w:ins>
            <w:ins w:id="409" w:author="GIANG CAO" w:date="2023-03-22T10:45:00Z">
              <w:r w:rsidR="00201F4A">
                <w:rPr>
                  <w:color w:val="000000"/>
                  <w:sz w:val="22"/>
                  <w:szCs w:val="22"/>
                </w:rPr>
                <w:t>Tháng báo cáo, MA_CHIPHI = CHI_PHI_QL</w:t>
              </w:r>
            </w:ins>
          </w:p>
        </w:tc>
        <w:tc>
          <w:tcPr>
            <w:tcW w:w="4585" w:type="dxa"/>
            <w:tcBorders>
              <w:top w:val="nil"/>
              <w:left w:val="nil"/>
              <w:bottom w:val="single" w:sz="4" w:space="0" w:color="auto"/>
              <w:right w:val="single" w:sz="4" w:space="0" w:color="auto"/>
            </w:tcBorders>
            <w:shd w:val="clear" w:color="auto" w:fill="auto"/>
          </w:tcPr>
          <w:p w14:paraId="47A10D5F" w14:textId="4AFCAA71" w:rsidR="006E4445" w:rsidRPr="00A54725" w:rsidRDefault="006E4445" w:rsidP="003D0B08">
            <w:pPr>
              <w:rPr>
                <w:color w:val="000000"/>
                <w:sz w:val="22"/>
                <w:szCs w:val="22"/>
              </w:rPr>
            </w:pPr>
          </w:p>
          <w:p w14:paraId="5A23C24E" w14:textId="7F324E2E" w:rsidR="00693B11" w:rsidDel="00D64F85" w:rsidRDefault="00693B11" w:rsidP="003D0B08">
            <w:pPr>
              <w:rPr>
                <w:del w:id="410" w:author="HUYNH THI NGOC TRAM" w:date="2022-09-22T09:52:00Z"/>
                <w:color w:val="000000"/>
                <w:sz w:val="22"/>
                <w:szCs w:val="22"/>
              </w:rPr>
            </w:pPr>
            <w:del w:id="411" w:author="HUYNH THI NGOC TRAM" w:date="2022-09-22T09:52:00Z">
              <w:r w:rsidRPr="00A54725" w:rsidDel="00D64F85">
                <w:rPr>
                  <w:color w:val="000000"/>
                  <w:sz w:val="22"/>
                  <w:szCs w:val="22"/>
                </w:rPr>
                <w:delText xml:space="preserve">Trong file </w:delText>
              </w:r>
              <w:r w:rsidR="00B434A5" w:rsidRPr="00A54725" w:rsidDel="00D64F85">
                <w:rPr>
                  <w:color w:val="000000"/>
                  <w:sz w:val="22"/>
                  <w:szCs w:val="22"/>
                </w:rPr>
                <w:delText xml:space="preserve">excel upload </w:delText>
              </w:r>
              <w:r w:rsidRPr="00A54725" w:rsidDel="00D64F85">
                <w:rPr>
                  <w:color w:val="000000"/>
                  <w:sz w:val="22"/>
                  <w:szCs w:val="22"/>
                </w:rPr>
                <w:delText>CHI_HOAT_DONG_207_DVKD, lấy cột “KHDN”</w:delText>
              </w:r>
              <w:r w:rsidR="00A95519" w:rsidRPr="00A54725" w:rsidDel="00D64F85">
                <w:rPr>
                  <w:color w:val="000000"/>
                  <w:sz w:val="22"/>
                  <w:szCs w:val="22"/>
                </w:rPr>
                <w:delText xml:space="preserve"> (trong trường hợp xây dựng được báo cáo CHI_HOAT_DONG_207_DVKD thì lấy cột “Tổng Chi hoạt động”-“CB”)</w:delText>
              </w:r>
            </w:del>
          </w:p>
          <w:p w14:paraId="3E3B8752" w14:textId="5B4EBE72" w:rsidR="00201F4A" w:rsidRDefault="00D64F85" w:rsidP="00201F4A">
            <w:pPr>
              <w:rPr>
                <w:ins w:id="412" w:author="GIANG CAO" w:date="2023-03-22T10:46:00Z"/>
                <w:color w:val="000000"/>
                <w:sz w:val="22"/>
                <w:szCs w:val="22"/>
              </w:rPr>
            </w:pPr>
            <w:ins w:id="413" w:author="HUYNH THI NGOC TRAM" w:date="2022-09-22T09:35:00Z">
              <w:r w:rsidRPr="00D64F85">
                <w:rPr>
                  <w:color w:val="000000"/>
                  <w:sz w:val="22"/>
                  <w:szCs w:val="22"/>
                </w:rPr>
                <w:t xml:space="preserve">Trong file THU_NHAP_CHI_PHI, lấy </w:t>
              </w:r>
            </w:ins>
            <w:ins w:id="414" w:author="HUYNH THI NGOC TRAM" w:date="2022-09-22T09:38:00Z">
              <w:r w:rsidRPr="00D64F85">
                <w:rPr>
                  <w:color w:val="000000"/>
                  <w:sz w:val="22"/>
                  <w:szCs w:val="22"/>
                </w:rPr>
                <w:t>Tên chi phí</w:t>
              </w:r>
            </w:ins>
            <w:ins w:id="415" w:author="HUYNH THI NGOC TRAM" w:date="2022-09-22T09:37:00Z">
              <w:r w:rsidRPr="00D64F85">
                <w:rPr>
                  <w:color w:val="000000"/>
                  <w:sz w:val="22"/>
                  <w:szCs w:val="22"/>
                </w:rPr>
                <w:t xml:space="preserve"> “</w:t>
              </w:r>
            </w:ins>
            <w:ins w:id="416" w:author="HUYNH THI NGOC TRAM" w:date="2022-09-22T09:53:00Z">
              <w:r w:rsidRPr="0010607C">
                <w:rPr>
                  <w:color w:val="000000"/>
                  <w:sz w:val="22"/>
                  <w:szCs w:val="22"/>
                </w:rPr>
                <w:t>Chi phí QL</w:t>
              </w:r>
            </w:ins>
            <w:ins w:id="417" w:author="HUYNH THI NGOC TRAM" w:date="2022-09-22T09:37:00Z">
              <w:r w:rsidRPr="00D64F85">
                <w:rPr>
                  <w:color w:val="000000"/>
                  <w:sz w:val="22"/>
                  <w:szCs w:val="22"/>
                </w:rPr>
                <w:t>”</w:t>
              </w:r>
            </w:ins>
            <w:ins w:id="418" w:author="HUYNH THI NGOC TRAM" w:date="2022-09-22T09:38:00Z">
              <w:r w:rsidRPr="00D64F85">
                <w:rPr>
                  <w:color w:val="000000"/>
                  <w:sz w:val="22"/>
                  <w:szCs w:val="22"/>
                </w:rPr>
                <w:t xml:space="preserve"> của KH</w:t>
              </w:r>
            </w:ins>
            <w:ins w:id="419" w:author="HUYNH THI NGOC TRAM" w:date="2022-09-22T09:53:00Z">
              <w:r>
                <w:rPr>
                  <w:color w:val="000000"/>
                  <w:sz w:val="22"/>
                  <w:szCs w:val="22"/>
                </w:rPr>
                <w:t>D</w:t>
              </w:r>
            </w:ins>
            <w:ins w:id="420" w:author="HUYNH THI NGOC TRAM" w:date="2022-09-22T09:38:00Z">
              <w:r w:rsidRPr="00D64F85">
                <w:rPr>
                  <w:color w:val="000000"/>
                  <w:sz w:val="22"/>
                  <w:szCs w:val="22"/>
                </w:rPr>
                <w:t>N</w:t>
              </w:r>
            </w:ins>
            <w:ins w:id="421" w:author="GIANG CAO" w:date="2023-03-22T10:46:00Z">
              <w:r w:rsidR="00201F4A">
                <w:rPr>
                  <w:color w:val="000000"/>
                  <w:sz w:val="22"/>
                  <w:szCs w:val="22"/>
                </w:rPr>
                <w:t>: cụ thể như sau</w:t>
              </w:r>
            </w:ins>
          </w:p>
          <w:p w14:paraId="1468ECB8" w14:textId="55AA4D4A" w:rsidR="00D64F85" w:rsidRPr="00A54725" w:rsidRDefault="00201F4A" w:rsidP="00201F4A">
            <w:pPr>
              <w:rPr>
                <w:color w:val="000000"/>
                <w:sz w:val="22"/>
                <w:szCs w:val="22"/>
              </w:rPr>
            </w:pPr>
            <w:ins w:id="422" w:author="GIANG CAO" w:date="2023-03-22T10:46:00Z">
              <w:r>
                <w:rPr>
                  <w:color w:val="000000"/>
                  <w:sz w:val="22"/>
                  <w:szCs w:val="22"/>
                </w:rPr>
                <w:t xml:space="preserve">Lấy dữ liệu tại cột KHDN từ file </w:t>
              </w:r>
              <w:r w:rsidRPr="00B47C35">
                <w:rPr>
                  <w:color w:val="000000"/>
                  <w:sz w:val="22"/>
                  <w:szCs w:val="22"/>
                </w:rPr>
                <w:t>TBL_XLS_KHTC_THUNHAP_CHIPHI</w:t>
              </w:r>
              <w:r>
                <w:rPr>
                  <w:color w:val="000000"/>
                  <w:sz w:val="22"/>
                  <w:szCs w:val="22"/>
                </w:rPr>
                <w:t xml:space="preserve"> với SOL = Mã Fin, THANG = Tháng báo cáo, MA_CHIPHI = CHI_PHI_QL</w:t>
              </w:r>
            </w:ins>
          </w:p>
        </w:tc>
      </w:tr>
      <w:tr w:rsidR="006E4445" w:rsidRPr="00A54725" w14:paraId="0649B391" w14:textId="77777777" w:rsidTr="00F047C8">
        <w:trPr>
          <w:trHeight w:val="1835"/>
        </w:trPr>
        <w:tc>
          <w:tcPr>
            <w:tcW w:w="711" w:type="dxa"/>
            <w:tcBorders>
              <w:top w:val="nil"/>
              <w:left w:val="single" w:sz="4" w:space="0" w:color="auto"/>
              <w:bottom w:val="single" w:sz="4" w:space="0" w:color="auto"/>
              <w:right w:val="single" w:sz="4" w:space="0" w:color="auto"/>
            </w:tcBorders>
            <w:shd w:val="clear" w:color="auto" w:fill="auto"/>
            <w:hideMark/>
          </w:tcPr>
          <w:p w14:paraId="0417D154" w14:textId="77777777" w:rsidR="006E4445" w:rsidRPr="00A54725" w:rsidRDefault="006E4445" w:rsidP="003D0B08">
            <w:pPr>
              <w:rPr>
                <w:color w:val="000000"/>
                <w:sz w:val="22"/>
                <w:szCs w:val="22"/>
              </w:rPr>
            </w:pPr>
            <w:r w:rsidRPr="00A54725">
              <w:rPr>
                <w:color w:val="000000"/>
                <w:sz w:val="22"/>
                <w:szCs w:val="22"/>
              </w:rPr>
              <w:lastRenderedPageBreak/>
              <w:t>18</w:t>
            </w:r>
          </w:p>
        </w:tc>
        <w:tc>
          <w:tcPr>
            <w:tcW w:w="2007" w:type="dxa"/>
            <w:tcBorders>
              <w:top w:val="nil"/>
              <w:left w:val="nil"/>
              <w:bottom w:val="single" w:sz="4" w:space="0" w:color="auto"/>
              <w:right w:val="single" w:sz="4" w:space="0" w:color="auto"/>
            </w:tcBorders>
            <w:shd w:val="clear" w:color="auto" w:fill="auto"/>
            <w:hideMark/>
          </w:tcPr>
          <w:p w14:paraId="20C625C3" w14:textId="77777777" w:rsidR="006E4445" w:rsidRPr="00A54725" w:rsidRDefault="006E4445" w:rsidP="003D0B08">
            <w:pPr>
              <w:rPr>
                <w:strike/>
                <w:color w:val="000000"/>
                <w:sz w:val="22"/>
                <w:szCs w:val="22"/>
              </w:rPr>
            </w:pPr>
            <w:r w:rsidRPr="00A54725">
              <w:rPr>
                <w:color w:val="000000"/>
                <w:sz w:val="22"/>
                <w:szCs w:val="22"/>
              </w:rPr>
              <w:t>TỔNG THU NHẬP HOẠT ĐỘNG sau CPQL HĐKD</w:t>
            </w:r>
          </w:p>
          <w:p w14:paraId="6CA35DB0" w14:textId="77777777" w:rsidR="006E4445" w:rsidRPr="00A54725" w:rsidRDefault="006E4445" w:rsidP="003D0B08">
            <w:pPr>
              <w:rPr>
                <w:color w:val="000000"/>
                <w:sz w:val="22"/>
                <w:szCs w:val="22"/>
              </w:rPr>
            </w:pPr>
            <w:r w:rsidRPr="00A54725">
              <w:rPr>
                <w:color w:val="000000"/>
                <w:sz w:val="22"/>
                <w:szCs w:val="22"/>
              </w:rPr>
              <w:t>(8) = (6) - (7)</w:t>
            </w:r>
          </w:p>
        </w:tc>
        <w:tc>
          <w:tcPr>
            <w:tcW w:w="2790" w:type="dxa"/>
            <w:tcBorders>
              <w:top w:val="nil"/>
              <w:left w:val="nil"/>
              <w:bottom w:val="single" w:sz="4" w:space="0" w:color="auto"/>
              <w:right w:val="single" w:sz="4" w:space="0" w:color="auto"/>
            </w:tcBorders>
            <w:shd w:val="clear" w:color="auto" w:fill="auto"/>
            <w:hideMark/>
          </w:tcPr>
          <w:p w14:paraId="524E1D73" w14:textId="32600DCD" w:rsidR="006E4445" w:rsidRPr="00A54725" w:rsidRDefault="007960E7" w:rsidP="003D0B08">
            <w:pPr>
              <w:rPr>
                <w:color w:val="000000"/>
                <w:sz w:val="22"/>
                <w:szCs w:val="22"/>
              </w:rPr>
            </w:pPr>
            <w:r w:rsidRPr="00A54725">
              <w:rPr>
                <w:color w:val="000000"/>
                <w:sz w:val="22"/>
                <w:szCs w:val="22"/>
              </w:rPr>
              <w:t>= THU NHẬP THUẦN HĐKD - Chi phí QL (TK 85, 86, 891, 87)</w:t>
            </w:r>
          </w:p>
        </w:tc>
        <w:tc>
          <w:tcPr>
            <w:tcW w:w="4261" w:type="dxa"/>
            <w:tcBorders>
              <w:top w:val="nil"/>
              <w:left w:val="nil"/>
              <w:bottom w:val="single" w:sz="4" w:space="0" w:color="auto"/>
              <w:right w:val="single" w:sz="4" w:space="0" w:color="auto"/>
            </w:tcBorders>
            <w:shd w:val="clear" w:color="auto" w:fill="auto"/>
            <w:hideMark/>
          </w:tcPr>
          <w:p w14:paraId="19CCB001" w14:textId="77777777" w:rsidR="006E4445" w:rsidRPr="00A54725" w:rsidRDefault="006E4445" w:rsidP="003D0B08">
            <w:pPr>
              <w:rPr>
                <w:color w:val="000000"/>
                <w:sz w:val="22"/>
                <w:szCs w:val="22"/>
              </w:rPr>
            </w:pPr>
            <w:r w:rsidRPr="00A54725">
              <w:rPr>
                <w:color w:val="000000"/>
                <w:sz w:val="22"/>
                <w:szCs w:val="22"/>
              </w:rPr>
              <w:t>(8) = (6) - (7)</w:t>
            </w:r>
          </w:p>
        </w:tc>
        <w:tc>
          <w:tcPr>
            <w:tcW w:w="4585" w:type="dxa"/>
            <w:tcBorders>
              <w:top w:val="nil"/>
              <w:left w:val="nil"/>
              <w:bottom w:val="single" w:sz="4" w:space="0" w:color="auto"/>
              <w:right w:val="single" w:sz="4" w:space="0" w:color="auto"/>
            </w:tcBorders>
            <w:shd w:val="clear" w:color="auto" w:fill="auto"/>
            <w:hideMark/>
          </w:tcPr>
          <w:p w14:paraId="5C88C711" w14:textId="77777777" w:rsidR="006E4445" w:rsidRPr="00A54725" w:rsidRDefault="006E4445" w:rsidP="003D0B08">
            <w:pPr>
              <w:rPr>
                <w:color w:val="000000"/>
                <w:sz w:val="22"/>
                <w:szCs w:val="22"/>
              </w:rPr>
            </w:pPr>
            <w:r w:rsidRPr="00A54725">
              <w:rPr>
                <w:color w:val="000000"/>
                <w:sz w:val="22"/>
                <w:szCs w:val="22"/>
              </w:rPr>
              <w:t>(8) = (6) - (7)</w:t>
            </w:r>
          </w:p>
        </w:tc>
      </w:tr>
      <w:tr w:rsidR="006E4445" w:rsidRPr="00A54725" w14:paraId="40498686" w14:textId="77777777" w:rsidTr="00F047C8">
        <w:trPr>
          <w:trHeight w:val="962"/>
        </w:trPr>
        <w:tc>
          <w:tcPr>
            <w:tcW w:w="711" w:type="dxa"/>
            <w:tcBorders>
              <w:top w:val="nil"/>
              <w:left w:val="single" w:sz="4" w:space="0" w:color="auto"/>
              <w:bottom w:val="single" w:sz="4" w:space="0" w:color="auto"/>
              <w:right w:val="single" w:sz="4" w:space="0" w:color="auto"/>
            </w:tcBorders>
            <w:shd w:val="clear" w:color="auto" w:fill="auto"/>
            <w:hideMark/>
          </w:tcPr>
          <w:p w14:paraId="547A73BA" w14:textId="77777777" w:rsidR="006E4445" w:rsidRPr="00A54725" w:rsidRDefault="006E4445" w:rsidP="003D0B08">
            <w:pPr>
              <w:rPr>
                <w:color w:val="000000"/>
                <w:sz w:val="22"/>
                <w:szCs w:val="22"/>
              </w:rPr>
            </w:pPr>
            <w:r w:rsidRPr="00A54725">
              <w:rPr>
                <w:color w:val="000000"/>
                <w:sz w:val="22"/>
                <w:szCs w:val="22"/>
              </w:rPr>
              <w:t>19</w:t>
            </w:r>
          </w:p>
        </w:tc>
        <w:tc>
          <w:tcPr>
            <w:tcW w:w="2007" w:type="dxa"/>
            <w:tcBorders>
              <w:top w:val="nil"/>
              <w:left w:val="nil"/>
              <w:bottom w:val="single" w:sz="4" w:space="0" w:color="auto"/>
              <w:right w:val="single" w:sz="4" w:space="0" w:color="auto"/>
            </w:tcBorders>
            <w:shd w:val="clear" w:color="auto" w:fill="auto"/>
            <w:hideMark/>
          </w:tcPr>
          <w:p w14:paraId="78B68D4B" w14:textId="472A2194" w:rsidR="006E4445" w:rsidRPr="00A54725" w:rsidRDefault="006E4445" w:rsidP="003D0B08">
            <w:pPr>
              <w:rPr>
                <w:color w:val="000000"/>
                <w:sz w:val="22"/>
                <w:szCs w:val="22"/>
              </w:rPr>
            </w:pPr>
            <w:r w:rsidRPr="00A54725">
              <w:rPr>
                <w:color w:val="000000"/>
                <w:sz w:val="22"/>
                <w:szCs w:val="22"/>
              </w:rPr>
              <w:t xml:space="preserve">Tổng Thu nhập - Chi phí nợ xấu nội bảng từ nhóm 3 - 5 loại trừ TH KHĐB </w:t>
            </w:r>
          </w:p>
          <w:p w14:paraId="0E577793" w14:textId="77777777" w:rsidR="006E4445" w:rsidRPr="00A54725" w:rsidRDefault="006E4445" w:rsidP="003D0B08">
            <w:pPr>
              <w:rPr>
                <w:color w:val="000000"/>
                <w:sz w:val="22"/>
                <w:szCs w:val="22"/>
              </w:rPr>
            </w:pPr>
            <w:r w:rsidRPr="00A54725">
              <w:rPr>
                <w:color w:val="000000"/>
                <w:sz w:val="22"/>
                <w:szCs w:val="22"/>
              </w:rPr>
              <w:t>(9) = (11) - (10)</w:t>
            </w:r>
          </w:p>
        </w:tc>
        <w:tc>
          <w:tcPr>
            <w:tcW w:w="2790" w:type="dxa"/>
            <w:tcBorders>
              <w:top w:val="nil"/>
              <w:left w:val="nil"/>
              <w:bottom w:val="single" w:sz="4" w:space="0" w:color="auto"/>
              <w:right w:val="single" w:sz="4" w:space="0" w:color="auto"/>
            </w:tcBorders>
            <w:shd w:val="clear" w:color="auto" w:fill="auto"/>
            <w:hideMark/>
          </w:tcPr>
          <w:p w14:paraId="4C9309A9"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hideMark/>
          </w:tcPr>
          <w:p w14:paraId="3FE66845" w14:textId="3457706F" w:rsidR="006E4445" w:rsidRPr="00A54725" w:rsidRDefault="006E4445" w:rsidP="003D0B08">
            <w:pPr>
              <w:rPr>
                <w:color w:val="000000"/>
                <w:sz w:val="22"/>
                <w:szCs w:val="22"/>
              </w:rPr>
            </w:pPr>
            <w:r w:rsidRPr="00A54725">
              <w:rPr>
                <w:color w:val="000000"/>
                <w:sz w:val="22"/>
                <w:szCs w:val="22"/>
              </w:rPr>
              <w:t>(9) = (11) - (10)</w:t>
            </w:r>
          </w:p>
        </w:tc>
        <w:tc>
          <w:tcPr>
            <w:tcW w:w="4585" w:type="dxa"/>
            <w:tcBorders>
              <w:top w:val="nil"/>
              <w:left w:val="nil"/>
              <w:bottom w:val="single" w:sz="4" w:space="0" w:color="auto"/>
              <w:right w:val="single" w:sz="4" w:space="0" w:color="auto"/>
            </w:tcBorders>
            <w:shd w:val="clear" w:color="auto" w:fill="auto"/>
            <w:hideMark/>
          </w:tcPr>
          <w:p w14:paraId="053AEAAC" w14:textId="77777777" w:rsidR="006E4445" w:rsidRPr="00A54725" w:rsidRDefault="006E4445" w:rsidP="003D0B08">
            <w:pPr>
              <w:rPr>
                <w:color w:val="000000"/>
                <w:sz w:val="22"/>
                <w:szCs w:val="22"/>
              </w:rPr>
            </w:pPr>
            <w:r w:rsidRPr="00A54725">
              <w:rPr>
                <w:color w:val="000000"/>
                <w:sz w:val="22"/>
                <w:szCs w:val="22"/>
              </w:rPr>
              <w:t xml:space="preserve">(9) = (11) - (10) </w:t>
            </w:r>
          </w:p>
        </w:tc>
      </w:tr>
      <w:tr w:rsidR="006E4445" w:rsidRPr="00A54725" w14:paraId="74BD5EE8" w14:textId="77777777" w:rsidTr="00F047C8">
        <w:trPr>
          <w:trHeight w:val="1421"/>
        </w:trPr>
        <w:tc>
          <w:tcPr>
            <w:tcW w:w="711" w:type="dxa"/>
            <w:tcBorders>
              <w:top w:val="nil"/>
              <w:left w:val="single" w:sz="4" w:space="0" w:color="auto"/>
              <w:bottom w:val="single" w:sz="4" w:space="0" w:color="auto"/>
              <w:right w:val="single" w:sz="4" w:space="0" w:color="auto"/>
            </w:tcBorders>
            <w:shd w:val="clear" w:color="auto" w:fill="auto"/>
            <w:hideMark/>
          </w:tcPr>
          <w:p w14:paraId="5FBAABCD" w14:textId="77777777" w:rsidR="006E4445" w:rsidRPr="00A54725" w:rsidRDefault="006E4445" w:rsidP="003D0B08">
            <w:pPr>
              <w:rPr>
                <w:color w:val="000000"/>
                <w:sz w:val="22"/>
                <w:szCs w:val="22"/>
              </w:rPr>
            </w:pPr>
            <w:r w:rsidRPr="00A54725">
              <w:rPr>
                <w:color w:val="000000"/>
                <w:sz w:val="22"/>
                <w:szCs w:val="22"/>
              </w:rPr>
              <w:t>21</w:t>
            </w:r>
          </w:p>
        </w:tc>
        <w:tc>
          <w:tcPr>
            <w:tcW w:w="2007" w:type="dxa"/>
            <w:tcBorders>
              <w:top w:val="nil"/>
              <w:left w:val="nil"/>
              <w:bottom w:val="single" w:sz="4" w:space="0" w:color="auto"/>
              <w:right w:val="single" w:sz="4" w:space="0" w:color="auto"/>
            </w:tcBorders>
            <w:shd w:val="clear" w:color="auto" w:fill="auto"/>
            <w:hideMark/>
          </w:tcPr>
          <w:p w14:paraId="175DD19C" w14:textId="77777777" w:rsidR="006E4445" w:rsidRPr="00A54725" w:rsidRDefault="006E4445" w:rsidP="003D0B08">
            <w:pPr>
              <w:rPr>
                <w:color w:val="000000"/>
                <w:sz w:val="22"/>
                <w:szCs w:val="22"/>
              </w:rPr>
            </w:pPr>
            <w:r w:rsidRPr="00A54725">
              <w:rPr>
                <w:color w:val="000000"/>
                <w:sz w:val="22"/>
                <w:szCs w:val="22"/>
              </w:rPr>
              <w:t xml:space="preserve">Trích DP cụ thể (nhóm 2-5) loại trừ KH phát sinh trước </w:t>
            </w:r>
            <w:r w:rsidRPr="00A54725">
              <w:rPr>
                <w:sz w:val="22"/>
                <w:szCs w:val="22"/>
              </w:rPr>
              <w:t xml:space="preserve">(Năm hiện tại – 1) </w:t>
            </w:r>
          </w:p>
          <w:p w14:paraId="053F0400" w14:textId="77777777" w:rsidR="006E4445" w:rsidRPr="00A54725" w:rsidRDefault="006E4445" w:rsidP="003D0B08">
            <w:pPr>
              <w:rPr>
                <w:color w:val="000000"/>
                <w:sz w:val="22"/>
                <w:szCs w:val="22"/>
              </w:rPr>
            </w:pPr>
            <w:r w:rsidRPr="00A54725">
              <w:rPr>
                <w:color w:val="000000"/>
                <w:sz w:val="22"/>
                <w:szCs w:val="22"/>
              </w:rPr>
              <w:t>(10)</w:t>
            </w:r>
          </w:p>
        </w:tc>
        <w:tc>
          <w:tcPr>
            <w:tcW w:w="2790" w:type="dxa"/>
            <w:tcBorders>
              <w:top w:val="nil"/>
              <w:left w:val="nil"/>
              <w:bottom w:val="single" w:sz="4" w:space="0" w:color="auto"/>
              <w:right w:val="single" w:sz="4" w:space="0" w:color="auto"/>
            </w:tcBorders>
            <w:shd w:val="clear" w:color="auto" w:fill="auto"/>
            <w:hideMark/>
          </w:tcPr>
          <w:p w14:paraId="5D891B90" w14:textId="77777777" w:rsidR="006E4445" w:rsidRPr="00A54725" w:rsidRDefault="006E4445" w:rsidP="003E51B7">
            <w:pPr>
              <w:rPr>
                <w:color w:val="000000"/>
                <w:sz w:val="22"/>
                <w:szCs w:val="22"/>
              </w:rPr>
            </w:pPr>
            <w:r w:rsidRPr="00A54725">
              <w:rPr>
                <w:color w:val="000000"/>
                <w:sz w:val="22"/>
                <w:szCs w:val="22"/>
              </w:rPr>
              <w:t>Dữ liệu do phòng Quản lý nợ có vấn đề cung cấp</w:t>
            </w:r>
          </w:p>
          <w:p w14:paraId="6FF3398D"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60F3D90C" w14:textId="77777777" w:rsidR="006E4445" w:rsidRPr="00F047C8" w:rsidRDefault="006E4445" w:rsidP="003D0B08">
            <w:pPr>
              <w:rPr>
                <w:color w:val="000000"/>
                <w:sz w:val="22"/>
                <w:szCs w:val="22"/>
              </w:rPr>
            </w:pPr>
            <w:r w:rsidRPr="00F047C8">
              <w:rPr>
                <w:color w:val="000000"/>
                <w:sz w:val="22"/>
                <w:szCs w:val="22"/>
              </w:rPr>
              <w:t>Trong file “TN NO XAU”:</w:t>
            </w:r>
          </w:p>
          <w:p w14:paraId="05DA80E6" w14:textId="77777777" w:rsidR="006E4445" w:rsidRPr="00F047C8" w:rsidRDefault="006E4445" w:rsidP="006E4445">
            <w:pPr>
              <w:pStyle w:val="ListParagraph"/>
              <w:numPr>
                <w:ilvl w:val="0"/>
                <w:numId w:val="23"/>
              </w:numPr>
              <w:ind w:left="339"/>
              <w:rPr>
                <w:rFonts w:ascii="Times New Roman" w:hAnsi="Times New Roman"/>
                <w:color w:val="000000"/>
              </w:rPr>
            </w:pPr>
            <w:r w:rsidRPr="00F047C8">
              <w:rPr>
                <w:rFonts w:ascii="Times New Roman" w:hAnsi="Times New Roman"/>
                <w:color w:val="000000"/>
              </w:rPr>
              <w:t>Lọc tại Sheet “11.CPDP”: lấy cột “Số tiền trích DP”, “Phân loại KH”, “</w:t>
            </w:r>
            <w:r w:rsidRPr="00F047C8">
              <w:rPr>
                <w:rFonts w:ascii="Times New Roman" w:hAnsi="Times New Roman"/>
              </w:rPr>
              <w:t xml:space="preserve"> </w:t>
            </w:r>
            <w:r w:rsidRPr="00F047C8">
              <w:rPr>
                <w:rFonts w:ascii="Times New Roman" w:hAnsi="Times New Roman"/>
                <w:color w:val="000000"/>
              </w:rPr>
              <w:t>Phân loại CP”, “KH Cũ/Mới”</w:t>
            </w:r>
          </w:p>
          <w:p w14:paraId="2A8F9B5F" w14:textId="77777777" w:rsidR="006E4445" w:rsidRPr="00F047C8" w:rsidRDefault="006E4445" w:rsidP="006E4445">
            <w:pPr>
              <w:pStyle w:val="ListParagraph"/>
              <w:numPr>
                <w:ilvl w:val="0"/>
                <w:numId w:val="25"/>
              </w:numPr>
              <w:rPr>
                <w:rFonts w:ascii="Times New Roman" w:hAnsi="Times New Roman"/>
                <w:color w:val="000000"/>
              </w:rPr>
            </w:pPr>
            <w:r w:rsidRPr="00F047C8">
              <w:rPr>
                <w:rFonts w:ascii="Times New Roman" w:hAnsi="Times New Roman"/>
                <w:color w:val="000000"/>
              </w:rPr>
              <w:t>Bước 1: lọc cột “Phân loại KH” = “CN”</w:t>
            </w:r>
          </w:p>
          <w:p w14:paraId="62485E9B" w14:textId="77777777" w:rsidR="006E4445" w:rsidRPr="00F047C8" w:rsidRDefault="006E4445" w:rsidP="006E4445">
            <w:pPr>
              <w:pStyle w:val="ListParagraph"/>
              <w:numPr>
                <w:ilvl w:val="0"/>
                <w:numId w:val="25"/>
              </w:numPr>
              <w:rPr>
                <w:rFonts w:ascii="Times New Roman" w:hAnsi="Times New Roman"/>
                <w:color w:val="000000"/>
              </w:rPr>
            </w:pPr>
            <w:r w:rsidRPr="00F047C8">
              <w:rPr>
                <w:rFonts w:ascii="Times New Roman" w:hAnsi="Times New Roman"/>
                <w:color w:val="000000"/>
              </w:rPr>
              <w:t>Bước 2: lọc cột “Phân loại CP” = “Trích DPCT”</w:t>
            </w:r>
          </w:p>
          <w:p w14:paraId="0D624B03" w14:textId="46E28012" w:rsidR="006E4445" w:rsidRPr="00F047C8" w:rsidRDefault="006E4445" w:rsidP="006E4445">
            <w:pPr>
              <w:pStyle w:val="ListParagraph"/>
              <w:numPr>
                <w:ilvl w:val="0"/>
                <w:numId w:val="25"/>
              </w:numPr>
              <w:rPr>
                <w:rFonts w:ascii="Times New Roman" w:hAnsi="Times New Roman"/>
                <w:color w:val="000000"/>
              </w:rPr>
            </w:pPr>
            <w:r w:rsidRPr="00F047C8">
              <w:rPr>
                <w:rFonts w:ascii="Times New Roman" w:hAnsi="Times New Roman"/>
                <w:color w:val="000000"/>
              </w:rPr>
              <w:t xml:space="preserve">Bước 3: </w:t>
            </w:r>
            <w:del w:id="423" w:author="GIANG CAO" w:date="2023-03-22T13:58:00Z">
              <w:r w:rsidRPr="00F047C8" w:rsidDel="0021217E">
                <w:rPr>
                  <w:rFonts w:ascii="Times New Roman" w:hAnsi="Times New Roman"/>
                  <w:color w:val="000000"/>
                </w:rPr>
                <w:delText>loại trừ giá trị</w:delText>
              </w:r>
            </w:del>
            <w:ins w:id="424" w:author="GIANG CAO" w:date="2023-03-22T13:58:00Z">
              <w:r w:rsidR="0021217E" w:rsidRPr="00F047C8">
                <w:rPr>
                  <w:rFonts w:ascii="Times New Roman" w:hAnsi="Times New Roman"/>
                  <w:color w:val="000000"/>
                </w:rPr>
                <w:t>lọc</w:t>
              </w:r>
            </w:ins>
            <w:r w:rsidRPr="00F047C8">
              <w:rPr>
                <w:rFonts w:ascii="Times New Roman" w:hAnsi="Times New Roman"/>
                <w:color w:val="000000"/>
              </w:rPr>
              <w:t xml:space="preserve"> cột “KH Cũ/Mới” = “KH mới”</w:t>
            </w:r>
          </w:p>
          <w:p w14:paraId="75D455DE" w14:textId="77777777" w:rsidR="00201F4A" w:rsidRPr="00F047C8" w:rsidRDefault="006E4445" w:rsidP="00201F4A">
            <w:pPr>
              <w:pStyle w:val="ListParagraph"/>
              <w:numPr>
                <w:ilvl w:val="0"/>
                <w:numId w:val="24"/>
              </w:numPr>
              <w:rPr>
                <w:ins w:id="425" w:author="GIANG CAO" w:date="2023-03-22T10:47:00Z"/>
                <w:rFonts w:ascii="Times New Roman" w:hAnsi="Times New Roman"/>
                <w:color w:val="000000"/>
              </w:rPr>
            </w:pPr>
            <w:r w:rsidRPr="00F047C8">
              <w:rPr>
                <w:rFonts w:ascii="Times New Roman" w:hAnsi="Times New Roman"/>
                <w:color w:val="000000"/>
              </w:rPr>
              <w:t>Bước 4: SUM(“ Số tiền trích DP”)</w:t>
            </w:r>
          </w:p>
          <w:p w14:paraId="66458C99" w14:textId="4B7A1F82" w:rsidR="00201F4A" w:rsidRPr="00F047C8" w:rsidRDefault="00201F4A" w:rsidP="00201F4A">
            <w:pPr>
              <w:rPr>
                <w:ins w:id="426" w:author="GIANG CAO" w:date="2023-03-22T10:51:00Z"/>
                <w:color w:val="000000"/>
                <w:sz w:val="22"/>
                <w:szCs w:val="22"/>
              </w:rPr>
            </w:pPr>
            <w:ins w:id="427" w:author="GIANG CAO" w:date="2023-03-22T10:48:00Z">
              <w:r w:rsidRPr="00F047C8">
                <w:rPr>
                  <w:color w:val="000000"/>
                  <w:sz w:val="22"/>
                  <w:szCs w:val="22"/>
                </w:rPr>
                <w:t>Cụ thể như sau:</w:t>
              </w:r>
            </w:ins>
            <w:ins w:id="428" w:author="GIANG CAO" w:date="2023-03-22T10:51:00Z">
              <w:r w:rsidRPr="00F047C8">
                <w:rPr>
                  <w:color w:val="000000"/>
                  <w:sz w:val="22"/>
                  <w:szCs w:val="22"/>
                </w:rPr>
                <w:t xml:space="preserve"> </w:t>
              </w:r>
            </w:ins>
            <w:ins w:id="429" w:author="GIANG CAO" w:date="2023-03-22T10:53:00Z">
              <w:r w:rsidRPr="00F047C8">
                <w:rPr>
                  <w:color w:val="000000"/>
                  <w:sz w:val="22"/>
                  <w:szCs w:val="22"/>
                </w:rPr>
                <w:t>Sum</w:t>
              </w:r>
            </w:ins>
            <w:ins w:id="430" w:author="GIANG CAO" w:date="2023-03-22T10:48:00Z">
              <w:r w:rsidRPr="00F047C8">
                <w:rPr>
                  <w:color w:val="000000"/>
                  <w:sz w:val="22"/>
                  <w:szCs w:val="22"/>
                </w:rPr>
                <w:t xml:space="preserve"> dữ liệu </w:t>
              </w:r>
            </w:ins>
            <w:ins w:id="431" w:author="GIANG CAO" w:date="2023-03-22T10:49:00Z">
              <w:r w:rsidRPr="00F047C8">
                <w:rPr>
                  <w:color w:val="000000"/>
                  <w:sz w:val="22"/>
                  <w:szCs w:val="22"/>
                </w:rPr>
                <w:t xml:space="preserve">từ </w:t>
              </w:r>
            </w:ins>
            <w:ins w:id="432" w:author="GIANG CAO" w:date="2023-03-22T10:51:00Z">
              <w:r w:rsidRPr="00F047C8">
                <w:rPr>
                  <w:color w:val="000000"/>
                  <w:sz w:val="22"/>
                  <w:szCs w:val="22"/>
                </w:rPr>
                <w:t>cột SO_TIEN_TRICH_LAP</w:t>
              </w:r>
              <w:del w:id="433" w:author="TRUC NGUYEN [2]" w:date="2023-03-23T08:50:00Z">
                <w:r w:rsidRPr="00F047C8" w:rsidDel="00F047C8">
                  <w:rPr>
                    <w:color w:val="000000"/>
                    <w:sz w:val="22"/>
                    <w:szCs w:val="22"/>
                  </w:rPr>
                  <w:delText xml:space="preserve"> </w:delText>
                </w:r>
              </w:del>
              <w:r w:rsidRPr="00F047C8">
                <w:rPr>
                  <w:color w:val="000000"/>
                  <w:sz w:val="22"/>
                  <w:szCs w:val="22"/>
                </w:rPr>
                <w:t xml:space="preserve"> trong </w:t>
              </w:r>
            </w:ins>
            <w:ins w:id="434" w:author="GIANG CAO" w:date="2023-03-22T10:49:00Z">
              <w:r w:rsidRPr="00F047C8">
                <w:rPr>
                  <w:color w:val="000000"/>
                  <w:sz w:val="22"/>
                  <w:szCs w:val="22"/>
                </w:rPr>
                <w:t>file TBL_XLS_KHTC_TRICHLAP_DPCT</w:t>
              </w:r>
            </w:ins>
            <w:ins w:id="435" w:author="GIANG CAO" w:date="2023-03-22T10:48:00Z">
              <w:r w:rsidRPr="00F047C8">
                <w:rPr>
                  <w:color w:val="000000"/>
                  <w:sz w:val="22"/>
                  <w:szCs w:val="22"/>
                </w:rPr>
                <w:t xml:space="preserve"> với </w:t>
              </w:r>
            </w:ins>
            <w:ins w:id="436" w:author="GIANG CAO" w:date="2023-03-22T10:50:00Z">
              <w:r w:rsidRPr="00F047C8">
                <w:rPr>
                  <w:color w:val="000000"/>
                  <w:sz w:val="22"/>
                  <w:szCs w:val="22"/>
                </w:rPr>
                <w:t>các điều ki</w:t>
              </w:r>
            </w:ins>
            <w:ins w:id="437" w:author="GIANG CAO" w:date="2023-03-22T10:51:00Z">
              <w:r w:rsidRPr="00F047C8">
                <w:rPr>
                  <w:color w:val="000000"/>
                  <w:sz w:val="22"/>
                  <w:szCs w:val="22"/>
                </w:rPr>
                <w:t>ện</w:t>
              </w:r>
            </w:ins>
          </w:p>
          <w:p w14:paraId="7066F77C" w14:textId="0C7377D8" w:rsidR="00201F4A" w:rsidRPr="00F047C8" w:rsidRDefault="00201F4A" w:rsidP="00F047C8">
            <w:pPr>
              <w:pStyle w:val="ListParagraph"/>
              <w:numPr>
                <w:ilvl w:val="0"/>
                <w:numId w:val="25"/>
              </w:numPr>
              <w:rPr>
                <w:ins w:id="438" w:author="GIANG CAO" w:date="2023-03-22T10:52:00Z"/>
                <w:rFonts w:ascii="Times New Roman" w:hAnsi="Times New Roman"/>
                <w:color w:val="000000"/>
              </w:rPr>
            </w:pPr>
            <w:ins w:id="439" w:author="GIANG CAO" w:date="2023-03-22T10:53:00Z">
              <w:r w:rsidRPr="00F047C8">
                <w:rPr>
                  <w:rFonts w:ascii="Times New Roman" w:hAnsi="Times New Roman"/>
                  <w:color w:val="000000"/>
                </w:rPr>
                <w:t>MA_DVKD</w:t>
              </w:r>
            </w:ins>
            <w:ins w:id="440" w:author="GIANG CAO" w:date="2023-03-22T10:48:00Z">
              <w:r w:rsidRPr="00F047C8">
                <w:rPr>
                  <w:rFonts w:ascii="Times New Roman" w:hAnsi="Times New Roman"/>
                  <w:color w:val="000000"/>
                </w:rPr>
                <w:t xml:space="preserve"> = Mã Fin</w:t>
              </w:r>
            </w:ins>
          </w:p>
          <w:p w14:paraId="6FC73B9B" w14:textId="1E5BE8C6" w:rsidR="00201F4A" w:rsidRPr="00F047C8" w:rsidRDefault="00201F4A" w:rsidP="00201F4A">
            <w:pPr>
              <w:pStyle w:val="ListParagraph"/>
              <w:numPr>
                <w:ilvl w:val="0"/>
                <w:numId w:val="25"/>
              </w:numPr>
              <w:rPr>
                <w:ins w:id="441" w:author="GIANG CAO" w:date="2023-03-22T10:53:00Z"/>
                <w:rFonts w:ascii="Times New Roman" w:hAnsi="Times New Roman"/>
                <w:color w:val="000000"/>
              </w:rPr>
            </w:pPr>
            <w:ins w:id="442" w:author="GIANG CAO" w:date="2023-03-22T10:52:00Z">
              <w:r w:rsidRPr="00F047C8">
                <w:rPr>
                  <w:rFonts w:ascii="Times New Roman" w:hAnsi="Times New Roman"/>
                  <w:color w:val="000000"/>
                </w:rPr>
                <w:lastRenderedPageBreak/>
                <w:t>NAM_THANG_TRICH_LAP</w:t>
              </w:r>
            </w:ins>
            <w:ins w:id="443" w:author="GIANG CAO" w:date="2023-03-22T10:48:00Z">
              <w:r w:rsidRPr="00F047C8">
                <w:rPr>
                  <w:rFonts w:ascii="Times New Roman" w:hAnsi="Times New Roman"/>
                  <w:color w:val="000000"/>
                </w:rPr>
                <w:t xml:space="preserve"> = Tháng báo cáo</w:t>
              </w:r>
            </w:ins>
          </w:p>
          <w:p w14:paraId="46FDB6FE" w14:textId="2918DF42" w:rsidR="00201F4A" w:rsidRPr="00F047C8" w:rsidRDefault="00201F4A" w:rsidP="00201F4A">
            <w:pPr>
              <w:pStyle w:val="ListParagraph"/>
              <w:numPr>
                <w:ilvl w:val="0"/>
                <w:numId w:val="25"/>
              </w:numPr>
              <w:rPr>
                <w:ins w:id="444" w:author="GIANG CAO" w:date="2023-03-22T10:53:00Z"/>
                <w:rFonts w:ascii="Times New Roman" w:hAnsi="Times New Roman"/>
                <w:color w:val="000000"/>
              </w:rPr>
            </w:pPr>
            <w:ins w:id="445" w:author="GIANG CAO" w:date="2023-03-22T10:53:00Z">
              <w:r w:rsidRPr="00F047C8">
                <w:rPr>
                  <w:rFonts w:ascii="Times New Roman" w:hAnsi="Times New Roman"/>
                  <w:color w:val="000000"/>
                </w:rPr>
                <w:t>PHAN_LOAI_CP</w:t>
              </w:r>
            </w:ins>
            <w:ins w:id="446" w:author="GIANG CAO" w:date="2023-03-22T10:55:00Z">
              <w:r w:rsidR="00A561DF" w:rsidRPr="00F047C8">
                <w:rPr>
                  <w:rFonts w:ascii="Times New Roman" w:hAnsi="Times New Roman"/>
                  <w:color w:val="000000"/>
                </w:rPr>
                <w:t>=</w:t>
              </w:r>
            </w:ins>
            <w:ins w:id="447" w:author="GIANG CAO" w:date="2023-03-22T10:58:00Z">
              <w:r w:rsidR="00A561DF" w:rsidRPr="00F047C8">
                <w:rPr>
                  <w:rFonts w:ascii="Times New Roman" w:hAnsi="Times New Roman"/>
                  <w:color w:val="000000"/>
                </w:rPr>
                <w:t xml:space="preserve"> </w:t>
              </w:r>
            </w:ins>
            <w:ins w:id="448" w:author="GIANG CAO" w:date="2023-03-22T13:22:00Z">
              <w:r w:rsidR="007A3044" w:rsidRPr="00F047C8">
                <w:rPr>
                  <w:rFonts w:ascii="Times New Roman" w:hAnsi="Times New Roman"/>
                  <w:color w:val="000000"/>
                </w:rPr>
                <w:t>‘</w:t>
              </w:r>
            </w:ins>
            <w:ins w:id="449" w:author="GIANG CAO" w:date="2023-03-22T10:58:00Z">
              <w:r w:rsidR="00A561DF" w:rsidRPr="00F047C8">
                <w:rPr>
                  <w:rFonts w:ascii="Times New Roman" w:hAnsi="Times New Roman"/>
                  <w:color w:val="000000"/>
                </w:rPr>
                <w:t>TT11</w:t>
              </w:r>
            </w:ins>
            <w:ins w:id="450" w:author="GIANG CAO" w:date="2023-03-22T13:22:00Z">
              <w:r w:rsidR="007A3044" w:rsidRPr="00F047C8">
                <w:rPr>
                  <w:rFonts w:ascii="Times New Roman" w:hAnsi="Times New Roman"/>
                  <w:color w:val="000000"/>
                </w:rPr>
                <w:t>’</w:t>
              </w:r>
            </w:ins>
          </w:p>
          <w:p w14:paraId="74C7034C" w14:textId="6EBC4698" w:rsidR="00201F4A" w:rsidRPr="00F047C8" w:rsidRDefault="00A561DF" w:rsidP="00201F4A">
            <w:pPr>
              <w:pStyle w:val="ListParagraph"/>
              <w:numPr>
                <w:ilvl w:val="0"/>
                <w:numId w:val="25"/>
              </w:numPr>
              <w:rPr>
                <w:ins w:id="451" w:author="GIANG CAO" w:date="2023-03-22T10:56:00Z"/>
                <w:rFonts w:ascii="Times New Roman" w:hAnsi="Times New Roman"/>
                <w:color w:val="000000"/>
              </w:rPr>
            </w:pPr>
            <w:ins w:id="452" w:author="GIANG CAO" w:date="2023-03-22T10:55:00Z">
              <w:r w:rsidRPr="00F047C8">
                <w:rPr>
                  <w:rFonts w:ascii="Times New Roman" w:hAnsi="Times New Roman"/>
                  <w:color w:val="000000"/>
                </w:rPr>
                <w:t>KH_CU_MOI</w:t>
              </w:r>
            </w:ins>
            <w:ins w:id="453" w:author="GIANG CAO" w:date="2023-03-22T10:48:00Z">
              <w:r w:rsidR="00201F4A" w:rsidRPr="00F047C8">
                <w:rPr>
                  <w:rFonts w:ascii="Times New Roman" w:hAnsi="Times New Roman"/>
                  <w:color w:val="000000"/>
                </w:rPr>
                <w:t xml:space="preserve"> </w:t>
              </w:r>
            </w:ins>
            <w:ins w:id="454" w:author="GIANG CAO" w:date="2023-03-22T13:58:00Z">
              <w:r w:rsidR="0021217E" w:rsidRPr="00F047C8">
                <w:rPr>
                  <w:rFonts w:ascii="Times New Roman" w:hAnsi="Times New Roman"/>
                  <w:color w:val="000000"/>
                </w:rPr>
                <w:t>=</w:t>
              </w:r>
            </w:ins>
            <w:ins w:id="455" w:author="GIANG CAO" w:date="2023-03-22T10:48:00Z">
              <w:r w:rsidR="00201F4A" w:rsidRPr="00F047C8">
                <w:rPr>
                  <w:rFonts w:ascii="Times New Roman" w:hAnsi="Times New Roman"/>
                  <w:color w:val="000000"/>
                </w:rPr>
                <w:t xml:space="preserve"> </w:t>
              </w:r>
            </w:ins>
            <w:ins w:id="456" w:author="GIANG CAO" w:date="2023-03-22T10:58:00Z">
              <w:r w:rsidRPr="00F047C8">
                <w:rPr>
                  <w:rFonts w:ascii="Times New Roman" w:hAnsi="Times New Roman"/>
                  <w:color w:val="000000"/>
                </w:rPr>
                <w:t>‘</w:t>
              </w:r>
            </w:ins>
            <w:ins w:id="457" w:author="GIANG CAO" w:date="2023-03-22T10:56:00Z">
              <w:r w:rsidRPr="00F047C8">
                <w:rPr>
                  <w:rFonts w:ascii="Times New Roman" w:hAnsi="Times New Roman"/>
                  <w:color w:val="000000"/>
                </w:rPr>
                <w:t>MOI</w:t>
              </w:r>
            </w:ins>
            <w:ins w:id="458" w:author="GIANG CAO" w:date="2023-03-22T10:58:00Z">
              <w:r w:rsidRPr="00F047C8">
                <w:rPr>
                  <w:rFonts w:ascii="Times New Roman" w:hAnsi="Times New Roman"/>
                  <w:color w:val="000000"/>
                </w:rPr>
                <w:t>’</w:t>
              </w:r>
            </w:ins>
          </w:p>
          <w:p w14:paraId="0EE45862" w14:textId="7F3AEB8C" w:rsidR="00A561DF" w:rsidRPr="00F047C8" w:rsidRDefault="00A561DF" w:rsidP="00F047C8">
            <w:pPr>
              <w:pStyle w:val="ListParagraph"/>
              <w:numPr>
                <w:ilvl w:val="0"/>
                <w:numId w:val="25"/>
              </w:numPr>
              <w:rPr>
                <w:rFonts w:ascii="Times New Roman" w:hAnsi="Times New Roman"/>
                <w:color w:val="000000"/>
              </w:rPr>
            </w:pPr>
            <w:ins w:id="459" w:author="GIANG CAO" w:date="2023-03-22T10:58:00Z">
              <w:r w:rsidRPr="00F047C8">
                <w:rPr>
                  <w:rFonts w:ascii="Times New Roman" w:hAnsi="Times New Roman"/>
                  <w:color w:val="000000"/>
                </w:rPr>
                <w:t>Phân loại Khách h</w:t>
              </w:r>
            </w:ins>
            <w:ins w:id="460" w:author="GIANG CAO" w:date="2023-03-22T11:00:00Z">
              <w:r w:rsidRPr="00F047C8">
                <w:rPr>
                  <w:rFonts w:ascii="Times New Roman" w:hAnsi="Times New Roman"/>
                  <w:color w:val="000000"/>
                </w:rPr>
                <w:t>à</w:t>
              </w:r>
            </w:ins>
            <w:ins w:id="461" w:author="GIANG CAO" w:date="2023-03-22T10:58:00Z">
              <w:r w:rsidRPr="00F047C8">
                <w:rPr>
                  <w:rFonts w:ascii="Times New Roman" w:hAnsi="Times New Roman"/>
                  <w:color w:val="000000"/>
                </w:rPr>
                <w:t xml:space="preserve">ng: </w:t>
              </w:r>
            </w:ins>
            <w:ins w:id="462" w:author="GIANG CAO" w:date="2023-03-22T10:59:00Z">
              <w:r w:rsidRPr="00F047C8">
                <w:rPr>
                  <w:rFonts w:ascii="Times New Roman" w:hAnsi="Times New Roman"/>
                  <w:color w:val="000000"/>
                </w:rPr>
                <w:t xml:space="preserve">Lấy </w:t>
              </w:r>
            </w:ins>
            <w:ins w:id="463" w:author="GIANG CAO" w:date="2023-03-22T11:00:00Z">
              <w:r w:rsidRPr="00F047C8">
                <w:rPr>
                  <w:rFonts w:ascii="Times New Roman" w:hAnsi="Times New Roman"/>
                  <w:color w:val="000000"/>
                </w:rPr>
                <w:t>giá trị trong cột</w:t>
              </w:r>
            </w:ins>
            <w:ins w:id="464" w:author="GIANG CAO" w:date="2023-03-22T10:59:00Z">
              <w:r w:rsidRPr="00F047C8">
                <w:rPr>
                  <w:rFonts w:ascii="Times New Roman" w:hAnsi="Times New Roman"/>
                  <w:color w:val="000000"/>
                </w:rPr>
                <w:t xml:space="preserve"> CIF mapping với hệ thống </w:t>
              </w:r>
            </w:ins>
            <w:ins w:id="465" w:author="GIANG CAO" w:date="2023-03-22T11:00:00Z">
              <w:r w:rsidRPr="00F047C8">
                <w:rPr>
                  <w:rFonts w:ascii="Times New Roman" w:hAnsi="Times New Roman"/>
                  <w:color w:val="000000"/>
                </w:rPr>
                <w:t>Fina</w:t>
              </w:r>
              <w:del w:id="466" w:author="TRUC NGUYEN [2]" w:date="2023-03-23T08:51:00Z">
                <w:r w:rsidRPr="00F047C8" w:rsidDel="00F047C8">
                  <w:rPr>
                    <w:rFonts w:ascii="Times New Roman" w:hAnsi="Times New Roman"/>
                    <w:color w:val="000000"/>
                  </w:rPr>
                  <w:delText>n</w:delText>
                </w:r>
              </w:del>
              <w:r w:rsidRPr="00F047C8">
                <w:rPr>
                  <w:rFonts w:ascii="Times New Roman" w:hAnsi="Times New Roman"/>
                  <w:color w:val="000000"/>
                </w:rPr>
                <w:t xml:space="preserve">cle </w:t>
              </w:r>
            </w:ins>
            <w:ins w:id="467" w:author="GIANG CAO" w:date="2023-03-22T10:59:00Z">
              <w:r w:rsidRPr="00F047C8">
                <w:rPr>
                  <w:rFonts w:ascii="Times New Roman" w:hAnsi="Times New Roman"/>
                  <w:color w:val="000000"/>
                </w:rPr>
                <w:t>để lấy Phân loại khách h</w:t>
              </w:r>
            </w:ins>
            <w:ins w:id="468" w:author="GIANG CAO" w:date="2023-03-22T11:00:00Z">
              <w:r w:rsidRPr="00F047C8">
                <w:rPr>
                  <w:rFonts w:ascii="Times New Roman" w:hAnsi="Times New Roman"/>
                  <w:color w:val="000000"/>
                </w:rPr>
                <w:t>à</w:t>
              </w:r>
            </w:ins>
            <w:ins w:id="469" w:author="GIANG CAO" w:date="2023-03-22T10:59:00Z">
              <w:r w:rsidRPr="00F047C8">
                <w:rPr>
                  <w:rFonts w:ascii="Times New Roman" w:hAnsi="Times New Roman"/>
                  <w:color w:val="000000"/>
                </w:rPr>
                <w:t>ng</w:t>
              </w:r>
            </w:ins>
            <w:ins w:id="470" w:author="GIANG CAO" w:date="2023-03-22T13:23:00Z">
              <w:r w:rsidR="007A3044" w:rsidRPr="00F047C8">
                <w:rPr>
                  <w:rFonts w:ascii="Times New Roman" w:hAnsi="Times New Roman"/>
                  <w:color w:val="000000"/>
                </w:rPr>
                <w:t xml:space="preserve"> (Theo mô tả của Vay)</w:t>
              </w:r>
            </w:ins>
            <w:ins w:id="471" w:author="GIANG CAO" w:date="2023-03-22T11:00:00Z">
              <w:r w:rsidRPr="00F047C8">
                <w:rPr>
                  <w:rFonts w:ascii="Times New Roman" w:hAnsi="Times New Roman"/>
                  <w:color w:val="000000"/>
                </w:rPr>
                <w:t xml:space="preserve">. Chỉ lấy số liệu của </w:t>
              </w:r>
            </w:ins>
            <w:ins w:id="472" w:author="GIANG CAO" w:date="2023-03-22T10:59:00Z">
              <w:r w:rsidRPr="00F047C8">
                <w:rPr>
                  <w:rFonts w:ascii="Times New Roman" w:hAnsi="Times New Roman"/>
                  <w:color w:val="000000"/>
                </w:rPr>
                <w:t>KHCN</w:t>
              </w:r>
            </w:ins>
            <w:ins w:id="473" w:author="GIANG CAO" w:date="2023-03-22T10:56:00Z">
              <w:r w:rsidRPr="00F047C8">
                <w:rPr>
                  <w:rFonts w:ascii="Times New Roman" w:hAnsi="Times New Roman"/>
                  <w:color w:val="000000"/>
                </w:rPr>
                <w:t xml:space="preserve"> </w:t>
              </w:r>
            </w:ins>
          </w:p>
        </w:tc>
        <w:tc>
          <w:tcPr>
            <w:tcW w:w="4585" w:type="dxa"/>
            <w:tcBorders>
              <w:top w:val="nil"/>
              <w:left w:val="nil"/>
              <w:bottom w:val="single" w:sz="4" w:space="0" w:color="auto"/>
              <w:right w:val="single" w:sz="4" w:space="0" w:color="auto"/>
            </w:tcBorders>
            <w:shd w:val="clear" w:color="auto" w:fill="auto"/>
            <w:hideMark/>
          </w:tcPr>
          <w:p w14:paraId="691F541B" w14:textId="77777777" w:rsidR="006E4445" w:rsidRPr="00F047C8" w:rsidRDefault="006E4445" w:rsidP="003D0B08">
            <w:pPr>
              <w:rPr>
                <w:color w:val="000000"/>
                <w:sz w:val="22"/>
                <w:szCs w:val="22"/>
              </w:rPr>
            </w:pPr>
            <w:r w:rsidRPr="00F047C8">
              <w:rPr>
                <w:color w:val="000000"/>
                <w:sz w:val="22"/>
                <w:szCs w:val="22"/>
              </w:rPr>
              <w:lastRenderedPageBreak/>
              <w:t>Trong file “TN NO XAU”:</w:t>
            </w:r>
          </w:p>
          <w:p w14:paraId="71EA8BF6" w14:textId="77777777" w:rsidR="006E4445" w:rsidRPr="00F047C8" w:rsidRDefault="006E4445" w:rsidP="006E4445">
            <w:pPr>
              <w:pStyle w:val="ListParagraph"/>
              <w:numPr>
                <w:ilvl w:val="0"/>
                <w:numId w:val="23"/>
              </w:numPr>
              <w:ind w:left="339"/>
              <w:rPr>
                <w:rFonts w:ascii="Times New Roman" w:hAnsi="Times New Roman"/>
                <w:color w:val="000000"/>
              </w:rPr>
            </w:pPr>
            <w:r w:rsidRPr="00F047C8">
              <w:rPr>
                <w:rFonts w:ascii="Times New Roman" w:hAnsi="Times New Roman"/>
                <w:color w:val="000000"/>
              </w:rPr>
              <w:t>Lọc tại Sheet “11.CPDP”: lấy cột “Số tiền trích DP”, “Phân loại KH”, “ Phân loại CP”, “KH Cũ/Mới”</w:t>
            </w:r>
          </w:p>
          <w:p w14:paraId="4E085BBF" w14:textId="77777777" w:rsidR="006E4445" w:rsidRPr="00F047C8" w:rsidRDefault="006E4445" w:rsidP="006E4445">
            <w:pPr>
              <w:pStyle w:val="ListParagraph"/>
              <w:numPr>
                <w:ilvl w:val="0"/>
                <w:numId w:val="25"/>
              </w:numPr>
              <w:rPr>
                <w:rFonts w:ascii="Times New Roman" w:hAnsi="Times New Roman"/>
                <w:color w:val="000000"/>
              </w:rPr>
            </w:pPr>
            <w:r w:rsidRPr="00F047C8">
              <w:rPr>
                <w:rFonts w:ascii="Times New Roman" w:hAnsi="Times New Roman"/>
                <w:color w:val="000000"/>
              </w:rPr>
              <w:t>Bước 1: lọc cột “Phân loại KH” = “DN”</w:t>
            </w:r>
          </w:p>
          <w:p w14:paraId="31B48022"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2: lọc cột “Phân loại CP” = “Trích DPCT”</w:t>
            </w:r>
          </w:p>
          <w:p w14:paraId="74A478B5" w14:textId="29FFB759"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 xml:space="preserve">Bước 3: </w:t>
            </w:r>
            <w:del w:id="474" w:author="GIANG CAO" w:date="2023-03-22T13:58:00Z">
              <w:r w:rsidRPr="00B83B58" w:rsidDel="0021217E">
                <w:rPr>
                  <w:rFonts w:ascii="Times New Roman" w:hAnsi="Times New Roman"/>
                  <w:color w:val="000000"/>
                </w:rPr>
                <w:delText>loại trừ giá trị</w:delText>
              </w:r>
            </w:del>
            <w:ins w:id="475" w:author="GIANG CAO" w:date="2023-03-22T13:58:00Z">
              <w:r w:rsidR="0021217E" w:rsidRPr="00B83B58">
                <w:rPr>
                  <w:rFonts w:ascii="Times New Roman" w:hAnsi="Times New Roman"/>
                  <w:color w:val="000000"/>
                </w:rPr>
                <w:t>lọc</w:t>
              </w:r>
            </w:ins>
            <w:r w:rsidRPr="00B83B58">
              <w:rPr>
                <w:rFonts w:ascii="Times New Roman" w:hAnsi="Times New Roman"/>
                <w:color w:val="000000"/>
              </w:rPr>
              <w:t xml:space="preserve"> cột “KH Cũ/Mới” = “KH mới”</w:t>
            </w:r>
          </w:p>
          <w:p w14:paraId="78E1FDD7" w14:textId="77777777" w:rsidR="006E4445" w:rsidRPr="00B83B58" w:rsidRDefault="006E4445" w:rsidP="006E4445">
            <w:pPr>
              <w:pStyle w:val="ListParagraph"/>
              <w:numPr>
                <w:ilvl w:val="0"/>
                <w:numId w:val="25"/>
              </w:numPr>
              <w:rPr>
                <w:ins w:id="476" w:author="GIANG CAO" w:date="2023-03-22T11:00:00Z"/>
                <w:rFonts w:ascii="Times New Roman" w:hAnsi="Times New Roman"/>
                <w:color w:val="000000"/>
              </w:rPr>
            </w:pPr>
            <w:r w:rsidRPr="00B83B58">
              <w:rPr>
                <w:rFonts w:ascii="Times New Roman" w:hAnsi="Times New Roman"/>
                <w:color w:val="000000"/>
              </w:rPr>
              <w:t>Bước 4: SUM(“Số tiền trích DP”)</w:t>
            </w:r>
          </w:p>
          <w:p w14:paraId="5B751E49" w14:textId="77777777" w:rsidR="00A561DF" w:rsidRPr="00B83B58" w:rsidRDefault="00A561DF" w:rsidP="00A561DF">
            <w:pPr>
              <w:rPr>
                <w:ins w:id="477" w:author="GIANG CAO" w:date="2023-03-22T11:00:00Z"/>
                <w:color w:val="000000"/>
                <w:sz w:val="22"/>
                <w:szCs w:val="22"/>
              </w:rPr>
            </w:pPr>
            <w:ins w:id="478" w:author="GIANG CAO" w:date="2023-03-22T11:00:00Z">
              <w:r w:rsidRPr="00B83B58">
                <w:rPr>
                  <w:color w:val="000000"/>
                  <w:sz w:val="22"/>
                  <w:szCs w:val="22"/>
                </w:rPr>
                <w:t>Cụ thể như sau: Sum dữ liệu từ cột SO_TIEN_TRICH_LAP</w:t>
              </w:r>
              <w:del w:id="479" w:author="TRUC NGUYEN [2]" w:date="2023-03-23T08:50:00Z">
                <w:r w:rsidRPr="00B83B58" w:rsidDel="00F047C8">
                  <w:rPr>
                    <w:color w:val="000000"/>
                    <w:sz w:val="22"/>
                    <w:szCs w:val="22"/>
                  </w:rPr>
                  <w:delText xml:space="preserve"> </w:delText>
                </w:r>
              </w:del>
              <w:r w:rsidRPr="00B83B58">
                <w:rPr>
                  <w:color w:val="000000"/>
                  <w:sz w:val="22"/>
                  <w:szCs w:val="22"/>
                </w:rPr>
                <w:t xml:space="preserve"> trong file TBL_XLS_KHTC_TRICHLAP_DPCT với các điều kiện</w:t>
              </w:r>
            </w:ins>
          </w:p>
          <w:p w14:paraId="3717C6FD" w14:textId="77777777" w:rsidR="00A561DF" w:rsidRPr="00F047C8" w:rsidRDefault="00A561DF" w:rsidP="00A561DF">
            <w:pPr>
              <w:pStyle w:val="ListParagraph"/>
              <w:numPr>
                <w:ilvl w:val="0"/>
                <w:numId w:val="25"/>
              </w:numPr>
              <w:rPr>
                <w:ins w:id="480" w:author="GIANG CAO" w:date="2023-03-22T11:00:00Z"/>
                <w:rFonts w:ascii="Times New Roman" w:hAnsi="Times New Roman"/>
                <w:color w:val="000000"/>
              </w:rPr>
            </w:pPr>
            <w:ins w:id="481" w:author="GIANG CAO" w:date="2023-03-22T11:00:00Z">
              <w:r w:rsidRPr="00F047C8">
                <w:rPr>
                  <w:rFonts w:ascii="Times New Roman" w:hAnsi="Times New Roman"/>
                  <w:color w:val="000000"/>
                </w:rPr>
                <w:t>MA_DVKD = Mã Fin</w:t>
              </w:r>
            </w:ins>
          </w:p>
          <w:p w14:paraId="2639A40A" w14:textId="77777777" w:rsidR="00A561DF" w:rsidRPr="00F047C8" w:rsidRDefault="00A561DF" w:rsidP="00A561DF">
            <w:pPr>
              <w:pStyle w:val="ListParagraph"/>
              <w:numPr>
                <w:ilvl w:val="0"/>
                <w:numId w:val="25"/>
              </w:numPr>
              <w:rPr>
                <w:ins w:id="482" w:author="GIANG CAO" w:date="2023-03-22T11:00:00Z"/>
                <w:rFonts w:ascii="Times New Roman" w:hAnsi="Times New Roman"/>
                <w:color w:val="000000"/>
              </w:rPr>
            </w:pPr>
            <w:ins w:id="483" w:author="GIANG CAO" w:date="2023-03-22T11:00:00Z">
              <w:r w:rsidRPr="00F047C8">
                <w:rPr>
                  <w:rFonts w:ascii="Times New Roman" w:hAnsi="Times New Roman"/>
                  <w:color w:val="000000"/>
                </w:rPr>
                <w:t xml:space="preserve">NAM_THANG_TRICH_LAP = Tháng </w:t>
              </w:r>
              <w:r w:rsidRPr="00F047C8">
                <w:rPr>
                  <w:rFonts w:ascii="Times New Roman" w:hAnsi="Times New Roman"/>
                  <w:color w:val="000000"/>
                </w:rPr>
                <w:lastRenderedPageBreak/>
                <w:t>báo cáo</w:t>
              </w:r>
            </w:ins>
          </w:p>
          <w:p w14:paraId="0C56DC18" w14:textId="5D7494C3" w:rsidR="00A561DF" w:rsidRPr="00F047C8" w:rsidRDefault="00A561DF" w:rsidP="00A561DF">
            <w:pPr>
              <w:pStyle w:val="ListParagraph"/>
              <w:numPr>
                <w:ilvl w:val="0"/>
                <w:numId w:val="25"/>
              </w:numPr>
              <w:rPr>
                <w:ins w:id="484" w:author="GIANG CAO" w:date="2023-03-22T11:00:00Z"/>
                <w:rFonts w:ascii="Times New Roman" w:hAnsi="Times New Roman"/>
                <w:color w:val="000000"/>
              </w:rPr>
            </w:pPr>
            <w:ins w:id="485" w:author="GIANG CAO" w:date="2023-03-22T11:00:00Z">
              <w:r w:rsidRPr="00F047C8">
                <w:rPr>
                  <w:rFonts w:ascii="Times New Roman" w:hAnsi="Times New Roman"/>
                  <w:color w:val="000000"/>
                </w:rPr>
                <w:t xml:space="preserve">PHAN_LOAI_CP= </w:t>
              </w:r>
            </w:ins>
            <w:ins w:id="486" w:author="GIANG CAO" w:date="2023-03-22T13:22:00Z">
              <w:r w:rsidR="007A3044" w:rsidRPr="00F047C8">
                <w:rPr>
                  <w:rFonts w:ascii="Times New Roman" w:hAnsi="Times New Roman"/>
                  <w:color w:val="000000"/>
                </w:rPr>
                <w:t>‘</w:t>
              </w:r>
            </w:ins>
            <w:ins w:id="487" w:author="GIANG CAO" w:date="2023-03-22T11:00:00Z">
              <w:r w:rsidRPr="00F047C8">
                <w:rPr>
                  <w:rFonts w:ascii="Times New Roman" w:hAnsi="Times New Roman"/>
                  <w:color w:val="000000"/>
                </w:rPr>
                <w:t>TT11</w:t>
              </w:r>
            </w:ins>
            <w:ins w:id="488" w:author="GIANG CAO" w:date="2023-03-22T13:22:00Z">
              <w:r w:rsidR="007A3044" w:rsidRPr="00F047C8">
                <w:rPr>
                  <w:rFonts w:ascii="Times New Roman" w:hAnsi="Times New Roman"/>
                  <w:color w:val="000000"/>
                </w:rPr>
                <w:t>’</w:t>
              </w:r>
            </w:ins>
          </w:p>
          <w:p w14:paraId="7B462AA1" w14:textId="7EC149CD" w:rsidR="00A561DF" w:rsidRPr="00F047C8" w:rsidRDefault="00A561DF" w:rsidP="00A561DF">
            <w:pPr>
              <w:pStyle w:val="ListParagraph"/>
              <w:numPr>
                <w:ilvl w:val="0"/>
                <w:numId w:val="25"/>
              </w:numPr>
              <w:rPr>
                <w:ins w:id="489" w:author="GIANG CAO" w:date="2023-03-22T11:00:00Z"/>
                <w:rFonts w:ascii="Times New Roman" w:hAnsi="Times New Roman"/>
                <w:color w:val="000000"/>
              </w:rPr>
            </w:pPr>
            <w:ins w:id="490" w:author="GIANG CAO" w:date="2023-03-22T11:00:00Z">
              <w:r w:rsidRPr="00F047C8">
                <w:rPr>
                  <w:rFonts w:ascii="Times New Roman" w:hAnsi="Times New Roman"/>
                  <w:color w:val="000000"/>
                </w:rPr>
                <w:t xml:space="preserve">KH_CU_MOI </w:t>
              </w:r>
            </w:ins>
            <w:ins w:id="491" w:author="GIANG CAO" w:date="2023-03-22T13:58:00Z">
              <w:r w:rsidR="0021217E" w:rsidRPr="00F047C8">
                <w:rPr>
                  <w:rFonts w:ascii="Times New Roman" w:hAnsi="Times New Roman"/>
                  <w:color w:val="000000"/>
                </w:rPr>
                <w:t>=</w:t>
              </w:r>
            </w:ins>
            <w:ins w:id="492" w:author="GIANG CAO" w:date="2023-03-22T11:00:00Z">
              <w:r w:rsidRPr="00F047C8">
                <w:rPr>
                  <w:rFonts w:ascii="Times New Roman" w:hAnsi="Times New Roman"/>
                  <w:color w:val="000000"/>
                </w:rPr>
                <w:t xml:space="preserve"> ‘MOI’</w:t>
              </w:r>
            </w:ins>
          </w:p>
          <w:p w14:paraId="64B7A838" w14:textId="060BBEE8" w:rsidR="00A561DF" w:rsidRPr="00F047C8" w:rsidRDefault="00A561DF" w:rsidP="00A561DF">
            <w:pPr>
              <w:pStyle w:val="ListParagraph"/>
              <w:numPr>
                <w:ilvl w:val="0"/>
                <w:numId w:val="25"/>
              </w:numPr>
              <w:rPr>
                <w:rFonts w:ascii="Times New Roman" w:hAnsi="Times New Roman"/>
                <w:color w:val="000000"/>
              </w:rPr>
            </w:pPr>
            <w:ins w:id="493" w:author="GIANG CAO" w:date="2023-03-22T11:00:00Z">
              <w:r w:rsidRPr="00F047C8">
                <w:rPr>
                  <w:rFonts w:ascii="Times New Roman" w:hAnsi="Times New Roman"/>
                  <w:color w:val="000000"/>
                </w:rPr>
                <w:t>Phân loại Khách hàng: Lấy giá trị trong cột CIF mapping với hệ thống Fina</w:t>
              </w:r>
              <w:del w:id="494" w:author="TRUC NGUYEN [2]" w:date="2023-03-23T08:51:00Z">
                <w:r w:rsidRPr="00F047C8" w:rsidDel="00F047C8">
                  <w:rPr>
                    <w:rFonts w:ascii="Times New Roman" w:hAnsi="Times New Roman"/>
                    <w:color w:val="000000"/>
                  </w:rPr>
                  <w:delText>n</w:delText>
                </w:r>
              </w:del>
              <w:r w:rsidRPr="00F047C8">
                <w:rPr>
                  <w:rFonts w:ascii="Times New Roman" w:hAnsi="Times New Roman"/>
                  <w:color w:val="000000"/>
                </w:rPr>
                <w:t xml:space="preserve">cle để lấy Phân loại khách </w:t>
              </w:r>
            </w:ins>
            <w:ins w:id="495" w:author="GIANG CAO" w:date="2023-03-22T13:23:00Z">
              <w:r w:rsidR="007A3044" w:rsidRPr="00F047C8">
                <w:rPr>
                  <w:rFonts w:ascii="Times New Roman" w:hAnsi="Times New Roman"/>
                  <w:color w:val="000000"/>
                </w:rPr>
                <w:t>h</w:t>
              </w:r>
            </w:ins>
            <w:ins w:id="496" w:author="TRUC NGUYEN [2]" w:date="2023-03-23T08:51:00Z">
              <w:r w:rsidR="00F047C8">
                <w:rPr>
                  <w:rFonts w:ascii="Times New Roman" w:hAnsi="Times New Roman"/>
                  <w:color w:val="000000"/>
                </w:rPr>
                <w:t>à</w:t>
              </w:r>
            </w:ins>
            <w:ins w:id="497" w:author="GIANG CAO" w:date="2023-03-22T13:23:00Z">
              <w:del w:id="498" w:author="TRUC NGUYEN [2]" w:date="2023-03-23T08:51:00Z">
                <w:r w:rsidR="007A3044" w:rsidRPr="00F047C8" w:rsidDel="00F047C8">
                  <w:rPr>
                    <w:rFonts w:ascii="Times New Roman" w:hAnsi="Times New Roman"/>
                    <w:color w:val="000000"/>
                  </w:rPr>
                  <w:delText>a</w:delText>
                </w:r>
              </w:del>
              <w:r w:rsidR="007A3044" w:rsidRPr="00F047C8">
                <w:rPr>
                  <w:rFonts w:ascii="Times New Roman" w:hAnsi="Times New Roman"/>
                  <w:color w:val="000000"/>
                </w:rPr>
                <w:t>ng (Theo mô tả của Vay)</w:t>
              </w:r>
            </w:ins>
            <w:ins w:id="499" w:author="GIANG CAO" w:date="2023-03-22T11:00:00Z">
              <w:r w:rsidRPr="00F047C8">
                <w:rPr>
                  <w:rFonts w:ascii="Times New Roman" w:hAnsi="Times New Roman"/>
                  <w:color w:val="000000"/>
                </w:rPr>
                <w:t>. Chỉ lấy số liệu của KH</w:t>
              </w:r>
            </w:ins>
            <w:ins w:id="500" w:author="GIANG CAO" w:date="2023-03-22T11:01:00Z">
              <w:r w:rsidRPr="00F047C8">
                <w:rPr>
                  <w:rFonts w:ascii="Times New Roman" w:hAnsi="Times New Roman"/>
                  <w:color w:val="000000"/>
                </w:rPr>
                <w:t>DN</w:t>
              </w:r>
            </w:ins>
          </w:p>
        </w:tc>
      </w:tr>
      <w:tr w:rsidR="006E4445" w:rsidRPr="00A54725" w14:paraId="10ADFC76" w14:textId="77777777" w:rsidTr="00F047C8">
        <w:trPr>
          <w:trHeight w:val="1331"/>
        </w:trPr>
        <w:tc>
          <w:tcPr>
            <w:tcW w:w="711" w:type="dxa"/>
            <w:tcBorders>
              <w:top w:val="nil"/>
              <w:left w:val="single" w:sz="4" w:space="0" w:color="auto"/>
              <w:bottom w:val="single" w:sz="4" w:space="0" w:color="auto"/>
              <w:right w:val="single" w:sz="4" w:space="0" w:color="auto"/>
            </w:tcBorders>
            <w:shd w:val="clear" w:color="auto" w:fill="auto"/>
            <w:hideMark/>
          </w:tcPr>
          <w:p w14:paraId="1FEEE012" w14:textId="77777777" w:rsidR="006E4445" w:rsidRPr="00A54725" w:rsidRDefault="006E4445" w:rsidP="003D0B08">
            <w:pPr>
              <w:rPr>
                <w:color w:val="000000"/>
                <w:sz w:val="22"/>
                <w:szCs w:val="22"/>
              </w:rPr>
            </w:pPr>
            <w:r w:rsidRPr="00A54725">
              <w:rPr>
                <w:color w:val="000000"/>
                <w:sz w:val="22"/>
                <w:szCs w:val="22"/>
              </w:rPr>
              <w:lastRenderedPageBreak/>
              <w:t>22</w:t>
            </w:r>
          </w:p>
        </w:tc>
        <w:tc>
          <w:tcPr>
            <w:tcW w:w="2007" w:type="dxa"/>
            <w:tcBorders>
              <w:top w:val="nil"/>
              <w:left w:val="nil"/>
              <w:bottom w:val="single" w:sz="4" w:space="0" w:color="auto"/>
              <w:right w:val="single" w:sz="4" w:space="0" w:color="auto"/>
            </w:tcBorders>
            <w:shd w:val="clear" w:color="auto" w:fill="auto"/>
            <w:hideMark/>
          </w:tcPr>
          <w:p w14:paraId="2A16DAB2" w14:textId="77777777" w:rsidR="006E4445" w:rsidRPr="00A54725" w:rsidRDefault="006E4445" w:rsidP="003D0B08">
            <w:pPr>
              <w:rPr>
                <w:color w:val="FF0000"/>
                <w:sz w:val="22"/>
                <w:szCs w:val="22"/>
              </w:rPr>
            </w:pPr>
            <w:r w:rsidRPr="00A54725">
              <w:rPr>
                <w:color w:val="000000"/>
                <w:sz w:val="22"/>
                <w:szCs w:val="22"/>
              </w:rPr>
              <w:t xml:space="preserve">Hoàn nhập </w:t>
            </w:r>
            <w:r w:rsidRPr="00A54725">
              <w:rPr>
                <w:sz w:val="22"/>
                <w:szCs w:val="22"/>
              </w:rPr>
              <w:t xml:space="preserve">DP cụ thể (nhóm 2-5) loại trừ KH phát sinh trước </w:t>
            </w:r>
          </w:p>
          <w:p w14:paraId="49D0B56E" w14:textId="77777777" w:rsidR="006E4445" w:rsidRPr="00A54725" w:rsidRDefault="006E4445" w:rsidP="003D0B08">
            <w:pPr>
              <w:rPr>
                <w:sz w:val="22"/>
                <w:szCs w:val="22"/>
              </w:rPr>
            </w:pPr>
            <w:r w:rsidRPr="00A54725">
              <w:rPr>
                <w:sz w:val="22"/>
                <w:szCs w:val="22"/>
              </w:rPr>
              <w:t>(Năm hiện tại – 1)</w:t>
            </w:r>
          </w:p>
          <w:p w14:paraId="66CD23D6" w14:textId="77777777" w:rsidR="006E4445" w:rsidRPr="00A54725" w:rsidRDefault="006E4445" w:rsidP="003D0B08">
            <w:pPr>
              <w:rPr>
                <w:color w:val="000000"/>
                <w:sz w:val="22"/>
                <w:szCs w:val="22"/>
              </w:rPr>
            </w:pPr>
            <w:r w:rsidRPr="00A54725">
              <w:rPr>
                <w:sz w:val="22"/>
                <w:szCs w:val="22"/>
              </w:rPr>
              <w:t>(11)</w:t>
            </w:r>
          </w:p>
        </w:tc>
        <w:tc>
          <w:tcPr>
            <w:tcW w:w="2790" w:type="dxa"/>
            <w:tcBorders>
              <w:top w:val="nil"/>
              <w:left w:val="nil"/>
              <w:bottom w:val="single" w:sz="4" w:space="0" w:color="auto"/>
              <w:right w:val="single" w:sz="4" w:space="0" w:color="auto"/>
            </w:tcBorders>
            <w:shd w:val="clear" w:color="auto" w:fill="auto"/>
            <w:hideMark/>
          </w:tcPr>
          <w:p w14:paraId="66E4B1A4" w14:textId="77777777" w:rsidR="006E4445" w:rsidRPr="00A54725" w:rsidRDefault="006E4445" w:rsidP="003E51B7">
            <w:pPr>
              <w:rPr>
                <w:color w:val="000000"/>
                <w:sz w:val="22"/>
                <w:szCs w:val="22"/>
              </w:rPr>
            </w:pPr>
            <w:r w:rsidRPr="00A54725">
              <w:rPr>
                <w:color w:val="000000"/>
                <w:sz w:val="22"/>
                <w:szCs w:val="22"/>
              </w:rPr>
              <w:t>Dữ liệu do phòng Quản lý nợ có vấn đề cung cấp</w:t>
            </w:r>
          </w:p>
        </w:tc>
        <w:tc>
          <w:tcPr>
            <w:tcW w:w="4261" w:type="dxa"/>
            <w:tcBorders>
              <w:top w:val="nil"/>
              <w:left w:val="nil"/>
              <w:bottom w:val="single" w:sz="4" w:space="0" w:color="auto"/>
              <w:right w:val="single" w:sz="4" w:space="0" w:color="auto"/>
            </w:tcBorders>
            <w:shd w:val="clear" w:color="auto" w:fill="auto"/>
            <w:hideMark/>
          </w:tcPr>
          <w:p w14:paraId="6E7FC5CE" w14:textId="77777777" w:rsidR="006E4445" w:rsidRPr="00F047C8" w:rsidRDefault="006E4445" w:rsidP="003D0B08">
            <w:pPr>
              <w:rPr>
                <w:color w:val="000000"/>
                <w:sz w:val="22"/>
                <w:szCs w:val="22"/>
              </w:rPr>
            </w:pPr>
            <w:r w:rsidRPr="00F047C8">
              <w:rPr>
                <w:color w:val="000000"/>
                <w:sz w:val="22"/>
                <w:szCs w:val="22"/>
              </w:rPr>
              <w:t>Trong file “TN NO XAU”:</w:t>
            </w:r>
          </w:p>
          <w:p w14:paraId="36D458E3" w14:textId="77777777" w:rsidR="006E4445" w:rsidRPr="00F047C8" w:rsidRDefault="006E4445" w:rsidP="00903A40">
            <w:pPr>
              <w:pStyle w:val="ListParagraph"/>
              <w:numPr>
                <w:ilvl w:val="0"/>
                <w:numId w:val="24"/>
              </w:numPr>
              <w:rPr>
                <w:rFonts w:ascii="Times New Roman" w:hAnsi="Times New Roman"/>
                <w:color w:val="000000"/>
              </w:rPr>
            </w:pPr>
            <w:r w:rsidRPr="00F047C8">
              <w:rPr>
                <w:rFonts w:ascii="Times New Roman" w:hAnsi="Times New Roman"/>
                <w:color w:val="000000"/>
              </w:rPr>
              <w:t>Lọc tại Sheet “10.HNDP”: lấy cột “Số tiền hoàn nhập”, “Phân loại KH”, “Phân loại HN”, “KH Cũ/Mới”</w:t>
            </w:r>
          </w:p>
          <w:p w14:paraId="0B62C96B" w14:textId="77777777" w:rsidR="006E4445" w:rsidRPr="00B83B58" w:rsidRDefault="006E4445" w:rsidP="00903A40">
            <w:pPr>
              <w:pStyle w:val="ListParagraph"/>
              <w:numPr>
                <w:ilvl w:val="0"/>
                <w:numId w:val="24"/>
              </w:numPr>
              <w:rPr>
                <w:rFonts w:ascii="Times New Roman" w:hAnsi="Times New Roman"/>
                <w:color w:val="000000"/>
              </w:rPr>
            </w:pPr>
            <w:r w:rsidRPr="00B83B58">
              <w:rPr>
                <w:rFonts w:ascii="Times New Roman" w:hAnsi="Times New Roman"/>
                <w:color w:val="000000"/>
              </w:rPr>
              <w:t>Bước 1: lọc cột “Phân loại KH” = “CN”</w:t>
            </w:r>
          </w:p>
          <w:p w14:paraId="67D5D640" w14:textId="77777777" w:rsidR="006E4445" w:rsidRPr="00B83B58" w:rsidRDefault="006E4445" w:rsidP="00903A40">
            <w:pPr>
              <w:pStyle w:val="ListParagraph"/>
              <w:numPr>
                <w:ilvl w:val="0"/>
                <w:numId w:val="24"/>
              </w:numPr>
              <w:rPr>
                <w:rFonts w:ascii="Times New Roman" w:hAnsi="Times New Roman"/>
                <w:color w:val="000000"/>
              </w:rPr>
            </w:pPr>
            <w:r w:rsidRPr="00B83B58">
              <w:rPr>
                <w:rFonts w:ascii="Times New Roman" w:hAnsi="Times New Roman"/>
                <w:color w:val="000000"/>
              </w:rPr>
              <w:t>Bước 2: lọc cột “Phân loại HN” = “Hoàn DPCT”</w:t>
            </w:r>
          </w:p>
          <w:p w14:paraId="118940ED" w14:textId="18C5A101" w:rsidR="006E4445" w:rsidRPr="00B83B58" w:rsidRDefault="006E4445" w:rsidP="00903A40">
            <w:pPr>
              <w:pStyle w:val="ListParagraph"/>
              <w:numPr>
                <w:ilvl w:val="0"/>
                <w:numId w:val="24"/>
              </w:numPr>
              <w:rPr>
                <w:rFonts w:ascii="Times New Roman" w:hAnsi="Times New Roman"/>
                <w:color w:val="000000"/>
              </w:rPr>
            </w:pPr>
            <w:r w:rsidRPr="00B83B58">
              <w:rPr>
                <w:rFonts w:ascii="Times New Roman" w:hAnsi="Times New Roman"/>
                <w:color w:val="000000"/>
              </w:rPr>
              <w:t xml:space="preserve">Bước 3: </w:t>
            </w:r>
            <w:del w:id="501" w:author="GIANG CAO" w:date="2023-03-22T13:58:00Z">
              <w:r w:rsidRPr="00B83B58" w:rsidDel="0021217E">
                <w:rPr>
                  <w:rFonts w:ascii="Times New Roman" w:hAnsi="Times New Roman"/>
                  <w:color w:val="000000"/>
                </w:rPr>
                <w:delText>loại trừ giá trị</w:delText>
              </w:r>
            </w:del>
            <w:ins w:id="502" w:author="GIANG CAO" w:date="2023-03-22T13:58:00Z">
              <w:r w:rsidR="0021217E" w:rsidRPr="00B83B58">
                <w:rPr>
                  <w:rFonts w:ascii="Times New Roman" w:hAnsi="Times New Roman"/>
                  <w:color w:val="000000"/>
                </w:rPr>
                <w:t>lọc</w:t>
              </w:r>
            </w:ins>
            <w:r w:rsidRPr="00B83B58">
              <w:rPr>
                <w:rFonts w:ascii="Times New Roman" w:hAnsi="Times New Roman"/>
                <w:color w:val="000000"/>
              </w:rPr>
              <w:t xml:space="preserve"> cột “KH Cũ/Mới” = “KH mới”</w:t>
            </w:r>
          </w:p>
          <w:p w14:paraId="036A0E5B" w14:textId="77777777" w:rsidR="006E4445" w:rsidRPr="00B83B58" w:rsidRDefault="006E4445" w:rsidP="00903A40">
            <w:pPr>
              <w:pStyle w:val="ListParagraph"/>
              <w:numPr>
                <w:ilvl w:val="0"/>
                <w:numId w:val="24"/>
              </w:numPr>
              <w:rPr>
                <w:ins w:id="503" w:author="GIANG CAO" w:date="2023-03-22T11:01:00Z"/>
                <w:rFonts w:ascii="Times New Roman" w:hAnsi="Times New Roman"/>
                <w:color w:val="000000"/>
              </w:rPr>
            </w:pPr>
            <w:r w:rsidRPr="00B83B58">
              <w:rPr>
                <w:rFonts w:ascii="Times New Roman" w:hAnsi="Times New Roman"/>
                <w:color w:val="000000"/>
              </w:rPr>
              <w:t>Bước 4: SUM(“Số tiền hoàn nhập”)</w:t>
            </w:r>
          </w:p>
          <w:p w14:paraId="28ED66AC" w14:textId="61A1A8D2" w:rsidR="00903A40" w:rsidRPr="00B83B58" w:rsidRDefault="00903A40" w:rsidP="00903A40">
            <w:pPr>
              <w:rPr>
                <w:ins w:id="504" w:author="GIANG CAO" w:date="2023-03-22T11:01:00Z"/>
                <w:color w:val="000000"/>
                <w:sz w:val="22"/>
                <w:szCs w:val="22"/>
              </w:rPr>
            </w:pPr>
            <w:ins w:id="505" w:author="GIANG CAO" w:date="2023-03-22T11:01:00Z">
              <w:r w:rsidRPr="00B83B58">
                <w:rPr>
                  <w:color w:val="000000"/>
                  <w:sz w:val="22"/>
                  <w:szCs w:val="22"/>
                </w:rPr>
                <w:t xml:space="preserve">Cụ thể như sau: Sum dữ liệu từ cột </w:t>
              </w:r>
            </w:ins>
            <w:ins w:id="506" w:author="GIANG CAO" w:date="2023-03-22T11:02:00Z">
              <w:r w:rsidRPr="00B83B58">
                <w:rPr>
                  <w:color w:val="000000"/>
                  <w:sz w:val="22"/>
                  <w:szCs w:val="22"/>
                </w:rPr>
                <w:t>SO_TIEN_HOAN_NHAP</w:t>
              </w:r>
            </w:ins>
            <w:ins w:id="507" w:author="GIANG CAO" w:date="2023-03-22T11:01:00Z">
              <w:r w:rsidRPr="00B83B58">
                <w:rPr>
                  <w:color w:val="000000"/>
                  <w:sz w:val="22"/>
                  <w:szCs w:val="22"/>
                </w:rPr>
                <w:t xml:space="preserve"> </w:t>
              </w:r>
              <w:del w:id="508" w:author="TRUC NGUYEN [2]" w:date="2023-03-23T08:52:00Z">
                <w:r w:rsidRPr="00B83B58" w:rsidDel="00F047C8">
                  <w:rPr>
                    <w:color w:val="000000"/>
                    <w:sz w:val="22"/>
                    <w:szCs w:val="22"/>
                  </w:rPr>
                  <w:delText xml:space="preserve"> </w:delText>
                </w:r>
              </w:del>
              <w:r w:rsidRPr="00B83B58">
                <w:rPr>
                  <w:color w:val="000000"/>
                  <w:sz w:val="22"/>
                  <w:szCs w:val="22"/>
                </w:rPr>
                <w:t xml:space="preserve">trong file </w:t>
              </w:r>
            </w:ins>
            <w:ins w:id="509" w:author="GIANG CAO" w:date="2023-03-22T11:02:00Z">
              <w:r w:rsidRPr="00B83B58">
                <w:rPr>
                  <w:color w:val="000000"/>
                  <w:sz w:val="22"/>
                  <w:szCs w:val="22"/>
                </w:rPr>
                <w:t>TBL_XLS_KHTC_HOANNHAP_DPCT</w:t>
              </w:r>
            </w:ins>
            <w:ins w:id="510" w:author="GIANG CAO" w:date="2023-03-22T11:01:00Z">
              <w:r w:rsidRPr="00B83B58">
                <w:rPr>
                  <w:color w:val="000000"/>
                  <w:sz w:val="22"/>
                  <w:szCs w:val="22"/>
                </w:rPr>
                <w:t xml:space="preserve"> với các điều kiện</w:t>
              </w:r>
            </w:ins>
          </w:p>
          <w:p w14:paraId="3688AA21" w14:textId="77777777" w:rsidR="00903A40" w:rsidRPr="00F047C8" w:rsidRDefault="00903A40" w:rsidP="00903A40">
            <w:pPr>
              <w:pStyle w:val="ListParagraph"/>
              <w:numPr>
                <w:ilvl w:val="0"/>
                <w:numId w:val="24"/>
              </w:numPr>
              <w:rPr>
                <w:ins w:id="511" w:author="GIANG CAO" w:date="2023-03-22T11:01:00Z"/>
                <w:rFonts w:ascii="Times New Roman" w:hAnsi="Times New Roman"/>
                <w:color w:val="000000"/>
              </w:rPr>
            </w:pPr>
            <w:ins w:id="512" w:author="GIANG CAO" w:date="2023-03-22T11:01:00Z">
              <w:r w:rsidRPr="00F047C8">
                <w:rPr>
                  <w:rFonts w:ascii="Times New Roman" w:hAnsi="Times New Roman"/>
                  <w:color w:val="000000"/>
                </w:rPr>
                <w:t>MA_DVKD = Mã Fin</w:t>
              </w:r>
            </w:ins>
          </w:p>
          <w:p w14:paraId="33F37F11" w14:textId="61EACAD5" w:rsidR="00903A40" w:rsidRPr="00F047C8" w:rsidRDefault="00903A40" w:rsidP="00903A40">
            <w:pPr>
              <w:pStyle w:val="ListParagraph"/>
              <w:numPr>
                <w:ilvl w:val="0"/>
                <w:numId w:val="24"/>
              </w:numPr>
              <w:rPr>
                <w:ins w:id="513" w:author="GIANG CAO" w:date="2023-03-22T11:01:00Z"/>
                <w:rFonts w:ascii="Times New Roman" w:hAnsi="Times New Roman"/>
                <w:color w:val="000000"/>
              </w:rPr>
            </w:pPr>
            <w:ins w:id="514" w:author="GIANG CAO" w:date="2023-03-22T11:03:00Z">
              <w:r w:rsidRPr="00F047C8">
                <w:rPr>
                  <w:rFonts w:ascii="Times New Roman" w:hAnsi="Times New Roman"/>
                  <w:color w:val="000000"/>
                </w:rPr>
                <w:lastRenderedPageBreak/>
                <w:t>NAM_THANG_HOAN_NHAP</w:t>
              </w:r>
            </w:ins>
            <w:ins w:id="515" w:author="GIANG CAO" w:date="2023-03-22T11:01:00Z">
              <w:r w:rsidRPr="00F047C8">
                <w:rPr>
                  <w:rFonts w:ascii="Times New Roman" w:hAnsi="Times New Roman"/>
                  <w:color w:val="000000"/>
                </w:rPr>
                <w:t xml:space="preserve"> = Tháng báo cáo</w:t>
              </w:r>
            </w:ins>
          </w:p>
          <w:p w14:paraId="1F5E892B" w14:textId="6FC8C418" w:rsidR="00903A40" w:rsidRPr="00F047C8" w:rsidRDefault="00903A40" w:rsidP="00903A40">
            <w:pPr>
              <w:pStyle w:val="ListParagraph"/>
              <w:numPr>
                <w:ilvl w:val="0"/>
                <w:numId w:val="24"/>
              </w:numPr>
              <w:rPr>
                <w:ins w:id="516" w:author="GIANG CAO" w:date="2023-03-22T11:01:00Z"/>
                <w:rFonts w:ascii="Times New Roman" w:hAnsi="Times New Roman"/>
                <w:color w:val="000000"/>
              </w:rPr>
            </w:pPr>
            <w:ins w:id="517" w:author="GIANG CAO" w:date="2023-03-22T11:01:00Z">
              <w:r w:rsidRPr="00F047C8">
                <w:rPr>
                  <w:rFonts w:ascii="Times New Roman" w:hAnsi="Times New Roman"/>
                  <w:color w:val="000000"/>
                </w:rPr>
                <w:t xml:space="preserve">PHAN_LOAI_CP= </w:t>
              </w:r>
            </w:ins>
            <w:ins w:id="518" w:author="GIANG CAO" w:date="2023-03-22T13:25:00Z">
              <w:r w:rsidR="009C6884" w:rsidRPr="00F047C8">
                <w:rPr>
                  <w:rFonts w:ascii="Times New Roman" w:hAnsi="Times New Roman"/>
                  <w:color w:val="000000"/>
                </w:rPr>
                <w:t>‘</w:t>
              </w:r>
            </w:ins>
            <w:ins w:id="519" w:author="GIANG CAO" w:date="2023-03-22T11:01:00Z">
              <w:r w:rsidRPr="00F047C8">
                <w:rPr>
                  <w:rFonts w:ascii="Times New Roman" w:hAnsi="Times New Roman"/>
                  <w:color w:val="000000"/>
                </w:rPr>
                <w:t>TT11</w:t>
              </w:r>
            </w:ins>
            <w:ins w:id="520" w:author="GIANG CAO" w:date="2023-03-22T13:25:00Z">
              <w:r w:rsidR="009C6884" w:rsidRPr="00F047C8">
                <w:rPr>
                  <w:rFonts w:ascii="Times New Roman" w:hAnsi="Times New Roman"/>
                  <w:color w:val="000000"/>
                </w:rPr>
                <w:t>’</w:t>
              </w:r>
            </w:ins>
          </w:p>
          <w:p w14:paraId="08C0EFDF" w14:textId="26B5A16C" w:rsidR="00903A40" w:rsidRPr="00F047C8" w:rsidRDefault="00903A40" w:rsidP="00903A40">
            <w:pPr>
              <w:pStyle w:val="ListParagraph"/>
              <w:numPr>
                <w:ilvl w:val="0"/>
                <w:numId w:val="24"/>
              </w:numPr>
              <w:rPr>
                <w:ins w:id="521" w:author="GIANG CAO" w:date="2023-03-22T11:01:00Z"/>
                <w:rFonts w:ascii="Times New Roman" w:hAnsi="Times New Roman"/>
                <w:color w:val="000000"/>
              </w:rPr>
            </w:pPr>
            <w:ins w:id="522" w:author="GIANG CAO" w:date="2023-03-22T11:01:00Z">
              <w:r w:rsidRPr="00F047C8">
                <w:rPr>
                  <w:rFonts w:ascii="Times New Roman" w:hAnsi="Times New Roman"/>
                  <w:color w:val="000000"/>
                </w:rPr>
                <w:t xml:space="preserve">KH_CU_MOI </w:t>
              </w:r>
            </w:ins>
            <w:ins w:id="523" w:author="GIANG CAO" w:date="2023-03-22T13:59:00Z">
              <w:r w:rsidR="0021217E" w:rsidRPr="00F047C8">
                <w:rPr>
                  <w:rFonts w:ascii="Times New Roman" w:hAnsi="Times New Roman"/>
                  <w:color w:val="000000"/>
                </w:rPr>
                <w:t>=</w:t>
              </w:r>
            </w:ins>
            <w:ins w:id="524" w:author="GIANG CAO" w:date="2023-03-22T11:01:00Z">
              <w:r w:rsidRPr="00F047C8">
                <w:rPr>
                  <w:rFonts w:ascii="Times New Roman" w:hAnsi="Times New Roman"/>
                  <w:color w:val="000000"/>
                </w:rPr>
                <w:t xml:space="preserve"> ‘MOI’</w:t>
              </w:r>
            </w:ins>
          </w:p>
          <w:p w14:paraId="598C783F" w14:textId="1205DF35" w:rsidR="00903A40" w:rsidRPr="00F047C8" w:rsidRDefault="00903A40" w:rsidP="00903A40">
            <w:pPr>
              <w:pStyle w:val="ListParagraph"/>
              <w:numPr>
                <w:ilvl w:val="0"/>
                <w:numId w:val="24"/>
              </w:numPr>
              <w:rPr>
                <w:rFonts w:ascii="Times New Roman" w:hAnsi="Times New Roman"/>
                <w:color w:val="000000"/>
              </w:rPr>
            </w:pPr>
            <w:ins w:id="525" w:author="GIANG CAO" w:date="2023-03-22T11:01:00Z">
              <w:r w:rsidRPr="00F047C8">
                <w:rPr>
                  <w:rFonts w:ascii="Times New Roman" w:hAnsi="Times New Roman"/>
                  <w:color w:val="000000"/>
                </w:rPr>
                <w:t>Phân loại Khách hàng: Lấy giá trị trong cột CIF mapping với hệ thống Fina</w:t>
              </w:r>
              <w:del w:id="526" w:author="TRUC NGUYEN [2]" w:date="2023-03-23T08:52:00Z">
                <w:r w:rsidRPr="00F047C8" w:rsidDel="00F047C8">
                  <w:rPr>
                    <w:rFonts w:ascii="Times New Roman" w:hAnsi="Times New Roman"/>
                    <w:color w:val="000000"/>
                  </w:rPr>
                  <w:delText>n</w:delText>
                </w:r>
              </w:del>
              <w:r w:rsidRPr="00F047C8">
                <w:rPr>
                  <w:rFonts w:ascii="Times New Roman" w:hAnsi="Times New Roman"/>
                  <w:color w:val="000000"/>
                </w:rPr>
                <w:t xml:space="preserve">cle để lấy Phân loại khách </w:t>
              </w:r>
            </w:ins>
            <w:ins w:id="527" w:author="GIANG CAO" w:date="2023-03-22T13:24:00Z">
              <w:r w:rsidR="007A3044" w:rsidRPr="00F047C8">
                <w:rPr>
                  <w:rFonts w:ascii="Times New Roman" w:hAnsi="Times New Roman"/>
                  <w:color w:val="000000"/>
                </w:rPr>
                <w:t>hàng (Theo mô tả của Vay)</w:t>
              </w:r>
            </w:ins>
            <w:ins w:id="528" w:author="GIANG CAO" w:date="2023-03-22T11:01:00Z">
              <w:r w:rsidRPr="00F047C8">
                <w:rPr>
                  <w:rFonts w:ascii="Times New Roman" w:hAnsi="Times New Roman"/>
                  <w:color w:val="000000"/>
                </w:rPr>
                <w:t>.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7CEDF2E8" w14:textId="77777777" w:rsidR="006E4445" w:rsidRPr="00F047C8" w:rsidRDefault="006E4445" w:rsidP="003D0B08">
            <w:pPr>
              <w:rPr>
                <w:color w:val="000000"/>
                <w:sz w:val="22"/>
                <w:szCs w:val="22"/>
              </w:rPr>
            </w:pPr>
            <w:r w:rsidRPr="00F047C8">
              <w:rPr>
                <w:color w:val="000000"/>
                <w:sz w:val="22"/>
                <w:szCs w:val="22"/>
              </w:rPr>
              <w:lastRenderedPageBreak/>
              <w:t>Trong file “TN NO XAU”:</w:t>
            </w:r>
          </w:p>
          <w:p w14:paraId="4F8CAF4F" w14:textId="77777777" w:rsidR="006E4445" w:rsidRPr="00B83B58" w:rsidRDefault="006E4445" w:rsidP="00903A40">
            <w:pPr>
              <w:pStyle w:val="ListParagraph"/>
              <w:numPr>
                <w:ilvl w:val="0"/>
                <w:numId w:val="25"/>
              </w:numPr>
              <w:rPr>
                <w:rFonts w:ascii="Times New Roman" w:hAnsi="Times New Roman"/>
                <w:color w:val="000000"/>
              </w:rPr>
            </w:pPr>
            <w:r w:rsidRPr="00F047C8">
              <w:rPr>
                <w:rFonts w:ascii="Times New Roman" w:hAnsi="Times New Roman"/>
                <w:color w:val="000000"/>
              </w:rPr>
              <w:t>Lọc tại Sheet “10.HNDP”: lấy cột “Số ti</w:t>
            </w:r>
            <w:r w:rsidRPr="00B83B58">
              <w:rPr>
                <w:rFonts w:ascii="Times New Roman" w:hAnsi="Times New Roman"/>
                <w:color w:val="000000"/>
              </w:rPr>
              <w:t>ền hoàn nhập”, “Phân loại KH”, “Phân loại HN”, “KH Cũ/Mới”</w:t>
            </w:r>
          </w:p>
          <w:p w14:paraId="632E3B72" w14:textId="77777777" w:rsidR="006E4445" w:rsidRPr="00B83B58" w:rsidRDefault="006E4445" w:rsidP="00903A40">
            <w:pPr>
              <w:pStyle w:val="ListParagraph"/>
              <w:numPr>
                <w:ilvl w:val="0"/>
                <w:numId w:val="25"/>
              </w:numPr>
              <w:rPr>
                <w:rFonts w:ascii="Times New Roman" w:hAnsi="Times New Roman"/>
                <w:color w:val="000000"/>
              </w:rPr>
            </w:pPr>
            <w:r w:rsidRPr="00B83B58">
              <w:rPr>
                <w:rFonts w:ascii="Times New Roman" w:hAnsi="Times New Roman"/>
                <w:color w:val="000000"/>
              </w:rPr>
              <w:t>Bước 1: lọc cột “Phân loại KH” = “DN”</w:t>
            </w:r>
          </w:p>
          <w:p w14:paraId="7FAB64C5" w14:textId="77777777" w:rsidR="006E4445" w:rsidRPr="00B83B58" w:rsidRDefault="006E4445" w:rsidP="00903A40">
            <w:pPr>
              <w:pStyle w:val="ListParagraph"/>
              <w:numPr>
                <w:ilvl w:val="0"/>
                <w:numId w:val="25"/>
              </w:numPr>
              <w:rPr>
                <w:rFonts w:ascii="Times New Roman" w:hAnsi="Times New Roman"/>
                <w:color w:val="000000"/>
              </w:rPr>
            </w:pPr>
            <w:r w:rsidRPr="00B83B58">
              <w:rPr>
                <w:rFonts w:ascii="Times New Roman" w:hAnsi="Times New Roman"/>
                <w:color w:val="000000"/>
              </w:rPr>
              <w:t>Bước 2: lọc cột “Phân loại HN” = “Hoàn DPCT”</w:t>
            </w:r>
          </w:p>
          <w:p w14:paraId="6D45CA08" w14:textId="2C705F73" w:rsidR="006E4445" w:rsidRPr="00B83B58" w:rsidRDefault="006E4445" w:rsidP="00903A40">
            <w:pPr>
              <w:pStyle w:val="ListParagraph"/>
              <w:numPr>
                <w:ilvl w:val="0"/>
                <w:numId w:val="25"/>
              </w:numPr>
              <w:rPr>
                <w:rFonts w:ascii="Times New Roman" w:hAnsi="Times New Roman"/>
                <w:color w:val="000000"/>
              </w:rPr>
            </w:pPr>
            <w:r w:rsidRPr="00B83B58">
              <w:rPr>
                <w:rFonts w:ascii="Times New Roman" w:hAnsi="Times New Roman"/>
                <w:color w:val="000000"/>
              </w:rPr>
              <w:t xml:space="preserve">Bước 3: </w:t>
            </w:r>
            <w:del w:id="529" w:author="GIANG CAO" w:date="2023-03-22T13:59:00Z">
              <w:r w:rsidRPr="00B83B58" w:rsidDel="0021217E">
                <w:rPr>
                  <w:rFonts w:ascii="Times New Roman" w:hAnsi="Times New Roman"/>
                  <w:color w:val="000000"/>
                </w:rPr>
                <w:delText>loại trừ giá trị</w:delText>
              </w:r>
            </w:del>
            <w:ins w:id="530" w:author="GIANG CAO" w:date="2023-03-22T13:59:00Z">
              <w:r w:rsidR="0021217E" w:rsidRPr="00B83B58">
                <w:rPr>
                  <w:rFonts w:ascii="Times New Roman" w:hAnsi="Times New Roman"/>
                  <w:color w:val="000000"/>
                </w:rPr>
                <w:t>lọc</w:t>
              </w:r>
            </w:ins>
            <w:r w:rsidRPr="00B83B58">
              <w:rPr>
                <w:rFonts w:ascii="Times New Roman" w:hAnsi="Times New Roman"/>
                <w:color w:val="000000"/>
              </w:rPr>
              <w:t xml:space="preserve"> cột “KH Cũ/Mới” = “KH mới”</w:t>
            </w:r>
          </w:p>
          <w:p w14:paraId="7FAE0882" w14:textId="77777777" w:rsidR="006E4445" w:rsidRPr="00B83B58" w:rsidRDefault="006E4445" w:rsidP="00903A40">
            <w:pPr>
              <w:pStyle w:val="ListParagraph"/>
              <w:numPr>
                <w:ilvl w:val="0"/>
                <w:numId w:val="25"/>
              </w:numPr>
              <w:rPr>
                <w:ins w:id="531" w:author="GIANG CAO" w:date="2023-03-22T11:03:00Z"/>
                <w:rFonts w:ascii="Times New Roman" w:hAnsi="Times New Roman"/>
                <w:color w:val="000000"/>
              </w:rPr>
            </w:pPr>
            <w:r w:rsidRPr="00B83B58">
              <w:rPr>
                <w:rFonts w:ascii="Times New Roman" w:hAnsi="Times New Roman"/>
                <w:color w:val="000000"/>
              </w:rPr>
              <w:t>Bước 4: SUM(“Số tiền hoàn nhập”)</w:t>
            </w:r>
          </w:p>
          <w:p w14:paraId="2A410E83" w14:textId="77777777" w:rsidR="00903A40" w:rsidRPr="00B83B58" w:rsidRDefault="00903A40" w:rsidP="00903A40">
            <w:pPr>
              <w:rPr>
                <w:ins w:id="532" w:author="GIANG CAO" w:date="2023-03-22T11:03:00Z"/>
                <w:color w:val="000000"/>
                <w:sz w:val="22"/>
                <w:szCs w:val="22"/>
              </w:rPr>
            </w:pPr>
            <w:ins w:id="533" w:author="GIANG CAO" w:date="2023-03-22T11:03:00Z">
              <w:r w:rsidRPr="00B83B58">
                <w:rPr>
                  <w:color w:val="000000"/>
                  <w:sz w:val="22"/>
                  <w:szCs w:val="22"/>
                </w:rPr>
                <w:t xml:space="preserve">Cụ thể như sau: Sum dữ liệu từ cột SO_TIEN_HOAN_NHAP </w:t>
              </w:r>
              <w:del w:id="534" w:author="TRUC NGUYEN [2]" w:date="2023-03-23T08:52:00Z">
                <w:r w:rsidRPr="00B83B58" w:rsidDel="00F047C8">
                  <w:rPr>
                    <w:color w:val="000000"/>
                    <w:sz w:val="22"/>
                    <w:szCs w:val="22"/>
                  </w:rPr>
                  <w:delText xml:space="preserve"> </w:delText>
                </w:r>
              </w:del>
              <w:r w:rsidRPr="00B83B58">
                <w:rPr>
                  <w:color w:val="000000"/>
                  <w:sz w:val="22"/>
                  <w:szCs w:val="22"/>
                </w:rPr>
                <w:t>trong file TBL_XLS_KHTC_HOANNHAP_DPCT với các điều kiện</w:t>
              </w:r>
            </w:ins>
          </w:p>
          <w:p w14:paraId="1CD69208" w14:textId="77777777" w:rsidR="00903A40" w:rsidRPr="00F047C8" w:rsidRDefault="00903A40" w:rsidP="00903A40">
            <w:pPr>
              <w:pStyle w:val="ListParagraph"/>
              <w:numPr>
                <w:ilvl w:val="0"/>
                <w:numId w:val="25"/>
              </w:numPr>
              <w:rPr>
                <w:ins w:id="535" w:author="GIANG CAO" w:date="2023-03-22T11:03:00Z"/>
                <w:rFonts w:ascii="Times New Roman" w:hAnsi="Times New Roman"/>
                <w:color w:val="000000"/>
              </w:rPr>
            </w:pPr>
            <w:ins w:id="536" w:author="GIANG CAO" w:date="2023-03-22T11:03:00Z">
              <w:r w:rsidRPr="00F047C8">
                <w:rPr>
                  <w:rFonts w:ascii="Times New Roman" w:hAnsi="Times New Roman"/>
                  <w:color w:val="000000"/>
                </w:rPr>
                <w:t>MA_DVKD = Mã Fin</w:t>
              </w:r>
            </w:ins>
          </w:p>
          <w:p w14:paraId="6EACF998" w14:textId="198BCE9B" w:rsidR="00903A40" w:rsidRPr="00F047C8" w:rsidRDefault="00903A40" w:rsidP="00903A40">
            <w:pPr>
              <w:pStyle w:val="ListParagraph"/>
              <w:numPr>
                <w:ilvl w:val="0"/>
                <w:numId w:val="25"/>
              </w:numPr>
              <w:rPr>
                <w:ins w:id="537" w:author="GIANG CAO" w:date="2023-03-22T11:03:00Z"/>
                <w:rFonts w:ascii="Times New Roman" w:hAnsi="Times New Roman"/>
                <w:color w:val="000000"/>
              </w:rPr>
            </w:pPr>
            <w:ins w:id="538" w:author="GIANG CAO" w:date="2023-03-22T11:03:00Z">
              <w:r w:rsidRPr="00F047C8">
                <w:rPr>
                  <w:rFonts w:ascii="Times New Roman" w:hAnsi="Times New Roman"/>
                  <w:color w:val="000000"/>
                </w:rPr>
                <w:t xml:space="preserve">NAM_THANG_HOAN_NHAP = Tháng </w:t>
              </w:r>
              <w:r w:rsidRPr="00F047C8">
                <w:rPr>
                  <w:rFonts w:ascii="Times New Roman" w:hAnsi="Times New Roman"/>
                  <w:color w:val="000000"/>
                </w:rPr>
                <w:lastRenderedPageBreak/>
                <w:t>báo cáo</w:t>
              </w:r>
            </w:ins>
          </w:p>
          <w:p w14:paraId="7CF0415D" w14:textId="154895B4" w:rsidR="00903A40" w:rsidRPr="00F047C8" w:rsidRDefault="00903A40" w:rsidP="00903A40">
            <w:pPr>
              <w:pStyle w:val="ListParagraph"/>
              <w:numPr>
                <w:ilvl w:val="0"/>
                <w:numId w:val="25"/>
              </w:numPr>
              <w:rPr>
                <w:ins w:id="539" w:author="GIANG CAO" w:date="2023-03-22T11:03:00Z"/>
                <w:rFonts w:ascii="Times New Roman" w:hAnsi="Times New Roman"/>
                <w:color w:val="000000"/>
              </w:rPr>
            </w:pPr>
            <w:ins w:id="540" w:author="GIANG CAO" w:date="2023-03-22T11:03:00Z">
              <w:r w:rsidRPr="00F047C8">
                <w:rPr>
                  <w:rFonts w:ascii="Times New Roman" w:hAnsi="Times New Roman"/>
                  <w:color w:val="000000"/>
                </w:rPr>
                <w:t xml:space="preserve">PHAN_LOAI_CP= </w:t>
              </w:r>
            </w:ins>
            <w:ins w:id="541" w:author="GIANG CAO" w:date="2023-03-22T13:25:00Z">
              <w:r w:rsidR="009C6884" w:rsidRPr="00F047C8">
                <w:rPr>
                  <w:rFonts w:ascii="Times New Roman" w:hAnsi="Times New Roman"/>
                  <w:color w:val="000000"/>
                </w:rPr>
                <w:t>‘</w:t>
              </w:r>
            </w:ins>
            <w:ins w:id="542" w:author="GIANG CAO" w:date="2023-03-22T11:03:00Z">
              <w:r w:rsidRPr="00F047C8">
                <w:rPr>
                  <w:rFonts w:ascii="Times New Roman" w:hAnsi="Times New Roman"/>
                  <w:color w:val="000000"/>
                </w:rPr>
                <w:t>TT11</w:t>
              </w:r>
            </w:ins>
            <w:ins w:id="543" w:author="GIANG CAO" w:date="2023-03-22T13:25:00Z">
              <w:r w:rsidR="009C6884" w:rsidRPr="00F047C8">
                <w:rPr>
                  <w:rFonts w:ascii="Times New Roman" w:hAnsi="Times New Roman"/>
                  <w:color w:val="000000"/>
                </w:rPr>
                <w:t>’</w:t>
              </w:r>
            </w:ins>
          </w:p>
          <w:p w14:paraId="28088473" w14:textId="4DDFD073" w:rsidR="00903A40" w:rsidRPr="00F047C8" w:rsidRDefault="00903A40" w:rsidP="00903A40">
            <w:pPr>
              <w:pStyle w:val="ListParagraph"/>
              <w:numPr>
                <w:ilvl w:val="0"/>
                <w:numId w:val="25"/>
              </w:numPr>
              <w:rPr>
                <w:ins w:id="544" w:author="GIANG CAO" w:date="2023-03-22T11:03:00Z"/>
                <w:rFonts w:ascii="Times New Roman" w:hAnsi="Times New Roman"/>
                <w:color w:val="000000"/>
              </w:rPr>
            </w:pPr>
            <w:ins w:id="545" w:author="GIANG CAO" w:date="2023-03-22T11:03:00Z">
              <w:r w:rsidRPr="00F047C8">
                <w:rPr>
                  <w:rFonts w:ascii="Times New Roman" w:hAnsi="Times New Roman"/>
                  <w:color w:val="000000"/>
                </w:rPr>
                <w:t xml:space="preserve">KH_CU_MOI </w:t>
              </w:r>
            </w:ins>
            <w:ins w:id="546" w:author="GIANG CAO" w:date="2023-03-22T13:59:00Z">
              <w:r w:rsidR="0021217E" w:rsidRPr="00F047C8">
                <w:rPr>
                  <w:rFonts w:ascii="Times New Roman" w:hAnsi="Times New Roman"/>
                  <w:color w:val="000000"/>
                </w:rPr>
                <w:t>=</w:t>
              </w:r>
            </w:ins>
            <w:ins w:id="547" w:author="GIANG CAO" w:date="2023-03-22T11:03:00Z">
              <w:r w:rsidRPr="00F047C8">
                <w:rPr>
                  <w:rFonts w:ascii="Times New Roman" w:hAnsi="Times New Roman"/>
                  <w:color w:val="000000"/>
                </w:rPr>
                <w:t xml:space="preserve"> ‘MOI’</w:t>
              </w:r>
            </w:ins>
          </w:p>
          <w:p w14:paraId="29648779" w14:textId="12BA9765" w:rsidR="00903A40" w:rsidRPr="00F047C8" w:rsidRDefault="00903A40" w:rsidP="00F047C8">
            <w:pPr>
              <w:pStyle w:val="ListParagraph"/>
              <w:numPr>
                <w:ilvl w:val="0"/>
                <w:numId w:val="25"/>
              </w:numPr>
              <w:rPr>
                <w:rFonts w:ascii="Times New Roman" w:hAnsi="Times New Roman"/>
                <w:color w:val="000000"/>
              </w:rPr>
            </w:pPr>
            <w:ins w:id="548" w:author="GIANG CAO" w:date="2023-03-22T11:03:00Z">
              <w:r w:rsidRPr="00F047C8">
                <w:rPr>
                  <w:rFonts w:ascii="Times New Roman" w:hAnsi="Times New Roman"/>
                  <w:color w:val="000000"/>
                </w:rPr>
                <w:t>Phân loại Khách hàng: Lấy giá trị trong cột CIF mapping với hệ thống Fina</w:t>
              </w:r>
              <w:del w:id="549" w:author="TRUC NGUYEN [2]" w:date="2023-03-23T08:52:00Z">
                <w:r w:rsidRPr="00F047C8" w:rsidDel="00F047C8">
                  <w:rPr>
                    <w:rFonts w:ascii="Times New Roman" w:hAnsi="Times New Roman"/>
                    <w:color w:val="000000"/>
                  </w:rPr>
                  <w:delText>n</w:delText>
                </w:r>
              </w:del>
              <w:r w:rsidRPr="00F047C8">
                <w:rPr>
                  <w:rFonts w:ascii="Times New Roman" w:hAnsi="Times New Roman"/>
                  <w:color w:val="000000"/>
                </w:rPr>
                <w:t xml:space="preserve">cle để lấy Phân loại khách </w:t>
              </w:r>
            </w:ins>
            <w:ins w:id="550" w:author="GIANG CAO" w:date="2023-03-22T13:24:00Z">
              <w:r w:rsidR="007A3044" w:rsidRPr="00F047C8">
                <w:rPr>
                  <w:rFonts w:ascii="Times New Roman" w:hAnsi="Times New Roman"/>
                  <w:color w:val="000000"/>
                </w:rPr>
                <w:t>hàng (Theo mô tả của Vay)</w:t>
              </w:r>
            </w:ins>
            <w:ins w:id="551" w:author="GIANG CAO" w:date="2023-03-22T11:03:00Z">
              <w:r w:rsidRPr="00F047C8">
                <w:rPr>
                  <w:rFonts w:ascii="Times New Roman" w:hAnsi="Times New Roman"/>
                  <w:color w:val="000000"/>
                </w:rPr>
                <w:t>. Chỉ lấy số liệu của KH</w:t>
              </w:r>
            </w:ins>
            <w:ins w:id="552" w:author="GIANG CAO" w:date="2023-03-22T11:04:00Z">
              <w:r w:rsidRPr="00F047C8">
                <w:rPr>
                  <w:rFonts w:ascii="Times New Roman" w:hAnsi="Times New Roman"/>
                  <w:color w:val="000000"/>
                </w:rPr>
                <w:t>D</w:t>
              </w:r>
            </w:ins>
            <w:ins w:id="553" w:author="GIANG CAO" w:date="2023-03-22T11:03:00Z">
              <w:r w:rsidRPr="00F047C8">
                <w:rPr>
                  <w:rFonts w:ascii="Times New Roman" w:hAnsi="Times New Roman"/>
                  <w:color w:val="000000"/>
                </w:rPr>
                <w:t>N</w:t>
              </w:r>
            </w:ins>
          </w:p>
        </w:tc>
      </w:tr>
      <w:tr w:rsidR="006E4445" w:rsidRPr="00A54725" w14:paraId="11EFC87F" w14:textId="77777777" w:rsidTr="00F047C8">
        <w:trPr>
          <w:trHeight w:val="1871"/>
        </w:trPr>
        <w:tc>
          <w:tcPr>
            <w:tcW w:w="711" w:type="dxa"/>
            <w:tcBorders>
              <w:top w:val="nil"/>
              <w:left w:val="single" w:sz="4" w:space="0" w:color="auto"/>
              <w:bottom w:val="single" w:sz="4" w:space="0" w:color="auto"/>
              <w:right w:val="single" w:sz="4" w:space="0" w:color="auto"/>
            </w:tcBorders>
            <w:shd w:val="clear" w:color="auto" w:fill="auto"/>
            <w:hideMark/>
          </w:tcPr>
          <w:p w14:paraId="7DBAE3A0" w14:textId="77777777" w:rsidR="006E4445" w:rsidRPr="00A54725" w:rsidRDefault="006E4445" w:rsidP="003D0B08">
            <w:pPr>
              <w:rPr>
                <w:color w:val="000000"/>
                <w:sz w:val="22"/>
                <w:szCs w:val="22"/>
              </w:rPr>
            </w:pPr>
            <w:r w:rsidRPr="00A54725">
              <w:rPr>
                <w:color w:val="000000"/>
                <w:sz w:val="22"/>
                <w:szCs w:val="22"/>
              </w:rPr>
              <w:lastRenderedPageBreak/>
              <w:t>24</w:t>
            </w:r>
          </w:p>
        </w:tc>
        <w:tc>
          <w:tcPr>
            <w:tcW w:w="2007" w:type="dxa"/>
            <w:tcBorders>
              <w:top w:val="nil"/>
              <w:left w:val="nil"/>
              <w:bottom w:val="single" w:sz="4" w:space="0" w:color="auto"/>
              <w:right w:val="single" w:sz="4" w:space="0" w:color="auto"/>
            </w:tcBorders>
            <w:shd w:val="clear" w:color="auto" w:fill="auto"/>
            <w:hideMark/>
          </w:tcPr>
          <w:p w14:paraId="05BB6A23" w14:textId="40655A57" w:rsidR="006E4445" w:rsidRPr="00A54725" w:rsidRDefault="006E4445" w:rsidP="003D0B08">
            <w:pPr>
              <w:rPr>
                <w:sz w:val="22"/>
                <w:szCs w:val="22"/>
              </w:rPr>
            </w:pPr>
            <w:r w:rsidRPr="00A54725">
              <w:rPr>
                <w:sz w:val="22"/>
                <w:szCs w:val="22"/>
              </w:rPr>
              <w:t xml:space="preserve">Phí trả cho Cty VAMC (TK 84909), </w:t>
            </w:r>
            <w:r w:rsidRPr="00A54725">
              <w:rPr>
                <w:sz w:val="22"/>
                <w:szCs w:val="22"/>
              </w:rPr>
              <w:br/>
              <w:t xml:space="preserve">Phí xử lý nợ (TK 84909) </w:t>
            </w:r>
            <w:r w:rsidRPr="00A54725">
              <w:rPr>
                <w:sz w:val="22"/>
                <w:szCs w:val="22"/>
              </w:rPr>
              <w:br/>
              <w:t xml:space="preserve">Phí khác </w:t>
            </w:r>
          </w:p>
          <w:p w14:paraId="01E381AF" w14:textId="77777777" w:rsidR="006E4445" w:rsidRPr="00A54725" w:rsidRDefault="006E4445" w:rsidP="003D0B08">
            <w:pPr>
              <w:rPr>
                <w:sz w:val="22"/>
                <w:szCs w:val="22"/>
              </w:rPr>
            </w:pPr>
            <w:r w:rsidRPr="00A54725">
              <w:rPr>
                <w:sz w:val="22"/>
                <w:szCs w:val="22"/>
              </w:rPr>
              <w:t>(12)</w:t>
            </w:r>
          </w:p>
        </w:tc>
        <w:tc>
          <w:tcPr>
            <w:tcW w:w="2790" w:type="dxa"/>
            <w:tcBorders>
              <w:top w:val="nil"/>
              <w:left w:val="nil"/>
              <w:bottom w:val="single" w:sz="4" w:space="0" w:color="auto"/>
              <w:right w:val="single" w:sz="4" w:space="0" w:color="auto"/>
            </w:tcBorders>
            <w:shd w:val="clear" w:color="auto" w:fill="auto"/>
            <w:hideMark/>
          </w:tcPr>
          <w:p w14:paraId="0FF2B632" w14:textId="77777777" w:rsidR="006E4445" w:rsidRPr="00A54725" w:rsidRDefault="006E4445" w:rsidP="003D0B08">
            <w:pPr>
              <w:rPr>
                <w:color w:val="000000"/>
                <w:sz w:val="22"/>
                <w:szCs w:val="22"/>
              </w:rPr>
            </w:pPr>
            <w:r w:rsidRPr="00A54725">
              <w:rPr>
                <w:color w:val="000000"/>
                <w:sz w:val="22"/>
                <w:szCs w:val="22"/>
              </w:rPr>
              <w:t>Phòng Kế toán tổng thuế cung cấp</w:t>
            </w:r>
          </w:p>
        </w:tc>
        <w:tc>
          <w:tcPr>
            <w:tcW w:w="4261" w:type="dxa"/>
            <w:tcBorders>
              <w:top w:val="nil"/>
              <w:left w:val="nil"/>
              <w:bottom w:val="single" w:sz="4" w:space="0" w:color="auto"/>
              <w:right w:val="single" w:sz="4" w:space="0" w:color="auto"/>
            </w:tcBorders>
            <w:shd w:val="clear" w:color="auto" w:fill="auto"/>
            <w:hideMark/>
          </w:tcPr>
          <w:p w14:paraId="14C93D27" w14:textId="77777777" w:rsidR="006E4445" w:rsidRDefault="006E4445" w:rsidP="003D0B08">
            <w:pPr>
              <w:rPr>
                <w:color w:val="000000"/>
                <w:sz w:val="22"/>
                <w:szCs w:val="22"/>
              </w:rPr>
            </w:pPr>
            <w:del w:id="554" w:author="HUYNH THI NGOC TRAM" w:date="2022-09-22T10:08:00Z">
              <w:r w:rsidRPr="00A54725" w:rsidDel="00CA6382">
                <w:rPr>
                  <w:color w:val="000000"/>
                  <w:sz w:val="22"/>
                  <w:szCs w:val="22"/>
                </w:rPr>
                <w:delText>Phòng Kế toán tổng thuế gửi thông tin khi có phát sinh</w:delText>
              </w:r>
            </w:del>
          </w:p>
          <w:p w14:paraId="2C3D85B8" w14:textId="002DDCD4" w:rsidR="00CA6382" w:rsidRDefault="00CA6382" w:rsidP="003D0B08">
            <w:pPr>
              <w:rPr>
                <w:ins w:id="555" w:author="GIANG CAO" w:date="2023-03-22T11:04:00Z"/>
                <w:sz w:val="22"/>
                <w:szCs w:val="22"/>
              </w:rPr>
            </w:pPr>
            <w:ins w:id="556" w:author="HUYNH THI NGOC TRAM" w:date="2022-09-22T10:08:00Z">
              <w:r>
                <w:rPr>
                  <w:color w:val="000000"/>
                  <w:sz w:val="22"/>
                  <w:szCs w:val="22"/>
                </w:rPr>
                <w:t xml:space="preserve">Trong file </w:t>
              </w:r>
              <w:r w:rsidRPr="00D64F85">
                <w:rPr>
                  <w:color w:val="000000"/>
                  <w:sz w:val="22"/>
                  <w:szCs w:val="22"/>
                </w:rPr>
                <w:t>THU_NHAP_CHI_PHI, lấy Tên chi phí</w:t>
              </w:r>
            </w:ins>
            <w:ins w:id="557" w:author="HUYNH THI NGOC TRAM" w:date="2022-09-22T10:12:00Z">
              <w:r w:rsidR="0013646F">
                <w:rPr>
                  <w:color w:val="000000"/>
                  <w:sz w:val="22"/>
                  <w:szCs w:val="22"/>
                </w:rPr>
                <w:t xml:space="preserve"> “</w:t>
              </w:r>
              <w:r w:rsidR="0013646F" w:rsidRPr="00A54725">
                <w:rPr>
                  <w:sz w:val="22"/>
                  <w:szCs w:val="22"/>
                </w:rPr>
                <w:t>Phí trả cho Cty VAMC</w:t>
              </w:r>
              <w:r w:rsidR="0013646F">
                <w:rPr>
                  <w:sz w:val="22"/>
                  <w:szCs w:val="22"/>
                </w:rPr>
                <w:t>”,</w:t>
              </w:r>
            </w:ins>
            <w:ins w:id="558" w:author="HUYNH THI NGOC TRAM" w:date="2022-09-22T10:08:00Z">
              <w:r w:rsidRPr="00D64F85">
                <w:rPr>
                  <w:color w:val="000000"/>
                  <w:sz w:val="22"/>
                  <w:szCs w:val="22"/>
                </w:rPr>
                <w:t xml:space="preserve"> “</w:t>
              </w:r>
              <w:r w:rsidRPr="0010607C">
                <w:rPr>
                  <w:color w:val="000000"/>
                  <w:sz w:val="22"/>
                  <w:szCs w:val="22"/>
                </w:rPr>
                <w:t>Phí xử lý nợ</w:t>
              </w:r>
              <w:r w:rsidRPr="00D64F85">
                <w:rPr>
                  <w:color w:val="000000"/>
                  <w:sz w:val="22"/>
                  <w:szCs w:val="22"/>
                </w:rPr>
                <w:t>”</w:t>
              </w:r>
              <w:del w:id="559" w:author="TRUC NGUYEN [2]" w:date="2023-03-23T15:36:00Z">
                <w:r w:rsidRPr="00D64F85" w:rsidDel="00B749BB">
                  <w:rPr>
                    <w:color w:val="000000"/>
                    <w:sz w:val="22"/>
                    <w:szCs w:val="22"/>
                  </w:rPr>
                  <w:delText xml:space="preserve"> của KHCN</w:delText>
                </w:r>
              </w:del>
            </w:ins>
            <w:ins w:id="560" w:author="HUYNH THI NGOC TRAM" w:date="2022-09-22T10:12:00Z">
              <w:r w:rsidR="0013646F">
                <w:rPr>
                  <w:color w:val="000000"/>
                  <w:sz w:val="22"/>
                  <w:szCs w:val="22"/>
                </w:rPr>
                <w:t>, “</w:t>
              </w:r>
              <w:r w:rsidR="0013646F" w:rsidRPr="00A54725">
                <w:rPr>
                  <w:sz w:val="22"/>
                  <w:szCs w:val="22"/>
                </w:rPr>
                <w:t>Phí khác</w:t>
              </w:r>
              <w:r w:rsidR="0013646F">
                <w:rPr>
                  <w:sz w:val="22"/>
                  <w:szCs w:val="22"/>
                </w:rPr>
                <w:t>”</w:t>
              </w:r>
            </w:ins>
            <w:ins w:id="561" w:author="TRUC NGUYEN [2]" w:date="2023-03-23T15:36:00Z">
              <w:r w:rsidR="00B749BB">
                <w:rPr>
                  <w:sz w:val="22"/>
                  <w:szCs w:val="22"/>
                </w:rPr>
                <w:t xml:space="preserve"> </w:t>
              </w:r>
              <w:r w:rsidR="00B749BB" w:rsidRPr="00D64F85">
                <w:rPr>
                  <w:color w:val="000000"/>
                  <w:sz w:val="22"/>
                  <w:szCs w:val="22"/>
                </w:rPr>
                <w:t>của KHCN</w:t>
              </w:r>
            </w:ins>
          </w:p>
          <w:p w14:paraId="6D4468AA" w14:textId="5B1BACA5" w:rsidR="00AA4243" w:rsidRPr="00A54725" w:rsidRDefault="00AA4243" w:rsidP="00F047C8">
            <w:pPr>
              <w:rPr>
                <w:color w:val="000000"/>
                <w:sz w:val="22"/>
                <w:szCs w:val="22"/>
              </w:rPr>
            </w:pPr>
            <w:ins w:id="562" w:author="GIANG CAO" w:date="2023-03-22T11:04:00Z">
              <w:r>
                <w:rPr>
                  <w:color w:val="000000"/>
                  <w:sz w:val="22"/>
                  <w:szCs w:val="22"/>
                </w:rPr>
                <w:t xml:space="preserve">Lấy dữ liệu tại cột KHCN từ file </w:t>
              </w:r>
              <w:r w:rsidRPr="00B47C35">
                <w:rPr>
                  <w:color w:val="000000"/>
                  <w:sz w:val="22"/>
                  <w:szCs w:val="22"/>
                </w:rPr>
                <w:t>TBL_XLS_KHTC_THUNHAP_CHIPHI</w:t>
              </w:r>
              <w:r>
                <w:rPr>
                  <w:color w:val="000000"/>
                  <w:sz w:val="22"/>
                  <w:szCs w:val="22"/>
                </w:rPr>
                <w:t xml:space="preserve"> với SOL = Mã Fin, THANG = Tháng báo cáo, MA_CHIPHI = </w:t>
              </w:r>
            </w:ins>
            <w:ins w:id="563" w:author="TRUC NGUYEN [2]" w:date="2023-03-23T08:55:00Z">
              <w:r w:rsidR="00F047C8">
                <w:rPr>
                  <w:color w:val="000000"/>
                  <w:sz w:val="22"/>
                  <w:szCs w:val="22"/>
                </w:rPr>
                <w:t>(</w:t>
              </w:r>
            </w:ins>
            <w:ins w:id="564" w:author="TRUC NGUYEN [2]" w:date="2023-03-23T08:54:00Z">
              <w:r w:rsidR="00F047C8">
                <w:rPr>
                  <w:color w:val="000000"/>
                  <w:sz w:val="22"/>
                  <w:szCs w:val="22"/>
                </w:rPr>
                <w:t>“</w:t>
              </w:r>
            </w:ins>
            <w:ins w:id="565" w:author="GIANG CAO" w:date="2023-03-22T11:04:00Z">
              <w:r>
                <w:rPr>
                  <w:color w:val="000000"/>
                  <w:sz w:val="22"/>
                  <w:szCs w:val="22"/>
                </w:rPr>
                <w:t>PHI_TRA_CTY_VAMC</w:t>
              </w:r>
            </w:ins>
            <w:ins w:id="566" w:author="TRUC NGUYEN [2]" w:date="2023-03-23T08:54:00Z">
              <w:r w:rsidR="00F047C8">
                <w:rPr>
                  <w:color w:val="000000"/>
                  <w:sz w:val="22"/>
                  <w:szCs w:val="22"/>
                </w:rPr>
                <w:t>”</w:t>
              </w:r>
            </w:ins>
            <w:ins w:id="567" w:author="TRUC NGUYEN [2]" w:date="2023-03-23T08:53:00Z">
              <w:r w:rsidR="00F047C8">
                <w:rPr>
                  <w:color w:val="000000"/>
                  <w:sz w:val="22"/>
                  <w:szCs w:val="22"/>
                </w:rPr>
                <w:t xml:space="preserve">, </w:t>
              </w:r>
            </w:ins>
            <w:ins w:id="568" w:author="TRUC NGUYEN [2]" w:date="2023-03-23T08:54:00Z">
              <w:r w:rsidR="00F047C8">
                <w:rPr>
                  <w:color w:val="000000"/>
                  <w:sz w:val="22"/>
                  <w:szCs w:val="22"/>
                </w:rPr>
                <w:t>“P</w:t>
              </w:r>
              <w:r w:rsidR="00F047C8" w:rsidRPr="00F047C8">
                <w:rPr>
                  <w:color w:val="000000"/>
                  <w:sz w:val="22"/>
                  <w:szCs w:val="22"/>
                </w:rPr>
                <w:t>HI_XLN</w:t>
              </w:r>
              <w:r w:rsidR="00F047C8">
                <w:rPr>
                  <w:color w:val="000000"/>
                  <w:sz w:val="22"/>
                  <w:szCs w:val="22"/>
                </w:rPr>
                <w:t>”, “</w:t>
              </w:r>
              <w:r w:rsidR="00F047C8" w:rsidRPr="00F047C8">
                <w:rPr>
                  <w:color w:val="000000"/>
                  <w:sz w:val="22"/>
                  <w:szCs w:val="22"/>
                </w:rPr>
                <w:t>PHI_KHAC</w:t>
              </w:r>
              <w:r w:rsidR="00F047C8">
                <w:rPr>
                  <w:color w:val="000000"/>
                  <w:sz w:val="22"/>
                  <w:szCs w:val="22"/>
                </w:rPr>
                <w:t>”</w:t>
              </w:r>
            </w:ins>
            <w:ins w:id="569" w:author="TRUC NGUYEN [2]" w:date="2023-03-23T08:55:00Z">
              <w:r w:rsidR="00F047C8">
                <w:rPr>
                  <w:color w:val="000000"/>
                  <w:sz w:val="22"/>
                  <w:szCs w:val="22"/>
                </w:rPr>
                <w:t>)</w:t>
              </w:r>
            </w:ins>
          </w:p>
        </w:tc>
        <w:tc>
          <w:tcPr>
            <w:tcW w:w="4585" w:type="dxa"/>
            <w:tcBorders>
              <w:top w:val="nil"/>
              <w:left w:val="nil"/>
              <w:bottom w:val="single" w:sz="4" w:space="0" w:color="auto"/>
              <w:right w:val="single" w:sz="4" w:space="0" w:color="auto"/>
            </w:tcBorders>
            <w:shd w:val="clear" w:color="auto" w:fill="auto"/>
            <w:hideMark/>
          </w:tcPr>
          <w:p w14:paraId="4D62498A" w14:textId="77777777" w:rsidR="006E4445" w:rsidRDefault="006E4445" w:rsidP="003D0B08">
            <w:pPr>
              <w:rPr>
                <w:ins w:id="570" w:author="HUYNH THI NGOC TRAM" w:date="2022-09-22T10:09:00Z"/>
                <w:color w:val="000000"/>
                <w:sz w:val="22"/>
                <w:szCs w:val="22"/>
              </w:rPr>
            </w:pPr>
            <w:del w:id="571" w:author="HUYNH THI NGOC TRAM" w:date="2022-09-22T10:08:00Z">
              <w:r w:rsidRPr="00A54725" w:rsidDel="00CA6382">
                <w:rPr>
                  <w:color w:val="000000"/>
                  <w:sz w:val="22"/>
                  <w:szCs w:val="22"/>
                </w:rPr>
                <w:delText>Phòng Kế toán tổng thuế gửi thông tin khi có phát sinh</w:delText>
              </w:r>
            </w:del>
          </w:p>
          <w:p w14:paraId="2DE35CBB" w14:textId="34B7B6BA" w:rsidR="00CA6382" w:rsidRDefault="0013646F" w:rsidP="003D0B08">
            <w:pPr>
              <w:rPr>
                <w:ins w:id="572" w:author="GIANG CAO" w:date="2023-03-22T11:05:00Z"/>
                <w:sz w:val="22"/>
                <w:szCs w:val="22"/>
              </w:rPr>
            </w:pPr>
            <w:ins w:id="573" w:author="HUYNH THI NGOC TRAM" w:date="2022-09-22T10:12:00Z">
              <w:r>
                <w:rPr>
                  <w:color w:val="000000"/>
                  <w:sz w:val="22"/>
                  <w:szCs w:val="22"/>
                </w:rPr>
                <w:t xml:space="preserve">Trong file </w:t>
              </w:r>
              <w:r w:rsidRPr="00D64F85">
                <w:rPr>
                  <w:color w:val="000000"/>
                  <w:sz w:val="22"/>
                  <w:szCs w:val="22"/>
                </w:rPr>
                <w:t>THU_NHAP_CHI_PHI, lấy Tên chi phí</w:t>
              </w:r>
              <w:r>
                <w:rPr>
                  <w:color w:val="000000"/>
                  <w:sz w:val="22"/>
                  <w:szCs w:val="22"/>
                </w:rPr>
                <w:t xml:space="preserve"> “</w:t>
              </w:r>
              <w:r w:rsidRPr="00A54725">
                <w:rPr>
                  <w:sz w:val="22"/>
                  <w:szCs w:val="22"/>
                </w:rPr>
                <w:t>Phí trả cho Cty VAMC</w:t>
              </w:r>
              <w:r>
                <w:rPr>
                  <w:sz w:val="22"/>
                  <w:szCs w:val="22"/>
                </w:rPr>
                <w:t>”,</w:t>
              </w:r>
              <w:r w:rsidRPr="00D64F85">
                <w:rPr>
                  <w:color w:val="000000"/>
                  <w:sz w:val="22"/>
                  <w:szCs w:val="22"/>
                </w:rPr>
                <w:t xml:space="preserve"> “</w:t>
              </w:r>
              <w:r w:rsidRPr="0010607C">
                <w:rPr>
                  <w:color w:val="000000"/>
                  <w:sz w:val="22"/>
                  <w:szCs w:val="22"/>
                </w:rPr>
                <w:t>Phí xử lý nợ</w:t>
              </w:r>
              <w:r w:rsidRPr="00D64F85">
                <w:rPr>
                  <w:color w:val="000000"/>
                  <w:sz w:val="22"/>
                  <w:szCs w:val="22"/>
                </w:rPr>
                <w:t>”</w:t>
              </w:r>
              <w:del w:id="574" w:author="TRUC NGUYEN [2]" w:date="2023-03-23T15:36:00Z">
                <w:r w:rsidRPr="00D64F85" w:rsidDel="00B749BB">
                  <w:rPr>
                    <w:color w:val="000000"/>
                    <w:sz w:val="22"/>
                    <w:szCs w:val="22"/>
                  </w:rPr>
                  <w:delText xml:space="preserve"> của KHCN</w:delText>
                </w:r>
              </w:del>
              <w:r>
                <w:rPr>
                  <w:color w:val="000000"/>
                  <w:sz w:val="22"/>
                  <w:szCs w:val="22"/>
                </w:rPr>
                <w:t>, “</w:t>
              </w:r>
              <w:r w:rsidRPr="00A54725">
                <w:rPr>
                  <w:sz w:val="22"/>
                  <w:szCs w:val="22"/>
                </w:rPr>
                <w:t>Phí khác</w:t>
              </w:r>
              <w:r>
                <w:rPr>
                  <w:sz w:val="22"/>
                  <w:szCs w:val="22"/>
                </w:rPr>
                <w:t>”</w:t>
              </w:r>
            </w:ins>
            <w:ins w:id="575" w:author="TRUC NGUYEN [2]" w:date="2023-03-23T15:36:00Z">
              <w:r w:rsidR="00B749BB">
                <w:rPr>
                  <w:color w:val="000000"/>
                  <w:sz w:val="22"/>
                  <w:szCs w:val="22"/>
                </w:rPr>
                <w:t xml:space="preserve"> của KHDN</w:t>
              </w:r>
            </w:ins>
          </w:p>
          <w:p w14:paraId="7470440E" w14:textId="74DF7F77" w:rsidR="00AA4243" w:rsidRPr="00A54725" w:rsidRDefault="00AA4243" w:rsidP="003D0B08">
            <w:pPr>
              <w:rPr>
                <w:color w:val="000000"/>
                <w:sz w:val="22"/>
                <w:szCs w:val="22"/>
              </w:rPr>
            </w:pPr>
            <w:ins w:id="576" w:author="GIANG CAO" w:date="2023-03-22T11:05:00Z">
              <w:r>
                <w:rPr>
                  <w:color w:val="000000"/>
                  <w:sz w:val="22"/>
                  <w:szCs w:val="22"/>
                </w:rPr>
                <w:t xml:space="preserve">Lấy dữ liệu tại cột KHDN từ file </w:t>
              </w:r>
              <w:r w:rsidRPr="00B47C35">
                <w:rPr>
                  <w:color w:val="000000"/>
                  <w:sz w:val="22"/>
                  <w:szCs w:val="22"/>
                </w:rPr>
                <w:t>TBL_XLS_KHTC_THUNHAP_CHIPHI</w:t>
              </w:r>
              <w:r>
                <w:rPr>
                  <w:color w:val="000000"/>
                  <w:sz w:val="22"/>
                  <w:szCs w:val="22"/>
                </w:rPr>
                <w:t xml:space="preserve"> với SOL = Mã Fin, THANG = Tháng báo cáo, MA_CHIPHI = </w:t>
              </w:r>
            </w:ins>
            <w:ins w:id="577" w:author="TRUC NGUYEN [2]" w:date="2023-03-23T08:55:00Z">
              <w:r w:rsidR="00F047C8">
                <w:rPr>
                  <w:color w:val="000000"/>
                  <w:sz w:val="22"/>
                  <w:szCs w:val="22"/>
                </w:rPr>
                <w:t>(</w:t>
              </w:r>
            </w:ins>
            <w:ins w:id="578" w:author="TRUC NGUYEN [2]" w:date="2023-03-23T08:54:00Z">
              <w:r w:rsidR="00F047C8">
                <w:rPr>
                  <w:color w:val="000000"/>
                  <w:sz w:val="22"/>
                  <w:szCs w:val="22"/>
                </w:rPr>
                <w:t>“</w:t>
              </w:r>
            </w:ins>
            <w:ins w:id="579" w:author="GIANG CAO" w:date="2023-03-22T11:05:00Z">
              <w:r>
                <w:rPr>
                  <w:color w:val="000000"/>
                  <w:sz w:val="22"/>
                  <w:szCs w:val="22"/>
                </w:rPr>
                <w:t>PHI_TRA_CTY_VAMC</w:t>
              </w:r>
            </w:ins>
            <w:ins w:id="580" w:author="TRUC NGUYEN [2]" w:date="2023-03-23T08:54:00Z">
              <w:r w:rsidR="00F047C8">
                <w:rPr>
                  <w:color w:val="000000"/>
                  <w:sz w:val="22"/>
                  <w:szCs w:val="22"/>
                </w:rPr>
                <w:t>”, “P</w:t>
              </w:r>
              <w:r w:rsidR="00F047C8" w:rsidRPr="00F047C8">
                <w:rPr>
                  <w:color w:val="000000"/>
                  <w:sz w:val="22"/>
                  <w:szCs w:val="22"/>
                </w:rPr>
                <w:t>HI_XLN</w:t>
              </w:r>
              <w:r w:rsidR="00F047C8">
                <w:rPr>
                  <w:color w:val="000000"/>
                  <w:sz w:val="22"/>
                  <w:szCs w:val="22"/>
                </w:rPr>
                <w:t>”, “</w:t>
              </w:r>
              <w:r w:rsidR="00F047C8" w:rsidRPr="00F047C8">
                <w:rPr>
                  <w:color w:val="000000"/>
                  <w:sz w:val="22"/>
                  <w:szCs w:val="22"/>
                </w:rPr>
                <w:t>PHI_KHAC</w:t>
              </w:r>
            </w:ins>
            <w:ins w:id="581" w:author="TRUC NGUYEN [2]" w:date="2023-03-23T08:55:00Z">
              <w:r w:rsidR="00F047C8">
                <w:rPr>
                  <w:color w:val="000000"/>
                  <w:sz w:val="22"/>
                  <w:szCs w:val="22"/>
                </w:rPr>
                <w:t>”)</w:t>
              </w:r>
            </w:ins>
          </w:p>
        </w:tc>
      </w:tr>
      <w:tr w:rsidR="006E4445" w:rsidRPr="00A54725" w14:paraId="67DA54A9" w14:textId="77777777" w:rsidTr="00F047C8">
        <w:trPr>
          <w:trHeight w:val="1160"/>
        </w:trPr>
        <w:tc>
          <w:tcPr>
            <w:tcW w:w="711" w:type="dxa"/>
            <w:tcBorders>
              <w:top w:val="nil"/>
              <w:left w:val="single" w:sz="4" w:space="0" w:color="auto"/>
              <w:bottom w:val="single" w:sz="4" w:space="0" w:color="auto"/>
              <w:right w:val="single" w:sz="4" w:space="0" w:color="auto"/>
            </w:tcBorders>
            <w:shd w:val="clear" w:color="auto" w:fill="auto"/>
            <w:hideMark/>
          </w:tcPr>
          <w:p w14:paraId="36EB69E8" w14:textId="77777777" w:rsidR="006E4445" w:rsidRPr="00A54725" w:rsidRDefault="006E4445" w:rsidP="003D0B08">
            <w:pPr>
              <w:rPr>
                <w:sz w:val="22"/>
                <w:szCs w:val="22"/>
              </w:rPr>
            </w:pPr>
            <w:r w:rsidRPr="00A54725">
              <w:rPr>
                <w:sz w:val="22"/>
                <w:szCs w:val="22"/>
              </w:rPr>
              <w:t>25</w:t>
            </w:r>
          </w:p>
        </w:tc>
        <w:tc>
          <w:tcPr>
            <w:tcW w:w="2007" w:type="dxa"/>
            <w:tcBorders>
              <w:top w:val="nil"/>
              <w:left w:val="nil"/>
              <w:bottom w:val="single" w:sz="4" w:space="0" w:color="auto"/>
              <w:right w:val="single" w:sz="4" w:space="0" w:color="auto"/>
            </w:tcBorders>
            <w:shd w:val="clear" w:color="auto" w:fill="auto"/>
            <w:hideMark/>
          </w:tcPr>
          <w:p w14:paraId="004AC4D9" w14:textId="77777777" w:rsidR="006E4445" w:rsidRPr="00A54725" w:rsidRDefault="006E4445" w:rsidP="003D0B08">
            <w:pPr>
              <w:rPr>
                <w:sz w:val="22"/>
                <w:szCs w:val="22"/>
              </w:rPr>
            </w:pPr>
            <w:r w:rsidRPr="00A54725">
              <w:rPr>
                <w:sz w:val="22"/>
                <w:szCs w:val="22"/>
              </w:rPr>
              <w:t>LỢI NHUẬN HOÀN THÀNH KẾ HOẠCH</w:t>
            </w:r>
            <w:r w:rsidRPr="00A54725">
              <w:rPr>
                <w:sz w:val="22"/>
                <w:szCs w:val="22"/>
              </w:rPr>
              <w:br/>
              <w:t>(13) = (08) + (09) + (12)</w:t>
            </w:r>
          </w:p>
        </w:tc>
        <w:tc>
          <w:tcPr>
            <w:tcW w:w="2790" w:type="dxa"/>
            <w:tcBorders>
              <w:top w:val="nil"/>
              <w:left w:val="nil"/>
              <w:bottom w:val="single" w:sz="4" w:space="0" w:color="auto"/>
              <w:right w:val="single" w:sz="4" w:space="0" w:color="auto"/>
            </w:tcBorders>
            <w:shd w:val="clear" w:color="auto" w:fill="auto"/>
            <w:hideMark/>
          </w:tcPr>
          <w:p w14:paraId="4F6E6AF5" w14:textId="77BED701" w:rsidR="006E4445" w:rsidRPr="00A54725" w:rsidRDefault="00792C6E" w:rsidP="003D0B08">
            <w:pPr>
              <w:rPr>
                <w:sz w:val="22"/>
                <w:szCs w:val="22"/>
              </w:rPr>
            </w:pPr>
            <w:r w:rsidRPr="00A54725">
              <w:rPr>
                <w:sz w:val="22"/>
                <w:szCs w:val="22"/>
              </w:rPr>
              <w:t xml:space="preserve">= </w:t>
            </w:r>
            <w:r w:rsidRPr="00A54725">
              <w:rPr>
                <w:color w:val="000000"/>
                <w:sz w:val="22"/>
                <w:szCs w:val="22"/>
              </w:rPr>
              <w:t>TỔNG THU NHẬP HOẠT ĐỘNG sau CPQL HĐKD + (Tổng Thu nhập - Chi phí nợ xấu nội bảng từ nhóm 3 - 5 loại trừ TH KHĐB) + (</w:t>
            </w:r>
            <w:r w:rsidRPr="00A54725">
              <w:rPr>
                <w:sz w:val="22"/>
                <w:szCs w:val="22"/>
              </w:rPr>
              <w:t xml:space="preserve">Phí trả cho Cty VAMC (TK 84909), </w:t>
            </w:r>
            <w:r w:rsidRPr="00A54725">
              <w:rPr>
                <w:sz w:val="22"/>
                <w:szCs w:val="22"/>
              </w:rPr>
              <w:br/>
              <w:t xml:space="preserve">Phí xử lý nợ (TK 840909) </w:t>
            </w:r>
            <w:r w:rsidRPr="00A54725">
              <w:rPr>
                <w:sz w:val="22"/>
                <w:szCs w:val="22"/>
              </w:rPr>
              <w:br/>
              <w:t>Phí khác)</w:t>
            </w:r>
          </w:p>
        </w:tc>
        <w:tc>
          <w:tcPr>
            <w:tcW w:w="4261" w:type="dxa"/>
            <w:tcBorders>
              <w:top w:val="nil"/>
              <w:left w:val="nil"/>
              <w:bottom w:val="single" w:sz="4" w:space="0" w:color="auto"/>
              <w:right w:val="single" w:sz="4" w:space="0" w:color="auto"/>
            </w:tcBorders>
            <w:shd w:val="clear" w:color="auto" w:fill="auto"/>
            <w:hideMark/>
          </w:tcPr>
          <w:p w14:paraId="5A0A26B3" w14:textId="77777777" w:rsidR="006E4445" w:rsidRPr="00A54725" w:rsidRDefault="006E4445" w:rsidP="003D0B08">
            <w:pPr>
              <w:rPr>
                <w:sz w:val="22"/>
                <w:szCs w:val="22"/>
              </w:rPr>
            </w:pPr>
            <w:r w:rsidRPr="00A54725">
              <w:rPr>
                <w:sz w:val="22"/>
                <w:szCs w:val="22"/>
              </w:rPr>
              <w:t>(13) = (08) + (09) + (12)</w:t>
            </w:r>
          </w:p>
        </w:tc>
        <w:tc>
          <w:tcPr>
            <w:tcW w:w="4585" w:type="dxa"/>
            <w:tcBorders>
              <w:top w:val="nil"/>
              <w:left w:val="nil"/>
              <w:bottom w:val="single" w:sz="4" w:space="0" w:color="auto"/>
              <w:right w:val="single" w:sz="4" w:space="0" w:color="auto"/>
            </w:tcBorders>
            <w:shd w:val="clear" w:color="auto" w:fill="auto"/>
            <w:hideMark/>
          </w:tcPr>
          <w:p w14:paraId="527B8641" w14:textId="77777777" w:rsidR="006E4445" w:rsidRPr="00A54725" w:rsidRDefault="006E4445" w:rsidP="003D0B08">
            <w:pPr>
              <w:rPr>
                <w:sz w:val="22"/>
                <w:szCs w:val="22"/>
              </w:rPr>
            </w:pPr>
            <w:r w:rsidRPr="00A54725">
              <w:rPr>
                <w:sz w:val="22"/>
                <w:szCs w:val="22"/>
              </w:rPr>
              <w:t>(13) = (08) + (09) + (12)</w:t>
            </w:r>
          </w:p>
        </w:tc>
      </w:tr>
      <w:tr w:rsidR="006E4445" w:rsidRPr="00A54725" w14:paraId="37345465" w14:textId="77777777" w:rsidTr="00F047C8">
        <w:trPr>
          <w:trHeight w:val="765"/>
        </w:trPr>
        <w:tc>
          <w:tcPr>
            <w:tcW w:w="711" w:type="dxa"/>
            <w:tcBorders>
              <w:top w:val="nil"/>
              <w:left w:val="single" w:sz="4" w:space="0" w:color="auto"/>
              <w:bottom w:val="single" w:sz="4" w:space="0" w:color="auto"/>
              <w:right w:val="single" w:sz="4" w:space="0" w:color="auto"/>
            </w:tcBorders>
            <w:shd w:val="clear" w:color="auto" w:fill="auto"/>
          </w:tcPr>
          <w:p w14:paraId="3DEECA8F" w14:textId="77777777" w:rsidR="006E4445" w:rsidRPr="00A54725" w:rsidRDefault="006E4445" w:rsidP="003D0B08">
            <w:pPr>
              <w:rPr>
                <w:sz w:val="22"/>
                <w:szCs w:val="22"/>
              </w:rPr>
            </w:pPr>
            <w:r w:rsidRPr="00A54725">
              <w:rPr>
                <w:sz w:val="22"/>
                <w:szCs w:val="22"/>
              </w:rPr>
              <w:lastRenderedPageBreak/>
              <w:t>17</w:t>
            </w:r>
          </w:p>
        </w:tc>
        <w:tc>
          <w:tcPr>
            <w:tcW w:w="2007" w:type="dxa"/>
            <w:tcBorders>
              <w:top w:val="nil"/>
              <w:left w:val="nil"/>
              <w:bottom w:val="single" w:sz="4" w:space="0" w:color="auto"/>
              <w:right w:val="single" w:sz="4" w:space="0" w:color="auto"/>
            </w:tcBorders>
            <w:shd w:val="clear" w:color="auto" w:fill="auto"/>
          </w:tcPr>
          <w:p w14:paraId="0CDDB0C3" w14:textId="77777777" w:rsidR="006E4445" w:rsidRPr="00A54725" w:rsidRDefault="006E4445" w:rsidP="003D0B08">
            <w:pPr>
              <w:rPr>
                <w:sz w:val="22"/>
                <w:szCs w:val="22"/>
              </w:rPr>
            </w:pPr>
            <w:r w:rsidRPr="00A54725">
              <w:rPr>
                <w:sz w:val="22"/>
                <w:szCs w:val="22"/>
              </w:rPr>
              <w:t xml:space="preserve">Chi phí hoạt động khác </w:t>
            </w:r>
          </w:p>
          <w:p w14:paraId="2FD2D007" w14:textId="77777777" w:rsidR="006E4445" w:rsidRPr="00A54725" w:rsidRDefault="006E4445" w:rsidP="003D0B08">
            <w:pPr>
              <w:rPr>
                <w:sz w:val="22"/>
                <w:szCs w:val="22"/>
              </w:rPr>
            </w:pPr>
            <w:r w:rsidRPr="00A54725">
              <w:rPr>
                <w:sz w:val="22"/>
                <w:szCs w:val="22"/>
              </w:rPr>
              <w:t>(14)</w:t>
            </w:r>
          </w:p>
        </w:tc>
        <w:tc>
          <w:tcPr>
            <w:tcW w:w="2790" w:type="dxa"/>
            <w:tcBorders>
              <w:top w:val="nil"/>
              <w:left w:val="nil"/>
              <w:bottom w:val="single" w:sz="4" w:space="0" w:color="auto"/>
              <w:right w:val="single" w:sz="4" w:space="0" w:color="auto"/>
            </w:tcBorders>
            <w:shd w:val="clear" w:color="auto" w:fill="auto"/>
          </w:tcPr>
          <w:p w14:paraId="4583764F" w14:textId="77777777" w:rsidR="006E4445" w:rsidRPr="00A54725" w:rsidRDefault="006E4445" w:rsidP="003D0B08">
            <w:pPr>
              <w:rPr>
                <w:sz w:val="22"/>
                <w:szCs w:val="22"/>
              </w:rPr>
            </w:pPr>
            <w:r w:rsidRPr="00A54725">
              <w:rPr>
                <w:sz w:val="22"/>
                <w:szCs w:val="22"/>
              </w:rPr>
              <w:t>Lấy giá trị của các tài khoản 831,832,883 trong GL43 và sau đó phân bổ theo tỷ trọng của chi tiêu “Thu nhập thuần HĐKD (TOI)” ở mục (6)</w:t>
            </w:r>
          </w:p>
        </w:tc>
        <w:tc>
          <w:tcPr>
            <w:tcW w:w="4261" w:type="dxa"/>
            <w:tcBorders>
              <w:top w:val="nil"/>
              <w:left w:val="nil"/>
              <w:bottom w:val="single" w:sz="4" w:space="0" w:color="auto"/>
              <w:right w:val="single" w:sz="4" w:space="0" w:color="auto"/>
            </w:tcBorders>
            <w:shd w:val="clear" w:color="auto" w:fill="auto"/>
          </w:tcPr>
          <w:p w14:paraId="5F5E7F67"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Bước 1: trong file “GL43 lọc cột “AC_CODE” = 831,832,883</w:t>
            </w:r>
          </w:p>
          <w:p w14:paraId="474A6FEE"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Bước 2: sum cột (Implemented)</w:t>
            </w:r>
          </w:p>
          <w:p w14:paraId="0DB4CB51"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Bước 3: phân bổ theo tỷ trọng của chi tiêu “Thu nhập thuần HĐKD (TOI)” ở mục (6)</w:t>
            </w:r>
          </w:p>
        </w:tc>
        <w:tc>
          <w:tcPr>
            <w:tcW w:w="4585" w:type="dxa"/>
            <w:tcBorders>
              <w:top w:val="nil"/>
              <w:left w:val="nil"/>
              <w:bottom w:val="single" w:sz="4" w:space="0" w:color="auto"/>
              <w:right w:val="single" w:sz="4" w:space="0" w:color="auto"/>
            </w:tcBorders>
            <w:shd w:val="clear" w:color="auto" w:fill="auto"/>
          </w:tcPr>
          <w:p w14:paraId="6BE88B56"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Bước 1: trong file “GL43 lọc cột “AC_CODE” = 831,832,883</w:t>
            </w:r>
          </w:p>
          <w:p w14:paraId="533642D3"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Bước 2: sum cột (Implemented)</w:t>
            </w:r>
          </w:p>
          <w:p w14:paraId="63AE77BC" w14:textId="77777777" w:rsidR="006E4445" w:rsidRPr="00A54725" w:rsidRDefault="006E4445" w:rsidP="003D0B08">
            <w:pPr>
              <w:pStyle w:val="ListParagraph"/>
              <w:numPr>
                <w:ilvl w:val="0"/>
                <w:numId w:val="2"/>
              </w:numPr>
              <w:ind w:left="430"/>
              <w:rPr>
                <w:rFonts w:ascii="Times New Roman" w:hAnsi="Times New Roman"/>
              </w:rPr>
            </w:pPr>
            <w:r w:rsidRPr="00A54725">
              <w:rPr>
                <w:rFonts w:ascii="Times New Roman" w:hAnsi="Times New Roman"/>
              </w:rPr>
              <w:t>Bước 3: phân bổ theo tỷ trọng của chi tiêu “Thu nhập thuần HĐKD (TOI)” ở mục (6)</w:t>
            </w:r>
          </w:p>
        </w:tc>
      </w:tr>
      <w:tr w:rsidR="006E4445" w:rsidRPr="00A54725" w14:paraId="15D19A41" w14:textId="77777777" w:rsidTr="00F047C8">
        <w:trPr>
          <w:trHeight w:val="1412"/>
        </w:trPr>
        <w:tc>
          <w:tcPr>
            <w:tcW w:w="711" w:type="dxa"/>
            <w:tcBorders>
              <w:top w:val="nil"/>
              <w:left w:val="single" w:sz="4" w:space="0" w:color="auto"/>
              <w:bottom w:val="single" w:sz="4" w:space="0" w:color="auto"/>
              <w:right w:val="single" w:sz="4" w:space="0" w:color="auto"/>
            </w:tcBorders>
            <w:shd w:val="clear" w:color="auto" w:fill="auto"/>
            <w:hideMark/>
          </w:tcPr>
          <w:p w14:paraId="6D966C26" w14:textId="77777777" w:rsidR="006E4445" w:rsidRPr="00A54725" w:rsidRDefault="006E4445" w:rsidP="003D0B08">
            <w:pPr>
              <w:rPr>
                <w:color w:val="000000"/>
                <w:sz w:val="22"/>
                <w:szCs w:val="22"/>
              </w:rPr>
            </w:pPr>
            <w:r w:rsidRPr="00A54725">
              <w:rPr>
                <w:color w:val="000000"/>
                <w:sz w:val="22"/>
                <w:szCs w:val="22"/>
              </w:rPr>
              <w:t>26</w:t>
            </w:r>
          </w:p>
        </w:tc>
        <w:tc>
          <w:tcPr>
            <w:tcW w:w="2007" w:type="dxa"/>
            <w:tcBorders>
              <w:top w:val="nil"/>
              <w:left w:val="nil"/>
              <w:bottom w:val="single" w:sz="4" w:space="0" w:color="auto"/>
              <w:right w:val="single" w:sz="4" w:space="0" w:color="auto"/>
            </w:tcBorders>
            <w:shd w:val="clear" w:color="auto" w:fill="auto"/>
            <w:hideMark/>
          </w:tcPr>
          <w:p w14:paraId="3EBFD641" w14:textId="77777777" w:rsidR="006E4445" w:rsidRPr="00A54725" w:rsidRDefault="006E4445" w:rsidP="003D0B08">
            <w:pPr>
              <w:rPr>
                <w:color w:val="000000"/>
                <w:sz w:val="22"/>
                <w:szCs w:val="22"/>
              </w:rPr>
            </w:pPr>
            <w:r w:rsidRPr="00A54725">
              <w:rPr>
                <w:color w:val="000000"/>
                <w:sz w:val="22"/>
                <w:szCs w:val="22"/>
              </w:rPr>
              <w:t xml:space="preserve">TỔNG THU NHẬP KHÁC </w:t>
            </w:r>
          </w:p>
          <w:p w14:paraId="608B5D8B" w14:textId="77777777" w:rsidR="006E4445" w:rsidRPr="00A54725" w:rsidRDefault="006E4445" w:rsidP="003D0B08">
            <w:pPr>
              <w:rPr>
                <w:color w:val="000000"/>
                <w:sz w:val="22"/>
                <w:szCs w:val="22"/>
              </w:rPr>
            </w:pPr>
            <w:r w:rsidRPr="00A54725">
              <w:rPr>
                <w:color w:val="000000"/>
                <w:sz w:val="22"/>
                <w:szCs w:val="22"/>
              </w:rPr>
              <w:t>(15) = (16) - (17) +(18) + (19) + (20) + (21)</w:t>
            </w:r>
          </w:p>
        </w:tc>
        <w:tc>
          <w:tcPr>
            <w:tcW w:w="2790" w:type="dxa"/>
            <w:tcBorders>
              <w:top w:val="nil"/>
              <w:left w:val="nil"/>
              <w:bottom w:val="single" w:sz="4" w:space="0" w:color="auto"/>
              <w:right w:val="single" w:sz="4" w:space="0" w:color="auto"/>
            </w:tcBorders>
            <w:shd w:val="clear" w:color="auto" w:fill="auto"/>
            <w:hideMark/>
          </w:tcPr>
          <w:p w14:paraId="5D9086D8" w14:textId="25C0ED2E" w:rsidR="006E4445" w:rsidRPr="00A54725" w:rsidRDefault="00792C6E" w:rsidP="003D0B08">
            <w:pPr>
              <w:rPr>
                <w:color w:val="000000"/>
                <w:sz w:val="22"/>
                <w:szCs w:val="22"/>
              </w:rPr>
            </w:pPr>
            <w:r w:rsidRPr="00A54725">
              <w:rPr>
                <w:color w:val="000000"/>
                <w:sz w:val="22"/>
                <w:szCs w:val="22"/>
              </w:rPr>
              <w:t xml:space="preserve">= Tổng FTP ngoài huy động - Tổng FTP ngoài cho vay + Chi trả lãi tiền gửi, tiền vay TCTD + TN từ hoạt động KDCK + </w:t>
            </w:r>
            <w:r w:rsidRPr="00A54725">
              <w:rPr>
                <w:sz w:val="22"/>
                <w:szCs w:val="22"/>
              </w:rPr>
              <w:t>Tổng thu nhập khác (PB bổ theo quy mô hđv + cv BQ) + Net hoàn nhập/trích lập DPC</w:t>
            </w:r>
          </w:p>
        </w:tc>
        <w:tc>
          <w:tcPr>
            <w:tcW w:w="4261" w:type="dxa"/>
            <w:tcBorders>
              <w:top w:val="nil"/>
              <w:left w:val="nil"/>
              <w:bottom w:val="single" w:sz="4" w:space="0" w:color="auto"/>
              <w:right w:val="single" w:sz="4" w:space="0" w:color="auto"/>
            </w:tcBorders>
            <w:shd w:val="clear" w:color="auto" w:fill="auto"/>
            <w:hideMark/>
          </w:tcPr>
          <w:p w14:paraId="0C91F526" w14:textId="77777777" w:rsidR="006E4445" w:rsidRPr="00A54725" w:rsidRDefault="006E4445" w:rsidP="003D0B08">
            <w:pPr>
              <w:rPr>
                <w:color w:val="000000"/>
                <w:sz w:val="22"/>
                <w:szCs w:val="22"/>
              </w:rPr>
            </w:pPr>
            <w:r w:rsidRPr="00A54725">
              <w:rPr>
                <w:color w:val="000000"/>
                <w:sz w:val="22"/>
                <w:szCs w:val="22"/>
              </w:rPr>
              <w:t>(15) = (16) - (17) +(18) + (19) + (20) + (21)</w:t>
            </w:r>
          </w:p>
        </w:tc>
        <w:tc>
          <w:tcPr>
            <w:tcW w:w="4585" w:type="dxa"/>
            <w:tcBorders>
              <w:top w:val="nil"/>
              <w:left w:val="nil"/>
              <w:bottom w:val="single" w:sz="4" w:space="0" w:color="auto"/>
              <w:right w:val="single" w:sz="4" w:space="0" w:color="auto"/>
            </w:tcBorders>
            <w:shd w:val="clear" w:color="auto" w:fill="auto"/>
            <w:hideMark/>
          </w:tcPr>
          <w:p w14:paraId="56765CC3" w14:textId="77777777" w:rsidR="006E4445" w:rsidRPr="00A54725" w:rsidRDefault="006E4445" w:rsidP="003D0B08">
            <w:pPr>
              <w:rPr>
                <w:color w:val="000000"/>
                <w:sz w:val="22"/>
                <w:szCs w:val="22"/>
              </w:rPr>
            </w:pPr>
            <w:r w:rsidRPr="00A54725">
              <w:rPr>
                <w:color w:val="000000"/>
                <w:sz w:val="22"/>
                <w:szCs w:val="22"/>
              </w:rPr>
              <w:t>(15) = (16)  - (17) +(18) + (19) + (20) + (21)</w:t>
            </w:r>
          </w:p>
        </w:tc>
      </w:tr>
      <w:tr w:rsidR="006E4445" w:rsidRPr="00A54725" w14:paraId="0BB69575" w14:textId="77777777" w:rsidTr="00F047C8">
        <w:trPr>
          <w:trHeight w:val="980"/>
        </w:trPr>
        <w:tc>
          <w:tcPr>
            <w:tcW w:w="711" w:type="dxa"/>
            <w:tcBorders>
              <w:top w:val="nil"/>
              <w:left w:val="single" w:sz="4" w:space="0" w:color="auto"/>
              <w:bottom w:val="single" w:sz="4" w:space="0" w:color="auto"/>
              <w:right w:val="single" w:sz="4" w:space="0" w:color="auto"/>
            </w:tcBorders>
            <w:shd w:val="clear" w:color="auto" w:fill="auto"/>
            <w:hideMark/>
          </w:tcPr>
          <w:p w14:paraId="25177B4B" w14:textId="77777777" w:rsidR="006E4445" w:rsidRPr="00A54725" w:rsidRDefault="006E4445" w:rsidP="003D0B08">
            <w:pPr>
              <w:rPr>
                <w:color w:val="000000"/>
                <w:sz w:val="22"/>
                <w:szCs w:val="22"/>
              </w:rPr>
            </w:pPr>
            <w:r w:rsidRPr="00A54725">
              <w:rPr>
                <w:color w:val="000000"/>
                <w:sz w:val="22"/>
                <w:szCs w:val="22"/>
              </w:rPr>
              <w:t>27</w:t>
            </w:r>
          </w:p>
        </w:tc>
        <w:tc>
          <w:tcPr>
            <w:tcW w:w="2007" w:type="dxa"/>
            <w:tcBorders>
              <w:top w:val="nil"/>
              <w:left w:val="nil"/>
              <w:bottom w:val="single" w:sz="4" w:space="0" w:color="auto"/>
              <w:right w:val="single" w:sz="4" w:space="0" w:color="auto"/>
            </w:tcBorders>
            <w:shd w:val="clear" w:color="auto" w:fill="auto"/>
            <w:hideMark/>
          </w:tcPr>
          <w:p w14:paraId="10E1B142" w14:textId="77777777" w:rsidR="006E4445" w:rsidRPr="00A54725" w:rsidRDefault="006E4445" w:rsidP="003D0B08">
            <w:pPr>
              <w:rPr>
                <w:color w:val="000000"/>
                <w:sz w:val="22"/>
                <w:szCs w:val="22"/>
              </w:rPr>
            </w:pPr>
            <w:r w:rsidRPr="00A54725">
              <w:rPr>
                <w:color w:val="000000"/>
                <w:sz w:val="22"/>
                <w:szCs w:val="22"/>
              </w:rPr>
              <w:t xml:space="preserve">Tổng FTP ngoài huy động </w:t>
            </w:r>
          </w:p>
          <w:p w14:paraId="3E4A548B" w14:textId="77777777" w:rsidR="006E4445" w:rsidRPr="00A54725" w:rsidRDefault="006E4445" w:rsidP="003D0B08">
            <w:pPr>
              <w:rPr>
                <w:color w:val="000000"/>
                <w:sz w:val="22"/>
                <w:szCs w:val="22"/>
              </w:rPr>
            </w:pPr>
            <w:r w:rsidRPr="00A54725">
              <w:rPr>
                <w:color w:val="000000"/>
                <w:sz w:val="22"/>
                <w:szCs w:val="22"/>
              </w:rPr>
              <w:t>(16)</w:t>
            </w:r>
          </w:p>
        </w:tc>
        <w:tc>
          <w:tcPr>
            <w:tcW w:w="2790" w:type="dxa"/>
            <w:tcBorders>
              <w:top w:val="nil"/>
              <w:left w:val="nil"/>
              <w:bottom w:val="single" w:sz="4" w:space="0" w:color="auto"/>
              <w:right w:val="single" w:sz="4" w:space="0" w:color="auto"/>
            </w:tcBorders>
            <w:shd w:val="clear" w:color="auto" w:fill="auto"/>
            <w:hideMark/>
          </w:tcPr>
          <w:p w14:paraId="449A31A9"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hideMark/>
          </w:tcPr>
          <w:p w14:paraId="6A700013" w14:textId="77777777" w:rsidR="006E4445" w:rsidRPr="00A54725" w:rsidRDefault="006E4445" w:rsidP="003D0B08">
            <w:pPr>
              <w:rPr>
                <w:color w:val="000000"/>
                <w:sz w:val="22"/>
                <w:szCs w:val="22"/>
              </w:rPr>
            </w:pPr>
            <w:r w:rsidRPr="00A54725">
              <w:rPr>
                <w:color w:val="000000"/>
                <w:sz w:val="22"/>
                <w:szCs w:val="22"/>
              </w:rPr>
              <w:t>Trong file “FTP HD va CV”, lấy cột “Ngoài huy động -CN”</w:t>
            </w:r>
          </w:p>
        </w:tc>
        <w:tc>
          <w:tcPr>
            <w:tcW w:w="4585" w:type="dxa"/>
            <w:tcBorders>
              <w:top w:val="nil"/>
              <w:left w:val="nil"/>
              <w:bottom w:val="single" w:sz="4" w:space="0" w:color="auto"/>
              <w:right w:val="single" w:sz="4" w:space="0" w:color="auto"/>
            </w:tcBorders>
            <w:shd w:val="clear" w:color="auto" w:fill="auto"/>
            <w:hideMark/>
          </w:tcPr>
          <w:p w14:paraId="65BFD761" w14:textId="77777777" w:rsidR="006E4445" w:rsidRPr="00A54725" w:rsidRDefault="006E4445" w:rsidP="003D0B08">
            <w:pPr>
              <w:rPr>
                <w:color w:val="000000"/>
                <w:sz w:val="22"/>
                <w:szCs w:val="22"/>
              </w:rPr>
            </w:pPr>
            <w:r w:rsidRPr="00A54725">
              <w:rPr>
                <w:color w:val="000000"/>
                <w:sz w:val="22"/>
                <w:szCs w:val="22"/>
              </w:rPr>
              <w:t>Trong file “FTP HD va CV”, lấy cột “Ngoài huy động -DN”</w:t>
            </w:r>
          </w:p>
        </w:tc>
      </w:tr>
      <w:tr w:rsidR="006E4445" w:rsidRPr="00A54725" w14:paraId="63FEC0B8" w14:textId="77777777" w:rsidTr="00F047C8">
        <w:trPr>
          <w:trHeight w:val="1160"/>
        </w:trPr>
        <w:tc>
          <w:tcPr>
            <w:tcW w:w="711" w:type="dxa"/>
            <w:tcBorders>
              <w:top w:val="nil"/>
              <w:left w:val="single" w:sz="4" w:space="0" w:color="auto"/>
              <w:bottom w:val="single" w:sz="4" w:space="0" w:color="auto"/>
              <w:right w:val="single" w:sz="4" w:space="0" w:color="auto"/>
            </w:tcBorders>
            <w:shd w:val="clear" w:color="auto" w:fill="auto"/>
            <w:hideMark/>
          </w:tcPr>
          <w:p w14:paraId="76906E96" w14:textId="77777777" w:rsidR="006E4445" w:rsidRPr="00A54725" w:rsidRDefault="006E4445" w:rsidP="003D0B08">
            <w:pPr>
              <w:rPr>
                <w:color w:val="000000"/>
                <w:sz w:val="22"/>
                <w:szCs w:val="22"/>
              </w:rPr>
            </w:pPr>
            <w:r w:rsidRPr="00A54725">
              <w:rPr>
                <w:color w:val="000000"/>
                <w:sz w:val="22"/>
                <w:szCs w:val="22"/>
              </w:rPr>
              <w:t>28</w:t>
            </w:r>
          </w:p>
        </w:tc>
        <w:tc>
          <w:tcPr>
            <w:tcW w:w="2007" w:type="dxa"/>
            <w:tcBorders>
              <w:top w:val="nil"/>
              <w:left w:val="nil"/>
              <w:bottom w:val="single" w:sz="4" w:space="0" w:color="auto"/>
              <w:right w:val="single" w:sz="4" w:space="0" w:color="auto"/>
            </w:tcBorders>
            <w:shd w:val="clear" w:color="auto" w:fill="auto"/>
            <w:hideMark/>
          </w:tcPr>
          <w:p w14:paraId="1DEF5C77" w14:textId="77777777" w:rsidR="006E4445" w:rsidRPr="00A54725" w:rsidRDefault="006E4445" w:rsidP="003D0B08">
            <w:pPr>
              <w:rPr>
                <w:color w:val="000000"/>
                <w:sz w:val="22"/>
                <w:szCs w:val="22"/>
              </w:rPr>
            </w:pPr>
            <w:r w:rsidRPr="00A54725">
              <w:rPr>
                <w:color w:val="000000"/>
                <w:sz w:val="22"/>
                <w:szCs w:val="22"/>
              </w:rPr>
              <w:t xml:space="preserve">Tổng FTP ngoài cho vay </w:t>
            </w:r>
          </w:p>
          <w:p w14:paraId="02BB1155" w14:textId="77777777" w:rsidR="006E4445" w:rsidRPr="00A54725" w:rsidRDefault="006E4445" w:rsidP="003D0B08">
            <w:pPr>
              <w:rPr>
                <w:color w:val="000000"/>
                <w:sz w:val="22"/>
                <w:szCs w:val="22"/>
              </w:rPr>
            </w:pPr>
            <w:r w:rsidRPr="00A54725">
              <w:rPr>
                <w:color w:val="000000"/>
                <w:sz w:val="22"/>
                <w:szCs w:val="22"/>
              </w:rPr>
              <w:t>(17)</w:t>
            </w:r>
          </w:p>
        </w:tc>
        <w:tc>
          <w:tcPr>
            <w:tcW w:w="2790" w:type="dxa"/>
            <w:tcBorders>
              <w:top w:val="nil"/>
              <w:left w:val="nil"/>
              <w:bottom w:val="single" w:sz="4" w:space="0" w:color="auto"/>
              <w:right w:val="single" w:sz="4" w:space="0" w:color="auto"/>
            </w:tcBorders>
            <w:shd w:val="clear" w:color="auto" w:fill="auto"/>
            <w:hideMark/>
          </w:tcPr>
          <w:p w14:paraId="5D94A406"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hideMark/>
          </w:tcPr>
          <w:p w14:paraId="2A655239" w14:textId="77777777" w:rsidR="006E4445" w:rsidRPr="00A54725" w:rsidRDefault="006E4445" w:rsidP="003D0B08">
            <w:pPr>
              <w:rPr>
                <w:color w:val="000000"/>
                <w:sz w:val="22"/>
                <w:szCs w:val="22"/>
              </w:rPr>
            </w:pPr>
            <w:r w:rsidRPr="00A54725">
              <w:rPr>
                <w:color w:val="000000"/>
                <w:sz w:val="22"/>
                <w:szCs w:val="22"/>
              </w:rPr>
              <w:t>Trong file “FTP HD va CV”, lấy cột “Ngoài cho vay -CN”</w:t>
            </w:r>
          </w:p>
        </w:tc>
        <w:tc>
          <w:tcPr>
            <w:tcW w:w="4585" w:type="dxa"/>
            <w:tcBorders>
              <w:top w:val="nil"/>
              <w:left w:val="nil"/>
              <w:bottom w:val="single" w:sz="4" w:space="0" w:color="auto"/>
              <w:right w:val="single" w:sz="4" w:space="0" w:color="auto"/>
            </w:tcBorders>
            <w:shd w:val="clear" w:color="auto" w:fill="auto"/>
            <w:hideMark/>
          </w:tcPr>
          <w:p w14:paraId="0C102F99" w14:textId="77777777" w:rsidR="006E4445" w:rsidRPr="00A54725" w:rsidRDefault="006E4445" w:rsidP="003D0B08">
            <w:pPr>
              <w:rPr>
                <w:color w:val="000000"/>
                <w:sz w:val="22"/>
                <w:szCs w:val="22"/>
              </w:rPr>
            </w:pPr>
            <w:r w:rsidRPr="00A54725">
              <w:rPr>
                <w:color w:val="000000"/>
                <w:sz w:val="22"/>
                <w:szCs w:val="22"/>
              </w:rPr>
              <w:t>Trong file “FTP HD va CV”, lấy cột “Ngoài cho vay -DN”</w:t>
            </w:r>
          </w:p>
        </w:tc>
      </w:tr>
      <w:tr w:rsidR="006E4445" w:rsidRPr="00A54725" w14:paraId="63F0F820" w14:textId="77777777" w:rsidTr="00F047C8">
        <w:trPr>
          <w:trHeight w:val="1871"/>
        </w:trPr>
        <w:tc>
          <w:tcPr>
            <w:tcW w:w="711" w:type="dxa"/>
            <w:tcBorders>
              <w:top w:val="nil"/>
              <w:left w:val="single" w:sz="4" w:space="0" w:color="auto"/>
              <w:bottom w:val="single" w:sz="4" w:space="0" w:color="auto"/>
              <w:right w:val="single" w:sz="4" w:space="0" w:color="auto"/>
            </w:tcBorders>
            <w:shd w:val="clear" w:color="auto" w:fill="auto"/>
            <w:hideMark/>
          </w:tcPr>
          <w:p w14:paraId="3F343F44" w14:textId="77777777" w:rsidR="006E4445" w:rsidRPr="00A54725" w:rsidRDefault="006E4445" w:rsidP="003D0B08">
            <w:pPr>
              <w:rPr>
                <w:color w:val="000000"/>
                <w:sz w:val="22"/>
                <w:szCs w:val="22"/>
              </w:rPr>
            </w:pPr>
            <w:r w:rsidRPr="00A54725">
              <w:rPr>
                <w:color w:val="000000"/>
                <w:sz w:val="22"/>
                <w:szCs w:val="22"/>
              </w:rPr>
              <w:t>29</w:t>
            </w:r>
          </w:p>
        </w:tc>
        <w:tc>
          <w:tcPr>
            <w:tcW w:w="2007" w:type="dxa"/>
            <w:tcBorders>
              <w:top w:val="nil"/>
              <w:left w:val="nil"/>
              <w:bottom w:val="single" w:sz="4" w:space="0" w:color="auto"/>
              <w:right w:val="single" w:sz="4" w:space="0" w:color="auto"/>
            </w:tcBorders>
            <w:shd w:val="clear" w:color="auto" w:fill="auto"/>
            <w:hideMark/>
          </w:tcPr>
          <w:p w14:paraId="526BE72C" w14:textId="77777777" w:rsidR="006E4445" w:rsidRPr="00A54725" w:rsidRDefault="006E4445" w:rsidP="003D0B08">
            <w:pPr>
              <w:rPr>
                <w:color w:val="000000"/>
                <w:sz w:val="22"/>
                <w:szCs w:val="22"/>
              </w:rPr>
            </w:pPr>
            <w:r w:rsidRPr="00A54725">
              <w:rPr>
                <w:color w:val="000000"/>
                <w:sz w:val="22"/>
                <w:szCs w:val="22"/>
              </w:rPr>
              <w:t xml:space="preserve">Chi trả lãi tiền gửi, tiền vay TCTD </w:t>
            </w:r>
          </w:p>
          <w:p w14:paraId="10906A2A" w14:textId="77777777" w:rsidR="006E4445" w:rsidRPr="00A54725" w:rsidRDefault="006E4445" w:rsidP="003D0B08">
            <w:pPr>
              <w:rPr>
                <w:color w:val="000000"/>
                <w:sz w:val="22"/>
                <w:szCs w:val="22"/>
              </w:rPr>
            </w:pPr>
            <w:r w:rsidRPr="00A54725">
              <w:rPr>
                <w:color w:val="000000"/>
                <w:sz w:val="22"/>
                <w:szCs w:val="22"/>
              </w:rPr>
              <w:t>(18)</w:t>
            </w:r>
            <w:r w:rsidRPr="00A54725">
              <w:rPr>
                <w:color w:val="000000"/>
                <w:sz w:val="22"/>
                <w:szCs w:val="22"/>
              </w:rPr>
              <w:br/>
              <w:t>(70101, 70102, 70200, 80101, 802)</w:t>
            </w:r>
          </w:p>
        </w:tc>
        <w:tc>
          <w:tcPr>
            <w:tcW w:w="2790" w:type="dxa"/>
            <w:tcBorders>
              <w:top w:val="nil"/>
              <w:left w:val="nil"/>
              <w:bottom w:val="single" w:sz="4" w:space="0" w:color="auto"/>
              <w:right w:val="single" w:sz="4" w:space="0" w:color="auto"/>
            </w:tcBorders>
            <w:shd w:val="clear" w:color="auto" w:fill="auto"/>
            <w:hideMark/>
          </w:tcPr>
          <w:p w14:paraId="0F45854F" w14:textId="77777777" w:rsidR="006E4445" w:rsidRPr="00A54725" w:rsidRDefault="006E4445" w:rsidP="003D0B08">
            <w:pPr>
              <w:rPr>
                <w:color w:val="000000"/>
                <w:sz w:val="22"/>
                <w:szCs w:val="22"/>
              </w:rPr>
            </w:pPr>
            <w:r w:rsidRPr="00A54725">
              <w:rPr>
                <w:color w:val="000000"/>
                <w:sz w:val="22"/>
                <w:szCs w:val="22"/>
              </w:rPr>
              <w:t>TK: 70101, 70102, 70200, 80101, 802</w:t>
            </w:r>
          </w:p>
        </w:tc>
        <w:tc>
          <w:tcPr>
            <w:tcW w:w="4261" w:type="dxa"/>
            <w:tcBorders>
              <w:top w:val="nil"/>
              <w:left w:val="nil"/>
              <w:bottom w:val="single" w:sz="4" w:space="0" w:color="auto"/>
              <w:right w:val="single" w:sz="4" w:space="0" w:color="auto"/>
            </w:tcBorders>
            <w:shd w:val="clear" w:color="auto" w:fill="auto"/>
            <w:hideMark/>
          </w:tcPr>
          <w:p w14:paraId="7917D614" w14:textId="77777777" w:rsidR="006E4445" w:rsidRPr="00A54725" w:rsidRDefault="006E4445" w:rsidP="003D0B08">
            <w:pPr>
              <w:rPr>
                <w:color w:val="000000"/>
                <w:sz w:val="22"/>
                <w:szCs w:val="22"/>
              </w:rPr>
            </w:pPr>
            <w:r w:rsidRPr="00A54725">
              <w:rPr>
                <w:color w:val="000000"/>
                <w:sz w:val="22"/>
                <w:szCs w:val="22"/>
              </w:rPr>
              <w:t>Không có dữ liệu</w:t>
            </w:r>
          </w:p>
        </w:tc>
        <w:tc>
          <w:tcPr>
            <w:tcW w:w="4585" w:type="dxa"/>
            <w:tcBorders>
              <w:top w:val="nil"/>
              <w:left w:val="nil"/>
              <w:bottom w:val="single" w:sz="4" w:space="0" w:color="auto"/>
              <w:right w:val="single" w:sz="4" w:space="0" w:color="auto"/>
            </w:tcBorders>
            <w:shd w:val="clear" w:color="auto" w:fill="auto"/>
            <w:hideMark/>
          </w:tcPr>
          <w:p w14:paraId="227CA7D1" w14:textId="77777777" w:rsidR="006E4445" w:rsidRPr="00A54725" w:rsidRDefault="006E4445" w:rsidP="003D0B08">
            <w:pPr>
              <w:rPr>
                <w:color w:val="000000"/>
                <w:sz w:val="22"/>
                <w:szCs w:val="22"/>
              </w:rPr>
            </w:pPr>
            <w:r w:rsidRPr="00A54725">
              <w:rPr>
                <w:color w:val="000000"/>
                <w:sz w:val="22"/>
                <w:szCs w:val="22"/>
              </w:rPr>
              <w:t>Trong file “GL43”, lấy cột “AC_CODE”, “ACCUMULATED”</w:t>
            </w:r>
          </w:p>
          <w:p w14:paraId="233EBBCB" w14:textId="77777777" w:rsidR="006E4445" w:rsidRPr="00A54725" w:rsidRDefault="006E4445" w:rsidP="006E4445">
            <w:pPr>
              <w:pStyle w:val="ListParagraph"/>
              <w:numPr>
                <w:ilvl w:val="0"/>
                <w:numId w:val="23"/>
              </w:numPr>
              <w:rPr>
                <w:rFonts w:ascii="Times New Roman" w:hAnsi="Times New Roman"/>
                <w:color w:val="000000"/>
              </w:rPr>
            </w:pPr>
            <w:r w:rsidRPr="00A54725">
              <w:rPr>
                <w:rFonts w:ascii="Times New Roman" w:hAnsi="Times New Roman"/>
                <w:color w:val="000000"/>
              </w:rPr>
              <w:t>Bước 1: lọc cột “AC_CODE” = 70101, 70102, 70200, 80101, 802</w:t>
            </w:r>
          </w:p>
          <w:p w14:paraId="38B71D6F" w14:textId="77777777" w:rsidR="006E4445" w:rsidRPr="00A54725" w:rsidRDefault="006E4445" w:rsidP="006E4445">
            <w:pPr>
              <w:pStyle w:val="ListParagraph"/>
              <w:numPr>
                <w:ilvl w:val="0"/>
                <w:numId w:val="23"/>
              </w:numPr>
              <w:rPr>
                <w:rFonts w:ascii="Times New Roman" w:hAnsi="Times New Roman"/>
                <w:color w:val="000000"/>
              </w:rPr>
            </w:pPr>
            <w:r w:rsidRPr="00A54725">
              <w:rPr>
                <w:rFonts w:ascii="Times New Roman" w:hAnsi="Times New Roman"/>
                <w:color w:val="000000"/>
              </w:rPr>
              <w:t>Bước 2: SUM(“IMPLEMENTED”)</w:t>
            </w:r>
          </w:p>
        </w:tc>
      </w:tr>
      <w:tr w:rsidR="006E4445" w:rsidRPr="00A54725" w14:paraId="04B1F1C2" w14:textId="77777777" w:rsidTr="00F047C8">
        <w:trPr>
          <w:trHeight w:val="1259"/>
        </w:trPr>
        <w:tc>
          <w:tcPr>
            <w:tcW w:w="711" w:type="dxa"/>
            <w:tcBorders>
              <w:top w:val="nil"/>
              <w:left w:val="single" w:sz="4" w:space="0" w:color="auto"/>
              <w:bottom w:val="single" w:sz="4" w:space="0" w:color="auto"/>
              <w:right w:val="single" w:sz="4" w:space="0" w:color="auto"/>
            </w:tcBorders>
            <w:shd w:val="clear" w:color="auto" w:fill="auto"/>
            <w:hideMark/>
          </w:tcPr>
          <w:p w14:paraId="2E6BC46F" w14:textId="77777777" w:rsidR="006E4445" w:rsidRPr="00A54725" w:rsidRDefault="006E4445" w:rsidP="003D0B08">
            <w:pPr>
              <w:rPr>
                <w:color w:val="000000"/>
                <w:sz w:val="22"/>
                <w:szCs w:val="22"/>
              </w:rPr>
            </w:pPr>
            <w:r w:rsidRPr="00A54725">
              <w:rPr>
                <w:color w:val="000000"/>
                <w:sz w:val="22"/>
                <w:szCs w:val="22"/>
              </w:rPr>
              <w:lastRenderedPageBreak/>
              <w:t>30</w:t>
            </w:r>
          </w:p>
        </w:tc>
        <w:tc>
          <w:tcPr>
            <w:tcW w:w="2007" w:type="dxa"/>
            <w:tcBorders>
              <w:top w:val="nil"/>
              <w:left w:val="nil"/>
              <w:bottom w:val="single" w:sz="4" w:space="0" w:color="auto"/>
              <w:right w:val="single" w:sz="4" w:space="0" w:color="auto"/>
            </w:tcBorders>
            <w:shd w:val="clear" w:color="auto" w:fill="auto"/>
            <w:hideMark/>
          </w:tcPr>
          <w:p w14:paraId="775BA3DF" w14:textId="77777777" w:rsidR="006E4445" w:rsidRPr="00A54725" w:rsidRDefault="006E4445" w:rsidP="003D0B08">
            <w:pPr>
              <w:rPr>
                <w:color w:val="000000"/>
                <w:sz w:val="22"/>
                <w:szCs w:val="22"/>
              </w:rPr>
            </w:pPr>
            <w:r w:rsidRPr="00A54725">
              <w:rPr>
                <w:color w:val="000000"/>
                <w:sz w:val="22"/>
                <w:szCs w:val="22"/>
              </w:rPr>
              <w:t>TN từ hoạt động KDCK (19)</w:t>
            </w:r>
            <w:r w:rsidRPr="00A54725">
              <w:rPr>
                <w:color w:val="000000"/>
                <w:sz w:val="22"/>
                <w:szCs w:val="22"/>
              </w:rPr>
              <w:br/>
              <w:t xml:space="preserve"> (741, 78, 841)</w:t>
            </w:r>
          </w:p>
        </w:tc>
        <w:tc>
          <w:tcPr>
            <w:tcW w:w="2790" w:type="dxa"/>
            <w:tcBorders>
              <w:top w:val="nil"/>
              <w:left w:val="nil"/>
              <w:bottom w:val="single" w:sz="4" w:space="0" w:color="auto"/>
              <w:right w:val="single" w:sz="4" w:space="0" w:color="auto"/>
            </w:tcBorders>
            <w:shd w:val="clear" w:color="auto" w:fill="auto"/>
            <w:hideMark/>
          </w:tcPr>
          <w:p w14:paraId="11AAA224" w14:textId="77777777" w:rsidR="006E4445" w:rsidRPr="00A54725" w:rsidRDefault="006E4445" w:rsidP="003D0B08">
            <w:pPr>
              <w:rPr>
                <w:color w:val="000000"/>
                <w:sz w:val="22"/>
                <w:szCs w:val="22"/>
              </w:rPr>
            </w:pPr>
            <w:r w:rsidRPr="00A54725">
              <w:rPr>
                <w:color w:val="000000"/>
                <w:sz w:val="22"/>
                <w:szCs w:val="22"/>
              </w:rPr>
              <w:t xml:space="preserve"> TK: 741, 78, 841</w:t>
            </w:r>
          </w:p>
        </w:tc>
        <w:tc>
          <w:tcPr>
            <w:tcW w:w="4261" w:type="dxa"/>
            <w:tcBorders>
              <w:top w:val="nil"/>
              <w:left w:val="nil"/>
              <w:bottom w:val="single" w:sz="4" w:space="0" w:color="auto"/>
              <w:right w:val="single" w:sz="4" w:space="0" w:color="auto"/>
            </w:tcBorders>
            <w:shd w:val="clear" w:color="auto" w:fill="auto"/>
            <w:hideMark/>
          </w:tcPr>
          <w:p w14:paraId="5A1B09EE" w14:textId="77777777" w:rsidR="006E4445" w:rsidRPr="00A54725" w:rsidRDefault="006E4445" w:rsidP="003D0B08">
            <w:pPr>
              <w:rPr>
                <w:color w:val="000000"/>
                <w:sz w:val="22"/>
                <w:szCs w:val="22"/>
              </w:rPr>
            </w:pPr>
            <w:r w:rsidRPr="00A54725">
              <w:rPr>
                <w:color w:val="000000"/>
                <w:sz w:val="22"/>
                <w:szCs w:val="22"/>
              </w:rPr>
              <w:t>Không có dữ liệu</w:t>
            </w:r>
          </w:p>
        </w:tc>
        <w:tc>
          <w:tcPr>
            <w:tcW w:w="4585" w:type="dxa"/>
            <w:tcBorders>
              <w:top w:val="nil"/>
              <w:left w:val="nil"/>
              <w:bottom w:val="single" w:sz="4" w:space="0" w:color="auto"/>
              <w:right w:val="single" w:sz="4" w:space="0" w:color="auto"/>
            </w:tcBorders>
            <w:shd w:val="clear" w:color="auto" w:fill="auto"/>
            <w:hideMark/>
          </w:tcPr>
          <w:p w14:paraId="5A58DAE8" w14:textId="77777777" w:rsidR="006E4445" w:rsidRPr="00A54725" w:rsidRDefault="006E4445" w:rsidP="003D0B08">
            <w:pPr>
              <w:rPr>
                <w:color w:val="000000"/>
                <w:sz w:val="22"/>
                <w:szCs w:val="22"/>
              </w:rPr>
            </w:pPr>
            <w:r w:rsidRPr="00A54725">
              <w:rPr>
                <w:color w:val="000000"/>
                <w:sz w:val="22"/>
                <w:szCs w:val="22"/>
              </w:rPr>
              <w:t>Trong file “GL43”, lấy cột “AC_CODE”, “ACCUMULATED”</w:t>
            </w:r>
          </w:p>
          <w:p w14:paraId="1DD2E241" w14:textId="77777777" w:rsidR="006E4445" w:rsidRPr="00A54725" w:rsidRDefault="006E4445" w:rsidP="006E4445">
            <w:pPr>
              <w:pStyle w:val="ListParagraph"/>
              <w:numPr>
                <w:ilvl w:val="0"/>
                <w:numId w:val="23"/>
              </w:numPr>
              <w:rPr>
                <w:rFonts w:ascii="Times New Roman" w:hAnsi="Times New Roman"/>
                <w:color w:val="000000"/>
              </w:rPr>
            </w:pPr>
            <w:r w:rsidRPr="00A54725">
              <w:rPr>
                <w:rFonts w:ascii="Times New Roman" w:hAnsi="Times New Roman"/>
                <w:color w:val="000000"/>
              </w:rPr>
              <w:t>Bước 1: lọc cột “AC_CODE” = 741, 78, 841</w:t>
            </w:r>
          </w:p>
          <w:p w14:paraId="3E3EA7A3" w14:textId="77777777" w:rsidR="006E4445" w:rsidRPr="00A54725" w:rsidRDefault="006E4445" w:rsidP="006E4445">
            <w:pPr>
              <w:pStyle w:val="ListParagraph"/>
              <w:numPr>
                <w:ilvl w:val="0"/>
                <w:numId w:val="23"/>
              </w:numPr>
              <w:rPr>
                <w:rFonts w:ascii="Times New Roman" w:hAnsi="Times New Roman"/>
                <w:color w:val="000000"/>
              </w:rPr>
            </w:pPr>
            <w:r w:rsidRPr="00A54725">
              <w:rPr>
                <w:rFonts w:ascii="Times New Roman" w:hAnsi="Times New Roman"/>
                <w:color w:val="000000"/>
              </w:rPr>
              <w:t>Bước 2: SUM(“IMPLEMENTED”)</w:t>
            </w:r>
          </w:p>
        </w:tc>
      </w:tr>
      <w:tr w:rsidR="006E4445" w:rsidRPr="00A54725" w14:paraId="5BED26BE" w14:textId="77777777" w:rsidTr="00F047C8">
        <w:trPr>
          <w:trHeight w:val="881"/>
        </w:trPr>
        <w:tc>
          <w:tcPr>
            <w:tcW w:w="711" w:type="dxa"/>
            <w:tcBorders>
              <w:top w:val="nil"/>
              <w:left w:val="single" w:sz="4" w:space="0" w:color="auto"/>
              <w:bottom w:val="single" w:sz="4" w:space="0" w:color="auto"/>
              <w:right w:val="single" w:sz="4" w:space="0" w:color="auto"/>
            </w:tcBorders>
            <w:shd w:val="clear" w:color="auto" w:fill="auto"/>
            <w:hideMark/>
          </w:tcPr>
          <w:p w14:paraId="39945547" w14:textId="77777777" w:rsidR="006E4445" w:rsidRPr="00A54725" w:rsidRDefault="006E4445" w:rsidP="003D0B08">
            <w:pPr>
              <w:rPr>
                <w:sz w:val="22"/>
                <w:szCs w:val="22"/>
              </w:rPr>
            </w:pPr>
            <w:r w:rsidRPr="00A54725">
              <w:rPr>
                <w:sz w:val="22"/>
                <w:szCs w:val="22"/>
              </w:rPr>
              <w:t>31</w:t>
            </w:r>
          </w:p>
        </w:tc>
        <w:tc>
          <w:tcPr>
            <w:tcW w:w="2007" w:type="dxa"/>
            <w:tcBorders>
              <w:top w:val="nil"/>
              <w:left w:val="nil"/>
              <w:bottom w:val="single" w:sz="4" w:space="0" w:color="auto"/>
              <w:right w:val="single" w:sz="4" w:space="0" w:color="auto"/>
            </w:tcBorders>
            <w:shd w:val="clear" w:color="auto" w:fill="auto"/>
            <w:hideMark/>
          </w:tcPr>
          <w:p w14:paraId="0A98484F" w14:textId="77777777" w:rsidR="006E4445" w:rsidRPr="00A54725" w:rsidRDefault="006E4445" w:rsidP="003D0B08">
            <w:pPr>
              <w:rPr>
                <w:sz w:val="22"/>
                <w:szCs w:val="22"/>
              </w:rPr>
            </w:pPr>
            <w:r w:rsidRPr="00A54725">
              <w:rPr>
                <w:sz w:val="22"/>
                <w:szCs w:val="22"/>
              </w:rPr>
              <w:t>Tổng thu nhập khác (PB bổ theo quy mô hđv + cv BQ)</w:t>
            </w:r>
          </w:p>
          <w:p w14:paraId="0F1AA511" w14:textId="77777777" w:rsidR="006E4445" w:rsidRPr="00A54725" w:rsidRDefault="006E4445" w:rsidP="003D0B08">
            <w:pPr>
              <w:rPr>
                <w:sz w:val="22"/>
                <w:szCs w:val="22"/>
              </w:rPr>
            </w:pPr>
            <w:r w:rsidRPr="00A54725">
              <w:rPr>
                <w:sz w:val="22"/>
                <w:szCs w:val="22"/>
              </w:rPr>
              <w:t>(20) = (20.1) - (20.2) -(20.3) - (20.4) + (20.5)</w:t>
            </w:r>
          </w:p>
          <w:p w14:paraId="0C3B30A8" w14:textId="77777777" w:rsidR="006E4445" w:rsidRPr="00A54725" w:rsidRDefault="006E4445" w:rsidP="003D0B08">
            <w:pPr>
              <w:rPr>
                <w:sz w:val="22"/>
                <w:szCs w:val="22"/>
              </w:rPr>
            </w:pPr>
          </w:p>
        </w:tc>
        <w:tc>
          <w:tcPr>
            <w:tcW w:w="2790" w:type="dxa"/>
            <w:tcBorders>
              <w:top w:val="nil"/>
              <w:left w:val="nil"/>
              <w:bottom w:val="single" w:sz="4" w:space="0" w:color="auto"/>
              <w:right w:val="single" w:sz="4" w:space="0" w:color="auto"/>
            </w:tcBorders>
            <w:shd w:val="clear" w:color="auto" w:fill="auto"/>
            <w:hideMark/>
          </w:tcPr>
          <w:p w14:paraId="55C64857" w14:textId="47579900" w:rsidR="006E4445" w:rsidRPr="00A54725" w:rsidRDefault="00FF505F" w:rsidP="003D0B08">
            <w:pPr>
              <w:rPr>
                <w:sz w:val="22"/>
                <w:szCs w:val="22"/>
              </w:rPr>
            </w:pPr>
            <w:r w:rsidRPr="00A54725">
              <w:rPr>
                <w:sz w:val="22"/>
                <w:szCs w:val="22"/>
              </w:rPr>
              <w:t>= DV hạch toán nội bộ huy động - ĐV hạch toán nội bộ cho vay – (Tổng FTP CP trụ sở, KIOT MBT - CP khác 80909) + TN khác</w:t>
            </w:r>
          </w:p>
        </w:tc>
        <w:tc>
          <w:tcPr>
            <w:tcW w:w="4261" w:type="dxa"/>
            <w:tcBorders>
              <w:top w:val="single" w:sz="4" w:space="0" w:color="auto"/>
              <w:left w:val="nil"/>
              <w:bottom w:val="single" w:sz="4" w:space="0" w:color="auto"/>
              <w:right w:val="single" w:sz="4" w:space="0" w:color="auto"/>
            </w:tcBorders>
            <w:shd w:val="clear" w:color="auto" w:fill="auto"/>
            <w:hideMark/>
          </w:tcPr>
          <w:p w14:paraId="32D20AFF" w14:textId="77777777" w:rsidR="006E4445" w:rsidRPr="00A54725" w:rsidRDefault="006E4445" w:rsidP="003D0B08">
            <w:pPr>
              <w:rPr>
                <w:strike/>
                <w:sz w:val="22"/>
                <w:szCs w:val="22"/>
              </w:rPr>
            </w:pPr>
            <w:r w:rsidRPr="00A54725">
              <w:rPr>
                <w:sz w:val="22"/>
                <w:szCs w:val="22"/>
              </w:rPr>
              <w:t>Tính A = (20.1) - (20.2) -(20.3) - (20.4) + (20.5)</w:t>
            </w:r>
          </w:p>
          <w:p w14:paraId="3EFCA6DD" w14:textId="77777777" w:rsidR="006E4445" w:rsidRPr="00A54725" w:rsidRDefault="006E4445" w:rsidP="003D0B08">
            <w:pPr>
              <w:rPr>
                <w:sz w:val="22"/>
                <w:szCs w:val="22"/>
              </w:rPr>
            </w:pPr>
          </w:p>
          <w:p w14:paraId="7D9A3809" w14:textId="77777777" w:rsidR="006E4445" w:rsidRPr="00A54725" w:rsidRDefault="006E4445" w:rsidP="003D0B08">
            <w:pPr>
              <w:rPr>
                <w:sz w:val="22"/>
                <w:szCs w:val="22"/>
              </w:rPr>
            </w:pPr>
            <w:r w:rsidRPr="00A54725">
              <w:rPr>
                <w:sz w:val="22"/>
                <w:szCs w:val="22"/>
              </w:rPr>
              <w:t>Trong file “Du no NPL”, sheet “DuNo”, lấy cột “BQ &lt;tháng_báo cáo&gt;”.“RB” (DUNO_CN), “BQ &lt;tháng_báo cáo&gt;”.“Tổng” (gán là T1)</w:t>
            </w:r>
          </w:p>
          <w:p w14:paraId="2064A39D" w14:textId="77777777" w:rsidR="006E4445" w:rsidRPr="00A54725" w:rsidRDefault="006E4445" w:rsidP="003D0B08">
            <w:pPr>
              <w:rPr>
                <w:sz w:val="22"/>
                <w:szCs w:val="22"/>
              </w:rPr>
            </w:pPr>
          </w:p>
          <w:p w14:paraId="4FE578B4" w14:textId="77777777" w:rsidR="006E4445" w:rsidRPr="00A54725" w:rsidRDefault="006E4445" w:rsidP="003D0B08">
            <w:pPr>
              <w:rPr>
                <w:sz w:val="22"/>
                <w:szCs w:val="22"/>
              </w:rPr>
            </w:pPr>
            <w:r w:rsidRPr="00A54725">
              <w:rPr>
                <w:sz w:val="22"/>
                <w:szCs w:val="22"/>
              </w:rPr>
              <w:t>Trong file “Huy dong von”, sheet “HUY DONG VON BQ” lấy cột “Bình quân &lt;tháng_báo_cáo&gt;”.“Cá nhân” (HD_CN), “Bình quân &lt;tháng_báo_cáo&gt;”.“Hệ thống” (gán là T2)</w:t>
            </w:r>
          </w:p>
          <w:p w14:paraId="315473D9" w14:textId="77777777" w:rsidR="006E4445" w:rsidRPr="00A54725" w:rsidRDefault="006E4445" w:rsidP="003D0B08">
            <w:pPr>
              <w:rPr>
                <w:sz w:val="22"/>
                <w:szCs w:val="22"/>
              </w:rPr>
            </w:pPr>
            <w:r w:rsidRPr="00A54725">
              <w:rPr>
                <w:sz w:val="22"/>
                <w:szCs w:val="22"/>
              </w:rPr>
              <w:t xml:space="preserve"> </w:t>
            </w:r>
          </w:p>
          <w:p w14:paraId="0FED193C" w14:textId="77777777" w:rsidR="006E4445" w:rsidRPr="00A54725" w:rsidRDefault="006E4445" w:rsidP="003D0B08">
            <w:pPr>
              <w:rPr>
                <w:sz w:val="22"/>
                <w:szCs w:val="22"/>
              </w:rPr>
            </w:pPr>
            <w:r w:rsidRPr="00A54725">
              <w:rPr>
                <w:sz w:val="22"/>
                <w:szCs w:val="22"/>
              </w:rPr>
              <w:t>Tỷ lệ CN = (HD_CN + DUNO_CN) / (T2+T1)</w:t>
            </w:r>
          </w:p>
          <w:p w14:paraId="15EDDEA1" w14:textId="77777777" w:rsidR="006E4445" w:rsidRPr="00A54725" w:rsidRDefault="006E4445" w:rsidP="003D0B08">
            <w:pPr>
              <w:rPr>
                <w:sz w:val="22"/>
                <w:szCs w:val="22"/>
              </w:rPr>
            </w:pPr>
          </w:p>
          <w:p w14:paraId="61827312" w14:textId="77777777" w:rsidR="006E4445" w:rsidRPr="00A54725" w:rsidRDefault="006E4445" w:rsidP="003D0B08">
            <w:pPr>
              <w:rPr>
                <w:sz w:val="22"/>
                <w:szCs w:val="22"/>
              </w:rPr>
            </w:pPr>
            <w:r w:rsidRPr="00A54725">
              <w:rPr>
                <w:sz w:val="22"/>
                <w:szCs w:val="22"/>
              </w:rPr>
              <w:t>Tổng thu nhập phân bổ khác của KHCN = tỷ lệ CN * A</w:t>
            </w:r>
          </w:p>
          <w:p w14:paraId="6485564C" w14:textId="77777777" w:rsidR="006E4445" w:rsidRPr="00A54725" w:rsidRDefault="006E4445" w:rsidP="003D0B08">
            <w:pPr>
              <w:rPr>
                <w:sz w:val="22"/>
                <w:szCs w:val="22"/>
              </w:rPr>
            </w:pPr>
          </w:p>
        </w:tc>
        <w:tc>
          <w:tcPr>
            <w:tcW w:w="4585" w:type="dxa"/>
            <w:tcBorders>
              <w:top w:val="nil"/>
              <w:left w:val="nil"/>
              <w:bottom w:val="single" w:sz="4" w:space="0" w:color="auto"/>
              <w:right w:val="single" w:sz="4" w:space="0" w:color="auto"/>
            </w:tcBorders>
            <w:shd w:val="clear" w:color="auto" w:fill="auto"/>
            <w:hideMark/>
          </w:tcPr>
          <w:p w14:paraId="6A4C9CDD" w14:textId="77777777" w:rsidR="006E4445" w:rsidRPr="00A54725" w:rsidRDefault="006E4445" w:rsidP="003D0B08">
            <w:pPr>
              <w:rPr>
                <w:sz w:val="22"/>
                <w:szCs w:val="22"/>
              </w:rPr>
            </w:pPr>
            <w:r w:rsidRPr="00A54725">
              <w:rPr>
                <w:sz w:val="22"/>
                <w:szCs w:val="22"/>
              </w:rPr>
              <w:t>Tính A = (20.1) - (20.2) -(20.3) - (20.4) + (20.5)</w:t>
            </w:r>
          </w:p>
          <w:p w14:paraId="182AC2C6" w14:textId="77777777" w:rsidR="006E4445" w:rsidRPr="00A54725" w:rsidRDefault="006E4445" w:rsidP="003D0B08">
            <w:pPr>
              <w:rPr>
                <w:sz w:val="22"/>
                <w:szCs w:val="22"/>
              </w:rPr>
            </w:pPr>
          </w:p>
          <w:p w14:paraId="3B7EDC67" w14:textId="77777777" w:rsidR="006E4445" w:rsidRPr="00A54725" w:rsidRDefault="006E4445" w:rsidP="003D0B08">
            <w:pPr>
              <w:rPr>
                <w:sz w:val="22"/>
                <w:szCs w:val="22"/>
              </w:rPr>
            </w:pPr>
            <w:r w:rsidRPr="00A54725">
              <w:rPr>
                <w:sz w:val="22"/>
                <w:szCs w:val="22"/>
              </w:rPr>
              <w:t>Trong file “Du no NPL”, sheet “DuNo”, lấy cột “BQ &lt;tháng_báo cáo&gt;”.“CB” (DUNO_DN), “BQ &lt;tháng_báo cáo&gt;”.“Tổng” (gán là T1)</w:t>
            </w:r>
          </w:p>
          <w:p w14:paraId="0CDA3749" w14:textId="77777777" w:rsidR="006E4445" w:rsidRPr="00A54725" w:rsidRDefault="006E4445" w:rsidP="003D0B08">
            <w:pPr>
              <w:rPr>
                <w:sz w:val="22"/>
                <w:szCs w:val="22"/>
              </w:rPr>
            </w:pPr>
          </w:p>
          <w:p w14:paraId="2A879329" w14:textId="118E334E" w:rsidR="006E4445" w:rsidRPr="00A54725" w:rsidRDefault="006E4445" w:rsidP="003D0B08">
            <w:pPr>
              <w:rPr>
                <w:sz w:val="22"/>
                <w:szCs w:val="22"/>
              </w:rPr>
            </w:pPr>
            <w:r w:rsidRPr="00A54725">
              <w:rPr>
                <w:sz w:val="22"/>
                <w:szCs w:val="22"/>
              </w:rPr>
              <w:t>Trong file “Huy dong von”, sheet “HUY DONG VON BQ” lấy cột “Bình quân &lt;tháng_báo_cáo&gt;”.“</w:t>
            </w:r>
            <w:del w:id="582" w:author="TRUC NGUYEN [2]" w:date="2023-03-23T15:36:00Z">
              <w:r w:rsidRPr="00A54725" w:rsidDel="00E13361">
                <w:rPr>
                  <w:sz w:val="22"/>
                  <w:szCs w:val="22"/>
                </w:rPr>
                <w:delText>Cá nhân</w:delText>
              </w:r>
            </w:del>
            <w:ins w:id="583" w:author="TRUC NGUYEN [2]" w:date="2023-03-23T15:36:00Z">
              <w:r w:rsidR="00E13361">
                <w:rPr>
                  <w:sz w:val="22"/>
                  <w:szCs w:val="22"/>
                </w:rPr>
                <w:t>Doanh nghiệp</w:t>
              </w:r>
            </w:ins>
            <w:r w:rsidRPr="00A54725">
              <w:rPr>
                <w:sz w:val="22"/>
                <w:szCs w:val="22"/>
              </w:rPr>
              <w:t>” (HD_DN), “Bình quân &lt;tháng_báo_cáo&gt;”.“Hệ thống” (gán là T2)</w:t>
            </w:r>
          </w:p>
          <w:p w14:paraId="2E2542BE" w14:textId="77777777" w:rsidR="006E4445" w:rsidRPr="00A54725" w:rsidRDefault="006E4445" w:rsidP="003D0B08">
            <w:pPr>
              <w:rPr>
                <w:sz w:val="22"/>
                <w:szCs w:val="22"/>
              </w:rPr>
            </w:pPr>
            <w:r w:rsidRPr="00A54725">
              <w:rPr>
                <w:sz w:val="22"/>
                <w:szCs w:val="22"/>
              </w:rPr>
              <w:t xml:space="preserve"> </w:t>
            </w:r>
          </w:p>
          <w:p w14:paraId="667E4B5D" w14:textId="77777777" w:rsidR="006E4445" w:rsidRPr="00A54725" w:rsidRDefault="006E4445" w:rsidP="003D0B08">
            <w:pPr>
              <w:rPr>
                <w:sz w:val="22"/>
                <w:szCs w:val="22"/>
              </w:rPr>
            </w:pPr>
            <w:r w:rsidRPr="00A54725">
              <w:rPr>
                <w:sz w:val="22"/>
                <w:szCs w:val="22"/>
              </w:rPr>
              <w:t>Tỷ lệ DN = (HD_DN + DUNO_DN) / (T2+T1)</w:t>
            </w:r>
          </w:p>
          <w:p w14:paraId="161E0E8C" w14:textId="77777777" w:rsidR="006E4445" w:rsidRPr="00A54725" w:rsidRDefault="006E4445" w:rsidP="003D0B08">
            <w:pPr>
              <w:rPr>
                <w:sz w:val="22"/>
                <w:szCs w:val="22"/>
              </w:rPr>
            </w:pPr>
          </w:p>
          <w:p w14:paraId="1A20C995" w14:textId="77777777" w:rsidR="006E4445" w:rsidRPr="00A54725" w:rsidRDefault="006E4445" w:rsidP="003D0B08">
            <w:pPr>
              <w:rPr>
                <w:sz w:val="22"/>
                <w:szCs w:val="22"/>
              </w:rPr>
            </w:pPr>
            <w:r w:rsidRPr="00A54725">
              <w:rPr>
                <w:sz w:val="22"/>
                <w:szCs w:val="22"/>
              </w:rPr>
              <w:t>Tổng thu nhập phân bổ khác của KHDN = tỷ lệ DN * A</w:t>
            </w:r>
          </w:p>
          <w:p w14:paraId="76E21FDC" w14:textId="77777777" w:rsidR="006E4445" w:rsidRPr="00A54725" w:rsidRDefault="006E4445" w:rsidP="003D0B08">
            <w:pPr>
              <w:rPr>
                <w:sz w:val="22"/>
                <w:szCs w:val="22"/>
              </w:rPr>
            </w:pPr>
          </w:p>
        </w:tc>
      </w:tr>
      <w:tr w:rsidR="0087609F" w:rsidRPr="00A54725" w14:paraId="5790BAE7"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33F42F8D" w14:textId="77777777" w:rsidR="0087609F" w:rsidRPr="00A54725" w:rsidRDefault="0087609F" w:rsidP="003D0B08">
            <w:pPr>
              <w:rPr>
                <w:sz w:val="22"/>
                <w:szCs w:val="22"/>
              </w:rPr>
            </w:pPr>
            <w:r w:rsidRPr="00A54725">
              <w:rPr>
                <w:sz w:val="22"/>
                <w:szCs w:val="22"/>
              </w:rPr>
              <w:t>32</w:t>
            </w:r>
          </w:p>
        </w:tc>
        <w:tc>
          <w:tcPr>
            <w:tcW w:w="2007" w:type="dxa"/>
            <w:tcBorders>
              <w:top w:val="nil"/>
              <w:left w:val="nil"/>
              <w:bottom w:val="single" w:sz="4" w:space="0" w:color="auto"/>
              <w:right w:val="single" w:sz="4" w:space="0" w:color="auto"/>
            </w:tcBorders>
            <w:shd w:val="clear" w:color="auto" w:fill="auto"/>
            <w:hideMark/>
          </w:tcPr>
          <w:p w14:paraId="39D0F69C" w14:textId="77777777" w:rsidR="0087609F" w:rsidRPr="00A54725" w:rsidRDefault="0087609F" w:rsidP="003D0B08">
            <w:pPr>
              <w:rPr>
                <w:sz w:val="22"/>
                <w:szCs w:val="22"/>
              </w:rPr>
            </w:pPr>
            <w:r w:rsidRPr="00A54725">
              <w:rPr>
                <w:sz w:val="22"/>
                <w:szCs w:val="22"/>
              </w:rPr>
              <w:t>DV hạch toán nội bộ huy động (20.1)</w:t>
            </w:r>
          </w:p>
        </w:tc>
        <w:tc>
          <w:tcPr>
            <w:tcW w:w="2790" w:type="dxa"/>
            <w:tcBorders>
              <w:top w:val="nil"/>
              <w:left w:val="nil"/>
              <w:bottom w:val="single" w:sz="4" w:space="0" w:color="auto"/>
              <w:right w:val="single" w:sz="4" w:space="0" w:color="auto"/>
            </w:tcBorders>
            <w:shd w:val="clear" w:color="auto" w:fill="auto"/>
          </w:tcPr>
          <w:p w14:paraId="4CF47580" w14:textId="6A09B515" w:rsidR="0087609F" w:rsidRPr="00A54725" w:rsidRDefault="0087609F" w:rsidP="0087609F">
            <w:pPr>
              <w:rPr>
                <w:ins w:id="584" w:author="TRUC NGUYEN [2]" w:date="2023-01-11T15:51:00Z"/>
                <w:sz w:val="22"/>
                <w:szCs w:val="22"/>
              </w:rPr>
            </w:pPr>
            <w:ins w:id="585" w:author="TRUC NGUYEN [2]" w:date="2023-01-11T15:51:00Z">
              <w:r w:rsidRPr="00A54725">
                <w:rPr>
                  <w:sz w:val="22"/>
                  <w:szCs w:val="22"/>
                </w:rPr>
                <w:t>Những chỉ tiêu này không phân loại được cá nhân và doanh nghiệp</w:t>
              </w:r>
            </w:ins>
            <w:ins w:id="586" w:author="TRUC NGUYEN [2]" w:date="2023-03-23T08:55:00Z">
              <w:r w:rsidR="00F047C8">
                <w:rPr>
                  <w:sz w:val="22"/>
                  <w:szCs w:val="22"/>
                </w:rPr>
                <w:t xml:space="preserve"> </w:t>
              </w:r>
              <w:r w:rsidR="00F047C8" w:rsidRPr="00F047C8">
                <w:rPr>
                  <w:sz w:val="22"/>
                  <w:szCs w:val="22"/>
                </w:rPr>
                <w:sym w:font="Wingdings" w:char="F0E8"/>
              </w:r>
              <w:r w:rsidR="00F047C8">
                <w:rPr>
                  <w:sz w:val="22"/>
                  <w:szCs w:val="22"/>
                </w:rPr>
                <w:t xml:space="preserve"> </w:t>
              </w:r>
              <w:r w:rsidR="00F047C8" w:rsidRPr="00F047C8">
                <w:rPr>
                  <w:b/>
                  <w:sz w:val="22"/>
                  <w:szCs w:val="22"/>
                </w:rPr>
                <w:t>chỉ hiển thị ở cột Tổng</w:t>
              </w:r>
            </w:ins>
          </w:p>
          <w:p w14:paraId="594C946D" w14:textId="77777777" w:rsidR="0087609F" w:rsidRPr="00A54725" w:rsidRDefault="0087609F" w:rsidP="0087609F">
            <w:pPr>
              <w:rPr>
                <w:ins w:id="587" w:author="TRUC NGUYEN [2]" w:date="2023-01-11T15:51:00Z"/>
                <w:sz w:val="22"/>
                <w:szCs w:val="22"/>
              </w:rPr>
            </w:pPr>
            <w:ins w:id="588" w:author="TRUC NGUYEN [2]" w:date="2023-01-11T15:51:00Z">
              <w:r w:rsidRPr="00A54725">
                <w:rPr>
                  <w:sz w:val="22"/>
                  <w:szCs w:val="22"/>
                </w:rPr>
                <w:t xml:space="preserve">DV Hach toan noi bo = Tài </w:t>
              </w:r>
              <w:r w:rsidRPr="00A54725">
                <w:rPr>
                  <w:sz w:val="22"/>
                  <w:szCs w:val="22"/>
                </w:rPr>
                <w:lastRenderedPageBreak/>
                <w:t>khoản 70901 (Trên GL43) – (FTP huy động vốn (QLV cung cấp) + FTP ngoài huy động (QLV cung cấp) + Bảo hiểm (70901004, 70901005))</w:t>
              </w:r>
            </w:ins>
          </w:p>
          <w:p w14:paraId="209195F7" w14:textId="69E70D23" w:rsidR="0087609F" w:rsidRPr="00A54725" w:rsidRDefault="0087609F" w:rsidP="0087609F">
            <w:pPr>
              <w:rPr>
                <w:color w:val="FF0000"/>
                <w:sz w:val="22"/>
                <w:szCs w:val="22"/>
              </w:rPr>
            </w:pPr>
            <w:ins w:id="589" w:author="TRUC NGUYEN [2]" w:date="2023-01-11T15:51:00Z">
              <w:r w:rsidRPr="00A54725">
                <w:rPr>
                  <w:sz w:val="22"/>
                  <w:szCs w:val="22"/>
                </w:rPr>
                <w:t>Dữ liệu Bảo hiểm lấy trên FINCORE02, tên file “PTKDBL_ TK70901”</w:t>
              </w:r>
            </w:ins>
          </w:p>
        </w:tc>
        <w:tc>
          <w:tcPr>
            <w:tcW w:w="8846" w:type="dxa"/>
            <w:gridSpan w:val="2"/>
            <w:tcBorders>
              <w:top w:val="single" w:sz="4" w:space="0" w:color="auto"/>
              <w:left w:val="nil"/>
              <w:bottom w:val="single" w:sz="4" w:space="0" w:color="auto"/>
              <w:right w:val="single" w:sz="4" w:space="0" w:color="auto"/>
            </w:tcBorders>
            <w:shd w:val="clear" w:color="auto" w:fill="auto"/>
          </w:tcPr>
          <w:p w14:paraId="2084105F" w14:textId="77777777" w:rsidR="0087609F" w:rsidRPr="00A54725" w:rsidRDefault="0087609F" w:rsidP="0087609F">
            <w:pPr>
              <w:rPr>
                <w:ins w:id="590" w:author="TRUC NGUYEN [2]" w:date="2023-01-11T15:51:00Z"/>
                <w:sz w:val="22"/>
                <w:szCs w:val="22"/>
              </w:rPr>
            </w:pPr>
            <w:ins w:id="591" w:author="TRUC NGUYEN [2]" w:date="2023-01-11T15:51:00Z">
              <w:r w:rsidRPr="00A54725">
                <w:rPr>
                  <w:sz w:val="22"/>
                  <w:szCs w:val="22"/>
                </w:rPr>
                <w:lastRenderedPageBreak/>
                <w:t>Trong file “GL43”, lấy cột “AC_CODE”, “IMPLEMENTED”</w:t>
              </w:r>
            </w:ins>
          </w:p>
          <w:p w14:paraId="0574C995" w14:textId="77777777" w:rsidR="0087609F" w:rsidRPr="00A54725" w:rsidRDefault="0087609F" w:rsidP="0087609F">
            <w:pPr>
              <w:pStyle w:val="ListParagraph"/>
              <w:numPr>
                <w:ilvl w:val="0"/>
                <w:numId w:val="23"/>
              </w:numPr>
              <w:rPr>
                <w:ins w:id="592" w:author="TRUC NGUYEN [2]" w:date="2023-01-11T15:51:00Z"/>
                <w:rStyle w:val="cf01"/>
                <w:rFonts w:ascii="Times New Roman" w:hAnsi="Times New Roman" w:cs="Times New Roman"/>
                <w:sz w:val="22"/>
                <w:szCs w:val="22"/>
              </w:rPr>
            </w:pPr>
            <w:ins w:id="593" w:author="TRUC NGUYEN [2]" w:date="2023-01-11T15:51:00Z">
              <w:r w:rsidRPr="00A54725">
                <w:rPr>
                  <w:rFonts w:ascii="Times New Roman" w:hAnsi="Times New Roman"/>
                </w:rPr>
                <w:t xml:space="preserve">Bước 1: lọc cột “AC_CODE” = </w:t>
              </w:r>
              <w:r w:rsidRPr="00A54725">
                <w:rPr>
                  <w:rStyle w:val="cf01"/>
                  <w:rFonts w:ascii="Times New Roman" w:hAnsi="Times New Roman" w:cs="Times New Roman"/>
                  <w:sz w:val="22"/>
                  <w:szCs w:val="22"/>
                </w:rPr>
                <w:t>70901</w:t>
              </w:r>
            </w:ins>
          </w:p>
          <w:p w14:paraId="6C660E07" w14:textId="77777777" w:rsidR="0087609F" w:rsidRPr="00A54725" w:rsidRDefault="0087609F" w:rsidP="0087609F">
            <w:pPr>
              <w:pStyle w:val="ListParagraph"/>
              <w:numPr>
                <w:ilvl w:val="0"/>
                <w:numId w:val="23"/>
              </w:numPr>
              <w:rPr>
                <w:ins w:id="594" w:author="TRUC NGUYEN [2]" w:date="2023-01-11T15:51:00Z"/>
                <w:rFonts w:ascii="Times New Roman" w:hAnsi="Times New Roman"/>
              </w:rPr>
            </w:pPr>
            <w:ins w:id="595" w:author="TRUC NGUYEN [2]" w:date="2023-01-11T15:51:00Z">
              <w:r w:rsidRPr="00A54725">
                <w:rPr>
                  <w:rFonts w:ascii="Times New Roman" w:hAnsi="Times New Roman"/>
                </w:rPr>
                <w:t>Bước 2: tính A = SUM(“IMPLEMENTED”)</w:t>
              </w:r>
            </w:ins>
          </w:p>
          <w:p w14:paraId="22350587" w14:textId="77777777" w:rsidR="0087609F" w:rsidRPr="00A54725" w:rsidRDefault="0087609F" w:rsidP="0087609F">
            <w:pPr>
              <w:rPr>
                <w:ins w:id="596" w:author="TRUC NGUYEN [2]" w:date="2023-01-11T15:51:00Z"/>
                <w:sz w:val="22"/>
                <w:szCs w:val="22"/>
              </w:rPr>
            </w:pPr>
            <w:ins w:id="597" w:author="TRUC NGUYEN [2]" w:date="2023-01-11T15:51:00Z">
              <w:r w:rsidRPr="00A54725">
                <w:rPr>
                  <w:sz w:val="22"/>
                  <w:szCs w:val="22"/>
                </w:rPr>
                <w:t xml:space="preserve">Trong file “PTKDBL_TK70901”, lấy cột “BACID”, “DRAMT”, cách lấy giá trị bảo hiểm như </w:t>
              </w:r>
              <w:r w:rsidRPr="00A54725">
                <w:rPr>
                  <w:sz w:val="22"/>
                  <w:szCs w:val="22"/>
                </w:rPr>
                <w:lastRenderedPageBreak/>
                <w:t>sau:</w:t>
              </w:r>
            </w:ins>
          </w:p>
          <w:p w14:paraId="6721BD92" w14:textId="77777777" w:rsidR="0087609F" w:rsidRPr="00A54725" w:rsidRDefault="0087609F" w:rsidP="0087609F">
            <w:pPr>
              <w:pStyle w:val="ListParagraph"/>
              <w:numPr>
                <w:ilvl w:val="0"/>
                <w:numId w:val="23"/>
              </w:numPr>
              <w:rPr>
                <w:ins w:id="598" w:author="TRUC NGUYEN [2]" w:date="2023-01-11T15:51:00Z"/>
                <w:rFonts w:ascii="Times New Roman" w:hAnsi="Times New Roman"/>
              </w:rPr>
            </w:pPr>
            <w:ins w:id="599" w:author="TRUC NGUYEN [2]" w:date="2023-01-11T15:51:00Z">
              <w:r w:rsidRPr="00A54725">
                <w:rPr>
                  <w:rFonts w:ascii="Times New Roman" w:hAnsi="Times New Roman"/>
                </w:rPr>
                <w:t xml:space="preserve">Bước 1: lọc cột “BACID” = </w:t>
              </w:r>
              <w:r w:rsidRPr="00A54725">
                <w:rPr>
                  <w:rStyle w:val="cf01"/>
                  <w:rFonts w:ascii="Times New Roman" w:hAnsi="Times New Roman" w:cs="Times New Roman"/>
                  <w:sz w:val="22"/>
                  <w:szCs w:val="22"/>
                </w:rPr>
                <w:t>70901004, 70901005</w:t>
              </w:r>
            </w:ins>
          </w:p>
          <w:p w14:paraId="1472665B" w14:textId="77777777" w:rsidR="0087609F" w:rsidRPr="00A54725" w:rsidRDefault="0087609F" w:rsidP="0087609F">
            <w:pPr>
              <w:pStyle w:val="ListParagraph"/>
              <w:numPr>
                <w:ilvl w:val="0"/>
                <w:numId w:val="23"/>
              </w:numPr>
              <w:rPr>
                <w:ins w:id="600" w:author="TRUC NGUYEN [2]" w:date="2023-01-11T15:51:00Z"/>
                <w:rFonts w:ascii="Times New Roman" w:hAnsi="Times New Roman"/>
              </w:rPr>
            </w:pPr>
            <w:ins w:id="601" w:author="TRUC NGUYEN [2]" w:date="2023-01-11T15:51:00Z">
              <w:r w:rsidRPr="00A54725">
                <w:rPr>
                  <w:rFonts w:ascii="Times New Roman" w:hAnsi="Times New Roman"/>
                </w:rPr>
                <w:t>Bước 2: tính B = SUM(“DRAMT”)</w:t>
              </w:r>
            </w:ins>
          </w:p>
          <w:p w14:paraId="46A23324" w14:textId="22CA507F" w:rsidR="0087609F" w:rsidRPr="00A54725" w:rsidRDefault="0087609F" w:rsidP="003D0B08">
            <w:pPr>
              <w:rPr>
                <w:color w:val="FF0000"/>
                <w:sz w:val="22"/>
                <w:szCs w:val="22"/>
              </w:rPr>
            </w:pPr>
            <w:ins w:id="602" w:author="TRUC NGUYEN [2]" w:date="2023-01-11T15:51:00Z">
              <w:r w:rsidRPr="00A54725">
                <w:rPr>
                  <w:sz w:val="22"/>
                  <w:szCs w:val="22"/>
                </w:rPr>
                <w:t xml:space="preserve">ĐV hach toán nội bộ cho vay = A </w:t>
              </w:r>
              <w:r w:rsidRPr="00A54725">
                <w:rPr>
                  <w:rStyle w:val="cf01"/>
                  <w:rFonts w:ascii="Times New Roman" w:eastAsiaTheme="majorEastAsia" w:hAnsi="Times New Roman" w:cs="Times New Roman"/>
                  <w:sz w:val="22"/>
                  <w:szCs w:val="22"/>
                </w:rPr>
                <w:t>– (FTP huy động vốn (QLV cung cấp) + FTP ngoài huy động (QLV cung cấp) + B)</w:t>
              </w:r>
            </w:ins>
          </w:p>
        </w:tc>
      </w:tr>
      <w:tr w:rsidR="00F047C8" w:rsidRPr="00A54725" w14:paraId="2082ECF4" w14:textId="77777777" w:rsidTr="00F047C8">
        <w:trPr>
          <w:trHeight w:val="3392"/>
        </w:trPr>
        <w:tc>
          <w:tcPr>
            <w:tcW w:w="711" w:type="dxa"/>
            <w:tcBorders>
              <w:top w:val="nil"/>
              <w:left w:val="single" w:sz="4" w:space="0" w:color="auto"/>
              <w:bottom w:val="single" w:sz="4" w:space="0" w:color="auto"/>
              <w:right w:val="single" w:sz="4" w:space="0" w:color="auto"/>
            </w:tcBorders>
            <w:shd w:val="clear" w:color="auto" w:fill="auto"/>
            <w:hideMark/>
          </w:tcPr>
          <w:p w14:paraId="665F0D0D" w14:textId="77777777" w:rsidR="00F047C8" w:rsidRPr="00A54725" w:rsidRDefault="00F047C8" w:rsidP="003D0B08">
            <w:pPr>
              <w:rPr>
                <w:sz w:val="22"/>
                <w:szCs w:val="22"/>
              </w:rPr>
            </w:pPr>
            <w:r w:rsidRPr="00A54725">
              <w:rPr>
                <w:sz w:val="22"/>
                <w:szCs w:val="22"/>
              </w:rPr>
              <w:lastRenderedPageBreak/>
              <w:t>33</w:t>
            </w:r>
          </w:p>
        </w:tc>
        <w:tc>
          <w:tcPr>
            <w:tcW w:w="2007" w:type="dxa"/>
            <w:tcBorders>
              <w:top w:val="nil"/>
              <w:left w:val="nil"/>
              <w:bottom w:val="single" w:sz="4" w:space="0" w:color="auto"/>
              <w:right w:val="single" w:sz="4" w:space="0" w:color="auto"/>
            </w:tcBorders>
            <w:shd w:val="clear" w:color="auto" w:fill="auto"/>
            <w:hideMark/>
          </w:tcPr>
          <w:p w14:paraId="6784A375" w14:textId="77777777" w:rsidR="00F047C8" w:rsidRPr="00A54725" w:rsidRDefault="00F047C8" w:rsidP="003D0B08">
            <w:pPr>
              <w:rPr>
                <w:sz w:val="22"/>
                <w:szCs w:val="22"/>
              </w:rPr>
            </w:pPr>
            <w:r w:rsidRPr="00A54725">
              <w:rPr>
                <w:sz w:val="22"/>
                <w:szCs w:val="22"/>
              </w:rPr>
              <w:t>ĐV hạch toán nội bộ cho vay</w:t>
            </w:r>
            <w:r w:rsidRPr="00A54725">
              <w:rPr>
                <w:strike/>
                <w:sz w:val="22"/>
                <w:szCs w:val="22"/>
              </w:rPr>
              <w:t xml:space="preserve"> </w:t>
            </w:r>
            <w:r w:rsidRPr="00A54725">
              <w:rPr>
                <w:sz w:val="22"/>
                <w:szCs w:val="22"/>
              </w:rPr>
              <w:t>(20.2)</w:t>
            </w:r>
          </w:p>
        </w:tc>
        <w:tc>
          <w:tcPr>
            <w:tcW w:w="2790" w:type="dxa"/>
            <w:tcBorders>
              <w:top w:val="nil"/>
              <w:left w:val="nil"/>
              <w:bottom w:val="single" w:sz="4" w:space="0" w:color="auto"/>
              <w:right w:val="single" w:sz="4" w:space="0" w:color="auto"/>
            </w:tcBorders>
            <w:shd w:val="clear" w:color="auto" w:fill="auto"/>
          </w:tcPr>
          <w:p w14:paraId="14CD1F9C" w14:textId="25E749A2" w:rsidR="00F047C8" w:rsidRPr="00A54725" w:rsidRDefault="00F047C8" w:rsidP="00F047C8">
            <w:pPr>
              <w:rPr>
                <w:ins w:id="603" w:author="TRUC NGUYEN [2]" w:date="2023-03-23T08:56:00Z"/>
                <w:sz w:val="22"/>
                <w:szCs w:val="22"/>
              </w:rPr>
            </w:pPr>
            <w:ins w:id="604" w:author="TRUC NGUYEN [2]" w:date="2023-03-23T08:56:00Z">
              <w:r w:rsidRPr="00A54725">
                <w:rPr>
                  <w:sz w:val="22"/>
                  <w:szCs w:val="22"/>
                </w:rPr>
                <w:t>Những chỉ tiêu này không phân loại được cá nhân và doanh nghiệp</w:t>
              </w:r>
              <w:r>
                <w:rPr>
                  <w:sz w:val="22"/>
                  <w:szCs w:val="22"/>
                </w:rPr>
                <w:t xml:space="preserve"> </w:t>
              </w:r>
              <w:r w:rsidRPr="00F047C8">
                <w:rPr>
                  <w:sz w:val="22"/>
                  <w:szCs w:val="22"/>
                </w:rPr>
                <w:sym w:font="Wingdings" w:char="F0E8"/>
              </w:r>
              <w:r>
                <w:rPr>
                  <w:sz w:val="22"/>
                  <w:szCs w:val="22"/>
                </w:rPr>
                <w:t xml:space="preserve"> </w:t>
              </w:r>
              <w:r w:rsidRPr="00F047C8">
                <w:rPr>
                  <w:b/>
                  <w:sz w:val="22"/>
                  <w:szCs w:val="22"/>
                </w:rPr>
                <w:t>Chỉ hiển thị ở cột Tổng</w:t>
              </w:r>
            </w:ins>
          </w:p>
          <w:p w14:paraId="1C426C94" w14:textId="77777777" w:rsidR="00F047C8" w:rsidRPr="00A54725" w:rsidRDefault="00F047C8" w:rsidP="00F047C8">
            <w:pPr>
              <w:rPr>
                <w:ins w:id="605" w:author="TRUC NGUYEN [2]" w:date="2023-03-23T08:56:00Z"/>
                <w:sz w:val="22"/>
                <w:szCs w:val="22"/>
              </w:rPr>
            </w:pPr>
            <w:ins w:id="606" w:author="TRUC NGUYEN [2]" w:date="2023-03-23T08:56:00Z">
              <w:r w:rsidRPr="00A54725">
                <w:rPr>
                  <w:sz w:val="22"/>
                  <w:szCs w:val="22"/>
                </w:rPr>
                <w:t>DV hach toán nội bộ cho vay = TK 80901 (GL43) – (FTP cho vay (P.QLV cung cấp) + FTP ngoài cho vay (P.QLV cung cấp) + FTP trụ sở (P.KTTC cung cấp) + FTP Kiot BMT (P.KTTC cung cấp) + Lương CNTT, Thẩm định giá (P.KTTC cung cấp) + Bảo hiểm (80901004, 80901005))</w:t>
              </w:r>
            </w:ins>
          </w:p>
          <w:p w14:paraId="667FA362" w14:textId="3B4C397D" w:rsidR="00F047C8" w:rsidRPr="00A54725" w:rsidRDefault="00F047C8" w:rsidP="00F047C8">
            <w:pPr>
              <w:rPr>
                <w:color w:val="FF0000"/>
                <w:sz w:val="22"/>
                <w:szCs w:val="22"/>
              </w:rPr>
            </w:pPr>
            <w:ins w:id="607" w:author="TRUC NGUYEN [2]" w:date="2023-03-23T08:56:00Z">
              <w:r w:rsidRPr="00A54725">
                <w:rPr>
                  <w:sz w:val="22"/>
                  <w:szCs w:val="22"/>
                </w:rPr>
                <w:t>Dữ liệu Bảo hiểm lấy trên FINCORE02, tên file “PTKDBL_TK80901”</w:t>
              </w:r>
            </w:ins>
          </w:p>
        </w:tc>
        <w:tc>
          <w:tcPr>
            <w:tcW w:w="8846" w:type="dxa"/>
            <w:gridSpan w:val="2"/>
            <w:tcBorders>
              <w:top w:val="nil"/>
              <w:left w:val="nil"/>
              <w:bottom w:val="single" w:sz="4" w:space="0" w:color="auto"/>
              <w:right w:val="single" w:sz="4" w:space="0" w:color="auto"/>
            </w:tcBorders>
            <w:shd w:val="clear" w:color="auto" w:fill="auto"/>
          </w:tcPr>
          <w:p w14:paraId="3463A2FD" w14:textId="77777777" w:rsidR="00F047C8" w:rsidRPr="00A54725" w:rsidRDefault="00F047C8" w:rsidP="003D0B08">
            <w:pPr>
              <w:rPr>
                <w:sz w:val="22"/>
                <w:szCs w:val="22"/>
              </w:rPr>
            </w:pPr>
            <w:r w:rsidRPr="00A54725">
              <w:rPr>
                <w:sz w:val="22"/>
                <w:szCs w:val="22"/>
              </w:rPr>
              <w:t xml:space="preserve"> Trong file “GL43”, lấy cột “AC_CODE”, “IMPLEMENTED”</w:t>
            </w:r>
          </w:p>
          <w:p w14:paraId="6D7090EF" w14:textId="77777777" w:rsidR="00F047C8" w:rsidRPr="00A54725" w:rsidRDefault="00F047C8" w:rsidP="006E4445">
            <w:pPr>
              <w:pStyle w:val="ListParagraph"/>
              <w:numPr>
                <w:ilvl w:val="0"/>
                <w:numId w:val="23"/>
              </w:numPr>
              <w:rPr>
                <w:rStyle w:val="cf01"/>
                <w:rFonts w:ascii="Times New Roman" w:hAnsi="Times New Roman" w:cs="Times New Roman"/>
                <w:sz w:val="22"/>
                <w:szCs w:val="22"/>
              </w:rPr>
            </w:pPr>
            <w:r w:rsidRPr="00A54725">
              <w:rPr>
                <w:rFonts w:ascii="Times New Roman" w:hAnsi="Times New Roman"/>
              </w:rPr>
              <w:t xml:space="preserve">Bước 1: lọc cột “AC_CODE” = </w:t>
            </w:r>
            <w:r w:rsidRPr="00A54725">
              <w:rPr>
                <w:rStyle w:val="cf01"/>
                <w:rFonts w:ascii="Times New Roman" w:hAnsi="Times New Roman" w:cs="Times New Roman"/>
                <w:sz w:val="22"/>
                <w:szCs w:val="22"/>
              </w:rPr>
              <w:t>80901</w:t>
            </w:r>
          </w:p>
          <w:p w14:paraId="1275168A" w14:textId="77777777" w:rsidR="00F047C8" w:rsidRPr="00A54725" w:rsidRDefault="00F047C8" w:rsidP="006E4445">
            <w:pPr>
              <w:pStyle w:val="ListParagraph"/>
              <w:numPr>
                <w:ilvl w:val="0"/>
                <w:numId w:val="23"/>
              </w:numPr>
              <w:rPr>
                <w:rFonts w:ascii="Times New Roman" w:hAnsi="Times New Roman"/>
              </w:rPr>
            </w:pPr>
            <w:r w:rsidRPr="00A54725">
              <w:rPr>
                <w:rFonts w:ascii="Times New Roman" w:hAnsi="Times New Roman"/>
              </w:rPr>
              <w:t>Bước 2: tính A = SUM(“IMPLEMENTED”)</w:t>
            </w:r>
          </w:p>
          <w:p w14:paraId="30EE6D66" w14:textId="77777777" w:rsidR="00F047C8" w:rsidRPr="00A54725" w:rsidRDefault="00F047C8" w:rsidP="003D0B08">
            <w:pPr>
              <w:rPr>
                <w:sz w:val="22"/>
                <w:szCs w:val="22"/>
              </w:rPr>
            </w:pPr>
            <w:r w:rsidRPr="00A54725">
              <w:rPr>
                <w:sz w:val="22"/>
                <w:szCs w:val="22"/>
              </w:rPr>
              <w:t>Trong file “PTKDBL_TK80901”, lấy cột “BACID”, “DRAMT”, cách lấy giá trị bảo hiểm như sau:</w:t>
            </w:r>
          </w:p>
          <w:p w14:paraId="45E79D8C" w14:textId="77777777" w:rsidR="00F047C8" w:rsidRPr="00A54725" w:rsidRDefault="00F047C8" w:rsidP="006E4445">
            <w:pPr>
              <w:pStyle w:val="ListParagraph"/>
              <w:numPr>
                <w:ilvl w:val="0"/>
                <w:numId w:val="23"/>
              </w:numPr>
              <w:rPr>
                <w:rFonts w:ascii="Times New Roman" w:hAnsi="Times New Roman"/>
              </w:rPr>
            </w:pPr>
            <w:r w:rsidRPr="00A54725">
              <w:rPr>
                <w:rFonts w:ascii="Times New Roman" w:hAnsi="Times New Roman"/>
              </w:rPr>
              <w:t xml:space="preserve">Bước 1: lọc cột “BACID” = </w:t>
            </w:r>
            <w:r w:rsidRPr="00A54725">
              <w:rPr>
                <w:rStyle w:val="cf01"/>
                <w:rFonts w:ascii="Times New Roman" w:hAnsi="Times New Roman" w:cs="Times New Roman"/>
                <w:sz w:val="22"/>
                <w:szCs w:val="22"/>
              </w:rPr>
              <w:t>80901004, 80901005</w:t>
            </w:r>
          </w:p>
          <w:p w14:paraId="6193E63D" w14:textId="77777777" w:rsidR="00F047C8" w:rsidRPr="00A54725" w:rsidRDefault="00F047C8" w:rsidP="006E4445">
            <w:pPr>
              <w:pStyle w:val="ListParagraph"/>
              <w:numPr>
                <w:ilvl w:val="0"/>
                <w:numId w:val="23"/>
              </w:numPr>
              <w:rPr>
                <w:rFonts w:ascii="Times New Roman" w:hAnsi="Times New Roman"/>
              </w:rPr>
            </w:pPr>
            <w:r w:rsidRPr="00A54725">
              <w:rPr>
                <w:rFonts w:ascii="Times New Roman" w:hAnsi="Times New Roman"/>
              </w:rPr>
              <w:t>Bước 2: tính B = SUM(“DRAMT”)</w:t>
            </w:r>
          </w:p>
          <w:p w14:paraId="01F49EF6" w14:textId="77777777" w:rsidR="00F047C8" w:rsidRPr="00A54725" w:rsidRDefault="00F047C8" w:rsidP="003D0B08">
            <w:pPr>
              <w:rPr>
                <w:color w:val="FF0000"/>
                <w:sz w:val="22"/>
                <w:szCs w:val="22"/>
              </w:rPr>
            </w:pPr>
            <w:r w:rsidRPr="00A54725">
              <w:rPr>
                <w:sz w:val="22"/>
                <w:szCs w:val="22"/>
              </w:rPr>
              <w:t xml:space="preserve">ĐV hach toán nội bộ cho vay = A </w:t>
            </w:r>
            <w:r w:rsidRPr="00A54725">
              <w:rPr>
                <w:rStyle w:val="cf01"/>
                <w:rFonts w:ascii="Times New Roman" w:eastAsiaTheme="majorEastAsia" w:hAnsi="Times New Roman" w:cs="Times New Roman"/>
                <w:sz w:val="22"/>
                <w:szCs w:val="22"/>
              </w:rPr>
              <w:t>– ( FTP cho vay (P.QLV cung cấp) + FTP ngoài cho vay (P.QLV cung cấp) + FTP trụ sở (P.KTTC cung cấp) + FTP Kiot BMT (P.KTTC cung cấp) + Lương CNTT, Thẩm định giá (P.KTTC cung cấp) + B)</w:t>
            </w:r>
            <w:r w:rsidRPr="00A54725">
              <w:rPr>
                <w:sz w:val="22"/>
                <w:szCs w:val="22"/>
              </w:rPr>
              <w:t xml:space="preserve"> </w:t>
            </w:r>
          </w:p>
        </w:tc>
      </w:tr>
      <w:tr w:rsidR="00F047C8" w:rsidRPr="00A54725" w14:paraId="63C2345F"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59C91F36" w14:textId="77777777" w:rsidR="00F047C8" w:rsidRPr="00A54725" w:rsidRDefault="00F047C8" w:rsidP="003D0B08">
            <w:pPr>
              <w:rPr>
                <w:sz w:val="22"/>
                <w:szCs w:val="22"/>
              </w:rPr>
            </w:pPr>
            <w:r w:rsidRPr="00A54725">
              <w:rPr>
                <w:sz w:val="22"/>
                <w:szCs w:val="22"/>
              </w:rPr>
              <w:t>34</w:t>
            </w:r>
          </w:p>
        </w:tc>
        <w:tc>
          <w:tcPr>
            <w:tcW w:w="2007" w:type="dxa"/>
            <w:tcBorders>
              <w:top w:val="nil"/>
              <w:left w:val="nil"/>
              <w:bottom w:val="single" w:sz="4" w:space="0" w:color="auto"/>
              <w:right w:val="single" w:sz="4" w:space="0" w:color="auto"/>
            </w:tcBorders>
            <w:shd w:val="clear" w:color="auto" w:fill="auto"/>
            <w:hideMark/>
          </w:tcPr>
          <w:p w14:paraId="13BF51E8" w14:textId="77777777" w:rsidR="00F047C8" w:rsidRPr="00A54725" w:rsidRDefault="00F047C8" w:rsidP="003D0B08">
            <w:pPr>
              <w:rPr>
                <w:sz w:val="22"/>
                <w:szCs w:val="22"/>
              </w:rPr>
            </w:pPr>
            <w:r w:rsidRPr="00A54725">
              <w:rPr>
                <w:sz w:val="22"/>
                <w:szCs w:val="22"/>
              </w:rPr>
              <w:t xml:space="preserve">Tổng FTP CP trụ sở, KIOT MBT </w:t>
            </w:r>
          </w:p>
          <w:p w14:paraId="2DB5EB5A" w14:textId="77777777" w:rsidR="00F047C8" w:rsidRPr="00A54725" w:rsidRDefault="00F047C8" w:rsidP="003D0B08">
            <w:pPr>
              <w:rPr>
                <w:sz w:val="22"/>
                <w:szCs w:val="22"/>
              </w:rPr>
            </w:pPr>
            <w:r w:rsidRPr="00A54725">
              <w:rPr>
                <w:sz w:val="22"/>
                <w:szCs w:val="22"/>
              </w:rPr>
              <w:t>(20.3)</w:t>
            </w:r>
          </w:p>
        </w:tc>
        <w:tc>
          <w:tcPr>
            <w:tcW w:w="2790" w:type="dxa"/>
            <w:tcBorders>
              <w:top w:val="nil"/>
              <w:left w:val="nil"/>
              <w:bottom w:val="single" w:sz="4" w:space="0" w:color="auto"/>
              <w:right w:val="single" w:sz="4" w:space="0" w:color="auto"/>
            </w:tcBorders>
            <w:shd w:val="clear" w:color="auto" w:fill="auto"/>
          </w:tcPr>
          <w:p w14:paraId="3712ACC5" w14:textId="39FF8B60" w:rsidR="00F047C8" w:rsidRPr="00A54725" w:rsidRDefault="00F047C8" w:rsidP="003D0B08">
            <w:pPr>
              <w:rPr>
                <w:color w:val="FF0000"/>
                <w:sz w:val="22"/>
                <w:szCs w:val="22"/>
              </w:rPr>
            </w:pPr>
            <w:ins w:id="608" w:author="TRUC NGUYEN [2]" w:date="2023-03-23T08:57:00Z">
              <w:r w:rsidRPr="00A54725">
                <w:rPr>
                  <w:sz w:val="22"/>
                  <w:szCs w:val="22"/>
                </w:rPr>
                <w:t>Những chỉ tiêu này không phân loại được cá nhân và doanh nghiệp</w:t>
              </w:r>
              <w:r>
                <w:rPr>
                  <w:sz w:val="22"/>
                  <w:szCs w:val="22"/>
                </w:rPr>
                <w:t xml:space="preserve"> </w:t>
              </w:r>
              <w:r w:rsidRPr="00F047C8">
                <w:rPr>
                  <w:sz w:val="22"/>
                  <w:szCs w:val="22"/>
                </w:rPr>
                <w:sym w:font="Wingdings" w:char="F0E8"/>
              </w:r>
              <w:r>
                <w:rPr>
                  <w:sz w:val="22"/>
                  <w:szCs w:val="22"/>
                </w:rPr>
                <w:t xml:space="preserve"> </w:t>
              </w:r>
              <w:r w:rsidRPr="00F047C8">
                <w:rPr>
                  <w:b/>
                  <w:sz w:val="22"/>
                  <w:szCs w:val="22"/>
                </w:rPr>
                <w:t>Chỉ hiển thị ở cột Tổng</w:t>
              </w:r>
            </w:ins>
          </w:p>
        </w:tc>
        <w:tc>
          <w:tcPr>
            <w:tcW w:w="8846" w:type="dxa"/>
            <w:gridSpan w:val="2"/>
            <w:tcBorders>
              <w:top w:val="nil"/>
              <w:left w:val="nil"/>
              <w:bottom w:val="single" w:sz="4" w:space="0" w:color="auto"/>
              <w:right w:val="single" w:sz="4" w:space="0" w:color="auto"/>
            </w:tcBorders>
            <w:shd w:val="clear" w:color="auto" w:fill="auto"/>
          </w:tcPr>
          <w:p w14:paraId="51C9FEC2" w14:textId="77777777" w:rsidR="00F047C8" w:rsidRDefault="00F047C8" w:rsidP="003D0B08">
            <w:pPr>
              <w:rPr>
                <w:ins w:id="609" w:author="GIANG CAO" w:date="2023-03-22T11:05:00Z"/>
                <w:color w:val="FF0000"/>
                <w:sz w:val="22"/>
                <w:szCs w:val="22"/>
              </w:rPr>
            </w:pPr>
            <w:r w:rsidRPr="00A54725">
              <w:rPr>
                <w:color w:val="000000" w:themeColor="text1"/>
                <w:sz w:val="22"/>
                <w:szCs w:val="22"/>
              </w:rPr>
              <w:t>Trong file excel upload</w:t>
            </w:r>
            <w:r w:rsidRPr="00A54725">
              <w:rPr>
                <w:rStyle w:val="Heading1Char"/>
                <w:rFonts w:cs="Times New Roman"/>
                <w:color w:val="000000" w:themeColor="text1"/>
                <w:sz w:val="22"/>
                <w:szCs w:val="22"/>
              </w:rPr>
              <w:t xml:space="preserve"> </w:t>
            </w:r>
            <w:r w:rsidRPr="00A54725">
              <w:rPr>
                <w:rStyle w:val="cf01"/>
                <w:rFonts w:ascii="Times New Roman" w:eastAsiaTheme="majorEastAsia" w:hAnsi="Times New Roman" w:cs="Times New Roman"/>
                <w:sz w:val="22"/>
                <w:szCs w:val="22"/>
              </w:rPr>
              <w:t>“</w:t>
            </w:r>
            <w:hyperlink w:anchor="_Excel_upload_CAN_TRU_NO" w:history="1">
              <w:r w:rsidRPr="00A54725">
                <w:rPr>
                  <w:rStyle w:val="Hyperlink"/>
                  <w:rFonts w:eastAsiaTheme="majorEastAsia"/>
                  <w:sz w:val="22"/>
                  <w:szCs w:val="22"/>
                </w:rPr>
                <w:t>CAN_TRU_NO</w:t>
              </w:r>
            </w:hyperlink>
            <w:r w:rsidRPr="00A54725">
              <w:rPr>
                <w:rStyle w:val="cf01"/>
                <w:rFonts w:ascii="Times New Roman" w:eastAsiaTheme="majorEastAsia" w:hAnsi="Times New Roman" w:cs="Times New Roman"/>
                <w:sz w:val="22"/>
                <w:szCs w:val="22"/>
              </w:rPr>
              <w:t xml:space="preserve">”, lấy cột </w:t>
            </w:r>
            <w:r w:rsidRPr="00A54725">
              <w:rPr>
                <w:color w:val="FF0000"/>
                <w:sz w:val="22"/>
                <w:szCs w:val="22"/>
              </w:rPr>
              <w:t>“FTP”</w:t>
            </w:r>
          </w:p>
          <w:p w14:paraId="1168278E" w14:textId="6ED8BE3B" w:rsidR="00F047C8" w:rsidRPr="00A54725" w:rsidRDefault="00F047C8" w:rsidP="003D0B08">
            <w:pPr>
              <w:rPr>
                <w:color w:val="FF0000"/>
                <w:sz w:val="22"/>
                <w:szCs w:val="22"/>
              </w:rPr>
            </w:pPr>
            <w:ins w:id="610" w:author="GIANG CAO" w:date="2023-03-22T11:05:00Z">
              <w:r>
                <w:rPr>
                  <w:color w:val="000000"/>
                  <w:sz w:val="22"/>
                  <w:szCs w:val="22"/>
                </w:rPr>
                <w:t xml:space="preserve">Lấy dữ liệu tại cột </w:t>
              </w:r>
            </w:ins>
            <w:ins w:id="611" w:author="GIANG CAO" w:date="2023-03-22T11:06:00Z">
              <w:r>
                <w:rPr>
                  <w:color w:val="000000"/>
                  <w:sz w:val="22"/>
                  <w:szCs w:val="22"/>
                </w:rPr>
                <w:t>FTP</w:t>
              </w:r>
            </w:ins>
            <w:ins w:id="612" w:author="GIANG CAO" w:date="2023-03-22T11:05:00Z">
              <w:r>
                <w:rPr>
                  <w:color w:val="000000"/>
                  <w:sz w:val="22"/>
                  <w:szCs w:val="22"/>
                </w:rPr>
                <w:t xml:space="preserve"> từ file </w:t>
              </w:r>
              <w:r w:rsidRPr="00B47C35">
                <w:rPr>
                  <w:color w:val="000000"/>
                  <w:sz w:val="22"/>
                  <w:szCs w:val="22"/>
                </w:rPr>
                <w:t>TBL_XLS_KHTC_</w:t>
              </w:r>
            </w:ins>
            <w:ins w:id="613" w:author="GIANG CAO" w:date="2023-03-22T11:06:00Z">
              <w:r>
                <w:rPr>
                  <w:color w:val="000000"/>
                  <w:sz w:val="22"/>
                  <w:szCs w:val="22"/>
                </w:rPr>
                <w:t>CAN_TRU_NO</w:t>
              </w:r>
            </w:ins>
            <w:ins w:id="614" w:author="GIANG CAO" w:date="2023-03-22T11:05:00Z">
              <w:r>
                <w:rPr>
                  <w:color w:val="000000"/>
                  <w:sz w:val="22"/>
                  <w:szCs w:val="22"/>
                </w:rPr>
                <w:t xml:space="preserve"> với </w:t>
              </w:r>
            </w:ins>
            <w:ins w:id="615" w:author="GIANG CAO" w:date="2023-03-22T11:06:00Z">
              <w:r>
                <w:rPr>
                  <w:color w:val="000000"/>
                  <w:sz w:val="22"/>
                  <w:szCs w:val="22"/>
                </w:rPr>
                <w:t>MA_</w:t>
              </w:r>
            </w:ins>
            <w:ins w:id="616" w:author="GIANG CAO" w:date="2023-03-22T11:05:00Z">
              <w:r>
                <w:rPr>
                  <w:color w:val="000000"/>
                  <w:sz w:val="22"/>
                  <w:szCs w:val="22"/>
                </w:rPr>
                <w:t>SOL = Mã Fin, THANG = Tháng báo cáo</w:t>
              </w:r>
            </w:ins>
          </w:p>
        </w:tc>
      </w:tr>
      <w:tr w:rsidR="00B83B58" w:rsidRPr="00A54725" w14:paraId="3F18C23F" w14:textId="77777777" w:rsidTr="00D279ED">
        <w:trPr>
          <w:trHeight w:val="300"/>
        </w:trPr>
        <w:tc>
          <w:tcPr>
            <w:tcW w:w="711" w:type="dxa"/>
            <w:tcBorders>
              <w:top w:val="nil"/>
              <w:left w:val="single" w:sz="4" w:space="0" w:color="auto"/>
              <w:bottom w:val="single" w:sz="4" w:space="0" w:color="auto"/>
              <w:right w:val="single" w:sz="4" w:space="0" w:color="auto"/>
            </w:tcBorders>
            <w:shd w:val="clear" w:color="auto" w:fill="auto"/>
            <w:hideMark/>
          </w:tcPr>
          <w:p w14:paraId="2C600CC9" w14:textId="77777777" w:rsidR="00B83B58" w:rsidRPr="00A54725" w:rsidRDefault="00B83B58" w:rsidP="003D0B08">
            <w:pPr>
              <w:rPr>
                <w:sz w:val="22"/>
                <w:szCs w:val="22"/>
              </w:rPr>
            </w:pPr>
            <w:r w:rsidRPr="00A54725">
              <w:rPr>
                <w:sz w:val="22"/>
                <w:szCs w:val="22"/>
              </w:rPr>
              <w:lastRenderedPageBreak/>
              <w:t>35</w:t>
            </w:r>
          </w:p>
        </w:tc>
        <w:tc>
          <w:tcPr>
            <w:tcW w:w="2007" w:type="dxa"/>
            <w:tcBorders>
              <w:top w:val="nil"/>
              <w:left w:val="nil"/>
              <w:bottom w:val="single" w:sz="4" w:space="0" w:color="auto"/>
              <w:right w:val="single" w:sz="4" w:space="0" w:color="auto"/>
            </w:tcBorders>
            <w:shd w:val="clear" w:color="auto" w:fill="auto"/>
            <w:hideMark/>
          </w:tcPr>
          <w:p w14:paraId="7BD7408D" w14:textId="77777777" w:rsidR="00B83B58" w:rsidRPr="00A54725" w:rsidRDefault="00B83B58" w:rsidP="003D0B08">
            <w:pPr>
              <w:rPr>
                <w:sz w:val="22"/>
                <w:szCs w:val="22"/>
              </w:rPr>
            </w:pPr>
            <w:r w:rsidRPr="00A54725">
              <w:rPr>
                <w:sz w:val="22"/>
                <w:szCs w:val="22"/>
              </w:rPr>
              <w:t>CP khác 80909 (20.4)</w:t>
            </w:r>
          </w:p>
        </w:tc>
        <w:tc>
          <w:tcPr>
            <w:tcW w:w="2790" w:type="dxa"/>
            <w:tcBorders>
              <w:top w:val="nil"/>
              <w:left w:val="nil"/>
              <w:bottom w:val="single" w:sz="4" w:space="0" w:color="auto"/>
              <w:right w:val="single" w:sz="4" w:space="0" w:color="auto"/>
            </w:tcBorders>
            <w:shd w:val="clear" w:color="auto" w:fill="auto"/>
          </w:tcPr>
          <w:p w14:paraId="6E71CBB6" w14:textId="2A3545BD" w:rsidR="00B83B58" w:rsidRPr="00A54725" w:rsidRDefault="00B83B58" w:rsidP="00B83B58">
            <w:pPr>
              <w:rPr>
                <w:ins w:id="617" w:author="TRUC NGUYEN [2]" w:date="2023-03-23T08:58:00Z"/>
                <w:sz w:val="22"/>
                <w:szCs w:val="22"/>
              </w:rPr>
            </w:pPr>
            <w:ins w:id="618" w:author="TRUC NGUYEN [2]" w:date="2023-03-23T08:58:00Z">
              <w:r w:rsidRPr="00A54725">
                <w:rPr>
                  <w:sz w:val="22"/>
                  <w:szCs w:val="22"/>
                </w:rPr>
                <w:t>Những chỉ tiêu này không phân loại được cá nhân và doanh nghiệp</w:t>
              </w:r>
              <w:r>
                <w:rPr>
                  <w:sz w:val="22"/>
                  <w:szCs w:val="22"/>
                </w:rPr>
                <w:t xml:space="preserve"> </w:t>
              </w:r>
              <w:r w:rsidRPr="00B83B58">
                <w:rPr>
                  <w:sz w:val="22"/>
                  <w:szCs w:val="22"/>
                </w:rPr>
                <w:sym w:font="Wingdings" w:char="F0E8"/>
              </w:r>
              <w:r>
                <w:rPr>
                  <w:sz w:val="22"/>
                  <w:szCs w:val="22"/>
                </w:rPr>
                <w:t xml:space="preserve"> </w:t>
              </w:r>
              <w:r w:rsidRPr="00B83B58">
                <w:rPr>
                  <w:b/>
                  <w:sz w:val="22"/>
                  <w:szCs w:val="22"/>
                </w:rPr>
                <w:t>Chỉ hiển thị ở cột Tổng</w:t>
              </w:r>
            </w:ins>
          </w:p>
          <w:p w14:paraId="0BD450A5" w14:textId="1EA0F104" w:rsidR="00B83B58" w:rsidRPr="00A54725" w:rsidRDefault="00B83B58" w:rsidP="00B83B58">
            <w:pPr>
              <w:rPr>
                <w:color w:val="FF0000"/>
                <w:sz w:val="22"/>
                <w:szCs w:val="22"/>
              </w:rPr>
            </w:pPr>
            <w:ins w:id="619" w:author="TRUC NGUYEN [2]" w:date="2023-03-23T08:58:00Z">
              <w:r w:rsidRPr="00A54725">
                <w:rPr>
                  <w:sz w:val="22"/>
                  <w:szCs w:val="22"/>
                </w:rPr>
                <w:t>Thực hiện lấy số liệu trên GL43: TK 80909</w:t>
              </w:r>
            </w:ins>
          </w:p>
        </w:tc>
        <w:tc>
          <w:tcPr>
            <w:tcW w:w="8846" w:type="dxa"/>
            <w:gridSpan w:val="2"/>
            <w:tcBorders>
              <w:top w:val="nil"/>
              <w:left w:val="nil"/>
              <w:bottom w:val="single" w:sz="4" w:space="0" w:color="auto"/>
              <w:right w:val="single" w:sz="4" w:space="0" w:color="auto"/>
            </w:tcBorders>
            <w:shd w:val="clear" w:color="auto" w:fill="auto"/>
          </w:tcPr>
          <w:p w14:paraId="71C78759" w14:textId="77777777" w:rsidR="00B83B58" w:rsidRPr="00A54725" w:rsidRDefault="00B83B58" w:rsidP="003D0B08">
            <w:pPr>
              <w:rPr>
                <w:sz w:val="22"/>
                <w:szCs w:val="22"/>
              </w:rPr>
            </w:pPr>
            <w:r w:rsidRPr="00A54725">
              <w:rPr>
                <w:sz w:val="22"/>
                <w:szCs w:val="22"/>
              </w:rPr>
              <w:t xml:space="preserve"> Trong file “GL43”, lấy cột “AC_CODE”, “IMPLEMENTED”</w:t>
            </w:r>
          </w:p>
          <w:p w14:paraId="0EA050FB"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 xml:space="preserve">Bước 1: lọc “AC_CODE” = </w:t>
            </w:r>
            <w:r w:rsidRPr="00A54725">
              <w:rPr>
                <w:rStyle w:val="cf01"/>
                <w:rFonts w:ascii="Times New Roman" w:hAnsi="Times New Roman" w:cs="Times New Roman"/>
                <w:sz w:val="22"/>
                <w:szCs w:val="22"/>
              </w:rPr>
              <w:t>80909</w:t>
            </w:r>
            <w:r w:rsidRPr="00A54725">
              <w:rPr>
                <w:rFonts w:ascii="Times New Roman" w:hAnsi="Times New Roman"/>
              </w:rPr>
              <w:t xml:space="preserve"> </w:t>
            </w:r>
          </w:p>
          <w:p w14:paraId="374F532C"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Bước 2: CP khác = SUM(“IMPLEMENTED”)</w:t>
            </w:r>
          </w:p>
          <w:p w14:paraId="79369C58" w14:textId="77777777" w:rsidR="00B83B58" w:rsidRPr="00A54725" w:rsidRDefault="00B83B58" w:rsidP="003D0B08">
            <w:pPr>
              <w:rPr>
                <w:color w:val="FF0000"/>
                <w:sz w:val="22"/>
                <w:szCs w:val="22"/>
              </w:rPr>
            </w:pPr>
          </w:p>
        </w:tc>
      </w:tr>
      <w:tr w:rsidR="00B83B58" w:rsidRPr="00A54725" w14:paraId="51AF1737" w14:textId="77777777" w:rsidTr="00D279ED">
        <w:trPr>
          <w:trHeight w:val="900"/>
        </w:trPr>
        <w:tc>
          <w:tcPr>
            <w:tcW w:w="711" w:type="dxa"/>
            <w:tcBorders>
              <w:top w:val="nil"/>
              <w:left w:val="single" w:sz="4" w:space="0" w:color="auto"/>
              <w:bottom w:val="single" w:sz="4" w:space="0" w:color="auto"/>
              <w:right w:val="single" w:sz="4" w:space="0" w:color="auto"/>
            </w:tcBorders>
            <w:shd w:val="clear" w:color="auto" w:fill="auto"/>
            <w:hideMark/>
          </w:tcPr>
          <w:p w14:paraId="33E0C27B" w14:textId="77777777" w:rsidR="00B83B58" w:rsidRPr="00A54725" w:rsidRDefault="00B83B58" w:rsidP="003D0B08">
            <w:pPr>
              <w:rPr>
                <w:sz w:val="22"/>
                <w:szCs w:val="22"/>
              </w:rPr>
            </w:pPr>
            <w:r w:rsidRPr="00A54725">
              <w:rPr>
                <w:sz w:val="22"/>
                <w:szCs w:val="22"/>
              </w:rPr>
              <w:t>36</w:t>
            </w:r>
          </w:p>
        </w:tc>
        <w:tc>
          <w:tcPr>
            <w:tcW w:w="2007" w:type="dxa"/>
            <w:tcBorders>
              <w:top w:val="nil"/>
              <w:left w:val="nil"/>
              <w:bottom w:val="single" w:sz="4" w:space="0" w:color="auto"/>
              <w:right w:val="single" w:sz="4" w:space="0" w:color="auto"/>
            </w:tcBorders>
            <w:shd w:val="clear" w:color="auto" w:fill="auto"/>
            <w:hideMark/>
          </w:tcPr>
          <w:p w14:paraId="5091A91F" w14:textId="77777777" w:rsidR="00B83B58" w:rsidRPr="00A54725" w:rsidRDefault="00B83B58" w:rsidP="003D0B08">
            <w:pPr>
              <w:rPr>
                <w:sz w:val="22"/>
                <w:szCs w:val="22"/>
              </w:rPr>
            </w:pPr>
            <w:r w:rsidRPr="00A54725">
              <w:rPr>
                <w:sz w:val="22"/>
                <w:szCs w:val="22"/>
              </w:rPr>
              <w:t xml:space="preserve">TN khác </w:t>
            </w:r>
          </w:p>
          <w:p w14:paraId="7F11EC31" w14:textId="77777777" w:rsidR="00B83B58" w:rsidRPr="00A54725" w:rsidRDefault="00B83B58" w:rsidP="003D0B08">
            <w:pPr>
              <w:rPr>
                <w:sz w:val="22"/>
                <w:szCs w:val="22"/>
              </w:rPr>
            </w:pPr>
            <w:r w:rsidRPr="00A54725">
              <w:rPr>
                <w:sz w:val="22"/>
                <w:szCs w:val="22"/>
              </w:rPr>
              <w:t>(20.5)</w:t>
            </w:r>
            <w:r w:rsidRPr="00A54725">
              <w:rPr>
                <w:sz w:val="22"/>
                <w:szCs w:val="22"/>
              </w:rPr>
              <w:br/>
              <w:t>79 trừ (79001, 79002, 79003), 849, 899</w:t>
            </w:r>
          </w:p>
        </w:tc>
        <w:tc>
          <w:tcPr>
            <w:tcW w:w="2790" w:type="dxa"/>
            <w:tcBorders>
              <w:top w:val="nil"/>
              <w:left w:val="nil"/>
              <w:bottom w:val="single" w:sz="4" w:space="0" w:color="auto"/>
              <w:right w:val="single" w:sz="4" w:space="0" w:color="auto"/>
            </w:tcBorders>
            <w:shd w:val="clear" w:color="auto" w:fill="auto"/>
          </w:tcPr>
          <w:p w14:paraId="3C502DEB" w14:textId="297E0508" w:rsidR="00B83B58" w:rsidRPr="00A54725" w:rsidRDefault="00B83B58" w:rsidP="00B83B58">
            <w:pPr>
              <w:rPr>
                <w:ins w:id="620" w:author="TRUC NGUYEN [2]" w:date="2023-03-23T08:58:00Z"/>
                <w:sz w:val="22"/>
                <w:szCs w:val="22"/>
              </w:rPr>
            </w:pPr>
            <w:ins w:id="621" w:author="TRUC NGUYEN [2]" w:date="2023-03-23T08:58:00Z">
              <w:r w:rsidRPr="00A54725">
                <w:rPr>
                  <w:sz w:val="22"/>
                  <w:szCs w:val="22"/>
                </w:rPr>
                <w:t>Những chỉ tiêu này không phân loại được cá nhân và doanh nghiệp</w:t>
              </w:r>
              <w:r>
                <w:rPr>
                  <w:sz w:val="22"/>
                  <w:szCs w:val="22"/>
                </w:rPr>
                <w:t xml:space="preserve"> </w:t>
              </w:r>
            </w:ins>
            <w:ins w:id="622" w:author="TRUC NGUYEN [2]" w:date="2023-03-23T08:59:00Z">
              <w:r w:rsidRPr="00B83B58">
                <w:rPr>
                  <w:sz w:val="22"/>
                  <w:szCs w:val="22"/>
                </w:rPr>
                <w:sym w:font="Wingdings" w:char="F0E8"/>
              </w:r>
              <w:r w:rsidRPr="00B83B58">
                <w:rPr>
                  <w:b/>
                  <w:sz w:val="22"/>
                  <w:szCs w:val="22"/>
                </w:rPr>
                <w:t xml:space="preserve"> Chỉ hiển thị ở cột Tổng</w:t>
              </w:r>
            </w:ins>
          </w:p>
          <w:p w14:paraId="6D9EFD26" w14:textId="6AFE6989" w:rsidR="00B83B58" w:rsidRPr="00A54725" w:rsidRDefault="00B83B58" w:rsidP="00B83B58">
            <w:pPr>
              <w:rPr>
                <w:color w:val="FF0000"/>
                <w:sz w:val="22"/>
                <w:szCs w:val="22"/>
              </w:rPr>
            </w:pPr>
            <w:ins w:id="623" w:author="TRUC NGUYEN [2]" w:date="2023-03-23T08:58:00Z">
              <w:r w:rsidRPr="00A54725">
                <w:rPr>
                  <w:sz w:val="22"/>
                  <w:szCs w:val="22"/>
                </w:rPr>
                <w:t>Thực hiện lấy số liệu trên GL43 theo các tài khoản đã ghi chú: TK79 – TK79001 – TK79002 – TK 79003 – TK 849 – TK 899</w:t>
              </w:r>
            </w:ins>
          </w:p>
        </w:tc>
        <w:tc>
          <w:tcPr>
            <w:tcW w:w="8846" w:type="dxa"/>
            <w:gridSpan w:val="2"/>
            <w:tcBorders>
              <w:top w:val="nil"/>
              <w:left w:val="nil"/>
              <w:bottom w:val="single" w:sz="4" w:space="0" w:color="auto"/>
              <w:right w:val="single" w:sz="4" w:space="0" w:color="auto"/>
            </w:tcBorders>
            <w:shd w:val="clear" w:color="auto" w:fill="auto"/>
          </w:tcPr>
          <w:p w14:paraId="39608D6E" w14:textId="77777777" w:rsidR="00B83B58" w:rsidRPr="00A54725" w:rsidRDefault="00B83B58" w:rsidP="003D0B08">
            <w:pPr>
              <w:rPr>
                <w:sz w:val="22"/>
                <w:szCs w:val="22"/>
              </w:rPr>
            </w:pPr>
            <w:r w:rsidRPr="00A54725">
              <w:rPr>
                <w:sz w:val="22"/>
                <w:szCs w:val="22"/>
              </w:rPr>
              <w:t> </w:t>
            </w:r>
            <w:commentRangeStart w:id="624"/>
            <w:commentRangeStart w:id="625"/>
            <w:commentRangeEnd w:id="624"/>
            <w:r w:rsidRPr="00A54725">
              <w:rPr>
                <w:rStyle w:val="CommentReference"/>
                <w:sz w:val="22"/>
                <w:szCs w:val="22"/>
              </w:rPr>
              <w:commentReference w:id="624"/>
            </w:r>
            <w:commentRangeEnd w:id="625"/>
            <w:r w:rsidRPr="00A54725">
              <w:rPr>
                <w:rStyle w:val="CommentReference"/>
                <w:sz w:val="22"/>
                <w:szCs w:val="22"/>
              </w:rPr>
              <w:commentReference w:id="625"/>
            </w:r>
            <w:r w:rsidRPr="00A54725">
              <w:rPr>
                <w:sz w:val="22"/>
                <w:szCs w:val="22"/>
              </w:rPr>
              <w:t xml:space="preserve"> Trong file “GL43”, lấy cột “AC_CODE”, “IMPLEMENTED”</w:t>
            </w:r>
          </w:p>
          <w:p w14:paraId="481E7D44"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Đối với “AC_CODE” = 79: tính A = SUM(“IMPLEMENTED”)</w:t>
            </w:r>
          </w:p>
          <w:p w14:paraId="54B87E68"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 xml:space="preserve">Đối với “AC_CODE” = </w:t>
            </w:r>
            <w:r w:rsidRPr="00A54725">
              <w:rPr>
                <w:rStyle w:val="cf01"/>
                <w:rFonts w:ascii="Times New Roman" w:hAnsi="Times New Roman" w:cs="Times New Roman"/>
                <w:sz w:val="22"/>
                <w:szCs w:val="22"/>
              </w:rPr>
              <w:t>79001</w:t>
            </w:r>
            <w:r w:rsidRPr="00A54725">
              <w:rPr>
                <w:rFonts w:ascii="Times New Roman" w:hAnsi="Times New Roman"/>
              </w:rPr>
              <w:t>: tính B = SUM(“IMPLEMENTED”)</w:t>
            </w:r>
          </w:p>
          <w:p w14:paraId="44D63A6A"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 xml:space="preserve">Đối với “AC_CODE” = </w:t>
            </w:r>
            <w:r w:rsidRPr="00A54725">
              <w:rPr>
                <w:rStyle w:val="cf01"/>
                <w:rFonts w:ascii="Times New Roman" w:hAnsi="Times New Roman" w:cs="Times New Roman"/>
                <w:sz w:val="22"/>
                <w:szCs w:val="22"/>
              </w:rPr>
              <w:t>79002</w:t>
            </w:r>
            <w:r w:rsidRPr="00A54725">
              <w:rPr>
                <w:rFonts w:ascii="Times New Roman" w:hAnsi="Times New Roman"/>
              </w:rPr>
              <w:t>: tính C = SUM(“IMPLEMENTED”)</w:t>
            </w:r>
          </w:p>
          <w:p w14:paraId="698BDE28"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 xml:space="preserve">Đối với “AC_CODE” = </w:t>
            </w:r>
            <w:r w:rsidRPr="00A54725">
              <w:rPr>
                <w:rStyle w:val="cf01"/>
                <w:rFonts w:ascii="Times New Roman" w:hAnsi="Times New Roman" w:cs="Times New Roman"/>
                <w:sz w:val="22"/>
                <w:szCs w:val="22"/>
              </w:rPr>
              <w:t>79003</w:t>
            </w:r>
            <w:r w:rsidRPr="00A54725">
              <w:rPr>
                <w:rFonts w:ascii="Times New Roman" w:hAnsi="Times New Roman"/>
              </w:rPr>
              <w:t>: tính D = SUM(“IMPLEMENTED”)</w:t>
            </w:r>
          </w:p>
          <w:p w14:paraId="35D682B8"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Đối với “AC_CODE” = 849: tính E = SUM(“IMPLEMENTED”)</w:t>
            </w:r>
          </w:p>
          <w:p w14:paraId="01618CB0" w14:textId="77777777" w:rsidR="00B83B58" w:rsidRPr="00A54725" w:rsidRDefault="00B83B58" w:rsidP="006E4445">
            <w:pPr>
              <w:pStyle w:val="ListParagraph"/>
              <w:numPr>
                <w:ilvl w:val="0"/>
                <w:numId w:val="23"/>
              </w:numPr>
              <w:rPr>
                <w:rFonts w:ascii="Times New Roman" w:hAnsi="Times New Roman"/>
              </w:rPr>
            </w:pPr>
            <w:r w:rsidRPr="00A54725">
              <w:rPr>
                <w:rFonts w:ascii="Times New Roman" w:hAnsi="Times New Roman"/>
              </w:rPr>
              <w:t>Đối với “AC_CODE” = 899: tính F = SUM(“IMPLEMENTED”)</w:t>
            </w:r>
          </w:p>
          <w:p w14:paraId="165EE620" w14:textId="77777777" w:rsidR="00B83B58" w:rsidRPr="00A54725" w:rsidRDefault="00B83B58" w:rsidP="006E4445">
            <w:pPr>
              <w:pStyle w:val="ListParagraph"/>
              <w:numPr>
                <w:ilvl w:val="0"/>
                <w:numId w:val="23"/>
              </w:numPr>
              <w:rPr>
                <w:rFonts w:ascii="Times New Roman" w:hAnsi="Times New Roman"/>
                <w:color w:val="FF0000"/>
              </w:rPr>
            </w:pPr>
            <w:r w:rsidRPr="00A54725">
              <w:rPr>
                <w:rFonts w:ascii="Times New Roman" w:hAnsi="Times New Roman"/>
              </w:rPr>
              <w:t>Giá trị TN khác = A – B – C – D – E - F</w:t>
            </w:r>
          </w:p>
        </w:tc>
      </w:tr>
      <w:tr w:rsidR="006E4445" w:rsidRPr="00A54725" w14:paraId="18219EFC" w14:textId="77777777" w:rsidTr="00F047C8">
        <w:trPr>
          <w:trHeight w:val="1160"/>
        </w:trPr>
        <w:tc>
          <w:tcPr>
            <w:tcW w:w="711" w:type="dxa"/>
            <w:tcBorders>
              <w:top w:val="nil"/>
              <w:left w:val="single" w:sz="4" w:space="0" w:color="auto"/>
              <w:bottom w:val="single" w:sz="4" w:space="0" w:color="auto"/>
              <w:right w:val="single" w:sz="4" w:space="0" w:color="auto"/>
            </w:tcBorders>
            <w:shd w:val="clear" w:color="auto" w:fill="auto"/>
            <w:hideMark/>
          </w:tcPr>
          <w:p w14:paraId="451A8A29" w14:textId="77777777" w:rsidR="006E4445" w:rsidRPr="00A54725" w:rsidRDefault="006E4445" w:rsidP="003D0B08">
            <w:pPr>
              <w:rPr>
                <w:color w:val="000000"/>
                <w:sz w:val="22"/>
                <w:szCs w:val="22"/>
              </w:rPr>
            </w:pPr>
            <w:r w:rsidRPr="00A54725">
              <w:rPr>
                <w:color w:val="000000"/>
                <w:sz w:val="22"/>
                <w:szCs w:val="22"/>
              </w:rPr>
              <w:t>37</w:t>
            </w:r>
          </w:p>
        </w:tc>
        <w:tc>
          <w:tcPr>
            <w:tcW w:w="2007" w:type="dxa"/>
            <w:tcBorders>
              <w:top w:val="nil"/>
              <w:left w:val="nil"/>
              <w:bottom w:val="single" w:sz="4" w:space="0" w:color="auto"/>
              <w:right w:val="single" w:sz="4" w:space="0" w:color="auto"/>
            </w:tcBorders>
            <w:shd w:val="clear" w:color="auto" w:fill="auto"/>
            <w:hideMark/>
          </w:tcPr>
          <w:p w14:paraId="26331BB7" w14:textId="77777777" w:rsidR="006E4445" w:rsidRPr="00A54725" w:rsidRDefault="006E4445" w:rsidP="003D0B08">
            <w:pPr>
              <w:rPr>
                <w:sz w:val="22"/>
                <w:szCs w:val="22"/>
              </w:rPr>
            </w:pPr>
            <w:r w:rsidRPr="00A54725">
              <w:rPr>
                <w:sz w:val="22"/>
                <w:szCs w:val="22"/>
              </w:rPr>
              <w:t>Net hoàn nhập/trích lập DPC</w:t>
            </w:r>
          </w:p>
          <w:p w14:paraId="11BB06A3" w14:textId="77777777" w:rsidR="006E4445" w:rsidRPr="00A54725" w:rsidRDefault="006E4445" w:rsidP="003D0B08">
            <w:pPr>
              <w:rPr>
                <w:sz w:val="22"/>
                <w:szCs w:val="22"/>
              </w:rPr>
            </w:pPr>
            <w:r w:rsidRPr="00A54725">
              <w:rPr>
                <w:sz w:val="22"/>
                <w:szCs w:val="22"/>
              </w:rPr>
              <w:t>(21)</w:t>
            </w:r>
          </w:p>
        </w:tc>
        <w:tc>
          <w:tcPr>
            <w:tcW w:w="2790" w:type="dxa"/>
            <w:tcBorders>
              <w:top w:val="nil"/>
              <w:left w:val="nil"/>
              <w:bottom w:val="single" w:sz="4" w:space="0" w:color="auto"/>
              <w:right w:val="single" w:sz="4" w:space="0" w:color="auto"/>
            </w:tcBorders>
            <w:shd w:val="clear" w:color="auto" w:fill="auto"/>
            <w:hideMark/>
          </w:tcPr>
          <w:p w14:paraId="4EFA55CF" w14:textId="77777777" w:rsidR="006E4445" w:rsidRPr="00A54725" w:rsidRDefault="006E4445" w:rsidP="003E51B7">
            <w:pPr>
              <w:rPr>
                <w:color w:val="000000"/>
                <w:sz w:val="22"/>
                <w:szCs w:val="22"/>
              </w:rPr>
            </w:pPr>
            <w:r w:rsidRPr="00A54725">
              <w:rPr>
                <w:color w:val="000000"/>
                <w:sz w:val="22"/>
                <w:szCs w:val="22"/>
              </w:rPr>
              <w:t>Dữ liệu do phòng Quản lý rủi ro tín dụng cung cấp</w:t>
            </w:r>
          </w:p>
        </w:tc>
        <w:tc>
          <w:tcPr>
            <w:tcW w:w="4261" w:type="dxa"/>
            <w:tcBorders>
              <w:top w:val="nil"/>
              <w:left w:val="nil"/>
              <w:bottom w:val="single" w:sz="4" w:space="0" w:color="auto"/>
              <w:right w:val="single" w:sz="4" w:space="0" w:color="auto"/>
            </w:tcBorders>
            <w:shd w:val="clear" w:color="auto" w:fill="auto"/>
            <w:hideMark/>
          </w:tcPr>
          <w:p w14:paraId="74BAC1AF" w14:textId="6DBF4F21" w:rsidR="006E4445" w:rsidRPr="00A54725" w:rsidRDefault="006E4445" w:rsidP="003D0B08">
            <w:pPr>
              <w:rPr>
                <w:color w:val="000000"/>
                <w:sz w:val="22"/>
                <w:szCs w:val="22"/>
              </w:rPr>
            </w:pPr>
            <w:r w:rsidRPr="00A54725">
              <w:rPr>
                <w:color w:val="000000"/>
                <w:sz w:val="22"/>
                <w:szCs w:val="22"/>
              </w:rPr>
              <w:t xml:space="preserve">Trong file </w:t>
            </w:r>
            <w:commentRangeStart w:id="626"/>
            <w:commentRangeStart w:id="627"/>
            <w:commentRangeStart w:id="628"/>
            <w:r w:rsidRPr="00A54725">
              <w:rPr>
                <w:color w:val="000000"/>
                <w:sz w:val="22"/>
                <w:szCs w:val="22"/>
              </w:rPr>
              <w:t>“TN NO XAU”, sheet “DU PHONG CHUNG</w:t>
            </w:r>
            <w:commentRangeEnd w:id="626"/>
            <w:r w:rsidRPr="00A54725">
              <w:rPr>
                <w:rStyle w:val="CommentReference"/>
                <w:sz w:val="22"/>
                <w:szCs w:val="22"/>
              </w:rPr>
              <w:commentReference w:id="626"/>
            </w:r>
            <w:commentRangeEnd w:id="627"/>
            <w:r w:rsidRPr="00A54725">
              <w:rPr>
                <w:rStyle w:val="CommentReference"/>
                <w:sz w:val="22"/>
                <w:szCs w:val="22"/>
              </w:rPr>
              <w:commentReference w:id="627"/>
            </w:r>
            <w:commentRangeEnd w:id="628"/>
            <w:r w:rsidRPr="00A54725">
              <w:rPr>
                <w:rStyle w:val="CommentReference"/>
                <w:sz w:val="22"/>
                <w:szCs w:val="22"/>
              </w:rPr>
              <w:commentReference w:id="628"/>
            </w:r>
            <w:r w:rsidRPr="00A54725">
              <w:rPr>
                <w:color w:val="000000"/>
                <w:sz w:val="22"/>
                <w:szCs w:val="22"/>
              </w:rPr>
              <w:t>”, lấy cột “TRÍCH LẬP (+) / HOÀN NHẬP (-)”.</w:t>
            </w:r>
            <w:ins w:id="629" w:author="TRUC NGUYEN [2]" w:date="2023-01-11T16:02:00Z">
              <w:r w:rsidR="00394E97">
                <w:rPr>
                  <w:color w:val="000000"/>
                  <w:sz w:val="22"/>
                  <w:szCs w:val="22"/>
                </w:rPr>
                <w:t>“</w:t>
              </w:r>
            </w:ins>
            <w:del w:id="630" w:author="TRUC NGUYEN [2]" w:date="2023-01-11T16:02:00Z">
              <w:r w:rsidRPr="00A54725" w:rsidDel="00394E97">
                <w:rPr>
                  <w:color w:val="000000"/>
                  <w:sz w:val="22"/>
                  <w:szCs w:val="22"/>
                </w:rPr>
                <w:delText>”</w:delText>
              </w:r>
            </w:del>
            <w:r w:rsidRPr="00A54725">
              <w:rPr>
                <w:color w:val="000000"/>
                <w:sz w:val="22"/>
                <w:szCs w:val="22"/>
              </w:rPr>
              <w:t>KHCN”</w:t>
            </w:r>
          </w:p>
          <w:p w14:paraId="5946E8FE" w14:textId="77777777" w:rsidR="006E4445" w:rsidRDefault="006E4445" w:rsidP="003D0B08">
            <w:pPr>
              <w:rPr>
                <w:ins w:id="631" w:author="GIANG CAO" w:date="2023-03-22T11:07:00Z"/>
                <w:sz w:val="22"/>
                <w:szCs w:val="22"/>
              </w:rPr>
            </w:pPr>
            <w:r w:rsidRPr="00A54725">
              <w:rPr>
                <w:sz w:val="22"/>
                <w:szCs w:val="22"/>
              </w:rPr>
              <w:t>Lưu ý: ghi nhận thu nhập từ hoàn nhập DP (+) và chi phí từ trích lập DP (-)</w:t>
            </w:r>
          </w:p>
          <w:p w14:paraId="3BA54E76" w14:textId="75D9E15C" w:rsidR="00A72DAF" w:rsidRPr="00A54725" w:rsidRDefault="00A72DAF" w:rsidP="003D0B08">
            <w:pPr>
              <w:rPr>
                <w:color w:val="000000"/>
                <w:sz w:val="22"/>
                <w:szCs w:val="22"/>
              </w:rPr>
            </w:pPr>
            <w:ins w:id="632" w:author="GIANG CAO" w:date="2023-03-22T11:08:00Z">
              <w:r>
                <w:rPr>
                  <w:color w:val="000000"/>
                  <w:sz w:val="22"/>
                  <w:szCs w:val="22"/>
                </w:rPr>
                <w:t xml:space="preserve">Lấy dữ liệu tại cột </w:t>
              </w:r>
            </w:ins>
            <w:ins w:id="633" w:author="GIANG CAO" w:date="2023-03-22T11:09:00Z">
              <w:r>
                <w:rPr>
                  <w:color w:val="000000"/>
                  <w:sz w:val="22"/>
                  <w:szCs w:val="22"/>
                </w:rPr>
                <w:t>KHCN</w:t>
              </w:r>
            </w:ins>
            <w:ins w:id="634" w:author="GIANG CAO" w:date="2023-03-22T11:08:00Z">
              <w:r>
                <w:rPr>
                  <w:color w:val="000000"/>
                  <w:sz w:val="22"/>
                  <w:szCs w:val="22"/>
                </w:rPr>
                <w:t xml:space="preserve"> từ file </w:t>
              </w:r>
            </w:ins>
            <w:ins w:id="635" w:author="GIANG CAO" w:date="2023-03-22T11:09:00Z">
              <w:r w:rsidRPr="00A72DAF">
                <w:rPr>
                  <w:color w:val="000000"/>
                  <w:sz w:val="22"/>
                  <w:szCs w:val="22"/>
                </w:rPr>
                <w:t>TBL_XLS_KHTC_DU_PHONG_CHUNG</w:t>
              </w:r>
            </w:ins>
            <w:ins w:id="636" w:author="GIANG CAO" w:date="2023-03-22T11:08:00Z">
              <w:r>
                <w:rPr>
                  <w:color w:val="000000"/>
                  <w:sz w:val="22"/>
                  <w:szCs w:val="22"/>
                </w:rPr>
                <w:t xml:space="preserve"> với MA_</w:t>
              </w:r>
            </w:ins>
            <w:ins w:id="637" w:author="GIANG CAO" w:date="2023-03-22T11:09:00Z">
              <w:r>
                <w:rPr>
                  <w:color w:val="000000"/>
                  <w:sz w:val="22"/>
                  <w:szCs w:val="22"/>
                </w:rPr>
                <w:t>DVKD</w:t>
              </w:r>
            </w:ins>
            <w:ins w:id="638" w:author="GIANG CAO" w:date="2023-03-22T11:08:00Z">
              <w:r>
                <w:rPr>
                  <w:color w:val="000000"/>
                  <w:sz w:val="22"/>
                  <w:szCs w:val="22"/>
                </w:rPr>
                <w:t xml:space="preserve"> = Mã Fin, THANG = Tháng báo cáo</w:t>
              </w:r>
            </w:ins>
          </w:p>
        </w:tc>
        <w:tc>
          <w:tcPr>
            <w:tcW w:w="4585" w:type="dxa"/>
            <w:tcBorders>
              <w:top w:val="nil"/>
              <w:left w:val="nil"/>
              <w:bottom w:val="single" w:sz="4" w:space="0" w:color="auto"/>
              <w:right w:val="single" w:sz="4" w:space="0" w:color="auto"/>
            </w:tcBorders>
            <w:shd w:val="clear" w:color="auto" w:fill="auto"/>
            <w:hideMark/>
          </w:tcPr>
          <w:p w14:paraId="4FBFD052" w14:textId="51967EBB" w:rsidR="006E4445" w:rsidRPr="00A54725" w:rsidRDefault="006E4445" w:rsidP="003D0B08">
            <w:pPr>
              <w:rPr>
                <w:color w:val="000000"/>
                <w:sz w:val="22"/>
                <w:szCs w:val="22"/>
              </w:rPr>
            </w:pPr>
            <w:r w:rsidRPr="00A54725">
              <w:rPr>
                <w:color w:val="000000"/>
                <w:sz w:val="22"/>
                <w:szCs w:val="22"/>
              </w:rPr>
              <w:t>Trong file “</w:t>
            </w:r>
            <w:ins w:id="639" w:author="TRUC NGUYEN [2]" w:date="2023-01-11T16:04:00Z">
              <w:r w:rsidR="005C364F" w:rsidRPr="00A54725">
                <w:rPr>
                  <w:color w:val="000000"/>
                  <w:sz w:val="22"/>
                  <w:szCs w:val="22"/>
                </w:rPr>
                <w:t>TN NO XAU</w:t>
              </w:r>
            </w:ins>
            <w:del w:id="640" w:author="TRUC NGUYEN [2]" w:date="2023-01-11T16:04:00Z">
              <w:r w:rsidRPr="00A54725" w:rsidDel="005C364F">
                <w:rPr>
                  <w:color w:val="000000"/>
                  <w:sz w:val="22"/>
                  <w:szCs w:val="22"/>
                </w:rPr>
                <w:delText>FTP HD va CV</w:delText>
              </w:r>
            </w:del>
            <w:r w:rsidRPr="00A54725">
              <w:rPr>
                <w:color w:val="000000"/>
                <w:sz w:val="22"/>
                <w:szCs w:val="22"/>
              </w:rPr>
              <w:t>”, sheet “DU PHONG CHUNG”, lấy cột “TRÍCH LẬP (+) / HOÀN NHẬP (-)”.</w:t>
            </w:r>
            <w:ins w:id="641" w:author="TRUC NGUYEN [2]" w:date="2023-01-11T16:02:00Z">
              <w:r w:rsidR="00394E97">
                <w:rPr>
                  <w:color w:val="000000"/>
                  <w:sz w:val="22"/>
                  <w:szCs w:val="22"/>
                </w:rPr>
                <w:t>“</w:t>
              </w:r>
            </w:ins>
            <w:del w:id="642" w:author="TRUC NGUYEN [2]" w:date="2023-01-11T16:02:00Z">
              <w:r w:rsidRPr="00A54725" w:rsidDel="00394E97">
                <w:rPr>
                  <w:color w:val="000000"/>
                  <w:sz w:val="22"/>
                  <w:szCs w:val="22"/>
                </w:rPr>
                <w:delText>”</w:delText>
              </w:r>
            </w:del>
            <w:r w:rsidRPr="00A54725">
              <w:rPr>
                <w:color w:val="000000"/>
                <w:sz w:val="22"/>
                <w:szCs w:val="22"/>
              </w:rPr>
              <w:t>KHDN”</w:t>
            </w:r>
          </w:p>
          <w:p w14:paraId="2CF868E6" w14:textId="77777777" w:rsidR="006E4445" w:rsidRDefault="006E4445" w:rsidP="003D0B08">
            <w:pPr>
              <w:rPr>
                <w:ins w:id="643" w:author="GIANG CAO" w:date="2023-03-22T11:09:00Z"/>
                <w:sz w:val="22"/>
                <w:szCs w:val="22"/>
              </w:rPr>
            </w:pPr>
            <w:r w:rsidRPr="00A54725">
              <w:rPr>
                <w:sz w:val="22"/>
                <w:szCs w:val="22"/>
              </w:rPr>
              <w:t>Lưu ý: ghi nhận thu nhập từ hoàn nhập DP (+) và chi phí từ trích lập DP (-)</w:t>
            </w:r>
          </w:p>
          <w:p w14:paraId="0CA7B043" w14:textId="0BFE385C" w:rsidR="00A72DAF" w:rsidRPr="00A54725" w:rsidRDefault="00A72DAF" w:rsidP="003D0B08">
            <w:pPr>
              <w:rPr>
                <w:color w:val="000000"/>
                <w:sz w:val="22"/>
                <w:szCs w:val="22"/>
              </w:rPr>
            </w:pPr>
            <w:ins w:id="644" w:author="GIANG CAO" w:date="2023-03-22T11:09:00Z">
              <w:r>
                <w:rPr>
                  <w:color w:val="000000"/>
                  <w:sz w:val="22"/>
                  <w:szCs w:val="22"/>
                </w:rPr>
                <w:t xml:space="preserve">Lấy dữ liệu tại cột KHDN từ file </w:t>
              </w:r>
              <w:r w:rsidRPr="00A72DAF">
                <w:rPr>
                  <w:color w:val="000000"/>
                  <w:sz w:val="22"/>
                  <w:szCs w:val="22"/>
                </w:rPr>
                <w:t>TBL_XLS_KHTC_DU_PHONG_CHUNG</w:t>
              </w:r>
              <w:r>
                <w:rPr>
                  <w:color w:val="000000"/>
                  <w:sz w:val="22"/>
                  <w:szCs w:val="22"/>
                </w:rPr>
                <w:t xml:space="preserve"> với MA_DVKD = Mã Fin, THANG = Tháng báo cáo</w:t>
              </w:r>
            </w:ins>
          </w:p>
        </w:tc>
      </w:tr>
      <w:tr w:rsidR="006E4445" w:rsidRPr="00A54725" w14:paraId="0CB72FC8" w14:textId="77777777" w:rsidTr="00F047C8">
        <w:trPr>
          <w:trHeight w:val="1691"/>
        </w:trPr>
        <w:tc>
          <w:tcPr>
            <w:tcW w:w="711" w:type="dxa"/>
            <w:tcBorders>
              <w:top w:val="nil"/>
              <w:left w:val="single" w:sz="4" w:space="0" w:color="auto"/>
              <w:bottom w:val="single" w:sz="4" w:space="0" w:color="auto"/>
              <w:right w:val="single" w:sz="4" w:space="0" w:color="auto"/>
            </w:tcBorders>
            <w:shd w:val="clear" w:color="auto" w:fill="auto"/>
            <w:hideMark/>
          </w:tcPr>
          <w:p w14:paraId="5CDCD634" w14:textId="77777777" w:rsidR="006E4445" w:rsidRPr="00A54725" w:rsidRDefault="006E4445" w:rsidP="003D0B08">
            <w:pPr>
              <w:rPr>
                <w:color w:val="000000"/>
                <w:sz w:val="22"/>
                <w:szCs w:val="22"/>
              </w:rPr>
            </w:pPr>
            <w:r w:rsidRPr="00A54725">
              <w:rPr>
                <w:color w:val="000000"/>
                <w:sz w:val="22"/>
                <w:szCs w:val="22"/>
              </w:rPr>
              <w:lastRenderedPageBreak/>
              <w:t>38</w:t>
            </w:r>
          </w:p>
        </w:tc>
        <w:tc>
          <w:tcPr>
            <w:tcW w:w="2007" w:type="dxa"/>
            <w:tcBorders>
              <w:top w:val="nil"/>
              <w:left w:val="nil"/>
              <w:bottom w:val="single" w:sz="4" w:space="0" w:color="auto"/>
              <w:right w:val="single" w:sz="4" w:space="0" w:color="auto"/>
            </w:tcBorders>
            <w:shd w:val="clear" w:color="auto" w:fill="auto"/>
            <w:hideMark/>
          </w:tcPr>
          <w:p w14:paraId="1F126C9F" w14:textId="77777777" w:rsidR="006E4445" w:rsidRPr="00A54725" w:rsidRDefault="006E4445" w:rsidP="003D0B08">
            <w:pPr>
              <w:rPr>
                <w:color w:val="000000"/>
                <w:sz w:val="22"/>
                <w:szCs w:val="22"/>
              </w:rPr>
            </w:pPr>
            <w:r w:rsidRPr="00A54725">
              <w:rPr>
                <w:color w:val="000000"/>
                <w:sz w:val="22"/>
                <w:szCs w:val="22"/>
              </w:rPr>
              <w:t xml:space="preserve">Thu nhập - chi phí nợ xấu nội bảng (THĐB) </w:t>
            </w:r>
          </w:p>
          <w:p w14:paraId="20DDE089" w14:textId="77777777" w:rsidR="006E4445" w:rsidRPr="00A54725" w:rsidRDefault="006E4445" w:rsidP="003D0B08">
            <w:pPr>
              <w:rPr>
                <w:color w:val="000000"/>
                <w:sz w:val="22"/>
                <w:szCs w:val="22"/>
              </w:rPr>
            </w:pPr>
            <w:r w:rsidRPr="00A54725">
              <w:rPr>
                <w:color w:val="000000"/>
                <w:sz w:val="22"/>
                <w:szCs w:val="22"/>
              </w:rPr>
              <w:t>(22) = (23) – (24) + (25) – (26)</w:t>
            </w:r>
          </w:p>
        </w:tc>
        <w:tc>
          <w:tcPr>
            <w:tcW w:w="2790" w:type="dxa"/>
            <w:tcBorders>
              <w:top w:val="nil"/>
              <w:left w:val="nil"/>
              <w:bottom w:val="single" w:sz="4" w:space="0" w:color="auto"/>
              <w:right w:val="single" w:sz="4" w:space="0" w:color="auto"/>
            </w:tcBorders>
            <w:shd w:val="clear" w:color="auto" w:fill="auto"/>
            <w:hideMark/>
          </w:tcPr>
          <w:p w14:paraId="00C811A1" w14:textId="77777777" w:rsidR="00EF7669" w:rsidRPr="00A54725" w:rsidRDefault="00EF7669" w:rsidP="00EF7669">
            <w:pPr>
              <w:rPr>
                <w:color w:val="000000"/>
                <w:sz w:val="22"/>
                <w:szCs w:val="22"/>
              </w:rPr>
            </w:pPr>
            <w:r w:rsidRPr="00A54725">
              <w:rPr>
                <w:color w:val="000000"/>
                <w:sz w:val="22"/>
                <w:szCs w:val="22"/>
              </w:rPr>
              <w:t xml:space="preserve">= Thu lãi treo nợ từ nhóm 3 - 5 KH phát sinh trước </w:t>
            </w:r>
            <w:r w:rsidRPr="00A54725">
              <w:rPr>
                <w:sz w:val="22"/>
                <w:szCs w:val="22"/>
              </w:rPr>
              <w:t xml:space="preserve">(Năm hiện tại -1) - </w:t>
            </w:r>
            <w:r w:rsidRPr="00A54725">
              <w:rPr>
                <w:color w:val="000000"/>
                <w:sz w:val="22"/>
                <w:szCs w:val="22"/>
              </w:rPr>
              <w:t xml:space="preserve">Trích DP cụ thể (N2-5) phát sinh trước </w:t>
            </w:r>
          </w:p>
          <w:p w14:paraId="50E7F1E7" w14:textId="77777777" w:rsidR="00EF7669" w:rsidRPr="00A54725" w:rsidRDefault="00EF7669" w:rsidP="00EF7669">
            <w:pPr>
              <w:rPr>
                <w:color w:val="000000"/>
                <w:sz w:val="22"/>
                <w:szCs w:val="22"/>
              </w:rPr>
            </w:pPr>
            <w:r w:rsidRPr="00A54725">
              <w:rPr>
                <w:sz w:val="22"/>
                <w:szCs w:val="22"/>
              </w:rPr>
              <w:t xml:space="preserve">(Năm hiện tại -1) + </w:t>
            </w:r>
            <w:r w:rsidRPr="00A54725">
              <w:rPr>
                <w:color w:val="000000"/>
                <w:sz w:val="22"/>
                <w:szCs w:val="22"/>
              </w:rPr>
              <w:t xml:space="preserve">Hoàn nhập DP cụ thể (nhóm </w:t>
            </w:r>
            <w:r w:rsidRPr="00A54725">
              <w:rPr>
                <w:sz w:val="22"/>
                <w:szCs w:val="22"/>
              </w:rPr>
              <w:t>2</w:t>
            </w:r>
            <w:r w:rsidRPr="00A54725">
              <w:rPr>
                <w:color w:val="000000"/>
                <w:sz w:val="22"/>
                <w:szCs w:val="22"/>
              </w:rPr>
              <w:t xml:space="preserve">-5) phát sinh trước </w:t>
            </w:r>
          </w:p>
          <w:p w14:paraId="7AFBBA43" w14:textId="511C27D6" w:rsidR="006E4445" w:rsidRPr="00A54725" w:rsidRDefault="00EF7669" w:rsidP="00EF7669">
            <w:pPr>
              <w:rPr>
                <w:color w:val="000000"/>
                <w:sz w:val="22"/>
                <w:szCs w:val="22"/>
              </w:rPr>
            </w:pPr>
            <w:r w:rsidRPr="00A54725">
              <w:rPr>
                <w:sz w:val="22"/>
                <w:szCs w:val="22"/>
              </w:rPr>
              <w:t>(Năm hiện tại -1) + CP FTP (N3_N5) cắt chuyển về HO</w:t>
            </w:r>
          </w:p>
        </w:tc>
        <w:tc>
          <w:tcPr>
            <w:tcW w:w="4261" w:type="dxa"/>
            <w:tcBorders>
              <w:top w:val="nil"/>
              <w:left w:val="nil"/>
              <w:bottom w:val="single" w:sz="4" w:space="0" w:color="auto"/>
              <w:right w:val="single" w:sz="4" w:space="0" w:color="auto"/>
            </w:tcBorders>
            <w:shd w:val="clear" w:color="auto" w:fill="auto"/>
            <w:hideMark/>
          </w:tcPr>
          <w:p w14:paraId="26259C05" w14:textId="77777777" w:rsidR="006E4445" w:rsidRPr="00A54725" w:rsidRDefault="006E4445" w:rsidP="003D0B08">
            <w:pPr>
              <w:rPr>
                <w:color w:val="000000"/>
                <w:sz w:val="22"/>
                <w:szCs w:val="22"/>
              </w:rPr>
            </w:pPr>
            <w:r w:rsidRPr="00A54725">
              <w:rPr>
                <w:color w:val="000000"/>
                <w:sz w:val="22"/>
                <w:szCs w:val="22"/>
              </w:rPr>
              <w:t>(22) = (23) – (24) + (25) – (26)</w:t>
            </w:r>
          </w:p>
        </w:tc>
        <w:tc>
          <w:tcPr>
            <w:tcW w:w="4585" w:type="dxa"/>
            <w:tcBorders>
              <w:top w:val="nil"/>
              <w:left w:val="nil"/>
              <w:bottom w:val="single" w:sz="4" w:space="0" w:color="auto"/>
              <w:right w:val="single" w:sz="4" w:space="0" w:color="auto"/>
            </w:tcBorders>
            <w:shd w:val="clear" w:color="auto" w:fill="auto"/>
            <w:hideMark/>
          </w:tcPr>
          <w:p w14:paraId="0BDF3314" w14:textId="77777777" w:rsidR="006E4445" w:rsidRPr="00A54725" w:rsidRDefault="006E4445" w:rsidP="003D0B08">
            <w:pPr>
              <w:rPr>
                <w:color w:val="000000"/>
                <w:sz w:val="22"/>
                <w:szCs w:val="22"/>
              </w:rPr>
            </w:pPr>
            <w:r w:rsidRPr="00A54725">
              <w:rPr>
                <w:color w:val="000000"/>
                <w:sz w:val="22"/>
                <w:szCs w:val="22"/>
              </w:rPr>
              <w:t>(22) = (23) – (24) + (25) – (26)</w:t>
            </w:r>
          </w:p>
        </w:tc>
      </w:tr>
      <w:tr w:rsidR="006E4445" w:rsidRPr="00A54725" w14:paraId="07102D73" w14:textId="77777777" w:rsidTr="00F047C8">
        <w:trPr>
          <w:trHeight w:val="1430"/>
        </w:trPr>
        <w:tc>
          <w:tcPr>
            <w:tcW w:w="711" w:type="dxa"/>
            <w:tcBorders>
              <w:top w:val="nil"/>
              <w:left w:val="single" w:sz="4" w:space="0" w:color="auto"/>
              <w:bottom w:val="single" w:sz="4" w:space="0" w:color="auto"/>
              <w:right w:val="single" w:sz="4" w:space="0" w:color="auto"/>
            </w:tcBorders>
            <w:shd w:val="clear" w:color="auto" w:fill="auto"/>
            <w:hideMark/>
          </w:tcPr>
          <w:p w14:paraId="6AB0B0E5" w14:textId="77777777" w:rsidR="006E4445" w:rsidRPr="00A54725" w:rsidRDefault="006E4445" w:rsidP="003D0B08">
            <w:pPr>
              <w:rPr>
                <w:color w:val="000000"/>
                <w:sz w:val="22"/>
                <w:szCs w:val="22"/>
              </w:rPr>
            </w:pPr>
            <w:r w:rsidRPr="00A54725">
              <w:rPr>
                <w:color w:val="000000"/>
                <w:sz w:val="22"/>
                <w:szCs w:val="22"/>
              </w:rPr>
              <w:t>39</w:t>
            </w:r>
          </w:p>
        </w:tc>
        <w:tc>
          <w:tcPr>
            <w:tcW w:w="2007" w:type="dxa"/>
            <w:tcBorders>
              <w:top w:val="nil"/>
              <w:left w:val="nil"/>
              <w:bottom w:val="single" w:sz="4" w:space="0" w:color="auto"/>
              <w:right w:val="single" w:sz="4" w:space="0" w:color="auto"/>
            </w:tcBorders>
            <w:shd w:val="clear" w:color="auto" w:fill="auto"/>
            <w:hideMark/>
          </w:tcPr>
          <w:p w14:paraId="177F2599" w14:textId="77777777" w:rsidR="006E4445" w:rsidRPr="00A54725" w:rsidRDefault="006E4445" w:rsidP="003D0B08">
            <w:pPr>
              <w:rPr>
                <w:color w:val="000000"/>
                <w:sz w:val="22"/>
                <w:szCs w:val="22"/>
              </w:rPr>
            </w:pPr>
            <w:r w:rsidRPr="00A54725">
              <w:rPr>
                <w:color w:val="000000"/>
                <w:sz w:val="22"/>
                <w:szCs w:val="22"/>
              </w:rPr>
              <w:t xml:space="preserve">Thu lãi treo nợ từ nhóm 3 - 5 KH phát sinh trước </w:t>
            </w:r>
            <w:r w:rsidRPr="00A54725">
              <w:rPr>
                <w:sz w:val="22"/>
                <w:szCs w:val="22"/>
              </w:rPr>
              <w:t xml:space="preserve">(Năm hiện tại -1) </w:t>
            </w:r>
          </w:p>
          <w:p w14:paraId="03D22159" w14:textId="77777777" w:rsidR="006E4445" w:rsidRPr="00A54725" w:rsidRDefault="006E4445" w:rsidP="003D0B08">
            <w:pPr>
              <w:rPr>
                <w:color w:val="000000"/>
                <w:sz w:val="22"/>
                <w:szCs w:val="22"/>
              </w:rPr>
            </w:pPr>
            <w:r w:rsidRPr="00A54725">
              <w:rPr>
                <w:color w:val="000000"/>
                <w:sz w:val="22"/>
                <w:szCs w:val="22"/>
              </w:rPr>
              <w:t>(23)</w:t>
            </w:r>
          </w:p>
        </w:tc>
        <w:tc>
          <w:tcPr>
            <w:tcW w:w="2790" w:type="dxa"/>
            <w:tcBorders>
              <w:top w:val="nil"/>
              <w:left w:val="nil"/>
              <w:bottom w:val="single" w:sz="4" w:space="0" w:color="auto"/>
              <w:right w:val="single" w:sz="4" w:space="0" w:color="auto"/>
            </w:tcBorders>
            <w:shd w:val="clear" w:color="auto" w:fill="auto"/>
            <w:hideMark/>
          </w:tcPr>
          <w:p w14:paraId="2F5600BD" w14:textId="77777777" w:rsidR="006E4445" w:rsidRPr="00A54725" w:rsidRDefault="006E4445" w:rsidP="003D0B08">
            <w:pPr>
              <w:rPr>
                <w:color w:val="000000"/>
                <w:sz w:val="22"/>
                <w:szCs w:val="22"/>
              </w:rPr>
            </w:pPr>
            <w:r w:rsidRPr="00A54725">
              <w:rPr>
                <w:color w:val="000000"/>
                <w:sz w:val="22"/>
                <w:szCs w:val="22"/>
              </w:rPr>
              <w:t> </w:t>
            </w:r>
          </w:p>
        </w:tc>
        <w:tc>
          <w:tcPr>
            <w:tcW w:w="4261" w:type="dxa"/>
            <w:tcBorders>
              <w:top w:val="nil"/>
              <w:left w:val="nil"/>
              <w:bottom w:val="single" w:sz="4" w:space="0" w:color="auto"/>
              <w:right w:val="single" w:sz="4" w:space="0" w:color="auto"/>
            </w:tcBorders>
            <w:shd w:val="clear" w:color="auto" w:fill="auto"/>
            <w:hideMark/>
          </w:tcPr>
          <w:p w14:paraId="11672F5A" w14:textId="77777777" w:rsidR="006E4445" w:rsidRPr="00A54725" w:rsidRDefault="006E4445" w:rsidP="003D0B08">
            <w:pPr>
              <w:rPr>
                <w:color w:val="000000"/>
                <w:sz w:val="22"/>
                <w:szCs w:val="22"/>
              </w:rPr>
            </w:pPr>
            <w:r w:rsidRPr="00A54725">
              <w:rPr>
                <w:color w:val="000000"/>
                <w:sz w:val="22"/>
                <w:szCs w:val="22"/>
              </w:rPr>
              <w:t xml:space="preserve">Trong file “TN NO XAU”, sheet “9a.L_N3-5”, lấy cột “Lãi thuần (N3-5)”, “Phân loại KH”, “KH Cũ/Mới” </w:t>
            </w:r>
          </w:p>
          <w:p w14:paraId="3E903742" w14:textId="77777777" w:rsidR="006E4445" w:rsidRPr="00A54725" w:rsidRDefault="006E4445" w:rsidP="006E4445">
            <w:pPr>
              <w:pStyle w:val="ListParagraph"/>
              <w:numPr>
                <w:ilvl w:val="0"/>
                <w:numId w:val="22"/>
              </w:numPr>
              <w:rPr>
                <w:rFonts w:ascii="Times New Roman" w:hAnsi="Times New Roman"/>
                <w:color w:val="000000"/>
              </w:rPr>
            </w:pPr>
            <w:r w:rsidRPr="00A54725">
              <w:rPr>
                <w:rFonts w:ascii="Times New Roman" w:hAnsi="Times New Roman"/>
                <w:color w:val="000000"/>
              </w:rPr>
              <w:t>Bước 1: lọc cột “KH Cũ/Mới” = “KH cũ”</w:t>
            </w:r>
          </w:p>
          <w:p w14:paraId="3DA4B538" w14:textId="77777777" w:rsidR="006E4445" w:rsidRPr="00A54725" w:rsidRDefault="006E4445" w:rsidP="006E4445">
            <w:pPr>
              <w:pStyle w:val="ListParagraph"/>
              <w:numPr>
                <w:ilvl w:val="0"/>
                <w:numId w:val="22"/>
              </w:numPr>
              <w:rPr>
                <w:rFonts w:ascii="Times New Roman" w:hAnsi="Times New Roman"/>
                <w:color w:val="000000"/>
              </w:rPr>
            </w:pPr>
            <w:r w:rsidRPr="00A54725">
              <w:rPr>
                <w:rFonts w:ascii="Times New Roman" w:hAnsi="Times New Roman"/>
                <w:color w:val="000000"/>
              </w:rPr>
              <w:t>Bước 2: lọc cột “Phân loại KH” = “Cá nhân”</w:t>
            </w:r>
          </w:p>
          <w:p w14:paraId="72C901CD" w14:textId="77777777" w:rsidR="006E4445" w:rsidRPr="00A54725" w:rsidRDefault="006E4445" w:rsidP="006E4445">
            <w:pPr>
              <w:pStyle w:val="ListParagraph"/>
              <w:numPr>
                <w:ilvl w:val="0"/>
                <w:numId w:val="22"/>
              </w:numPr>
              <w:rPr>
                <w:rFonts w:ascii="Times New Roman" w:hAnsi="Times New Roman"/>
                <w:color w:val="000000"/>
              </w:rPr>
            </w:pPr>
            <w:r w:rsidRPr="00A54725">
              <w:rPr>
                <w:rFonts w:ascii="Times New Roman" w:hAnsi="Times New Roman"/>
                <w:color w:val="000000"/>
              </w:rPr>
              <w:t>Bước 3: thu lãi = SUM(“Lãi thuần (N3-5)”)</w:t>
            </w:r>
          </w:p>
        </w:tc>
        <w:tc>
          <w:tcPr>
            <w:tcW w:w="4585" w:type="dxa"/>
            <w:tcBorders>
              <w:top w:val="nil"/>
              <w:left w:val="nil"/>
              <w:bottom w:val="single" w:sz="4" w:space="0" w:color="auto"/>
              <w:right w:val="single" w:sz="4" w:space="0" w:color="auto"/>
            </w:tcBorders>
            <w:shd w:val="clear" w:color="auto" w:fill="auto"/>
            <w:hideMark/>
          </w:tcPr>
          <w:p w14:paraId="24571B39" w14:textId="77777777" w:rsidR="006E4445" w:rsidRPr="00A54725" w:rsidRDefault="006E4445" w:rsidP="003D0B08">
            <w:pPr>
              <w:rPr>
                <w:color w:val="000000"/>
                <w:sz w:val="22"/>
                <w:szCs w:val="22"/>
              </w:rPr>
            </w:pPr>
            <w:r w:rsidRPr="00A54725">
              <w:rPr>
                <w:color w:val="000000"/>
                <w:sz w:val="22"/>
                <w:szCs w:val="22"/>
              </w:rPr>
              <w:t xml:space="preserve">Trong file “TN NO XAU”, sheet “9a.L_N3-5”, lấy cột “Lãi thuần (N3-5)”, “Phân loại KH”, “KH Cũ/Mới” </w:t>
            </w:r>
          </w:p>
          <w:p w14:paraId="3CBC1606" w14:textId="77777777" w:rsidR="006E4445" w:rsidRPr="00A54725" w:rsidRDefault="006E4445" w:rsidP="006E4445">
            <w:pPr>
              <w:pStyle w:val="ListParagraph"/>
              <w:numPr>
                <w:ilvl w:val="0"/>
                <w:numId w:val="22"/>
              </w:numPr>
              <w:rPr>
                <w:rFonts w:ascii="Times New Roman" w:hAnsi="Times New Roman"/>
                <w:color w:val="000000"/>
              </w:rPr>
            </w:pPr>
            <w:r w:rsidRPr="00A54725">
              <w:rPr>
                <w:rFonts w:ascii="Times New Roman" w:hAnsi="Times New Roman"/>
                <w:color w:val="000000"/>
              </w:rPr>
              <w:t>Bước 1: lọc cột “KH Cũ/Mới” = “KH cũ”</w:t>
            </w:r>
          </w:p>
          <w:p w14:paraId="16A5C67D" w14:textId="77777777" w:rsidR="006E4445" w:rsidRPr="00A54725" w:rsidRDefault="006E4445" w:rsidP="006E4445">
            <w:pPr>
              <w:pStyle w:val="ListParagraph"/>
              <w:numPr>
                <w:ilvl w:val="0"/>
                <w:numId w:val="22"/>
              </w:numPr>
              <w:rPr>
                <w:rFonts w:ascii="Times New Roman" w:hAnsi="Times New Roman"/>
                <w:color w:val="000000"/>
              </w:rPr>
            </w:pPr>
            <w:r w:rsidRPr="00A54725">
              <w:rPr>
                <w:rFonts w:ascii="Times New Roman" w:hAnsi="Times New Roman"/>
                <w:color w:val="000000"/>
              </w:rPr>
              <w:t>Bước 2: lọc cột “Phân loại KH” = “Doanh nghiệp”</w:t>
            </w:r>
          </w:p>
          <w:p w14:paraId="70BC68DF" w14:textId="77777777" w:rsidR="006E4445" w:rsidRPr="00A54725" w:rsidRDefault="006E4445" w:rsidP="006E4445">
            <w:pPr>
              <w:pStyle w:val="ListParagraph"/>
              <w:numPr>
                <w:ilvl w:val="0"/>
                <w:numId w:val="22"/>
              </w:numPr>
              <w:rPr>
                <w:rFonts w:ascii="Times New Roman" w:hAnsi="Times New Roman"/>
                <w:color w:val="000000"/>
              </w:rPr>
            </w:pPr>
            <w:r w:rsidRPr="00A54725">
              <w:rPr>
                <w:rFonts w:ascii="Times New Roman" w:hAnsi="Times New Roman"/>
                <w:color w:val="000000"/>
              </w:rPr>
              <w:t>Bước 3: thu lãi = SUM(“Lãi thuần (N3-5)”)</w:t>
            </w:r>
          </w:p>
        </w:tc>
      </w:tr>
      <w:tr w:rsidR="006E4445" w:rsidRPr="00B83B58" w14:paraId="210EB44C" w14:textId="77777777" w:rsidTr="00F047C8">
        <w:trPr>
          <w:trHeight w:val="1250"/>
        </w:trPr>
        <w:tc>
          <w:tcPr>
            <w:tcW w:w="711" w:type="dxa"/>
            <w:tcBorders>
              <w:top w:val="nil"/>
              <w:left w:val="single" w:sz="4" w:space="0" w:color="auto"/>
              <w:bottom w:val="single" w:sz="4" w:space="0" w:color="auto"/>
              <w:right w:val="single" w:sz="4" w:space="0" w:color="auto"/>
            </w:tcBorders>
            <w:shd w:val="clear" w:color="auto" w:fill="auto"/>
            <w:hideMark/>
          </w:tcPr>
          <w:p w14:paraId="12AC40C3" w14:textId="77777777" w:rsidR="006E4445" w:rsidRPr="00B83B58" w:rsidRDefault="006E4445" w:rsidP="003D0B08">
            <w:pPr>
              <w:rPr>
                <w:color w:val="000000"/>
                <w:sz w:val="22"/>
                <w:szCs w:val="22"/>
              </w:rPr>
            </w:pPr>
            <w:r w:rsidRPr="00B83B58">
              <w:rPr>
                <w:color w:val="000000"/>
                <w:sz w:val="22"/>
                <w:szCs w:val="22"/>
              </w:rPr>
              <w:t>40</w:t>
            </w:r>
          </w:p>
        </w:tc>
        <w:tc>
          <w:tcPr>
            <w:tcW w:w="2007" w:type="dxa"/>
            <w:tcBorders>
              <w:top w:val="nil"/>
              <w:left w:val="nil"/>
              <w:bottom w:val="single" w:sz="4" w:space="0" w:color="auto"/>
              <w:right w:val="single" w:sz="4" w:space="0" w:color="auto"/>
            </w:tcBorders>
            <w:shd w:val="clear" w:color="auto" w:fill="auto"/>
            <w:hideMark/>
          </w:tcPr>
          <w:p w14:paraId="753D4437" w14:textId="77777777" w:rsidR="006E4445" w:rsidRPr="00B83B58" w:rsidRDefault="006E4445" w:rsidP="003D0B08">
            <w:pPr>
              <w:rPr>
                <w:color w:val="000000"/>
                <w:sz w:val="22"/>
                <w:szCs w:val="22"/>
              </w:rPr>
            </w:pPr>
            <w:r w:rsidRPr="00B83B58">
              <w:rPr>
                <w:color w:val="000000"/>
                <w:sz w:val="22"/>
                <w:szCs w:val="22"/>
              </w:rPr>
              <w:t xml:space="preserve">Trích DP cụ thể (N2-5) phát sinh trước </w:t>
            </w:r>
          </w:p>
          <w:p w14:paraId="4A6EE7D8" w14:textId="77777777" w:rsidR="006E4445" w:rsidRPr="00B83B58" w:rsidRDefault="006E4445" w:rsidP="003D0B08">
            <w:pPr>
              <w:rPr>
                <w:sz w:val="22"/>
                <w:szCs w:val="22"/>
              </w:rPr>
            </w:pPr>
            <w:r w:rsidRPr="00B83B58">
              <w:rPr>
                <w:sz w:val="22"/>
                <w:szCs w:val="22"/>
              </w:rPr>
              <w:t xml:space="preserve">(Năm hiện tại -1) </w:t>
            </w:r>
          </w:p>
          <w:p w14:paraId="1BC118AC" w14:textId="77777777" w:rsidR="006E4445" w:rsidRPr="00B83B58" w:rsidRDefault="006E4445" w:rsidP="003D0B08">
            <w:pPr>
              <w:rPr>
                <w:color w:val="000000"/>
                <w:sz w:val="22"/>
                <w:szCs w:val="22"/>
              </w:rPr>
            </w:pPr>
            <w:r w:rsidRPr="00B83B58">
              <w:rPr>
                <w:color w:val="000000"/>
                <w:sz w:val="22"/>
                <w:szCs w:val="22"/>
              </w:rPr>
              <w:t>(24)</w:t>
            </w:r>
          </w:p>
        </w:tc>
        <w:tc>
          <w:tcPr>
            <w:tcW w:w="2790" w:type="dxa"/>
            <w:tcBorders>
              <w:top w:val="nil"/>
              <w:left w:val="nil"/>
              <w:bottom w:val="single" w:sz="4" w:space="0" w:color="auto"/>
              <w:right w:val="single" w:sz="4" w:space="0" w:color="auto"/>
            </w:tcBorders>
            <w:shd w:val="clear" w:color="auto" w:fill="auto"/>
            <w:hideMark/>
          </w:tcPr>
          <w:p w14:paraId="59DC31BC" w14:textId="77777777" w:rsidR="006E4445" w:rsidRPr="00B83B58" w:rsidRDefault="006E4445" w:rsidP="003E51B7">
            <w:pPr>
              <w:rPr>
                <w:color w:val="000000"/>
                <w:sz w:val="22"/>
                <w:szCs w:val="22"/>
              </w:rPr>
            </w:pPr>
            <w:r w:rsidRPr="00B83B58">
              <w:rPr>
                <w:color w:val="000000"/>
                <w:sz w:val="22"/>
                <w:szCs w:val="22"/>
              </w:rPr>
              <w:t>Dữ liệu do phòng Quản lý nợ có vấn đề cung cấp</w:t>
            </w:r>
          </w:p>
          <w:p w14:paraId="6F6CDC6D" w14:textId="77777777" w:rsidR="006E4445" w:rsidRPr="00B83B58"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3E51275A" w14:textId="77777777" w:rsidR="006E4445" w:rsidRPr="00B83B58" w:rsidRDefault="006E4445" w:rsidP="003D0B08">
            <w:pPr>
              <w:rPr>
                <w:color w:val="000000"/>
                <w:sz w:val="22"/>
                <w:szCs w:val="22"/>
              </w:rPr>
            </w:pPr>
            <w:r w:rsidRPr="00B83B58">
              <w:rPr>
                <w:color w:val="000000"/>
                <w:sz w:val="22"/>
                <w:szCs w:val="22"/>
              </w:rPr>
              <w:t>Trong file “TN NO XAU”:</w:t>
            </w:r>
          </w:p>
          <w:p w14:paraId="4A5F74F2" w14:textId="77777777" w:rsidR="006E4445" w:rsidRPr="00B83B58" w:rsidRDefault="006E4445" w:rsidP="006E4445">
            <w:pPr>
              <w:pStyle w:val="ListParagraph"/>
              <w:numPr>
                <w:ilvl w:val="0"/>
                <w:numId w:val="23"/>
              </w:numPr>
              <w:ind w:left="339"/>
              <w:rPr>
                <w:rFonts w:ascii="Times New Roman" w:eastAsia="Times New Roman" w:hAnsi="Times New Roman"/>
                <w:color w:val="000000"/>
              </w:rPr>
            </w:pPr>
            <w:r w:rsidRPr="00B83B58">
              <w:rPr>
                <w:rFonts w:ascii="Times New Roman" w:eastAsia="Times New Roman" w:hAnsi="Times New Roman"/>
                <w:color w:val="000000"/>
              </w:rPr>
              <w:t>Bước I: lọc tại Sheet “DPCT_TT03”: lấy cột “Loai”, “Chenh lech”, “CIF full”</w:t>
            </w:r>
          </w:p>
          <w:p w14:paraId="4B164C2B" w14:textId="77777777" w:rsidR="006E4445" w:rsidRPr="00B83B58" w:rsidRDefault="006E4445" w:rsidP="006E4445">
            <w:pPr>
              <w:pStyle w:val="ListParagraph"/>
              <w:numPr>
                <w:ilvl w:val="0"/>
                <w:numId w:val="24"/>
              </w:numPr>
              <w:rPr>
                <w:rFonts w:ascii="Times New Roman" w:eastAsia="Times New Roman" w:hAnsi="Times New Roman"/>
                <w:color w:val="000000"/>
              </w:rPr>
            </w:pPr>
            <w:r w:rsidRPr="00B83B58">
              <w:rPr>
                <w:rFonts w:ascii="Times New Roman" w:eastAsia="Times New Roman" w:hAnsi="Times New Roman"/>
                <w:color w:val="000000"/>
              </w:rPr>
              <w:t>Bước 1: lọc cột “Loai” = “CN”</w:t>
            </w:r>
          </w:p>
          <w:p w14:paraId="3174E8CF" w14:textId="77777777" w:rsidR="006E4445" w:rsidRPr="00B83B58" w:rsidRDefault="006E4445" w:rsidP="006E4445">
            <w:pPr>
              <w:pStyle w:val="ListParagraph"/>
              <w:numPr>
                <w:ilvl w:val="0"/>
                <w:numId w:val="24"/>
              </w:numPr>
              <w:rPr>
                <w:rFonts w:ascii="Times New Roman" w:eastAsia="Times New Roman" w:hAnsi="Times New Roman"/>
                <w:color w:val="000000"/>
              </w:rPr>
            </w:pPr>
            <w:r w:rsidRPr="00B83B58">
              <w:rPr>
                <w:rFonts w:ascii="Times New Roman" w:eastAsia="Times New Roman" w:hAnsi="Times New Roman"/>
                <w:color w:val="000000"/>
              </w:rPr>
              <w:t>Bước 2: lọc cột “Chenh lech” &gt; 0</w:t>
            </w:r>
          </w:p>
          <w:p w14:paraId="6D142935" w14:textId="77777777" w:rsidR="006E4445" w:rsidRPr="00B83B58" w:rsidRDefault="006E4445" w:rsidP="006E4445">
            <w:pPr>
              <w:pStyle w:val="ListParagraph"/>
              <w:numPr>
                <w:ilvl w:val="0"/>
                <w:numId w:val="24"/>
              </w:numPr>
              <w:rPr>
                <w:rFonts w:ascii="Times New Roman" w:eastAsia="Times New Roman" w:hAnsi="Times New Roman"/>
                <w:color w:val="000000"/>
              </w:rPr>
            </w:pPr>
            <w:r w:rsidRPr="00B83B58">
              <w:rPr>
                <w:rFonts w:ascii="Times New Roman" w:eastAsia="Times New Roman" w:hAnsi="Times New Roman"/>
                <w:color w:val="000000"/>
              </w:rPr>
              <w:t>Bước 3: A =SUM(“Chenh lech”)</w:t>
            </w:r>
          </w:p>
          <w:p w14:paraId="397DD88E" w14:textId="77777777" w:rsidR="006E4445" w:rsidRPr="00B83B58" w:rsidRDefault="006E4445" w:rsidP="006E4445">
            <w:pPr>
              <w:pStyle w:val="ListParagraph"/>
              <w:numPr>
                <w:ilvl w:val="0"/>
                <w:numId w:val="23"/>
              </w:numPr>
              <w:ind w:left="339"/>
              <w:rPr>
                <w:rFonts w:ascii="Times New Roman" w:eastAsia="Times New Roman" w:hAnsi="Times New Roman"/>
                <w:color w:val="000000"/>
              </w:rPr>
            </w:pPr>
            <w:r w:rsidRPr="00B83B58">
              <w:rPr>
                <w:rFonts w:ascii="Times New Roman" w:eastAsia="Times New Roman" w:hAnsi="Times New Roman"/>
                <w:color w:val="000000"/>
              </w:rPr>
              <w:t>Bước II: lọc tại Sheet “ 11.CPDP”: lấy cột “ Số tiền trích DP”, “Phân loại KH”, “Phân loại CP”, “</w:t>
            </w:r>
            <w:commentRangeStart w:id="645"/>
            <w:commentRangeStart w:id="646"/>
            <w:r w:rsidRPr="00B83B58">
              <w:rPr>
                <w:rFonts w:ascii="Times New Roman" w:eastAsia="Times New Roman" w:hAnsi="Times New Roman"/>
                <w:color w:val="000000"/>
              </w:rPr>
              <w:t>KH</w:t>
            </w:r>
            <w:commentRangeEnd w:id="645"/>
            <w:r w:rsidRPr="00B83B58">
              <w:rPr>
                <w:rFonts w:ascii="Times New Roman" w:hAnsi="Times New Roman"/>
                <w:color w:val="000000"/>
                <w:rPrChange w:id="647" w:author="TRUC NGUYEN [2]" w:date="2023-03-23T09:02:00Z">
                  <w:rPr>
                    <w:color w:val="000000"/>
                  </w:rPr>
                </w:rPrChange>
              </w:rPr>
              <w:commentReference w:id="645"/>
            </w:r>
            <w:commentRangeEnd w:id="646"/>
            <w:r w:rsidRPr="00B83B58">
              <w:rPr>
                <w:rFonts w:ascii="Times New Roman" w:hAnsi="Times New Roman"/>
                <w:color w:val="000000"/>
                <w:rPrChange w:id="648" w:author="TRUC NGUYEN [2]" w:date="2023-03-23T09:02:00Z">
                  <w:rPr>
                    <w:color w:val="000000"/>
                  </w:rPr>
                </w:rPrChange>
              </w:rPr>
              <w:commentReference w:id="646"/>
            </w:r>
            <w:r w:rsidRPr="00B83B58">
              <w:rPr>
                <w:rFonts w:ascii="Times New Roman" w:eastAsia="Times New Roman" w:hAnsi="Times New Roman"/>
                <w:color w:val="000000"/>
              </w:rPr>
              <w:t xml:space="preserve"> Cũ/Mới”</w:t>
            </w:r>
          </w:p>
          <w:p w14:paraId="2BE994A2" w14:textId="77777777" w:rsidR="006E4445" w:rsidRPr="00B83B58" w:rsidRDefault="006E4445" w:rsidP="006E4445">
            <w:pPr>
              <w:pStyle w:val="ListParagraph"/>
              <w:numPr>
                <w:ilvl w:val="0"/>
                <w:numId w:val="25"/>
              </w:numPr>
              <w:rPr>
                <w:rFonts w:ascii="Times New Roman" w:eastAsia="Times New Roman" w:hAnsi="Times New Roman"/>
                <w:color w:val="000000"/>
              </w:rPr>
            </w:pPr>
            <w:r w:rsidRPr="00B83B58">
              <w:rPr>
                <w:rFonts w:ascii="Times New Roman" w:eastAsia="Times New Roman" w:hAnsi="Times New Roman"/>
                <w:color w:val="000000"/>
              </w:rPr>
              <w:lastRenderedPageBreak/>
              <w:t>Bước 1: lọc cột “Phân loại KH” = “CN”</w:t>
            </w:r>
          </w:p>
          <w:p w14:paraId="3AF7C48C" w14:textId="77777777" w:rsidR="006E4445" w:rsidRPr="00B83B58" w:rsidRDefault="006E4445" w:rsidP="006E4445">
            <w:pPr>
              <w:pStyle w:val="ListParagraph"/>
              <w:numPr>
                <w:ilvl w:val="0"/>
                <w:numId w:val="25"/>
              </w:numPr>
              <w:rPr>
                <w:rFonts w:ascii="Times New Roman" w:eastAsia="Times New Roman" w:hAnsi="Times New Roman"/>
                <w:color w:val="000000"/>
              </w:rPr>
            </w:pPr>
            <w:r w:rsidRPr="00B83B58">
              <w:rPr>
                <w:rFonts w:ascii="Times New Roman" w:eastAsia="Times New Roman" w:hAnsi="Times New Roman"/>
                <w:color w:val="000000"/>
              </w:rPr>
              <w:t>Bước 2: lọc cột “Phân loại CP” = “Trích DPCT”</w:t>
            </w:r>
          </w:p>
          <w:p w14:paraId="4E3C0374" w14:textId="77777777" w:rsidR="006E4445" w:rsidRPr="00B83B58" w:rsidRDefault="006E4445" w:rsidP="006E4445">
            <w:pPr>
              <w:pStyle w:val="ListParagraph"/>
              <w:numPr>
                <w:ilvl w:val="0"/>
                <w:numId w:val="25"/>
              </w:numPr>
              <w:rPr>
                <w:rFonts w:ascii="Times New Roman" w:eastAsia="Times New Roman" w:hAnsi="Times New Roman"/>
                <w:color w:val="000000"/>
              </w:rPr>
            </w:pPr>
            <w:r w:rsidRPr="00B83B58">
              <w:rPr>
                <w:rFonts w:ascii="Times New Roman" w:eastAsia="Times New Roman" w:hAnsi="Times New Roman"/>
                <w:color w:val="000000"/>
              </w:rPr>
              <w:t>Bước 3: lọc cột “KH Cũ/Mới” = “KH cũ”</w:t>
            </w:r>
          </w:p>
          <w:p w14:paraId="6F5D55C0" w14:textId="77777777" w:rsidR="006E4445" w:rsidRPr="00B83B58" w:rsidRDefault="006E4445" w:rsidP="006E4445">
            <w:pPr>
              <w:pStyle w:val="ListParagraph"/>
              <w:numPr>
                <w:ilvl w:val="0"/>
                <w:numId w:val="25"/>
              </w:numPr>
              <w:rPr>
                <w:rFonts w:ascii="Times New Roman" w:eastAsia="Times New Roman" w:hAnsi="Times New Roman"/>
                <w:color w:val="000000"/>
              </w:rPr>
            </w:pPr>
            <w:r w:rsidRPr="00B83B58">
              <w:rPr>
                <w:rFonts w:ascii="Times New Roman" w:eastAsia="Times New Roman" w:hAnsi="Times New Roman"/>
                <w:color w:val="000000"/>
              </w:rPr>
              <w:t>Bước 4: B = SUM(“ Số tiền trích DP”)</w:t>
            </w:r>
          </w:p>
          <w:p w14:paraId="5C68B3A9" w14:textId="77777777" w:rsidR="006E4445" w:rsidRPr="00B83B58" w:rsidRDefault="006E4445" w:rsidP="003D0B08">
            <w:pPr>
              <w:ind w:left="339"/>
              <w:rPr>
                <w:ins w:id="649" w:author="GIANG CAO" w:date="2023-03-22T13:39:00Z"/>
                <w:color w:val="000000"/>
                <w:sz w:val="22"/>
                <w:szCs w:val="22"/>
              </w:rPr>
            </w:pPr>
            <w:r w:rsidRPr="00B83B58">
              <w:rPr>
                <w:color w:val="000000"/>
                <w:sz w:val="22"/>
                <w:szCs w:val="22"/>
              </w:rPr>
              <w:t>Trích DP cụ thể = A + B</w:t>
            </w:r>
          </w:p>
          <w:p w14:paraId="0BB26CAF" w14:textId="77777777" w:rsidR="00147155" w:rsidRPr="00B83B58" w:rsidRDefault="00147155" w:rsidP="00147155">
            <w:pPr>
              <w:rPr>
                <w:ins w:id="650" w:author="GIANG CAO" w:date="2023-03-22T13:39:00Z"/>
                <w:color w:val="000000"/>
                <w:sz w:val="22"/>
                <w:szCs w:val="22"/>
              </w:rPr>
            </w:pPr>
            <w:ins w:id="651" w:author="GIANG CAO" w:date="2023-03-22T13:39:00Z">
              <w:r w:rsidRPr="00B83B58">
                <w:rPr>
                  <w:color w:val="000000"/>
                  <w:sz w:val="22"/>
                  <w:szCs w:val="22"/>
                </w:rPr>
                <w:t xml:space="preserve">Cụ thể như sau: </w:t>
              </w:r>
            </w:ins>
          </w:p>
          <w:p w14:paraId="37045419" w14:textId="0CD5EACC" w:rsidR="00147155" w:rsidRPr="00B83B58" w:rsidRDefault="00147155" w:rsidP="00B83B58">
            <w:pPr>
              <w:pStyle w:val="ListParagraph"/>
              <w:numPr>
                <w:ilvl w:val="0"/>
                <w:numId w:val="23"/>
              </w:numPr>
              <w:ind w:left="339"/>
              <w:rPr>
                <w:ins w:id="652" w:author="GIANG CAO" w:date="2023-03-22T13:39:00Z"/>
                <w:rFonts w:ascii="Times New Roman" w:hAnsi="Times New Roman"/>
                <w:color w:val="000000"/>
              </w:rPr>
            </w:pPr>
            <w:ins w:id="653" w:author="GIANG CAO" w:date="2023-03-22T13:39:00Z">
              <w:r w:rsidRPr="00B83B58">
                <w:rPr>
                  <w:rFonts w:ascii="Times New Roman" w:hAnsi="Times New Roman"/>
                  <w:color w:val="000000"/>
                </w:rPr>
                <w:t>T</w:t>
              </w:r>
            </w:ins>
            <w:ins w:id="654" w:author="GIANG CAO" w:date="2023-03-22T13:40:00Z">
              <w:r w:rsidRPr="00B83B58">
                <w:rPr>
                  <w:rFonts w:ascii="Times New Roman" w:hAnsi="Times New Roman"/>
                  <w:color w:val="000000"/>
                </w:rPr>
                <w:t>ính A:</w:t>
              </w:r>
            </w:ins>
            <w:ins w:id="655" w:author="GIANG CAO" w:date="2023-03-22T13:41:00Z">
              <w:r w:rsidRPr="00B83B58">
                <w:rPr>
                  <w:rFonts w:ascii="Times New Roman" w:hAnsi="Times New Roman"/>
                  <w:color w:val="000000"/>
                </w:rPr>
                <w:t xml:space="preserve"> </w:t>
              </w:r>
            </w:ins>
            <w:ins w:id="656" w:author="TRUC NGUYEN [2]" w:date="2023-03-23T15:40:00Z">
              <w:r w:rsidR="00976C69">
                <w:rPr>
                  <w:rFonts w:ascii="Times New Roman" w:hAnsi="Times New Roman"/>
                  <w:color w:val="000000"/>
                </w:rPr>
                <w:t>SUM</w:t>
              </w:r>
            </w:ins>
            <w:ins w:id="657" w:author="GIANG CAO" w:date="2023-03-22T14:07:00Z">
              <w:r w:rsidR="0039102C" w:rsidRPr="00B83B58">
                <w:rPr>
                  <w:rFonts w:ascii="Times New Roman" w:eastAsia="Times New Roman" w:hAnsi="Times New Roman"/>
                  <w:color w:val="000000"/>
                </w:rPr>
                <w:t>(</w:t>
              </w:r>
            </w:ins>
            <w:ins w:id="658" w:author="GIANG CAO" w:date="2023-03-22T13:39:00Z">
              <w:r w:rsidRPr="00B83B58">
                <w:rPr>
                  <w:rFonts w:ascii="Times New Roman" w:eastAsia="Times New Roman" w:hAnsi="Times New Roman"/>
                  <w:color w:val="000000"/>
                </w:rPr>
                <w:t>SO_TIEN_</w:t>
              </w:r>
            </w:ins>
            <w:ins w:id="659" w:author="GIANG CAO" w:date="2023-03-22T13:41:00Z">
              <w:r w:rsidRPr="00B83B58">
                <w:rPr>
                  <w:rFonts w:ascii="Times New Roman" w:eastAsia="Times New Roman" w:hAnsi="Times New Roman"/>
                  <w:color w:val="000000"/>
                </w:rPr>
                <w:t>TRICH</w:t>
              </w:r>
            </w:ins>
            <w:ins w:id="660" w:author="GIANG CAO" w:date="2023-03-22T13:39:00Z">
              <w:r w:rsidRPr="00B83B58">
                <w:rPr>
                  <w:rFonts w:ascii="Times New Roman" w:eastAsia="Times New Roman" w:hAnsi="Times New Roman"/>
                  <w:color w:val="000000"/>
                </w:rPr>
                <w:t>_</w:t>
              </w:r>
            </w:ins>
            <w:ins w:id="661" w:author="GIANG CAO" w:date="2023-03-22T13:41:00Z">
              <w:r w:rsidRPr="00B83B58">
                <w:rPr>
                  <w:rFonts w:ascii="Times New Roman" w:eastAsia="Times New Roman" w:hAnsi="Times New Roman"/>
                  <w:color w:val="000000"/>
                </w:rPr>
                <w:t>LAP</w:t>
              </w:r>
            </w:ins>
            <w:ins w:id="662" w:author="TRUC NGUYEN [2]" w:date="2023-03-23T15:41:00Z">
              <w:r w:rsidR="00976C69">
                <w:rPr>
                  <w:rFonts w:ascii="Times New Roman" w:eastAsia="Times New Roman" w:hAnsi="Times New Roman"/>
                  <w:color w:val="000000"/>
                </w:rPr>
                <w:t>)</w:t>
              </w:r>
            </w:ins>
            <w:ins w:id="663" w:author="GIANG CAO" w:date="2023-03-22T13:45:00Z">
              <w:r w:rsidRPr="00B83B58">
                <w:rPr>
                  <w:rFonts w:ascii="Times New Roman" w:eastAsia="Times New Roman" w:hAnsi="Times New Roman"/>
                  <w:color w:val="000000"/>
                </w:rPr>
                <w:t xml:space="preserve"> </w:t>
              </w:r>
              <w:del w:id="664" w:author="TRUC NGUYEN [2]" w:date="2023-03-23T15:41:00Z">
                <w:r w:rsidRPr="00B83B58" w:rsidDel="00976C69">
                  <w:rPr>
                    <w:rFonts w:ascii="Times New Roman" w:eastAsia="Times New Roman" w:hAnsi="Times New Roman"/>
                    <w:color w:val="000000"/>
                  </w:rPr>
                  <w:delText xml:space="preserve">tháng </w:delText>
                </w:r>
              </w:del>
            </w:ins>
            <w:ins w:id="665" w:author="GIANG CAO" w:date="2023-03-22T14:04:00Z">
              <w:del w:id="666" w:author="TRUC NGUYEN [2]" w:date="2023-03-23T15:41:00Z">
                <w:r w:rsidR="0039102C" w:rsidRPr="00B83B58" w:rsidDel="00976C69">
                  <w:rPr>
                    <w:rFonts w:ascii="Times New Roman" w:eastAsia="Times New Roman" w:hAnsi="Times New Roman"/>
                    <w:color w:val="000000"/>
                  </w:rPr>
                  <w:delText xml:space="preserve">báo cáo </w:delText>
                </w:r>
              </w:del>
            </w:ins>
            <w:ins w:id="667" w:author="GIANG CAO" w:date="2023-03-22T14:05:00Z">
              <w:del w:id="668" w:author="TRUC NGUYEN [2]" w:date="2023-03-23T15:41:00Z">
                <w:r w:rsidR="0039102C" w:rsidRPr="00B83B58" w:rsidDel="00976C69">
                  <w:rPr>
                    <w:rFonts w:ascii="Times New Roman" w:eastAsia="Times New Roman" w:hAnsi="Times New Roman"/>
                    <w:color w:val="000000"/>
                  </w:rPr>
                  <w:delText>–(trừ)</w:delText>
                </w:r>
              </w:del>
            </w:ins>
            <w:ins w:id="669" w:author="GIANG CAO" w:date="2023-03-22T14:04:00Z">
              <w:del w:id="670" w:author="TRUC NGUYEN [2]" w:date="2023-03-23T15:41:00Z">
                <w:r w:rsidR="0039102C" w:rsidRPr="00B83B58" w:rsidDel="00976C69">
                  <w:rPr>
                    <w:rFonts w:ascii="Times New Roman" w:eastAsia="Times New Roman" w:hAnsi="Times New Roman"/>
                    <w:color w:val="000000"/>
                  </w:rPr>
                  <w:delText xml:space="preserve"> SO_TIEN_TRICH_LAP tháng trước</w:delText>
                </w:r>
              </w:del>
            </w:ins>
            <w:ins w:id="671" w:author="GIANG CAO" w:date="2023-03-22T14:07:00Z">
              <w:del w:id="672" w:author="TRUC NGUYEN [2]" w:date="2023-03-23T15:41:00Z">
                <w:r w:rsidR="0039102C" w:rsidRPr="00B83B58" w:rsidDel="00976C69">
                  <w:rPr>
                    <w:rFonts w:ascii="Times New Roman" w:eastAsia="Times New Roman" w:hAnsi="Times New Roman"/>
                    <w:color w:val="000000"/>
                  </w:rPr>
                  <w:delText>)</w:delText>
                </w:r>
              </w:del>
            </w:ins>
            <w:ins w:id="673" w:author="GIANG CAO" w:date="2023-03-22T14:27:00Z">
              <w:del w:id="674" w:author="TRUC NGUYEN [2]" w:date="2023-03-23T15:41:00Z">
                <w:r w:rsidR="00430FB4" w:rsidRPr="00B83B58" w:rsidDel="00976C69">
                  <w:rPr>
                    <w:rFonts w:ascii="Times New Roman" w:eastAsia="Times New Roman" w:hAnsi="Times New Roman"/>
                    <w:color w:val="000000"/>
                  </w:rPr>
                  <w:delText xml:space="preserve">. Chỉ lấy các khách hàng có </w:delText>
                </w:r>
              </w:del>
            </w:ins>
            <w:ins w:id="675" w:author="GIANG CAO" w:date="2023-03-22T14:28:00Z">
              <w:del w:id="676" w:author="TRUC NGUYEN [2]" w:date="2023-03-23T15:41:00Z">
                <w:r w:rsidR="00430FB4" w:rsidRPr="00B83B58" w:rsidDel="00976C69">
                  <w:rPr>
                    <w:rFonts w:ascii="Times New Roman" w:eastAsia="Times New Roman" w:hAnsi="Times New Roman"/>
                    <w:color w:val="000000"/>
                  </w:rPr>
                  <w:delText>kết quả tính</w:delText>
                </w:r>
              </w:del>
            </w:ins>
            <w:ins w:id="677" w:author="GIANG CAO" w:date="2023-03-22T14:29:00Z">
              <w:del w:id="678" w:author="TRUC NGUYEN [2]" w:date="2023-03-23T15:41:00Z">
                <w:r w:rsidR="00430FB4" w:rsidRPr="00B83B58" w:rsidDel="00976C69">
                  <w:rPr>
                    <w:rFonts w:ascii="Times New Roman" w:eastAsia="Times New Roman" w:hAnsi="Times New Roman"/>
                    <w:color w:val="000000"/>
                  </w:rPr>
                  <w:delText xml:space="preserve"> toán cuối cùng</w:delText>
                </w:r>
              </w:del>
            </w:ins>
            <w:ins w:id="679" w:author="GIANG CAO" w:date="2023-03-22T14:28:00Z">
              <w:del w:id="680" w:author="TRUC NGUYEN [2]" w:date="2023-03-23T15:41:00Z">
                <w:r w:rsidR="00430FB4" w:rsidRPr="00B83B58" w:rsidDel="00976C69">
                  <w:rPr>
                    <w:rFonts w:ascii="Times New Roman" w:eastAsia="Times New Roman" w:hAnsi="Times New Roman"/>
                    <w:color w:val="000000"/>
                  </w:rPr>
                  <w:delText xml:space="preserve"> &gt;0</w:delText>
                </w:r>
              </w:del>
            </w:ins>
            <w:ins w:id="681" w:author="GIANG CAO" w:date="2023-03-22T14:27:00Z">
              <w:del w:id="682" w:author="TRUC NGUYEN [2]" w:date="2023-03-23T15:41:00Z">
                <w:r w:rsidR="00430FB4" w:rsidRPr="00B83B58" w:rsidDel="00976C69">
                  <w:rPr>
                    <w:rFonts w:ascii="Times New Roman" w:eastAsia="Times New Roman" w:hAnsi="Times New Roman"/>
                    <w:color w:val="000000"/>
                  </w:rPr>
                  <w:delText xml:space="preserve"> </w:delText>
                </w:r>
              </w:del>
            </w:ins>
            <w:ins w:id="683" w:author="GIANG CAO" w:date="2023-03-22T14:04:00Z">
              <w:r w:rsidR="0039102C" w:rsidRPr="00B83B58">
                <w:rPr>
                  <w:rFonts w:ascii="Times New Roman" w:eastAsia="Times New Roman" w:hAnsi="Times New Roman"/>
                  <w:color w:val="000000"/>
                </w:rPr>
                <w:t>trong file</w:t>
              </w:r>
            </w:ins>
            <w:ins w:id="684" w:author="GIANG CAO" w:date="2023-03-22T13:39:00Z">
              <w:r w:rsidRPr="00B83B58">
                <w:rPr>
                  <w:rFonts w:ascii="Times New Roman" w:eastAsia="Times New Roman" w:hAnsi="Times New Roman"/>
                  <w:color w:val="000000"/>
                </w:rPr>
                <w:t xml:space="preserve"> TBL_XLS_KHTC_</w:t>
              </w:r>
            </w:ins>
            <w:ins w:id="685" w:author="GIANG CAO" w:date="2023-03-22T13:42:00Z">
              <w:r w:rsidRPr="00B83B58">
                <w:rPr>
                  <w:rFonts w:ascii="Times New Roman" w:eastAsia="Times New Roman" w:hAnsi="Times New Roman"/>
                  <w:color w:val="000000"/>
                </w:rPr>
                <w:t>TRICHLAP</w:t>
              </w:r>
            </w:ins>
            <w:ins w:id="686" w:author="GIANG CAO" w:date="2023-03-22T13:39:00Z">
              <w:r w:rsidRPr="00B83B58">
                <w:rPr>
                  <w:rFonts w:ascii="Times New Roman" w:eastAsia="Times New Roman" w:hAnsi="Times New Roman"/>
                  <w:color w:val="000000"/>
                </w:rPr>
                <w:t>_DPCT với các điều kiện</w:t>
              </w:r>
            </w:ins>
            <w:ins w:id="687" w:author="GIANG CAO" w:date="2023-03-22T14:05:00Z">
              <w:r w:rsidR="0039102C" w:rsidRPr="00B83B58">
                <w:rPr>
                  <w:rFonts w:ascii="Times New Roman" w:eastAsia="Times New Roman" w:hAnsi="Times New Roman"/>
                  <w:color w:val="000000"/>
                </w:rPr>
                <w:t xml:space="preserve"> lọc sau:</w:t>
              </w:r>
            </w:ins>
          </w:p>
          <w:p w14:paraId="3C1B1C8C" w14:textId="77777777" w:rsidR="00147155" w:rsidRPr="00B83B58" w:rsidRDefault="00147155" w:rsidP="00147155">
            <w:pPr>
              <w:pStyle w:val="ListParagraph"/>
              <w:numPr>
                <w:ilvl w:val="0"/>
                <w:numId w:val="24"/>
              </w:numPr>
              <w:rPr>
                <w:ins w:id="688" w:author="GIANG CAO" w:date="2023-03-22T13:39:00Z"/>
                <w:rFonts w:ascii="Times New Roman" w:eastAsia="Times New Roman" w:hAnsi="Times New Roman"/>
                <w:color w:val="000000"/>
              </w:rPr>
            </w:pPr>
            <w:ins w:id="689" w:author="GIANG CAO" w:date="2023-03-22T13:39:00Z">
              <w:r w:rsidRPr="00B83B58">
                <w:rPr>
                  <w:rFonts w:ascii="Times New Roman" w:eastAsia="Times New Roman" w:hAnsi="Times New Roman"/>
                  <w:color w:val="000000"/>
                </w:rPr>
                <w:t>MA_DVKD = Mã Fin</w:t>
              </w:r>
            </w:ins>
          </w:p>
          <w:p w14:paraId="7722FC0D" w14:textId="122D8529" w:rsidR="00147155" w:rsidRPr="00B83B58" w:rsidRDefault="00147155" w:rsidP="00147155">
            <w:pPr>
              <w:pStyle w:val="ListParagraph"/>
              <w:numPr>
                <w:ilvl w:val="0"/>
                <w:numId w:val="24"/>
              </w:numPr>
              <w:rPr>
                <w:ins w:id="690" w:author="GIANG CAO" w:date="2023-03-22T13:39:00Z"/>
                <w:rFonts w:ascii="Times New Roman" w:eastAsia="Times New Roman" w:hAnsi="Times New Roman"/>
                <w:color w:val="000000"/>
              </w:rPr>
            </w:pPr>
            <w:ins w:id="691" w:author="GIANG CAO" w:date="2023-03-22T13:39:00Z">
              <w:r w:rsidRPr="00B83B58">
                <w:rPr>
                  <w:rFonts w:ascii="Times New Roman" w:eastAsia="Times New Roman" w:hAnsi="Times New Roman"/>
                  <w:color w:val="000000"/>
                </w:rPr>
                <w:t>NAM_THANG_</w:t>
              </w:r>
            </w:ins>
            <w:ins w:id="692" w:author="GIANG CAO" w:date="2023-03-22T13:43:00Z">
              <w:r w:rsidRPr="00B83B58">
                <w:rPr>
                  <w:rFonts w:ascii="Times New Roman" w:eastAsia="Times New Roman" w:hAnsi="Times New Roman"/>
                  <w:color w:val="000000"/>
                </w:rPr>
                <w:t>TRICH_LAP</w:t>
              </w:r>
            </w:ins>
            <w:ins w:id="693" w:author="GIANG CAO" w:date="2023-03-22T13:39:00Z">
              <w:r w:rsidRPr="00B83B58">
                <w:rPr>
                  <w:rFonts w:ascii="Times New Roman" w:eastAsia="Times New Roman" w:hAnsi="Times New Roman"/>
                  <w:color w:val="000000"/>
                </w:rPr>
                <w:t xml:space="preserve"> = Tháng báo cáo</w:t>
              </w:r>
            </w:ins>
            <w:ins w:id="694" w:author="GIANG CAO" w:date="2023-03-22T13:43:00Z">
              <w:del w:id="695" w:author="TRUC NGUYEN [2]" w:date="2023-03-23T15:40:00Z">
                <w:r w:rsidRPr="00B83B58" w:rsidDel="00976C69">
                  <w:rPr>
                    <w:rFonts w:ascii="Times New Roman" w:eastAsia="Times New Roman" w:hAnsi="Times New Roman"/>
                    <w:color w:val="000000"/>
                  </w:rPr>
                  <w:delText>, Tháng báo cáo -1</w:delText>
                </w:r>
              </w:del>
            </w:ins>
          </w:p>
          <w:p w14:paraId="17F3F29B" w14:textId="77777777" w:rsidR="0039102C" w:rsidRPr="00B83B58" w:rsidRDefault="00147155" w:rsidP="0039102C">
            <w:pPr>
              <w:pStyle w:val="ListParagraph"/>
              <w:numPr>
                <w:ilvl w:val="0"/>
                <w:numId w:val="24"/>
              </w:numPr>
              <w:rPr>
                <w:ins w:id="696" w:author="GIANG CAO" w:date="2023-03-22T14:05:00Z"/>
                <w:rFonts w:ascii="Times New Roman" w:eastAsia="Times New Roman" w:hAnsi="Times New Roman"/>
                <w:color w:val="000000"/>
              </w:rPr>
            </w:pPr>
            <w:ins w:id="697" w:author="GIANG CAO" w:date="2023-03-22T13:39:00Z">
              <w:r w:rsidRPr="00B83B58">
                <w:rPr>
                  <w:rFonts w:ascii="Times New Roman" w:eastAsia="Times New Roman" w:hAnsi="Times New Roman"/>
                  <w:color w:val="000000"/>
                </w:rPr>
                <w:t>PHAN_LOAI_CP= ‘TT</w:t>
              </w:r>
            </w:ins>
            <w:ins w:id="698" w:author="GIANG CAO" w:date="2023-03-22T13:43:00Z">
              <w:r w:rsidRPr="00B83B58">
                <w:rPr>
                  <w:rFonts w:ascii="Times New Roman" w:eastAsia="Times New Roman" w:hAnsi="Times New Roman"/>
                  <w:color w:val="000000"/>
                </w:rPr>
                <w:t>03</w:t>
              </w:r>
            </w:ins>
            <w:ins w:id="699" w:author="GIANG CAO" w:date="2023-03-22T13:39:00Z">
              <w:r w:rsidRPr="00B83B58">
                <w:rPr>
                  <w:rFonts w:ascii="Times New Roman" w:eastAsia="Times New Roman" w:hAnsi="Times New Roman"/>
                  <w:color w:val="000000"/>
                </w:rPr>
                <w:t>’</w:t>
              </w:r>
            </w:ins>
          </w:p>
          <w:p w14:paraId="7297A8B2" w14:textId="26F84DC6" w:rsidR="00147155" w:rsidRPr="00B83B58" w:rsidRDefault="00147155" w:rsidP="0039102C">
            <w:pPr>
              <w:pStyle w:val="ListParagraph"/>
              <w:numPr>
                <w:ilvl w:val="0"/>
                <w:numId w:val="24"/>
              </w:numPr>
              <w:rPr>
                <w:ins w:id="700" w:author="GIANG CAO" w:date="2023-03-22T14:07:00Z"/>
                <w:rFonts w:ascii="Times New Roman" w:eastAsia="Times New Roman" w:hAnsi="Times New Roman"/>
                <w:color w:val="000000"/>
              </w:rPr>
            </w:pPr>
            <w:ins w:id="701" w:author="GIANG CAO" w:date="2023-03-22T13:39:00Z">
              <w:r w:rsidRPr="00B83B58">
                <w:rPr>
                  <w:rFonts w:ascii="Times New Roman" w:hAnsi="Times New Roman"/>
                  <w:color w:val="000000"/>
                </w:rPr>
                <w:t>Phân loại Khách hàng: Lấy giá trị trong cột CIF mapping với hệ thống Fina</w:t>
              </w:r>
              <w:del w:id="702" w:author="TRUC NGUYEN [2]" w:date="2023-03-23T15:41:00Z">
                <w:r w:rsidRPr="00B83B58" w:rsidDel="00FE2EBA">
                  <w:rPr>
                    <w:rFonts w:ascii="Times New Roman" w:hAnsi="Times New Roman"/>
                    <w:color w:val="000000"/>
                  </w:rPr>
                  <w:delText>n</w:delText>
                </w:r>
              </w:del>
              <w:r w:rsidRPr="00B83B58">
                <w:rPr>
                  <w:rFonts w:ascii="Times New Roman" w:hAnsi="Times New Roman"/>
                  <w:color w:val="000000"/>
                </w:rPr>
                <w:t>cle để lấy Phân loại khách hàng (Theo mô tả của Vay). Chỉ lấy số liệu của KHCN</w:t>
              </w:r>
            </w:ins>
          </w:p>
          <w:p w14:paraId="570E48AF" w14:textId="417F70F0" w:rsidR="0039102C" w:rsidRPr="00B83B58" w:rsidRDefault="0039102C" w:rsidP="0039102C">
            <w:pPr>
              <w:pStyle w:val="ListParagraph"/>
              <w:numPr>
                <w:ilvl w:val="0"/>
                <w:numId w:val="23"/>
              </w:numPr>
              <w:ind w:left="339"/>
              <w:rPr>
                <w:ins w:id="703" w:author="GIANG CAO" w:date="2023-03-22T14:07:00Z"/>
                <w:rFonts w:ascii="Times New Roman" w:eastAsia="Times New Roman" w:hAnsi="Times New Roman"/>
                <w:color w:val="000000"/>
              </w:rPr>
            </w:pPr>
            <w:ins w:id="704" w:author="GIANG CAO" w:date="2023-03-22T14:07:00Z">
              <w:r w:rsidRPr="00B83B58">
                <w:rPr>
                  <w:rFonts w:ascii="Times New Roman" w:hAnsi="Times New Roman"/>
                  <w:color w:val="000000"/>
                </w:rPr>
                <w:t xml:space="preserve">Tính B: </w:t>
              </w:r>
              <w:r w:rsidRPr="00B83B58">
                <w:rPr>
                  <w:rFonts w:ascii="Times New Roman" w:eastAsia="Times New Roman" w:hAnsi="Times New Roman"/>
                  <w:color w:val="000000"/>
                </w:rPr>
                <w:t xml:space="preserve">SO_TIEN_TRICH_LAP trong file TBL_XLS_KHTC_TRICHLAP_DPCT </w:t>
              </w:r>
              <w:r w:rsidRPr="00B83B58">
                <w:rPr>
                  <w:rFonts w:ascii="Times New Roman" w:eastAsia="Times New Roman" w:hAnsi="Times New Roman"/>
                  <w:color w:val="000000"/>
                </w:rPr>
                <w:lastRenderedPageBreak/>
                <w:t>với các điều kiện lọc sau:</w:t>
              </w:r>
            </w:ins>
          </w:p>
          <w:p w14:paraId="5A07490D" w14:textId="77777777" w:rsidR="0039102C" w:rsidRPr="00B83B58" w:rsidRDefault="0039102C" w:rsidP="0039102C">
            <w:pPr>
              <w:pStyle w:val="ListParagraph"/>
              <w:numPr>
                <w:ilvl w:val="0"/>
                <w:numId w:val="24"/>
              </w:numPr>
              <w:rPr>
                <w:ins w:id="705" w:author="GIANG CAO" w:date="2023-03-22T14:07:00Z"/>
                <w:rFonts w:ascii="Times New Roman" w:eastAsia="Times New Roman" w:hAnsi="Times New Roman"/>
                <w:color w:val="000000"/>
              </w:rPr>
            </w:pPr>
            <w:ins w:id="706" w:author="GIANG CAO" w:date="2023-03-22T14:07:00Z">
              <w:r w:rsidRPr="00B83B58">
                <w:rPr>
                  <w:rFonts w:ascii="Times New Roman" w:eastAsia="Times New Roman" w:hAnsi="Times New Roman"/>
                  <w:color w:val="000000"/>
                </w:rPr>
                <w:t>MA_DVKD = Mã Fin</w:t>
              </w:r>
            </w:ins>
          </w:p>
          <w:p w14:paraId="648A4BA4" w14:textId="3DACEA3E" w:rsidR="0039102C" w:rsidRPr="00B83B58" w:rsidRDefault="0039102C" w:rsidP="0039102C">
            <w:pPr>
              <w:pStyle w:val="ListParagraph"/>
              <w:numPr>
                <w:ilvl w:val="0"/>
                <w:numId w:val="24"/>
              </w:numPr>
              <w:rPr>
                <w:ins w:id="707" w:author="GIANG CAO" w:date="2023-03-22T14:07:00Z"/>
                <w:rFonts w:ascii="Times New Roman" w:eastAsia="Times New Roman" w:hAnsi="Times New Roman"/>
                <w:color w:val="000000"/>
              </w:rPr>
            </w:pPr>
            <w:ins w:id="708" w:author="GIANG CAO" w:date="2023-03-22T14:07:00Z">
              <w:r w:rsidRPr="00B83B58">
                <w:rPr>
                  <w:rFonts w:ascii="Times New Roman" w:eastAsia="Times New Roman" w:hAnsi="Times New Roman"/>
                  <w:color w:val="000000"/>
                </w:rPr>
                <w:t>NAM_THANG_TRICH_LAP = Tháng báo cáo</w:t>
              </w:r>
            </w:ins>
          </w:p>
          <w:p w14:paraId="2884BD34" w14:textId="6974B9E7" w:rsidR="0039102C" w:rsidRPr="00B83B58" w:rsidRDefault="0039102C" w:rsidP="0039102C">
            <w:pPr>
              <w:pStyle w:val="ListParagraph"/>
              <w:numPr>
                <w:ilvl w:val="0"/>
                <w:numId w:val="24"/>
              </w:numPr>
              <w:rPr>
                <w:ins w:id="709" w:author="GIANG CAO" w:date="2023-03-22T14:11:00Z"/>
                <w:rFonts w:ascii="Times New Roman" w:eastAsia="Times New Roman" w:hAnsi="Times New Roman"/>
                <w:color w:val="000000"/>
              </w:rPr>
            </w:pPr>
            <w:ins w:id="710" w:author="GIANG CAO" w:date="2023-03-22T14:07:00Z">
              <w:r w:rsidRPr="00B83B58">
                <w:rPr>
                  <w:rFonts w:ascii="Times New Roman" w:eastAsia="Times New Roman" w:hAnsi="Times New Roman"/>
                  <w:color w:val="000000"/>
                </w:rPr>
                <w:t>PHAN_LOAI_CP= ‘TT</w:t>
              </w:r>
            </w:ins>
            <w:ins w:id="711" w:author="GIANG CAO" w:date="2023-03-22T14:11:00Z">
              <w:r w:rsidRPr="00B83B58">
                <w:rPr>
                  <w:rFonts w:ascii="Times New Roman" w:eastAsia="Times New Roman" w:hAnsi="Times New Roman"/>
                  <w:color w:val="000000"/>
                </w:rPr>
                <w:t>11</w:t>
              </w:r>
            </w:ins>
            <w:ins w:id="712" w:author="GIANG CAO" w:date="2023-03-22T14:07:00Z">
              <w:r w:rsidRPr="00B83B58">
                <w:rPr>
                  <w:rFonts w:ascii="Times New Roman" w:eastAsia="Times New Roman" w:hAnsi="Times New Roman"/>
                  <w:color w:val="000000"/>
                </w:rPr>
                <w:t>’</w:t>
              </w:r>
            </w:ins>
          </w:p>
          <w:p w14:paraId="3E0CD0A6" w14:textId="1346F31D" w:rsidR="0039102C" w:rsidRPr="00B83B58" w:rsidRDefault="0039102C" w:rsidP="0039102C">
            <w:pPr>
              <w:pStyle w:val="ListParagraph"/>
              <w:numPr>
                <w:ilvl w:val="0"/>
                <w:numId w:val="24"/>
              </w:numPr>
              <w:rPr>
                <w:ins w:id="713" w:author="GIANG CAO" w:date="2023-03-22T14:07:00Z"/>
                <w:rFonts w:ascii="Times New Roman" w:eastAsia="Times New Roman" w:hAnsi="Times New Roman"/>
                <w:color w:val="000000"/>
              </w:rPr>
            </w:pPr>
            <w:ins w:id="714" w:author="GIANG CAO" w:date="2023-03-22T14:12:00Z">
              <w:r w:rsidRPr="00B83B58">
                <w:rPr>
                  <w:rFonts w:ascii="Times New Roman" w:eastAsia="Times New Roman" w:hAnsi="Times New Roman"/>
                  <w:color w:val="000000"/>
                </w:rPr>
                <w:t>KH_CU_MOI=’CU’</w:t>
              </w:r>
            </w:ins>
          </w:p>
          <w:p w14:paraId="6AAF9411" w14:textId="075B3994" w:rsidR="0039102C" w:rsidRPr="00B83B58" w:rsidRDefault="0039102C" w:rsidP="00B83B58">
            <w:pPr>
              <w:pStyle w:val="ListParagraph"/>
              <w:numPr>
                <w:ilvl w:val="0"/>
                <w:numId w:val="24"/>
              </w:numPr>
              <w:rPr>
                <w:rFonts w:ascii="Times New Roman" w:hAnsi="Times New Roman"/>
                <w:color w:val="000000"/>
              </w:rPr>
            </w:pPr>
            <w:ins w:id="715" w:author="GIANG CAO" w:date="2023-03-22T14:07:00Z">
              <w:r w:rsidRPr="00B83B58">
                <w:rPr>
                  <w:rFonts w:ascii="Times New Roman" w:hAnsi="Times New Roman"/>
                  <w:color w:val="000000"/>
                </w:rPr>
                <w:t>Phân loại Khách hàng: Lấy giá trị trong cột CIF mapping với hệ thống Fina</w:t>
              </w:r>
              <w:del w:id="716" w:author="TRUC NGUYEN [2]" w:date="2023-03-23T15:42:00Z">
                <w:r w:rsidRPr="00B83B58" w:rsidDel="00D204BC">
                  <w:rPr>
                    <w:rFonts w:ascii="Times New Roman" w:hAnsi="Times New Roman"/>
                    <w:color w:val="000000"/>
                  </w:rPr>
                  <w:delText>n</w:delText>
                </w:r>
              </w:del>
              <w:r w:rsidRPr="00B83B58">
                <w:rPr>
                  <w:rFonts w:ascii="Times New Roman" w:hAnsi="Times New Roman"/>
                  <w:color w:val="000000"/>
                </w:rPr>
                <w:t>cle để lấy Phân loại khách hàng (Theo mô tả của Vay).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6CD050FA" w14:textId="77777777" w:rsidR="006E4445" w:rsidRPr="00B83B58" w:rsidRDefault="006E4445" w:rsidP="003D0B08">
            <w:pPr>
              <w:rPr>
                <w:color w:val="000000"/>
                <w:sz w:val="22"/>
                <w:szCs w:val="22"/>
              </w:rPr>
            </w:pPr>
            <w:r w:rsidRPr="00B83B58">
              <w:rPr>
                <w:color w:val="000000"/>
                <w:sz w:val="22"/>
                <w:szCs w:val="22"/>
              </w:rPr>
              <w:lastRenderedPageBreak/>
              <w:t>Trong file “TN NO XAU”:</w:t>
            </w:r>
          </w:p>
          <w:p w14:paraId="0EBF69E1"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Bước I: lọc tại Sheet “DPCT_TT03”: lấy cột “Loai”, “Chenh lech”, “CIF full”</w:t>
            </w:r>
          </w:p>
          <w:p w14:paraId="604D954F"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1: lọc cột “Loai” = “DN”</w:t>
            </w:r>
          </w:p>
          <w:p w14:paraId="1B65D6DC"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2: lọc cột “Chenh lech” &gt; 0</w:t>
            </w:r>
          </w:p>
          <w:p w14:paraId="2CF083A0"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3: A =SUM(“Chenh lech”)</w:t>
            </w:r>
          </w:p>
          <w:p w14:paraId="21F65277"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Bước II: lọc tại Sheet “11.CPDP”: lấy cột “ Số tiền trích DP”, “Phân loại KH”, “Phân loại CP”, “KH Cũ/Mới”</w:t>
            </w:r>
          </w:p>
          <w:p w14:paraId="01C661B2"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lastRenderedPageBreak/>
              <w:t>Bước 1: lọc cột “Phân loại KH” = “DN”</w:t>
            </w:r>
          </w:p>
          <w:p w14:paraId="329EA190"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2: lọc cột “Phân loại HN” = “Trích DPCT”</w:t>
            </w:r>
          </w:p>
          <w:p w14:paraId="0AA8D820"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3: lọc cột “KH Cũ/Mới” = “KH cũ”</w:t>
            </w:r>
          </w:p>
          <w:p w14:paraId="0A7800B2"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4: B = SUM(“ Số tiền trích DP”)</w:t>
            </w:r>
          </w:p>
          <w:p w14:paraId="4D4D8B03" w14:textId="77777777" w:rsidR="006E4445" w:rsidRPr="00B83B58" w:rsidRDefault="006E4445" w:rsidP="003D0B08">
            <w:pPr>
              <w:ind w:left="339"/>
              <w:rPr>
                <w:ins w:id="717" w:author="GIANG CAO" w:date="2023-03-22T14:12:00Z"/>
                <w:color w:val="000000"/>
                <w:sz w:val="22"/>
                <w:szCs w:val="22"/>
              </w:rPr>
            </w:pPr>
            <w:r w:rsidRPr="00B83B58">
              <w:rPr>
                <w:color w:val="000000"/>
                <w:sz w:val="22"/>
                <w:szCs w:val="22"/>
              </w:rPr>
              <w:t>Trích DP cụ thể = A + B</w:t>
            </w:r>
          </w:p>
          <w:p w14:paraId="13B6C809" w14:textId="77777777" w:rsidR="007865CB" w:rsidRPr="00B83B58" w:rsidRDefault="007865CB" w:rsidP="007865CB">
            <w:pPr>
              <w:rPr>
                <w:ins w:id="718" w:author="GIANG CAO" w:date="2023-03-22T14:12:00Z"/>
                <w:color w:val="000000"/>
                <w:sz w:val="22"/>
                <w:szCs w:val="22"/>
              </w:rPr>
            </w:pPr>
            <w:ins w:id="719" w:author="GIANG CAO" w:date="2023-03-22T14:12:00Z">
              <w:r w:rsidRPr="00B83B58">
                <w:rPr>
                  <w:color w:val="000000"/>
                  <w:sz w:val="22"/>
                  <w:szCs w:val="22"/>
                </w:rPr>
                <w:t xml:space="preserve">Cụ thể như sau: </w:t>
              </w:r>
            </w:ins>
          </w:p>
          <w:p w14:paraId="6624BDBC" w14:textId="36231206" w:rsidR="007865CB" w:rsidRPr="00B83B58" w:rsidRDefault="007865CB" w:rsidP="007865CB">
            <w:pPr>
              <w:pStyle w:val="ListParagraph"/>
              <w:numPr>
                <w:ilvl w:val="0"/>
                <w:numId w:val="23"/>
              </w:numPr>
              <w:ind w:left="339"/>
              <w:rPr>
                <w:ins w:id="720" w:author="GIANG CAO" w:date="2023-03-22T14:12:00Z"/>
                <w:rFonts w:ascii="Times New Roman" w:eastAsia="Times New Roman" w:hAnsi="Times New Roman"/>
                <w:color w:val="000000"/>
              </w:rPr>
            </w:pPr>
            <w:ins w:id="721" w:author="GIANG CAO" w:date="2023-03-22T14:12:00Z">
              <w:r w:rsidRPr="00B83B58">
                <w:rPr>
                  <w:rFonts w:ascii="Times New Roman" w:hAnsi="Times New Roman"/>
                  <w:color w:val="000000"/>
                </w:rPr>
                <w:t xml:space="preserve">Tính A: </w:t>
              </w:r>
            </w:ins>
            <w:ins w:id="722" w:author="TRUC NGUYEN [2]" w:date="2023-03-23T15:41:00Z">
              <w:r w:rsidR="00FE2EBA">
                <w:rPr>
                  <w:rFonts w:ascii="Times New Roman" w:hAnsi="Times New Roman"/>
                  <w:color w:val="000000"/>
                </w:rPr>
                <w:t>SUM</w:t>
              </w:r>
            </w:ins>
            <w:ins w:id="723" w:author="GIANG CAO" w:date="2023-03-22T14:12:00Z">
              <w:r w:rsidRPr="00B83B58">
                <w:rPr>
                  <w:rFonts w:ascii="Times New Roman" w:eastAsia="Times New Roman" w:hAnsi="Times New Roman"/>
                  <w:color w:val="000000"/>
                </w:rPr>
                <w:t>(SO_TIEN_TRICH_LAP</w:t>
              </w:r>
            </w:ins>
            <w:ins w:id="724" w:author="TRUC NGUYEN [2]" w:date="2023-03-23T15:41:00Z">
              <w:r w:rsidR="00FE2EBA">
                <w:rPr>
                  <w:rFonts w:ascii="Times New Roman" w:eastAsia="Times New Roman" w:hAnsi="Times New Roman"/>
                  <w:color w:val="000000"/>
                </w:rPr>
                <w:t>)</w:t>
              </w:r>
            </w:ins>
            <w:ins w:id="725" w:author="GIANG CAO" w:date="2023-03-22T14:12:00Z">
              <w:r w:rsidRPr="00B83B58">
                <w:rPr>
                  <w:rFonts w:ascii="Times New Roman" w:eastAsia="Times New Roman" w:hAnsi="Times New Roman"/>
                  <w:color w:val="000000"/>
                </w:rPr>
                <w:t xml:space="preserve"> </w:t>
              </w:r>
              <w:del w:id="726" w:author="TRUC NGUYEN [2]" w:date="2023-03-23T15:41:00Z">
                <w:r w:rsidRPr="00B83B58" w:rsidDel="00FE2EBA">
                  <w:rPr>
                    <w:rFonts w:ascii="Times New Roman" w:eastAsia="Times New Roman" w:hAnsi="Times New Roman"/>
                    <w:color w:val="000000"/>
                  </w:rPr>
                  <w:delText>tháng báo cáo –(trừ) SO_TIEN_TRICH_LAP tháng trước</w:delText>
                </w:r>
              </w:del>
            </w:ins>
            <w:ins w:id="727" w:author="GIANG CAO" w:date="2023-03-22T14:29:00Z">
              <w:del w:id="728" w:author="TRUC NGUYEN [2]" w:date="2023-03-23T15:41:00Z">
                <w:r w:rsidR="00430FB4" w:rsidRPr="00B83B58" w:rsidDel="00FE2EBA">
                  <w:rPr>
                    <w:rFonts w:ascii="Times New Roman" w:eastAsia="Times New Roman" w:hAnsi="Times New Roman"/>
                    <w:color w:val="000000"/>
                  </w:rPr>
                  <w:delText xml:space="preserve">). Chỉ lấy các khách hàng có kết quả tính toán cuối cùng </w:delText>
                </w:r>
              </w:del>
            </w:ins>
            <w:ins w:id="729" w:author="GIANG CAO" w:date="2023-03-22T14:30:00Z">
              <w:del w:id="730" w:author="TRUC NGUYEN [2]" w:date="2023-03-23T15:41:00Z">
                <w:r w:rsidR="00430FB4" w:rsidRPr="00B83B58" w:rsidDel="00FE2EBA">
                  <w:rPr>
                    <w:rFonts w:ascii="Times New Roman" w:eastAsia="Times New Roman" w:hAnsi="Times New Roman"/>
                    <w:color w:val="000000"/>
                  </w:rPr>
                  <w:delText>&gt;</w:delText>
                </w:r>
              </w:del>
            </w:ins>
            <w:ins w:id="731" w:author="GIANG CAO" w:date="2023-03-22T14:29:00Z">
              <w:del w:id="732" w:author="TRUC NGUYEN [2]" w:date="2023-03-23T15:41:00Z">
                <w:r w:rsidR="00430FB4" w:rsidRPr="00B83B58" w:rsidDel="00FE2EBA">
                  <w:rPr>
                    <w:rFonts w:ascii="Times New Roman" w:eastAsia="Times New Roman" w:hAnsi="Times New Roman"/>
                    <w:color w:val="000000"/>
                  </w:rPr>
                  <w:delText>0</w:delText>
                </w:r>
              </w:del>
            </w:ins>
            <w:ins w:id="733" w:author="GIANG CAO" w:date="2023-03-22T14:12:00Z">
              <w:del w:id="734" w:author="TRUC NGUYEN [2]" w:date="2023-03-23T15:41:00Z">
                <w:r w:rsidRPr="00B83B58" w:rsidDel="00FE2EBA">
                  <w:rPr>
                    <w:rFonts w:ascii="Times New Roman" w:eastAsia="Times New Roman" w:hAnsi="Times New Roman"/>
                    <w:color w:val="000000"/>
                  </w:rPr>
                  <w:delText xml:space="preserve"> </w:delText>
                </w:r>
              </w:del>
              <w:r w:rsidRPr="00B83B58">
                <w:rPr>
                  <w:rFonts w:ascii="Times New Roman" w:eastAsia="Times New Roman" w:hAnsi="Times New Roman"/>
                  <w:color w:val="000000"/>
                </w:rPr>
                <w:t>trong file TBL_XLS_KHTC_TRICHLAP_DPCT với các điều kiện lọc sau:</w:t>
              </w:r>
            </w:ins>
          </w:p>
          <w:p w14:paraId="2A8FC58B" w14:textId="77777777" w:rsidR="007865CB" w:rsidRPr="00B83B58" w:rsidRDefault="007865CB" w:rsidP="007865CB">
            <w:pPr>
              <w:pStyle w:val="ListParagraph"/>
              <w:numPr>
                <w:ilvl w:val="0"/>
                <w:numId w:val="24"/>
              </w:numPr>
              <w:rPr>
                <w:ins w:id="735" w:author="GIANG CAO" w:date="2023-03-22T14:12:00Z"/>
                <w:rFonts w:ascii="Times New Roman" w:eastAsia="Times New Roman" w:hAnsi="Times New Roman"/>
                <w:color w:val="000000"/>
              </w:rPr>
            </w:pPr>
            <w:ins w:id="736" w:author="GIANG CAO" w:date="2023-03-22T14:12:00Z">
              <w:r w:rsidRPr="00B83B58">
                <w:rPr>
                  <w:rFonts w:ascii="Times New Roman" w:eastAsia="Times New Roman" w:hAnsi="Times New Roman"/>
                  <w:color w:val="000000"/>
                </w:rPr>
                <w:t>MA_DVKD = Mã Fin</w:t>
              </w:r>
            </w:ins>
          </w:p>
          <w:p w14:paraId="689A1CB7" w14:textId="1D3745F5" w:rsidR="007865CB" w:rsidRPr="00B83B58" w:rsidRDefault="007865CB" w:rsidP="007865CB">
            <w:pPr>
              <w:pStyle w:val="ListParagraph"/>
              <w:numPr>
                <w:ilvl w:val="0"/>
                <w:numId w:val="24"/>
              </w:numPr>
              <w:rPr>
                <w:ins w:id="737" w:author="GIANG CAO" w:date="2023-03-22T14:12:00Z"/>
                <w:rFonts w:ascii="Times New Roman" w:eastAsia="Times New Roman" w:hAnsi="Times New Roman"/>
                <w:color w:val="000000"/>
              </w:rPr>
            </w:pPr>
            <w:ins w:id="738" w:author="GIANG CAO" w:date="2023-03-22T14:12:00Z">
              <w:r w:rsidRPr="00B83B58">
                <w:rPr>
                  <w:rFonts w:ascii="Times New Roman" w:eastAsia="Times New Roman" w:hAnsi="Times New Roman"/>
                  <w:color w:val="000000"/>
                </w:rPr>
                <w:t>NAM_THANG_TRICH_LAP = Tháng báo cáo</w:t>
              </w:r>
              <w:del w:id="739" w:author="TRUC NGUYEN [2]" w:date="2023-03-23T15:42:00Z">
                <w:r w:rsidRPr="00B83B58" w:rsidDel="00FE2EBA">
                  <w:rPr>
                    <w:rFonts w:ascii="Times New Roman" w:eastAsia="Times New Roman" w:hAnsi="Times New Roman"/>
                    <w:color w:val="000000"/>
                  </w:rPr>
                  <w:delText>, Tháng báo cáo -1</w:delText>
                </w:r>
              </w:del>
            </w:ins>
          </w:p>
          <w:p w14:paraId="7B4C93A9" w14:textId="77777777" w:rsidR="007865CB" w:rsidRPr="00B83B58" w:rsidRDefault="007865CB" w:rsidP="007865CB">
            <w:pPr>
              <w:pStyle w:val="ListParagraph"/>
              <w:numPr>
                <w:ilvl w:val="0"/>
                <w:numId w:val="24"/>
              </w:numPr>
              <w:rPr>
                <w:ins w:id="740" w:author="GIANG CAO" w:date="2023-03-22T14:12:00Z"/>
                <w:rFonts w:ascii="Times New Roman" w:eastAsia="Times New Roman" w:hAnsi="Times New Roman"/>
                <w:color w:val="000000"/>
              </w:rPr>
            </w:pPr>
            <w:ins w:id="741" w:author="GIANG CAO" w:date="2023-03-22T14:12:00Z">
              <w:r w:rsidRPr="00B83B58">
                <w:rPr>
                  <w:rFonts w:ascii="Times New Roman" w:eastAsia="Times New Roman" w:hAnsi="Times New Roman"/>
                  <w:color w:val="000000"/>
                </w:rPr>
                <w:t>PHAN_LOAI_CP= ‘TT03’</w:t>
              </w:r>
            </w:ins>
          </w:p>
          <w:p w14:paraId="43C9ABE9" w14:textId="461A342B" w:rsidR="007865CB" w:rsidRPr="00B83B58" w:rsidRDefault="007865CB" w:rsidP="007865CB">
            <w:pPr>
              <w:pStyle w:val="ListParagraph"/>
              <w:numPr>
                <w:ilvl w:val="0"/>
                <w:numId w:val="24"/>
              </w:numPr>
              <w:rPr>
                <w:ins w:id="742" w:author="GIANG CAO" w:date="2023-03-22T14:12:00Z"/>
                <w:rFonts w:ascii="Times New Roman" w:eastAsia="Times New Roman" w:hAnsi="Times New Roman"/>
                <w:color w:val="000000"/>
              </w:rPr>
            </w:pPr>
            <w:ins w:id="743" w:author="GIANG CAO" w:date="2023-03-22T14:12:00Z">
              <w:r w:rsidRPr="00B83B58">
                <w:rPr>
                  <w:rFonts w:ascii="Times New Roman" w:hAnsi="Times New Roman"/>
                  <w:color w:val="000000"/>
                </w:rPr>
                <w:t>Phân loại Khách hàng: Lấy giá trị trong cột CIF mapping với hệ thống Fina</w:t>
              </w:r>
              <w:del w:id="744" w:author="TRUC NGUYEN [2]" w:date="2023-03-23T15:41:00Z">
                <w:r w:rsidRPr="00B83B58" w:rsidDel="00FE2EBA">
                  <w:rPr>
                    <w:rFonts w:ascii="Times New Roman" w:hAnsi="Times New Roman"/>
                    <w:color w:val="000000"/>
                  </w:rPr>
                  <w:delText>n</w:delText>
                </w:r>
              </w:del>
              <w:r w:rsidRPr="00B83B58">
                <w:rPr>
                  <w:rFonts w:ascii="Times New Roman" w:hAnsi="Times New Roman"/>
                  <w:color w:val="000000"/>
                </w:rPr>
                <w:t>cle để lấy Phân loại khách hàng (Theo mô tả của Vay). Chỉ lấy số liệu của KH</w:t>
              </w:r>
            </w:ins>
            <w:ins w:id="745" w:author="GIANG CAO" w:date="2023-03-22T14:13:00Z">
              <w:r w:rsidRPr="00B83B58">
                <w:rPr>
                  <w:rFonts w:ascii="Times New Roman" w:hAnsi="Times New Roman"/>
                  <w:color w:val="000000"/>
                </w:rPr>
                <w:t>D</w:t>
              </w:r>
            </w:ins>
            <w:ins w:id="746" w:author="GIANG CAO" w:date="2023-03-22T14:12:00Z">
              <w:r w:rsidRPr="00B83B58">
                <w:rPr>
                  <w:rFonts w:ascii="Times New Roman" w:hAnsi="Times New Roman"/>
                  <w:color w:val="000000"/>
                </w:rPr>
                <w:t>N</w:t>
              </w:r>
            </w:ins>
          </w:p>
          <w:p w14:paraId="2AD4EAAE" w14:textId="77777777" w:rsidR="007865CB" w:rsidRPr="00B83B58" w:rsidRDefault="007865CB" w:rsidP="007865CB">
            <w:pPr>
              <w:pStyle w:val="ListParagraph"/>
              <w:numPr>
                <w:ilvl w:val="0"/>
                <w:numId w:val="23"/>
              </w:numPr>
              <w:ind w:left="339"/>
              <w:rPr>
                <w:ins w:id="747" w:author="GIANG CAO" w:date="2023-03-22T14:12:00Z"/>
                <w:rFonts w:ascii="Times New Roman" w:eastAsia="Times New Roman" w:hAnsi="Times New Roman"/>
                <w:color w:val="000000"/>
              </w:rPr>
            </w:pPr>
            <w:ins w:id="748" w:author="GIANG CAO" w:date="2023-03-22T14:12:00Z">
              <w:r w:rsidRPr="00B83B58">
                <w:rPr>
                  <w:rFonts w:ascii="Times New Roman" w:hAnsi="Times New Roman"/>
                  <w:color w:val="000000"/>
                </w:rPr>
                <w:t xml:space="preserve">Tính B: </w:t>
              </w:r>
              <w:r w:rsidRPr="00B83B58">
                <w:rPr>
                  <w:rFonts w:ascii="Times New Roman" w:eastAsia="Times New Roman" w:hAnsi="Times New Roman"/>
                  <w:color w:val="000000"/>
                </w:rPr>
                <w:t>SO_TIEN_TRICH_LAP trong file TBL_XLS_KHTC_TRICHLAP_DPCT với các điều kiện lọc sau:</w:t>
              </w:r>
            </w:ins>
          </w:p>
          <w:p w14:paraId="453BD14E" w14:textId="77777777" w:rsidR="007865CB" w:rsidRPr="00B83B58" w:rsidRDefault="007865CB" w:rsidP="007865CB">
            <w:pPr>
              <w:pStyle w:val="ListParagraph"/>
              <w:numPr>
                <w:ilvl w:val="0"/>
                <w:numId w:val="24"/>
              </w:numPr>
              <w:rPr>
                <w:ins w:id="749" w:author="GIANG CAO" w:date="2023-03-22T14:12:00Z"/>
                <w:rFonts w:ascii="Times New Roman" w:eastAsia="Times New Roman" w:hAnsi="Times New Roman"/>
                <w:color w:val="000000"/>
              </w:rPr>
            </w:pPr>
            <w:ins w:id="750" w:author="GIANG CAO" w:date="2023-03-22T14:12:00Z">
              <w:r w:rsidRPr="00B83B58">
                <w:rPr>
                  <w:rFonts w:ascii="Times New Roman" w:eastAsia="Times New Roman" w:hAnsi="Times New Roman"/>
                  <w:color w:val="000000"/>
                </w:rPr>
                <w:t>MA_DVKD = Mã Fin</w:t>
              </w:r>
            </w:ins>
          </w:p>
          <w:p w14:paraId="22D96ABD" w14:textId="77777777" w:rsidR="007865CB" w:rsidRPr="00B83B58" w:rsidRDefault="007865CB" w:rsidP="007865CB">
            <w:pPr>
              <w:pStyle w:val="ListParagraph"/>
              <w:numPr>
                <w:ilvl w:val="0"/>
                <w:numId w:val="24"/>
              </w:numPr>
              <w:rPr>
                <w:ins w:id="751" w:author="GIANG CAO" w:date="2023-03-22T14:12:00Z"/>
                <w:rFonts w:ascii="Times New Roman" w:eastAsia="Times New Roman" w:hAnsi="Times New Roman"/>
                <w:color w:val="000000"/>
              </w:rPr>
            </w:pPr>
            <w:ins w:id="752" w:author="GIANG CAO" w:date="2023-03-22T14:12:00Z">
              <w:r w:rsidRPr="00B83B58">
                <w:rPr>
                  <w:rFonts w:ascii="Times New Roman" w:eastAsia="Times New Roman" w:hAnsi="Times New Roman"/>
                  <w:color w:val="000000"/>
                </w:rPr>
                <w:t>NAM_THANG_TRICH_LAP = Tháng báo cáo</w:t>
              </w:r>
            </w:ins>
          </w:p>
          <w:p w14:paraId="09E0A07E" w14:textId="77777777" w:rsidR="007865CB" w:rsidRPr="00B83B58" w:rsidRDefault="007865CB" w:rsidP="007865CB">
            <w:pPr>
              <w:pStyle w:val="ListParagraph"/>
              <w:numPr>
                <w:ilvl w:val="0"/>
                <w:numId w:val="24"/>
              </w:numPr>
              <w:rPr>
                <w:ins w:id="753" w:author="GIANG CAO" w:date="2023-03-22T14:12:00Z"/>
                <w:rFonts w:ascii="Times New Roman" w:eastAsia="Times New Roman" w:hAnsi="Times New Roman"/>
                <w:color w:val="000000"/>
              </w:rPr>
            </w:pPr>
            <w:ins w:id="754" w:author="GIANG CAO" w:date="2023-03-22T14:12:00Z">
              <w:r w:rsidRPr="00B83B58">
                <w:rPr>
                  <w:rFonts w:ascii="Times New Roman" w:eastAsia="Times New Roman" w:hAnsi="Times New Roman"/>
                  <w:color w:val="000000"/>
                </w:rPr>
                <w:lastRenderedPageBreak/>
                <w:t>PHAN_LOAI_CP= ‘TT11’</w:t>
              </w:r>
            </w:ins>
          </w:p>
          <w:p w14:paraId="0979AE5C" w14:textId="77777777" w:rsidR="007865CB" w:rsidRPr="00B83B58" w:rsidRDefault="007865CB" w:rsidP="007865CB">
            <w:pPr>
              <w:pStyle w:val="ListParagraph"/>
              <w:numPr>
                <w:ilvl w:val="0"/>
                <w:numId w:val="24"/>
              </w:numPr>
              <w:rPr>
                <w:ins w:id="755" w:author="GIANG CAO" w:date="2023-03-22T14:12:00Z"/>
                <w:rFonts w:ascii="Times New Roman" w:eastAsia="Times New Roman" w:hAnsi="Times New Roman"/>
                <w:color w:val="000000"/>
              </w:rPr>
            </w:pPr>
            <w:ins w:id="756" w:author="GIANG CAO" w:date="2023-03-22T14:12:00Z">
              <w:r w:rsidRPr="00B83B58">
                <w:rPr>
                  <w:rFonts w:ascii="Times New Roman" w:eastAsia="Times New Roman" w:hAnsi="Times New Roman"/>
                  <w:color w:val="000000"/>
                </w:rPr>
                <w:t>KH_CU_MOI=’CU’</w:t>
              </w:r>
            </w:ins>
          </w:p>
          <w:p w14:paraId="38BF6190" w14:textId="751D425A" w:rsidR="007865CB" w:rsidRPr="00B83B58" w:rsidRDefault="007865CB" w:rsidP="007865CB">
            <w:pPr>
              <w:ind w:left="339"/>
              <w:rPr>
                <w:color w:val="000000"/>
                <w:sz w:val="22"/>
                <w:szCs w:val="22"/>
              </w:rPr>
            </w:pPr>
            <w:ins w:id="757" w:author="GIANG CAO" w:date="2023-03-22T14:12:00Z">
              <w:r w:rsidRPr="00B83B58">
                <w:rPr>
                  <w:color w:val="000000"/>
                  <w:sz w:val="22"/>
                  <w:szCs w:val="22"/>
                </w:rPr>
                <w:t>Phân loại Khách hàng: Lấy giá trị trong cột CIF mapping với hệ thống Fina</w:t>
              </w:r>
              <w:del w:id="758" w:author="TRUC NGUYEN [2]" w:date="2023-03-23T15:42:00Z">
                <w:r w:rsidRPr="00B83B58" w:rsidDel="00D204BC">
                  <w:rPr>
                    <w:color w:val="000000"/>
                    <w:sz w:val="22"/>
                    <w:szCs w:val="22"/>
                  </w:rPr>
                  <w:delText>n</w:delText>
                </w:r>
              </w:del>
              <w:r w:rsidRPr="00B83B58">
                <w:rPr>
                  <w:color w:val="000000"/>
                  <w:sz w:val="22"/>
                  <w:szCs w:val="22"/>
                </w:rPr>
                <w:t>cle để lấy Phân loại khách hàng (Theo mô tả của Vay). Chỉ lấy số liệu của KH</w:t>
              </w:r>
            </w:ins>
            <w:ins w:id="759" w:author="GIANG CAO" w:date="2023-03-22T14:13:00Z">
              <w:r w:rsidRPr="00B83B58">
                <w:rPr>
                  <w:color w:val="000000"/>
                  <w:sz w:val="22"/>
                  <w:szCs w:val="22"/>
                </w:rPr>
                <w:t>DN</w:t>
              </w:r>
            </w:ins>
          </w:p>
        </w:tc>
      </w:tr>
      <w:tr w:rsidR="006E4445" w:rsidRPr="00A54725" w14:paraId="0A04F3C0" w14:textId="77777777" w:rsidTr="00F047C8">
        <w:trPr>
          <w:trHeight w:val="1349"/>
        </w:trPr>
        <w:tc>
          <w:tcPr>
            <w:tcW w:w="711" w:type="dxa"/>
            <w:tcBorders>
              <w:top w:val="nil"/>
              <w:left w:val="single" w:sz="4" w:space="0" w:color="auto"/>
              <w:bottom w:val="single" w:sz="4" w:space="0" w:color="auto"/>
              <w:right w:val="single" w:sz="4" w:space="0" w:color="auto"/>
            </w:tcBorders>
            <w:shd w:val="clear" w:color="auto" w:fill="auto"/>
            <w:hideMark/>
          </w:tcPr>
          <w:p w14:paraId="4C277910" w14:textId="77777777" w:rsidR="006E4445" w:rsidRPr="00A54725" w:rsidRDefault="006E4445" w:rsidP="003D0B08">
            <w:pPr>
              <w:rPr>
                <w:color w:val="000000"/>
                <w:sz w:val="22"/>
                <w:szCs w:val="22"/>
              </w:rPr>
            </w:pPr>
            <w:r w:rsidRPr="00A54725">
              <w:rPr>
                <w:color w:val="000000"/>
                <w:sz w:val="22"/>
                <w:szCs w:val="22"/>
              </w:rPr>
              <w:lastRenderedPageBreak/>
              <w:t>41</w:t>
            </w:r>
          </w:p>
        </w:tc>
        <w:tc>
          <w:tcPr>
            <w:tcW w:w="2007" w:type="dxa"/>
            <w:tcBorders>
              <w:top w:val="nil"/>
              <w:left w:val="nil"/>
              <w:bottom w:val="single" w:sz="4" w:space="0" w:color="auto"/>
              <w:right w:val="single" w:sz="4" w:space="0" w:color="auto"/>
            </w:tcBorders>
            <w:shd w:val="clear" w:color="auto" w:fill="auto"/>
            <w:hideMark/>
          </w:tcPr>
          <w:p w14:paraId="215C3028" w14:textId="77777777" w:rsidR="006E4445" w:rsidRPr="00A54725" w:rsidRDefault="006E4445" w:rsidP="003D0B08">
            <w:pPr>
              <w:rPr>
                <w:color w:val="000000"/>
                <w:sz w:val="22"/>
                <w:szCs w:val="22"/>
              </w:rPr>
            </w:pPr>
            <w:r w:rsidRPr="00A54725">
              <w:rPr>
                <w:color w:val="000000"/>
                <w:sz w:val="22"/>
                <w:szCs w:val="22"/>
              </w:rPr>
              <w:t xml:space="preserve">Hoàn nhập DP cụ thể (nhóm </w:t>
            </w:r>
            <w:r w:rsidRPr="00A54725">
              <w:rPr>
                <w:sz w:val="22"/>
                <w:szCs w:val="22"/>
              </w:rPr>
              <w:t>2</w:t>
            </w:r>
            <w:r w:rsidRPr="00A54725">
              <w:rPr>
                <w:color w:val="000000"/>
                <w:sz w:val="22"/>
                <w:szCs w:val="22"/>
              </w:rPr>
              <w:t xml:space="preserve">-5) phát sinh trước </w:t>
            </w:r>
          </w:p>
          <w:p w14:paraId="68B04419" w14:textId="77777777" w:rsidR="006E4445" w:rsidRPr="00A54725" w:rsidRDefault="006E4445" w:rsidP="003D0B08">
            <w:pPr>
              <w:rPr>
                <w:color w:val="000000"/>
                <w:sz w:val="22"/>
                <w:szCs w:val="22"/>
              </w:rPr>
            </w:pPr>
            <w:r w:rsidRPr="00A54725">
              <w:rPr>
                <w:sz w:val="22"/>
                <w:szCs w:val="22"/>
              </w:rPr>
              <w:t xml:space="preserve">(Năm hiện tại -1)  </w:t>
            </w:r>
          </w:p>
          <w:p w14:paraId="4D315D8E" w14:textId="77777777" w:rsidR="006E4445" w:rsidRPr="00A54725" w:rsidRDefault="006E4445" w:rsidP="003D0B08">
            <w:pPr>
              <w:rPr>
                <w:color w:val="000000"/>
                <w:sz w:val="22"/>
                <w:szCs w:val="22"/>
              </w:rPr>
            </w:pPr>
            <w:r w:rsidRPr="00A54725">
              <w:rPr>
                <w:color w:val="000000"/>
                <w:sz w:val="22"/>
                <w:szCs w:val="22"/>
              </w:rPr>
              <w:t>(25)</w:t>
            </w:r>
          </w:p>
        </w:tc>
        <w:tc>
          <w:tcPr>
            <w:tcW w:w="2790" w:type="dxa"/>
            <w:tcBorders>
              <w:top w:val="nil"/>
              <w:left w:val="nil"/>
              <w:bottom w:val="single" w:sz="4" w:space="0" w:color="auto"/>
              <w:right w:val="single" w:sz="4" w:space="0" w:color="auto"/>
            </w:tcBorders>
            <w:shd w:val="clear" w:color="auto" w:fill="auto"/>
            <w:hideMark/>
          </w:tcPr>
          <w:p w14:paraId="79DEEEB1" w14:textId="77777777" w:rsidR="006E4445" w:rsidRPr="00A54725" w:rsidRDefault="006E4445" w:rsidP="003E51B7">
            <w:pPr>
              <w:rPr>
                <w:color w:val="000000"/>
                <w:sz w:val="22"/>
                <w:szCs w:val="22"/>
              </w:rPr>
            </w:pPr>
            <w:r w:rsidRPr="00A54725">
              <w:rPr>
                <w:color w:val="000000"/>
                <w:sz w:val="22"/>
                <w:szCs w:val="22"/>
              </w:rPr>
              <w:t>Dữ liệu do phòng Quản lý nợ có vấn đề cung cấp</w:t>
            </w:r>
          </w:p>
          <w:p w14:paraId="787801E5"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2EEDA94D" w14:textId="77777777" w:rsidR="006E4445" w:rsidRPr="00B83B58" w:rsidRDefault="006E4445" w:rsidP="003D0B08">
            <w:pPr>
              <w:rPr>
                <w:color w:val="000000"/>
                <w:sz w:val="22"/>
                <w:szCs w:val="22"/>
              </w:rPr>
            </w:pPr>
            <w:r w:rsidRPr="00B83B58">
              <w:rPr>
                <w:color w:val="000000"/>
                <w:sz w:val="22"/>
                <w:szCs w:val="22"/>
              </w:rPr>
              <w:t>Trong file “TN NO XAU”:</w:t>
            </w:r>
          </w:p>
          <w:p w14:paraId="6E84B33B"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Bước I: lọc tại Sheet “</w:t>
            </w:r>
            <w:commentRangeStart w:id="760"/>
            <w:commentRangeStart w:id="761"/>
            <w:commentRangeStart w:id="762"/>
            <w:commentRangeStart w:id="763"/>
            <w:r w:rsidRPr="00B83B58">
              <w:rPr>
                <w:rFonts w:ascii="Times New Roman" w:hAnsi="Times New Roman"/>
                <w:color w:val="000000"/>
              </w:rPr>
              <w:t>DPCT</w:t>
            </w:r>
            <w:commentRangeEnd w:id="760"/>
            <w:r w:rsidRPr="00B83B58">
              <w:rPr>
                <w:rStyle w:val="CommentReference"/>
                <w:rFonts w:ascii="Times New Roman" w:eastAsia="Times New Roman" w:hAnsi="Times New Roman"/>
                <w:sz w:val="22"/>
                <w:szCs w:val="22"/>
              </w:rPr>
              <w:commentReference w:id="760"/>
            </w:r>
            <w:commentRangeEnd w:id="761"/>
            <w:r w:rsidRPr="00B83B58">
              <w:rPr>
                <w:rStyle w:val="CommentReference"/>
                <w:rFonts w:ascii="Times New Roman" w:eastAsia="Times New Roman" w:hAnsi="Times New Roman"/>
                <w:sz w:val="22"/>
                <w:szCs w:val="22"/>
              </w:rPr>
              <w:commentReference w:id="761"/>
            </w:r>
            <w:commentRangeEnd w:id="762"/>
            <w:r w:rsidRPr="00B83B58">
              <w:rPr>
                <w:rStyle w:val="CommentReference"/>
                <w:rFonts w:ascii="Times New Roman" w:eastAsia="Times New Roman" w:hAnsi="Times New Roman"/>
                <w:sz w:val="22"/>
                <w:szCs w:val="22"/>
              </w:rPr>
              <w:commentReference w:id="762"/>
            </w:r>
            <w:commentRangeEnd w:id="763"/>
            <w:r w:rsidRPr="00B83B58">
              <w:rPr>
                <w:rStyle w:val="CommentReference"/>
                <w:rFonts w:ascii="Times New Roman" w:eastAsia="Times New Roman" w:hAnsi="Times New Roman"/>
                <w:sz w:val="22"/>
                <w:szCs w:val="22"/>
              </w:rPr>
              <w:commentReference w:id="763"/>
            </w:r>
            <w:r w:rsidRPr="00B83B58">
              <w:rPr>
                <w:rFonts w:ascii="Times New Roman" w:hAnsi="Times New Roman"/>
                <w:color w:val="000000"/>
              </w:rPr>
              <w:t>_TT03: lấy cột “Loai”, “Chenh lech”, “CIF full”</w:t>
            </w:r>
          </w:p>
          <w:p w14:paraId="73DCCA7A"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1: lọc cột “Loai” = “CN”</w:t>
            </w:r>
          </w:p>
          <w:p w14:paraId="7850A7D2"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2: lọc cột “Chenh lech” &lt; 0</w:t>
            </w:r>
          </w:p>
          <w:p w14:paraId="49432D15" w14:textId="77777777" w:rsidR="006E4445" w:rsidRPr="00B83B58" w:rsidRDefault="006E4445" w:rsidP="006E4445">
            <w:pPr>
              <w:pStyle w:val="ListParagraph"/>
              <w:numPr>
                <w:ilvl w:val="0"/>
                <w:numId w:val="44"/>
              </w:numPr>
              <w:rPr>
                <w:rFonts w:ascii="Times New Roman" w:hAnsi="Times New Roman"/>
                <w:color w:val="000000"/>
              </w:rPr>
            </w:pPr>
            <w:r w:rsidRPr="00B83B58">
              <w:rPr>
                <w:rFonts w:ascii="Times New Roman" w:hAnsi="Times New Roman"/>
                <w:color w:val="000000"/>
              </w:rPr>
              <w:t>Bước 3: A = - SUM(“Chenh lech”)</w:t>
            </w:r>
          </w:p>
          <w:p w14:paraId="312559F8"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Bước II: Sheet “10.HNDP”: lấy cột “Số tiền hoàn nhập”, “Nhóm nợ”, “Phân loại KH”, “Phân loại HN”, “KH Cũ/Mới”</w:t>
            </w:r>
          </w:p>
          <w:p w14:paraId="00F942AF"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1: lọc cột “Phân loại KH” = “CN”</w:t>
            </w:r>
          </w:p>
          <w:p w14:paraId="757FE0E7"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2: lọc cột “KH Cũ/Mới” = “KH cũ”</w:t>
            </w:r>
          </w:p>
          <w:p w14:paraId="45E3FA00"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 xml:space="preserve">Bước 3: lọc cột “Phân loại HN” = </w:t>
            </w:r>
            <w:r w:rsidRPr="00B83B58">
              <w:rPr>
                <w:rFonts w:ascii="Times New Roman" w:hAnsi="Times New Roman"/>
                <w:color w:val="000000"/>
              </w:rPr>
              <w:lastRenderedPageBreak/>
              <w:t>“Hoàn DPCT”</w:t>
            </w:r>
          </w:p>
          <w:p w14:paraId="55FAAF96"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4: B = SUM(“Số tiền hoàn nhập”)</w:t>
            </w:r>
          </w:p>
          <w:p w14:paraId="0D2EE250" w14:textId="77777777" w:rsidR="006E4445" w:rsidRPr="00B83B58" w:rsidRDefault="006E4445" w:rsidP="003D0B08">
            <w:pPr>
              <w:ind w:left="339"/>
              <w:rPr>
                <w:color w:val="000000"/>
                <w:sz w:val="22"/>
                <w:szCs w:val="22"/>
              </w:rPr>
            </w:pPr>
            <w:r w:rsidRPr="00B83B58">
              <w:rPr>
                <w:color w:val="000000"/>
                <w:sz w:val="22"/>
                <w:szCs w:val="22"/>
              </w:rPr>
              <w:t>Hoàn nhập DP cụ thể = A + B</w:t>
            </w:r>
          </w:p>
          <w:p w14:paraId="489290BE" w14:textId="77777777" w:rsidR="006E4445" w:rsidRPr="00B83B58" w:rsidRDefault="006E4445" w:rsidP="003D0B08">
            <w:pPr>
              <w:ind w:left="339"/>
              <w:rPr>
                <w:ins w:id="764" w:author="GIANG CAO" w:date="2023-03-22T14:13:00Z"/>
                <w:sz w:val="22"/>
                <w:szCs w:val="22"/>
              </w:rPr>
            </w:pPr>
            <w:r w:rsidRPr="00B83B58">
              <w:rPr>
                <w:sz w:val="22"/>
                <w:szCs w:val="22"/>
              </w:rPr>
              <w:t xml:space="preserve">Lưu ý: </w:t>
            </w:r>
            <w:r w:rsidRPr="00B83B58">
              <w:rPr>
                <w:color w:val="000000"/>
                <w:sz w:val="22"/>
                <w:szCs w:val="22"/>
              </w:rPr>
              <w:t>Sheet “DPCT</w:t>
            </w:r>
            <w:r w:rsidRPr="00B83B58">
              <w:rPr>
                <w:rStyle w:val="CommentReference"/>
                <w:sz w:val="22"/>
                <w:szCs w:val="22"/>
              </w:rPr>
              <w:annotationRef/>
            </w:r>
            <w:r w:rsidRPr="00B83B58">
              <w:rPr>
                <w:rStyle w:val="CommentReference"/>
                <w:sz w:val="22"/>
                <w:szCs w:val="22"/>
              </w:rPr>
              <w:annotationRef/>
            </w:r>
            <w:r w:rsidRPr="00B83B58">
              <w:rPr>
                <w:rStyle w:val="CommentReference"/>
                <w:sz w:val="22"/>
                <w:szCs w:val="22"/>
              </w:rPr>
              <w:annotationRef/>
            </w:r>
            <w:r w:rsidRPr="00B83B58">
              <w:rPr>
                <w:color w:val="000000"/>
                <w:sz w:val="22"/>
                <w:szCs w:val="22"/>
              </w:rPr>
              <w:t xml:space="preserve">_TT03”: </w:t>
            </w:r>
            <w:r w:rsidRPr="00B83B58">
              <w:rPr>
                <w:sz w:val="22"/>
                <w:szCs w:val="22"/>
              </w:rPr>
              <w:t>Hoàn DP là thu nhập =&gt; thể hiện dấu (+)</w:t>
            </w:r>
          </w:p>
          <w:p w14:paraId="5D71E2BC" w14:textId="77777777" w:rsidR="00C90CE8" w:rsidRPr="00B83B58" w:rsidRDefault="00C90CE8" w:rsidP="00C90CE8">
            <w:pPr>
              <w:rPr>
                <w:ins w:id="765" w:author="GIANG CAO" w:date="2023-03-22T14:13:00Z"/>
                <w:color w:val="000000"/>
                <w:sz w:val="22"/>
                <w:szCs w:val="22"/>
              </w:rPr>
            </w:pPr>
            <w:ins w:id="766" w:author="GIANG CAO" w:date="2023-03-22T14:13:00Z">
              <w:r w:rsidRPr="00B83B58">
                <w:rPr>
                  <w:color w:val="000000"/>
                  <w:sz w:val="22"/>
                  <w:szCs w:val="22"/>
                </w:rPr>
                <w:t xml:space="preserve">Cụ thể như sau: </w:t>
              </w:r>
            </w:ins>
          </w:p>
          <w:p w14:paraId="7514303E" w14:textId="71463124" w:rsidR="00C90CE8" w:rsidRPr="00B83B58" w:rsidRDefault="00C90CE8" w:rsidP="00C90CE8">
            <w:pPr>
              <w:pStyle w:val="ListParagraph"/>
              <w:numPr>
                <w:ilvl w:val="0"/>
                <w:numId w:val="23"/>
              </w:numPr>
              <w:ind w:left="339"/>
              <w:rPr>
                <w:ins w:id="767" w:author="GIANG CAO" w:date="2023-03-22T14:13:00Z"/>
                <w:rFonts w:ascii="Times New Roman" w:eastAsia="Times New Roman" w:hAnsi="Times New Roman"/>
                <w:color w:val="000000"/>
              </w:rPr>
            </w:pPr>
            <w:ins w:id="768" w:author="GIANG CAO" w:date="2023-03-22T14:13:00Z">
              <w:r w:rsidRPr="00B83B58">
                <w:rPr>
                  <w:rFonts w:ascii="Times New Roman" w:hAnsi="Times New Roman"/>
                  <w:color w:val="000000"/>
                </w:rPr>
                <w:t xml:space="preserve">Tính A: </w:t>
              </w:r>
            </w:ins>
            <w:ins w:id="769" w:author="TRUC NGUYEN [2]" w:date="2023-03-23T15:42:00Z">
              <w:r w:rsidR="00D204BC">
                <w:rPr>
                  <w:rFonts w:ascii="Times New Roman" w:hAnsi="Times New Roman"/>
                  <w:color w:val="000000"/>
                </w:rPr>
                <w:t>SUM</w:t>
              </w:r>
            </w:ins>
            <w:ins w:id="770" w:author="GIANG CAO" w:date="2023-03-22T14:13:00Z">
              <w:r w:rsidRPr="00B83B58">
                <w:rPr>
                  <w:rFonts w:ascii="Times New Roman" w:eastAsia="Times New Roman" w:hAnsi="Times New Roman"/>
                  <w:color w:val="000000"/>
                </w:rPr>
                <w:t>(</w:t>
              </w:r>
              <w:del w:id="771" w:author="TRUC NGUYEN [2]" w:date="2023-03-23T09:04:00Z">
                <w:r w:rsidRPr="00B83B58" w:rsidDel="00B83B58">
                  <w:rPr>
                    <w:rFonts w:ascii="Times New Roman" w:eastAsia="Times New Roman" w:hAnsi="Times New Roman"/>
                    <w:color w:val="000000"/>
                  </w:rPr>
                  <w:delText xml:space="preserve"> </w:delText>
                </w:r>
              </w:del>
              <w:r w:rsidRPr="00B83B58">
                <w:rPr>
                  <w:rFonts w:ascii="Times New Roman" w:eastAsia="Times New Roman" w:hAnsi="Times New Roman"/>
                  <w:color w:val="000000"/>
                </w:rPr>
                <w:t>SO_TIEN_HOAN_</w:t>
              </w:r>
            </w:ins>
            <w:ins w:id="772" w:author="GIANG CAO" w:date="2023-03-22T14:14:00Z">
              <w:r w:rsidRPr="00B83B58">
                <w:rPr>
                  <w:rFonts w:ascii="Times New Roman" w:eastAsia="Times New Roman" w:hAnsi="Times New Roman"/>
                  <w:color w:val="000000"/>
                </w:rPr>
                <w:t>NHAP</w:t>
              </w:r>
            </w:ins>
            <w:ins w:id="773" w:author="TRUC NGUYEN [2]" w:date="2023-03-23T15:43:00Z">
              <w:r w:rsidR="00D204BC">
                <w:rPr>
                  <w:rFonts w:ascii="Times New Roman" w:eastAsia="Times New Roman" w:hAnsi="Times New Roman"/>
                  <w:color w:val="000000"/>
                </w:rPr>
                <w:t>)</w:t>
              </w:r>
            </w:ins>
            <w:ins w:id="774" w:author="GIANG CAO" w:date="2023-03-22T14:13:00Z">
              <w:r w:rsidRPr="00B83B58">
                <w:rPr>
                  <w:rFonts w:ascii="Times New Roman" w:eastAsia="Times New Roman" w:hAnsi="Times New Roman"/>
                  <w:color w:val="000000"/>
                </w:rPr>
                <w:t xml:space="preserve"> </w:t>
              </w:r>
              <w:del w:id="775" w:author="TRUC NGUYEN [2]" w:date="2023-03-23T15:43:00Z">
                <w:r w:rsidRPr="00B83B58" w:rsidDel="00D204BC">
                  <w:rPr>
                    <w:rFonts w:ascii="Times New Roman" w:eastAsia="Times New Roman" w:hAnsi="Times New Roman"/>
                    <w:color w:val="000000"/>
                  </w:rPr>
                  <w:delText>tháng báo cáo –(trừ) SO_TIEN</w:delText>
                </w:r>
              </w:del>
            </w:ins>
            <w:ins w:id="776" w:author="GIANG CAO" w:date="2023-03-22T14:14:00Z">
              <w:del w:id="777" w:author="TRUC NGUYEN [2]" w:date="2023-03-23T15:43:00Z">
                <w:r w:rsidRPr="00B83B58" w:rsidDel="00D204BC">
                  <w:rPr>
                    <w:rFonts w:ascii="Times New Roman" w:eastAsia="Times New Roman" w:hAnsi="Times New Roman"/>
                    <w:color w:val="000000"/>
                  </w:rPr>
                  <w:delText>_HOAN_NHAP</w:delText>
                </w:r>
              </w:del>
            </w:ins>
            <w:ins w:id="778" w:author="GIANG CAO" w:date="2023-03-22T14:13:00Z">
              <w:del w:id="779" w:author="TRUC NGUYEN [2]" w:date="2023-03-23T15:43:00Z">
                <w:r w:rsidRPr="00B83B58" w:rsidDel="00D204BC">
                  <w:rPr>
                    <w:rFonts w:ascii="Times New Roman" w:eastAsia="Times New Roman" w:hAnsi="Times New Roman"/>
                    <w:color w:val="000000"/>
                  </w:rPr>
                  <w:delText xml:space="preserve"> tháng trước)</w:delText>
                </w:r>
              </w:del>
            </w:ins>
            <w:ins w:id="780" w:author="GIANG CAO" w:date="2023-03-22T14:28:00Z">
              <w:del w:id="781" w:author="TRUC NGUYEN [2]" w:date="2023-03-23T15:43:00Z">
                <w:r w:rsidR="00430FB4" w:rsidRPr="00B83B58" w:rsidDel="00D204BC">
                  <w:rPr>
                    <w:rFonts w:ascii="Times New Roman" w:eastAsia="Times New Roman" w:hAnsi="Times New Roman"/>
                    <w:color w:val="000000"/>
                  </w:rPr>
                  <w:delText>.</w:delText>
                </w:r>
              </w:del>
            </w:ins>
            <w:ins w:id="782" w:author="GIANG CAO" w:date="2023-03-22T14:29:00Z">
              <w:del w:id="783" w:author="TRUC NGUYEN [2]" w:date="2023-03-23T15:43:00Z">
                <w:r w:rsidR="00430FB4" w:rsidRPr="00B83B58" w:rsidDel="00D204BC">
                  <w:rPr>
                    <w:rFonts w:ascii="Times New Roman" w:eastAsia="Times New Roman" w:hAnsi="Times New Roman"/>
                    <w:color w:val="000000"/>
                  </w:rPr>
                  <w:delText xml:space="preserve"> Chỉ lấy các khách hàng có kết quả tính toán cuối cùng &lt;0</w:delText>
                </w:r>
              </w:del>
            </w:ins>
            <w:ins w:id="784" w:author="GIANG CAO" w:date="2023-03-22T14:13:00Z">
              <w:del w:id="785" w:author="TRUC NGUYEN [2]" w:date="2023-03-23T15:43:00Z">
                <w:r w:rsidRPr="00B83B58" w:rsidDel="00D204BC">
                  <w:rPr>
                    <w:rFonts w:ascii="Times New Roman" w:eastAsia="Times New Roman" w:hAnsi="Times New Roman"/>
                    <w:color w:val="000000"/>
                  </w:rPr>
                  <w:delText xml:space="preserve"> </w:delText>
                </w:r>
              </w:del>
              <w:r w:rsidRPr="00B83B58">
                <w:rPr>
                  <w:rFonts w:ascii="Times New Roman" w:eastAsia="Times New Roman" w:hAnsi="Times New Roman"/>
                  <w:color w:val="000000"/>
                </w:rPr>
                <w:t>trong file TBL_XLS_KHTC_</w:t>
              </w:r>
            </w:ins>
            <w:ins w:id="786" w:author="GIANG CAO" w:date="2023-03-22T14:14:00Z">
              <w:r w:rsidRPr="00B83B58">
                <w:rPr>
                  <w:rFonts w:ascii="Times New Roman" w:eastAsia="Times New Roman" w:hAnsi="Times New Roman"/>
                  <w:color w:val="000000"/>
                </w:rPr>
                <w:t>HOANNHAP</w:t>
              </w:r>
            </w:ins>
            <w:ins w:id="787" w:author="GIANG CAO" w:date="2023-03-22T14:13:00Z">
              <w:r w:rsidRPr="00B83B58">
                <w:rPr>
                  <w:rFonts w:ascii="Times New Roman" w:eastAsia="Times New Roman" w:hAnsi="Times New Roman"/>
                  <w:color w:val="000000"/>
                </w:rPr>
                <w:t>_DPCT với các điều kiện lọc sau:</w:t>
              </w:r>
            </w:ins>
          </w:p>
          <w:p w14:paraId="228BB495" w14:textId="77777777" w:rsidR="00C90CE8" w:rsidRPr="00B83B58" w:rsidRDefault="00C90CE8" w:rsidP="00C90CE8">
            <w:pPr>
              <w:pStyle w:val="ListParagraph"/>
              <w:numPr>
                <w:ilvl w:val="0"/>
                <w:numId w:val="24"/>
              </w:numPr>
              <w:rPr>
                <w:ins w:id="788" w:author="GIANG CAO" w:date="2023-03-22T14:13:00Z"/>
                <w:rFonts w:ascii="Times New Roman" w:eastAsia="Times New Roman" w:hAnsi="Times New Roman"/>
                <w:color w:val="000000"/>
              </w:rPr>
            </w:pPr>
            <w:ins w:id="789" w:author="GIANG CAO" w:date="2023-03-22T14:13:00Z">
              <w:r w:rsidRPr="00B83B58">
                <w:rPr>
                  <w:rFonts w:ascii="Times New Roman" w:eastAsia="Times New Roman" w:hAnsi="Times New Roman"/>
                  <w:color w:val="000000"/>
                </w:rPr>
                <w:t>MA_DVKD = Mã Fin</w:t>
              </w:r>
            </w:ins>
          </w:p>
          <w:p w14:paraId="649B8DEB" w14:textId="1F3911F9" w:rsidR="00C90CE8" w:rsidRPr="00B83B58" w:rsidRDefault="00C90CE8" w:rsidP="00C90CE8">
            <w:pPr>
              <w:pStyle w:val="ListParagraph"/>
              <w:numPr>
                <w:ilvl w:val="0"/>
                <w:numId w:val="24"/>
              </w:numPr>
              <w:rPr>
                <w:ins w:id="790" w:author="GIANG CAO" w:date="2023-03-22T14:13:00Z"/>
                <w:rFonts w:ascii="Times New Roman" w:eastAsia="Times New Roman" w:hAnsi="Times New Roman"/>
                <w:color w:val="000000"/>
              </w:rPr>
            </w:pPr>
            <w:ins w:id="791" w:author="GIANG CAO" w:date="2023-03-22T14:13:00Z">
              <w:r w:rsidRPr="00B83B58">
                <w:rPr>
                  <w:rFonts w:ascii="Times New Roman" w:eastAsia="Times New Roman" w:hAnsi="Times New Roman"/>
                  <w:color w:val="000000"/>
                </w:rPr>
                <w:t>NAM_THANG_</w:t>
              </w:r>
            </w:ins>
            <w:ins w:id="792" w:author="GIANG CAO" w:date="2023-03-22T14:14:00Z">
              <w:r w:rsidRPr="00B83B58">
                <w:rPr>
                  <w:rFonts w:ascii="Times New Roman" w:eastAsia="Times New Roman" w:hAnsi="Times New Roman"/>
                  <w:color w:val="000000"/>
                </w:rPr>
                <w:t>HOAN_NHAP</w:t>
              </w:r>
            </w:ins>
            <w:ins w:id="793" w:author="GIANG CAO" w:date="2023-03-22T14:13:00Z">
              <w:r w:rsidRPr="00B83B58">
                <w:rPr>
                  <w:rFonts w:ascii="Times New Roman" w:eastAsia="Times New Roman" w:hAnsi="Times New Roman"/>
                  <w:color w:val="000000"/>
                </w:rPr>
                <w:t xml:space="preserve"> = Tháng báo cáo</w:t>
              </w:r>
              <w:del w:id="794" w:author="TRUC NGUYEN [2]" w:date="2023-03-23T15:43:00Z">
                <w:r w:rsidRPr="00B83B58" w:rsidDel="00D204BC">
                  <w:rPr>
                    <w:rFonts w:ascii="Times New Roman" w:eastAsia="Times New Roman" w:hAnsi="Times New Roman"/>
                    <w:color w:val="000000"/>
                  </w:rPr>
                  <w:delText>, Tháng báo cáo -1</w:delText>
                </w:r>
              </w:del>
            </w:ins>
          </w:p>
          <w:p w14:paraId="3EA06FC0" w14:textId="77777777" w:rsidR="00C90CE8" w:rsidRPr="00B83B58" w:rsidRDefault="00C90CE8" w:rsidP="00C90CE8">
            <w:pPr>
              <w:pStyle w:val="ListParagraph"/>
              <w:numPr>
                <w:ilvl w:val="0"/>
                <w:numId w:val="24"/>
              </w:numPr>
              <w:rPr>
                <w:ins w:id="795" w:author="GIANG CAO" w:date="2023-03-22T14:13:00Z"/>
                <w:rFonts w:ascii="Times New Roman" w:eastAsia="Times New Roman" w:hAnsi="Times New Roman"/>
                <w:color w:val="000000"/>
              </w:rPr>
            </w:pPr>
            <w:ins w:id="796" w:author="GIANG CAO" w:date="2023-03-22T14:13:00Z">
              <w:r w:rsidRPr="00B83B58">
                <w:rPr>
                  <w:rFonts w:ascii="Times New Roman" w:eastAsia="Times New Roman" w:hAnsi="Times New Roman"/>
                  <w:color w:val="000000"/>
                </w:rPr>
                <w:t>PHAN_LOAI_CP= ‘TT03’</w:t>
              </w:r>
            </w:ins>
          </w:p>
          <w:p w14:paraId="2BEBEA80" w14:textId="465D39D1" w:rsidR="00C90CE8" w:rsidRPr="00B83B58" w:rsidRDefault="00C90CE8" w:rsidP="00C90CE8">
            <w:pPr>
              <w:pStyle w:val="ListParagraph"/>
              <w:numPr>
                <w:ilvl w:val="0"/>
                <w:numId w:val="24"/>
              </w:numPr>
              <w:rPr>
                <w:ins w:id="797" w:author="GIANG CAO" w:date="2023-03-22T14:13:00Z"/>
                <w:rFonts w:ascii="Times New Roman" w:eastAsia="Times New Roman" w:hAnsi="Times New Roman"/>
                <w:color w:val="000000"/>
              </w:rPr>
            </w:pPr>
            <w:ins w:id="798" w:author="GIANG CAO" w:date="2023-03-22T14:13:00Z">
              <w:r w:rsidRPr="00B83B58">
                <w:rPr>
                  <w:rFonts w:ascii="Times New Roman" w:hAnsi="Times New Roman"/>
                  <w:color w:val="000000"/>
                </w:rPr>
                <w:t>Phân loại Khách hàng: Lấy giá trị trong cột CIF mapping với hệ thống Fina</w:t>
              </w:r>
              <w:del w:id="799" w:author="TRUC NGUYEN [2]" w:date="2023-03-23T15:43:00Z">
                <w:r w:rsidRPr="00B83B58" w:rsidDel="00D204BC">
                  <w:rPr>
                    <w:rFonts w:ascii="Times New Roman" w:hAnsi="Times New Roman"/>
                    <w:color w:val="000000"/>
                  </w:rPr>
                  <w:delText>n</w:delText>
                </w:r>
              </w:del>
              <w:r w:rsidRPr="00B83B58">
                <w:rPr>
                  <w:rFonts w:ascii="Times New Roman" w:hAnsi="Times New Roman"/>
                  <w:color w:val="000000"/>
                </w:rPr>
                <w:t>cle để lấy Phân loại khách hàng (Theo mô tả của Vay). Chỉ lấy số liệu của KHCN</w:t>
              </w:r>
            </w:ins>
          </w:p>
          <w:p w14:paraId="148FEA7F" w14:textId="15FA3877" w:rsidR="00C90CE8" w:rsidRPr="00B83B58" w:rsidRDefault="00C90CE8" w:rsidP="00C90CE8">
            <w:pPr>
              <w:pStyle w:val="ListParagraph"/>
              <w:numPr>
                <w:ilvl w:val="0"/>
                <w:numId w:val="23"/>
              </w:numPr>
              <w:ind w:left="339"/>
              <w:rPr>
                <w:ins w:id="800" w:author="GIANG CAO" w:date="2023-03-22T14:13:00Z"/>
                <w:rFonts w:ascii="Times New Roman" w:eastAsia="Times New Roman" w:hAnsi="Times New Roman"/>
                <w:color w:val="000000"/>
              </w:rPr>
            </w:pPr>
            <w:ins w:id="801" w:author="GIANG CAO" w:date="2023-03-22T14:13:00Z">
              <w:r w:rsidRPr="00B83B58">
                <w:rPr>
                  <w:rFonts w:ascii="Times New Roman" w:hAnsi="Times New Roman"/>
                  <w:color w:val="000000"/>
                </w:rPr>
                <w:t xml:space="preserve">Tính B: </w:t>
              </w:r>
              <w:r w:rsidRPr="00B83B58">
                <w:rPr>
                  <w:rFonts w:ascii="Times New Roman" w:eastAsia="Times New Roman" w:hAnsi="Times New Roman"/>
                  <w:color w:val="000000"/>
                </w:rPr>
                <w:t>SO_TIEN_</w:t>
              </w:r>
            </w:ins>
            <w:ins w:id="802" w:author="GIANG CAO" w:date="2023-03-22T14:15:00Z">
              <w:r w:rsidRPr="00B83B58">
                <w:rPr>
                  <w:rFonts w:ascii="Times New Roman" w:eastAsia="Times New Roman" w:hAnsi="Times New Roman"/>
                  <w:color w:val="000000"/>
                </w:rPr>
                <w:t>HOAN_NHAP</w:t>
              </w:r>
            </w:ins>
            <w:ins w:id="803" w:author="GIANG CAO" w:date="2023-03-22T14:13:00Z">
              <w:r w:rsidRPr="00B83B58">
                <w:rPr>
                  <w:rFonts w:ascii="Times New Roman" w:eastAsia="Times New Roman" w:hAnsi="Times New Roman"/>
                  <w:color w:val="000000"/>
                </w:rPr>
                <w:t xml:space="preserve"> trong file TBL_XLS_KHTC_</w:t>
              </w:r>
            </w:ins>
            <w:ins w:id="804" w:author="GIANG CAO" w:date="2023-03-22T14:15:00Z">
              <w:r w:rsidRPr="00B83B58">
                <w:rPr>
                  <w:rFonts w:ascii="Times New Roman" w:eastAsia="Times New Roman" w:hAnsi="Times New Roman"/>
                  <w:color w:val="000000"/>
                </w:rPr>
                <w:t>HOANNHAP</w:t>
              </w:r>
            </w:ins>
            <w:ins w:id="805" w:author="GIANG CAO" w:date="2023-03-22T14:13:00Z">
              <w:r w:rsidRPr="00B83B58">
                <w:rPr>
                  <w:rFonts w:ascii="Times New Roman" w:eastAsia="Times New Roman" w:hAnsi="Times New Roman"/>
                  <w:color w:val="000000"/>
                </w:rPr>
                <w:t>_DPCT với các điều kiện lọc sau:</w:t>
              </w:r>
            </w:ins>
          </w:p>
          <w:p w14:paraId="7023D43D" w14:textId="77777777" w:rsidR="00C90CE8" w:rsidRPr="00B83B58" w:rsidRDefault="00C90CE8" w:rsidP="00C90CE8">
            <w:pPr>
              <w:pStyle w:val="ListParagraph"/>
              <w:numPr>
                <w:ilvl w:val="0"/>
                <w:numId w:val="24"/>
              </w:numPr>
              <w:rPr>
                <w:ins w:id="806" w:author="GIANG CAO" w:date="2023-03-22T14:13:00Z"/>
                <w:rFonts w:ascii="Times New Roman" w:eastAsia="Times New Roman" w:hAnsi="Times New Roman"/>
                <w:color w:val="000000"/>
              </w:rPr>
            </w:pPr>
            <w:ins w:id="807" w:author="GIANG CAO" w:date="2023-03-22T14:13:00Z">
              <w:r w:rsidRPr="00B83B58">
                <w:rPr>
                  <w:rFonts w:ascii="Times New Roman" w:eastAsia="Times New Roman" w:hAnsi="Times New Roman"/>
                  <w:color w:val="000000"/>
                </w:rPr>
                <w:t>MA_DVKD = Mã Fin</w:t>
              </w:r>
            </w:ins>
          </w:p>
          <w:p w14:paraId="29921AA7" w14:textId="4F71DB2C" w:rsidR="00C90CE8" w:rsidRPr="00B83B58" w:rsidRDefault="00C90CE8" w:rsidP="00C90CE8">
            <w:pPr>
              <w:pStyle w:val="ListParagraph"/>
              <w:numPr>
                <w:ilvl w:val="0"/>
                <w:numId w:val="24"/>
              </w:numPr>
              <w:rPr>
                <w:ins w:id="808" w:author="GIANG CAO" w:date="2023-03-22T14:13:00Z"/>
                <w:rFonts w:ascii="Times New Roman" w:eastAsia="Times New Roman" w:hAnsi="Times New Roman"/>
                <w:color w:val="000000"/>
              </w:rPr>
            </w:pPr>
            <w:ins w:id="809" w:author="GIANG CAO" w:date="2023-03-22T14:13:00Z">
              <w:r w:rsidRPr="00B83B58">
                <w:rPr>
                  <w:rFonts w:ascii="Times New Roman" w:eastAsia="Times New Roman" w:hAnsi="Times New Roman"/>
                  <w:color w:val="000000"/>
                </w:rPr>
                <w:lastRenderedPageBreak/>
                <w:t>NAM_THANG_</w:t>
              </w:r>
            </w:ins>
            <w:ins w:id="810" w:author="GIANG CAO" w:date="2023-03-22T14:15:00Z">
              <w:r w:rsidRPr="00B83B58">
                <w:rPr>
                  <w:rFonts w:ascii="Times New Roman" w:eastAsia="Times New Roman" w:hAnsi="Times New Roman"/>
                  <w:color w:val="000000"/>
                </w:rPr>
                <w:t>HOAN_NHAP</w:t>
              </w:r>
            </w:ins>
            <w:ins w:id="811" w:author="GIANG CAO" w:date="2023-03-22T14:13:00Z">
              <w:r w:rsidRPr="00B83B58">
                <w:rPr>
                  <w:rFonts w:ascii="Times New Roman" w:eastAsia="Times New Roman" w:hAnsi="Times New Roman"/>
                  <w:color w:val="000000"/>
                </w:rPr>
                <w:t xml:space="preserve"> = Tháng báo cáo</w:t>
              </w:r>
            </w:ins>
          </w:p>
          <w:p w14:paraId="6515411F" w14:textId="77777777" w:rsidR="00C90CE8" w:rsidRPr="00B83B58" w:rsidRDefault="00C90CE8" w:rsidP="00C90CE8">
            <w:pPr>
              <w:pStyle w:val="ListParagraph"/>
              <w:numPr>
                <w:ilvl w:val="0"/>
                <w:numId w:val="24"/>
              </w:numPr>
              <w:rPr>
                <w:ins w:id="812" w:author="GIANG CAO" w:date="2023-03-22T14:13:00Z"/>
                <w:rFonts w:ascii="Times New Roman" w:eastAsia="Times New Roman" w:hAnsi="Times New Roman"/>
                <w:color w:val="000000"/>
              </w:rPr>
            </w:pPr>
            <w:ins w:id="813" w:author="GIANG CAO" w:date="2023-03-22T14:13:00Z">
              <w:r w:rsidRPr="00B83B58">
                <w:rPr>
                  <w:rFonts w:ascii="Times New Roman" w:eastAsia="Times New Roman" w:hAnsi="Times New Roman"/>
                  <w:color w:val="000000"/>
                </w:rPr>
                <w:t>PHAN_LOAI_CP= ‘TT11’</w:t>
              </w:r>
            </w:ins>
          </w:p>
          <w:p w14:paraId="7B7034E6" w14:textId="77777777" w:rsidR="00C90CE8" w:rsidRPr="00B83B58" w:rsidRDefault="00C90CE8" w:rsidP="00C90CE8">
            <w:pPr>
              <w:pStyle w:val="ListParagraph"/>
              <w:numPr>
                <w:ilvl w:val="0"/>
                <w:numId w:val="24"/>
              </w:numPr>
              <w:rPr>
                <w:ins w:id="814" w:author="GIANG CAO" w:date="2023-03-22T14:13:00Z"/>
                <w:rFonts w:ascii="Times New Roman" w:eastAsia="Times New Roman" w:hAnsi="Times New Roman"/>
                <w:color w:val="000000"/>
              </w:rPr>
            </w:pPr>
            <w:ins w:id="815" w:author="GIANG CAO" w:date="2023-03-22T14:13:00Z">
              <w:r w:rsidRPr="00B83B58">
                <w:rPr>
                  <w:rFonts w:ascii="Times New Roman" w:eastAsia="Times New Roman" w:hAnsi="Times New Roman"/>
                  <w:color w:val="000000"/>
                </w:rPr>
                <w:t>KH_CU_MOI=’CU’</w:t>
              </w:r>
            </w:ins>
          </w:p>
          <w:p w14:paraId="5AACE237" w14:textId="1AAA5850" w:rsidR="00C90CE8" w:rsidRPr="00B83B58" w:rsidRDefault="00C90CE8" w:rsidP="00B83B58">
            <w:pPr>
              <w:pStyle w:val="ListParagraph"/>
              <w:numPr>
                <w:ilvl w:val="0"/>
                <w:numId w:val="24"/>
              </w:numPr>
              <w:rPr>
                <w:rFonts w:ascii="Times New Roman" w:hAnsi="Times New Roman"/>
                <w:color w:val="000000"/>
              </w:rPr>
            </w:pPr>
            <w:ins w:id="816" w:author="GIANG CAO" w:date="2023-03-22T14:13:00Z">
              <w:r w:rsidRPr="00B83B58">
                <w:rPr>
                  <w:rFonts w:ascii="Times New Roman" w:hAnsi="Times New Roman"/>
                  <w:color w:val="000000"/>
                </w:rPr>
                <w:t>Phân loại Khách hàng: Lấy giá trị trong cột CIF mapping với hệ thống Financle để lấy Phân loại khách hàng (Theo mô tả của Vay).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356F38F0" w14:textId="77777777" w:rsidR="006E4445" w:rsidRPr="00B83B58" w:rsidRDefault="006E4445" w:rsidP="003D0B08">
            <w:pPr>
              <w:rPr>
                <w:color w:val="000000"/>
                <w:sz w:val="22"/>
                <w:szCs w:val="22"/>
              </w:rPr>
            </w:pPr>
            <w:r w:rsidRPr="00B83B58">
              <w:rPr>
                <w:color w:val="000000"/>
                <w:sz w:val="22"/>
                <w:szCs w:val="22"/>
              </w:rPr>
              <w:lastRenderedPageBreak/>
              <w:t>Trong file “TN NO XAU”:</w:t>
            </w:r>
          </w:p>
          <w:p w14:paraId="06E82AAE"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Bước I: lọc tại Sheet “DPCT_TT03: lấy cột “Loai”, “Chenh lech”, “CIF full”</w:t>
            </w:r>
          </w:p>
          <w:p w14:paraId="13BA005F"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1: lọc cột “Loai” = “DN”</w:t>
            </w:r>
          </w:p>
          <w:p w14:paraId="61AD07F6"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2: lọc cột “Chenh lech” &lt; 0</w:t>
            </w:r>
          </w:p>
          <w:p w14:paraId="46176533" w14:textId="77777777" w:rsidR="006E4445" w:rsidRPr="00B83B58" w:rsidRDefault="006E4445" w:rsidP="006E4445">
            <w:pPr>
              <w:pStyle w:val="ListParagraph"/>
              <w:numPr>
                <w:ilvl w:val="0"/>
                <w:numId w:val="24"/>
              </w:numPr>
              <w:rPr>
                <w:rFonts w:ascii="Times New Roman" w:hAnsi="Times New Roman"/>
                <w:color w:val="000000"/>
              </w:rPr>
            </w:pPr>
            <w:r w:rsidRPr="00B83B58">
              <w:rPr>
                <w:rFonts w:ascii="Times New Roman" w:hAnsi="Times New Roman"/>
                <w:color w:val="000000"/>
              </w:rPr>
              <w:t>Bước 3: A = - SUM(“Chenh lech”)</w:t>
            </w:r>
          </w:p>
          <w:p w14:paraId="0A922089"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Bước II: Sheet “10.HNDP”: lấy cột “Số tiền hoàn nhập”, “Nhóm nợ”, “Phân loại KH”, “Phân loại HN”, “KH Cũ/Mới”</w:t>
            </w:r>
          </w:p>
          <w:p w14:paraId="22F6D46E"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1: lọc cột “Phân loại KH” = “DN”</w:t>
            </w:r>
          </w:p>
          <w:p w14:paraId="72403D53"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2: lọc cột “KH Cũ/Mới” = “KH cũ”</w:t>
            </w:r>
          </w:p>
          <w:p w14:paraId="257D904A"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3: lọc cột “Phân loại HN” = “Hoàn DPCT”</w:t>
            </w:r>
          </w:p>
          <w:p w14:paraId="5D153987"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lastRenderedPageBreak/>
              <w:t>Bước 4: B = SUM(“Số tiền hoàn nhập”)</w:t>
            </w:r>
          </w:p>
          <w:p w14:paraId="124CD74C" w14:textId="77777777" w:rsidR="006E4445" w:rsidRPr="00B83B58" w:rsidRDefault="006E4445" w:rsidP="003D0B08">
            <w:pPr>
              <w:ind w:left="339"/>
              <w:rPr>
                <w:color w:val="000000"/>
                <w:sz w:val="22"/>
                <w:szCs w:val="22"/>
              </w:rPr>
            </w:pPr>
            <w:r w:rsidRPr="00B83B58">
              <w:rPr>
                <w:color w:val="000000"/>
                <w:sz w:val="22"/>
                <w:szCs w:val="22"/>
              </w:rPr>
              <w:t>Hoàn nhập DP cụ thể = A + B</w:t>
            </w:r>
          </w:p>
          <w:p w14:paraId="55B4431A" w14:textId="77777777" w:rsidR="006E4445" w:rsidRPr="00B83B58" w:rsidRDefault="006E4445" w:rsidP="003D0B08">
            <w:pPr>
              <w:ind w:left="339"/>
              <w:rPr>
                <w:ins w:id="817" w:author="GIANG CAO" w:date="2023-03-22T14:15:00Z"/>
                <w:sz w:val="22"/>
                <w:szCs w:val="22"/>
              </w:rPr>
            </w:pPr>
            <w:r w:rsidRPr="00B83B58">
              <w:rPr>
                <w:sz w:val="22"/>
                <w:szCs w:val="22"/>
              </w:rPr>
              <w:t xml:space="preserve">Lưu ý: </w:t>
            </w:r>
            <w:r w:rsidRPr="00B83B58">
              <w:rPr>
                <w:color w:val="000000"/>
                <w:sz w:val="22"/>
                <w:szCs w:val="22"/>
              </w:rPr>
              <w:t>Sheet “DPCT</w:t>
            </w:r>
            <w:r w:rsidRPr="00B83B58">
              <w:rPr>
                <w:rStyle w:val="CommentReference"/>
                <w:sz w:val="22"/>
                <w:szCs w:val="22"/>
              </w:rPr>
              <w:annotationRef/>
            </w:r>
            <w:r w:rsidRPr="00B83B58">
              <w:rPr>
                <w:rStyle w:val="CommentReference"/>
                <w:sz w:val="22"/>
                <w:szCs w:val="22"/>
              </w:rPr>
              <w:annotationRef/>
            </w:r>
            <w:r w:rsidRPr="00B83B58">
              <w:rPr>
                <w:rStyle w:val="CommentReference"/>
                <w:sz w:val="22"/>
                <w:szCs w:val="22"/>
              </w:rPr>
              <w:annotationRef/>
            </w:r>
            <w:r w:rsidRPr="00B83B58">
              <w:rPr>
                <w:color w:val="000000"/>
                <w:sz w:val="22"/>
                <w:szCs w:val="22"/>
              </w:rPr>
              <w:t xml:space="preserve">_TT03”: </w:t>
            </w:r>
            <w:r w:rsidRPr="00B83B58">
              <w:rPr>
                <w:sz w:val="22"/>
                <w:szCs w:val="22"/>
              </w:rPr>
              <w:t>Hoàn DP là thu nhập =&gt; thể hiện dấu (+)</w:t>
            </w:r>
          </w:p>
          <w:p w14:paraId="54F6F183" w14:textId="77777777" w:rsidR="00C90CE8" w:rsidRPr="00B83B58" w:rsidRDefault="00C90CE8" w:rsidP="00C90CE8">
            <w:pPr>
              <w:rPr>
                <w:ins w:id="818" w:author="GIANG CAO" w:date="2023-03-22T14:15:00Z"/>
                <w:color w:val="000000"/>
                <w:sz w:val="22"/>
                <w:szCs w:val="22"/>
              </w:rPr>
            </w:pPr>
            <w:ins w:id="819" w:author="GIANG CAO" w:date="2023-03-22T14:15:00Z">
              <w:r w:rsidRPr="00B83B58">
                <w:rPr>
                  <w:color w:val="000000"/>
                  <w:sz w:val="22"/>
                  <w:szCs w:val="22"/>
                </w:rPr>
                <w:t xml:space="preserve">Cụ thể như sau: </w:t>
              </w:r>
            </w:ins>
          </w:p>
          <w:p w14:paraId="209C086E" w14:textId="5EDB8633" w:rsidR="00C90CE8" w:rsidRPr="00B83B58" w:rsidRDefault="00C90CE8" w:rsidP="00C90CE8">
            <w:pPr>
              <w:pStyle w:val="ListParagraph"/>
              <w:numPr>
                <w:ilvl w:val="0"/>
                <w:numId w:val="23"/>
              </w:numPr>
              <w:ind w:left="339"/>
              <w:rPr>
                <w:ins w:id="820" w:author="GIANG CAO" w:date="2023-03-22T14:15:00Z"/>
                <w:rFonts w:ascii="Times New Roman" w:eastAsia="Times New Roman" w:hAnsi="Times New Roman"/>
                <w:color w:val="000000"/>
              </w:rPr>
            </w:pPr>
            <w:ins w:id="821" w:author="GIANG CAO" w:date="2023-03-22T14:15:00Z">
              <w:r w:rsidRPr="00B83B58">
                <w:rPr>
                  <w:rFonts w:ascii="Times New Roman" w:hAnsi="Times New Roman"/>
                  <w:color w:val="000000"/>
                </w:rPr>
                <w:t xml:space="preserve">Tính A: </w:t>
              </w:r>
            </w:ins>
            <w:ins w:id="822" w:author="TRUC NGUYEN [2]" w:date="2023-03-23T15:43:00Z">
              <w:r w:rsidR="00D204BC">
                <w:rPr>
                  <w:rFonts w:ascii="Times New Roman" w:hAnsi="Times New Roman"/>
                  <w:color w:val="000000"/>
                </w:rPr>
                <w:t>SUM</w:t>
              </w:r>
            </w:ins>
            <w:ins w:id="823" w:author="GIANG CAO" w:date="2023-03-22T14:15:00Z">
              <w:r w:rsidRPr="00B83B58">
                <w:rPr>
                  <w:rFonts w:ascii="Times New Roman" w:eastAsia="Times New Roman" w:hAnsi="Times New Roman"/>
                  <w:color w:val="000000"/>
                </w:rPr>
                <w:t>(</w:t>
              </w:r>
              <w:del w:id="824" w:author="TRUC NGUYEN [2]" w:date="2023-03-23T09:04:00Z">
                <w:r w:rsidRPr="00B83B58" w:rsidDel="00B83B58">
                  <w:rPr>
                    <w:rFonts w:ascii="Times New Roman" w:eastAsia="Times New Roman" w:hAnsi="Times New Roman"/>
                    <w:color w:val="000000"/>
                  </w:rPr>
                  <w:delText xml:space="preserve"> </w:delText>
                </w:r>
              </w:del>
              <w:r w:rsidRPr="00B83B58">
                <w:rPr>
                  <w:rFonts w:ascii="Times New Roman" w:eastAsia="Times New Roman" w:hAnsi="Times New Roman"/>
                  <w:color w:val="000000"/>
                </w:rPr>
                <w:t>SO_TIEN_HOAN_NHAP</w:t>
              </w:r>
            </w:ins>
            <w:ins w:id="825" w:author="TRUC NGUYEN [2]" w:date="2023-03-23T15:43:00Z">
              <w:r w:rsidR="00D204BC">
                <w:rPr>
                  <w:rFonts w:ascii="Times New Roman" w:eastAsia="Times New Roman" w:hAnsi="Times New Roman"/>
                  <w:color w:val="000000"/>
                </w:rPr>
                <w:t>)</w:t>
              </w:r>
            </w:ins>
            <w:ins w:id="826" w:author="GIANG CAO" w:date="2023-03-22T14:15:00Z">
              <w:r w:rsidRPr="00B83B58">
                <w:rPr>
                  <w:rFonts w:ascii="Times New Roman" w:eastAsia="Times New Roman" w:hAnsi="Times New Roman"/>
                  <w:color w:val="000000"/>
                </w:rPr>
                <w:t xml:space="preserve"> </w:t>
              </w:r>
              <w:del w:id="827" w:author="TRUC NGUYEN [2]" w:date="2023-03-23T15:43:00Z">
                <w:r w:rsidRPr="00B83B58" w:rsidDel="00D204BC">
                  <w:rPr>
                    <w:rFonts w:ascii="Times New Roman" w:eastAsia="Times New Roman" w:hAnsi="Times New Roman"/>
                    <w:color w:val="000000"/>
                  </w:rPr>
                  <w:delText>tháng báo cáo –(trừ) SO_TIEN_HOAN_NHAP tháng trước)</w:delText>
                </w:r>
              </w:del>
            </w:ins>
            <w:ins w:id="828" w:author="GIANG CAO" w:date="2023-03-22T14:29:00Z">
              <w:del w:id="829" w:author="TRUC NGUYEN [2]" w:date="2023-03-23T15:43:00Z">
                <w:r w:rsidR="00430FB4" w:rsidRPr="00B83B58" w:rsidDel="00D204BC">
                  <w:rPr>
                    <w:rFonts w:ascii="Times New Roman" w:eastAsia="Times New Roman" w:hAnsi="Times New Roman"/>
                    <w:color w:val="000000"/>
                  </w:rPr>
                  <w:delText xml:space="preserve"> ). Chỉ lấy các khách hàng có kết quả tính toán cuối cùng &lt;0</w:delText>
                </w:r>
              </w:del>
            </w:ins>
            <w:ins w:id="830" w:author="GIANG CAO" w:date="2023-03-22T14:15:00Z">
              <w:del w:id="831" w:author="TRUC NGUYEN [2]" w:date="2023-03-23T15:43:00Z">
                <w:r w:rsidRPr="00B83B58" w:rsidDel="00D204BC">
                  <w:rPr>
                    <w:rFonts w:ascii="Times New Roman" w:eastAsia="Times New Roman" w:hAnsi="Times New Roman"/>
                    <w:color w:val="000000"/>
                  </w:rPr>
                  <w:delText xml:space="preserve"> </w:delText>
                </w:r>
              </w:del>
              <w:r w:rsidRPr="00B83B58">
                <w:rPr>
                  <w:rFonts w:ascii="Times New Roman" w:eastAsia="Times New Roman" w:hAnsi="Times New Roman"/>
                  <w:color w:val="000000"/>
                </w:rPr>
                <w:t>trong file TBL_XLS_KHTC_HOANNHAP_DPCT với các điều kiện lọc sau:</w:t>
              </w:r>
            </w:ins>
          </w:p>
          <w:p w14:paraId="1CFC35A3" w14:textId="77777777" w:rsidR="00C90CE8" w:rsidRPr="00B83B58" w:rsidRDefault="00C90CE8" w:rsidP="00C90CE8">
            <w:pPr>
              <w:pStyle w:val="ListParagraph"/>
              <w:numPr>
                <w:ilvl w:val="0"/>
                <w:numId w:val="24"/>
              </w:numPr>
              <w:rPr>
                <w:ins w:id="832" w:author="GIANG CAO" w:date="2023-03-22T14:15:00Z"/>
                <w:rFonts w:ascii="Times New Roman" w:eastAsia="Times New Roman" w:hAnsi="Times New Roman"/>
                <w:color w:val="000000"/>
              </w:rPr>
            </w:pPr>
            <w:ins w:id="833" w:author="GIANG CAO" w:date="2023-03-22T14:15:00Z">
              <w:r w:rsidRPr="00B83B58">
                <w:rPr>
                  <w:rFonts w:ascii="Times New Roman" w:eastAsia="Times New Roman" w:hAnsi="Times New Roman"/>
                  <w:color w:val="000000"/>
                </w:rPr>
                <w:t>MA_DVKD = Mã Fin</w:t>
              </w:r>
            </w:ins>
          </w:p>
          <w:p w14:paraId="12A2613E" w14:textId="17F827AD" w:rsidR="00C90CE8" w:rsidRPr="00B83B58" w:rsidRDefault="00C90CE8" w:rsidP="00C90CE8">
            <w:pPr>
              <w:pStyle w:val="ListParagraph"/>
              <w:numPr>
                <w:ilvl w:val="0"/>
                <w:numId w:val="24"/>
              </w:numPr>
              <w:rPr>
                <w:ins w:id="834" w:author="GIANG CAO" w:date="2023-03-22T14:15:00Z"/>
                <w:rFonts w:ascii="Times New Roman" w:eastAsia="Times New Roman" w:hAnsi="Times New Roman"/>
                <w:color w:val="000000"/>
              </w:rPr>
            </w:pPr>
            <w:ins w:id="835" w:author="GIANG CAO" w:date="2023-03-22T14:15:00Z">
              <w:r w:rsidRPr="00B83B58">
                <w:rPr>
                  <w:rFonts w:ascii="Times New Roman" w:eastAsia="Times New Roman" w:hAnsi="Times New Roman"/>
                  <w:color w:val="000000"/>
                </w:rPr>
                <w:t>NAM_THANG_HOAN_NHAP = Tháng báo cáo</w:t>
              </w:r>
              <w:del w:id="836" w:author="TRUC NGUYEN [2]" w:date="2023-03-23T15:44:00Z">
                <w:r w:rsidRPr="00B83B58" w:rsidDel="00D204BC">
                  <w:rPr>
                    <w:rFonts w:ascii="Times New Roman" w:eastAsia="Times New Roman" w:hAnsi="Times New Roman"/>
                    <w:color w:val="000000"/>
                  </w:rPr>
                  <w:delText>, Tháng báo cáo -1</w:delText>
                </w:r>
              </w:del>
            </w:ins>
          </w:p>
          <w:p w14:paraId="7A7955BF" w14:textId="77777777" w:rsidR="00C90CE8" w:rsidRPr="00B83B58" w:rsidRDefault="00C90CE8" w:rsidP="00C90CE8">
            <w:pPr>
              <w:pStyle w:val="ListParagraph"/>
              <w:numPr>
                <w:ilvl w:val="0"/>
                <w:numId w:val="24"/>
              </w:numPr>
              <w:rPr>
                <w:ins w:id="837" w:author="GIANG CAO" w:date="2023-03-22T14:15:00Z"/>
                <w:rFonts w:ascii="Times New Roman" w:eastAsia="Times New Roman" w:hAnsi="Times New Roman"/>
                <w:color w:val="000000"/>
              </w:rPr>
            </w:pPr>
            <w:ins w:id="838" w:author="GIANG CAO" w:date="2023-03-22T14:15:00Z">
              <w:r w:rsidRPr="00B83B58">
                <w:rPr>
                  <w:rFonts w:ascii="Times New Roman" w:eastAsia="Times New Roman" w:hAnsi="Times New Roman"/>
                  <w:color w:val="000000"/>
                </w:rPr>
                <w:t>PHAN_LOAI_CP= ‘TT03’</w:t>
              </w:r>
            </w:ins>
          </w:p>
          <w:p w14:paraId="1BDB7281" w14:textId="13DBCE0A" w:rsidR="00C90CE8" w:rsidRPr="00B83B58" w:rsidRDefault="00C90CE8" w:rsidP="00C90CE8">
            <w:pPr>
              <w:pStyle w:val="ListParagraph"/>
              <w:numPr>
                <w:ilvl w:val="0"/>
                <w:numId w:val="24"/>
              </w:numPr>
              <w:rPr>
                <w:ins w:id="839" w:author="GIANG CAO" w:date="2023-03-22T14:15:00Z"/>
                <w:rFonts w:ascii="Times New Roman" w:eastAsia="Times New Roman" w:hAnsi="Times New Roman"/>
                <w:color w:val="000000"/>
              </w:rPr>
            </w:pPr>
            <w:ins w:id="840" w:author="GIANG CAO" w:date="2023-03-22T14:15:00Z">
              <w:r w:rsidRPr="00B83B58">
                <w:rPr>
                  <w:rFonts w:ascii="Times New Roman" w:hAnsi="Times New Roman"/>
                  <w:color w:val="000000"/>
                </w:rPr>
                <w:t>Phân loại Khách hàng: Lấy giá trị trong cột CIF mapping với hệ thống Fina</w:t>
              </w:r>
              <w:del w:id="841" w:author="TRUC NGUYEN [2]" w:date="2023-03-23T15:44:00Z">
                <w:r w:rsidRPr="00B83B58" w:rsidDel="00D204BC">
                  <w:rPr>
                    <w:rFonts w:ascii="Times New Roman" w:hAnsi="Times New Roman"/>
                    <w:color w:val="000000"/>
                  </w:rPr>
                  <w:delText>n</w:delText>
                </w:r>
              </w:del>
              <w:r w:rsidRPr="00B83B58">
                <w:rPr>
                  <w:rFonts w:ascii="Times New Roman" w:hAnsi="Times New Roman"/>
                  <w:color w:val="000000"/>
                </w:rPr>
                <w:t>cle để lấy Phân loại khách hàng (Theo mô tả của Vay). Chỉ lấy số liệu của KHDN</w:t>
              </w:r>
            </w:ins>
          </w:p>
          <w:p w14:paraId="4CC48AEA" w14:textId="77777777" w:rsidR="00C90CE8" w:rsidRPr="00B83B58" w:rsidRDefault="00C90CE8" w:rsidP="00C90CE8">
            <w:pPr>
              <w:pStyle w:val="ListParagraph"/>
              <w:numPr>
                <w:ilvl w:val="0"/>
                <w:numId w:val="23"/>
              </w:numPr>
              <w:ind w:left="339"/>
              <w:rPr>
                <w:ins w:id="842" w:author="GIANG CAO" w:date="2023-03-22T14:15:00Z"/>
                <w:rFonts w:ascii="Times New Roman" w:eastAsia="Times New Roman" w:hAnsi="Times New Roman"/>
                <w:color w:val="000000"/>
              </w:rPr>
            </w:pPr>
            <w:ins w:id="843" w:author="GIANG CAO" w:date="2023-03-22T14:15:00Z">
              <w:r w:rsidRPr="00B83B58">
                <w:rPr>
                  <w:rFonts w:ascii="Times New Roman" w:hAnsi="Times New Roman"/>
                  <w:color w:val="000000"/>
                </w:rPr>
                <w:t xml:space="preserve">Tính B: </w:t>
              </w:r>
              <w:r w:rsidRPr="00B83B58">
                <w:rPr>
                  <w:rFonts w:ascii="Times New Roman" w:eastAsia="Times New Roman" w:hAnsi="Times New Roman"/>
                  <w:color w:val="000000"/>
                </w:rPr>
                <w:t>SO_TIEN_HOAN_NHAP trong file TBL_XLS_KHTC_HOANNHAP_DPCT với các điều kiện lọc sau:</w:t>
              </w:r>
            </w:ins>
          </w:p>
          <w:p w14:paraId="2B121ADC" w14:textId="77777777" w:rsidR="00C90CE8" w:rsidRPr="00B83B58" w:rsidRDefault="00C90CE8" w:rsidP="00C90CE8">
            <w:pPr>
              <w:pStyle w:val="ListParagraph"/>
              <w:numPr>
                <w:ilvl w:val="0"/>
                <w:numId w:val="24"/>
              </w:numPr>
              <w:rPr>
                <w:ins w:id="844" w:author="GIANG CAO" w:date="2023-03-22T14:15:00Z"/>
                <w:rFonts w:ascii="Times New Roman" w:eastAsia="Times New Roman" w:hAnsi="Times New Roman"/>
                <w:color w:val="000000"/>
              </w:rPr>
            </w:pPr>
            <w:ins w:id="845" w:author="GIANG CAO" w:date="2023-03-22T14:15:00Z">
              <w:r w:rsidRPr="00B83B58">
                <w:rPr>
                  <w:rFonts w:ascii="Times New Roman" w:eastAsia="Times New Roman" w:hAnsi="Times New Roman"/>
                  <w:color w:val="000000"/>
                </w:rPr>
                <w:t>MA_DVKD = Mã Fin</w:t>
              </w:r>
            </w:ins>
          </w:p>
          <w:p w14:paraId="709D3A51" w14:textId="77777777" w:rsidR="00C90CE8" w:rsidRPr="00B83B58" w:rsidRDefault="00C90CE8" w:rsidP="00C90CE8">
            <w:pPr>
              <w:pStyle w:val="ListParagraph"/>
              <w:numPr>
                <w:ilvl w:val="0"/>
                <w:numId w:val="24"/>
              </w:numPr>
              <w:rPr>
                <w:ins w:id="846" w:author="GIANG CAO" w:date="2023-03-22T14:15:00Z"/>
                <w:rFonts w:ascii="Times New Roman" w:eastAsia="Times New Roman" w:hAnsi="Times New Roman"/>
                <w:color w:val="000000"/>
              </w:rPr>
            </w:pPr>
            <w:ins w:id="847" w:author="GIANG CAO" w:date="2023-03-22T14:15:00Z">
              <w:r w:rsidRPr="00B83B58">
                <w:rPr>
                  <w:rFonts w:ascii="Times New Roman" w:eastAsia="Times New Roman" w:hAnsi="Times New Roman"/>
                  <w:color w:val="000000"/>
                </w:rPr>
                <w:t>NAM_THANG_HOAN_NHAP = Tháng báo cáo</w:t>
              </w:r>
            </w:ins>
          </w:p>
          <w:p w14:paraId="5AD331CE" w14:textId="77777777" w:rsidR="00C90CE8" w:rsidRPr="00B83B58" w:rsidRDefault="00C90CE8" w:rsidP="00C90CE8">
            <w:pPr>
              <w:pStyle w:val="ListParagraph"/>
              <w:numPr>
                <w:ilvl w:val="0"/>
                <w:numId w:val="24"/>
              </w:numPr>
              <w:rPr>
                <w:ins w:id="848" w:author="GIANG CAO" w:date="2023-03-22T14:15:00Z"/>
                <w:rFonts w:ascii="Times New Roman" w:eastAsia="Times New Roman" w:hAnsi="Times New Roman"/>
                <w:color w:val="000000"/>
              </w:rPr>
            </w:pPr>
            <w:ins w:id="849" w:author="GIANG CAO" w:date="2023-03-22T14:15:00Z">
              <w:r w:rsidRPr="00B83B58">
                <w:rPr>
                  <w:rFonts w:ascii="Times New Roman" w:eastAsia="Times New Roman" w:hAnsi="Times New Roman"/>
                  <w:color w:val="000000"/>
                </w:rPr>
                <w:t>PHAN_LOAI_CP= ‘TT11’</w:t>
              </w:r>
            </w:ins>
          </w:p>
          <w:p w14:paraId="732A99C1" w14:textId="77777777" w:rsidR="00C90CE8" w:rsidRPr="00B83B58" w:rsidRDefault="00C90CE8" w:rsidP="00C90CE8">
            <w:pPr>
              <w:pStyle w:val="ListParagraph"/>
              <w:numPr>
                <w:ilvl w:val="0"/>
                <w:numId w:val="24"/>
              </w:numPr>
              <w:rPr>
                <w:ins w:id="850" w:author="GIANG CAO" w:date="2023-03-22T14:15:00Z"/>
                <w:rFonts w:ascii="Times New Roman" w:eastAsia="Times New Roman" w:hAnsi="Times New Roman"/>
                <w:color w:val="000000"/>
              </w:rPr>
            </w:pPr>
            <w:ins w:id="851" w:author="GIANG CAO" w:date="2023-03-22T14:15:00Z">
              <w:r w:rsidRPr="00B83B58">
                <w:rPr>
                  <w:rFonts w:ascii="Times New Roman" w:eastAsia="Times New Roman" w:hAnsi="Times New Roman"/>
                  <w:color w:val="000000"/>
                </w:rPr>
                <w:t>KH_CU_MOI=’CU’</w:t>
              </w:r>
            </w:ins>
          </w:p>
          <w:p w14:paraId="28EC3DA0" w14:textId="7F1DD0B1" w:rsidR="00C90CE8" w:rsidRPr="00B83B58" w:rsidRDefault="00C90CE8" w:rsidP="00C90CE8">
            <w:pPr>
              <w:ind w:left="339"/>
              <w:rPr>
                <w:color w:val="000000"/>
                <w:sz w:val="22"/>
                <w:szCs w:val="22"/>
              </w:rPr>
            </w:pPr>
            <w:ins w:id="852" w:author="GIANG CAO" w:date="2023-03-22T14:15:00Z">
              <w:r w:rsidRPr="00B83B58">
                <w:rPr>
                  <w:color w:val="000000"/>
                  <w:sz w:val="22"/>
                  <w:szCs w:val="22"/>
                </w:rPr>
                <w:lastRenderedPageBreak/>
                <w:t>Phân loại Khách hàng: Lấy giá trị trong cột CIF mapping với hệ thống Financle để lấy Phân loại khách hàng (Theo mô tả của Vay). Chỉ lấy số liệu của KHDN</w:t>
              </w:r>
            </w:ins>
          </w:p>
        </w:tc>
      </w:tr>
      <w:tr w:rsidR="006E4445" w:rsidRPr="00A54725" w14:paraId="18966714"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7B07D14E" w14:textId="77777777" w:rsidR="006E4445" w:rsidRPr="00A54725" w:rsidRDefault="006E4445" w:rsidP="003D0B08">
            <w:pPr>
              <w:rPr>
                <w:color w:val="000000"/>
                <w:sz w:val="22"/>
                <w:szCs w:val="22"/>
              </w:rPr>
            </w:pPr>
            <w:r w:rsidRPr="00A54725">
              <w:rPr>
                <w:color w:val="000000"/>
                <w:sz w:val="22"/>
                <w:szCs w:val="22"/>
              </w:rPr>
              <w:lastRenderedPageBreak/>
              <w:t>42</w:t>
            </w:r>
          </w:p>
        </w:tc>
        <w:tc>
          <w:tcPr>
            <w:tcW w:w="2007" w:type="dxa"/>
            <w:tcBorders>
              <w:top w:val="nil"/>
              <w:left w:val="nil"/>
              <w:bottom w:val="single" w:sz="4" w:space="0" w:color="auto"/>
              <w:right w:val="single" w:sz="4" w:space="0" w:color="auto"/>
            </w:tcBorders>
            <w:shd w:val="clear" w:color="auto" w:fill="auto"/>
            <w:hideMark/>
          </w:tcPr>
          <w:p w14:paraId="75F5A541" w14:textId="77777777" w:rsidR="006E4445" w:rsidRPr="00A54725" w:rsidRDefault="006E4445" w:rsidP="003D0B08">
            <w:pPr>
              <w:rPr>
                <w:sz w:val="22"/>
                <w:szCs w:val="22"/>
              </w:rPr>
            </w:pPr>
            <w:r w:rsidRPr="00A54725">
              <w:rPr>
                <w:sz w:val="22"/>
                <w:szCs w:val="22"/>
              </w:rPr>
              <w:t xml:space="preserve">CP FTP (N3_N5) cắt chuyển về HO </w:t>
            </w:r>
          </w:p>
          <w:p w14:paraId="6BD19BA2" w14:textId="77777777" w:rsidR="006E4445" w:rsidRPr="00A54725" w:rsidRDefault="006E4445" w:rsidP="003D0B08">
            <w:pPr>
              <w:rPr>
                <w:sz w:val="22"/>
                <w:szCs w:val="22"/>
              </w:rPr>
            </w:pPr>
            <w:r w:rsidRPr="00A54725">
              <w:rPr>
                <w:sz w:val="22"/>
                <w:szCs w:val="22"/>
              </w:rPr>
              <w:t>(26)</w:t>
            </w:r>
          </w:p>
        </w:tc>
        <w:tc>
          <w:tcPr>
            <w:tcW w:w="2790" w:type="dxa"/>
            <w:tcBorders>
              <w:top w:val="nil"/>
              <w:left w:val="nil"/>
              <w:bottom w:val="single" w:sz="4" w:space="0" w:color="auto"/>
              <w:right w:val="single" w:sz="4" w:space="0" w:color="auto"/>
            </w:tcBorders>
            <w:shd w:val="clear" w:color="auto" w:fill="auto"/>
            <w:hideMark/>
          </w:tcPr>
          <w:p w14:paraId="634C7AC7" w14:textId="77777777" w:rsidR="006E4445" w:rsidRPr="00A54725" w:rsidRDefault="006E4445" w:rsidP="003E51B7">
            <w:pPr>
              <w:rPr>
                <w:color w:val="000000"/>
                <w:sz w:val="22"/>
                <w:szCs w:val="22"/>
              </w:rPr>
            </w:pPr>
            <w:r w:rsidRPr="00A54725">
              <w:rPr>
                <w:color w:val="000000"/>
                <w:sz w:val="22"/>
                <w:szCs w:val="22"/>
              </w:rPr>
              <w:t>Dữ liệu do phòng Quản lý vốn cung cấp</w:t>
            </w:r>
          </w:p>
          <w:p w14:paraId="080F17E9"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46150389" w14:textId="5BE9E339" w:rsidR="006E4445" w:rsidRPr="00D64F85" w:rsidDel="00C008E6" w:rsidRDefault="006E4445" w:rsidP="003D0B08">
            <w:pPr>
              <w:rPr>
                <w:del w:id="853" w:author="HUYNH THI NGOC TRAM" w:date="2022-09-22T09:35:00Z"/>
                <w:color w:val="000000"/>
                <w:sz w:val="22"/>
                <w:szCs w:val="22"/>
              </w:rPr>
            </w:pPr>
            <w:del w:id="854" w:author="HUYNH THI NGOC TRAM" w:date="2022-09-22T09:35:00Z">
              <w:r w:rsidRPr="00D64F85" w:rsidDel="00C008E6">
                <w:rPr>
                  <w:color w:val="000000"/>
                  <w:sz w:val="22"/>
                  <w:szCs w:val="22"/>
                </w:rPr>
                <w:delText>Trong file “TN NO XAU”, sheet “TONG FTP”, lấy cột “NPL LOẠI TAY”.“Cá nhân”, “CODE CN”, “NPL ALL”.“Cá nhân”</w:delText>
              </w:r>
            </w:del>
          </w:p>
          <w:p w14:paraId="2F3579F5" w14:textId="0ABB0159" w:rsidR="006E4445" w:rsidRPr="00D64F85" w:rsidDel="00C008E6" w:rsidRDefault="006E4445" w:rsidP="006E4445">
            <w:pPr>
              <w:pStyle w:val="ListParagraph"/>
              <w:numPr>
                <w:ilvl w:val="0"/>
                <w:numId w:val="23"/>
              </w:numPr>
              <w:ind w:left="351"/>
              <w:rPr>
                <w:del w:id="855" w:author="HUYNH THI NGOC TRAM" w:date="2022-09-22T09:35:00Z"/>
                <w:rFonts w:ascii="Times New Roman" w:hAnsi="Times New Roman"/>
                <w:color w:val="000000"/>
              </w:rPr>
            </w:pPr>
            <w:del w:id="856" w:author="HUYNH THI NGOC TRAM" w:date="2022-09-22T09:35:00Z">
              <w:r w:rsidRPr="00D64F85" w:rsidDel="00C008E6">
                <w:rPr>
                  <w:rFonts w:ascii="Times New Roman" w:hAnsi="Times New Roman"/>
                  <w:color w:val="000000"/>
                </w:rPr>
                <w:delText>Đối với chi phí FTP nợ xấu các khoản chưa cắt chuyển về Hội sở =&gt; loại tay</w:delText>
              </w:r>
            </w:del>
          </w:p>
          <w:p w14:paraId="31948804" w14:textId="09FEA49D" w:rsidR="006E4445" w:rsidRPr="00D64F85" w:rsidDel="00C008E6" w:rsidRDefault="006E4445" w:rsidP="006E4445">
            <w:pPr>
              <w:pStyle w:val="ListParagraph"/>
              <w:numPr>
                <w:ilvl w:val="0"/>
                <w:numId w:val="26"/>
              </w:numPr>
              <w:rPr>
                <w:del w:id="857" w:author="HUYNH THI NGOC TRAM" w:date="2022-09-22T09:35:00Z"/>
                <w:rFonts w:ascii="Times New Roman" w:hAnsi="Times New Roman"/>
                <w:color w:val="000000"/>
              </w:rPr>
            </w:pPr>
            <w:del w:id="858" w:author="HUYNH THI NGOC TRAM" w:date="2022-09-22T09:35:00Z">
              <w:r w:rsidRPr="00D64F85" w:rsidDel="00C008E6">
                <w:rPr>
                  <w:rFonts w:ascii="Times New Roman" w:hAnsi="Times New Roman"/>
                  <w:color w:val="000000"/>
                </w:rPr>
                <w:delText>Bước 1: dòng “CODE CN” ≠ 1000</w:delText>
              </w:r>
            </w:del>
          </w:p>
          <w:p w14:paraId="2A32DD64" w14:textId="7A5457E3" w:rsidR="006E4445" w:rsidRPr="00D64F85" w:rsidDel="00C008E6" w:rsidRDefault="006E4445" w:rsidP="006E4445">
            <w:pPr>
              <w:pStyle w:val="ListParagraph"/>
              <w:numPr>
                <w:ilvl w:val="0"/>
                <w:numId w:val="26"/>
              </w:numPr>
              <w:rPr>
                <w:del w:id="859" w:author="HUYNH THI NGOC TRAM" w:date="2022-09-22T09:35:00Z"/>
                <w:rFonts w:ascii="Times New Roman" w:hAnsi="Times New Roman"/>
                <w:color w:val="000000"/>
              </w:rPr>
            </w:pPr>
            <w:del w:id="860" w:author="HUYNH THI NGOC TRAM" w:date="2022-09-22T09:35:00Z">
              <w:r w:rsidRPr="00D64F85" w:rsidDel="00C008E6">
                <w:rPr>
                  <w:rFonts w:ascii="Times New Roman" w:hAnsi="Times New Roman"/>
                  <w:color w:val="000000"/>
                </w:rPr>
                <w:delText xml:space="preserve">Bước 2: chi phí A = SUM(“NPL LOẠI TAY”.“Cá nhân”) </w:delText>
              </w:r>
            </w:del>
          </w:p>
          <w:p w14:paraId="7C641A4B" w14:textId="10BC9E2C" w:rsidR="006E4445" w:rsidRPr="00D64F85" w:rsidDel="00C008E6" w:rsidRDefault="006E4445" w:rsidP="003D0B08">
            <w:pPr>
              <w:rPr>
                <w:del w:id="861" w:author="HUYNH THI NGOC TRAM" w:date="2022-09-22T09:35:00Z"/>
                <w:sz w:val="22"/>
                <w:szCs w:val="22"/>
              </w:rPr>
            </w:pPr>
          </w:p>
          <w:p w14:paraId="2751AEB3" w14:textId="00EC78DF" w:rsidR="006E4445" w:rsidRPr="00D64F85" w:rsidDel="00C008E6" w:rsidRDefault="006E4445" w:rsidP="006E4445">
            <w:pPr>
              <w:pStyle w:val="ListParagraph"/>
              <w:numPr>
                <w:ilvl w:val="0"/>
                <w:numId w:val="23"/>
              </w:numPr>
              <w:ind w:left="351"/>
              <w:rPr>
                <w:del w:id="862" w:author="HUYNH THI NGOC TRAM" w:date="2022-09-22T09:35:00Z"/>
                <w:rFonts w:ascii="Times New Roman" w:hAnsi="Times New Roman"/>
                <w:color w:val="000000"/>
              </w:rPr>
            </w:pPr>
            <w:del w:id="863" w:author="HUYNH THI NGOC TRAM" w:date="2022-09-22T09:35:00Z">
              <w:r w:rsidRPr="00D64F85" w:rsidDel="00C008E6">
                <w:rPr>
                  <w:rFonts w:ascii="Times New Roman" w:hAnsi="Times New Roman"/>
                  <w:color w:val="000000"/>
                </w:rPr>
                <w:delText>Đối với chi phí FTP nợ xấu các khoản đã cắt chuyển về Hội sở</w:delText>
              </w:r>
            </w:del>
          </w:p>
          <w:p w14:paraId="03A7E1D2" w14:textId="705E5D97" w:rsidR="006E4445" w:rsidRPr="00D64F85" w:rsidDel="00C008E6" w:rsidRDefault="006E4445" w:rsidP="006E4445">
            <w:pPr>
              <w:pStyle w:val="ListParagraph"/>
              <w:numPr>
                <w:ilvl w:val="0"/>
                <w:numId w:val="26"/>
              </w:numPr>
              <w:rPr>
                <w:del w:id="864" w:author="HUYNH THI NGOC TRAM" w:date="2022-09-22T09:35:00Z"/>
                <w:rFonts w:ascii="Times New Roman" w:hAnsi="Times New Roman"/>
                <w:color w:val="000000"/>
              </w:rPr>
            </w:pPr>
            <w:commentRangeStart w:id="865"/>
            <w:commentRangeStart w:id="866"/>
            <w:del w:id="867" w:author="HUYNH THI NGOC TRAM" w:date="2022-09-22T09:35:00Z">
              <w:r w:rsidRPr="00D64F85" w:rsidDel="00C008E6">
                <w:rPr>
                  <w:rFonts w:ascii="Times New Roman" w:hAnsi="Times New Roman"/>
                  <w:color w:val="000000"/>
                </w:rPr>
                <w:delText>Bước 1: dòng “CODE CN” = 1000</w:delText>
              </w:r>
              <w:commentRangeEnd w:id="865"/>
              <w:r w:rsidRPr="00D64F85" w:rsidDel="00C008E6">
                <w:rPr>
                  <w:rStyle w:val="CommentReference"/>
                  <w:rFonts w:ascii="Times New Roman" w:eastAsia="Times New Roman" w:hAnsi="Times New Roman"/>
                  <w:sz w:val="22"/>
                  <w:szCs w:val="22"/>
                </w:rPr>
                <w:commentReference w:id="865"/>
              </w:r>
              <w:commentRangeEnd w:id="866"/>
              <w:r w:rsidRPr="00D64F85" w:rsidDel="00C008E6">
                <w:rPr>
                  <w:rStyle w:val="CommentReference"/>
                  <w:rFonts w:ascii="Times New Roman" w:eastAsia="Times New Roman" w:hAnsi="Times New Roman"/>
                  <w:sz w:val="22"/>
                  <w:szCs w:val="22"/>
                </w:rPr>
                <w:commentReference w:id="866"/>
              </w:r>
            </w:del>
          </w:p>
          <w:p w14:paraId="5A8EF221" w14:textId="49299EF4" w:rsidR="006E4445" w:rsidRPr="00D64F85" w:rsidDel="00C008E6" w:rsidRDefault="006E4445" w:rsidP="006E4445">
            <w:pPr>
              <w:pStyle w:val="ListParagraph"/>
              <w:numPr>
                <w:ilvl w:val="0"/>
                <w:numId w:val="26"/>
              </w:numPr>
              <w:rPr>
                <w:del w:id="868" w:author="HUYNH THI NGOC TRAM" w:date="2022-09-22T09:35:00Z"/>
                <w:rFonts w:ascii="Times New Roman" w:hAnsi="Times New Roman"/>
                <w:color w:val="000000"/>
              </w:rPr>
            </w:pPr>
            <w:del w:id="869" w:author="HUYNH THI NGOC TRAM" w:date="2022-09-22T09:35:00Z">
              <w:r w:rsidRPr="00D64F85" w:rsidDel="00C008E6">
                <w:rPr>
                  <w:rFonts w:ascii="Times New Roman" w:hAnsi="Times New Roman"/>
                  <w:color w:val="000000"/>
                </w:rPr>
                <w:delText>Bước 2: chi phí B = SUM(“NPL ALL”.“Cá nhân”)</w:delText>
              </w:r>
            </w:del>
          </w:p>
          <w:p w14:paraId="3A0F849B" w14:textId="77777777" w:rsidR="006E4445" w:rsidRPr="00D64F85" w:rsidRDefault="006E4445" w:rsidP="006E4445">
            <w:pPr>
              <w:pStyle w:val="ListParagraph"/>
              <w:numPr>
                <w:ilvl w:val="0"/>
                <w:numId w:val="23"/>
              </w:numPr>
              <w:ind w:left="351"/>
              <w:rPr>
                <w:ins w:id="870" w:author="HUYNH THI NGOC TRAM" w:date="2022-09-22T09:35:00Z"/>
                <w:rFonts w:ascii="Times New Roman" w:hAnsi="Times New Roman"/>
                <w:color w:val="000000"/>
              </w:rPr>
            </w:pPr>
            <w:del w:id="871" w:author="HUYNH THI NGOC TRAM" w:date="2022-09-22T09:35:00Z">
              <w:r w:rsidRPr="00D64F85" w:rsidDel="00C008E6">
                <w:rPr>
                  <w:rFonts w:ascii="Times New Roman" w:hAnsi="Times New Roman"/>
                  <w:color w:val="000000"/>
                </w:rPr>
                <w:delText>Map A và B theo dòng của CODE CN</w:delText>
              </w:r>
            </w:del>
          </w:p>
          <w:p w14:paraId="1AE7DCC1" w14:textId="77777777" w:rsidR="00C008E6" w:rsidRDefault="00C008E6" w:rsidP="00C008E6">
            <w:pPr>
              <w:ind w:left="-9"/>
              <w:rPr>
                <w:ins w:id="872" w:author="GIANG CAO" w:date="2023-03-22T11:17:00Z"/>
                <w:color w:val="000000"/>
                <w:sz w:val="22"/>
                <w:szCs w:val="22"/>
              </w:rPr>
            </w:pPr>
            <w:ins w:id="873" w:author="HUYNH THI NGOC TRAM" w:date="2022-09-22T09:35:00Z">
              <w:r w:rsidRPr="00D64F85">
                <w:rPr>
                  <w:color w:val="000000"/>
                  <w:sz w:val="22"/>
                  <w:szCs w:val="22"/>
                </w:rPr>
                <w:t xml:space="preserve">Trong file THU_NHAP_CHI_PHI, lấy </w:t>
              </w:r>
            </w:ins>
            <w:ins w:id="874" w:author="HUYNH THI NGOC TRAM" w:date="2022-09-22T09:38:00Z">
              <w:r w:rsidR="00460D4E" w:rsidRPr="00D64F85">
                <w:rPr>
                  <w:color w:val="000000"/>
                  <w:sz w:val="22"/>
                  <w:szCs w:val="22"/>
                </w:rPr>
                <w:t>Tên chi phí</w:t>
              </w:r>
            </w:ins>
            <w:ins w:id="875" w:author="HUYNH THI NGOC TRAM" w:date="2022-09-22T09:37:00Z">
              <w:r w:rsidR="00460D4E" w:rsidRPr="00D64F85">
                <w:rPr>
                  <w:color w:val="000000"/>
                  <w:sz w:val="22"/>
                  <w:szCs w:val="22"/>
                </w:rPr>
                <w:t xml:space="preserve"> “</w:t>
              </w:r>
            </w:ins>
            <w:ins w:id="876" w:author="HUYNH THI NGOC TRAM" w:date="2022-09-22T09:38:00Z">
              <w:r w:rsidR="00460D4E" w:rsidRPr="00D64F85">
                <w:rPr>
                  <w:color w:val="000000"/>
                  <w:sz w:val="22"/>
                  <w:szCs w:val="22"/>
                </w:rPr>
                <w:t>Chi phí FTP N3_N5 cắt chuyển về HO</w:t>
              </w:r>
            </w:ins>
            <w:ins w:id="877" w:author="HUYNH THI NGOC TRAM" w:date="2022-09-22T09:37:00Z">
              <w:r w:rsidR="00460D4E" w:rsidRPr="00D64F85">
                <w:rPr>
                  <w:color w:val="000000"/>
                  <w:sz w:val="22"/>
                  <w:szCs w:val="22"/>
                </w:rPr>
                <w:t>”</w:t>
              </w:r>
            </w:ins>
            <w:ins w:id="878" w:author="HUYNH THI NGOC TRAM" w:date="2022-09-22T09:38:00Z">
              <w:r w:rsidR="00460D4E" w:rsidRPr="00D64F85">
                <w:rPr>
                  <w:color w:val="000000"/>
                  <w:sz w:val="22"/>
                  <w:szCs w:val="22"/>
                </w:rPr>
                <w:t xml:space="preserve"> của KHCN</w:t>
              </w:r>
            </w:ins>
          </w:p>
          <w:p w14:paraId="38EBC8B6" w14:textId="6D1EECC9" w:rsidR="00F4179C" w:rsidRPr="00D64F85" w:rsidRDefault="00F4179C" w:rsidP="00C008E6">
            <w:pPr>
              <w:ind w:left="-9"/>
              <w:rPr>
                <w:color w:val="000000"/>
                <w:sz w:val="22"/>
                <w:szCs w:val="22"/>
              </w:rPr>
            </w:pPr>
            <w:ins w:id="879" w:author="GIANG CAO" w:date="2023-03-22T11:17:00Z">
              <w:r>
                <w:rPr>
                  <w:color w:val="000000"/>
                  <w:sz w:val="22"/>
                  <w:szCs w:val="22"/>
                </w:rPr>
                <w:t xml:space="preserve">Lấy dữ liệu tại cột KHCN từ file </w:t>
              </w:r>
              <w:r w:rsidRPr="00B47C35">
                <w:rPr>
                  <w:color w:val="000000"/>
                  <w:sz w:val="22"/>
                  <w:szCs w:val="22"/>
                </w:rPr>
                <w:t>TBL_XLS_KHTC_THUNHAP_CHIPHI</w:t>
              </w:r>
              <w:r>
                <w:rPr>
                  <w:color w:val="000000"/>
                  <w:sz w:val="22"/>
                  <w:szCs w:val="22"/>
                </w:rPr>
                <w:t xml:space="preserve"> với SOL = Mã Fin, THANG = Tháng báo cáo, MA_CHIPHI = </w:t>
              </w:r>
            </w:ins>
            <w:ins w:id="880" w:author="TRUC NGUYEN [2]" w:date="2023-03-23T09:04:00Z">
              <w:r w:rsidR="00B83B58">
                <w:rPr>
                  <w:color w:val="000000"/>
                  <w:sz w:val="22"/>
                  <w:szCs w:val="22"/>
                </w:rPr>
                <w:t>CP_</w:t>
              </w:r>
            </w:ins>
            <w:ins w:id="881" w:author="GIANG CAO" w:date="2023-03-22T11:17:00Z">
              <w:r>
                <w:rPr>
                  <w:color w:val="000000"/>
                  <w:sz w:val="22"/>
                  <w:szCs w:val="22"/>
                </w:rPr>
                <w:t>FTP_NPL_CAT_CHUYEN_HO</w:t>
              </w:r>
            </w:ins>
          </w:p>
        </w:tc>
        <w:tc>
          <w:tcPr>
            <w:tcW w:w="4585" w:type="dxa"/>
            <w:tcBorders>
              <w:top w:val="nil"/>
              <w:left w:val="nil"/>
              <w:bottom w:val="single" w:sz="4" w:space="0" w:color="auto"/>
              <w:right w:val="single" w:sz="4" w:space="0" w:color="auto"/>
            </w:tcBorders>
            <w:shd w:val="clear" w:color="auto" w:fill="auto"/>
            <w:hideMark/>
          </w:tcPr>
          <w:p w14:paraId="487FB719" w14:textId="6F0D13CB" w:rsidR="006E4445" w:rsidRPr="00D64F85" w:rsidDel="00460D4E" w:rsidRDefault="006E4445" w:rsidP="003D0B08">
            <w:pPr>
              <w:rPr>
                <w:del w:id="882" w:author="HUYNH THI NGOC TRAM" w:date="2022-09-22T09:38:00Z"/>
                <w:color w:val="000000"/>
                <w:sz w:val="22"/>
                <w:szCs w:val="22"/>
              </w:rPr>
            </w:pPr>
            <w:del w:id="883" w:author="HUYNH THI NGOC TRAM" w:date="2022-09-22T09:38:00Z">
              <w:r w:rsidRPr="00D64F85" w:rsidDel="00460D4E">
                <w:rPr>
                  <w:color w:val="000000"/>
                  <w:sz w:val="22"/>
                  <w:szCs w:val="22"/>
                </w:rPr>
                <w:delText>Trong file “TN NO XAU”, sheet “TONG FTP”, lấy cột “NPL LOẠI TAY”.“Doanh nghiệp”, “CODE CN” , “NPL ALL” .“Doanh nghiệp”</w:delText>
              </w:r>
            </w:del>
          </w:p>
          <w:p w14:paraId="66A010C6" w14:textId="044736B3" w:rsidR="006E4445" w:rsidRPr="00D64F85" w:rsidDel="00460D4E" w:rsidRDefault="006E4445" w:rsidP="006E4445">
            <w:pPr>
              <w:pStyle w:val="ListParagraph"/>
              <w:numPr>
                <w:ilvl w:val="0"/>
                <w:numId w:val="23"/>
              </w:numPr>
              <w:ind w:left="351"/>
              <w:rPr>
                <w:del w:id="884" w:author="HUYNH THI NGOC TRAM" w:date="2022-09-22T09:38:00Z"/>
                <w:rFonts w:ascii="Times New Roman" w:hAnsi="Times New Roman"/>
                <w:color w:val="000000"/>
              </w:rPr>
            </w:pPr>
            <w:del w:id="885" w:author="HUYNH THI NGOC TRAM" w:date="2022-09-22T09:38:00Z">
              <w:r w:rsidRPr="00D64F85" w:rsidDel="00460D4E">
                <w:rPr>
                  <w:rFonts w:ascii="Times New Roman" w:hAnsi="Times New Roman"/>
                  <w:color w:val="000000"/>
                </w:rPr>
                <w:delText>Đối với chi phí FTP nợ xấu các khoản chưa cắt chuyển về Hội sở =&gt; loại tay</w:delText>
              </w:r>
            </w:del>
          </w:p>
          <w:p w14:paraId="25B05BD7" w14:textId="71D5387F" w:rsidR="006E4445" w:rsidRPr="00D64F85" w:rsidDel="00460D4E" w:rsidRDefault="006E4445" w:rsidP="006E4445">
            <w:pPr>
              <w:pStyle w:val="ListParagraph"/>
              <w:numPr>
                <w:ilvl w:val="0"/>
                <w:numId w:val="26"/>
              </w:numPr>
              <w:rPr>
                <w:del w:id="886" w:author="HUYNH THI NGOC TRAM" w:date="2022-09-22T09:38:00Z"/>
                <w:rFonts w:ascii="Times New Roman" w:hAnsi="Times New Roman"/>
                <w:color w:val="000000"/>
              </w:rPr>
            </w:pPr>
            <w:del w:id="887" w:author="HUYNH THI NGOC TRAM" w:date="2022-09-22T09:38:00Z">
              <w:r w:rsidRPr="00D64F85" w:rsidDel="00460D4E">
                <w:rPr>
                  <w:rFonts w:ascii="Times New Roman" w:hAnsi="Times New Roman"/>
                  <w:color w:val="000000"/>
                </w:rPr>
                <w:delText>Bước 1: dòng “CODE CN” ≠ 1000</w:delText>
              </w:r>
            </w:del>
          </w:p>
          <w:p w14:paraId="79C00DC2" w14:textId="0239D29E" w:rsidR="006E4445" w:rsidRPr="00D64F85" w:rsidDel="00460D4E" w:rsidRDefault="006E4445" w:rsidP="006E4445">
            <w:pPr>
              <w:pStyle w:val="ListParagraph"/>
              <w:numPr>
                <w:ilvl w:val="0"/>
                <w:numId w:val="26"/>
              </w:numPr>
              <w:rPr>
                <w:del w:id="888" w:author="HUYNH THI NGOC TRAM" w:date="2022-09-22T09:38:00Z"/>
                <w:rFonts w:ascii="Times New Roman" w:hAnsi="Times New Roman"/>
                <w:color w:val="000000"/>
              </w:rPr>
            </w:pPr>
            <w:del w:id="889" w:author="HUYNH THI NGOC TRAM" w:date="2022-09-22T09:38:00Z">
              <w:r w:rsidRPr="00D64F85" w:rsidDel="00460D4E">
                <w:rPr>
                  <w:rFonts w:ascii="Times New Roman" w:hAnsi="Times New Roman"/>
                  <w:color w:val="000000"/>
                </w:rPr>
                <w:delText xml:space="preserve">Bước 2: chi phí A = SUM(“NPL LOẠI TAY”.“Doanh nghiệp”) </w:delText>
              </w:r>
            </w:del>
          </w:p>
          <w:p w14:paraId="57DCD6B1" w14:textId="7F519990" w:rsidR="006E4445" w:rsidRPr="00D64F85" w:rsidDel="00460D4E" w:rsidRDefault="006E4445" w:rsidP="003D0B08">
            <w:pPr>
              <w:rPr>
                <w:del w:id="890" w:author="HUYNH THI NGOC TRAM" w:date="2022-09-22T09:38:00Z"/>
                <w:sz w:val="22"/>
                <w:szCs w:val="22"/>
              </w:rPr>
            </w:pPr>
          </w:p>
          <w:p w14:paraId="4E253105" w14:textId="16ACA426" w:rsidR="006E4445" w:rsidRPr="00D64F85" w:rsidDel="00460D4E" w:rsidRDefault="006E4445" w:rsidP="006E4445">
            <w:pPr>
              <w:pStyle w:val="ListParagraph"/>
              <w:numPr>
                <w:ilvl w:val="0"/>
                <w:numId w:val="23"/>
              </w:numPr>
              <w:ind w:left="351"/>
              <w:rPr>
                <w:del w:id="891" w:author="HUYNH THI NGOC TRAM" w:date="2022-09-22T09:38:00Z"/>
                <w:rFonts w:ascii="Times New Roman" w:hAnsi="Times New Roman"/>
                <w:color w:val="000000"/>
              </w:rPr>
            </w:pPr>
            <w:del w:id="892" w:author="HUYNH THI NGOC TRAM" w:date="2022-09-22T09:38:00Z">
              <w:r w:rsidRPr="00D64F85" w:rsidDel="00460D4E">
                <w:rPr>
                  <w:rFonts w:ascii="Times New Roman" w:hAnsi="Times New Roman"/>
                  <w:color w:val="000000"/>
                </w:rPr>
                <w:delText>Đối với chi phí FTP nợ xấu các khoản đã cắt chuyển về Hội sở</w:delText>
              </w:r>
            </w:del>
          </w:p>
          <w:p w14:paraId="03D67C2A" w14:textId="4D4530BE" w:rsidR="006E4445" w:rsidRPr="00D64F85" w:rsidDel="00460D4E" w:rsidRDefault="006E4445" w:rsidP="006E4445">
            <w:pPr>
              <w:pStyle w:val="ListParagraph"/>
              <w:numPr>
                <w:ilvl w:val="0"/>
                <w:numId w:val="26"/>
              </w:numPr>
              <w:rPr>
                <w:del w:id="893" w:author="HUYNH THI NGOC TRAM" w:date="2022-09-22T09:38:00Z"/>
                <w:rFonts w:ascii="Times New Roman" w:hAnsi="Times New Roman"/>
                <w:color w:val="000000"/>
              </w:rPr>
            </w:pPr>
            <w:commentRangeStart w:id="894"/>
            <w:commentRangeStart w:id="895"/>
            <w:del w:id="896" w:author="HUYNH THI NGOC TRAM" w:date="2022-09-22T09:38:00Z">
              <w:r w:rsidRPr="00D64F85" w:rsidDel="00460D4E">
                <w:rPr>
                  <w:rFonts w:ascii="Times New Roman" w:hAnsi="Times New Roman"/>
                  <w:color w:val="000000"/>
                </w:rPr>
                <w:delText>Bước 1: dòng “CODE CN” = 1000</w:delText>
              </w:r>
              <w:commentRangeEnd w:id="894"/>
              <w:r w:rsidRPr="00D64F85" w:rsidDel="00460D4E">
                <w:rPr>
                  <w:rStyle w:val="CommentReference"/>
                  <w:rFonts w:ascii="Times New Roman" w:eastAsia="Times New Roman" w:hAnsi="Times New Roman"/>
                  <w:sz w:val="22"/>
                  <w:szCs w:val="22"/>
                </w:rPr>
                <w:commentReference w:id="894"/>
              </w:r>
              <w:commentRangeEnd w:id="895"/>
              <w:r w:rsidRPr="00D64F85" w:rsidDel="00460D4E">
                <w:rPr>
                  <w:rStyle w:val="CommentReference"/>
                  <w:rFonts w:ascii="Times New Roman" w:eastAsia="Times New Roman" w:hAnsi="Times New Roman"/>
                  <w:sz w:val="22"/>
                  <w:szCs w:val="22"/>
                </w:rPr>
                <w:commentReference w:id="895"/>
              </w:r>
            </w:del>
          </w:p>
          <w:p w14:paraId="56660796" w14:textId="65B7829A" w:rsidR="006E4445" w:rsidRPr="00D64F85" w:rsidDel="00460D4E" w:rsidRDefault="006E4445" w:rsidP="006E4445">
            <w:pPr>
              <w:pStyle w:val="ListParagraph"/>
              <w:numPr>
                <w:ilvl w:val="0"/>
                <w:numId w:val="26"/>
              </w:numPr>
              <w:rPr>
                <w:del w:id="897" w:author="HUYNH THI NGOC TRAM" w:date="2022-09-22T09:38:00Z"/>
                <w:rFonts w:ascii="Times New Roman" w:hAnsi="Times New Roman"/>
                <w:color w:val="000000"/>
              </w:rPr>
            </w:pPr>
            <w:del w:id="898" w:author="HUYNH THI NGOC TRAM" w:date="2022-09-22T09:38:00Z">
              <w:r w:rsidRPr="00D64F85" w:rsidDel="00460D4E">
                <w:rPr>
                  <w:rFonts w:ascii="Times New Roman" w:hAnsi="Times New Roman"/>
                  <w:color w:val="000000"/>
                </w:rPr>
                <w:delText>Bước 2: chi phí B = SUM(“NPL ALL”.“Doanh nghiệp”)</w:delText>
              </w:r>
            </w:del>
          </w:p>
          <w:p w14:paraId="43F42860" w14:textId="77777777" w:rsidR="006E4445" w:rsidRPr="00D64F85" w:rsidRDefault="006E4445" w:rsidP="006E4445">
            <w:pPr>
              <w:pStyle w:val="ListParagraph"/>
              <w:numPr>
                <w:ilvl w:val="0"/>
                <w:numId w:val="23"/>
              </w:numPr>
              <w:ind w:left="349"/>
              <w:rPr>
                <w:rFonts w:ascii="Times New Roman" w:hAnsi="Times New Roman"/>
                <w:color w:val="000000"/>
              </w:rPr>
            </w:pPr>
            <w:del w:id="899" w:author="HUYNH THI NGOC TRAM" w:date="2022-09-22T09:38:00Z">
              <w:r w:rsidRPr="00D64F85" w:rsidDel="00460D4E">
                <w:rPr>
                  <w:rFonts w:ascii="Times New Roman" w:hAnsi="Times New Roman"/>
                  <w:color w:val="000000"/>
                </w:rPr>
                <w:delText>Map A và B theo dòng của CODE CN</w:delText>
              </w:r>
            </w:del>
          </w:p>
          <w:p w14:paraId="6DB069AF" w14:textId="77777777" w:rsidR="00460D4E" w:rsidRDefault="00460D4E" w:rsidP="00460D4E">
            <w:pPr>
              <w:ind w:left="-11"/>
              <w:rPr>
                <w:ins w:id="900" w:author="GIANG CAO" w:date="2023-03-22T11:18:00Z"/>
                <w:color w:val="000000"/>
                <w:sz w:val="22"/>
                <w:szCs w:val="22"/>
              </w:rPr>
            </w:pPr>
            <w:ins w:id="901" w:author="HUYNH THI NGOC TRAM" w:date="2022-09-22T09:38:00Z">
              <w:r w:rsidRPr="00D64F85">
                <w:rPr>
                  <w:color w:val="000000"/>
                  <w:sz w:val="22"/>
                  <w:szCs w:val="22"/>
                </w:rPr>
                <w:t>Trong file THU_NHAP_CHI_PHI, lấy Tên chi phí “Chi phí FTP N3_N5 cắt chuyển về HO” của KHDN</w:t>
              </w:r>
            </w:ins>
          </w:p>
          <w:p w14:paraId="233DE567" w14:textId="481709EF" w:rsidR="00F4179C" w:rsidRPr="00D64F85" w:rsidRDefault="00F4179C" w:rsidP="00460D4E">
            <w:pPr>
              <w:ind w:left="-11"/>
              <w:rPr>
                <w:color w:val="000000"/>
                <w:sz w:val="22"/>
                <w:szCs w:val="22"/>
              </w:rPr>
            </w:pPr>
            <w:ins w:id="902" w:author="GIANG CAO" w:date="2023-03-22T11:18:00Z">
              <w:r>
                <w:rPr>
                  <w:color w:val="000000"/>
                  <w:sz w:val="22"/>
                  <w:szCs w:val="22"/>
                </w:rPr>
                <w:t xml:space="preserve">Lấy dữ liệu tại cột KHDN từ file </w:t>
              </w:r>
              <w:r w:rsidRPr="00B47C35">
                <w:rPr>
                  <w:color w:val="000000"/>
                  <w:sz w:val="22"/>
                  <w:szCs w:val="22"/>
                </w:rPr>
                <w:t>TBL_XLS_KHTC_THUNHAP_CHIPHI</w:t>
              </w:r>
              <w:r>
                <w:rPr>
                  <w:color w:val="000000"/>
                  <w:sz w:val="22"/>
                  <w:szCs w:val="22"/>
                </w:rPr>
                <w:t xml:space="preserve"> với SOL = Mã Fin, THANG = Tháng báo cáo, MA_CHIPHI = </w:t>
              </w:r>
            </w:ins>
            <w:ins w:id="903" w:author="TRUC NGUYEN [2]" w:date="2023-03-23T09:05:00Z">
              <w:r w:rsidR="00B83B58">
                <w:rPr>
                  <w:color w:val="000000"/>
                  <w:sz w:val="22"/>
                  <w:szCs w:val="22"/>
                </w:rPr>
                <w:t>CP_</w:t>
              </w:r>
            </w:ins>
            <w:ins w:id="904" w:author="GIANG CAO" w:date="2023-03-22T11:18:00Z">
              <w:r>
                <w:rPr>
                  <w:color w:val="000000"/>
                  <w:sz w:val="22"/>
                  <w:szCs w:val="22"/>
                </w:rPr>
                <w:t>FTP_NPL_CAT_CHUYEN_HO</w:t>
              </w:r>
            </w:ins>
          </w:p>
        </w:tc>
      </w:tr>
      <w:tr w:rsidR="006E4445" w:rsidRPr="00A54725" w14:paraId="5F9C1065" w14:textId="77777777" w:rsidTr="00F047C8">
        <w:trPr>
          <w:trHeight w:val="1421"/>
        </w:trPr>
        <w:tc>
          <w:tcPr>
            <w:tcW w:w="711" w:type="dxa"/>
            <w:tcBorders>
              <w:top w:val="nil"/>
              <w:left w:val="single" w:sz="4" w:space="0" w:color="auto"/>
              <w:bottom w:val="single" w:sz="4" w:space="0" w:color="auto"/>
              <w:right w:val="single" w:sz="4" w:space="0" w:color="auto"/>
            </w:tcBorders>
            <w:shd w:val="clear" w:color="auto" w:fill="auto"/>
            <w:hideMark/>
          </w:tcPr>
          <w:p w14:paraId="5CFD28C1" w14:textId="77777777" w:rsidR="006E4445" w:rsidRPr="00A54725" w:rsidRDefault="006E4445" w:rsidP="003D0B08">
            <w:pPr>
              <w:rPr>
                <w:color w:val="000000"/>
                <w:sz w:val="22"/>
                <w:szCs w:val="22"/>
              </w:rPr>
            </w:pPr>
            <w:r w:rsidRPr="00A54725">
              <w:rPr>
                <w:color w:val="000000"/>
                <w:sz w:val="22"/>
                <w:szCs w:val="22"/>
              </w:rPr>
              <w:t>43</w:t>
            </w:r>
          </w:p>
        </w:tc>
        <w:tc>
          <w:tcPr>
            <w:tcW w:w="2007" w:type="dxa"/>
            <w:tcBorders>
              <w:top w:val="nil"/>
              <w:left w:val="nil"/>
              <w:bottom w:val="single" w:sz="4" w:space="0" w:color="auto"/>
              <w:right w:val="single" w:sz="4" w:space="0" w:color="auto"/>
            </w:tcBorders>
            <w:shd w:val="clear" w:color="auto" w:fill="auto"/>
            <w:hideMark/>
          </w:tcPr>
          <w:p w14:paraId="771160AE" w14:textId="77777777" w:rsidR="006E4445" w:rsidRPr="00A54725" w:rsidRDefault="006E4445" w:rsidP="003D0B08">
            <w:pPr>
              <w:rPr>
                <w:color w:val="000000"/>
                <w:sz w:val="22"/>
                <w:szCs w:val="22"/>
              </w:rPr>
            </w:pPr>
            <w:r w:rsidRPr="00A54725">
              <w:rPr>
                <w:color w:val="000000"/>
                <w:sz w:val="22"/>
                <w:szCs w:val="22"/>
              </w:rPr>
              <w:t xml:space="preserve">Thu nhập - chi phí nợ ngoại bảng, nợ VAMC </w:t>
            </w:r>
          </w:p>
          <w:p w14:paraId="70B6FAFA" w14:textId="77777777" w:rsidR="006E4445" w:rsidRPr="00A54725" w:rsidRDefault="006E4445" w:rsidP="003D0B08">
            <w:pPr>
              <w:rPr>
                <w:color w:val="000000"/>
                <w:sz w:val="22"/>
                <w:szCs w:val="22"/>
              </w:rPr>
            </w:pPr>
            <w:r w:rsidRPr="00A54725">
              <w:rPr>
                <w:color w:val="000000"/>
                <w:sz w:val="22"/>
                <w:szCs w:val="22"/>
              </w:rPr>
              <w:t>(27) = (28) + (29) + (30) + (31) – (32) – (33) – (34) – (35) – (36) – (37)</w:t>
            </w:r>
          </w:p>
        </w:tc>
        <w:tc>
          <w:tcPr>
            <w:tcW w:w="2790" w:type="dxa"/>
            <w:tcBorders>
              <w:top w:val="nil"/>
              <w:left w:val="nil"/>
              <w:bottom w:val="single" w:sz="4" w:space="0" w:color="auto"/>
              <w:right w:val="single" w:sz="4" w:space="0" w:color="auto"/>
            </w:tcBorders>
            <w:shd w:val="clear" w:color="auto" w:fill="auto"/>
            <w:hideMark/>
          </w:tcPr>
          <w:p w14:paraId="09059305" w14:textId="77777777" w:rsidR="0097087E" w:rsidRPr="00A54725" w:rsidRDefault="0097087E" w:rsidP="0097087E">
            <w:pPr>
              <w:rPr>
                <w:color w:val="000000"/>
                <w:sz w:val="22"/>
                <w:szCs w:val="22"/>
              </w:rPr>
            </w:pPr>
            <w:r w:rsidRPr="00A54725">
              <w:rPr>
                <w:color w:val="000000"/>
                <w:sz w:val="22"/>
                <w:szCs w:val="22"/>
              </w:rPr>
              <w:t xml:space="preserve">= Thu lãi treo nợ ngoại bảng </w:t>
            </w:r>
          </w:p>
          <w:p w14:paraId="4A774044" w14:textId="4C2CBAE2" w:rsidR="000C4BD6" w:rsidRPr="00A54725" w:rsidRDefault="0097087E" w:rsidP="000C4BD6">
            <w:pPr>
              <w:rPr>
                <w:color w:val="000000"/>
                <w:sz w:val="22"/>
                <w:szCs w:val="22"/>
              </w:rPr>
            </w:pPr>
            <w:r w:rsidRPr="00A54725">
              <w:rPr>
                <w:color w:val="000000"/>
                <w:sz w:val="22"/>
                <w:szCs w:val="22"/>
              </w:rPr>
              <w:t xml:space="preserve">+ Thu lãi treo nợ VAMC + Hoàn nhập DP VAMC + Thu nợ đã xứ lý DPRR (TK79002) - Chi phí FTP nợ VAMC - Trích DP VAMC - Phí trả cho Cty VAMC (TK 84909) - Phí xử lý nợ (TK 84909) - Phí khác - Chi phí </w:t>
            </w:r>
            <w:r w:rsidRPr="00A54725">
              <w:rPr>
                <w:color w:val="000000"/>
                <w:sz w:val="22"/>
                <w:szCs w:val="22"/>
              </w:rPr>
              <w:lastRenderedPageBreak/>
              <w:t>lương CNTT, TĐG (hạch toán tài khoản 80901)</w:t>
            </w:r>
          </w:p>
          <w:p w14:paraId="23800DB9" w14:textId="5BE949B7" w:rsidR="000C4BD6" w:rsidRPr="00A54725" w:rsidRDefault="000C4BD6" w:rsidP="000C4BD6">
            <w:pPr>
              <w:rPr>
                <w:color w:val="000000"/>
                <w:sz w:val="22"/>
                <w:szCs w:val="22"/>
              </w:rPr>
            </w:pPr>
          </w:p>
          <w:p w14:paraId="36C74E1E" w14:textId="029B3F76"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170CB423" w14:textId="77777777" w:rsidR="006E4445" w:rsidRPr="00A54725" w:rsidRDefault="006E4445" w:rsidP="003D0B08">
            <w:pPr>
              <w:rPr>
                <w:color w:val="000000"/>
                <w:sz w:val="22"/>
                <w:szCs w:val="22"/>
              </w:rPr>
            </w:pPr>
            <w:r w:rsidRPr="00A54725">
              <w:rPr>
                <w:color w:val="000000"/>
                <w:sz w:val="22"/>
                <w:szCs w:val="22"/>
              </w:rPr>
              <w:lastRenderedPageBreak/>
              <w:t>(27) = (28) + (29) + (30) + (31) – (32) – (33) – (34) – (35) – (36) – (37)</w:t>
            </w:r>
          </w:p>
        </w:tc>
        <w:tc>
          <w:tcPr>
            <w:tcW w:w="4585" w:type="dxa"/>
            <w:tcBorders>
              <w:top w:val="nil"/>
              <w:left w:val="nil"/>
              <w:bottom w:val="single" w:sz="4" w:space="0" w:color="auto"/>
              <w:right w:val="single" w:sz="4" w:space="0" w:color="auto"/>
            </w:tcBorders>
            <w:shd w:val="clear" w:color="auto" w:fill="auto"/>
            <w:hideMark/>
          </w:tcPr>
          <w:p w14:paraId="5D675105" w14:textId="77777777" w:rsidR="006E4445" w:rsidRPr="00A54725" w:rsidRDefault="006E4445" w:rsidP="003D0B08">
            <w:pPr>
              <w:rPr>
                <w:color w:val="000000"/>
                <w:sz w:val="22"/>
                <w:szCs w:val="22"/>
              </w:rPr>
            </w:pPr>
            <w:r w:rsidRPr="00A54725">
              <w:rPr>
                <w:color w:val="000000"/>
                <w:sz w:val="22"/>
                <w:szCs w:val="22"/>
              </w:rPr>
              <w:t>(27) = (28) + (29) + (30) + (31) – (32) – (33) – (34) – (35) – (36) – (37)</w:t>
            </w:r>
          </w:p>
        </w:tc>
      </w:tr>
      <w:tr w:rsidR="006E4445" w:rsidRPr="00B83B58" w14:paraId="0801B01E" w14:textId="77777777" w:rsidTr="00F047C8">
        <w:trPr>
          <w:trHeight w:val="989"/>
        </w:trPr>
        <w:tc>
          <w:tcPr>
            <w:tcW w:w="711" w:type="dxa"/>
            <w:tcBorders>
              <w:top w:val="nil"/>
              <w:left w:val="single" w:sz="4" w:space="0" w:color="auto"/>
              <w:bottom w:val="single" w:sz="4" w:space="0" w:color="auto"/>
              <w:right w:val="single" w:sz="4" w:space="0" w:color="auto"/>
            </w:tcBorders>
            <w:shd w:val="clear" w:color="auto" w:fill="auto"/>
            <w:hideMark/>
          </w:tcPr>
          <w:p w14:paraId="012DDBE5" w14:textId="77777777" w:rsidR="006E4445" w:rsidRPr="00B83B58" w:rsidRDefault="006E4445" w:rsidP="003D0B08">
            <w:pPr>
              <w:rPr>
                <w:color w:val="000000"/>
                <w:sz w:val="22"/>
                <w:szCs w:val="22"/>
              </w:rPr>
            </w:pPr>
            <w:r w:rsidRPr="00B83B58">
              <w:rPr>
                <w:color w:val="000000"/>
                <w:sz w:val="22"/>
                <w:szCs w:val="22"/>
              </w:rPr>
              <w:t>44</w:t>
            </w:r>
          </w:p>
        </w:tc>
        <w:tc>
          <w:tcPr>
            <w:tcW w:w="2007" w:type="dxa"/>
            <w:tcBorders>
              <w:top w:val="nil"/>
              <w:left w:val="nil"/>
              <w:bottom w:val="single" w:sz="4" w:space="0" w:color="auto"/>
              <w:right w:val="single" w:sz="4" w:space="0" w:color="auto"/>
            </w:tcBorders>
            <w:shd w:val="clear" w:color="auto" w:fill="auto"/>
            <w:hideMark/>
          </w:tcPr>
          <w:p w14:paraId="57599491" w14:textId="77777777" w:rsidR="006E4445" w:rsidRPr="00B83B58" w:rsidRDefault="006E4445" w:rsidP="003D0B08">
            <w:pPr>
              <w:rPr>
                <w:color w:val="000000"/>
                <w:sz w:val="22"/>
                <w:szCs w:val="22"/>
              </w:rPr>
            </w:pPr>
            <w:r w:rsidRPr="00B83B58">
              <w:rPr>
                <w:color w:val="000000"/>
                <w:sz w:val="22"/>
                <w:szCs w:val="22"/>
              </w:rPr>
              <w:t xml:space="preserve">Thu lãi treo nợ ngoại bảng </w:t>
            </w:r>
          </w:p>
          <w:p w14:paraId="22A5573F" w14:textId="77777777" w:rsidR="006E4445" w:rsidRPr="00B83B58" w:rsidRDefault="006E4445" w:rsidP="003D0B08">
            <w:pPr>
              <w:rPr>
                <w:color w:val="000000"/>
                <w:sz w:val="22"/>
                <w:szCs w:val="22"/>
              </w:rPr>
            </w:pPr>
            <w:r w:rsidRPr="00B83B58">
              <w:rPr>
                <w:color w:val="000000"/>
                <w:sz w:val="22"/>
                <w:szCs w:val="22"/>
              </w:rPr>
              <w:t>(28)</w:t>
            </w:r>
          </w:p>
        </w:tc>
        <w:tc>
          <w:tcPr>
            <w:tcW w:w="2790" w:type="dxa"/>
            <w:tcBorders>
              <w:top w:val="nil"/>
              <w:left w:val="nil"/>
              <w:bottom w:val="single" w:sz="4" w:space="0" w:color="auto"/>
              <w:right w:val="single" w:sz="4" w:space="0" w:color="auto"/>
            </w:tcBorders>
            <w:shd w:val="clear" w:color="auto" w:fill="auto"/>
            <w:hideMark/>
          </w:tcPr>
          <w:p w14:paraId="3C10BF4A" w14:textId="77777777" w:rsidR="006E4445" w:rsidRPr="00B83B58" w:rsidRDefault="006E4445" w:rsidP="003E51B7">
            <w:pPr>
              <w:rPr>
                <w:color w:val="000000"/>
                <w:sz w:val="22"/>
                <w:szCs w:val="22"/>
              </w:rPr>
            </w:pPr>
            <w:r w:rsidRPr="00B83B58">
              <w:rPr>
                <w:color w:val="000000"/>
                <w:sz w:val="22"/>
                <w:szCs w:val="22"/>
              </w:rPr>
              <w:t>Dữ liệu do phòng Quản lý nợ có vấn đề cung cấp</w:t>
            </w:r>
          </w:p>
          <w:p w14:paraId="69874496" w14:textId="77777777" w:rsidR="006E4445" w:rsidRPr="00B83B58"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055F0C02" w14:textId="77777777" w:rsidR="006E4445" w:rsidRPr="00B83B58" w:rsidRDefault="006E4445" w:rsidP="003D0B08">
            <w:pPr>
              <w:rPr>
                <w:color w:val="000000"/>
                <w:sz w:val="22"/>
                <w:szCs w:val="22"/>
              </w:rPr>
            </w:pPr>
            <w:r w:rsidRPr="00B83B58">
              <w:rPr>
                <w:color w:val="000000"/>
                <w:sz w:val="22"/>
                <w:szCs w:val="22"/>
              </w:rPr>
              <w:t xml:space="preserve">Trong </w:t>
            </w:r>
            <w:commentRangeStart w:id="905"/>
            <w:commentRangeStart w:id="906"/>
            <w:commentRangeStart w:id="907"/>
            <w:r w:rsidRPr="00B83B58">
              <w:rPr>
                <w:color w:val="000000"/>
                <w:sz w:val="22"/>
                <w:szCs w:val="22"/>
              </w:rPr>
              <w:t xml:space="preserve">file “TN NO XAU”, sheet “9b.L_NgB”, </w:t>
            </w:r>
            <w:commentRangeEnd w:id="905"/>
            <w:r w:rsidRPr="00B83B58">
              <w:rPr>
                <w:rStyle w:val="CommentReference"/>
                <w:sz w:val="22"/>
                <w:szCs w:val="22"/>
              </w:rPr>
              <w:commentReference w:id="905"/>
            </w:r>
            <w:commentRangeEnd w:id="906"/>
            <w:r w:rsidRPr="00B83B58">
              <w:rPr>
                <w:rStyle w:val="CommentReference"/>
                <w:sz w:val="22"/>
                <w:szCs w:val="22"/>
              </w:rPr>
              <w:commentReference w:id="906"/>
            </w:r>
            <w:commentRangeEnd w:id="907"/>
            <w:r w:rsidRPr="00B83B58">
              <w:rPr>
                <w:rStyle w:val="CommentReference"/>
                <w:sz w:val="22"/>
                <w:szCs w:val="22"/>
              </w:rPr>
              <w:commentReference w:id="907"/>
            </w:r>
            <w:r w:rsidRPr="00B83B58">
              <w:rPr>
                <w:color w:val="000000"/>
                <w:sz w:val="22"/>
                <w:szCs w:val="22"/>
              </w:rPr>
              <w:t>lấy cột “Số tiền thu nợ”, “Phân loại KH”</w:t>
            </w:r>
          </w:p>
          <w:p w14:paraId="2A5C5037" w14:textId="77777777" w:rsidR="006E4445" w:rsidRPr="00B83B58" w:rsidRDefault="006E4445" w:rsidP="003D0B08">
            <w:pPr>
              <w:pStyle w:val="ListParagraph"/>
              <w:numPr>
                <w:ilvl w:val="0"/>
                <w:numId w:val="2"/>
              </w:numPr>
              <w:ind w:left="430"/>
              <w:rPr>
                <w:rFonts w:ascii="Times New Roman" w:hAnsi="Times New Roman"/>
                <w:color w:val="000000"/>
              </w:rPr>
            </w:pPr>
            <w:r w:rsidRPr="00B83B58">
              <w:rPr>
                <w:rFonts w:ascii="Times New Roman" w:hAnsi="Times New Roman"/>
                <w:color w:val="000000"/>
              </w:rPr>
              <w:t>Bước 1: lọc “Phân loại KH” = “Cá nhân”</w:t>
            </w:r>
          </w:p>
          <w:p w14:paraId="2B08F305" w14:textId="77777777" w:rsidR="006E4445" w:rsidRPr="00B83B58" w:rsidRDefault="006E4445" w:rsidP="003D0B08">
            <w:pPr>
              <w:pStyle w:val="ListParagraph"/>
              <w:numPr>
                <w:ilvl w:val="0"/>
                <w:numId w:val="2"/>
              </w:numPr>
              <w:ind w:left="430"/>
              <w:rPr>
                <w:ins w:id="908" w:author="GIANG CAO" w:date="2023-03-22T14:18:00Z"/>
                <w:rFonts w:ascii="Times New Roman" w:hAnsi="Times New Roman"/>
                <w:color w:val="000000"/>
              </w:rPr>
            </w:pPr>
            <w:r w:rsidRPr="00B83B58">
              <w:rPr>
                <w:rFonts w:ascii="Times New Roman" w:hAnsi="Times New Roman"/>
                <w:color w:val="000000"/>
              </w:rPr>
              <w:t>Bước 2: Thu lãi treo nợ ngoại bảng = SUM(“Số tiền thu nợ”)</w:t>
            </w:r>
          </w:p>
          <w:p w14:paraId="2950C742" w14:textId="77777777" w:rsidR="005408A3" w:rsidRPr="00B83B58" w:rsidRDefault="005408A3" w:rsidP="005408A3">
            <w:pPr>
              <w:pStyle w:val="ListParagraph"/>
              <w:ind w:left="430"/>
              <w:rPr>
                <w:ins w:id="909" w:author="GIANG CAO" w:date="2023-03-22T14:20:00Z"/>
                <w:rFonts w:ascii="Times New Roman" w:eastAsia="Times New Roman" w:hAnsi="Times New Roman"/>
                <w:color w:val="000000"/>
              </w:rPr>
            </w:pPr>
            <w:ins w:id="910" w:author="GIANG CAO" w:date="2023-03-22T14:18:00Z">
              <w:r w:rsidRPr="00B83B58">
                <w:rPr>
                  <w:rFonts w:ascii="Times New Roman" w:eastAsia="Times New Roman" w:hAnsi="Times New Roman"/>
                  <w:color w:val="000000"/>
                </w:rPr>
                <w:t xml:space="preserve">Lấy dữ liệu tại cột </w:t>
              </w:r>
            </w:ins>
            <w:ins w:id="911" w:author="GIANG CAO" w:date="2023-03-22T14:19:00Z">
              <w:r w:rsidRPr="00B83B58">
                <w:rPr>
                  <w:rFonts w:ascii="Times New Roman" w:eastAsia="Times New Roman" w:hAnsi="Times New Roman"/>
                  <w:color w:val="000000"/>
                </w:rPr>
                <w:t>SO_TIEN_THU_NO</w:t>
              </w:r>
            </w:ins>
            <w:ins w:id="912" w:author="GIANG CAO" w:date="2023-03-22T14:18:00Z">
              <w:r w:rsidRPr="00B83B58">
                <w:rPr>
                  <w:rFonts w:ascii="Times New Roman" w:eastAsia="Times New Roman" w:hAnsi="Times New Roman"/>
                  <w:color w:val="000000"/>
                </w:rPr>
                <w:t xml:space="preserve"> từ file </w:t>
              </w:r>
            </w:ins>
            <w:ins w:id="913" w:author="GIANG CAO" w:date="2023-03-22T14:19:00Z">
              <w:r w:rsidRPr="00B83B58">
                <w:rPr>
                  <w:rFonts w:ascii="Times New Roman" w:eastAsia="Times New Roman" w:hAnsi="Times New Roman"/>
                  <w:color w:val="000000"/>
                </w:rPr>
                <w:t>TBL_XLS_QLRR_LAI_VAMC_SDDP</w:t>
              </w:r>
            </w:ins>
            <w:ins w:id="914" w:author="GIANG CAO" w:date="2023-03-22T14:18:00Z">
              <w:r w:rsidRPr="00B83B58">
                <w:rPr>
                  <w:rFonts w:ascii="Times New Roman" w:eastAsia="Times New Roman" w:hAnsi="Times New Roman"/>
                  <w:color w:val="000000"/>
                </w:rPr>
                <w:t xml:space="preserve"> với </w:t>
              </w:r>
            </w:ins>
            <w:ins w:id="915" w:author="GIANG CAO" w:date="2023-03-22T14:20:00Z">
              <w:r w:rsidRPr="00B83B58">
                <w:rPr>
                  <w:rFonts w:ascii="Times New Roman" w:eastAsia="Times New Roman" w:hAnsi="Times New Roman"/>
                  <w:color w:val="000000"/>
                </w:rPr>
                <w:t>các điều kiện</w:t>
              </w:r>
            </w:ins>
          </w:p>
          <w:p w14:paraId="31FB6867" w14:textId="77777777" w:rsidR="005408A3" w:rsidRPr="00B83B58" w:rsidRDefault="005408A3" w:rsidP="005408A3">
            <w:pPr>
              <w:pStyle w:val="ListParagraph"/>
              <w:numPr>
                <w:ilvl w:val="0"/>
                <w:numId w:val="2"/>
              </w:numPr>
              <w:rPr>
                <w:ins w:id="916" w:author="GIANG CAO" w:date="2023-03-22T14:20:00Z"/>
                <w:rFonts w:ascii="Times New Roman" w:eastAsia="Times New Roman" w:hAnsi="Times New Roman"/>
                <w:color w:val="000000"/>
              </w:rPr>
            </w:pPr>
            <w:ins w:id="917" w:author="GIANG CAO" w:date="2023-03-22T14:19:00Z">
              <w:r w:rsidRPr="00B83B58">
                <w:rPr>
                  <w:rFonts w:ascii="Times New Roman" w:eastAsia="Times New Roman" w:hAnsi="Times New Roman"/>
                  <w:color w:val="000000"/>
                </w:rPr>
                <w:t>MA_DVKD</w:t>
              </w:r>
            </w:ins>
            <w:ins w:id="918" w:author="GIANG CAO" w:date="2023-03-22T14:18:00Z">
              <w:r w:rsidRPr="00B83B58">
                <w:rPr>
                  <w:rFonts w:ascii="Times New Roman" w:eastAsia="Times New Roman" w:hAnsi="Times New Roman"/>
                  <w:color w:val="000000"/>
                </w:rPr>
                <w:t xml:space="preserve"> = Mã Fin</w:t>
              </w:r>
            </w:ins>
          </w:p>
          <w:p w14:paraId="7EDAAC71" w14:textId="77777777" w:rsidR="005408A3" w:rsidRPr="00B83B58" w:rsidRDefault="005408A3" w:rsidP="005408A3">
            <w:pPr>
              <w:pStyle w:val="ListParagraph"/>
              <w:numPr>
                <w:ilvl w:val="0"/>
                <w:numId w:val="2"/>
              </w:numPr>
              <w:rPr>
                <w:ins w:id="919" w:author="GIANG CAO" w:date="2023-03-22T14:21:00Z"/>
                <w:rFonts w:ascii="Times New Roman" w:eastAsia="Times New Roman" w:hAnsi="Times New Roman"/>
                <w:color w:val="000000"/>
              </w:rPr>
            </w:pPr>
            <w:ins w:id="920" w:author="GIANG CAO" w:date="2023-03-22T14:19:00Z">
              <w:r w:rsidRPr="00B83B58">
                <w:rPr>
                  <w:rFonts w:ascii="Times New Roman" w:hAnsi="Times New Roman"/>
                  <w:color w:val="000000"/>
                </w:rPr>
                <w:t>THANG_THU_NO</w:t>
              </w:r>
            </w:ins>
            <w:ins w:id="921" w:author="GIANG CAO" w:date="2023-03-22T14:18:00Z">
              <w:r w:rsidRPr="00B83B58">
                <w:rPr>
                  <w:rFonts w:ascii="Times New Roman" w:hAnsi="Times New Roman"/>
                  <w:color w:val="000000"/>
                </w:rPr>
                <w:t xml:space="preserve"> = Tháng báo cáo</w:t>
              </w:r>
            </w:ins>
          </w:p>
          <w:p w14:paraId="5FE9544B" w14:textId="77777777" w:rsidR="005408A3" w:rsidRPr="00B83B58" w:rsidRDefault="005408A3" w:rsidP="005408A3">
            <w:pPr>
              <w:pStyle w:val="ListParagraph"/>
              <w:numPr>
                <w:ilvl w:val="0"/>
                <w:numId w:val="2"/>
              </w:numPr>
              <w:rPr>
                <w:ins w:id="922" w:author="GIANG CAO" w:date="2023-03-22T14:21:00Z"/>
                <w:rFonts w:ascii="Times New Roman" w:eastAsia="Times New Roman" w:hAnsi="Times New Roman"/>
                <w:color w:val="000000"/>
              </w:rPr>
            </w:pPr>
            <w:ins w:id="923" w:author="GIANG CAO" w:date="2023-03-22T14:20:00Z">
              <w:r w:rsidRPr="00B83B58">
                <w:rPr>
                  <w:rFonts w:ascii="Times New Roman" w:hAnsi="Times New Roman"/>
                  <w:color w:val="000000"/>
                </w:rPr>
                <w:t>PHAN_LOAI_VAMC_SDDP</w:t>
              </w:r>
            </w:ins>
            <w:ins w:id="924" w:author="GIANG CAO" w:date="2023-03-22T14:18:00Z">
              <w:r w:rsidRPr="00B83B58">
                <w:rPr>
                  <w:rFonts w:ascii="Times New Roman" w:hAnsi="Times New Roman"/>
                  <w:color w:val="000000"/>
                </w:rPr>
                <w:t xml:space="preserve"> = </w:t>
              </w:r>
            </w:ins>
            <w:ins w:id="925" w:author="GIANG CAO" w:date="2023-03-22T14:20:00Z">
              <w:r w:rsidRPr="00B83B58">
                <w:rPr>
                  <w:rFonts w:ascii="Times New Roman" w:hAnsi="Times New Roman"/>
                  <w:color w:val="000000"/>
                </w:rPr>
                <w:t>‘SDDP’</w:t>
              </w:r>
            </w:ins>
          </w:p>
          <w:p w14:paraId="327E1D41" w14:textId="63BE313A" w:rsidR="005408A3" w:rsidRPr="00B83B58" w:rsidRDefault="005408A3" w:rsidP="00B83B58">
            <w:pPr>
              <w:pStyle w:val="ListParagraph"/>
              <w:numPr>
                <w:ilvl w:val="0"/>
                <w:numId w:val="2"/>
              </w:numPr>
              <w:rPr>
                <w:rFonts w:ascii="Times New Roman" w:eastAsia="Times New Roman" w:hAnsi="Times New Roman"/>
                <w:color w:val="000000"/>
              </w:rPr>
            </w:pPr>
            <w:ins w:id="926" w:author="GIANG CAO" w:date="2023-03-22T14:21:00Z">
              <w:r w:rsidRPr="00B83B58">
                <w:rPr>
                  <w:rFonts w:ascii="Times New Roman" w:hAnsi="Times New Roman"/>
                  <w:color w:val="000000"/>
                </w:rPr>
                <w:t>Phân loại Khách hàng: Lấy giá trị trong cột CIF mapping với hệ thống Financle để lấy Phân loại khách hàng (Theo mô tả của Vay).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2B352733" w14:textId="77777777" w:rsidR="006E4445" w:rsidRPr="00B83B58" w:rsidRDefault="006E4445" w:rsidP="003D0B08">
            <w:pPr>
              <w:rPr>
                <w:color w:val="000000"/>
                <w:sz w:val="22"/>
                <w:szCs w:val="22"/>
              </w:rPr>
            </w:pPr>
            <w:r w:rsidRPr="00B83B58">
              <w:rPr>
                <w:color w:val="000000"/>
                <w:sz w:val="22"/>
                <w:szCs w:val="22"/>
              </w:rPr>
              <w:t>Trong file “TN NO XAU”, sheet “9b.L_NgB”, lấy cột “Số tiền thu nợ”, “Phân loại KH”</w:t>
            </w:r>
          </w:p>
          <w:p w14:paraId="312D882D" w14:textId="77777777" w:rsidR="006E4445" w:rsidRPr="00B83B58" w:rsidRDefault="006E4445" w:rsidP="003D0B08">
            <w:pPr>
              <w:pStyle w:val="ListParagraph"/>
              <w:numPr>
                <w:ilvl w:val="0"/>
                <w:numId w:val="2"/>
              </w:numPr>
              <w:ind w:left="430"/>
              <w:rPr>
                <w:rFonts w:ascii="Times New Roman" w:hAnsi="Times New Roman"/>
                <w:color w:val="000000"/>
              </w:rPr>
            </w:pPr>
            <w:r w:rsidRPr="00B83B58">
              <w:rPr>
                <w:rFonts w:ascii="Times New Roman" w:hAnsi="Times New Roman"/>
                <w:color w:val="000000"/>
              </w:rPr>
              <w:t>Bước 1: lọc “Phân loại KH” = “Doanh nghiệp”</w:t>
            </w:r>
          </w:p>
          <w:p w14:paraId="7AAB8CAA" w14:textId="77777777" w:rsidR="006E4445" w:rsidRPr="00B83B58" w:rsidRDefault="006E4445" w:rsidP="003D0B08">
            <w:pPr>
              <w:pStyle w:val="ListParagraph"/>
              <w:numPr>
                <w:ilvl w:val="0"/>
                <w:numId w:val="2"/>
              </w:numPr>
              <w:ind w:left="430"/>
              <w:rPr>
                <w:ins w:id="927" w:author="GIANG CAO" w:date="2023-03-22T14:21:00Z"/>
                <w:rFonts w:ascii="Times New Roman" w:hAnsi="Times New Roman"/>
                <w:color w:val="000000"/>
              </w:rPr>
            </w:pPr>
            <w:r w:rsidRPr="00B83B58">
              <w:rPr>
                <w:rFonts w:ascii="Times New Roman" w:hAnsi="Times New Roman"/>
                <w:color w:val="000000"/>
              </w:rPr>
              <w:t>Bước 2: Thu lãi treo nợ ngoại bảng = SUM(“Số tiền thu nợ”)</w:t>
            </w:r>
          </w:p>
          <w:p w14:paraId="3F2D3E5E" w14:textId="77777777" w:rsidR="005408A3" w:rsidRPr="00B83B58" w:rsidRDefault="005408A3" w:rsidP="005408A3">
            <w:pPr>
              <w:pStyle w:val="ListParagraph"/>
              <w:ind w:left="430"/>
              <w:rPr>
                <w:ins w:id="928" w:author="GIANG CAO" w:date="2023-03-22T14:21:00Z"/>
                <w:rFonts w:ascii="Times New Roman" w:eastAsia="Times New Roman" w:hAnsi="Times New Roman"/>
                <w:color w:val="000000"/>
              </w:rPr>
            </w:pPr>
            <w:ins w:id="929" w:author="GIANG CAO" w:date="2023-03-22T14:21:00Z">
              <w:r w:rsidRPr="00B83B58">
                <w:rPr>
                  <w:rFonts w:ascii="Times New Roman" w:eastAsia="Times New Roman" w:hAnsi="Times New Roman"/>
                  <w:color w:val="000000"/>
                </w:rPr>
                <w:t>Lấy dữ liệu tại cột SO_TIEN_THU_NO từ file TBL_XLS_QLRR_LAI_VAMC_SDDP với các điều kiện</w:t>
              </w:r>
            </w:ins>
          </w:p>
          <w:p w14:paraId="45BE77A3" w14:textId="77777777" w:rsidR="005408A3" w:rsidRPr="00B83B58" w:rsidRDefault="005408A3" w:rsidP="005408A3">
            <w:pPr>
              <w:pStyle w:val="ListParagraph"/>
              <w:numPr>
                <w:ilvl w:val="0"/>
                <w:numId w:val="2"/>
              </w:numPr>
              <w:rPr>
                <w:ins w:id="930" w:author="GIANG CAO" w:date="2023-03-22T14:21:00Z"/>
                <w:rFonts w:ascii="Times New Roman" w:eastAsia="Times New Roman" w:hAnsi="Times New Roman"/>
                <w:color w:val="000000"/>
              </w:rPr>
            </w:pPr>
            <w:ins w:id="931" w:author="GIANG CAO" w:date="2023-03-22T14:21:00Z">
              <w:r w:rsidRPr="00B83B58">
                <w:rPr>
                  <w:rFonts w:ascii="Times New Roman" w:eastAsia="Times New Roman" w:hAnsi="Times New Roman"/>
                  <w:color w:val="000000"/>
                </w:rPr>
                <w:t>MA_DVKD = Mã Fin</w:t>
              </w:r>
            </w:ins>
          </w:p>
          <w:p w14:paraId="370079BD" w14:textId="77777777" w:rsidR="005408A3" w:rsidRPr="00B83B58" w:rsidRDefault="005408A3" w:rsidP="005408A3">
            <w:pPr>
              <w:pStyle w:val="ListParagraph"/>
              <w:numPr>
                <w:ilvl w:val="0"/>
                <w:numId w:val="2"/>
              </w:numPr>
              <w:rPr>
                <w:ins w:id="932" w:author="GIANG CAO" w:date="2023-03-22T14:21:00Z"/>
                <w:rFonts w:ascii="Times New Roman" w:eastAsia="Times New Roman" w:hAnsi="Times New Roman"/>
                <w:color w:val="000000"/>
              </w:rPr>
            </w:pPr>
            <w:ins w:id="933" w:author="GIANG CAO" w:date="2023-03-22T14:21:00Z">
              <w:r w:rsidRPr="00B83B58">
                <w:rPr>
                  <w:rFonts w:ascii="Times New Roman" w:hAnsi="Times New Roman"/>
                  <w:color w:val="000000"/>
                </w:rPr>
                <w:t>THANG_THU_NO = Tháng báo cáo</w:t>
              </w:r>
            </w:ins>
          </w:p>
          <w:p w14:paraId="448D9964" w14:textId="77777777" w:rsidR="005408A3" w:rsidRPr="00B83B58" w:rsidRDefault="005408A3" w:rsidP="005408A3">
            <w:pPr>
              <w:pStyle w:val="ListParagraph"/>
              <w:numPr>
                <w:ilvl w:val="0"/>
                <w:numId w:val="2"/>
              </w:numPr>
              <w:rPr>
                <w:ins w:id="934" w:author="GIANG CAO" w:date="2023-03-22T14:21:00Z"/>
                <w:rFonts w:ascii="Times New Roman" w:hAnsi="Times New Roman"/>
                <w:color w:val="000000"/>
              </w:rPr>
            </w:pPr>
            <w:ins w:id="935" w:author="GIANG CAO" w:date="2023-03-22T14:21:00Z">
              <w:r w:rsidRPr="00B83B58">
                <w:rPr>
                  <w:rFonts w:ascii="Times New Roman" w:hAnsi="Times New Roman"/>
                  <w:color w:val="000000"/>
                </w:rPr>
                <w:t>PHAN_LOAI_VAMC_SDDP = ‘SDDP’</w:t>
              </w:r>
            </w:ins>
          </w:p>
          <w:p w14:paraId="3ACDE61D" w14:textId="16BBFAB4" w:rsidR="005408A3" w:rsidRPr="00B83B58" w:rsidRDefault="005408A3" w:rsidP="00B83B58">
            <w:pPr>
              <w:pStyle w:val="ListParagraph"/>
              <w:numPr>
                <w:ilvl w:val="0"/>
                <w:numId w:val="2"/>
              </w:numPr>
              <w:rPr>
                <w:rFonts w:ascii="Times New Roman" w:hAnsi="Times New Roman"/>
                <w:color w:val="000000"/>
              </w:rPr>
            </w:pPr>
            <w:ins w:id="936" w:author="GIANG CAO" w:date="2023-03-22T14:21:00Z">
              <w:r w:rsidRPr="00B83B58">
                <w:rPr>
                  <w:rFonts w:ascii="Times New Roman" w:hAnsi="Times New Roman"/>
                  <w:color w:val="000000"/>
                </w:rPr>
                <w:t>Phân loại Khách hàng: Lấy giá trị trong cột CIF mapping với hệ thống Financle để lấy Phân loại khách hàng (Theo mô tả của Vay). Chỉ lấy số liệu của KHDN</w:t>
              </w:r>
            </w:ins>
          </w:p>
        </w:tc>
      </w:tr>
      <w:tr w:rsidR="006E4445" w:rsidRPr="00A54725" w14:paraId="483FD5F0" w14:textId="77777777" w:rsidTr="00F047C8">
        <w:trPr>
          <w:trHeight w:val="989"/>
        </w:trPr>
        <w:tc>
          <w:tcPr>
            <w:tcW w:w="711" w:type="dxa"/>
            <w:tcBorders>
              <w:top w:val="nil"/>
              <w:left w:val="single" w:sz="4" w:space="0" w:color="auto"/>
              <w:bottom w:val="single" w:sz="4" w:space="0" w:color="auto"/>
              <w:right w:val="single" w:sz="4" w:space="0" w:color="auto"/>
            </w:tcBorders>
            <w:shd w:val="clear" w:color="auto" w:fill="auto"/>
            <w:hideMark/>
          </w:tcPr>
          <w:p w14:paraId="43CE309C" w14:textId="77777777" w:rsidR="006E4445" w:rsidRPr="00A54725" w:rsidRDefault="006E4445" w:rsidP="003D0B08">
            <w:pPr>
              <w:rPr>
                <w:color w:val="000000"/>
                <w:sz w:val="22"/>
                <w:szCs w:val="22"/>
              </w:rPr>
            </w:pPr>
            <w:r w:rsidRPr="00A54725">
              <w:rPr>
                <w:color w:val="000000"/>
                <w:sz w:val="22"/>
                <w:szCs w:val="22"/>
              </w:rPr>
              <w:lastRenderedPageBreak/>
              <w:t>45</w:t>
            </w:r>
          </w:p>
        </w:tc>
        <w:tc>
          <w:tcPr>
            <w:tcW w:w="2007" w:type="dxa"/>
            <w:tcBorders>
              <w:top w:val="nil"/>
              <w:left w:val="nil"/>
              <w:bottom w:val="single" w:sz="4" w:space="0" w:color="auto"/>
              <w:right w:val="single" w:sz="4" w:space="0" w:color="auto"/>
            </w:tcBorders>
            <w:shd w:val="clear" w:color="auto" w:fill="auto"/>
            <w:hideMark/>
          </w:tcPr>
          <w:p w14:paraId="582BB5F9" w14:textId="77777777" w:rsidR="006E4445" w:rsidRPr="00A54725" w:rsidRDefault="006E4445" w:rsidP="003D0B08">
            <w:pPr>
              <w:rPr>
                <w:color w:val="000000"/>
                <w:sz w:val="22"/>
                <w:szCs w:val="22"/>
              </w:rPr>
            </w:pPr>
            <w:r w:rsidRPr="00A54725">
              <w:rPr>
                <w:color w:val="000000"/>
                <w:sz w:val="22"/>
                <w:szCs w:val="22"/>
              </w:rPr>
              <w:t>Thu lãi treo nợ VAMC</w:t>
            </w:r>
          </w:p>
          <w:p w14:paraId="1FF1017A" w14:textId="77777777" w:rsidR="006E4445" w:rsidRPr="00A54725" w:rsidRDefault="006E4445" w:rsidP="003D0B08">
            <w:pPr>
              <w:rPr>
                <w:color w:val="000000"/>
                <w:sz w:val="22"/>
                <w:szCs w:val="22"/>
              </w:rPr>
            </w:pPr>
            <w:r w:rsidRPr="00A54725">
              <w:rPr>
                <w:color w:val="000000"/>
                <w:sz w:val="22"/>
                <w:szCs w:val="22"/>
              </w:rPr>
              <w:t>(29)</w:t>
            </w:r>
          </w:p>
        </w:tc>
        <w:tc>
          <w:tcPr>
            <w:tcW w:w="2790" w:type="dxa"/>
            <w:tcBorders>
              <w:top w:val="nil"/>
              <w:left w:val="nil"/>
              <w:bottom w:val="single" w:sz="4" w:space="0" w:color="auto"/>
              <w:right w:val="single" w:sz="4" w:space="0" w:color="auto"/>
            </w:tcBorders>
            <w:shd w:val="clear" w:color="auto" w:fill="auto"/>
            <w:hideMark/>
          </w:tcPr>
          <w:p w14:paraId="7BD26DFF" w14:textId="77777777" w:rsidR="006E4445" w:rsidRPr="00A54725" w:rsidRDefault="006E4445" w:rsidP="003E51B7">
            <w:pPr>
              <w:rPr>
                <w:color w:val="000000"/>
                <w:sz w:val="22"/>
                <w:szCs w:val="22"/>
              </w:rPr>
            </w:pPr>
            <w:r w:rsidRPr="00A54725">
              <w:rPr>
                <w:color w:val="000000"/>
                <w:sz w:val="22"/>
                <w:szCs w:val="22"/>
              </w:rPr>
              <w:t>Dữ liệu do phòng Quản lý nợ có vấn đề cung cấp</w:t>
            </w:r>
          </w:p>
          <w:p w14:paraId="52D2D72E"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7D95F02D" w14:textId="77777777" w:rsidR="006E4445" w:rsidRPr="00B83B58" w:rsidRDefault="006E4445" w:rsidP="003D0B08">
            <w:pPr>
              <w:rPr>
                <w:color w:val="000000"/>
                <w:sz w:val="22"/>
                <w:szCs w:val="22"/>
              </w:rPr>
            </w:pPr>
            <w:r w:rsidRPr="00B83B58">
              <w:rPr>
                <w:color w:val="000000"/>
                <w:sz w:val="22"/>
                <w:szCs w:val="22"/>
              </w:rPr>
              <w:t>Trong</w:t>
            </w:r>
            <w:commentRangeStart w:id="937"/>
            <w:commentRangeStart w:id="938"/>
            <w:commentRangeStart w:id="939"/>
            <w:r w:rsidRPr="00B83B58">
              <w:rPr>
                <w:color w:val="000000"/>
                <w:sz w:val="22"/>
                <w:szCs w:val="22"/>
              </w:rPr>
              <w:t xml:space="preserve"> file “TN NO XAU”, sheet “9c.L_VA</w:t>
            </w:r>
            <w:commentRangeEnd w:id="937"/>
            <w:r w:rsidRPr="00B83B58">
              <w:rPr>
                <w:rStyle w:val="CommentReference"/>
                <w:sz w:val="22"/>
                <w:szCs w:val="22"/>
              </w:rPr>
              <w:commentReference w:id="937"/>
            </w:r>
            <w:commentRangeEnd w:id="938"/>
            <w:r w:rsidRPr="00B83B58">
              <w:rPr>
                <w:rStyle w:val="CommentReference"/>
                <w:sz w:val="22"/>
                <w:szCs w:val="22"/>
              </w:rPr>
              <w:commentReference w:id="938"/>
            </w:r>
            <w:commentRangeEnd w:id="939"/>
            <w:r w:rsidRPr="00B83B58">
              <w:rPr>
                <w:rStyle w:val="CommentReference"/>
                <w:sz w:val="22"/>
                <w:szCs w:val="22"/>
              </w:rPr>
              <w:commentReference w:id="939"/>
            </w:r>
            <w:r w:rsidRPr="00B83B58">
              <w:rPr>
                <w:color w:val="000000"/>
                <w:sz w:val="22"/>
                <w:szCs w:val="22"/>
              </w:rPr>
              <w:t>”, lấy cột “Số tiền thu nợ”, “Phân loại KH”</w:t>
            </w:r>
          </w:p>
          <w:p w14:paraId="7C2BE0D6" w14:textId="77777777" w:rsidR="006E4445" w:rsidRPr="00B83B58" w:rsidRDefault="006E4445" w:rsidP="003D0B08">
            <w:pPr>
              <w:pStyle w:val="ListParagraph"/>
              <w:numPr>
                <w:ilvl w:val="0"/>
                <w:numId w:val="2"/>
              </w:numPr>
              <w:ind w:left="430"/>
              <w:rPr>
                <w:rFonts w:ascii="Times New Roman" w:hAnsi="Times New Roman"/>
                <w:color w:val="000000"/>
              </w:rPr>
            </w:pPr>
            <w:r w:rsidRPr="00B83B58">
              <w:rPr>
                <w:rFonts w:ascii="Times New Roman" w:hAnsi="Times New Roman"/>
                <w:color w:val="000000"/>
              </w:rPr>
              <w:t>Bước 1: lọc “Phân loại KH” = “Cá nhân”</w:t>
            </w:r>
          </w:p>
          <w:p w14:paraId="0921D3EB" w14:textId="77777777" w:rsidR="006E4445" w:rsidRPr="00B83B58" w:rsidRDefault="006E4445" w:rsidP="003D0B08">
            <w:pPr>
              <w:pStyle w:val="ListParagraph"/>
              <w:numPr>
                <w:ilvl w:val="0"/>
                <w:numId w:val="2"/>
              </w:numPr>
              <w:ind w:left="430"/>
              <w:rPr>
                <w:ins w:id="940" w:author="GIANG CAO" w:date="2023-03-22T14:22:00Z"/>
                <w:rFonts w:ascii="Times New Roman" w:hAnsi="Times New Roman"/>
                <w:color w:val="000000"/>
              </w:rPr>
            </w:pPr>
            <w:r w:rsidRPr="00B83B58">
              <w:rPr>
                <w:rFonts w:ascii="Times New Roman" w:hAnsi="Times New Roman"/>
                <w:color w:val="000000"/>
              </w:rPr>
              <w:t xml:space="preserve">Bước 2: </w:t>
            </w:r>
            <w:commentRangeStart w:id="941"/>
            <w:commentRangeStart w:id="942"/>
            <w:r w:rsidRPr="00B83B58">
              <w:rPr>
                <w:rFonts w:ascii="Times New Roman" w:hAnsi="Times New Roman"/>
                <w:color w:val="000000"/>
              </w:rPr>
              <w:t xml:space="preserve">Thu lãi treo nợ VAMC </w:t>
            </w:r>
            <w:commentRangeEnd w:id="941"/>
            <w:r w:rsidRPr="00B83B58">
              <w:rPr>
                <w:rStyle w:val="CommentReference"/>
                <w:rFonts w:ascii="Times New Roman" w:eastAsia="Times New Roman" w:hAnsi="Times New Roman"/>
                <w:sz w:val="22"/>
                <w:szCs w:val="22"/>
              </w:rPr>
              <w:commentReference w:id="941"/>
            </w:r>
            <w:commentRangeEnd w:id="942"/>
            <w:r w:rsidRPr="00B83B58">
              <w:rPr>
                <w:rStyle w:val="CommentReference"/>
                <w:rFonts w:ascii="Times New Roman" w:eastAsia="Times New Roman" w:hAnsi="Times New Roman"/>
                <w:sz w:val="22"/>
                <w:szCs w:val="22"/>
              </w:rPr>
              <w:commentReference w:id="942"/>
            </w:r>
            <w:r w:rsidRPr="00B83B58">
              <w:rPr>
                <w:rFonts w:ascii="Times New Roman" w:hAnsi="Times New Roman"/>
                <w:color w:val="000000"/>
              </w:rPr>
              <w:t>= SUM(“Số tiền thu nợ”)</w:t>
            </w:r>
          </w:p>
          <w:p w14:paraId="058AC551" w14:textId="77777777" w:rsidR="005408A3" w:rsidRPr="00B83B58" w:rsidRDefault="005408A3" w:rsidP="005408A3">
            <w:pPr>
              <w:pStyle w:val="ListParagraph"/>
              <w:ind w:left="430"/>
              <w:rPr>
                <w:ins w:id="943" w:author="GIANG CAO" w:date="2023-03-22T14:22:00Z"/>
                <w:rFonts w:ascii="Times New Roman" w:eastAsia="Times New Roman" w:hAnsi="Times New Roman"/>
                <w:color w:val="000000"/>
              </w:rPr>
            </w:pPr>
            <w:ins w:id="944" w:author="GIANG CAO" w:date="2023-03-22T14:22:00Z">
              <w:r w:rsidRPr="00B83B58">
                <w:rPr>
                  <w:rFonts w:ascii="Times New Roman" w:eastAsia="Times New Roman" w:hAnsi="Times New Roman"/>
                  <w:color w:val="000000"/>
                </w:rPr>
                <w:t>Lấy dữ liệu tại cột SO_TIEN_THU_NO từ file TBL_XLS_QLRR_LAI_VAMC_SDDP với các điều kiện</w:t>
              </w:r>
            </w:ins>
          </w:p>
          <w:p w14:paraId="37C07ADC" w14:textId="77777777" w:rsidR="005408A3" w:rsidRPr="00B83B58" w:rsidRDefault="005408A3" w:rsidP="005408A3">
            <w:pPr>
              <w:pStyle w:val="ListParagraph"/>
              <w:numPr>
                <w:ilvl w:val="0"/>
                <w:numId w:val="2"/>
              </w:numPr>
              <w:rPr>
                <w:ins w:id="945" w:author="GIANG CAO" w:date="2023-03-22T14:22:00Z"/>
                <w:rFonts w:ascii="Times New Roman" w:eastAsia="Times New Roman" w:hAnsi="Times New Roman"/>
                <w:color w:val="000000"/>
              </w:rPr>
            </w:pPr>
            <w:ins w:id="946" w:author="GIANG CAO" w:date="2023-03-22T14:22:00Z">
              <w:r w:rsidRPr="00B83B58">
                <w:rPr>
                  <w:rFonts w:ascii="Times New Roman" w:eastAsia="Times New Roman" w:hAnsi="Times New Roman"/>
                  <w:color w:val="000000"/>
                </w:rPr>
                <w:t>MA_DVKD = Mã Fin</w:t>
              </w:r>
            </w:ins>
          </w:p>
          <w:p w14:paraId="6E3619DE" w14:textId="77777777" w:rsidR="005408A3" w:rsidRPr="00B83B58" w:rsidRDefault="005408A3" w:rsidP="005408A3">
            <w:pPr>
              <w:pStyle w:val="ListParagraph"/>
              <w:numPr>
                <w:ilvl w:val="0"/>
                <w:numId w:val="2"/>
              </w:numPr>
              <w:rPr>
                <w:ins w:id="947" w:author="GIANG CAO" w:date="2023-03-22T14:22:00Z"/>
                <w:rFonts w:ascii="Times New Roman" w:eastAsia="Times New Roman" w:hAnsi="Times New Roman"/>
                <w:color w:val="000000"/>
              </w:rPr>
            </w:pPr>
            <w:ins w:id="948" w:author="GIANG CAO" w:date="2023-03-22T14:22:00Z">
              <w:r w:rsidRPr="00B83B58">
                <w:rPr>
                  <w:rFonts w:ascii="Times New Roman" w:hAnsi="Times New Roman"/>
                  <w:color w:val="000000"/>
                </w:rPr>
                <w:t>THANG_THU_NO = Tháng báo cáo</w:t>
              </w:r>
            </w:ins>
          </w:p>
          <w:p w14:paraId="32115ACA" w14:textId="319814AA" w:rsidR="005408A3" w:rsidRPr="00B83B58" w:rsidRDefault="005408A3" w:rsidP="005408A3">
            <w:pPr>
              <w:pStyle w:val="ListParagraph"/>
              <w:numPr>
                <w:ilvl w:val="0"/>
                <w:numId w:val="2"/>
              </w:numPr>
              <w:rPr>
                <w:ins w:id="949" w:author="GIANG CAO" w:date="2023-03-22T14:22:00Z"/>
                <w:rFonts w:ascii="Times New Roman" w:hAnsi="Times New Roman"/>
                <w:color w:val="000000"/>
              </w:rPr>
            </w:pPr>
            <w:ins w:id="950" w:author="GIANG CAO" w:date="2023-03-22T14:22:00Z">
              <w:r w:rsidRPr="00B83B58">
                <w:rPr>
                  <w:rFonts w:ascii="Times New Roman" w:hAnsi="Times New Roman"/>
                  <w:color w:val="000000"/>
                </w:rPr>
                <w:t>PHAN_LOAI_VAMC_SDDP = ‘VAMC’</w:t>
              </w:r>
            </w:ins>
          </w:p>
          <w:p w14:paraId="3A5D6090" w14:textId="674DE32E" w:rsidR="005408A3" w:rsidRPr="00B83B58" w:rsidRDefault="005408A3" w:rsidP="00B83B58">
            <w:pPr>
              <w:pStyle w:val="ListParagraph"/>
              <w:numPr>
                <w:ilvl w:val="0"/>
                <w:numId w:val="2"/>
              </w:numPr>
              <w:rPr>
                <w:rFonts w:ascii="Times New Roman" w:hAnsi="Times New Roman"/>
                <w:color w:val="000000"/>
              </w:rPr>
            </w:pPr>
            <w:ins w:id="951" w:author="GIANG CAO" w:date="2023-03-22T14:22:00Z">
              <w:r w:rsidRPr="00B83B58">
                <w:rPr>
                  <w:rFonts w:ascii="Times New Roman" w:hAnsi="Times New Roman"/>
                  <w:color w:val="000000"/>
                </w:rPr>
                <w:t>Phân loại Khách hàng: Lấy giá trị trong cột CIF mapping với hệ thống Financle để lấy Phân loại khách hàng (Theo mô tả của Vay).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2B4E40AB" w14:textId="77777777" w:rsidR="006E4445" w:rsidRPr="00B83B58" w:rsidRDefault="006E4445" w:rsidP="003D0B08">
            <w:pPr>
              <w:rPr>
                <w:color w:val="000000"/>
                <w:sz w:val="22"/>
                <w:szCs w:val="22"/>
              </w:rPr>
            </w:pPr>
            <w:r w:rsidRPr="00B83B58">
              <w:rPr>
                <w:color w:val="000000"/>
                <w:sz w:val="22"/>
                <w:szCs w:val="22"/>
              </w:rPr>
              <w:t>Trong file “TN NO XAU”, sheet “9c.L_VA”, lấy cột “Số tiền thu nợ”, “Phân loại KH”</w:t>
            </w:r>
          </w:p>
          <w:p w14:paraId="7413971E" w14:textId="77777777" w:rsidR="006E4445" w:rsidRPr="00B83B58" w:rsidRDefault="006E4445" w:rsidP="003D0B08">
            <w:pPr>
              <w:pStyle w:val="ListParagraph"/>
              <w:numPr>
                <w:ilvl w:val="0"/>
                <w:numId w:val="2"/>
              </w:numPr>
              <w:ind w:left="430"/>
              <w:rPr>
                <w:rFonts w:ascii="Times New Roman" w:hAnsi="Times New Roman"/>
                <w:color w:val="000000"/>
              </w:rPr>
            </w:pPr>
            <w:r w:rsidRPr="00B83B58">
              <w:rPr>
                <w:rFonts w:ascii="Times New Roman" w:hAnsi="Times New Roman"/>
                <w:color w:val="000000"/>
              </w:rPr>
              <w:t>Bước 1: lọc “Phân loại KH” = “Doanh nghiệp”</w:t>
            </w:r>
          </w:p>
          <w:p w14:paraId="2167BCB2" w14:textId="77777777" w:rsidR="006E4445" w:rsidRPr="00B83B58" w:rsidRDefault="006E4445" w:rsidP="003D0B08">
            <w:pPr>
              <w:pStyle w:val="ListParagraph"/>
              <w:numPr>
                <w:ilvl w:val="0"/>
                <w:numId w:val="2"/>
              </w:numPr>
              <w:ind w:left="430"/>
              <w:rPr>
                <w:ins w:id="952" w:author="GIANG CAO" w:date="2023-03-22T14:22:00Z"/>
                <w:rFonts w:ascii="Times New Roman" w:hAnsi="Times New Roman"/>
                <w:color w:val="000000"/>
              </w:rPr>
            </w:pPr>
            <w:r w:rsidRPr="00B83B58">
              <w:rPr>
                <w:rFonts w:ascii="Times New Roman" w:hAnsi="Times New Roman"/>
                <w:color w:val="000000"/>
              </w:rPr>
              <w:t>Bước 2: Thu lãi treo nợ VAMC= SUM(“Số tiền thu nợ”)</w:t>
            </w:r>
          </w:p>
          <w:p w14:paraId="1CE16FF6" w14:textId="77777777" w:rsidR="005408A3" w:rsidRPr="00B83B58" w:rsidRDefault="005408A3" w:rsidP="005408A3">
            <w:pPr>
              <w:pStyle w:val="ListParagraph"/>
              <w:ind w:left="430"/>
              <w:rPr>
                <w:ins w:id="953" w:author="GIANG CAO" w:date="2023-03-22T14:22:00Z"/>
                <w:rFonts w:ascii="Times New Roman" w:eastAsia="Times New Roman" w:hAnsi="Times New Roman"/>
                <w:color w:val="000000"/>
              </w:rPr>
            </w:pPr>
            <w:ins w:id="954" w:author="GIANG CAO" w:date="2023-03-22T14:22:00Z">
              <w:r w:rsidRPr="00B83B58">
                <w:rPr>
                  <w:rFonts w:ascii="Times New Roman" w:eastAsia="Times New Roman" w:hAnsi="Times New Roman"/>
                  <w:color w:val="000000"/>
                </w:rPr>
                <w:t>Lấy dữ liệu tại cột SO_TIEN_THU_NO từ file TBL_XLS_QLRR_LAI_VAMC_SDDP với các điều kiện</w:t>
              </w:r>
            </w:ins>
          </w:p>
          <w:p w14:paraId="0F90ECFD" w14:textId="77777777" w:rsidR="005408A3" w:rsidRPr="00B83B58" w:rsidRDefault="005408A3" w:rsidP="005408A3">
            <w:pPr>
              <w:pStyle w:val="ListParagraph"/>
              <w:numPr>
                <w:ilvl w:val="0"/>
                <w:numId w:val="2"/>
              </w:numPr>
              <w:rPr>
                <w:ins w:id="955" w:author="GIANG CAO" w:date="2023-03-22T14:22:00Z"/>
                <w:rFonts w:ascii="Times New Roman" w:eastAsia="Times New Roman" w:hAnsi="Times New Roman"/>
                <w:color w:val="000000"/>
              </w:rPr>
            </w:pPr>
            <w:ins w:id="956" w:author="GIANG CAO" w:date="2023-03-22T14:22:00Z">
              <w:r w:rsidRPr="00B83B58">
                <w:rPr>
                  <w:rFonts w:ascii="Times New Roman" w:eastAsia="Times New Roman" w:hAnsi="Times New Roman"/>
                  <w:color w:val="000000"/>
                </w:rPr>
                <w:t>MA_DVKD = Mã Fin</w:t>
              </w:r>
            </w:ins>
          </w:p>
          <w:p w14:paraId="45E0575D" w14:textId="77777777" w:rsidR="005408A3" w:rsidRPr="00B83B58" w:rsidRDefault="005408A3" w:rsidP="005408A3">
            <w:pPr>
              <w:pStyle w:val="ListParagraph"/>
              <w:numPr>
                <w:ilvl w:val="0"/>
                <w:numId w:val="2"/>
              </w:numPr>
              <w:rPr>
                <w:ins w:id="957" w:author="GIANG CAO" w:date="2023-03-22T14:22:00Z"/>
                <w:rFonts w:ascii="Times New Roman" w:eastAsia="Times New Roman" w:hAnsi="Times New Roman"/>
                <w:color w:val="000000"/>
              </w:rPr>
            </w:pPr>
            <w:ins w:id="958" w:author="GIANG CAO" w:date="2023-03-22T14:22:00Z">
              <w:r w:rsidRPr="00B83B58">
                <w:rPr>
                  <w:rFonts w:ascii="Times New Roman" w:hAnsi="Times New Roman"/>
                  <w:color w:val="000000"/>
                </w:rPr>
                <w:t>THANG_THU_NO = Tháng báo cáo</w:t>
              </w:r>
            </w:ins>
          </w:p>
          <w:p w14:paraId="018C8989" w14:textId="77777777" w:rsidR="005408A3" w:rsidRPr="00B83B58" w:rsidRDefault="005408A3" w:rsidP="005408A3">
            <w:pPr>
              <w:pStyle w:val="ListParagraph"/>
              <w:numPr>
                <w:ilvl w:val="0"/>
                <w:numId w:val="2"/>
              </w:numPr>
              <w:rPr>
                <w:ins w:id="959" w:author="GIANG CAO" w:date="2023-03-22T14:22:00Z"/>
                <w:rFonts w:ascii="Times New Roman" w:hAnsi="Times New Roman"/>
                <w:color w:val="000000"/>
              </w:rPr>
            </w:pPr>
            <w:ins w:id="960" w:author="GIANG CAO" w:date="2023-03-22T14:22:00Z">
              <w:r w:rsidRPr="00B83B58">
                <w:rPr>
                  <w:rFonts w:ascii="Times New Roman" w:hAnsi="Times New Roman"/>
                  <w:color w:val="000000"/>
                </w:rPr>
                <w:t>PHAN_LOAI_VAMC_SDDP = ‘VAMC’</w:t>
              </w:r>
            </w:ins>
          </w:p>
          <w:p w14:paraId="2E99402D" w14:textId="40445FFA" w:rsidR="005408A3" w:rsidRPr="00B83B58" w:rsidRDefault="005408A3" w:rsidP="00B83B58">
            <w:pPr>
              <w:pStyle w:val="ListParagraph"/>
              <w:numPr>
                <w:ilvl w:val="0"/>
                <w:numId w:val="2"/>
              </w:numPr>
              <w:rPr>
                <w:rFonts w:ascii="Times New Roman" w:hAnsi="Times New Roman"/>
                <w:color w:val="000000"/>
              </w:rPr>
            </w:pPr>
            <w:ins w:id="961" w:author="GIANG CAO" w:date="2023-03-22T14:22:00Z">
              <w:r w:rsidRPr="00B83B58">
                <w:rPr>
                  <w:rFonts w:ascii="Times New Roman" w:hAnsi="Times New Roman"/>
                  <w:color w:val="000000"/>
                </w:rPr>
                <w:t>Phân loại Khách hàng: Lấy giá trị trong cột CIF mapping với hệ thống Financle để lấy Phân loại khách hàng (Theo mô tả của Vay). Chỉ lấy số liệu của KHDN</w:t>
              </w:r>
            </w:ins>
          </w:p>
        </w:tc>
      </w:tr>
      <w:tr w:rsidR="006E4445" w:rsidRPr="00A54725" w14:paraId="77DD109B"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53FF3EFD" w14:textId="77777777" w:rsidR="006E4445" w:rsidRPr="00A54725" w:rsidRDefault="006E4445" w:rsidP="003D0B08">
            <w:pPr>
              <w:rPr>
                <w:color w:val="000000"/>
                <w:sz w:val="22"/>
                <w:szCs w:val="22"/>
              </w:rPr>
            </w:pPr>
            <w:r w:rsidRPr="00A54725">
              <w:rPr>
                <w:color w:val="000000"/>
                <w:sz w:val="22"/>
                <w:szCs w:val="22"/>
              </w:rPr>
              <w:t>46</w:t>
            </w:r>
          </w:p>
        </w:tc>
        <w:tc>
          <w:tcPr>
            <w:tcW w:w="2007" w:type="dxa"/>
            <w:tcBorders>
              <w:top w:val="nil"/>
              <w:left w:val="nil"/>
              <w:bottom w:val="single" w:sz="4" w:space="0" w:color="auto"/>
              <w:right w:val="single" w:sz="4" w:space="0" w:color="auto"/>
            </w:tcBorders>
            <w:shd w:val="clear" w:color="auto" w:fill="auto"/>
            <w:hideMark/>
          </w:tcPr>
          <w:p w14:paraId="022051D8" w14:textId="77777777" w:rsidR="006E4445" w:rsidRPr="00A54725" w:rsidRDefault="006E4445" w:rsidP="003D0B08">
            <w:pPr>
              <w:rPr>
                <w:color w:val="000000"/>
                <w:sz w:val="22"/>
                <w:szCs w:val="22"/>
              </w:rPr>
            </w:pPr>
            <w:r w:rsidRPr="00A54725">
              <w:rPr>
                <w:color w:val="000000"/>
                <w:sz w:val="22"/>
                <w:szCs w:val="22"/>
              </w:rPr>
              <w:t xml:space="preserve">Hoàn nhập DP VAMC </w:t>
            </w:r>
          </w:p>
          <w:p w14:paraId="2CF08E75" w14:textId="77777777" w:rsidR="006E4445" w:rsidRPr="00A54725" w:rsidRDefault="006E4445" w:rsidP="003D0B08">
            <w:pPr>
              <w:rPr>
                <w:color w:val="000000"/>
                <w:sz w:val="22"/>
                <w:szCs w:val="22"/>
              </w:rPr>
            </w:pPr>
            <w:r w:rsidRPr="00A54725">
              <w:rPr>
                <w:color w:val="000000"/>
                <w:sz w:val="22"/>
                <w:szCs w:val="22"/>
              </w:rPr>
              <w:t>(30)</w:t>
            </w:r>
          </w:p>
        </w:tc>
        <w:tc>
          <w:tcPr>
            <w:tcW w:w="2790" w:type="dxa"/>
            <w:tcBorders>
              <w:top w:val="nil"/>
              <w:left w:val="nil"/>
              <w:bottom w:val="single" w:sz="4" w:space="0" w:color="auto"/>
              <w:right w:val="single" w:sz="4" w:space="0" w:color="auto"/>
            </w:tcBorders>
            <w:shd w:val="clear" w:color="auto" w:fill="auto"/>
            <w:hideMark/>
          </w:tcPr>
          <w:p w14:paraId="2395E0D2" w14:textId="77777777" w:rsidR="006E4445" w:rsidRPr="00A54725" w:rsidRDefault="006E4445" w:rsidP="003E51B7">
            <w:pPr>
              <w:rPr>
                <w:color w:val="000000"/>
                <w:sz w:val="22"/>
                <w:szCs w:val="22"/>
              </w:rPr>
            </w:pPr>
            <w:r w:rsidRPr="00A54725">
              <w:rPr>
                <w:color w:val="000000"/>
                <w:sz w:val="22"/>
                <w:szCs w:val="22"/>
              </w:rPr>
              <w:t>Dữ liệu do phòng Quản lý nợ có vấn đề cung cấp</w:t>
            </w:r>
          </w:p>
          <w:p w14:paraId="47DE9940" w14:textId="77777777" w:rsidR="006E4445" w:rsidRPr="00A54725"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41AA1899" w14:textId="77777777" w:rsidR="006E4445" w:rsidRPr="00B83B58" w:rsidRDefault="006E4445" w:rsidP="003D0B08">
            <w:pPr>
              <w:rPr>
                <w:color w:val="000000"/>
                <w:sz w:val="22"/>
                <w:szCs w:val="22"/>
              </w:rPr>
            </w:pPr>
            <w:r w:rsidRPr="00B83B58">
              <w:rPr>
                <w:color w:val="000000"/>
                <w:sz w:val="22"/>
                <w:szCs w:val="22"/>
              </w:rPr>
              <w:t>Trong file “TN NO XAU”:</w:t>
            </w:r>
          </w:p>
          <w:p w14:paraId="357E7216"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lọc tại Sheet “10.HNDP”: lấy cột “Số tiền hoàn nhập”, “Nhóm nợ”, “Phân loại KH”, “Phân loại HN”, “KH Cũ/Mới”</w:t>
            </w:r>
          </w:p>
          <w:p w14:paraId="4EEB7AED"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1: lọc cột “Phân loại KH” = “CN”</w:t>
            </w:r>
          </w:p>
          <w:p w14:paraId="3AD7B422"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 xml:space="preserve">Bước 2: lọc cột “Phân loại HN” = </w:t>
            </w:r>
            <w:r w:rsidRPr="00B83B58">
              <w:rPr>
                <w:rFonts w:ascii="Times New Roman" w:hAnsi="Times New Roman"/>
                <w:color w:val="000000"/>
              </w:rPr>
              <w:lastRenderedPageBreak/>
              <w:t>“Hoàn DPTPĐB VAMC”</w:t>
            </w:r>
          </w:p>
          <w:p w14:paraId="432F661E" w14:textId="77777777" w:rsidR="006E4445" w:rsidRPr="00B83B58" w:rsidRDefault="006E4445" w:rsidP="006E4445">
            <w:pPr>
              <w:pStyle w:val="ListParagraph"/>
              <w:numPr>
                <w:ilvl w:val="0"/>
                <w:numId w:val="25"/>
              </w:numPr>
              <w:rPr>
                <w:ins w:id="962" w:author="GIANG CAO" w:date="2023-03-22T14:23:00Z"/>
                <w:rFonts w:ascii="Times New Roman" w:hAnsi="Times New Roman"/>
                <w:color w:val="000000"/>
              </w:rPr>
            </w:pPr>
            <w:r w:rsidRPr="00B83B58">
              <w:rPr>
                <w:rFonts w:ascii="Times New Roman" w:hAnsi="Times New Roman"/>
                <w:color w:val="000000"/>
              </w:rPr>
              <w:t>Bước 3: số tiền HN = SUM(“Số tiền hoàn nhập”)</w:t>
            </w:r>
          </w:p>
          <w:p w14:paraId="68D109BA" w14:textId="531525B4" w:rsidR="00386AF1" w:rsidRPr="00B83B58" w:rsidRDefault="00386AF1" w:rsidP="00386AF1">
            <w:pPr>
              <w:pStyle w:val="ListParagraph"/>
              <w:numPr>
                <w:ilvl w:val="0"/>
                <w:numId w:val="23"/>
              </w:numPr>
              <w:ind w:left="339"/>
              <w:rPr>
                <w:ins w:id="963" w:author="GIANG CAO" w:date="2023-03-22T14:23:00Z"/>
                <w:rFonts w:ascii="Times New Roman" w:eastAsia="Times New Roman" w:hAnsi="Times New Roman"/>
                <w:color w:val="000000"/>
              </w:rPr>
            </w:pPr>
            <w:ins w:id="964" w:author="GIANG CAO" w:date="2023-03-22T14:23:00Z">
              <w:r w:rsidRPr="00B83B58">
                <w:rPr>
                  <w:rFonts w:ascii="Times New Roman" w:eastAsia="Times New Roman" w:hAnsi="Times New Roman"/>
                  <w:color w:val="000000"/>
                </w:rPr>
                <w:t>Cụ thể như sau: SO_TIEN_HOAN_NHAP trong file TBL_XLS_KHTC_HOANNHAP_DPCT với các điều kiện lọc sau:</w:t>
              </w:r>
            </w:ins>
          </w:p>
          <w:p w14:paraId="366F2692" w14:textId="77777777" w:rsidR="00386AF1" w:rsidRPr="00B83B58" w:rsidRDefault="00386AF1" w:rsidP="00386AF1">
            <w:pPr>
              <w:pStyle w:val="ListParagraph"/>
              <w:numPr>
                <w:ilvl w:val="0"/>
                <w:numId w:val="24"/>
              </w:numPr>
              <w:rPr>
                <w:ins w:id="965" w:author="GIANG CAO" w:date="2023-03-22T14:23:00Z"/>
                <w:rFonts w:ascii="Times New Roman" w:eastAsia="Times New Roman" w:hAnsi="Times New Roman"/>
                <w:color w:val="000000"/>
              </w:rPr>
            </w:pPr>
            <w:ins w:id="966" w:author="GIANG CAO" w:date="2023-03-22T14:23:00Z">
              <w:r w:rsidRPr="00B83B58">
                <w:rPr>
                  <w:rFonts w:ascii="Times New Roman" w:eastAsia="Times New Roman" w:hAnsi="Times New Roman"/>
                  <w:color w:val="000000"/>
                </w:rPr>
                <w:t>MA_DVKD = Mã Fin</w:t>
              </w:r>
            </w:ins>
          </w:p>
          <w:p w14:paraId="61278E7F" w14:textId="77777777" w:rsidR="00386AF1" w:rsidRPr="00B83B58" w:rsidRDefault="00386AF1" w:rsidP="00386AF1">
            <w:pPr>
              <w:pStyle w:val="ListParagraph"/>
              <w:numPr>
                <w:ilvl w:val="0"/>
                <w:numId w:val="24"/>
              </w:numPr>
              <w:rPr>
                <w:ins w:id="967" w:author="GIANG CAO" w:date="2023-03-22T14:23:00Z"/>
                <w:rFonts w:ascii="Times New Roman" w:eastAsia="Times New Roman" w:hAnsi="Times New Roman"/>
                <w:color w:val="000000"/>
              </w:rPr>
            </w:pPr>
            <w:ins w:id="968" w:author="GIANG CAO" w:date="2023-03-22T14:23:00Z">
              <w:r w:rsidRPr="00B83B58">
                <w:rPr>
                  <w:rFonts w:ascii="Times New Roman" w:eastAsia="Times New Roman" w:hAnsi="Times New Roman"/>
                  <w:color w:val="000000"/>
                </w:rPr>
                <w:t>NAM_THANG_HOAN_NHAP = Tháng báo cáo</w:t>
              </w:r>
            </w:ins>
          </w:p>
          <w:p w14:paraId="459287B6" w14:textId="31668EA1" w:rsidR="00386AF1" w:rsidRPr="00B83B58" w:rsidRDefault="00386AF1" w:rsidP="00386AF1">
            <w:pPr>
              <w:pStyle w:val="ListParagraph"/>
              <w:numPr>
                <w:ilvl w:val="0"/>
                <w:numId w:val="24"/>
              </w:numPr>
              <w:rPr>
                <w:ins w:id="969" w:author="GIANG CAO" w:date="2023-03-22T14:23:00Z"/>
                <w:rFonts w:ascii="Times New Roman" w:eastAsia="Times New Roman" w:hAnsi="Times New Roman"/>
                <w:color w:val="000000"/>
              </w:rPr>
            </w:pPr>
            <w:ins w:id="970" w:author="GIANG CAO" w:date="2023-03-22T14:23:00Z">
              <w:r w:rsidRPr="00B83B58">
                <w:rPr>
                  <w:rFonts w:ascii="Times New Roman" w:eastAsia="Times New Roman" w:hAnsi="Times New Roman"/>
                  <w:color w:val="000000"/>
                </w:rPr>
                <w:t>PHAN_LOAI_CP= ‘VAMC’</w:t>
              </w:r>
            </w:ins>
          </w:p>
          <w:p w14:paraId="0026549F" w14:textId="73B12F33" w:rsidR="00386AF1" w:rsidRPr="00B83B58" w:rsidRDefault="00386AF1" w:rsidP="00B83B58">
            <w:pPr>
              <w:ind w:left="339"/>
              <w:rPr>
                <w:color w:val="000000"/>
              </w:rPr>
            </w:pPr>
            <w:ins w:id="971" w:author="GIANG CAO" w:date="2023-03-22T14:23:00Z">
              <w:r w:rsidRPr="00B83B58">
                <w:rPr>
                  <w:color w:val="000000"/>
                  <w:sz w:val="22"/>
                  <w:szCs w:val="22"/>
                </w:rPr>
                <w:t>Phân loại Khách hàng: Lấy giá trị trong cột CIF mapping với hệ thống Financle để lấy Phân loại khách hàng (Theo mô tả của Vay).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59890A30" w14:textId="77777777" w:rsidR="006E4445" w:rsidRPr="00B83B58" w:rsidRDefault="006E4445" w:rsidP="003D0B08">
            <w:pPr>
              <w:rPr>
                <w:color w:val="000000"/>
                <w:sz w:val="22"/>
                <w:szCs w:val="22"/>
              </w:rPr>
            </w:pPr>
            <w:r w:rsidRPr="00B83B58">
              <w:rPr>
                <w:color w:val="000000"/>
                <w:sz w:val="22"/>
                <w:szCs w:val="22"/>
              </w:rPr>
              <w:lastRenderedPageBreak/>
              <w:t>Trong file “TN NO XAU”:</w:t>
            </w:r>
          </w:p>
          <w:p w14:paraId="7958B6A4" w14:textId="77777777" w:rsidR="006E4445" w:rsidRPr="00B83B58" w:rsidRDefault="006E4445" w:rsidP="006E4445">
            <w:pPr>
              <w:pStyle w:val="ListParagraph"/>
              <w:numPr>
                <w:ilvl w:val="0"/>
                <w:numId w:val="23"/>
              </w:numPr>
              <w:ind w:left="339"/>
              <w:rPr>
                <w:rFonts w:ascii="Times New Roman" w:hAnsi="Times New Roman"/>
                <w:color w:val="000000"/>
              </w:rPr>
            </w:pPr>
            <w:r w:rsidRPr="00B83B58">
              <w:rPr>
                <w:rFonts w:ascii="Times New Roman" w:hAnsi="Times New Roman"/>
                <w:color w:val="000000"/>
              </w:rPr>
              <w:t>lọc tại Sheet “10.HNDP”: lấy cột “Số tiền hoàn nhập”, “Nhóm nợ”, “Phân loại KH”, “Phân loại HN”, “KH Cũ/Mới”</w:t>
            </w:r>
          </w:p>
          <w:p w14:paraId="5B63ACAF"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1: lọc cột “Phân loại KH” = “DN”</w:t>
            </w:r>
          </w:p>
          <w:p w14:paraId="19E4A033" w14:textId="77777777" w:rsidR="006E4445" w:rsidRPr="00B83B58" w:rsidRDefault="006E4445" w:rsidP="006E4445">
            <w:pPr>
              <w:pStyle w:val="ListParagraph"/>
              <w:numPr>
                <w:ilvl w:val="0"/>
                <w:numId w:val="25"/>
              </w:numPr>
              <w:rPr>
                <w:rFonts w:ascii="Times New Roman" w:hAnsi="Times New Roman"/>
                <w:color w:val="000000"/>
              </w:rPr>
            </w:pPr>
            <w:r w:rsidRPr="00B83B58">
              <w:rPr>
                <w:rFonts w:ascii="Times New Roman" w:hAnsi="Times New Roman"/>
                <w:color w:val="000000"/>
              </w:rPr>
              <w:t>Bước 2: lọc cột “Phân loại HN” = “Hoàn DPTPĐB VAMC”</w:t>
            </w:r>
          </w:p>
          <w:p w14:paraId="4E756357" w14:textId="77777777" w:rsidR="006E4445" w:rsidRPr="00B83B58" w:rsidRDefault="006E4445" w:rsidP="006E4445">
            <w:pPr>
              <w:pStyle w:val="ListParagraph"/>
              <w:numPr>
                <w:ilvl w:val="0"/>
                <w:numId w:val="25"/>
              </w:numPr>
              <w:rPr>
                <w:ins w:id="972" w:author="GIANG CAO" w:date="2023-03-22T14:24:00Z"/>
                <w:rFonts w:ascii="Times New Roman" w:hAnsi="Times New Roman"/>
                <w:color w:val="000000"/>
              </w:rPr>
            </w:pPr>
            <w:r w:rsidRPr="00B83B58">
              <w:rPr>
                <w:rFonts w:ascii="Times New Roman" w:hAnsi="Times New Roman"/>
                <w:color w:val="000000"/>
              </w:rPr>
              <w:lastRenderedPageBreak/>
              <w:t>Bước 3: số tiền HN = SUM(“Số tiền hoàn nhập”)</w:t>
            </w:r>
          </w:p>
          <w:p w14:paraId="2EC5A0D3" w14:textId="77777777" w:rsidR="00386AF1" w:rsidRPr="00B83B58" w:rsidRDefault="00386AF1" w:rsidP="00386AF1">
            <w:pPr>
              <w:pStyle w:val="ListParagraph"/>
              <w:numPr>
                <w:ilvl w:val="0"/>
                <w:numId w:val="23"/>
              </w:numPr>
              <w:ind w:left="339"/>
              <w:rPr>
                <w:ins w:id="973" w:author="GIANG CAO" w:date="2023-03-22T14:24:00Z"/>
                <w:rFonts w:ascii="Times New Roman" w:eastAsia="Times New Roman" w:hAnsi="Times New Roman"/>
                <w:color w:val="000000"/>
              </w:rPr>
            </w:pPr>
            <w:ins w:id="974" w:author="GIANG CAO" w:date="2023-03-22T14:24:00Z">
              <w:r w:rsidRPr="00B83B58">
                <w:rPr>
                  <w:rFonts w:ascii="Times New Roman" w:eastAsia="Times New Roman" w:hAnsi="Times New Roman"/>
                  <w:color w:val="000000"/>
                </w:rPr>
                <w:t>Cụ thể như sau: SO_TIEN_HOAN_NHAP trong file TBL_XLS_KHTC_HOANNHAP_DPCT với các điều kiện lọc sau:</w:t>
              </w:r>
            </w:ins>
          </w:p>
          <w:p w14:paraId="6EB77A4B" w14:textId="77777777" w:rsidR="00386AF1" w:rsidRPr="00B83B58" w:rsidRDefault="00386AF1" w:rsidP="00386AF1">
            <w:pPr>
              <w:pStyle w:val="ListParagraph"/>
              <w:numPr>
                <w:ilvl w:val="0"/>
                <w:numId w:val="24"/>
              </w:numPr>
              <w:rPr>
                <w:ins w:id="975" w:author="GIANG CAO" w:date="2023-03-22T14:24:00Z"/>
                <w:rFonts w:ascii="Times New Roman" w:eastAsia="Times New Roman" w:hAnsi="Times New Roman"/>
                <w:color w:val="000000"/>
              </w:rPr>
            </w:pPr>
            <w:ins w:id="976" w:author="GIANG CAO" w:date="2023-03-22T14:24:00Z">
              <w:r w:rsidRPr="00B83B58">
                <w:rPr>
                  <w:rFonts w:ascii="Times New Roman" w:eastAsia="Times New Roman" w:hAnsi="Times New Roman"/>
                  <w:color w:val="000000"/>
                </w:rPr>
                <w:t>MA_DVKD = Mã Fin</w:t>
              </w:r>
            </w:ins>
          </w:p>
          <w:p w14:paraId="0FDB7F91" w14:textId="77777777" w:rsidR="00386AF1" w:rsidRPr="00B83B58" w:rsidRDefault="00386AF1" w:rsidP="00386AF1">
            <w:pPr>
              <w:pStyle w:val="ListParagraph"/>
              <w:numPr>
                <w:ilvl w:val="0"/>
                <w:numId w:val="24"/>
              </w:numPr>
              <w:rPr>
                <w:ins w:id="977" w:author="GIANG CAO" w:date="2023-03-22T14:24:00Z"/>
                <w:rFonts w:ascii="Times New Roman" w:eastAsia="Times New Roman" w:hAnsi="Times New Roman"/>
                <w:color w:val="000000"/>
              </w:rPr>
            </w:pPr>
            <w:ins w:id="978" w:author="GIANG CAO" w:date="2023-03-22T14:24:00Z">
              <w:r w:rsidRPr="00B83B58">
                <w:rPr>
                  <w:rFonts w:ascii="Times New Roman" w:eastAsia="Times New Roman" w:hAnsi="Times New Roman"/>
                  <w:color w:val="000000"/>
                </w:rPr>
                <w:t>NAM_THANG_HOAN_NHAP = Tháng báo cáo</w:t>
              </w:r>
            </w:ins>
          </w:p>
          <w:p w14:paraId="72B99BF0" w14:textId="77777777" w:rsidR="00386AF1" w:rsidRPr="00B83B58" w:rsidRDefault="00386AF1" w:rsidP="00386AF1">
            <w:pPr>
              <w:pStyle w:val="ListParagraph"/>
              <w:numPr>
                <w:ilvl w:val="0"/>
                <w:numId w:val="24"/>
              </w:numPr>
              <w:rPr>
                <w:ins w:id="979" w:author="GIANG CAO" w:date="2023-03-22T14:24:00Z"/>
                <w:rFonts w:ascii="Times New Roman" w:eastAsia="Times New Roman" w:hAnsi="Times New Roman"/>
                <w:color w:val="000000"/>
              </w:rPr>
            </w:pPr>
            <w:ins w:id="980" w:author="GIANG CAO" w:date="2023-03-22T14:24:00Z">
              <w:r w:rsidRPr="00B83B58">
                <w:rPr>
                  <w:rFonts w:ascii="Times New Roman" w:eastAsia="Times New Roman" w:hAnsi="Times New Roman"/>
                  <w:color w:val="000000"/>
                </w:rPr>
                <w:t>PHAN_LOAI_CP= ‘VAMC’</w:t>
              </w:r>
            </w:ins>
          </w:p>
          <w:p w14:paraId="72E28A35" w14:textId="7094EA26" w:rsidR="00386AF1" w:rsidRPr="00B83B58" w:rsidRDefault="00386AF1" w:rsidP="00386AF1">
            <w:pPr>
              <w:pStyle w:val="ListParagraph"/>
              <w:numPr>
                <w:ilvl w:val="0"/>
                <w:numId w:val="25"/>
              </w:numPr>
              <w:rPr>
                <w:rFonts w:ascii="Times New Roman" w:hAnsi="Times New Roman"/>
                <w:color w:val="000000"/>
              </w:rPr>
            </w:pPr>
            <w:ins w:id="981" w:author="GIANG CAO" w:date="2023-03-22T14:24:00Z">
              <w:r w:rsidRPr="00B83B58">
                <w:rPr>
                  <w:rFonts w:ascii="Times New Roman" w:hAnsi="Times New Roman"/>
                  <w:color w:val="000000"/>
                </w:rPr>
                <w:t>Phân loại Khách hàng: Lấy giá trị trong cột CIF mapping với hệ thống Financle để lấy Phân loại khách hàng (Theo mô tả của Vay). Chỉ lấy số liệu của KHDN</w:t>
              </w:r>
            </w:ins>
          </w:p>
        </w:tc>
      </w:tr>
      <w:tr w:rsidR="006E4445" w:rsidRPr="00B83B58" w14:paraId="44117EF5" w14:textId="77777777" w:rsidTr="00F047C8">
        <w:trPr>
          <w:trHeight w:val="998"/>
        </w:trPr>
        <w:tc>
          <w:tcPr>
            <w:tcW w:w="711" w:type="dxa"/>
            <w:tcBorders>
              <w:top w:val="nil"/>
              <w:left w:val="single" w:sz="4" w:space="0" w:color="auto"/>
              <w:bottom w:val="single" w:sz="4" w:space="0" w:color="auto"/>
              <w:right w:val="single" w:sz="4" w:space="0" w:color="auto"/>
            </w:tcBorders>
            <w:shd w:val="clear" w:color="auto" w:fill="auto"/>
            <w:hideMark/>
          </w:tcPr>
          <w:p w14:paraId="76D30629" w14:textId="77777777" w:rsidR="006E4445" w:rsidRPr="00B83B58" w:rsidRDefault="006E4445" w:rsidP="003D0B08">
            <w:pPr>
              <w:rPr>
                <w:color w:val="000000"/>
                <w:sz w:val="22"/>
                <w:szCs w:val="22"/>
              </w:rPr>
            </w:pPr>
            <w:r w:rsidRPr="00B83B58">
              <w:rPr>
                <w:color w:val="000000"/>
                <w:sz w:val="22"/>
                <w:szCs w:val="22"/>
              </w:rPr>
              <w:lastRenderedPageBreak/>
              <w:t>47</w:t>
            </w:r>
          </w:p>
        </w:tc>
        <w:tc>
          <w:tcPr>
            <w:tcW w:w="2007" w:type="dxa"/>
            <w:tcBorders>
              <w:top w:val="nil"/>
              <w:left w:val="nil"/>
              <w:bottom w:val="single" w:sz="4" w:space="0" w:color="auto"/>
              <w:right w:val="single" w:sz="4" w:space="0" w:color="auto"/>
            </w:tcBorders>
            <w:shd w:val="clear" w:color="auto" w:fill="auto"/>
            <w:hideMark/>
          </w:tcPr>
          <w:p w14:paraId="18A05CD7" w14:textId="6E1D896D" w:rsidR="006E4445" w:rsidRPr="00B83B58" w:rsidRDefault="006E4445" w:rsidP="003D0B08">
            <w:pPr>
              <w:rPr>
                <w:color w:val="000000"/>
                <w:sz w:val="22"/>
                <w:szCs w:val="22"/>
              </w:rPr>
            </w:pPr>
            <w:r w:rsidRPr="00B83B58">
              <w:rPr>
                <w:color w:val="000000"/>
                <w:sz w:val="22"/>
                <w:szCs w:val="22"/>
              </w:rPr>
              <w:t xml:space="preserve">Thu nợ đã xứ lý DPRR (TK79002) </w:t>
            </w:r>
          </w:p>
          <w:p w14:paraId="5B166704" w14:textId="77777777" w:rsidR="006E4445" w:rsidRPr="00B83B58" w:rsidRDefault="006E4445" w:rsidP="003D0B08">
            <w:pPr>
              <w:rPr>
                <w:color w:val="000000"/>
                <w:sz w:val="22"/>
                <w:szCs w:val="22"/>
              </w:rPr>
            </w:pPr>
            <w:r w:rsidRPr="00B83B58">
              <w:rPr>
                <w:color w:val="000000"/>
                <w:sz w:val="22"/>
                <w:szCs w:val="22"/>
              </w:rPr>
              <w:t>(31)</w:t>
            </w:r>
          </w:p>
        </w:tc>
        <w:tc>
          <w:tcPr>
            <w:tcW w:w="2790" w:type="dxa"/>
            <w:tcBorders>
              <w:top w:val="nil"/>
              <w:left w:val="nil"/>
              <w:bottom w:val="single" w:sz="4" w:space="0" w:color="auto"/>
              <w:right w:val="single" w:sz="4" w:space="0" w:color="auto"/>
            </w:tcBorders>
            <w:shd w:val="clear" w:color="auto" w:fill="auto"/>
            <w:hideMark/>
          </w:tcPr>
          <w:p w14:paraId="057AE62A" w14:textId="77777777" w:rsidR="006E4445" w:rsidRPr="00B83B58" w:rsidRDefault="006E4445" w:rsidP="003E51B7">
            <w:pPr>
              <w:rPr>
                <w:color w:val="000000"/>
                <w:sz w:val="22"/>
                <w:szCs w:val="22"/>
              </w:rPr>
            </w:pPr>
            <w:r w:rsidRPr="00B83B58">
              <w:rPr>
                <w:color w:val="000000"/>
                <w:sz w:val="22"/>
                <w:szCs w:val="22"/>
              </w:rPr>
              <w:t>Dữ liệu do phòng Quản lý nợ có vấn đề cung cấp</w:t>
            </w:r>
          </w:p>
          <w:p w14:paraId="56DC8756" w14:textId="77777777" w:rsidR="006E4445" w:rsidRPr="00B83B58" w:rsidRDefault="006E4445" w:rsidP="003D0B08">
            <w:pPr>
              <w:rPr>
                <w:color w:val="000000"/>
                <w:sz w:val="22"/>
                <w:szCs w:val="22"/>
              </w:rPr>
            </w:pPr>
          </w:p>
        </w:tc>
        <w:tc>
          <w:tcPr>
            <w:tcW w:w="4261" w:type="dxa"/>
            <w:tcBorders>
              <w:top w:val="nil"/>
              <w:left w:val="nil"/>
              <w:bottom w:val="single" w:sz="4" w:space="0" w:color="auto"/>
              <w:right w:val="single" w:sz="4" w:space="0" w:color="auto"/>
            </w:tcBorders>
            <w:shd w:val="clear" w:color="auto" w:fill="auto"/>
            <w:hideMark/>
          </w:tcPr>
          <w:p w14:paraId="6540E347" w14:textId="77777777" w:rsidR="006E4445" w:rsidRPr="00B83B58" w:rsidRDefault="006E4445" w:rsidP="003D0B08">
            <w:pPr>
              <w:rPr>
                <w:color w:val="000000"/>
                <w:sz w:val="22"/>
                <w:szCs w:val="22"/>
              </w:rPr>
            </w:pPr>
            <w:r w:rsidRPr="00B83B58">
              <w:rPr>
                <w:color w:val="000000"/>
                <w:sz w:val="22"/>
                <w:szCs w:val="22"/>
              </w:rPr>
              <w:t xml:space="preserve">Trong file “TN NO XAU”, </w:t>
            </w:r>
          </w:p>
          <w:p w14:paraId="055C105C" w14:textId="77777777" w:rsidR="006E4445" w:rsidRPr="00B83B58" w:rsidRDefault="006E4445" w:rsidP="006E4445">
            <w:pPr>
              <w:pStyle w:val="ListParagraph"/>
              <w:numPr>
                <w:ilvl w:val="0"/>
                <w:numId w:val="23"/>
              </w:numPr>
              <w:ind w:left="351"/>
              <w:rPr>
                <w:rFonts w:ascii="Times New Roman" w:hAnsi="Times New Roman"/>
                <w:color w:val="000000"/>
              </w:rPr>
            </w:pPr>
            <w:r w:rsidRPr="00B83B58">
              <w:rPr>
                <w:rFonts w:ascii="Times New Roman" w:hAnsi="Times New Roman"/>
                <w:color w:val="000000"/>
              </w:rPr>
              <w:t>Sheet “7.G_NgB”, lấy cột “Số tiền thu nợ”, “Phân loại KH”</w:t>
            </w:r>
          </w:p>
          <w:p w14:paraId="37EC4CAC" w14:textId="77777777" w:rsidR="006E4445" w:rsidRPr="00B83B58" w:rsidRDefault="006E4445" w:rsidP="006E4445">
            <w:pPr>
              <w:pStyle w:val="ListParagraph"/>
              <w:numPr>
                <w:ilvl w:val="0"/>
                <w:numId w:val="27"/>
              </w:numPr>
              <w:rPr>
                <w:rFonts w:ascii="Times New Roman" w:hAnsi="Times New Roman"/>
                <w:color w:val="000000"/>
              </w:rPr>
            </w:pPr>
            <w:r w:rsidRPr="00B83B58">
              <w:rPr>
                <w:rFonts w:ascii="Times New Roman" w:hAnsi="Times New Roman"/>
                <w:color w:val="000000"/>
              </w:rPr>
              <w:t>Bước 1: lọc cột “Phân loại KH” = “Cá nhân”</w:t>
            </w:r>
          </w:p>
          <w:p w14:paraId="7F46459C" w14:textId="77777777" w:rsidR="006E4445" w:rsidRPr="00B83B58" w:rsidRDefault="006E4445" w:rsidP="006E4445">
            <w:pPr>
              <w:pStyle w:val="ListParagraph"/>
              <w:numPr>
                <w:ilvl w:val="0"/>
                <w:numId w:val="27"/>
              </w:numPr>
              <w:rPr>
                <w:rFonts w:ascii="Times New Roman" w:hAnsi="Times New Roman"/>
                <w:color w:val="000000"/>
              </w:rPr>
            </w:pPr>
            <w:r w:rsidRPr="00B83B58">
              <w:rPr>
                <w:rFonts w:ascii="Times New Roman" w:hAnsi="Times New Roman"/>
                <w:color w:val="000000"/>
              </w:rPr>
              <w:t>Bước 2: A = SUM (“Số tiền thu nợ”)</w:t>
            </w:r>
          </w:p>
          <w:p w14:paraId="45E97DCA" w14:textId="77777777" w:rsidR="006E4445" w:rsidRPr="00B83B58" w:rsidRDefault="006E4445" w:rsidP="006E4445">
            <w:pPr>
              <w:pStyle w:val="ListParagraph"/>
              <w:numPr>
                <w:ilvl w:val="0"/>
                <w:numId w:val="23"/>
              </w:numPr>
              <w:ind w:left="351"/>
              <w:rPr>
                <w:rFonts w:ascii="Times New Roman" w:hAnsi="Times New Roman"/>
                <w:color w:val="000000"/>
              </w:rPr>
            </w:pPr>
            <w:r w:rsidRPr="00B83B58">
              <w:rPr>
                <w:rFonts w:ascii="Times New Roman" w:hAnsi="Times New Roman"/>
                <w:color w:val="000000"/>
              </w:rPr>
              <w:t>Sheet “8.G_NgB(VA)”, lấy cột “Số tiền thu nợ”, “Phân loại KH”</w:t>
            </w:r>
          </w:p>
          <w:p w14:paraId="298B7BA3" w14:textId="77777777" w:rsidR="006E4445" w:rsidRPr="00B83B58" w:rsidRDefault="006E4445" w:rsidP="006E4445">
            <w:pPr>
              <w:pStyle w:val="ListParagraph"/>
              <w:numPr>
                <w:ilvl w:val="0"/>
                <w:numId w:val="28"/>
              </w:numPr>
              <w:rPr>
                <w:rFonts w:ascii="Times New Roman" w:hAnsi="Times New Roman"/>
                <w:color w:val="000000"/>
              </w:rPr>
            </w:pPr>
            <w:r w:rsidRPr="00B83B58">
              <w:rPr>
                <w:rFonts w:ascii="Times New Roman" w:hAnsi="Times New Roman"/>
                <w:color w:val="000000"/>
              </w:rPr>
              <w:t>Bước 1: lọc cột “Phân loại KH” = “Cá nhân”</w:t>
            </w:r>
          </w:p>
          <w:p w14:paraId="6712DA1B" w14:textId="77777777" w:rsidR="006E4445" w:rsidRPr="00B83B58" w:rsidRDefault="006E4445" w:rsidP="006E4445">
            <w:pPr>
              <w:pStyle w:val="ListParagraph"/>
              <w:numPr>
                <w:ilvl w:val="0"/>
                <w:numId w:val="28"/>
              </w:numPr>
              <w:rPr>
                <w:rFonts w:ascii="Times New Roman" w:hAnsi="Times New Roman"/>
                <w:color w:val="000000"/>
              </w:rPr>
            </w:pPr>
            <w:r w:rsidRPr="00B83B58">
              <w:rPr>
                <w:rFonts w:ascii="Times New Roman" w:hAnsi="Times New Roman"/>
                <w:color w:val="000000"/>
              </w:rPr>
              <w:t>Bước 2: B = SUM (“Số tiền thu nợ”)</w:t>
            </w:r>
          </w:p>
          <w:p w14:paraId="594618FF" w14:textId="32754B76" w:rsidR="006E4445" w:rsidRPr="00B83B58" w:rsidRDefault="006E4445" w:rsidP="006E4445">
            <w:pPr>
              <w:pStyle w:val="ListParagraph"/>
              <w:numPr>
                <w:ilvl w:val="0"/>
                <w:numId w:val="23"/>
              </w:numPr>
              <w:ind w:left="351"/>
              <w:rPr>
                <w:ins w:id="982" w:author="GIANG CAO" w:date="2023-03-22T14:33:00Z"/>
                <w:rFonts w:ascii="Times New Roman" w:hAnsi="Times New Roman"/>
                <w:color w:val="000000"/>
              </w:rPr>
            </w:pPr>
            <w:r w:rsidRPr="00B83B58">
              <w:rPr>
                <w:rFonts w:ascii="Times New Roman" w:hAnsi="Times New Roman"/>
                <w:color w:val="000000"/>
              </w:rPr>
              <w:lastRenderedPageBreak/>
              <w:t>Thu nợ đã xứ lý DPRR = A + B</w:t>
            </w:r>
          </w:p>
          <w:p w14:paraId="58DCAA7C" w14:textId="65936827" w:rsidR="00430FB4" w:rsidRPr="00B83B58" w:rsidRDefault="00430FB4" w:rsidP="00430FB4">
            <w:pPr>
              <w:ind w:left="-9"/>
              <w:rPr>
                <w:ins w:id="983" w:author="GIANG CAO" w:date="2023-03-22T14:34:00Z"/>
                <w:color w:val="000000"/>
              </w:rPr>
            </w:pPr>
            <w:ins w:id="984" w:author="GIANG CAO" w:date="2023-03-22T14:33:00Z">
              <w:r w:rsidRPr="00B83B58">
                <w:rPr>
                  <w:color w:val="000000"/>
                </w:rPr>
                <w:t>Lấ</w:t>
              </w:r>
            </w:ins>
            <w:ins w:id="985" w:author="GIANG CAO" w:date="2023-03-22T14:34:00Z">
              <w:r w:rsidRPr="00B83B58">
                <w:rPr>
                  <w:color w:val="000000"/>
                </w:rPr>
                <w:t>y dữ liệu:</w:t>
              </w:r>
            </w:ins>
          </w:p>
          <w:p w14:paraId="630F9E1F" w14:textId="13B072F8" w:rsidR="00430FB4" w:rsidRPr="00B83B58" w:rsidRDefault="00430FB4" w:rsidP="00B83B58">
            <w:pPr>
              <w:pStyle w:val="ListParagraph"/>
              <w:numPr>
                <w:ilvl w:val="0"/>
                <w:numId w:val="23"/>
              </w:numPr>
              <w:rPr>
                <w:ins w:id="986" w:author="TRUC NGUYEN [2]" w:date="2023-03-23T09:07:00Z"/>
                <w:rFonts w:ascii="Times New Roman" w:hAnsi="Times New Roman"/>
                <w:color w:val="000000"/>
              </w:rPr>
            </w:pPr>
            <w:ins w:id="987" w:author="GIANG CAO" w:date="2023-03-22T14:34:00Z">
              <w:r w:rsidRPr="00B83B58">
                <w:rPr>
                  <w:rFonts w:ascii="Times New Roman" w:hAnsi="Times New Roman"/>
                  <w:color w:val="000000"/>
                </w:rPr>
                <w:t>A: Mapping Mis Data Thu gốc nợ để sử dụng dự phòng, cột Số tiền thu gốc</w:t>
              </w:r>
            </w:ins>
            <w:ins w:id="988" w:author="GIANG CAO" w:date="2023-03-22T14:35:00Z">
              <w:r w:rsidRPr="00B83B58">
                <w:rPr>
                  <w:rFonts w:ascii="Times New Roman" w:hAnsi="Times New Roman"/>
                  <w:color w:val="000000"/>
                </w:rPr>
                <w:t xml:space="preserve"> của KHCN</w:t>
              </w:r>
            </w:ins>
          </w:p>
          <w:p w14:paraId="0E0CB975" w14:textId="18020B32" w:rsidR="00B83B58" w:rsidRPr="00B83B58" w:rsidRDefault="00B83B58" w:rsidP="00B83B58">
            <w:pPr>
              <w:pStyle w:val="ListParagraph"/>
              <w:numPr>
                <w:ilvl w:val="0"/>
                <w:numId w:val="23"/>
              </w:numPr>
              <w:rPr>
                <w:rFonts w:ascii="Times New Roman" w:hAnsi="Times New Roman"/>
                <w:color w:val="000000"/>
              </w:rPr>
            </w:pPr>
            <w:ins w:id="989" w:author="TRUC NGUYEN [2]" w:date="2023-03-23T09:07:00Z">
              <w:r w:rsidRPr="00B83B58">
                <w:rPr>
                  <w:rFonts w:ascii="Times New Roman" w:hAnsi="Times New Roman"/>
                  <w:color w:val="000000"/>
                </w:rPr>
                <w:t xml:space="preserve">B: </w:t>
              </w:r>
            </w:ins>
            <w:ins w:id="990" w:author="TRUC NGUYEN [2]" w:date="2023-03-23T09:08:00Z">
              <w:r w:rsidRPr="00B83B58">
                <w:rPr>
                  <w:rFonts w:ascii="Times New Roman" w:hAnsi="Times New Roman"/>
                  <w:color w:val="000000"/>
                </w:rPr>
                <w:t>Hiện tại không phát sinh, sau này phát sinh sẽ upload sau</w:t>
              </w:r>
            </w:ins>
          </w:p>
          <w:p w14:paraId="7139CAA5" w14:textId="77777777" w:rsidR="006E4445" w:rsidRPr="00B83B58" w:rsidRDefault="006E4445" w:rsidP="003D0B08">
            <w:pPr>
              <w:rPr>
                <w:color w:val="000000"/>
                <w:sz w:val="22"/>
                <w:szCs w:val="22"/>
              </w:rPr>
            </w:pPr>
          </w:p>
        </w:tc>
        <w:tc>
          <w:tcPr>
            <w:tcW w:w="4585" w:type="dxa"/>
            <w:tcBorders>
              <w:top w:val="nil"/>
              <w:left w:val="nil"/>
              <w:bottom w:val="single" w:sz="4" w:space="0" w:color="auto"/>
              <w:right w:val="single" w:sz="4" w:space="0" w:color="auto"/>
            </w:tcBorders>
            <w:shd w:val="clear" w:color="auto" w:fill="auto"/>
            <w:hideMark/>
          </w:tcPr>
          <w:p w14:paraId="51201E3E" w14:textId="77777777" w:rsidR="006E4445" w:rsidRPr="00B83B58" w:rsidRDefault="006E4445" w:rsidP="003D0B08">
            <w:pPr>
              <w:rPr>
                <w:color w:val="000000"/>
                <w:sz w:val="22"/>
                <w:szCs w:val="22"/>
              </w:rPr>
            </w:pPr>
            <w:r w:rsidRPr="00B83B58">
              <w:rPr>
                <w:color w:val="000000"/>
                <w:sz w:val="22"/>
                <w:szCs w:val="22"/>
              </w:rPr>
              <w:lastRenderedPageBreak/>
              <w:t xml:space="preserve">Trong file “TN NO XAU”, </w:t>
            </w:r>
          </w:p>
          <w:p w14:paraId="58350591" w14:textId="77777777" w:rsidR="006E4445" w:rsidRPr="00B83B58" w:rsidRDefault="006E4445" w:rsidP="006E4445">
            <w:pPr>
              <w:pStyle w:val="ListParagraph"/>
              <w:numPr>
                <w:ilvl w:val="0"/>
                <w:numId w:val="23"/>
              </w:numPr>
              <w:ind w:left="351"/>
              <w:rPr>
                <w:rFonts w:ascii="Times New Roman" w:hAnsi="Times New Roman"/>
                <w:color w:val="000000"/>
              </w:rPr>
            </w:pPr>
            <w:r w:rsidRPr="00B83B58">
              <w:rPr>
                <w:rFonts w:ascii="Times New Roman" w:hAnsi="Times New Roman"/>
                <w:color w:val="000000"/>
              </w:rPr>
              <w:t>Sheet “7.G_NgB”, lấy cột “Số tiền thu nợ”, “Phân loại KH”</w:t>
            </w:r>
          </w:p>
          <w:p w14:paraId="05236BBD" w14:textId="77777777" w:rsidR="006E4445" w:rsidRPr="00B83B58" w:rsidRDefault="006E4445" w:rsidP="006E4445">
            <w:pPr>
              <w:pStyle w:val="ListParagraph"/>
              <w:numPr>
                <w:ilvl w:val="0"/>
                <w:numId w:val="27"/>
              </w:numPr>
              <w:rPr>
                <w:rFonts w:ascii="Times New Roman" w:hAnsi="Times New Roman"/>
                <w:color w:val="000000"/>
              </w:rPr>
            </w:pPr>
            <w:r w:rsidRPr="00B83B58">
              <w:rPr>
                <w:rFonts w:ascii="Times New Roman" w:hAnsi="Times New Roman"/>
                <w:color w:val="000000"/>
              </w:rPr>
              <w:t>Bước 1: lọc cột “Phân loại KH” = “Doanh nghiệp”</w:t>
            </w:r>
          </w:p>
          <w:p w14:paraId="3AE8DFE4" w14:textId="77777777" w:rsidR="006E4445" w:rsidRPr="00B83B58" w:rsidRDefault="006E4445" w:rsidP="006E4445">
            <w:pPr>
              <w:pStyle w:val="ListParagraph"/>
              <w:numPr>
                <w:ilvl w:val="0"/>
                <w:numId w:val="27"/>
              </w:numPr>
              <w:rPr>
                <w:rFonts w:ascii="Times New Roman" w:hAnsi="Times New Roman"/>
                <w:color w:val="000000"/>
              </w:rPr>
            </w:pPr>
            <w:r w:rsidRPr="00B83B58">
              <w:rPr>
                <w:rFonts w:ascii="Times New Roman" w:hAnsi="Times New Roman"/>
                <w:color w:val="000000"/>
              </w:rPr>
              <w:t>Bước 2: A = SUM (“Số tiền thu nợ”)</w:t>
            </w:r>
          </w:p>
          <w:p w14:paraId="12E20A71" w14:textId="77777777" w:rsidR="006E4445" w:rsidRPr="00B83B58" w:rsidRDefault="006E4445" w:rsidP="006E4445">
            <w:pPr>
              <w:pStyle w:val="ListParagraph"/>
              <w:numPr>
                <w:ilvl w:val="0"/>
                <w:numId w:val="23"/>
              </w:numPr>
              <w:ind w:left="351"/>
              <w:rPr>
                <w:rFonts w:ascii="Times New Roman" w:hAnsi="Times New Roman"/>
                <w:color w:val="000000"/>
              </w:rPr>
            </w:pPr>
            <w:r w:rsidRPr="00B83B58">
              <w:rPr>
                <w:rFonts w:ascii="Times New Roman" w:hAnsi="Times New Roman"/>
                <w:color w:val="000000"/>
              </w:rPr>
              <w:t>Sheet “8.G_NgB(VA)”, lấy cột “Số tiền thu nợ”, “Phân loại KH”</w:t>
            </w:r>
          </w:p>
          <w:p w14:paraId="04B75803" w14:textId="77777777" w:rsidR="006E4445" w:rsidRPr="00B83B58" w:rsidRDefault="006E4445" w:rsidP="006E4445">
            <w:pPr>
              <w:pStyle w:val="ListParagraph"/>
              <w:numPr>
                <w:ilvl w:val="0"/>
                <w:numId w:val="28"/>
              </w:numPr>
              <w:rPr>
                <w:rFonts w:ascii="Times New Roman" w:hAnsi="Times New Roman"/>
                <w:color w:val="000000"/>
              </w:rPr>
            </w:pPr>
            <w:r w:rsidRPr="00B83B58">
              <w:rPr>
                <w:rFonts w:ascii="Times New Roman" w:hAnsi="Times New Roman"/>
                <w:color w:val="000000"/>
              </w:rPr>
              <w:t>Bước 1: lọc cột “Phân loại KH” = “Doanh nghiệp”</w:t>
            </w:r>
          </w:p>
          <w:p w14:paraId="08B81F18" w14:textId="77777777" w:rsidR="006E4445" w:rsidRPr="00B83B58" w:rsidRDefault="006E4445" w:rsidP="006E4445">
            <w:pPr>
              <w:pStyle w:val="ListParagraph"/>
              <w:numPr>
                <w:ilvl w:val="0"/>
                <w:numId w:val="28"/>
              </w:numPr>
              <w:rPr>
                <w:rFonts w:ascii="Times New Roman" w:hAnsi="Times New Roman"/>
                <w:color w:val="000000"/>
              </w:rPr>
            </w:pPr>
            <w:r w:rsidRPr="00B83B58">
              <w:rPr>
                <w:rFonts w:ascii="Times New Roman" w:hAnsi="Times New Roman"/>
                <w:color w:val="000000"/>
              </w:rPr>
              <w:t>Bước 2: B = SUM (“Số tiền thu nợ”)</w:t>
            </w:r>
          </w:p>
          <w:p w14:paraId="53B37C28" w14:textId="77777777" w:rsidR="006E4445" w:rsidRPr="00B83B58" w:rsidRDefault="006E4445" w:rsidP="006E4445">
            <w:pPr>
              <w:pStyle w:val="ListParagraph"/>
              <w:numPr>
                <w:ilvl w:val="0"/>
                <w:numId w:val="23"/>
              </w:numPr>
              <w:ind w:left="351"/>
              <w:rPr>
                <w:ins w:id="991" w:author="GIANG CAO" w:date="2023-03-22T14:35:00Z"/>
                <w:rFonts w:ascii="Times New Roman" w:hAnsi="Times New Roman"/>
                <w:color w:val="000000"/>
              </w:rPr>
            </w:pPr>
            <w:r w:rsidRPr="00B83B58">
              <w:rPr>
                <w:rFonts w:ascii="Times New Roman" w:hAnsi="Times New Roman"/>
                <w:color w:val="000000"/>
              </w:rPr>
              <w:lastRenderedPageBreak/>
              <w:t>Thu nợ đã xứ lý DPRR = A + B</w:t>
            </w:r>
          </w:p>
          <w:p w14:paraId="3EFF774A" w14:textId="77777777" w:rsidR="00430FB4" w:rsidRPr="00B83B58" w:rsidRDefault="00430FB4" w:rsidP="00430FB4">
            <w:pPr>
              <w:ind w:left="-9"/>
              <w:rPr>
                <w:ins w:id="992" w:author="GIANG CAO" w:date="2023-03-22T14:35:00Z"/>
                <w:color w:val="000000"/>
              </w:rPr>
            </w:pPr>
            <w:ins w:id="993" w:author="GIANG CAO" w:date="2023-03-22T14:35:00Z">
              <w:r w:rsidRPr="00B83B58">
                <w:rPr>
                  <w:color w:val="000000"/>
                </w:rPr>
                <w:t>Lấy dữ liệu:</w:t>
              </w:r>
            </w:ins>
          </w:p>
          <w:p w14:paraId="69902BF2" w14:textId="68659D9E" w:rsidR="00430FB4" w:rsidRPr="00B83B58" w:rsidRDefault="00430FB4" w:rsidP="00B83B58">
            <w:pPr>
              <w:pStyle w:val="ListParagraph"/>
              <w:numPr>
                <w:ilvl w:val="0"/>
                <w:numId w:val="23"/>
              </w:numPr>
              <w:rPr>
                <w:ins w:id="994" w:author="GIANG CAO" w:date="2023-03-22T14:35:00Z"/>
                <w:rFonts w:ascii="Times New Roman" w:hAnsi="Times New Roman"/>
                <w:color w:val="000000"/>
              </w:rPr>
            </w:pPr>
            <w:ins w:id="995" w:author="GIANG CAO" w:date="2023-03-22T14:35:00Z">
              <w:r w:rsidRPr="00B83B58">
                <w:rPr>
                  <w:rFonts w:ascii="Times New Roman" w:hAnsi="Times New Roman"/>
                  <w:color w:val="000000"/>
                </w:rPr>
                <w:t>A: Mapping Mis Data Thu gốc nợ để sử dụng dự phòng, cột Số tiền thu gốc của KHDN</w:t>
              </w:r>
            </w:ins>
          </w:p>
          <w:p w14:paraId="7E736A1F" w14:textId="12CB74EE" w:rsidR="00B83B58" w:rsidRPr="00B83B58" w:rsidRDefault="00B83B58" w:rsidP="00B83B58">
            <w:pPr>
              <w:pStyle w:val="ListParagraph"/>
              <w:numPr>
                <w:ilvl w:val="0"/>
                <w:numId w:val="23"/>
              </w:numPr>
              <w:rPr>
                <w:ins w:id="996" w:author="TRUC NGUYEN [2]" w:date="2023-03-23T09:08:00Z"/>
                <w:rFonts w:ascii="Times New Roman" w:hAnsi="Times New Roman"/>
                <w:color w:val="000000"/>
              </w:rPr>
            </w:pPr>
            <w:ins w:id="997" w:author="TRUC NGUYEN [2]" w:date="2023-03-23T09:08:00Z">
              <w:r w:rsidRPr="00B83B58">
                <w:rPr>
                  <w:rFonts w:ascii="Times New Roman" w:hAnsi="Times New Roman"/>
                  <w:color w:val="000000"/>
                </w:rPr>
                <w:t>B: Hiện tại không phát sinh, sau này phát sinh sẽ upload sau</w:t>
              </w:r>
            </w:ins>
          </w:p>
          <w:p w14:paraId="1A8D9172" w14:textId="144C71B9" w:rsidR="00430FB4" w:rsidRPr="00B83B58" w:rsidRDefault="00430FB4" w:rsidP="00B83B58">
            <w:pPr>
              <w:pStyle w:val="ListParagraph"/>
              <w:ind w:left="351"/>
              <w:rPr>
                <w:rFonts w:ascii="Times New Roman" w:hAnsi="Times New Roman"/>
                <w:color w:val="000000"/>
              </w:rPr>
            </w:pPr>
          </w:p>
        </w:tc>
      </w:tr>
      <w:tr w:rsidR="006E4445" w:rsidRPr="00A54725" w14:paraId="717D6AD6"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6E404DD9" w14:textId="77777777" w:rsidR="006E4445" w:rsidRPr="00A54725" w:rsidRDefault="006E4445" w:rsidP="003D0B08">
            <w:pPr>
              <w:rPr>
                <w:color w:val="000000"/>
                <w:sz w:val="22"/>
                <w:szCs w:val="22"/>
              </w:rPr>
            </w:pPr>
            <w:r w:rsidRPr="00A54725">
              <w:rPr>
                <w:color w:val="000000"/>
                <w:sz w:val="22"/>
                <w:szCs w:val="22"/>
              </w:rPr>
              <w:lastRenderedPageBreak/>
              <w:t>48</w:t>
            </w:r>
          </w:p>
        </w:tc>
        <w:tc>
          <w:tcPr>
            <w:tcW w:w="2007" w:type="dxa"/>
            <w:tcBorders>
              <w:top w:val="nil"/>
              <w:left w:val="nil"/>
              <w:bottom w:val="single" w:sz="4" w:space="0" w:color="auto"/>
              <w:right w:val="single" w:sz="4" w:space="0" w:color="auto"/>
            </w:tcBorders>
            <w:shd w:val="clear" w:color="auto" w:fill="auto"/>
            <w:hideMark/>
          </w:tcPr>
          <w:p w14:paraId="33F77DA9" w14:textId="77777777" w:rsidR="006E4445" w:rsidRPr="00A54725" w:rsidRDefault="006E4445" w:rsidP="003D0B08">
            <w:pPr>
              <w:rPr>
                <w:color w:val="000000"/>
                <w:sz w:val="22"/>
                <w:szCs w:val="22"/>
              </w:rPr>
            </w:pPr>
            <w:commentRangeStart w:id="998"/>
            <w:commentRangeStart w:id="999"/>
            <w:commentRangeStart w:id="1000"/>
            <w:r w:rsidRPr="00A54725">
              <w:rPr>
                <w:color w:val="000000"/>
                <w:sz w:val="22"/>
                <w:szCs w:val="22"/>
              </w:rPr>
              <w:t xml:space="preserve">Chi phí FTP nợ VAMC </w:t>
            </w:r>
            <w:commentRangeEnd w:id="998"/>
            <w:r w:rsidRPr="00A54725">
              <w:rPr>
                <w:rStyle w:val="CommentReference"/>
                <w:sz w:val="22"/>
                <w:szCs w:val="22"/>
              </w:rPr>
              <w:commentReference w:id="998"/>
            </w:r>
            <w:commentRangeEnd w:id="999"/>
            <w:r w:rsidRPr="00A54725">
              <w:rPr>
                <w:rStyle w:val="CommentReference"/>
                <w:sz w:val="22"/>
                <w:szCs w:val="22"/>
              </w:rPr>
              <w:commentReference w:id="999"/>
            </w:r>
            <w:commentRangeEnd w:id="1000"/>
            <w:r w:rsidRPr="00A54725">
              <w:rPr>
                <w:rStyle w:val="CommentReference"/>
                <w:sz w:val="22"/>
                <w:szCs w:val="22"/>
              </w:rPr>
              <w:commentReference w:id="1000"/>
            </w:r>
          </w:p>
          <w:p w14:paraId="389C91BD" w14:textId="77777777" w:rsidR="006E4445" w:rsidRPr="00A54725" w:rsidRDefault="006E4445" w:rsidP="003D0B08">
            <w:pPr>
              <w:rPr>
                <w:color w:val="000000"/>
                <w:sz w:val="22"/>
                <w:szCs w:val="22"/>
              </w:rPr>
            </w:pPr>
            <w:r w:rsidRPr="00A54725">
              <w:rPr>
                <w:color w:val="000000"/>
                <w:sz w:val="22"/>
                <w:szCs w:val="22"/>
              </w:rPr>
              <w:t>(32)</w:t>
            </w:r>
          </w:p>
        </w:tc>
        <w:tc>
          <w:tcPr>
            <w:tcW w:w="2790" w:type="dxa"/>
            <w:tcBorders>
              <w:top w:val="nil"/>
              <w:left w:val="nil"/>
              <w:bottom w:val="single" w:sz="4" w:space="0" w:color="auto"/>
              <w:right w:val="single" w:sz="4" w:space="0" w:color="auto"/>
            </w:tcBorders>
            <w:shd w:val="clear" w:color="auto" w:fill="auto"/>
            <w:hideMark/>
          </w:tcPr>
          <w:p w14:paraId="698FD53A" w14:textId="77777777" w:rsidR="006E4445" w:rsidRPr="00A54725" w:rsidRDefault="006E4445" w:rsidP="003E51B7">
            <w:pPr>
              <w:rPr>
                <w:color w:val="000000"/>
                <w:sz w:val="22"/>
                <w:szCs w:val="22"/>
              </w:rPr>
            </w:pPr>
            <w:r w:rsidRPr="00A54725">
              <w:rPr>
                <w:color w:val="000000"/>
                <w:sz w:val="22"/>
                <w:szCs w:val="22"/>
              </w:rPr>
              <w:t>Dữ liệu do phòng quản lý vốn cung cấp</w:t>
            </w:r>
          </w:p>
        </w:tc>
        <w:tc>
          <w:tcPr>
            <w:tcW w:w="4261" w:type="dxa"/>
            <w:tcBorders>
              <w:top w:val="nil"/>
              <w:left w:val="nil"/>
              <w:bottom w:val="single" w:sz="4" w:space="0" w:color="auto"/>
              <w:right w:val="single" w:sz="4" w:space="0" w:color="auto"/>
            </w:tcBorders>
            <w:shd w:val="clear" w:color="auto" w:fill="auto"/>
            <w:hideMark/>
          </w:tcPr>
          <w:p w14:paraId="4DF3FC8B" w14:textId="372673A3" w:rsidR="006E4445" w:rsidRPr="00C93433" w:rsidDel="00460D4E" w:rsidRDefault="006E4445" w:rsidP="003D0B08">
            <w:pPr>
              <w:rPr>
                <w:del w:id="1001" w:author="HUYNH THI NGOC TRAM" w:date="2022-09-22T09:39:00Z"/>
                <w:color w:val="000000"/>
                <w:sz w:val="22"/>
                <w:szCs w:val="22"/>
              </w:rPr>
            </w:pPr>
            <w:del w:id="1002" w:author="HUYNH THI NGOC TRAM" w:date="2022-09-22T09:39:00Z">
              <w:r w:rsidRPr="00C93433" w:rsidDel="00460D4E">
                <w:rPr>
                  <w:color w:val="000000"/>
                  <w:sz w:val="22"/>
                  <w:szCs w:val="22"/>
                </w:rPr>
                <w:delText>Trong file “TN NO XAU”, sheet “TONG FTP”, lấy cột “VAMC CHỊ THẢO”.”</w:delText>
              </w:r>
              <w:r w:rsidRPr="00C93433" w:rsidDel="00460D4E">
                <w:rPr>
                  <w:sz w:val="22"/>
                  <w:szCs w:val="22"/>
                </w:rPr>
                <w:delText xml:space="preserve"> </w:delText>
              </w:r>
              <w:r w:rsidRPr="00C93433" w:rsidDel="00460D4E">
                <w:rPr>
                  <w:color w:val="000000"/>
                  <w:sz w:val="22"/>
                  <w:szCs w:val="22"/>
                </w:rPr>
                <w:delText>Cá nhân”</w:delText>
              </w:r>
            </w:del>
          </w:p>
          <w:p w14:paraId="08AA57AD" w14:textId="77777777" w:rsidR="00460D4E" w:rsidRPr="00C93433" w:rsidRDefault="006E4445" w:rsidP="00460D4E">
            <w:pPr>
              <w:pStyle w:val="ListParagraph"/>
              <w:numPr>
                <w:ilvl w:val="0"/>
                <w:numId w:val="23"/>
              </w:numPr>
              <w:rPr>
                <w:rFonts w:ascii="Times New Roman" w:hAnsi="Times New Roman"/>
                <w:color w:val="000000"/>
              </w:rPr>
            </w:pPr>
            <w:del w:id="1003" w:author="HUYNH THI NGOC TRAM" w:date="2022-09-22T09:39:00Z">
              <w:r w:rsidRPr="00C93433" w:rsidDel="00460D4E">
                <w:rPr>
                  <w:rFonts w:ascii="Times New Roman" w:hAnsi="Times New Roman"/>
                  <w:color w:val="000000"/>
                </w:rPr>
                <w:delText>Chi phí = SUM(“VAMC CHỊ THẢO”.”</w:delText>
              </w:r>
              <w:r w:rsidRPr="00C93433" w:rsidDel="00460D4E">
                <w:rPr>
                  <w:rFonts w:ascii="Times New Roman" w:hAnsi="Times New Roman"/>
                </w:rPr>
                <w:delText xml:space="preserve"> </w:delText>
              </w:r>
              <w:r w:rsidRPr="00C93433" w:rsidDel="00460D4E">
                <w:rPr>
                  <w:rFonts w:ascii="Times New Roman" w:hAnsi="Times New Roman"/>
                  <w:color w:val="000000"/>
                </w:rPr>
                <w:delText>Cá nhân”)</w:delText>
              </w:r>
            </w:del>
          </w:p>
          <w:p w14:paraId="69F6BFB0" w14:textId="77777777" w:rsidR="00460D4E" w:rsidRDefault="00460D4E" w:rsidP="00460D4E">
            <w:pPr>
              <w:rPr>
                <w:ins w:id="1004" w:author="GIANG CAO" w:date="2023-03-22T11:19:00Z"/>
                <w:color w:val="000000"/>
                <w:sz w:val="22"/>
                <w:szCs w:val="22"/>
              </w:rPr>
            </w:pPr>
            <w:ins w:id="1005" w:author="HUYNH THI NGOC TRAM" w:date="2022-09-22T09:39:00Z">
              <w:r w:rsidRPr="00C93433">
                <w:rPr>
                  <w:color w:val="000000"/>
                  <w:sz w:val="22"/>
                  <w:szCs w:val="22"/>
                </w:rPr>
                <w:t xml:space="preserve">Trong file “THU_NHAP_CHI_PHI”, lấy </w:t>
              </w:r>
            </w:ins>
            <w:ins w:id="1006" w:author="HUYNH THI NGOC TRAM" w:date="2022-09-22T09:40:00Z">
              <w:r w:rsidRPr="00C93433">
                <w:rPr>
                  <w:color w:val="000000"/>
                  <w:sz w:val="22"/>
                  <w:szCs w:val="22"/>
                </w:rPr>
                <w:t>tên chi phí “Chi phí FTP nợ VAMC”</w:t>
              </w:r>
            </w:ins>
            <w:ins w:id="1007" w:author="HUYNH THI NGOC TRAM" w:date="2022-09-22T10:00:00Z">
              <w:r w:rsidR="006279EA">
                <w:rPr>
                  <w:color w:val="000000"/>
                  <w:sz w:val="22"/>
                  <w:szCs w:val="22"/>
                </w:rPr>
                <w:t xml:space="preserve"> </w:t>
              </w:r>
              <w:r w:rsidR="006279EA" w:rsidRPr="00C93433">
                <w:rPr>
                  <w:color w:val="000000"/>
                  <w:sz w:val="22"/>
                  <w:szCs w:val="22"/>
                </w:rPr>
                <w:t>của KHCN</w:t>
              </w:r>
            </w:ins>
          </w:p>
          <w:p w14:paraId="242C3E9C" w14:textId="514138DC" w:rsidR="00F4179C" w:rsidRPr="00C93433" w:rsidRDefault="00F4179C" w:rsidP="00460D4E">
            <w:pPr>
              <w:rPr>
                <w:color w:val="000000"/>
                <w:sz w:val="22"/>
                <w:szCs w:val="22"/>
              </w:rPr>
            </w:pPr>
            <w:ins w:id="1008" w:author="GIANG CAO" w:date="2023-03-22T11:19:00Z">
              <w:r>
                <w:rPr>
                  <w:color w:val="000000"/>
                  <w:sz w:val="22"/>
                  <w:szCs w:val="22"/>
                </w:rPr>
                <w:t xml:space="preserve">Lấy dữ liệu tại cột KHCN từ file </w:t>
              </w:r>
              <w:r w:rsidRPr="00B47C35">
                <w:rPr>
                  <w:color w:val="000000"/>
                  <w:sz w:val="22"/>
                  <w:szCs w:val="22"/>
                </w:rPr>
                <w:t>TBL_XLS_KHTC_THUNHAP_CHIPHI</w:t>
              </w:r>
              <w:r>
                <w:rPr>
                  <w:color w:val="000000"/>
                  <w:sz w:val="22"/>
                  <w:szCs w:val="22"/>
                </w:rPr>
                <w:t xml:space="preserve"> với SOL = Mã Fin, THANG = Tháng báo cáo, MA_CHIPHI = </w:t>
              </w:r>
            </w:ins>
            <w:ins w:id="1009" w:author="TRUC NGUYEN [2]" w:date="2023-03-23T09:09:00Z">
              <w:r w:rsidR="002A191C">
                <w:rPr>
                  <w:color w:val="000000"/>
                  <w:sz w:val="22"/>
                  <w:szCs w:val="22"/>
                </w:rPr>
                <w:t>CP_</w:t>
              </w:r>
            </w:ins>
            <w:ins w:id="1010" w:author="GIANG CAO" w:date="2023-03-22T11:19:00Z">
              <w:r>
                <w:rPr>
                  <w:color w:val="000000"/>
                  <w:sz w:val="22"/>
                  <w:szCs w:val="22"/>
                </w:rPr>
                <w:t>FTP_NO_V</w:t>
              </w:r>
            </w:ins>
            <w:ins w:id="1011" w:author="TRUC NGUYEN [2]" w:date="2023-03-23T15:56:00Z">
              <w:r w:rsidR="000B2583">
                <w:rPr>
                  <w:color w:val="000000"/>
                  <w:sz w:val="22"/>
                  <w:szCs w:val="22"/>
                </w:rPr>
                <w:t>A</w:t>
              </w:r>
            </w:ins>
            <w:ins w:id="1012" w:author="GIANG CAO" w:date="2023-03-22T11:19:00Z">
              <w:del w:id="1013" w:author="TRUC NGUYEN [2]" w:date="2023-03-23T09:09:00Z">
                <w:r w:rsidDel="002A191C">
                  <w:rPr>
                    <w:color w:val="000000"/>
                    <w:sz w:val="22"/>
                    <w:szCs w:val="22"/>
                  </w:rPr>
                  <w:delText>A</w:delText>
                </w:r>
              </w:del>
              <w:r>
                <w:rPr>
                  <w:color w:val="000000"/>
                  <w:sz w:val="22"/>
                  <w:szCs w:val="22"/>
                </w:rPr>
                <w:t>MC</w:t>
              </w:r>
            </w:ins>
          </w:p>
        </w:tc>
        <w:tc>
          <w:tcPr>
            <w:tcW w:w="4585" w:type="dxa"/>
            <w:tcBorders>
              <w:top w:val="nil"/>
              <w:left w:val="nil"/>
              <w:bottom w:val="single" w:sz="4" w:space="0" w:color="auto"/>
              <w:right w:val="single" w:sz="4" w:space="0" w:color="auto"/>
            </w:tcBorders>
            <w:shd w:val="clear" w:color="auto" w:fill="auto"/>
            <w:hideMark/>
          </w:tcPr>
          <w:p w14:paraId="506A9F8B" w14:textId="4FE113F4" w:rsidR="006E4445" w:rsidRPr="00C93433" w:rsidDel="00C93433" w:rsidRDefault="006E4445" w:rsidP="003D0B08">
            <w:pPr>
              <w:rPr>
                <w:del w:id="1014" w:author="HUYNH THI NGOC TRAM" w:date="2022-09-22T09:42:00Z"/>
                <w:color w:val="000000"/>
                <w:sz w:val="22"/>
                <w:szCs w:val="22"/>
              </w:rPr>
            </w:pPr>
            <w:del w:id="1015" w:author="HUYNH THI NGOC TRAM" w:date="2022-09-22T09:42:00Z">
              <w:r w:rsidRPr="00C93433" w:rsidDel="00C93433">
                <w:rPr>
                  <w:color w:val="000000"/>
                  <w:sz w:val="22"/>
                  <w:szCs w:val="22"/>
                </w:rPr>
                <w:delText>Trong file “TN NO XAU”, sheet “TONG FTP”, lấy cột “VAMC CHỊ THẢO”.”Doanh nghiệp”</w:delText>
              </w:r>
            </w:del>
          </w:p>
          <w:p w14:paraId="0171E6F8" w14:textId="04AFEC7D" w:rsidR="006E4445" w:rsidRPr="00C93433" w:rsidDel="00C93433" w:rsidRDefault="006E4445" w:rsidP="006E4445">
            <w:pPr>
              <w:pStyle w:val="ListParagraph"/>
              <w:numPr>
                <w:ilvl w:val="0"/>
                <w:numId w:val="23"/>
              </w:numPr>
              <w:rPr>
                <w:del w:id="1016" w:author="HUYNH THI NGOC TRAM" w:date="2022-09-22T09:42:00Z"/>
                <w:rFonts w:ascii="Times New Roman" w:hAnsi="Times New Roman"/>
                <w:color w:val="000000"/>
              </w:rPr>
            </w:pPr>
            <w:del w:id="1017" w:author="HUYNH THI NGOC TRAM" w:date="2022-09-22T09:42:00Z">
              <w:r w:rsidRPr="00C93433" w:rsidDel="00C93433">
                <w:rPr>
                  <w:rFonts w:ascii="Times New Roman" w:hAnsi="Times New Roman"/>
                  <w:color w:val="000000"/>
                </w:rPr>
                <w:delText>Chi phí = SUM(“VAMC CHỊ THẢO”.”Doanh nghiệp”)</w:delText>
              </w:r>
            </w:del>
          </w:p>
          <w:p w14:paraId="5E797DAB" w14:textId="77777777" w:rsidR="00460D4E" w:rsidRDefault="00460D4E" w:rsidP="00460D4E">
            <w:pPr>
              <w:rPr>
                <w:ins w:id="1018" w:author="GIANG CAO" w:date="2023-03-22T11:19:00Z"/>
                <w:color w:val="000000"/>
                <w:sz w:val="22"/>
                <w:szCs w:val="22"/>
              </w:rPr>
            </w:pPr>
            <w:ins w:id="1019" w:author="HUYNH THI NGOC TRAM" w:date="2022-09-22T09:41:00Z">
              <w:r w:rsidRPr="00C93433">
                <w:rPr>
                  <w:color w:val="000000"/>
                  <w:sz w:val="22"/>
                  <w:szCs w:val="22"/>
                </w:rPr>
                <w:t>Trong file “THU_NHAP_CHI_PHI”, lấy tên chi phí “Chi phí FTP nợ VAMC” của KHDN</w:t>
              </w:r>
            </w:ins>
          </w:p>
          <w:p w14:paraId="25776C2B" w14:textId="73779788" w:rsidR="00F4179C" w:rsidRPr="00C93433" w:rsidRDefault="00F4179C" w:rsidP="00460D4E">
            <w:pPr>
              <w:rPr>
                <w:color w:val="000000"/>
                <w:sz w:val="22"/>
                <w:szCs w:val="22"/>
              </w:rPr>
            </w:pPr>
            <w:ins w:id="1020" w:author="GIANG CAO" w:date="2023-03-22T11:19:00Z">
              <w:r>
                <w:rPr>
                  <w:color w:val="000000"/>
                  <w:sz w:val="22"/>
                  <w:szCs w:val="22"/>
                </w:rPr>
                <w:t xml:space="preserve">Lấy dữ liệu tại cột KHDN từ file </w:t>
              </w:r>
              <w:r w:rsidRPr="00B47C35">
                <w:rPr>
                  <w:color w:val="000000"/>
                  <w:sz w:val="22"/>
                  <w:szCs w:val="22"/>
                </w:rPr>
                <w:t>TBL_XLS_KHTC_THUNHAP_CHIPHI</w:t>
              </w:r>
              <w:r>
                <w:rPr>
                  <w:color w:val="000000"/>
                  <w:sz w:val="22"/>
                  <w:szCs w:val="22"/>
                </w:rPr>
                <w:t xml:space="preserve"> với SOL = Mã Fin, THANG = Tháng báo cáo, MA_CHIPHI = </w:t>
              </w:r>
            </w:ins>
            <w:ins w:id="1021" w:author="TRUC NGUYEN [2]" w:date="2023-03-23T09:09:00Z">
              <w:r w:rsidR="002A191C">
                <w:rPr>
                  <w:color w:val="000000"/>
                  <w:sz w:val="22"/>
                  <w:szCs w:val="22"/>
                </w:rPr>
                <w:t>CP_</w:t>
              </w:r>
            </w:ins>
            <w:ins w:id="1022" w:author="GIANG CAO" w:date="2023-03-22T11:19:00Z">
              <w:r>
                <w:rPr>
                  <w:color w:val="000000"/>
                  <w:sz w:val="22"/>
                  <w:szCs w:val="22"/>
                </w:rPr>
                <w:t>FTP_NO_V</w:t>
              </w:r>
            </w:ins>
            <w:ins w:id="1023" w:author="TRUC NGUYEN [2]" w:date="2023-03-23T15:56:00Z">
              <w:r w:rsidR="000B2583">
                <w:rPr>
                  <w:color w:val="000000"/>
                  <w:sz w:val="22"/>
                  <w:szCs w:val="22"/>
                </w:rPr>
                <w:t>A</w:t>
              </w:r>
            </w:ins>
            <w:ins w:id="1024" w:author="GIANG CAO" w:date="2023-03-22T11:19:00Z">
              <w:del w:id="1025" w:author="TRUC NGUYEN [2]" w:date="2023-03-23T09:09:00Z">
                <w:r w:rsidDel="002A191C">
                  <w:rPr>
                    <w:color w:val="000000"/>
                    <w:sz w:val="22"/>
                    <w:szCs w:val="22"/>
                  </w:rPr>
                  <w:delText>A</w:delText>
                </w:r>
              </w:del>
              <w:r>
                <w:rPr>
                  <w:color w:val="000000"/>
                  <w:sz w:val="22"/>
                  <w:szCs w:val="22"/>
                </w:rPr>
                <w:t>MC</w:t>
              </w:r>
            </w:ins>
          </w:p>
        </w:tc>
      </w:tr>
      <w:tr w:rsidR="006E4445" w:rsidRPr="00A54725" w14:paraId="034D7F8B"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73787CF0" w14:textId="77777777" w:rsidR="006E4445" w:rsidRPr="00A54725" w:rsidRDefault="006E4445" w:rsidP="003D0B08">
            <w:pPr>
              <w:rPr>
                <w:color w:val="000000"/>
                <w:sz w:val="22"/>
                <w:szCs w:val="22"/>
              </w:rPr>
            </w:pPr>
            <w:r w:rsidRPr="00A54725">
              <w:rPr>
                <w:color w:val="000000"/>
                <w:sz w:val="22"/>
                <w:szCs w:val="22"/>
              </w:rPr>
              <w:t>49</w:t>
            </w:r>
          </w:p>
        </w:tc>
        <w:tc>
          <w:tcPr>
            <w:tcW w:w="2007" w:type="dxa"/>
            <w:tcBorders>
              <w:top w:val="nil"/>
              <w:left w:val="nil"/>
              <w:bottom w:val="single" w:sz="4" w:space="0" w:color="auto"/>
              <w:right w:val="single" w:sz="4" w:space="0" w:color="auto"/>
            </w:tcBorders>
            <w:shd w:val="clear" w:color="auto" w:fill="auto"/>
            <w:hideMark/>
          </w:tcPr>
          <w:p w14:paraId="705E0449" w14:textId="77777777" w:rsidR="006E4445" w:rsidRPr="00A54725" w:rsidRDefault="006E4445" w:rsidP="003D0B08">
            <w:pPr>
              <w:rPr>
                <w:color w:val="000000"/>
                <w:sz w:val="22"/>
                <w:szCs w:val="22"/>
              </w:rPr>
            </w:pPr>
            <w:r w:rsidRPr="00A54725">
              <w:rPr>
                <w:color w:val="000000"/>
                <w:sz w:val="22"/>
                <w:szCs w:val="22"/>
              </w:rPr>
              <w:t xml:space="preserve">Trích DP VAMC </w:t>
            </w:r>
          </w:p>
          <w:p w14:paraId="61D76385" w14:textId="77777777" w:rsidR="006E4445" w:rsidRPr="00A54725" w:rsidRDefault="006E4445" w:rsidP="003D0B08">
            <w:pPr>
              <w:rPr>
                <w:color w:val="000000"/>
                <w:sz w:val="22"/>
                <w:szCs w:val="22"/>
              </w:rPr>
            </w:pPr>
            <w:r w:rsidRPr="00A54725">
              <w:rPr>
                <w:color w:val="000000"/>
                <w:sz w:val="22"/>
                <w:szCs w:val="22"/>
              </w:rPr>
              <w:t>(33)</w:t>
            </w:r>
          </w:p>
        </w:tc>
        <w:tc>
          <w:tcPr>
            <w:tcW w:w="2790" w:type="dxa"/>
            <w:tcBorders>
              <w:top w:val="nil"/>
              <w:left w:val="nil"/>
              <w:bottom w:val="single" w:sz="4" w:space="0" w:color="auto"/>
              <w:right w:val="single" w:sz="4" w:space="0" w:color="auto"/>
            </w:tcBorders>
            <w:shd w:val="clear" w:color="auto" w:fill="auto"/>
            <w:hideMark/>
          </w:tcPr>
          <w:p w14:paraId="1F11E106" w14:textId="77777777" w:rsidR="006E4445" w:rsidRPr="00A54725" w:rsidRDefault="006E4445" w:rsidP="007C1050">
            <w:pPr>
              <w:rPr>
                <w:color w:val="000000"/>
                <w:sz w:val="22"/>
                <w:szCs w:val="22"/>
              </w:rPr>
            </w:pPr>
            <w:r w:rsidRPr="00A54725">
              <w:rPr>
                <w:color w:val="000000"/>
                <w:sz w:val="22"/>
                <w:szCs w:val="22"/>
              </w:rPr>
              <w:t>Dữ liệu do phòng quản lý nợ có vấn đề cung cấp</w:t>
            </w:r>
          </w:p>
        </w:tc>
        <w:tc>
          <w:tcPr>
            <w:tcW w:w="4261" w:type="dxa"/>
            <w:tcBorders>
              <w:top w:val="nil"/>
              <w:left w:val="nil"/>
              <w:bottom w:val="single" w:sz="4" w:space="0" w:color="auto"/>
              <w:right w:val="single" w:sz="4" w:space="0" w:color="auto"/>
            </w:tcBorders>
            <w:shd w:val="clear" w:color="auto" w:fill="auto"/>
            <w:hideMark/>
          </w:tcPr>
          <w:p w14:paraId="0BF278C0" w14:textId="77777777" w:rsidR="006E4445" w:rsidRPr="002A191C" w:rsidRDefault="006E4445" w:rsidP="003D0B08">
            <w:pPr>
              <w:rPr>
                <w:color w:val="000000"/>
                <w:sz w:val="22"/>
                <w:szCs w:val="22"/>
              </w:rPr>
            </w:pPr>
            <w:r w:rsidRPr="002A191C">
              <w:rPr>
                <w:color w:val="000000"/>
                <w:sz w:val="22"/>
                <w:szCs w:val="22"/>
              </w:rPr>
              <w:t xml:space="preserve">Trong file “TN NO XAU”, </w:t>
            </w:r>
          </w:p>
          <w:p w14:paraId="700F21DB" w14:textId="77777777" w:rsidR="006E4445" w:rsidRPr="002A191C" w:rsidRDefault="006E4445" w:rsidP="006E4445">
            <w:pPr>
              <w:pStyle w:val="ListParagraph"/>
              <w:numPr>
                <w:ilvl w:val="0"/>
                <w:numId w:val="23"/>
              </w:numPr>
              <w:ind w:left="351"/>
              <w:rPr>
                <w:rFonts w:ascii="Times New Roman" w:hAnsi="Times New Roman"/>
                <w:color w:val="000000"/>
              </w:rPr>
            </w:pPr>
            <w:r w:rsidRPr="002A191C">
              <w:rPr>
                <w:rFonts w:ascii="Times New Roman" w:hAnsi="Times New Roman"/>
                <w:color w:val="000000"/>
              </w:rPr>
              <w:t>sheet “11.CPDP”, lấy cột “KH Cũ/Mới”, “Phân loại CP”, “Phân loại KH”, “Số tiền trích DP”</w:t>
            </w:r>
          </w:p>
          <w:p w14:paraId="0F92D309" w14:textId="77777777" w:rsidR="006E4445" w:rsidRPr="002A191C" w:rsidRDefault="006E4445" w:rsidP="006E4445">
            <w:pPr>
              <w:pStyle w:val="ListParagraph"/>
              <w:numPr>
                <w:ilvl w:val="0"/>
                <w:numId w:val="29"/>
              </w:numPr>
              <w:rPr>
                <w:rFonts w:ascii="Times New Roman" w:hAnsi="Times New Roman"/>
                <w:color w:val="000000"/>
              </w:rPr>
            </w:pPr>
            <w:r w:rsidRPr="002A191C">
              <w:rPr>
                <w:rFonts w:ascii="Times New Roman" w:hAnsi="Times New Roman"/>
                <w:color w:val="000000"/>
              </w:rPr>
              <w:t>Bước 1: lọc cột “Phân loại KH” = “Cá nhân”</w:t>
            </w:r>
          </w:p>
          <w:p w14:paraId="0EB6B925" w14:textId="77777777" w:rsidR="006E4445" w:rsidRPr="002A191C" w:rsidRDefault="006E4445" w:rsidP="006E4445">
            <w:pPr>
              <w:pStyle w:val="ListParagraph"/>
              <w:numPr>
                <w:ilvl w:val="0"/>
                <w:numId w:val="29"/>
              </w:numPr>
              <w:rPr>
                <w:rFonts w:ascii="Times New Roman" w:hAnsi="Times New Roman"/>
                <w:color w:val="000000"/>
              </w:rPr>
            </w:pPr>
            <w:r w:rsidRPr="002A191C">
              <w:rPr>
                <w:rFonts w:ascii="Times New Roman" w:hAnsi="Times New Roman"/>
                <w:color w:val="000000"/>
              </w:rPr>
              <w:t>Bước 2: lọc cột “Phân loại CP” = “Trích DPTPĐB VAMC”</w:t>
            </w:r>
          </w:p>
          <w:p w14:paraId="3A3F0A12" w14:textId="77777777" w:rsidR="006E4445" w:rsidRPr="002A191C" w:rsidRDefault="006E4445" w:rsidP="006E4445">
            <w:pPr>
              <w:pStyle w:val="ListParagraph"/>
              <w:numPr>
                <w:ilvl w:val="0"/>
                <w:numId w:val="29"/>
              </w:numPr>
              <w:rPr>
                <w:ins w:id="1026" w:author="GIANG CAO" w:date="2023-03-22T14:36:00Z"/>
                <w:rFonts w:ascii="Times New Roman" w:hAnsi="Times New Roman"/>
                <w:color w:val="000000"/>
              </w:rPr>
            </w:pPr>
            <w:r w:rsidRPr="002A191C">
              <w:rPr>
                <w:rFonts w:ascii="Times New Roman" w:hAnsi="Times New Roman"/>
                <w:color w:val="000000"/>
              </w:rPr>
              <w:t>Bước 3: Trích DP VAMC = SUM(“Số tiền trích DP”)</w:t>
            </w:r>
          </w:p>
          <w:p w14:paraId="31283D87" w14:textId="6DC164C1" w:rsidR="00430FB4" w:rsidRPr="002A191C" w:rsidRDefault="00430FB4" w:rsidP="00430FB4">
            <w:pPr>
              <w:pStyle w:val="ListParagraph"/>
              <w:numPr>
                <w:ilvl w:val="0"/>
                <w:numId w:val="23"/>
              </w:numPr>
              <w:ind w:left="339"/>
              <w:rPr>
                <w:ins w:id="1027" w:author="GIANG CAO" w:date="2023-03-22T14:36:00Z"/>
                <w:rFonts w:ascii="Times New Roman" w:eastAsia="Times New Roman" w:hAnsi="Times New Roman"/>
                <w:color w:val="000000"/>
              </w:rPr>
            </w:pPr>
            <w:ins w:id="1028" w:author="GIANG CAO" w:date="2023-03-22T14:36:00Z">
              <w:r w:rsidRPr="002A191C">
                <w:rPr>
                  <w:rFonts w:ascii="Times New Roman" w:eastAsia="Times New Roman" w:hAnsi="Times New Roman"/>
                  <w:color w:val="000000"/>
                </w:rPr>
                <w:t xml:space="preserve">Cụ thể như sau: SO_TIEN_TRICH_LAP </w:t>
              </w:r>
              <w:r w:rsidRPr="002A191C">
                <w:rPr>
                  <w:rFonts w:ascii="Times New Roman" w:eastAsia="Times New Roman" w:hAnsi="Times New Roman"/>
                  <w:color w:val="000000"/>
                </w:rPr>
                <w:lastRenderedPageBreak/>
                <w:t>trong file TBL_XLS_KHTC_TRICHLAP_DPCT với các điều kiện lọc sau:</w:t>
              </w:r>
            </w:ins>
          </w:p>
          <w:p w14:paraId="6FCD23BB" w14:textId="77777777" w:rsidR="00430FB4" w:rsidRPr="002A191C" w:rsidRDefault="00430FB4" w:rsidP="00430FB4">
            <w:pPr>
              <w:pStyle w:val="ListParagraph"/>
              <w:numPr>
                <w:ilvl w:val="0"/>
                <w:numId w:val="24"/>
              </w:numPr>
              <w:rPr>
                <w:ins w:id="1029" w:author="GIANG CAO" w:date="2023-03-22T14:36:00Z"/>
                <w:rFonts w:ascii="Times New Roman" w:eastAsia="Times New Roman" w:hAnsi="Times New Roman"/>
                <w:color w:val="000000"/>
              </w:rPr>
            </w:pPr>
            <w:ins w:id="1030" w:author="GIANG CAO" w:date="2023-03-22T14:36:00Z">
              <w:r w:rsidRPr="002A191C">
                <w:rPr>
                  <w:rFonts w:ascii="Times New Roman" w:eastAsia="Times New Roman" w:hAnsi="Times New Roman"/>
                  <w:color w:val="000000"/>
                </w:rPr>
                <w:t>MA_DVKD = Mã Fin</w:t>
              </w:r>
            </w:ins>
          </w:p>
          <w:p w14:paraId="2BE0A5E9" w14:textId="42B1952E" w:rsidR="00430FB4" w:rsidRPr="002A191C" w:rsidRDefault="00430FB4" w:rsidP="00430FB4">
            <w:pPr>
              <w:pStyle w:val="ListParagraph"/>
              <w:numPr>
                <w:ilvl w:val="0"/>
                <w:numId w:val="24"/>
              </w:numPr>
              <w:rPr>
                <w:ins w:id="1031" w:author="GIANG CAO" w:date="2023-03-22T14:36:00Z"/>
                <w:rFonts w:ascii="Times New Roman" w:eastAsia="Times New Roman" w:hAnsi="Times New Roman"/>
                <w:color w:val="000000"/>
              </w:rPr>
            </w:pPr>
            <w:ins w:id="1032" w:author="GIANG CAO" w:date="2023-03-22T14:36:00Z">
              <w:r w:rsidRPr="002A191C">
                <w:rPr>
                  <w:rFonts w:ascii="Times New Roman" w:eastAsia="Times New Roman" w:hAnsi="Times New Roman"/>
                  <w:color w:val="000000"/>
                </w:rPr>
                <w:t>NAM_THANG_TRICH_LAP = Tháng báo cáo</w:t>
              </w:r>
            </w:ins>
          </w:p>
          <w:p w14:paraId="32F79196" w14:textId="77777777" w:rsidR="00430FB4" w:rsidRPr="002A191C" w:rsidRDefault="00430FB4" w:rsidP="00430FB4">
            <w:pPr>
              <w:pStyle w:val="ListParagraph"/>
              <w:numPr>
                <w:ilvl w:val="0"/>
                <w:numId w:val="24"/>
              </w:numPr>
              <w:rPr>
                <w:ins w:id="1033" w:author="GIANG CAO" w:date="2023-03-22T14:36:00Z"/>
                <w:rFonts w:ascii="Times New Roman" w:hAnsi="Times New Roman"/>
                <w:color w:val="000000"/>
              </w:rPr>
            </w:pPr>
            <w:ins w:id="1034" w:author="GIANG CAO" w:date="2023-03-22T14:36:00Z">
              <w:r w:rsidRPr="002A191C">
                <w:rPr>
                  <w:rFonts w:ascii="Times New Roman" w:eastAsia="Times New Roman" w:hAnsi="Times New Roman"/>
                  <w:color w:val="000000"/>
                </w:rPr>
                <w:t>PHAN_LOAI_CP= ‘VAMC’</w:t>
              </w:r>
            </w:ins>
          </w:p>
          <w:p w14:paraId="12E96EC0" w14:textId="7E699149" w:rsidR="00430FB4" w:rsidRPr="002A191C" w:rsidRDefault="00430FB4" w:rsidP="002A191C">
            <w:pPr>
              <w:pStyle w:val="ListParagraph"/>
              <w:numPr>
                <w:ilvl w:val="0"/>
                <w:numId w:val="24"/>
              </w:numPr>
              <w:rPr>
                <w:rFonts w:ascii="Times New Roman" w:hAnsi="Times New Roman"/>
                <w:color w:val="000000"/>
              </w:rPr>
            </w:pPr>
            <w:ins w:id="1035" w:author="GIANG CAO" w:date="2023-03-22T14:36:00Z">
              <w:r w:rsidRPr="002A191C">
                <w:rPr>
                  <w:rFonts w:ascii="Times New Roman" w:hAnsi="Times New Roman"/>
                  <w:color w:val="000000"/>
                </w:rPr>
                <w:t>Phân loại Khách hàng: Lấy giá trị trong cột CIF mapping với hệ thống Financle để lấy Phân loại khách hàng (Theo mô tả của Vay). Chỉ lấy số liệu của KHCN</w:t>
              </w:r>
            </w:ins>
          </w:p>
        </w:tc>
        <w:tc>
          <w:tcPr>
            <w:tcW w:w="4585" w:type="dxa"/>
            <w:tcBorders>
              <w:top w:val="nil"/>
              <w:left w:val="nil"/>
              <w:bottom w:val="single" w:sz="4" w:space="0" w:color="auto"/>
              <w:right w:val="single" w:sz="4" w:space="0" w:color="auto"/>
            </w:tcBorders>
            <w:shd w:val="clear" w:color="auto" w:fill="auto"/>
            <w:hideMark/>
          </w:tcPr>
          <w:p w14:paraId="204A78F8" w14:textId="77777777" w:rsidR="006E4445" w:rsidRPr="002A191C" w:rsidRDefault="006E4445" w:rsidP="003D0B08">
            <w:pPr>
              <w:rPr>
                <w:color w:val="000000"/>
                <w:sz w:val="22"/>
                <w:szCs w:val="22"/>
              </w:rPr>
            </w:pPr>
            <w:r w:rsidRPr="002A191C">
              <w:rPr>
                <w:color w:val="000000"/>
                <w:sz w:val="22"/>
                <w:szCs w:val="22"/>
              </w:rPr>
              <w:lastRenderedPageBreak/>
              <w:t xml:space="preserve">Trong file “TN NO XAU”, </w:t>
            </w:r>
          </w:p>
          <w:p w14:paraId="640F84EE" w14:textId="77777777" w:rsidR="006E4445" w:rsidRPr="002A191C" w:rsidRDefault="006E4445" w:rsidP="006E4445">
            <w:pPr>
              <w:pStyle w:val="ListParagraph"/>
              <w:numPr>
                <w:ilvl w:val="0"/>
                <w:numId w:val="23"/>
              </w:numPr>
              <w:ind w:left="351"/>
              <w:rPr>
                <w:rFonts w:ascii="Times New Roman" w:hAnsi="Times New Roman"/>
                <w:color w:val="000000"/>
              </w:rPr>
            </w:pPr>
            <w:r w:rsidRPr="002A191C">
              <w:rPr>
                <w:rFonts w:ascii="Times New Roman" w:hAnsi="Times New Roman"/>
                <w:color w:val="000000"/>
              </w:rPr>
              <w:t>sheet “11.CPDP”, lấy cột “KH Cũ/Mới”, “Phân loại CP”, “Phân loại KH”, “Số tiền trích DP”</w:t>
            </w:r>
          </w:p>
          <w:p w14:paraId="426B7933" w14:textId="77777777" w:rsidR="006E4445" w:rsidRPr="002A191C" w:rsidRDefault="006E4445" w:rsidP="006E4445">
            <w:pPr>
              <w:pStyle w:val="ListParagraph"/>
              <w:numPr>
                <w:ilvl w:val="0"/>
                <w:numId w:val="29"/>
              </w:numPr>
              <w:rPr>
                <w:rFonts w:ascii="Times New Roman" w:hAnsi="Times New Roman"/>
                <w:color w:val="000000"/>
              </w:rPr>
            </w:pPr>
            <w:r w:rsidRPr="002A191C">
              <w:rPr>
                <w:rFonts w:ascii="Times New Roman" w:hAnsi="Times New Roman"/>
                <w:color w:val="000000"/>
              </w:rPr>
              <w:t>Bước 1: lọc cột “Phân loại KH” = “Doanh nghiệp”</w:t>
            </w:r>
          </w:p>
          <w:p w14:paraId="30157218" w14:textId="77777777" w:rsidR="006E4445" w:rsidRPr="002A191C" w:rsidRDefault="006E4445" w:rsidP="006E4445">
            <w:pPr>
              <w:pStyle w:val="ListParagraph"/>
              <w:numPr>
                <w:ilvl w:val="0"/>
                <w:numId w:val="29"/>
              </w:numPr>
              <w:rPr>
                <w:rFonts w:ascii="Times New Roman" w:hAnsi="Times New Roman"/>
                <w:color w:val="000000"/>
              </w:rPr>
            </w:pPr>
            <w:r w:rsidRPr="002A191C">
              <w:rPr>
                <w:rFonts w:ascii="Times New Roman" w:hAnsi="Times New Roman"/>
                <w:color w:val="000000"/>
              </w:rPr>
              <w:t>Bước 2: lọc cột “Phân loại CP” = “Trích DPTPĐB VAMC”</w:t>
            </w:r>
          </w:p>
          <w:p w14:paraId="73A09E4F" w14:textId="77777777" w:rsidR="006E4445" w:rsidRPr="002A191C" w:rsidRDefault="006E4445" w:rsidP="006E4445">
            <w:pPr>
              <w:pStyle w:val="ListParagraph"/>
              <w:numPr>
                <w:ilvl w:val="0"/>
                <w:numId w:val="29"/>
              </w:numPr>
              <w:rPr>
                <w:ins w:id="1036" w:author="GIANG CAO" w:date="2023-03-22T14:37:00Z"/>
                <w:rFonts w:ascii="Times New Roman" w:hAnsi="Times New Roman"/>
                <w:color w:val="000000"/>
              </w:rPr>
            </w:pPr>
            <w:r w:rsidRPr="002A191C">
              <w:rPr>
                <w:rFonts w:ascii="Times New Roman" w:hAnsi="Times New Roman"/>
                <w:color w:val="000000"/>
              </w:rPr>
              <w:t>Bước 3: Trích DP VAMC = SUM(“Số tiền trích DP”)</w:t>
            </w:r>
          </w:p>
          <w:p w14:paraId="5B895E1C" w14:textId="77777777" w:rsidR="00430FB4" w:rsidRPr="002A191C" w:rsidRDefault="00430FB4" w:rsidP="00430FB4">
            <w:pPr>
              <w:pStyle w:val="ListParagraph"/>
              <w:numPr>
                <w:ilvl w:val="0"/>
                <w:numId w:val="23"/>
              </w:numPr>
              <w:ind w:left="339"/>
              <w:rPr>
                <w:ins w:id="1037" w:author="GIANG CAO" w:date="2023-03-22T14:37:00Z"/>
                <w:rFonts w:ascii="Times New Roman" w:eastAsia="Times New Roman" w:hAnsi="Times New Roman"/>
                <w:color w:val="000000"/>
              </w:rPr>
            </w:pPr>
            <w:ins w:id="1038" w:author="GIANG CAO" w:date="2023-03-22T14:37:00Z">
              <w:r w:rsidRPr="002A191C">
                <w:rPr>
                  <w:rFonts w:ascii="Times New Roman" w:eastAsia="Times New Roman" w:hAnsi="Times New Roman"/>
                  <w:color w:val="000000"/>
                </w:rPr>
                <w:t xml:space="preserve">Cụ thể như sau: SO_TIEN_TRICH_LAP </w:t>
              </w:r>
              <w:r w:rsidRPr="002A191C">
                <w:rPr>
                  <w:rFonts w:ascii="Times New Roman" w:eastAsia="Times New Roman" w:hAnsi="Times New Roman"/>
                  <w:color w:val="000000"/>
                </w:rPr>
                <w:lastRenderedPageBreak/>
                <w:t>trong file TBL_XLS_KHTC_TRICHLAP_DPCT với các điều kiện lọc sau:</w:t>
              </w:r>
            </w:ins>
          </w:p>
          <w:p w14:paraId="3FEC4D23" w14:textId="77777777" w:rsidR="00430FB4" w:rsidRPr="002A191C" w:rsidRDefault="00430FB4" w:rsidP="00430FB4">
            <w:pPr>
              <w:pStyle w:val="ListParagraph"/>
              <w:numPr>
                <w:ilvl w:val="0"/>
                <w:numId w:val="24"/>
              </w:numPr>
              <w:rPr>
                <w:ins w:id="1039" w:author="GIANG CAO" w:date="2023-03-22T14:37:00Z"/>
                <w:rFonts w:ascii="Times New Roman" w:eastAsia="Times New Roman" w:hAnsi="Times New Roman"/>
                <w:color w:val="000000"/>
              </w:rPr>
            </w:pPr>
            <w:ins w:id="1040" w:author="GIANG CAO" w:date="2023-03-22T14:37:00Z">
              <w:r w:rsidRPr="002A191C">
                <w:rPr>
                  <w:rFonts w:ascii="Times New Roman" w:eastAsia="Times New Roman" w:hAnsi="Times New Roman"/>
                  <w:color w:val="000000"/>
                </w:rPr>
                <w:t>MA_DVKD = Mã Fin</w:t>
              </w:r>
            </w:ins>
          </w:p>
          <w:p w14:paraId="6757FFF2" w14:textId="77777777" w:rsidR="00430FB4" w:rsidRPr="002A191C" w:rsidRDefault="00430FB4" w:rsidP="00430FB4">
            <w:pPr>
              <w:pStyle w:val="ListParagraph"/>
              <w:numPr>
                <w:ilvl w:val="0"/>
                <w:numId w:val="24"/>
              </w:numPr>
              <w:rPr>
                <w:ins w:id="1041" w:author="GIANG CAO" w:date="2023-03-22T14:37:00Z"/>
                <w:rFonts w:ascii="Times New Roman" w:eastAsia="Times New Roman" w:hAnsi="Times New Roman"/>
                <w:color w:val="000000"/>
              </w:rPr>
            </w:pPr>
            <w:ins w:id="1042" w:author="GIANG CAO" w:date="2023-03-22T14:37:00Z">
              <w:r w:rsidRPr="002A191C">
                <w:rPr>
                  <w:rFonts w:ascii="Times New Roman" w:eastAsia="Times New Roman" w:hAnsi="Times New Roman"/>
                  <w:color w:val="000000"/>
                </w:rPr>
                <w:t>NAM_THANG_TRICH_LAP = Tháng báo cáo</w:t>
              </w:r>
            </w:ins>
          </w:p>
          <w:p w14:paraId="22802FCA" w14:textId="77777777" w:rsidR="00901A9E" w:rsidRPr="002A191C" w:rsidRDefault="00430FB4" w:rsidP="00901A9E">
            <w:pPr>
              <w:pStyle w:val="ListParagraph"/>
              <w:numPr>
                <w:ilvl w:val="0"/>
                <w:numId w:val="24"/>
              </w:numPr>
              <w:rPr>
                <w:ins w:id="1043" w:author="GIANG CAO" w:date="2023-03-22T14:37:00Z"/>
                <w:rFonts w:ascii="Times New Roman" w:hAnsi="Times New Roman"/>
                <w:color w:val="000000"/>
              </w:rPr>
            </w:pPr>
            <w:ins w:id="1044" w:author="GIANG CAO" w:date="2023-03-22T14:37:00Z">
              <w:r w:rsidRPr="002A191C">
                <w:rPr>
                  <w:rFonts w:ascii="Times New Roman" w:eastAsia="Times New Roman" w:hAnsi="Times New Roman"/>
                  <w:color w:val="000000"/>
                </w:rPr>
                <w:t>PHAN_LOAI_CP= ‘VAMC’</w:t>
              </w:r>
            </w:ins>
          </w:p>
          <w:p w14:paraId="41C6D105" w14:textId="5A7DADC4" w:rsidR="00430FB4" w:rsidRPr="002A191C" w:rsidRDefault="00430FB4" w:rsidP="002A191C">
            <w:pPr>
              <w:pStyle w:val="ListParagraph"/>
              <w:numPr>
                <w:ilvl w:val="0"/>
                <w:numId w:val="24"/>
              </w:numPr>
              <w:rPr>
                <w:rFonts w:ascii="Times New Roman" w:hAnsi="Times New Roman"/>
                <w:color w:val="000000"/>
              </w:rPr>
            </w:pPr>
            <w:ins w:id="1045" w:author="GIANG CAO" w:date="2023-03-22T14:37:00Z">
              <w:r w:rsidRPr="002A191C">
                <w:rPr>
                  <w:rFonts w:ascii="Times New Roman" w:hAnsi="Times New Roman"/>
                  <w:color w:val="000000"/>
                </w:rPr>
                <w:t>Phân loại Khách hàng: Lấy giá trị trong cột CIF mapping với hệ thống Financle để lấy Phân loại khách hàng (Theo mô tả của Vay). Chỉ lấy số liệu của KHDN</w:t>
              </w:r>
            </w:ins>
          </w:p>
        </w:tc>
      </w:tr>
      <w:tr w:rsidR="006E4445" w:rsidRPr="00A54725" w14:paraId="5F01044A" w14:textId="77777777" w:rsidTr="00F047C8">
        <w:trPr>
          <w:trHeight w:val="1232"/>
        </w:trPr>
        <w:tc>
          <w:tcPr>
            <w:tcW w:w="711" w:type="dxa"/>
            <w:tcBorders>
              <w:top w:val="nil"/>
              <w:left w:val="single" w:sz="4" w:space="0" w:color="auto"/>
              <w:bottom w:val="single" w:sz="4" w:space="0" w:color="auto"/>
              <w:right w:val="single" w:sz="4" w:space="0" w:color="auto"/>
            </w:tcBorders>
            <w:shd w:val="clear" w:color="auto" w:fill="auto"/>
            <w:hideMark/>
          </w:tcPr>
          <w:p w14:paraId="4F2298FD" w14:textId="77777777" w:rsidR="006E4445" w:rsidRPr="00A54725" w:rsidRDefault="006E4445" w:rsidP="003D0B08">
            <w:pPr>
              <w:rPr>
                <w:color w:val="000000"/>
                <w:sz w:val="22"/>
                <w:szCs w:val="22"/>
              </w:rPr>
            </w:pPr>
            <w:r w:rsidRPr="00A54725">
              <w:rPr>
                <w:color w:val="000000"/>
                <w:sz w:val="22"/>
                <w:szCs w:val="22"/>
              </w:rPr>
              <w:lastRenderedPageBreak/>
              <w:t>50</w:t>
            </w:r>
          </w:p>
        </w:tc>
        <w:tc>
          <w:tcPr>
            <w:tcW w:w="2007" w:type="dxa"/>
            <w:tcBorders>
              <w:top w:val="nil"/>
              <w:left w:val="nil"/>
              <w:bottom w:val="single" w:sz="4" w:space="0" w:color="auto"/>
              <w:right w:val="single" w:sz="4" w:space="0" w:color="auto"/>
            </w:tcBorders>
            <w:shd w:val="clear" w:color="auto" w:fill="auto"/>
            <w:hideMark/>
          </w:tcPr>
          <w:p w14:paraId="7D54032A" w14:textId="77777777" w:rsidR="006E4445" w:rsidRPr="00A54725" w:rsidRDefault="006E4445" w:rsidP="003D0B08">
            <w:pPr>
              <w:rPr>
                <w:color w:val="000000"/>
                <w:sz w:val="22"/>
                <w:szCs w:val="22"/>
              </w:rPr>
            </w:pPr>
            <w:r w:rsidRPr="00A54725">
              <w:rPr>
                <w:color w:val="000000"/>
                <w:sz w:val="22"/>
                <w:szCs w:val="22"/>
              </w:rPr>
              <w:t xml:space="preserve">Phí trả cho Cty VAMC (TK 84909) </w:t>
            </w:r>
          </w:p>
          <w:p w14:paraId="1B0A70A0" w14:textId="77777777" w:rsidR="006E4445" w:rsidRPr="00A54725" w:rsidRDefault="006E4445" w:rsidP="003D0B08">
            <w:pPr>
              <w:rPr>
                <w:color w:val="000000"/>
                <w:sz w:val="22"/>
                <w:szCs w:val="22"/>
              </w:rPr>
            </w:pPr>
            <w:r w:rsidRPr="00A54725">
              <w:rPr>
                <w:color w:val="000000"/>
                <w:sz w:val="22"/>
                <w:szCs w:val="22"/>
              </w:rPr>
              <w:t>(34)</w:t>
            </w:r>
          </w:p>
          <w:p w14:paraId="7A8F6218" w14:textId="77777777" w:rsidR="006E4445" w:rsidRPr="00A54725" w:rsidRDefault="006E4445" w:rsidP="003D0B08">
            <w:pPr>
              <w:rPr>
                <w:color w:val="000000"/>
                <w:sz w:val="22"/>
                <w:szCs w:val="22"/>
              </w:rPr>
            </w:pPr>
          </w:p>
        </w:tc>
        <w:tc>
          <w:tcPr>
            <w:tcW w:w="2790" w:type="dxa"/>
            <w:tcBorders>
              <w:top w:val="nil"/>
              <w:left w:val="nil"/>
              <w:bottom w:val="single" w:sz="4" w:space="0" w:color="auto"/>
              <w:right w:val="single" w:sz="4" w:space="0" w:color="auto"/>
            </w:tcBorders>
            <w:shd w:val="clear" w:color="auto" w:fill="auto"/>
            <w:hideMark/>
          </w:tcPr>
          <w:p w14:paraId="69B326DB" w14:textId="77777777" w:rsidR="006E4445" w:rsidRPr="00A54725" w:rsidRDefault="006E4445" w:rsidP="007C1050">
            <w:pPr>
              <w:rPr>
                <w:color w:val="000000"/>
                <w:sz w:val="22"/>
                <w:szCs w:val="22"/>
              </w:rPr>
            </w:pPr>
            <w:r w:rsidRPr="00A54725">
              <w:rPr>
                <w:rStyle w:val="cf01"/>
                <w:rFonts w:ascii="Times New Roman" w:eastAsiaTheme="majorEastAsia" w:hAnsi="Times New Roman" w:cs="Times New Roman"/>
                <w:sz w:val="22"/>
                <w:szCs w:val="22"/>
              </w:rPr>
              <w:t>Phòng Kế toán tổng hợp thuế cung cấp</w:t>
            </w:r>
          </w:p>
        </w:tc>
        <w:tc>
          <w:tcPr>
            <w:tcW w:w="4261" w:type="dxa"/>
            <w:tcBorders>
              <w:top w:val="nil"/>
              <w:left w:val="nil"/>
              <w:bottom w:val="single" w:sz="4" w:space="0" w:color="auto"/>
              <w:right w:val="single" w:sz="4" w:space="0" w:color="auto"/>
            </w:tcBorders>
            <w:shd w:val="clear" w:color="auto" w:fill="auto"/>
            <w:hideMark/>
          </w:tcPr>
          <w:p w14:paraId="18E68E61" w14:textId="58B64D97" w:rsidR="006E4445" w:rsidDel="00C93433" w:rsidRDefault="006E4445" w:rsidP="003D0B08">
            <w:pPr>
              <w:rPr>
                <w:del w:id="1046" w:author="HUYNH THI NGOC TRAM" w:date="2022-09-22T09:42:00Z"/>
                <w:rStyle w:val="cf01"/>
                <w:rFonts w:ascii="Times New Roman" w:eastAsiaTheme="majorEastAsia" w:hAnsi="Times New Roman" w:cs="Times New Roman"/>
                <w:sz w:val="22"/>
                <w:szCs w:val="22"/>
              </w:rPr>
            </w:pPr>
            <w:del w:id="1047" w:author="HUYNH THI NGOC TRAM" w:date="2022-09-22T09:42:00Z">
              <w:r w:rsidRPr="00A54725" w:rsidDel="00C93433">
                <w:rPr>
                  <w:rStyle w:val="cf01"/>
                  <w:rFonts w:ascii="Times New Roman" w:eastAsiaTheme="majorEastAsia" w:hAnsi="Times New Roman" w:cs="Times New Roman"/>
                  <w:sz w:val="22"/>
                  <w:szCs w:val="22"/>
                </w:rPr>
                <w:delText>Phòng Kế toán tổng hợp thuế cung cấp khi có phát sinh.</w:delText>
              </w:r>
            </w:del>
          </w:p>
          <w:p w14:paraId="64CB79FD" w14:textId="1B48E9D7" w:rsidR="00C93433" w:rsidRDefault="00C93433" w:rsidP="003D0B08">
            <w:pPr>
              <w:rPr>
                <w:ins w:id="1048" w:author="GIANG CAO" w:date="2023-03-22T11:19:00Z"/>
                <w:color w:val="000000"/>
                <w:sz w:val="22"/>
                <w:szCs w:val="22"/>
              </w:rPr>
            </w:pPr>
            <w:ins w:id="1049" w:author="HUYNH THI NGOC TRAM" w:date="2022-09-22T09:42:00Z">
              <w:r w:rsidRPr="00C93433">
                <w:rPr>
                  <w:color w:val="000000"/>
                  <w:sz w:val="22"/>
                  <w:szCs w:val="22"/>
                </w:rPr>
                <w:t>Trong file “THU_NHAP_CHI_PHI”, lấy tên chi phí “</w:t>
              </w:r>
            </w:ins>
            <w:ins w:id="1050" w:author="HUYNH THI NGOC TRAM" w:date="2022-09-22T09:43:00Z">
              <w:r w:rsidRPr="0010607C">
                <w:rPr>
                  <w:color w:val="000000"/>
                  <w:sz w:val="22"/>
                  <w:szCs w:val="22"/>
                </w:rPr>
                <w:t>Phí trả cho Cty VAMC</w:t>
              </w:r>
            </w:ins>
            <w:ins w:id="1051" w:author="HUYNH THI NGOC TRAM" w:date="2022-09-22T09:42:00Z">
              <w:r w:rsidRPr="00C93433">
                <w:rPr>
                  <w:color w:val="000000"/>
                  <w:sz w:val="22"/>
                  <w:szCs w:val="22"/>
                </w:rPr>
                <w:t>”, của KHCN</w:t>
              </w:r>
            </w:ins>
          </w:p>
          <w:p w14:paraId="573F9B5F" w14:textId="39E0F71D" w:rsidR="00F4179C" w:rsidRPr="00A54725" w:rsidRDefault="00F4179C" w:rsidP="003D0B08">
            <w:pPr>
              <w:rPr>
                <w:ins w:id="1052" w:author="HUYNH THI NGOC TRAM" w:date="2022-09-22T09:42:00Z"/>
                <w:color w:val="000000"/>
                <w:sz w:val="22"/>
                <w:szCs w:val="22"/>
              </w:rPr>
            </w:pPr>
            <w:ins w:id="1053" w:author="GIANG CAO" w:date="2023-03-22T11:19:00Z">
              <w:r>
                <w:rPr>
                  <w:color w:val="000000"/>
                  <w:sz w:val="22"/>
                  <w:szCs w:val="22"/>
                </w:rPr>
                <w:t xml:space="preserve">Lấy dữ liệu tại cột KHCN từ file </w:t>
              </w:r>
              <w:r w:rsidRPr="00B47C35">
                <w:rPr>
                  <w:color w:val="000000"/>
                  <w:sz w:val="22"/>
                  <w:szCs w:val="22"/>
                </w:rPr>
                <w:t>TBL_XLS_KHTC_THUNHAP_CHIPHI</w:t>
              </w:r>
              <w:r>
                <w:rPr>
                  <w:color w:val="000000"/>
                  <w:sz w:val="22"/>
                  <w:szCs w:val="22"/>
                </w:rPr>
                <w:t xml:space="preserve"> với SOL = Mã Fin, THANG = Tháng báo cáo, MA_CHIPHI = </w:t>
              </w:r>
            </w:ins>
            <w:ins w:id="1054" w:author="GIANG CAO" w:date="2023-03-22T11:20:00Z">
              <w:r>
                <w:rPr>
                  <w:color w:val="000000"/>
                  <w:sz w:val="22"/>
                  <w:szCs w:val="22"/>
                </w:rPr>
                <w:t>PHI_TRA_CTY_VAMC</w:t>
              </w:r>
            </w:ins>
          </w:p>
          <w:p w14:paraId="5FF0EB83" w14:textId="77777777" w:rsidR="006E4445" w:rsidRPr="00A54725" w:rsidRDefault="006E4445" w:rsidP="00C93433">
            <w:pPr>
              <w:rPr>
                <w:color w:val="000000"/>
                <w:sz w:val="22"/>
                <w:szCs w:val="22"/>
              </w:rPr>
            </w:pPr>
          </w:p>
        </w:tc>
        <w:tc>
          <w:tcPr>
            <w:tcW w:w="4585" w:type="dxa"/>
            <w:tcBorders>
              <w:top w:val="nil"/>
              <w:left w:val="nil"/>
              <w:bottom w:val="single" w:sz="4" w:space="0" w:color="auto"/>
              <w:right w:val="single" w:sz="4" w:space="0" w:color="auto"/>
            </w:tcBorders>
            <w:shd w:val="clear" w:color="auto" w:fill="auto"/>
            <w:hideMark/>
          </w:tcPr>
          <w:p w14:paraId="3887FD59" w14:textId="7801E220" w:rsidR="006E4445" w:rsidDel="00C93433" w:rsidRDefault="006E4445" w:rsidP="003D0B08">
            <w:pPr>
              <w:rPr>
                <w:del w:id="1055" w:author="HUYNH THI NGOC TRAM" w:date="2022-09-22T09:43:00Z"/>
                <w:rStyle w:val="cf01"/>
                <w:rFonts w:ascii="Times New Roman" w:eastAsiaTheme="majorEastAsia" w:hAnsi="Times New Roman" w:cs="Times New Roman"/>
                <w:sz w:val="22"/>
                <w:szCs w:val="22"/>
              </w:rPr>
            </w:pPr>
            <w:del w:id="1056" w:author="HUYNH THI NGOC TRAM" w:date="2022-09-22T09:43:00Z">
              <w:r w:rsidRPr="00A54725" w:rsidDel="00C93433">
                <w:rPr>
                  <w:rStyle w:val="cf01"/>
                  <w:rFonts w:ascii="Times New Roman" w:eastAsiaTheme="majorEastAsia" w:hAnsi="Times New Roman" w:cs="Times New Roman"/>
                  <w:sz w:val="22"/>
                  <w:szCs w:val="22"/>
                </w:rPr>
                <w:delText>Phòng Kế toán tổng hợp thuế cung cấp khi có phát sinh.</w:delText>
              </w:r>
            </w:del>
          </w:p>
          <w:p w14:paraId="7B4CCCE0" w14:textId="60FCE2F8" w:rsidR="00C93433" w:rsidRDefault="00C93433" w:rsidP="003D0B08">
            <w:pPr>
              <w:rPr>
                <w:ins w:id="1057" w:author="GIANG CAO" w:date="2023-03-22T11:21:00Z"/>
                <w:color w:val="000000"/>
                <w:sz w:val="22"/>
                <w:szCs w:val="22"/>
              </w:rPr>
            </w:pPr>
            <w:ins w:id="1058" w:author="HUYNH THI NGOC TRAM" w:date="2022-09-22T09:43:00Z">
              <w:r w:rsidRPr="00C93433">
                <w:rPr>
                  <w:color w:val="000000"/>
                  <w:sz w:val="22"/>
                  <w:szCs w:val="22"/>
                </w:rPr>
                <w:t>Trong file “THU_NHAP_CHI_PHI”, lấy tên chi phí “</w:t>
              </w:r>
              <w:r w:rsidRPr="0010607C">
                <w:rPr>
                  <w:color w:val="000000"/>
                  <w:sz w:val="22"/>
                  <w:szCs w:val="22"/>
                </w:rPr>
                <w:t>Phí trả cho Cty VAMC</w:t>
              </w:r>
              <w:r w:rsidRPr="00C93433">
                <w:rPr>
                  <w:color w:val="000000"/>
                  <w:sz w:val="22"/>
                  <w:szCs w:val="22"/>
                </w:rPr>
                <w:t>” của KH</w:t>
              </w:r>
              <w:r>
                <w:rPr>
                  <w:color w:val="000000"/>
                  <w:sz w:val="22"/>
                  <w:szCs w:val="22"/>
                </w:rPr>
                <w:t>D</w:t>
              </w:r>
              <w:r w:rsidRPr="00C93433">
                <w:rPr>
                  <w:color w:val="000000"/>
                  <w:sz w:val="22"/>
                  <w:szCs w:val="22"/>
                </w:rPr>
                <w:t>N</w:t>
              </w:r>
            </w:ins>
          </w:p>
          <w:p w14:paraId="42E8B205" w14:textId="4A2005B6" w:rsidR="00F4179C" w:rsidRPr="00A54725" w:rsidRDefault="00F4179C" w:rsidP="00F4179C">
            <w:pPr>
              <w:rPr>
                <w:ins w:id="1059" w:author="GIANG CAO" w:date="2023-03-22T11:21:00Z"/>
                <w:color w:val="000000"/>
                <w:sz w:val="22"/>
                <w:szCs w:val="22"/>
              </w:rPr>
            </w:pPr>
            <w:ins w:id="1060" w:author="GIANG CAO" w:date="2023-03-22T11:21:00Z">
              <w:r>
                <w:rPr>
                  <w:color w:val="000000"/>
                  <w:sz w:val="22"/>
                  <w:szCs w:val="22"/>
                </w:rPr>
                <w:t xml:space="preserve">Lấy dữ liệu tại cột KHDN từ file </w:t>
              </w:r>
              <w:r w:rsidRPr="00B47C35">
                <w:rPr>
                  <w:color w:val="000000"/>
                  <w:sz w:val="22"/>
                  <w:szCs w:val="22"/>
                </w:rPr>
                <w:t>TBL_XLS_KHTC_THUNHAP_CHIPHI</w:t>
              </w:r>
              <w:r>
                <w:rPr>
                  <w:color w:val="000000"/>
                  <w:sz w:val="22"/>
                  <w:szCs w:val="22"/>
                </w:rPr>
                <w:t xml:space="preserve"> với SOL = Mã Fin, THANG = Tháng báo cáo, MA_CHIPHI = PHI_TRA_CTY_VAMC</w:t>
              </w:r>
            </w:ins>
          </w:p>
          <w:p w14:paraId="609C3B61" w14:textId="77777777" w:rsidR="00F4179C" w:rsidRPr="00A54725" w:rsidRDefault="00F4179C" w:rsidP="003D0B08">
            <w:pPr>
              <w:rPr>
                <w:ins w:id="1061" w:author="HUYNH THI NGOC TRAM" w:date="2022-09-22T09:43:00Z"/>
                <w:color w:val="000000"/>
                <w:sz w:val="22"/>
                <w:szCs w:val="22"/>
              </w:rPr>
            </w:pPr>
          </w:p>
          <w:p w14:paraId="540F035E" w14:textId="77777777" w:rsidR="006E4445" w:rsidRPr="00A54725" w:rsidRDefault="006E4445" w:rsidP="00C93433">
            <w:pPr>
              <w:rPr>
                <w:color w:val="000000"/>
                <w:sz w:val="22"/>
                <w:szCs w:val="22"/>
              </w:rPr>
            </w:pPr>
          </w:p>
        </w:tc>
      </w:tr>
      <w:tr w:rsidR="006E4445" w:rsidRPr="00A54725" w14:paraId="32A4658A" w14:textId="77777777" w:rsidTr="00F047C8">
        <w:trPr>
          <w:trHeight w:val="1034"/>
        </w:trPr>
        <w:tc>
          <w:tcPr>
            <w:tcW w:w="711" w:type="dxa"/>
            <w:tcBorders>
              <w:top w:val="nil"/>
              <w:left w:val="single" w:sz="4" w:space="0" w:color="auto"/>
              <w:bottom w:val="single" w:sz="4" w:space="0" w:color="auto"/>
              <w:right w:val="single" w:sz="4" w:space="0" w:color="auto"/>
            </w:tcBorders>
            <w:shd w:val="clear" w:color="auto" w:fill="auto"/>
            <w:hideMark/>
          </w:tcPr>
          <w:p w14:paraId="450E6E3D" w14:textId="77777777" w:rsidR="006E4445" w:rsidRPr="00A54725" w:rsidRDefault="006E4445" w:rsidP="003D0B08">
            <w:pPr>
              <w:rPr>
                <w:color w:val="000000"/>
                <w:sz w:val="22"/>
                <w:szCs w:val="22"/>
              </w:rPr>
            </w:pPr>
            <w:r w:rsidRPr="00A54725">
              <w:rPr>
                <w:color w:val="000000"/>
                <w:sz w:val="22"/>
                <w:szCs w:val="22"/>
              </w:rPr>
              <w:t>51</w:t>
            </w:r>
          </w:p>
        </w:tc>
        <w:tc>
          <w:tcPr>
            <w:tcW w:w="2007" w:type="dxa"/>
            <w:tcBorders>
              <w:top w:val="nil"/>
              <w:left w:val="nil"/>
              <w:bottom w:val="single" w:sz="4" w:space="0" w:color="auto"/>
              <w:right w:val="single" w:sz="4" w:space="0" w:color="auto"/>
            </w:tcBorders>
            <w:shd w:val="clear" w:color="auto" w:fill="auto"/>
            <w:hideMark/>
          </w:tcPr>
          <w:p w14:paraId="55A7EE74" w14:textId="71C6D0C6" w:rsidR="006E4445" w:rsidRPr="00A54725" w:rsidRDefault="006E4445" w:rsidP="003D0B08">
            <w:pPr>
              <w:rPr>
                <w:color w:val="000000"/>
                <w:sz w:val="22"/>
                <w:szCs w:val="22"/>
              </w:rPr>
            </w:pPr>
            <w:r w:rsidRPr="00A54725">
              <w:rPr>
                <w:color w:val="000000"/>
                <w:sz w:val="22"/>
                <w:szCs w:val="22"/>
              </w:rPr>
              <w:t>Phí xử lý nợ (TK 84</w:t>
            </w:r>
            <w:r w:rsidR="00BF6B70" w:rsidRPr="00A54725">
              <w:rPr>
                <w:color w:val="000000"/>
                <w:sz w:val="22"/>
                <w:szCs w:val="22"/>
              </w:rPr>
              <w:t>9</w:t>
            </w:r>
            <w:r w:rsidRPr="00A54725">
              <w:rPr>
                <w:color w:val="000000"/>
                <w:sz w:val="22"/>
                <w:szCs w:val="22"/>
              </w:rPr>
              <w:t xml:space="preserve">09) </w:t>
            </w:r>
          </w:p>
          <w:p w14:paraId="2673BF3E" w14:textId="77777777" w:rsidR="006E4445" w:rsidRPr="00A54725" w:rsidRDefault="006E4445" w:rsidP="003D0B08">
            <w:pPr>
              <w:rPr>
                <w:color w:val="000000"/>
                <w:sz w:val="22"/>
                <w:szCs w:val="22"/>
              </w:rPr>
            </w:pPr>
            <w:r w:rsidRPr="00A54725">
              <w:rPr>
                <w:color w:val="000000"/>
                <w:sz w:val="22"/>
                <w:szCs w:val="22"/>
              </w:rPr>
              <w:t>(35)</w:t>
            </w:r>
          </w:p>
        </w:tc>
        <w:tc>
          <w:tcPr>
            <w:tcW w:w="2790" w:type="dxa"/>
            <w:tcBorders>
              <w:top w:val="nil"/>
              <w:left w:val="nil"/>
              <w:bottom w:val="single" w:sz="4" w:space="0" w:color="auto"/>
              <w:right w:val="single" w:sz="4" w:space="0" w:color="auto"/>
            </w:tcBorders>
            <w:shd w:val="clear" w:color="auto" w:fill="auto"/>
            <w:hideMark/>
          </w:tcPr>
          <w:p w14:paraId="417C84F7" w14:textId="13421FCF" w:rsidR="006E4445" w:rsidRPr="00A54725" w:rsidRDefault="006E4445" w:rsidP="007C1050">
            <w:pPr>
              <w:rPr>
                <w:color w:val="000000"/>
                <w:sz w:val="22"/>
                <w:szCs w:val="22"/>
              </w:rPr>
            </w:pPr>
            <w:r w:rsidRPr="00A54725">
              <w:rPr>
                <w:color w:val="000000"/>
                <w:sz w:val="22"/>
                <w:szCs w:val="22"/>
              </w:rPr>
              <w:t>Dữ liệu do phòng quản lý nợ có vấn đề cung cấp</w:t>
            </w:r>
          </w:p>
        </w:tc>
        <w:tc>
          <w:tcPr>
            <w:tcW w:w="4261" w:type="dxa"/>
            <w:tcBorders>
              <w:top w:val="nil"/>
              <w:left w:val="nil"/>
              <w:bottom w:val="single" w:sz="4" w:space="0" w:color="auto"/>
              <w:right w:val="single" w:sz="4" w:space="0" w:color="auto"/>
            </w:tcBorders>
            <w:shd w:val="clear" w:color="auto" w:fill="auto"/>
            <w:hideMark/>
          </w:tcPr>
          <w:p w14:paraId="6105D098" w14:textId="77777777" w:rsidR="006E4445" w:rsidRPr="00A54725" w:rsidRDefault="006E4445" w:rsidP="003D0B08">
            <w:pPr>
              <w:rPr>
                <w:color w:val="000000"/>
                <w:sz w:val="22"/>
                <w:szCs w:val="22"/>
              </w:rPr>
            </w:pPr>
            <w:r w:rsidRPr="00A54725">
              <w:rPr>
                <w:color w:val="000000"/>
                <w:sz w:val="22"/>
                <w:szCs w:val="22"/>
              </w:rPr>
              <w:t>Trong file “</w:t>
            </w:r>
            <w:commentRangeStart w:id="1062"/>
            <w:commentRangeStart w:id="1063"/>
            <w:commentRangeStart w:id="1064"/>
            <w:r w:rsidRPr="00A54725">
              <w:rPr>
                <w:color w:val="000000"/>
                <w:sz w:val="22"/>
                <w:szCs w:val="22"/>
              </w:rPr>
              <w:t>TN NO XAU”, sheet “14.CP XLN</w:t>
            </w:r>
            <w:commentRangeEnd w:id="1062"/>
            <w:r w:rsidRPr="00A54725">
              <w:rPr>
                <w:rStyle w:val="CommentReference"/>
                <w:sz w:val="22"/>
                <w:szCs w:val="22"/>
              </w:rPr>
              <w:commentReference w:id="1062"/>
            </w:r>
            <w:commentRangeEnd w:id="1063"/>
            <w:r w:rsidRPr="00A54725">
              <w:rPr>
                <w:rStyle w:val="CommentReference"/>
                <w:sz w:val="22"/>
                <w:szCs w:val="22"/>
              </w:rPr>
              <w:commentReference w:id="1063"/>
            </w:r>
            <w:commentRangeEnd w:id="1064"/>
            <w:r w:rsidRPr="00A54725">
              <w:rPr>
                <w:rStyle w:val="CommentReference"/>
                <w:sz w:val="22"/>
                <w:szCs w:val="22"/>
              </w:rPr>
              <w:commentReference w:id="1064"/>
            </w:r>
            <w:r w:rsidRPr="00A54725">
              <w:rPr>
                <w:color w:val="000000"/>
                <w:sz w:val="22"/>
                <w:szCs w:val="22"/>
              </w:rPr>
              <w:t xml:space="preserve">”, lấy cột “Phân bổ chi phí”.“Ngoại”, “Phân bổ chi phí”.“VAMC”,  “Loại KH”, </w:t>
            </w:r>
          </w:p>
          <w:p w14:paraId="37204165" w14:textId="77777777" w:rsidR="006E4445" w:rsidRPr="00A54725" w:rsidRDefault="006E4445" w:rsidP="006E4445">
            <w:pPr>
              <w:pStyle w:val="ListParagraph"/>
              <w:numPr>
                <w:ilvl w:val="0"/>
                <w:numId w:val="23"/>
              </w:numPr>
              <w:rPr>
                <w:rFonts w:ascii="Times New Roman" w:hAnsi="Times New Roman"/>
                <w:color w:val="000000"/>
              </w:rPr>
            </w:pPr>
            <w:r w:rsidRPr="00A54725">
              <w:rPr>
                <w:rFonts w:ascii="Times New Roman" w:hAnsi="Times New Roman"/>
                <w:color w:val="000000"/>
              </w:rPr>
              <w:t>Bước 1: lọc cột “Loại KH”= “CN”</w:t>
            </w:r>
          </w:p>
          <w:p w14:paraId="36AD4148" w14:textId="77777777" w:rsidR="007A3044" w:rsidRDefault="006E4445" w:rsidP="007A3044">
            <w:pPr>
              <w:pStyle w:val="ListParagraph"/>
              <w:numPr>
                <w:ilvl w:val="0"/>
                <w:numId w:val="23"/>
              </w:numPr>
              <w:rPr>
                <w:ins w:id="1065" w:author="GIANG CAO" w:date="2023-03-22T13:17:00Z"/>
                <w:rFonts w:ascii="Times New Roman" w:hAnsi="Times New Roman"/>
                <w:color w:val="000000"/>
              </w:rPr>
            </w:pPr>
            <w:r w:rsidRPr="00A54725">
              <w:rPr>
                <w:rFonts w:ascii="Times New Roman" w:hAnsi="Times New Roman"/>
                <w:color w:val="000000"/>
              </w:rPr>
              <w:t xml:space="preserve">Bước 2: </w:t>
            </w:r>
            <w:commentRangeStart w:id="1066"/>
            <w:commentRangeStart w:id="1067"/>
            <w:commentRangeStart w:id="1068"/>
            <w:r w:rsidRPr="00A54725">
              <w:rPr>
                <w:rFonts w:ascii="Times New Roman" w:hAnsi="Times New Roman"/>
                <w:color w:val="000000"/>
              </w:rPr>
              <w:t xml:space="preserve">Phí xử lý nợ </w:t>
            </w:r>
            <w:commentRangeEnd w:id="1066"/>
            <w:r w:rsidRPr="00A54725">
              <w:rPr>
                <w:rStyle w:val="CommentReference"/>
                <w:rFonts w:ascii="Times New Roman" w:eastAsia="Times New Roman" w:hAnsi="Times New Roman"/>
                <w:sz w:val="22"/>
                <w:szCs w:val="22"/>
              </w:rPr>
              <w:commentReference w:id="1066"/>
            </w:r>
            <w:commentRangeEnd w:id="1067"/>
            <w:r w:rsidRPr="00A54725">
              <w:rPr>
                <w:rStyle w:val="CommentReference"/>
                <w:rFonts w:ascii="Times New Roman" w:eastAsia="Times New Roman" w:hAnsi="Times New Roman"/>
                <w:sz w:val="22"/>
                <w:szCs w:val="22"/>
              </w:rPr>
              <w:commentReference w:id="1067"/>
            </w:r>
            <w:commentRangeEnd w:id="1068"/>
            <w:r w:rsidRPr="00A54725">
              <w:rPr>
                <w:rStyle w:val="CommentReference"/>
                <w:rFonts w:ascii="Times New Roman" w:eastAsia="Times New Roman" w:hAnsi="Times New Roman"/>
                <w:sz w:val="22"/>
                <w:szCs w:val="22"/>
              </w:rPr>
              <w:commentReference w:id="1068"/>
            </w:r>
            <w:r w:rsidRPr="00A54725">
              <w:rPr>
                <w:rFonts w:ascii="Times New Roman" w:hAnsi="Times New Roman"/>
                <w:color w:val="000000"/>
              </w:rPr>
              <w:t>= “Phân bổ chi phí”.“Ngoại” + “Phân bổ chi phí”.“VAMC”</w:t>
            </w:r>
          </w:p>
          <w:p w14:paraId="0E69A224" w14:textId="2FD30F6B" w:rsidR="007A3044" w:rsidRPr="007A3044" w:rsidRDefault="007A3044">
            <w:pPr>
              <w:rPr>
                <w:color w:val="000000"/>
                <w:rPrChange w:id="1069" w:author="GIANG CAO" w:date="2023-03-22T13:17:00Z">
                  <w:rPr/>
                </w:rPrChange>
              </w:rPr>
              <w:pPrChange w:id="1070" w:author="GIANG CAO" w:date="2023-03-22T13:17:00Z">
                <w:pPr>
                  <w:pStyle w:val="ListParagraph"/>
                  <w:numPr>
                    <w:numId w:val="23"/>
                  </w:numPr>
                  <w:ind w:hanging="360"/>
                </w:pPr>
              </w:pPrChange>
            </w:pPr>
            <w:ins w:id="1071" w:author="GIANG CAO" w:date="2023-03-22T13:17:00Z">
              <w:r w:rsidRPr="007A3044">
                <w:rPr>
                  <w:color w:val="000000"/>
                  <w:sz w:val="22"/>
                  <w:szCs w:val="22"/>
                  <w:rPrChange w:id="1072" w:author="GIANG CAO" w:date="2023-03-22T13:17:00Z">
                    <w:rPr/>
                  </w:rPrChange>
                </w:rPr>
                <w:lastRenderedPageBreak/>
                <w:t xml:space="preserve">L “Phân bổ chi phí”.“Ngoại” + “Phân bổ chi phí”.“VAMC””.“VAMC”,  “Loại KH”, e để lấy Phân loại khách hàng (Theo mô tả </w:t>
              </w:r>
              <w:r>
                <w:rPr>
                  <w:color w:val="000000"/>
                  <w:sz w:val="22"/>
                  <w:szCs w:val="22"/>
                </w:rPr>
                <w:t>XLN</w:t>
              </w:r>
            </w:ins>
          </w:p>
          <w:p w14:paraId="2F7A50D1" w14:textId="77777777" w:rsidR="006E4445" w:rsidRPr="00A54725" w:rsidRDefault="006E4445" w:rsidP="003D0B08">
            <w:pPr>
              <w:rPr>
                <w:color w:val="000000"/>
                <w:sz w:val="22"/>
                <w:szCs w:val="22"/>
              </w:rPr>
            </w:pPr>
          </w:p>
        </w:tc>
        <w:tc>
          <w:tcPr>
            <w:tcW w:w="4585" w:type="dxa"/>
            <w:tcBorders>
              <w:top w:val="nil"/>
              <w:left w:val="nil"/>
              <w:bottom w:val="single" w:sz="4" w:space="0" w:color="auto"/>
              <w:right w:val="single" w:sz="4" w:space="0" w:color="auto"/>
            </w:tcBorders>
            <w:shd w:val="clear" w:color="auto" w:fill="auto"/>
            <w:hideMark/>
          </w:tcPr>
          <w:p w14:paraId="027B352D" w14:textId="77777777" w:rsidR="006E4445" w:rsidRPr="00A54725" w:rsidRDefault="006E4445" w:rsidP="003D0B08">
            <w:pPr>
              <w:rPr>
                <w:color w:val="000000"/>
                <w:sz w:val="22"/>
                <w:szCs w:val="22"/>
              </w:rPr>
            </w:pPr>
            <w:r w:rsidRPr="00A54725">
              <w:rPr>
                <w:color w:val="000000"/>
                <w:sz w:val="22"/>
                <w:szCs w:val="22"/>
              </w:rPr>
              <w:lastRenderedPageBreak/>
              <w:t xml:space="preserve">Trong file “TN NO XAU”, sheet “14.CP XLN”, lấy cột “Phân bổ chi phí”.“Ngoại”, “Phân bổ chi phí”.“VAMC”,  “Loại KH”, </w:t>
            </w:r>
          </w:p>
          <w:p w14:paraId="4BB3AB41" w14:textId="77777777" w:rsidR="006E4445" w:rsidRPr="00A54725" w:rsidRDefault="006E4445" w:rsidP="006E4445">
            <w:pPr>
              <w:pStyle w:val="ListParagraph"/>
              <w:numPr>
                <w:ilvl w:val="0"/>
                <w:numId w:val="23"/>
              </w:numPr>
              <w:rPr>
                <w:rFonts w:ascii="Times New Roman" w:hAnsi="Times New Roman"/>
                <w:color w:val="000000"/>
              </w:rPr>
            </w:pPr>
            <w:r w:rsidRPr="00A54725">
              <w:rPr>
                <w:rFonts w:ascii="Times New Roman" w:hAnsi="Times New Roman"/>
                <w:color w:val="000000"/>
              </w:rPr>
              <w:t>Bước 1: lọc cột “Loại KH”= “DN”</w:t>
            </w:r>
          </w:p>
          <w:p w14:paraId="46BDC763" w14:textId="492A56B0" w:rsidR="006E4445" w:rsidRDefault="006E4445" w:rsidP="006E4445">
            <w:pPr>
              <w:pStyle w:val="ListParagraph"/>
              <w:numPr>
                <w:ilvl w:val="0"/>
                <w:numId w:val="23"/>
              </w:numPr>
              <w:rPr>
                <w:ins w:id="1073" w:author="GIANG CAO" w:date="2023-03-22T13:17:00Z"/>
                <w:rFonts w:ascii="Times New Roman" w:hAnsi="Times New Roman"/>
                <w:color w:val="000000"/>
              </w:rPr>
            </w:pPr>
            <w:r w:rsidRPr="00A54725">
              <w:rPr>
                <w:rFonts w:ascii="Times New Roman" w:hAnsi="Times New Roman"/>
                <w:color w:val="000000"/>
              </w:rPr>
              <w:t>Bước 2: Phí xử lý nợ = “Phân bổ chi phí”.“Ngoại” + “Phân bổ chi phí”.“VAMC”</w:t>
            </w:r>
          </w:p>
          <w:p w14:paraId="3C9719D5" w14:textId="73939871" w:rsidR="007A3044" w:rsidRPr="009C3E07" w:rsidRDefault="007A3044" w:rsidP="007A3044">
            <w:pPr>
              <w:rPr>
                <w:ins w:id="1074" w:author="GIANG CAO" w:date="2023-03-22T13:17:00Z"/>
                <w:color w:val="000000"/>
                <w:sz w:val="22"/>
                <w:szCs w:val="22"/>
              </w:rPr>
            </w:pPr>
            <w:ins w:id="1075" w:author="GIANG CAO" w:date="2023-03-22T13:17:00Z">
              <w:r w:rsidRPr="009C3E07">
                <w:rPr>
                  <w:color w:val="000000"/>
                  <w:sz w:val="22"/>
                  <w:szCs w:val="22"/>
                </w:rPr>
                <w:lastRenderedPageBreak/>
                <w:t>Lấy dữ liệu tại cột KH</w:t>
              </w:r>
            </w:ins>
            <w:ins w:id="1076" w:author="GIANG CAO" w:date="2023-03-22T13:18:00Z">
              <w:r>
                <w:rPr>
                  <w:color w:val="000000"/>
                  <w:sz w:val="22"/>
                  <w:szCs w:val="22"/>
                </w:rPr>
                <w:t>D</w:t>
              </w:r>
            </w:ins>
            <w:ins w:id="1077" w:author="GIANG CAO" w:date="2023-03-22T13:17:00Z">
              <w:r w:rsidRPr="009C3E07">
                <w:rPr>
                  <w:color w:val="000000"/>
                  <w:sz w:val="22"/>
                  <w:szCs w:val="22"/>
                </w:rPr>
                <w:t>N từ file TBL_XLS_KHTC_THUNHAP_CHIPHI với SOL = Mã Fin, THANG = Tháng báo cáo, MA_CHIPHI = PHI_</w:t>
              </w:r>
              <w:r>
                <w:rPr>
                  <w:color w:val="000000"/>
                  <w:sz w:val="22"/>
                  <w:szCs w:val="22"/>
                </w:rPr>
                <w:t>XLN</w:t>
              </w:r>
            </w:ins>
          </w:p>
          <w:p w14:paraId="784C7C7E" w14:textId="77777777" w:rsidR="007A3044" w:rsidRPr="00A54725" w:rsidRDefault="007A3044">
            <w:pPr>
              <w:pStyle w:val="ListParagraph"/>
              <w:rPr>
                <w:rFonts w:ascii="Times New Roman" w:hAnsi="Times New Roman"/>
                <w:color w:val="000000"/>
              </w:rPr>
              <w:pPrChange w:id="1078" w:author="GIANG CAO" w:date="2023-03-22T13:18:00Z">
                <w:pPr>
                  <w:pStyle w:val="ListParagraph"/>
                  <w:numPr>
                    <w:numId w:val="23"/>
                  </w:numPr>
                  <w:ind w:hanging="360"/>
                </w:pPr>
              </w:pPrChange>
            </w:pPr>
          </w:p>
          <w:p w14:paraId="79970B96" w14:textId="77777777" w:rsidR="006E4445" w:rsidRPr="00A54725" w:rsidRDefault="006E4445" w:rsidP="003D0B08">
            <w:pPr>
              <w:rPr>
                <w:color w:val="000000"/>
                <w:sz w:val="22"/>
                <w:szCs w:val="22"/>
              </w:rPr>
            </w:pPr>
          </w:p>
        </w:tc>
      </w:tr>
      <w:tr w:rsidR="006E4445" w:rsidRPr="00A54725" w14:paraId="6C48ECF7" w14:textId="77777777" w:rsidTr="00F047C8">
        <w:trPr>
          <w:trHeight w:val="881"/>
        </w:trPr>
        <w:tc>
          <w:tcPr>
            <w:tcW w:w="711" w:type="dxa"/>
            <w:tcBorders>
              <w:top w:val="nil"/>
              <w:left w:val="single" w:sz="4" w:space="0" w:color="auto"/>
              <w:bottom w:val="single" w:sz="4" w:space="0" w:color="auto"/>
              <w:right w:val="single" w:sz="4" w:space="0" w:color="auto"/>
            </w:tcBorders>
            <w:shd w:val="clear" w:color="auto" w:fill="auto"/>
            <w:hideMark/>
          </w:tcPr>
          <w:p w14:paraId="67D83646" w14:textId="77777777" w:rsidR="006E4445" w:rsidRPr="00A54725" w:rsidRDefault="006E4445" w:rsidP="003D0B08">
            <w:pPr>
              <w:rPr>
                <w:color w:val="000000"/>
                <w:sz w:val="22"/>
                <w:szCs w:val="22"/>
              </w:rPr>
            </w:pPr>
            <w:r w:rsidRPr="00A54725">
              <w:rPr>
                <w:color w:val="000000"/>
                <w:sz w:val="22"/>
                <w:szCs w:val="22"/>
              </w:rPr>
              <w:lastRenderedPageBreak/>
              <w:t>52</w:t>
            </w:r>
          </w:p>
        </w:tc>
        <w:tc>
          <w:tcPr>
            <w:tcW w:w="2007" w:type="dxa"/>
            <w:tcBorders>
              <w:top w:val="nil"/>
              <w:left w:val="nil"/>
              <w:bottom w:val="single" w:sz="4" w:space="0" w:color="auto"/>
              <w:right w:val="single" w:sz="4" w:space="0" w:color="auto"/>
            </w:tcBorders>
            <w:shd w:val="clear" w:color="auto" w:fill="auto"/>
            <w:hideMark/>
          </w:tcPr>
          <w:p w14:paraId="6CA6FEC8" w14:textId="77777777" w:rsidR="006E4445" w:rsidRPr="00A54725" w:rsidRDefault="006E4445" w:rsidP="003D0B08">
            <w:pPr>
              <w:rPr>
                <w:color w:val="000000"/>
                <w:sz w:val="22"/>
                <w:szCs w:val="22"/>
              </w:rPr>
            </w:pPr>
            <w:r w:rsidRPr="00A54725">
              <w:rPr>
                <w:color w:val="000000"/>
                <w:sz w:val="22"/>
                <w:szCs w:val="22"/>
              </w:rPr>
              <w:t xml:space="preserve">Phí khác </w:t>
            </w:r>
          </w:p>
          <w:p w14:paraId="5D893950" w14:textId="77777777" w:rsidR="006E4445" w:rsidRPr="00A54725" w:rsidRDefault="006E4445" w:rsidP="003D0B08">
            <w:pPr>
              <w:rPr>
                <w:color w:val="000000"/>
                <w:sz w:val="22"/>
                <w:szCs w:val="22"/>
              </w:rPr>
            </w:pPr>
            <w:r w:rsidRPr="00A54725">
              <w:rPr>
                <w:color w:val="000000"/>
                <w:sz w:val="22"/>
                <w:szCs w:val="22"/>
              </w:rPr>
              <w:t>(36)</w:t>
            </w:r>
          </w:p>
        </w:tc>
        <w:tc>
          <w:tcPr>
            <w:tcW w:w="2790" w:type="dxa"/>
            <w:tcBorders>
              <w:top w:val="nil"/>
              <w:left w:val="nil"/>
              <w:bottom w:val="single" w:sz="4" w:space="0" w:color="auto"/>
              <w:right w:val="single" w:sz="4" w:space="0" w:color="auto"/>
            </w:tcBorders>
            <w:shd w:val="clear" w:color="auto" w:fill="auto"/>
            <w:hideMark/>
          </w:tcPr>
          <w:p w14:paraId="7468993C" w14:textId="77777777" w:rsidR="006E4445" w:rsidRPr="00A54725" w:rsidRDefault="006E4445" w:rsidP="007C1050">
            <w:pPr>
              <w:rPr>
                <w:color w:val="000000"/>
                <w:sz w:val="22"/>
                <w:szCs w:val="22"/>
              </w:rPr>
            </w:pPr>
            <w:r w:rsidRPr="00A54725">
              <w:rPr>
                <w:rStyle w:val="cf01"/>
                <w:rFonts w:ascii="Times New Roman" w:eastAsiaTheme="majorEastAsia" w:hAnsi="Times New Roman" w:cs="Times New Roman"/>
                <w:sz w:val="22"/>
                <w:szCs w:val="22"/>
              </w:rPr>
              <w:t>Phòng Kế toán tổng hợp thuế cung cấp</w:t>
            </w:r>
          </w:p>
        </w:tc>
        <w:tc>
          <w:tcPr>
            <w:tcW w:w="4261" w:type="dxa"/>
            <w:tcBorders>
              <w:top w:val="nil"/>
              <w:left w:val="nil"/>
              <w:bottom w:val="single" w:sz="4" w:space="0" w:color="auto"/>
              <w:right w:val="single" w:sz="4" w:space="0" w:color="auto"/>
            </w:tcBorders>
            <w:shd w:val="clear" w:color="auto" w:fill="auto"/>
            <w:hideMark/>
          </w:tcPr>
          <w:p w14:paraId="6BCB9791" w14:textId="0EA2D943" w:rsidR="006E4445" w:rsidDel="00C93433" w:rsidRDefault="006E4445" w:rsidP="003D0B08">
            <w:pPr>
              <w:rPr>
                <w:del w:id="1079" w:author="HUYNH THI NGOC TRAM" w:date="2022-09-22T09:44:00Z"/>
                <w:rStyle w:val="cf01"/>
                <w:rFonts w:ascii="Times New Roman" w:eastAsiaTheme="majorEastAsia" w:hAnsi="Times New Roman" w:cs="Times New Roman"/>
                <w:sz w:val="22"/>
                <w:szCs w:val="22"/>
              </w:rPr>
            </w:pPr>
            <w:del w:id="1080" w:author="HUYNH THI NGOC TRAM" w:date="2022-09-22T09:44:00Z">
              <w:r w:rsidRPr="00A54725" w:rsidDel="00C93433">
                <w:rPr>
                  <w:rStyle w:val="cf01"/>
                  <w:rFonts w:ascii="Times New Roman" w:eastAsiaTheme="majorEastAsia" w:hAnsi="Times New Roman" w:cs="Times New Roman"/>
                  <w:sz w:val="22"/>
                  <w:szCs w:val="22"/>
                </w:rPr>
                <w:delText>Phòng Kế toán tổng hợp thuế cung cấp khi có phát sinh.</w:delText>
              </w:r>
            </w:del>
          </w:p>
          <w:p w14:paraId="1875A8C6" w14:textId="407D7232" w:rsidR="00C93433" w:rsidRDefault="00C93433" w:rsidP="003D0B08">
            <w:pPr>
              <w:rPr>
                <w:ins w:id="1081" w:author="GIANG CAO" w:date="2023-03-22T11:22:00Z"/>
                <w:color w:val="000000"/>
                <w:sz w:val="22"/>
                <w:szCs w:val="22"/>
              </w:rPr>
            </w:pPr>
            <w:ins w:id="1082" w:author="HUYNH THI NGOC TRAM" w:date="2022-09-22T09:44:00Z">
              <w:r w:rsidRPr="00C93433">
                <w:rPr>
                  <w:color w:val="000000"/>
                  <w:sz w:val="22"/>
                  <w:szCs w:val="22"/>
                </w:rPr>
                <w:t>Trong file “THU_NHAP_CHI_PHI”, lấy tên chi phí “</w:t>
              </w:r>
              <w:r w:rsidRPr="0010607C">
                <w:rPr>
                  <w:color w:val="000000"/>
                  <w:sz w:val="22"/>
                  <w:szCs w:val="22"/>
                </w:rPr>
                <w:t>Phí khác</w:t>
              </w:r>
              <w:r w:rsidRPr="00C93433">
                <w:rPr>
                  <w:color w:val="000000"/>
                  <w:sz w:val="22"/>
                  <w:szCs w:val="22"/>
                </w:rPr>
                <w:t>”</w:t>
              </w:r>
            </w:ins>
            <w:ins w:id="1083" w:author="HUYNH THI NGOC TRAM" w:date="2022-09-22T09:45:00Z">
              <w:r>
                <w:rPr>
                  <w:color w:val="000000"/>
                  <w:sz w:val="22"/>
                  <w:szCs w:val="22"/>
                </w:rPr>
                <w:t xml:space="preserve"> </w:t>
              </w:r>
            </w:ins>
            <w:ins w:id="1084" w:author="HUYNH THI NGOC TRAM" w:date="2022-09-22T09:44:00Z">
              <w:r w:rsidRPr="00C93433">
                <w:rPr>
                  <w:color w:val="000000"/>
                  <w:sz w:val="22"/>
                  <w:szCs w:val="22"/>
                </w:rPr>
                <w:t>của KHCN</w:t>
              </w:r>
            </w:ins>
          </w:p>
          <w:p w14:paraId="6C68329D" w14:textId="03E90560" w:rsidR="00F4179C" w:rsidRPr="00A54725" w:rsidRDefault="00F4179C" w:rsidP="00F4179C">
            <w:pPr>
              <w:rPr>
                <w:ins w:id="1085" w:author="GIANG CAO" w:date="2023-03-22T11:22:00Z"/>
                <w:color w:val="000000"/>
                <w:sz w:val="22"/>
                <w:szCs w:val="22"/>
              </w:rPr>
            </w:pPr>
            <w:ins w:id="1086" w:author="GIANG CAO" w:date="2023-03-22T11:22:00Z">
              <w:r>
                <w:rPr>
                  <w:color w:val="000000"/>
                  <w:sz w:val="22"/>
                  <w:szCs w:val="22"/>
                </w:rPr>
                <w:t xml:space="preserve">Lấy dữ liệu tại cột KHCN từ file </w:t>
              </w:r>
              <w:r w:rsidRPr="00B47C35">
                <w:rPr>
                  <w:color w:val="000000"/>
                  <w:sz w:val="22"/>
                  <w:szCs w:val="22"/>
                </w:rPr>
                <w:t>TBL_XLS_KHTC_THUNHAP_CHIPHI</w:t>
              </w:r>
              <w:r>
                <w:rPr>
                  <w:color w:val="000000"/>
                  <w:sz w:val="22"/>
                  <w:szCs w:val="22"/>
                </w:rPr>
                <w:t xml:space="preserve"> với SOL = Mã Fin, THANG = Tháng báo cáo, MA_CHIPHI = PHI_KHAC</w:t>
              </w:r>
            </w:ins>
          </w:p>
          <w:p w14:paraId="2792B1F8" w14:textId="77777777" w:rsidR="00F4179C" w:rsidRPr="00A54725" w:rsidRDefault="00F4179C" w:rsidP="003D0B08">
            <w:pPr>
              <w:rPr>
                <w:ins w:id="1087" w:author="HUYNH THI NGOC TRAM" w:date="2022-09-22T09:44:00Z"/>
                <w:color w:val="000000"/>
                <w:sz w:val="22"/>
                <w:szCs w:val="22"/>
              </w:rPr>
            </w:pPr>
          </w:p>
          <w:p w14:paraId="7C8290C8" w14:textId="77777777" w:rsidR="006E4445" w:rsidRPr="00A54725" w:rsidRDefault="006E4445" w:rsidP="00C93433">
            <w:pPr>
              <w:rPr>
                <w:color w:val="000000"/>
                <w:sz w:val="22"/>
                <w:szCs w:val="22"/>
              </w:rPr>
            </w:pPr>
          </w:p>
        </w:tc>
        <w:tc>
          <w:tcPr>
            <w:tcW w:w="4585" w:type="dxa"/>
            <w:tcBorders>
              <w:top w:val="nil"/>
              <w:left w:val="nil"/>
              <w:bottom w:val="single" w:sz="4" w:space="0" w:color="auto"/>
              <w:right w:val="single" w:sz="4" w:space="0" w:color="auto"/>
            </w:tcBorders>
            <w:shd w:val="clear" w:color="auto" w:fill="auto"/>
            <w:hideMark/>
          </w:tcPr>
          <w:p w14:paraId="37F93348" w14:textId="21B8B898" w:rsidR="006E4445" w:rsidDel="00C93433" w:rsidRDefault="006E4445" w:rsidP="003D0B08">
            <w:pPr>
              <w:rPr>
                <w:del w:id="1088" w:author="HUYNH THI NGOC TRAM" w:date="2022-09-22T09:45:00Z"/>
                <w:rStyle w:val="cf01"/>
                <w:rFonts w:ascii="Times New Roman" w:eastAsiaTheme="majorEastAsia" w:hAnsi="Times New Roman" w:cs="Times New Roman"/>
                <w:sz w:val="22"/>
                <w:szCs w:val="22"/>
              </w:rPr>
            </w:pPr>
            <w:del w:id="1089" w:author="HUYNH THI NGOC TRAM" w:date="2022-09-22T09:45:00Z">
              <w:r w:rsidRPr="00A54725" w:rsidDel="00C93433">
                <w:rPr>
                  <w:rStyle w:val="cf01"/>
                  <w:rFonts w:ascii="Times New Roman" w:eastAsiaTheme="majorEastAsia" w:hAnsi="Times New Roman" w:cs="Times New Roman"/>
                  <w:sz w:val="22"/>
                  <w:szCs w:val="22"/>
                </w:rPr>
                <w:delText>Phòng Kế toán tổng hợp thuế cung cấp khi có phát sinh.</w:delText>
              </w:r>
            </w:del>
          </w:p>
          <w:p w14:paraId="468E722A" w14:textId="2469A181" w:rsidR="00C93433" w:rsidRDefault="00C93433" w:rsidP="003D0B08">
            <w:pPr>
              <w:rPr>
                <w:ins w:id="1090" w:author="GIANG CAO" w:date="2023-03-22T11:22:00Z"/>
                <w:color w:val="000000"/>
                <w:sz w:val="22"/>
                <w:szCs w:val="22"/>
              </w:rPr>
            </w:pPr>
            <w:ins w:id="1091" w:author="HUYNH THI NGOC TRAM" w:date="2022-09-22T09:45:00Z">
              <w:r w:rsidRPr="00C93433">
                <w:rPr>
                  <w:color w:val="000000"/>
                  <w:sz w:val="22"/>
                  <w:szCs w:val="22"/>
                </w:rPr>
                <w:t>Trong file “THU_NHAP_CHI_PHI”, lấy tên chi phí “</w:t>
              </w:r>
              <w:r w:rsidRPr="0010607C">
                <w:rPr>
                  <w:color w:val="000000"/>
                  <w:sz w:val="22"/>
                  <w:szCs w:val="22"/>
                </w:rPr>
                <w:t>Phí khác</w:t>
              </w:r>
              <w:r w:rsidRPr="00C93433">
                <w:rPr>
                  <w:color w:val="000000"/>
                  <w:sz w:val="22"/>
                  <w:szCs w:val="22"/>
                </w:rPr>
                <w:t>”</w:t>
              </w:r>
              <w:r>
                <w:rPr>
                  <w:color w:val="000000"/>
                  <w:sz w:val="22"/>
                  <w:szCs w:val="22"/>
                </w:rPr>
                <w:t xml:space="preserve"> </w:t>
              </w:r>
              <w:r w:rsidRPr="00C93433">
                <w:rPr>
                  <w:color w:val="000000"/>
                  <w:sz w:val="22"/>
                  <w:szCs w:val="22"/>
                </w:rPr>
                <w:t>của KH</w:t>
              </w:r>
              <w:r>
                <w:rPr>
                  <w:color w:val="000000"/>
                  <w:sz w:val="22"/>
                  <w:szCs w:val="22"/>
                </w:rPr>
                <w:t>d</w:t>
              </w:r>
              <w:r w:rsidRPr="00C93433">
                <w:rPr>
                  <w:color w:val="000000"/>
                  <w:sz w:val="22"/>
                  <w:szCs w:val="22"/>
                </w:rPr>
                <w:t>N</w:t>
              </w:r>
            </w:ins>
          </w:p>
          <w:p w14:paraId="54525C66" w14:textId="46C36462" w:rsidR="00F4179C" w:rsidRPr="00A54725" w:rsidRDefault="00F4179C" w:rsidP="00F4179C">
            <w:pPr>
              <w:rPr>
                <w:ins w:id="1092" w:author="GIANG CAO" w:date="2023-03-22T11:22:00Z"/>
                <w:color w:val="000000"/>
                <w:sz w:val="22"/>
                <w:szCs w:val="22"/>
              </w:rPr>
            </w:pPr>
            <w:ins w:id="1093" w:author="GIANG CAO" w:date="2023-03-22T11:22:00Z">
              <w:r>
                <w:rPr>
                  <w:color w:val="000000"/>
                  <w:sz w:val="22"/>
                  <w:szCs w:val="22"/>
                </w:rPr>
                <w:t xml:space="preserve">Lấy dữ liệu tại cột KHDN từ file </w:t>
              </w:r>
              <w:r w:rsidRPr="00B47C35">
                <w:rPr>
                  <w:color w:val="000000"/>
                  <w:sz w:val="22"/>
                  <w:szCs w:val="22"/>
                </w:rPr>
                <w:t>TBL_XLS_KHTC_THUNHAP_CHIPHI</w:t>
              </w:r>
              <w:r>
                <w:rPr>
                  <w:color w:val="000000"/>
                  <w:sz w:val="22"/>
                  <w:szCs w:val="22"/>
                </w:rPr>
                <w:t xml:space="preserve"> với SOL = Mã Fin, THANG = Tháng báo cáo, MA_CHIPHI = PHI_KHAC</w:t>
              </w:r>
            </w:ins>
          </w:p>
          <w:p w14:paraId="03659EF8" w14:textId="77777777" w:rsidR="00F4179C" w:rsidRPr="00A54725" w:rsidRDefault="00F4179C" w:rsidP="003D0B08">
            <w:pPr>
              <w:rPr>
                <w:ins w:id="1094" w:author="HUYNH THI NGOC TRAM" w:date="2022-09-22T09:45:00Z"/>
                <w:color w:val="000000"/>
                <w:sz w:val="22"/>
                <w:szCs w:val="22"/>
              </w:rPr>
            </w:pPr>
          </w:p>
          <w:p w14:paraId="6E3116E9" w14:textId="77777777" w:rsidR="006E4445" w:rsidRPr="00A54725" w:rsidRDefault="006E4445" w:rsidP="00C93433">
            <w:pPr>
              <w:rPr>
                <w:color w:val="000000"/>
                <w:sz w:val="22"/>
                <w:szCs w:val="22"/>
              </w:rPr>
            </w:pPr>
          </w:p>
        </w:tc>
      </w:tr>
      <w:tr w:rsidR="006E4445" w:rsidRPr="00A54725" w14:paraId="198F0292" w14:textId="77777777" w:rsidTr="00F047C8">
        <w:trPr>
          <w:trHeight w:val="881"/>
        </w:trPr>
        <w:tc>
          <w:tcPr>
            <w:tcW w:w="711" w:type="dxa"/>
            <w:tcBorders>
              <w:top w:val="nil"/>
              <w:left w:val="single" w:sz="4" w:space="0" w:color="auto"/>
              <w:bottom w:val="single" w:sz="4" w:space="0" w:color="auto"/>
              <w:right w:val="single" w:sz="4" w:space="0" w:color="auto"/>
            </w:tcBorders>
            <w:shd w:val="clear" w:color="auto" w:fill="auto"/>
          </w:tcPr>
          <w:p w14:paraId="44B7B78A" w14:textId="77777777" w:rsidR="006E4445" w:rsidRPr="00A54725" w:rsidRDefault="006E4445" w:rsidP="003D0B08">
            <w:pPr>
              <w:rPr>
                <w:color w:val="000000"/>
                <w:sz w:val="22"/>
                <w:szCs w:val="22"/>
              </w:rPr>
            </w:pPr>
            <w:r w:rsidRPr="00A54725">
              <w:rPr>
                <w:color w:val="000000"/>
                <w:sz w:val="22"/>
                <w:szCs w:val="22"/>
              </w:rPr>
              <w:t>53</w:t>
            </w:r>
          </w:p>
        </w:tc>
        <w:tc>
          <w:tcPr>
            <w:tcW w:w="2007" w:type="dxa"/>
            <w:tcBorders>
              <w:top w:val="nil"/>
              <w:left w:val="nil"/>
              <w:bottom w:val="single" w:sz="4" w:space="0" w:color="auto"/>
              <w:right w:val="single" w:sz="4" w:space="0" w:color="auto"/>
            </w:tcBorders>
            <w:shd w:val="clear" w:color="auto" w:fill="auto"/>
          </w:tcPr>
          <w:p w14:paraId="5709140E" w14:textId="77777777" w:rsidR="006E4445" w:rsidRPr="00A54725" w:rsidRDefault="006E4445" w:rsidP="003D0B08">
            <w:pPr>
              <w:rPr>
                <w:color w:val="000000"/>
                <w:sz w:val="22"/>
                <w:szCs w:val="22"/>
              </w:rPr>
            </w:pPr>
            <w:commentRangeStart w:id="1095"/>
            <w:r w:rsidRPr="00A54725">
              <w:rPr>
                <w:color w:val="000000"/>
                <w:sz w:val="22"/>
                <w:szCs w:val="22"/>
              </w:rPr>
              <w:t>Chi phí lương CNTT, TĐG (hạch toán tài khoản 80901)</w:t>
            </w:r>
            <w:commentRangeEnd w:id="1095"/>
            <w:r w:rsidRPr="00A54725">
              <w:rPr>
                <w:rStyle w:val="CommentReference"/>
                <w:sz w:val="22"/>
                <w:szCs w:val="22"/>
              </w:rPr>
              <w:commentReference w:id="1095"/>
            </w:r>
            <w:r w:rsidRPr="00A54725">
              <w:rPr>
                <w:color w:val="000000"/>
                <w:sz w:val="22"/>
                <w:szCs w:val="22"/>
              </w:rPr>
              <w:t xml:space="preserve"> </w:t>
            </w:r>
          </w:p>
          <w:p w14:paraId="12533EA5" w14:textId="77777777" w:rsidR="006E4445" w:rsidRPr="00A54725" w:rsidRDefault="006E4445" w:rsidP="003D0B08">
            <w:pPr>
              <w:rPr>
                <w:color w:val="000000"/>
                <w:sz w:val="22"/>
                <w:szCs w:val="22"/>
              </w:rPr>
            </w:pPr>
            <w:r w:rsidRPr="00A54725">
              <w:rPr>
                <w:color w:val="000000"/>
                <w:sz w:val="22"/>
                <w:szCs w:val="22"/>
              </w:rPr>
              <w:t>(37)</w:t>
            </w:r>
          </w:p>
        </w:tc>
        <w:tc>
          <w:tcPr>
            <w:tcW w:w="2790" w:type="dxa"/>
            <w:tcBorders>
              <w:top w:val="nil"/>
              <w:left w:val="nil"/>
              <w:bottom w:val="single" w:sz="4" w:space="0" w:color="auto"/>
              <w:right w:val="single" w:sz="4" w:space="0" w:color="auto"/>
            </w:tcBorders>
            <w:shd w:val="clear" w:color="auto" w:fill="auto"/>
          </w:tcPr>
          <w:p w14:paraId="1E970674" w14:textId="77777777" w:rsidR="006E4445" w:rsidRPr="00A54725" w:rsidRDefault="006E4445" w:rsidP="003D0B08">
            <w:pPr>
              <w:rPr>
                <w:color w:val="000000"/>
                <w:sz w:val="22"/>
                <w:szCs w:val="22"/>
              </w:rPr>
            </w:pPr>
            <w:r w:rsidRPr="00A54725">
              <w:rPr>
                <w:color w:val="000000"/>
                <w:sz w:val="22"/>
                <w:szCs w:val="22"/>
              </w:rPr>
              <w:t>Chi phí lương CNTT, TĐG (hạch toán tài khoản 80901)</w:t>
            </w:r>
          </w:p>
        </w:tc>
        <w:tc>
          <w:tcPr>
            <w:tcW w:w="4261" w:type="dxa"/>
            <w:tcBorders>
              <w:top w:val="nil"/>
              <w:left w:val="nil"/>
              <w:bottom w:val="single" w:sz="4" w:space="0" w:color="auto"/>
              <w:right w:val="single" w:sz="4" w:space="0" w:color="auto"/>
            </w:tcBorders>
            <w:shd w:val="clear" w:color="auto" w:fill="auto"/>
          </w:tcPr>
          <w:p w14:paraId="22DF40B2" w14:textId="77777777" w:rsidR="006E4445" w:rsidRPr="002A191C" w:rsidRDefault="006E4445" w:rsidP="003D0B08">
            <w:pPr>
              <w:pStyle w:val="ListParagraph"/>
              <w:numPr>
                <w:ilvl w:val="0"/>
                <w:numId w:val="2"/>
              </w:numPr>
              <w:ind w:left="348"/>
              <w:rPr>
                <w:rStyle w:val="cf01"/>
                <w:rFonts w:ascii="Times New Roman" w:eastAsiaTheme="majorEastAsia" w:hAnsi="Times New Roman" w:cs="Times New Roman"/>
                <w:sz w:val="22"/>
                <w:szCs w:val="22"/>
              </w:rPr>
            </w:pPr>
            <w:r w:rsidRPr="002A191C">
              <w:rPr>
                <w:rStyle w:val="cf01"/>
                <w:rFonts w:ascii="Times New Roman" w:eastAsiaTheme="majorEastAsia" w:hAnsi="Times New Roman" w:cs="Times New Roman"/>
                <w:sz w:val="22"/>
                <w:szCs w:val="22"/>
              </w:rPr>
              <w:t>Bước 1: Phân tách CN theo tỷ lệ TOI tại mục (6) (STT 15)</w:t>
            </w:r>
          </w:p>
          <w:p w14:paraId="69C1BB1D" w14:textId="77777777" w:rsidR="006E4445" w:rsidRPr="002A191C" w:rsidRDefault="006E4445" w:rsidP="003D0B08">
            <w:pPr>
              <w:pStyle w:val="ListParagraph"/>
              <w:ind w:left="348"/>
              <w:rPr>
                <w:rStyle w:val="cf01"/>
                <w:rFonts w:ascii="Times New Roman" w:eastAsiaTheme="majorEastAsia" w:hAnsi="Times New Roman" w:cs="Times New Roman"/>
                <w:sz w:val="22"/>
                <w:szCs w:val="22"/>
              </w:rPr>
            </w:pPr>
            <w:r w:rsidRPr="002A191C">
              <w:rPr>
                <w:rStyle w:val="cf01"/>
                <w:rFonts w:ascii="Times New Roman" w:eastAsiaTheme="majorEastAsia" w:hAnsi="Times New Roman" w:cs="Times New Roman"/>
                <w:sz w:val="22"/>
                <w:szCs w:val="22"/>
              </w:rPr>
              <w:t>Tỷ lệ CN = CN / SUM(CN+DN)</w:t>
            </w:r>
          </w:p>
          <w:p w14:paraId="48342831" w14:textId="557792AC" w:rsidR="006E4445" w:rsidRPr="002A191C" w:rsidRDefault="006E4445" w:rsidP="003D0B08">
            <w:pPr>
              <w:pStyle w:val="ListParagraph"/>
              <w:numPr>
                <w:ilvl w:val="0"/>
                <w:numId w:val="2"/>
              </w:numPr>
              <w:ind w:left="348"/>
              <w:rPr>
                <w:rStyle w:val="cf01"/>
                <w:rFonts w:ascii="Times New Roman" w:eastAsiaTheme="majorEastAsia" w:hAnsi="Times New Roman" w:cs="Times New Roman"/>
                <w:sz w:val="22"/>
                <w:szCs w:val="22"/>
              </w:rPr>
            </w:pPr>
            <w:r w:rsidRPr="002A191C">
              <w:rPr>
                <w:rFonts w:ascii="Times New Roman" w:hAnsi="Times New Roman"/>
                <w:color w:val="000000" w:themeColor="text1"/>
              </w:rPr>
              <w:t>Bước 2: Lấy từ file</w:t>
            </w:r>
            <w:r w:rsidRPr="002A191C">
              <w:rPr>
                <w:rStyle w:val="Heading1Char"/>
                <w:rFonts w:cs="Times New Roman"/>
                <w:color w:val="000000" w:themeColor="text1"/>
                <w:sz w:val="22"/>
                <w:szCs w:val="22"/>
              </w:rPr>
              <w:t xml:space="preserve"> </w:t>
            </w:r>
            <w:r w:rsidR="00064CEC" w:rsidRPr="002A191C">
              <w:rPr>
                <w:rStyle w:val="Heading1Char"/>
                <w:rFonts w:cs="Times New Roman"/>
                <w:color w:val="000000" w:themeColor="text1"/>
                <w:sz w:val="22"/>
                <w:szCs w:val="22"/>
              </w:rPr>
              <w:t xml:space="preserve">excel upload </w:t>
            </w:r>
            <w:r w:rsidRPr="002A191C">
              <w:rPr>
                <w:rStyle w:val="cf01"/>
                <w:rFonts w:ascii="Times New Roman" w:eastAsiaTheme="majorEastAsia" w:hAnsi="Times New Roman" w:cs="Times New Roman"/>
                <w:sz w:val="22"/>
                <w:szCs w:val="22"/>
              </w:rPr>
              <w:t>“</w:t>
            </w:r>
            <w:hyperlink w:anchor="_Excel_upload_CAN_TRU_NO" w:history="1">
              <w:r w:rsidRPr="002A191C">
                <w:rPr>
                  <w:rStyle w:val="Hyperlink"/>
                  <w:rFonts w:ascii="Times New Roman" w:eastAsiaTheme="majorEastAsia" w:hAnsi="Times New Roman"/>
                </w:rPr>
                <w:t>CAN</w:t>
              </w:r>
              <w:r w:rsidR="00064CEC" w:rsidRPr="002A191C">
                <w:rPr>
                  <w:rStyle w:val="Hyperlink"/>
                  <w:rFonts w:ascii="Times New Roman" w:eastAsiaTheme="majorEastAsia" w:hAnsi="Times New Roman"/>
                </w:rPr>
                <w:t>_</w:t>
              </w:r>
              <w:r w:rsidRPr="002A191C">
                <w:rPr>
                  <w:rStyle w:val="Hyperlink"/>
                  <w:rFonts w:ascii="Times New Roman" w:eastAsiaTheme="majorEastAsia" w:hAnsi="Times New Roman"/>
                </w:rPr>
                <w:t>TRU</w:t>
              </w:r>
              <w:r w:rsidR="00064CEC" w:rsidRPr="002A191C">
                <w:rPr>
                  <w:rStyle w:val="Hyperlink"/>
                  <w:rFonts w:ascii="Times New Roman" w:eastAsiaTheme="majorEastAsia" w:hAnsi="Times New Roman"/>
                </w:rPr>
                <w:t>_</w:t>
              </w:r>
              <w:r w:rsidRPr="002A191C">
                <w:rPr>
                  <w:rStyle w:val="Hyperlink"/>
                  <w:rFonts w:ascii="Times New Roman" w:eastAsiaTheme="majorEastAsia" w:hAnsi="Times New Roman"/>
                </w:rPr>
                <w:t>NO</w:t>
              </w:r>
            </w:hyperlink>
            <w:r w:rsidRPr="002A191C">
              <w:rPr>
                <w:rStyle w:val="cf01"/>
                <w:rFonts w:ascii="Times New Roman" w:eastAsiaTheme="majorEastAsia" w:hAnsi="Times New Roman" w:cs="Times New Roman"/>
                <w:sz w:val="22"/>
                <w:szCs w:val="22"/>
              </w:rPr>
              <w:t>”</w:t>
            </w:r>
            <w:r w:rsidRPr="002A191C">
              <w:rPr>
                <w:rFonts w:ascii="Times New Roman" w:hAnsi="Times New Roman"/>
                <w:color w:val="000000" w:themeColor="text1"/>
              </w:rPr>
              <w:t>: l</w:t>
            </w:r>
            <w:r w:rsidRPr="002A191C">
              <w:rPr>
                <w:rStyle w:val="cf01"/>
                <w:rFonts w:ascii="Times New Roman" w:eastAsiaTheme="majorEastAsia" w:hAnsi="Times New Roman" w:cs="Times New Roman"/>
                <w:sz w:val="22"/>
                <w:szCs w:val="22"/>
              </w:rPr>
              <w:t>ấy cột “</w:t>
            </w:r>
            <w:r w:rsidR="00064CEC" w:rsidRPr="002A191C">
              <w:rPr>
                <w:rStyle w:val="cf01"/>
                <w:rFonts w:ascii="Times New Roman" w:eastAsiaTheme="majorEastAsia" w:hAnsi="Times New Roman" w:cs="Times New Roman"/>
                <w:sz w:val="22"/>
                <w:szCs w:val="22"/>
              </w:rPr>
              <w:t xml:space="preserve">Lương khối </w:t>
            </w:r>
            <w:r w:rsidRPr="002A191C">
              <w:rPr>
                <w:rStyle w:val="cf01"/>
                <w:rFonts w:ascii="Times New Roman" w:eastAsiaTheme="majorEastAsia" w:hAnsi="Times New Roman" w:cs="Times New Roman"/>
                <w:sz w:val="22"/>
                <w:szCs w:val="22"/>
              </w:rPr>
              <w:t>CNTT”, “</w:t>
            </w:r>
            <w:r w:rsidR="00646686" w:rsidRPr="002A191C">
              <w:rPr>
                <w:rStyle w:val="cf01"/>
                <w:rFonts w:ascii="Times New Roman" w:eastAsiaTheme="majorEastAsia" w:hAnsi="Times New Roman" w:cs="Times New Roman"/>
                <w:sz w:val="22"/>
                <w:szCs w:val="22"/>
              </w:rPr>
              <w:t>THẨM ĐỊNH GIÁ</w:t>
            </w:r>
            <w:r w:rsidRPr="002A191C">
              <w:rPr>
                <w:rStyle w:val="cf01"/>
                <w:rFonts w:ascii="Times New Roman" w:eastAsiaTheme="majorEastAsia" w:hAnsi="Times New Roman" w:cs="Times New Roman"/>
                <w:sz w:val="22"/>
                <w:szCs w:val="22"/>
              </w:rPr>
              <w:t>”</w:t>
            </w:r>
          </w:p>
          <w:p w14:paraId="46E770BF" w14:textId="77777777" w:rsidR="006E4445" w:rsidRPr="002A191C" w:rsidRDefault="006E4445" w:rsidP="003D0B08">
            <w:pPr>
              <w:pStyle w:val="ListParagraph"/>
              <w:ind w:left="348"/>
              <w:rPr>
                <w:ins w:id="1096" w:author="GIANG CAO" w:date="2023-03-22T11:48:00Z"/>
                <w:rStyle w:val="cf01"/>
                <w:rFonts w:ascii="Times New Roman" w:eastAsiaTheme="majorEastAsia" w:hAnsi="Times New Roman" w:cs="Times New Roman"/>
                <w:sz w:val="22"/>
                <w:szCs w:val="22"/>
              </w:rPr>
            </w:pPr>
            <w:r w:rsidRPr="002A191C">
              <w:rPr>
                <w:rStyle w:val="cf01"/>
                <w:rFonts w:ascii="Times New Roman" w:eastAsiaTheme="majorEastAsia" w:hAnsi="Times New Roman" w:cs="Times New Roman"/>
                <w:sz w:val="22"/>
                <w:szCs w:val="22"/>
              </w:rPr>
              <w:t>Chi phí CN = (“</w:t>
            </w:r>
            <w:r w:rsidR="00192CB4" w:rsidRPr="002A191C">
              <w:rPr>
                <w:rStyle w:val="cf01"/>
                <w:rFonts w:ascii="Times New Roman" w:eastAsiaTheme="majorEastAsia" w:hAnsi="Times New Roman" w:cs="Times New Roman"/>
                <w:sz w:val="22"/>
                <w:szCs w:val="22"/>
              </w:rPr>
              <w:t xml:space="preserve">Lương khối </w:t>
            </w:r>
            <w:r w:rsidRPr="002A191C">
              <w:rPr>
                <w:rStyle w:val="cf01"/>
                <w:rFonts w:ascii="Times New Roman" w:eastAsiaTheme="majorEastAsia" w:hAnsi="Times New Roman" w:cs="Times New Roman"/>
                <w:sz w:val="22"/>
                <w:szCs w:val="22"/>
              </w:rPr>
              <w:t>CNTT” + “</w:t>
            </w:r>
            <w:r w:rsidR="00646686" w:rsidRPr="002A191C">
              <w:rPr>
                <w:rStyle w:val="cf01"/>
                <w:rFonts w:ascii="Times New Roman" w:eastAsiaTheme="majorEastAsia" w:hAnsi="Times New Roman" w:cs="Times New Roman"/>
                <w:sz w:val="22"/>
                <w:szCs w:val="22"/>
              </w:rPr>
              <w:t>THẨM ĐỊNH GIÁ</w:t>
            </w:r>
            <w:r w:rsidRPr="002A191C">
              <w:rPr>
                <w:rStyle w:val="cf01"/>
                <w:rFonts w:ascii="Times New Roman" w:eastAsiaTheme="majorEastAsia" w:hAnsi="Times New Roman" w:cs="Times New Roman"/>
                <w:sz w:val="22"/>
                <w:szCs w:val="22"/>
              </w:rPr>
              <w:t>”) * tỷ lệ CN</w:t>
            </w:r>
          </w:p>
          <w:p w14:paraId="13F6C5C8" w14:textId="6D7FB222" w:rsidR="00DD4784" w:rsidRPr="002A191C" w:rsidRDefault="00DD4784" w:rsidP="002A191C">
            <w:pPr>
              <w:pStyle w:val="ListParagraph"/>
              <w:numPr>
                <w:ilvl w:val="3"/>
                <w:numId w:val="2"/>
              </w:numPr>
              <w:ind w:left="339"/>
              <w:rPr>
                <w:rStyle w:val="cf01"/>
                <w:rFonts w:ascii="Times New Roman" w:eastAsiaTheme="majorEastAsia" w:hAnsi="Times New Roman" w:cs="Times New Roman"/>
                <w:sz w:val="22"/>
                <w:szCs w:val="22"/>
              </w:rPr>
            </w:pPr>
            <w:ins w:id="1097" w:author="GIANG CAO" w:date="2023-03-22T11:48:00Z">
              <w:r w:rsidRPr="002A191C">
                <w:rPr>
                  <w:rStyle w:val="cf01"/>
                  <w:rFonts w:ascii="Times New Roman" w:eastAsiaTheme="majorEastAsia" w:hAnsi="Times New Roman" w:cs="Times New Roman"/>
                  <w:sz w:val="22"/>
                  <w:szCs w:val="22"/>
                </w:rPr>
                <w:t>“Lương khối CNTT”, “THẨM ĐỊNH GIÁ”</w:t>
              </w:r>
            </w:ins>
            <w:ins w:id="1098" w:author="GIANG CAO" w:date="2023-03-22T11:49:00Z">
              <w:r w:rsidRPr="002A191C">
                <w:rPr>
                  <w:rStyle w:val="cf01"/>
                  <w:rFonts w:ascii="Times New Roman" w:eastAsiaTheme="majorEastAsia" w:hAnsi="Times New Roman" w:cs="Times New Roman"/>
                  <w:sz w:val="22"/>
                  <w:szCs w:val="22"/>
                </w:rPr>
                <w:t xml:space="preserve">: </w:t>
              </w:r>
            </w:ins>
            <w:ins w:id="1099" w:author="GIANG CAO" w:date="2023-03-22T11:48:00Z">
              <w:r w:rsidRPr="002A191C">
                <w:rPr>
                  <w:rFonts w:ascii="Times New Roman" w:hAnsi="Times New Roman"/>
                  <w:color w:val="000000"/>
                </w:rPr>
                <w:t xml:space="preserve">Lấy dữ liệu tại cột </w:t>
              </w:r>
            </w:ins>
            <w:ins w:id="1100" w:author="GIANG CAO" w:date="2023-03-22T11:49:00Z">
              <w:r w:rsidRPr="002A191C">
                <w:rPr>
                  <w:rFonts w:ascii="Times New Roman" w:hAnsi="Times New Roman"/>
                  <w:color w:val="000000"/>
                </w:rPr>
                <w:t xml:space="preserve">LUONG_KHOI_CNTT, THAM_DINH_GIA </w:t>
              </w:r>
            </w:ins>
            <w:ins w:id="1101" w:author="GIANG CAO" w:date="2023-03-22T11:48:00Z">
              <w:r w:rsidRPr="002A191C">
                <w:rPr>
                  <w:rFonts w:ascii="Times New Roman" w:hAnsi="Times New Roman"/>
                  <w:color w:val="000000"/>
                </w:rPr>
                <w:t>từ file TBL_XLS_KHTC_CAN_TRU_NO với MA_SOL = Mã Fin, THANG = Tháng báo cáo</w:t>
              </w:r>
            </w:ins>
          </w:p>
        </w:tc>
        <w:tc>
          <w:tcPr>
            <w:tcW w:w="4585" w:type="dxa"/>
            <w:tcBorders>
              <w:top w:val="nil"/>
              <w:left w:val="nil"/>
              <w:bottom w:val="single" w:sz="4" w:space="0" w:color="auto"/>
              <w:right w:val="single" w:sz="4" w:space="0" w:color="auto"/>
            </w:tcBorders>
            <w:shd w:val="clear" w:color="auto" w:fill="auto"/>
          </w:tcPr>
          <w:p w14:paraId="7D0E454C" w14:textId="77777777" w:rsidR="006E4445" w:rsidRPr="002A191C" w:rsidRDefault="006E4445" w:rsidP="003D0B08">
            <w:pPr>
              <w:pStyle w:val="ListParagraph"/>
              <w:numPr>
                <w:ilvl w:val="0"/>
                <w:numId w:val="2"/>
              </w:numPr>
              <w:ind w:left="343"/>
              <w:rPr>
                <w:rStyle w:val="cf01"/>
                <w:rFonts w:ascii="Times New Roman" w:eastAsiaTheme="majorEastAsia" w:hAnsi="Times New Roman" w:cs="Times New Roman"/>
                <w:sz w:val="22"/>
                <w:szCs w:val="22"/>
              </w:rPr>
            </w:pPr>
            <w:r w:rsidRPr="002A191C">
              <w:rPr>
                <w:rStyle w:val="cf01"/>
                <w:rFonts w:ascii="Times New Roman" w:eastAsiaTheme="majorEastAsia" w:hAnsi="Times New Roman" w:cs="Times New Roman"/>
                <w:sz w:val="22"/>
                <w:szCs w:val="22"/>
              </w:rPr>
              <w:t>Bước 1: Phân tách DN theo tỷ lệ TOI tại mục ``(6) (STT 15)`</w:t>
            </w:r>
          </w:p>
          <w:p w14:paraId="278564EE" w14:textId="77777777" w:rsidR="006E4445" w:rsidRPr="002A191C" w:rsidRDefault="006E4445" w:rsidP="003D0B08">
            <w:pPr>
              <w:pStyle w:val="ListParagraph"/>
              <w:ind w:left="343"/>
              <w:rPr>
                <w:rStyle w:val="cf01"/>
                <w:rFonts w:ascii="Times New Roman" w:eastAsiaTheme="majorEastAsia" w:hAnsi="Times New Roman" w:cs="Times New Roman"/>
                <w:sz w:val="22"/>
                <w:szCs w:val="22"/>
              </w:rPr>
            </w:pPr>
            <w:r w:rsidRPr="002A191C">
              <w:rPr>
                <w:rStyle w:val="cf01"/>
                <w:rFonts w:ascii="Times New Roman" w:eastAsiaTheme="majorEastAsia" w:hAnsi="Times New Roman" w:cs="Times New Roman"/>
                <w:sz w:val="22"/>
                <w:szCs w:val="22"/>
              </w:rPr>
              <w:t>Tỷ lệ DN = DN / SUM(CN + DN)</w:t>
            </w:r>
          </w:p>
          <w:p w14:paraId="437DBCBA" w14:textId="24624FB2" w:rsidR="006E4445" w:rsidRPr="002A191C" w:rsidRDefault="006E4445" w:rsidP="003D0B08">
            <w:pPr>
              <w:pStyle w:val="ListParagraph"/>
              <w:numPr>
                <w:ilvl w:val="0"/>
                <w:numId w:val="2"/>
              </w:numPr>
              <w:ind w:left="343"/>
              <w:rPr>
                <w:rStyle w:val="cf01"/>
                <w:rFonts w:ascii="Times New Roman" w:hAnsi="Times New Roman" w:cs="Times New Roman"/>
                <w:sz w:val="22"/>
                <w:szCs w:val="22"/>
              </w:rPr>
            </w:pPr>
            <w:r w:rsidRPr="002A191C">
              <w:rPr>
                <w:rFonts w:ascii="Times New Roman" w:hAnsi="Times New Roman"/>
              </w:rPr>
              <w:t>Bước 2: Lấy từ file</w:t>
            </w:r>
            <w:r w:rsidRPr="002A191C">
              <w:rPr>
                <w:rStyle w:val="Heading1Char"/>
                <w:rFonts w:cs="Times New Roman"/>
                <w:sz w:val="22"/>
                <w:szCs w:val="22"/>
              </w:rPr>
              <w:t xml:space="preserve"> </w:t>
            </w:r>
            <w:r w:rsidR="007D7385" w:rsidRPr="002A191C">
              <w:rPr>
                <w:rStyle w:val="Heading1Char"/>
                <w:rFonts w:cs="Times New Roman"/>
                <w:color w:val="000000" w:themeColor="text1"/>
                <w:sz w:val="22"/>
                <w:szCs w:val="22"/>
              </w:rPr>
              <w:t xml:space="preserve">excel upload </w:t>
            </w:r>
            <w:r w:rsidRPr="002A191C">
              <w:rPr>
                <w:rStyle w:val="cf01"/>
                <w:rFonts w:ascii="Times New Roman" w:eastAsiaTheme="majorEastAsia" w:hAnsi="Times New Roman" w:cs="Times New Roman"/>
                <w:sz w:val="22"/>
                <w:szCs w:val="22"/>
              </w:rPr>
              <w:t>“CAN</w:t>
            </w:r>
            <w:r w:rsidR="007D7385" w:rsidRPr="002A191C">
              <w:rPr>
                <w:rStyle w:val="cf01"/>
                <w:rFonts w:ascii="Times New Roman" w:eastAsiaTheme="majorEastAsia" w:hAnsi="Times New Roman" w:cs="Times New Roman"/>
                <w:sz w:val="22"/>
                <w:szCs w:val="22"/>
              </w:rPr>
              <w:t>_</w:t>
            </w:r>
            <w:r w:rsidRPr="002A191C">
              <w:rPr>
                <w:rStyle w:val="cf01"/>
                <w:rFonts w:ascii="Times New Roman" w:eastAsiaTheme="majorEastAsia" w:hAnsi="Times New Roman" w:cs="Times New Roman"/>
                <w:sz w:val="22"/>
                <w:szCs w:val="22"/>
              </w:rPr>
              <w:t>TRU</w:t>
            </w:r>
            <w:r w:rsidR="007D7385" w:rsidRPr="002A191C">
              <w:rPr>
                <w:rStyle w:val="cf01"/>
                <w:rFonts w:ascii="Times New Roman" w:eastAsiaTheme="majorEastAsia" w:hAnsi="Times New Roman" w:cs="Times New Roman"/>
                <w:sz w:val="22"/>
                <w:szCs w:val="22"/>
              </w:rPr>
              <w:t>_</w:t>
            </w:r>
            <w:r w:rsidRPr="002A191C">
              <w:rPr>
                <w:rStyle w:val="cf01"/>
                <w:rFonts w:ascii="Times New Roman" w:eastAsiaTheme="majorEastAsia" w:hAnsi="Times New Roman" w:cs="Times New Roman"/>
                <w:sz w:val="22"/>
                <w:szCs w:val="22"/>
              </w:rPr>
              <w:t>NO”</w:t>
            </w:r>
            <w:r w:rsidRPr="002A191C">
              <w:rPr>
                <w:rFonts w:ascii="Times New Roman" w:hAnsi="Times New Roman"/>
              </w:rPr>
              <w:t xml:space="preserve">: </w:t>
            </w:r>
            <w:r w:rsidRPr="002A191C">
              <w:rPr>
                <w:rStyle w:val="cf01"/>
                <w:rFonts w:ascii="Times New Roman" w:eastAsiaTheme="majorEastAsia" w:hAnsi="Times New Roman" w:cs="Times New Roman"/>
                <w:sz w:val="22"/>
                <w:szCs w:val="22"/>
              </w:rPr>
              <w:t>Lấy cột “</w:t>
            </w:r>
            <w:r w:rsidR="007D7385" w:rsidRPr="002A191C">
              <w:rPr>
                <w:rStyle w:val="cf01"/>
                <w:rFonts w:ascii="Times New Roman" w:eastAsiaTheme="majorEastAsia" w:hAnsi="Times New Roman" w:cs="Times New Roman"/>
                <w:sz w:val="22"/>
                <w:szCs w:val="22"/>
              </w:rPr>
              <w:t xml:space="preserve">Lương khối </w:t>
            </w:r>
            <w:r w:rsidRPr="002A191C">
              <w:rPr>
                <w:rStyle w:val="cf01"/>
                <w:rFonts w:ascii="Times New Roman" w:eastAsiaTheme="majorEastAsia" w:hAnsi="Times New Roman" w:cs="Times New Roman"/>
                <w:sz w:val="22"/>
                <w:szCs w:val="22"/>
              </w:rPr>
              <w:t>CNTT”, “</w:t>
            </w:r>
            <w:r w:rsidR="00646686" w:rsidRPr="002A191C">
              <w:rPr>
                <w:rStyle w:val="cf01"/>
                <w:rFonts w:ascii="Times New Roman" w:eastAsiaTheme="majorEastAsia" w:hAnsi="Times New Roman" w:cs="Times New Roman"/>
                <w:sz w:val="22"/>
                <w:szCs w:val="22"/>
              </w:rPr>
              <w:t>THẨM ĐỊNH GIÁ</w:t>
            </w:r>
            <w:r w:rsidRPr="002A191C">
              <w:rPr>
                <w:rStyle w:val="cf01"/>
                <w:rFonts w:ascii="Times New Roman" w:eastAsiaTheme="majorEastAsia" w:hAnsi="Times New Roman" w:cs="Times New Roman"/>
                <w:sz w:val="22"/>
                <w:szCs w:val="22"/>
              </w:rPr>
              <w:t xml:space="preserve">” </w:t>
            </w:r>
          </w:p>
          <w:p w14:paraId="35708E6B" w14:textId="77777777" w:rsidR="006E4445" w:rsidRPr="002A191C" w:rsidRDefault="006E4445" w:rsidP="003D0B08">
            <w:pPr>
              <w:pStyle w:val="ListParagraph"/>
              <w:ind w:left="343"/>
              <w:rPr>
                <w:ins w:id="1102" w:author="GIANG CAO" w:date="2023-03-22T11:49:00Z"/>
                <w:rStyle w:val="cf01"/>
                <w:rFonts w:ascii="Times New Roman" w:eastAsiaTheme="majorEastAsia" w:hAnsi="Times New Roman" w:cs="Times New Roman"/>
                <w:sz w:val="22"/>
                <w:szCs w:val="22"/>
              </w:rPr>
            </w:pPr>
            <w:r w:rsidRPr="002A191C">
              <w:rPr>
                <w:rStyle w:val="cf01"/>
                <w:rFonts w:ascii="Times New Roman" w:eastAsiaTheme="majorEastAsia" w:hAnsi="Times New Roman" w:cs="Times New Roman"/>
                <w:sz w:val="22"/>
                <w:szCs w:val="22"/>
              </w:rPr>
              <w:t>Chi phí DN = (“</w:t>
            </w:r>
            <w:r w:rsidR="00192CB4" w:rsidRPr="002A191C">
              <w:rPr>
                <w:rStyle w:val="cf01"/>
                <w:rFonts w:ascii="Times New Roman" w:eastAsiaTheme="majorEastAsia" w:hAnsi="Times New Roman" w:cs="Times New Roman"/>
                <w:sz w:val="22"/>
                <w:szCs w:val="22"/>
              </w:rPr>
              <w:t xml:space="preserve">Lương khối </w:t>
            </w:r>
            <w:r w:rsidRPr="002A191C">
              <w:rPr>
                <w:rStyle w:val="cf01"/>
                <w:rFonts w:ascii="Times New Roman" w:eastAsiaTheme="majorEastAsia" w:hAnsi="Times New Roman" w:cs="Times New Roman"/>
                <w:sz w:val="22"/>
                <w:szCs w:val="22"/>
              </w:rPr>
              <w:t>CNTT” + “</w:t>
            </w:r>
            <w:r w:rsidR="00646686" w:rsidRPr="002A191C">
              <w:rPr>
                <w:rStyle w:val="cf01"/>
                <w:rFonts w:ascii="Times New Roman" w:eastAsiaTheme="majorEastAsia" w:hAnsi="Times New Roman" w:cs="Times New Roman"/>
                <w:sz w:val="22"/>
                <w:szCs w:val="22"/>
              </w:rPr>
              <w:t>THẨM ĐỊNH GIÁ</w:t>
            </w:r>
            <w:r w:rsidRPr="002A191C">
              <w:rPr>
                <w:rStyle w:val="cf01"/>
                <w:rFonts w:ascii="Times New Roman" w:eastAsiaTheme="majorEastAsia" w:hAnsi="Times New Roman" w:cs="Times New Roman"/>
                <w:sz w:val="22"/>
                <w:szCs w:val="22"/>
              </w:rPr>
              <w:t>”) * tỷ lệ DN</w:t>
            </w:r>
          </w:p>
          <w:p w14:paraId="49BE033C" w14:textId="09B5E5A3" w:rsidR="00DD4784" w:rsidRPr="002A191C" w:rsidRDefault="00DD4784" w:rsidP="002A191C">
            <w:pPr>
              <w:pStyle w:val="ListParagraph"/>
              <w:numPr>
                <w:ilvl w:val="0"/>
                <w:numId w:val="53"/>
              </w:numPr>
              <w:ind w:left="314"/>
              <w:rPr>
                <w:rStyle w:val="cf01"/>
                <w:rFonts w:ascii="Times New Roman" w:hAnsi="Times New Roman" w:cs="Times New Roman"/>
                <w:sz w:val="22"/>
                <w:szCs w:val="22"/>
              </w:rPr>
            </w:pPr>
            <w:ins w:id="1103" w:author="GIANG CAO" w:date="2023-03-22T11:49:00Z">
              <w:r w:rsidRPr="002A191C">
                <w:rPr>
                  <w:rStyle w:val="cf01"/>
                  <w:rFonts w:ascii="Times New Roman" w:eastAsiaTheme="majorEastAsia" w:hAnsi="Times New Roman" w:cs="Times New Roman"/>
                  <w:sz w:val="22"/>
                  <w:szCs w:val="22"/>
                </w:rPr>
                <w:t xml:space="preserve">“Lương khối CNTT”, “THẨM ĐỊNH GIÁ”: </w:t>
              </w:r>
              <w:r w:rsidRPr="002A191C">
                <w:rPr>
                  <w:rFonts w:ascii="Times New Roman" w:hAnsi="Times New Roman"/>
                  <w:color w:val="000000"/>
                </w:rPr>
                <w:t>Lấy dữ liệu tại cột LUONG_KHOI_CNTT, THAM_DINH_GIA từ file TBL_XLS_KHTC_CAN_TRU_NO với MA_SOL = Mã Fin, THANG = Tháng báo cáo</w:t>
              </w:r>
            </w:ins>
          </w:p>
        </w:tc>
      </w:tr>
      <w:tr w:rsidR="006E4445" w:rsidRPr="00A54725" w14:paraId="7917BB52" w14:textId="77777777" w:rsidTr="00F047C8">
        <w:trPr>
          <w:trHeight w:val="600"/>
        </w:trPr>
        <w:tc>
          <w:tcPr>
            <w:tcW w:w="711" w:type="dxa"/>
            <w:tcBorders>
              <w:top w:val="nil"/>
              <w:left w:val="single" w:sz="4" w:space="0" w:color="auto"/>
              <w:bottom w:val="single" w:sz="4" w:space="0" w:color="auto"/>
              <w:right w:val="single" w:sz="4" w:space="0" w:color="auto"/>
            </w:tcBorders>
            <w:shd w:val="clear" w:color="auto" w:fill="auto"/>
            <w:hideMark/>
          </w:tcPr>
          <w:p w14:paraId="1E62527D" w14:textId="77777777" w:rsidR="006E4445" w:rsidRPr="00A54725" w:rsidRDefault="006E4445" w:rsidP="003D0B08">
            <w:pPr>
              <w:rPr>
                <w:color w:val="000000"/>
                <w:sz w:val="22"/>
                <w:szCs w:val="22"/>
              </w:rPr>
            </w:pPr>
            <w:r w:rsidRPr="00A54725">
              <w:rPr>
                <w:color w:val="000000"/>
                <w:sz w:val="22"/>
                <w:szCs w:val="22"/>
              </w:rPr>
              <w:lastRenderedPageBreak/>
              <w:t>54</w:t>
            </w:r>
          </w:p>
        </w:tc>
        <w:tc>
          <w:tcPr>
            <w:tcW w:w="2007" w:type="dxa"/>
            <w:tcBorders>
              <w:top w:val="nil"/>
              <w:left w:val="nil"/>
              <w:bottom w:val="single" w:sz="4" w:space="0" w:color="auto"/>
              <w:right w:val="single" w:sz="4" w:space="0" w:color="auto"/>
            </w:tcBorders>
            <w:shd w:val="clear" w:color="auto" w:fill="auto"/>
          </w:tcPr>
          <w:p w14:paraId="3D0348C5" w14:textId="77777777" w:rsidR="006E4445" w:rsidRPr="00A54725" w:rsidRDefault="006E4445" w:rsidP="003D0B08">
            <w:pPr>
              <w:rPr>
                <w:color w:val="000000"/>
                <w:sz w:val="22"/>
                <w:szCs w:val="22"/>
              </w:rPr>
            </w:pPr>
            <w:r w:rsidRPr="00A54725">
              <w:rPr>
                <w:color w:val="000000"/>
                <w:sz w:val="22"/>
                <w:szCs w:val="22"/>
              </w:rPr>
              <w:t>LỢI NHUẬN  TRƯỚC THUẾ</w:t>
            </w:r>
            <w:r w:rsidRPr="00A54725">
              <w:rPr>
                <w:color w:val="000000"/>
                <w:sz w:val="22"/>
                <w:szCs w:val="22"/>
              </w:rPr>
              <w:br/>
              <w:t>(38) = (13) + (14) + (15) + (22) + (27)</w:t>
            </w:r>
          </w:p>
        </w:tc>
        <w:tc>
          <w:tcPr>
            <w:tcW w:w="2790" w:type="dxa"/>
            <w:tcBorders>
              <w:top w:val="nil"/>
              <w:left w:val="nil"/>
              <w:bottom w:val="single" w:sz="4" w:space="0" w:color="auto"/>
              <w:right w:val="single" w:sz="4" w:space="0" w:color="auto"/>
            </w:tcBorders>
            <w:shd w:val="clear" w:color="auto" w:fill="auto"/>
          </w:tcPr>
          <w:p w14:paraId="420B92B8" w14:textId="16011BC5" w:rsidR="006E4445" w:rsidRPr="00A54725" w:rsidRDefault="0097087E" w:rsidP="003D0B08">
            <w:pPr>
              <w:rPr>
                <w:color w:val="000000"/>
                <w:sz w:val="22"/>
                <w:szCs w:val="22"/>
              </w:rPr>
            </w:pPr>
            <w:r w:rsidRPr="00A54725">
              <w:rPr>
                <w:color w:val="000000"/>
                <w:sz w:val="22"/>
                <w:szCs w:val="22"/>
              </w:rPr>
              <w:t xml:space="preserve">= </w:t>
            </w:r>
            <w:r w:rsidRPr="00A54725">
              <w:rPr>
                <w:sz w:val="22"/>
                <w:szCs w:val="22"/>
              </w:rPr>
              <w:t xml:space="preserve">LỢI NHUẬN HOÀN THÀNH KẾ HOẠCH + Chi phí hoạt động khác + </w:t>
            </w:r>
            <w:r w:rsidRPr="00A54725">
              <w:rPr>
                <w:color w:val="000000"/>
                <w:sz w:val="22"/>
                <w:szCs w:val="22"/>
              </w:rPr>
              <w:t>TỔNG THU NHẬP KHÁC + Thu nhập chi phí nợ xấu nội bảng (THĐB) + Thu nhập chi phí nợ ngoại bảng, nợ VAMC</w:t>
            </w:r>
          </w:p>
        </w:tc>
        <w:tc>
          <w:tcPr>
            <w:tcW w:w="4261" w:type="dxa"/>
            <w:tcBorders>
              <w:top w:val="nil"/>
              <w:left w:val="nil"/>
              <w:bottom w:val="single" w:sz="4" w:space="0" w:color="auto"/>
              <w:right w:val="single" w:sz="4" w:space="0" w:color="auto"/>
            </w:tcBorders>
            <w:shd w:val="clear" w:color="auto" w:fill="auto"/>
          </w:tcPr>
          <w:p w14:paraId="51087EED" w14:textId="77777777" w:rsidR="006E4445" w:rsidRPr="00A54725" w:rsidRDefault="006E4445" w:rsidP="003D0B08">
            <w:pPr>
              <w:rPr>
                <w:color w:val="000000"/>
                <w:sz w:val="22"/>
                <w:szCs w:val="22"/>
              </w:rPr>
            </w:pPr>
            <w:r w:rsidRPr="00A54725">
              <w:rPr>
                <w:color w:val="000000"/>
                <w:sz w:val="22"/>
                <w:szCs w:val="22"/>
              </w:rPr>
              <w:t>(38) = (13) + (14) + (15) + (22) + (27)</w:t>
            </w:r>
          </w:p>
        </w:tc>
        <w:tc>
          <w:tcPr>
            <w:tcW w:w="4585" w:type="dxa"/>
            <w:tcBorders>
              <w:top w:val="nil"/>
              <w:left w:val="nil"/>
              <w:bottom w:val="single" w:sz="4" w:space="0" w:color="auto"/>
              <w:right w:val="single" w:sz="4" w:space="0" w:color="auto"/>
            </w:tcBorders>
            <w:shd w:val="clear" w:color="auto" w:fill="auto"/>
          </w:tcPr>
          <w:p w14:paraId="0EEB6F41" w14:textId="77777777" w:rsidR="006E4445" w:rsidRPr="00A54725" w:rsidRDefault="006E4445" w:rsidP="003D0B08">
            <w:pPr>
              <w:rPr>
                <w:color w:val="000000"/>
                <w:sz w:val="22"/>
                <w:szCs w:val="22"/>
              </w:rPr>
            </w:pPr>
            <w:r w:rsidRPr="00A54725">
              <w:rPr>
                <w:color w:val="000000"/>
                <w:sz w:val="22"/>
                <w:szCs w:val="22"/>
              </w:rPr>
              <w:t>(38) = (13) + (14) + (15) + (22) + (27)</w:t>
            </w:r>
          </w:p>
        </w:tc>
      </w:tr>
      <w:tr w:rsidR="002A191C" w:rsidRPr="00A54725" w14:paraId="532CA05B" w14:textId="77777777" w:rsidTr="00D279ED">
        <w:trPr>
          <w:trHeight w:val="1583"/>
        </w:trPr>
        <w:tc>
          <w:tcPr>
            <w:tcW w:w="711" w:type="dxa"/>
            <w:tcBorders>
              <w:top w:val="single" w:sz="4" w:space="0" w:color="auto"/>
              <w:left w:val="single" w:sz="4" w:space="0" w:color="auto"/>
              <w:bottom w:val="single" w:sz="4" w:space="0" w:color="auto"/>
              <w:right w:val="single" w:sz="4" w:space="0" w:color="auto"/>
            </w:tcBorders>
            <w:shd w:val="clear" w:color="auto" w:fill="auto"/>
            <w:hideMark/>
          </w:tcPr>
          <w:p w14:paraId="1E7A2729" w14:textId="77777777" w:rsidR="002A191C" w:rsidRPr="00A54725" w:rsidRDefault="002A191C" w:rsidP="003D0B08">
            <w:pPr>
              <w:rPr>
                <w:color w:val="000000"/>
                <w:sz w:val="22"/>
                <w:szCs w:val="22"/>
              </w:rPr>
            </w:pPr>
            <w:r w:rsidRPr="00A54725">
              <w:rPr>
                <w:color w:val="000000"/>
                <w:sz w:val="22"/>
                <w:szCs w:val="22"/>
              </w:rPr>
              <w:t>55</w:t>
            </w:r>
          </w:p>
        </w:tc>
        <w:tc>
          <w:tcPr>
            <w:tcW w:w="2007" w:type="dxa"/>
            <w:tcBorders>
              <w:top w:val="single" w:sz="4" w:space="0" w:color="auto"/>
              <w:left w:val="nil"/>
              <w:bottom w:val="single" w:sz="4" w:space="0" w:color="auto"/>
              <w:right w:val="single" w:sz="4" w:space="0" w:color="auto"/>
            </w:tcBorders>
            <w:shd w:val="clear" w:color="auto" w:fill="auto"/>
          </w:tcPr>
          <w:p w14:paraId="4F3D18CD" w14:textId="77777777" w:rsidR="002A191C" w:rsidRPr="00A54725" w:rsidRDefault="002A191C" w:rsidP="003D0B08">
            <w:pPr>
              <w:rPr>
                <w:color w:val="000000"/>
                <w:sz w:val="22"/>
                <w:szCs w:val="22"/>
              </w:rPr>
            </w:pPr>
            <w:r w:rsidRPr="00A54725">
              <w:rPr>
                <w:color w:val="000000"/>
                <w:sz w:val="22"/>
                <w:szCs w:val="22"/>
              </w:rPr>
              <w:t>LỢI NHUẬN  TRƯỚC THUẾ (sổ sách GL43)</w:t>
            </w:r>
          </w:p>
          <w:p w14:paraId="75ED4032" w14:textId="77777777" w:rsidR="002A191C" w:rsidRPr="00A54725" w:rsidRDefault="002A191C" w:rsidP="003D0B08">
            <w:pPr>
              <w:rPr>
                <w:color w:val="000000"/>
                <w:sz w:val="22"/>
                <w:szCs w:val="22"/>
              </w:rPr>
            </w:pPr>
            <w:r w:rsidRPr="00A54725">
              <w:rPr>
                <w:color w:val="000000"/>
                <w:sz w:val="22"/>
                <w:szCs w:val="22"/>
              </w:rPr>
              <w:t>(39)</w:t>
            </w:r>
          </w:p>
        </w:tc>
        <w:tc>
          <w:tcPr>
            <w:tcW w:w="2790" w:type="dxa"/>
            <w:tcBorders>
              <w:top w:val="single" w:sz="4" w:space="0" w:color="auto"/>
              <w:left w:val="nil"/>
              <w:bottom w:val="single" w:sz="4" w:space="0" w:color="auto"/>
              <w:right w:val="single" w:sz="4" w:space="0" w:color="auto"/>
            </w:tcBorders>
            <w:shd w:val="clear" w:color="auto" w:fill="auto"/>
          </w:tcPr>
          <w:p w14:paraId="29C4A232" w14:textId="33849297" w:rsidR="002A191C" w:rsidRPr="00A54725" w:rsidRDefault="002A191C" w:rsidP="003D0B08">
            <w:pPr>
              <w:rPr>
                <w:color w:val="000000"/>
                <w:sz w:val="22"/>
                <w:szCs w:val="22"/>
              </w:rPr>
            </w:pPr>
            <w:r w:rsidRPr="00A54725">
              <w:rPr>
                <w:color w:val="000000"/>
                <w:sz w:val="22"/>
                <w:szCs w:val="22"/>
              </w:rPr>
              <w:t> </w:t>
            </w:r>
            <w:ins w:id="1104" w:author="TRUC NGUYEN [2]" w:date="2023-03-23T09:11:00Z">
              <w:r w:rsidRPr="00A54725">
                <w:rPr>
                  <w:sz w:val="22"/>
                  <w:szCs w:val="22"/>
                </w:rPr>
                <w:t>Lợi nhuận trước thuế (sổ sách GL43) thể hiện số tổng, không có phân tách ra CN và DN</w:t>
              </w:r>
              <w:r>
                <w:rPr>
                  <w:sz w:val="22"/>
                  <w:szCs w:val="22"/>
                </w:rPr>
                <w:t xml:space="preserve"> </w:t>
              </w:r>
              <w:r w:rsidRPr="002A191C">
                <w:rPr>
                  <w:sz w:val="22"/>
                  <w:szCs w:val="22"/>
                </w:rPr>
                <w:sym w:font="Wingdings" w:char="F0E8"/>
              </w:r>
              <w:r>
                <w:rPr>
                  <w:sz w:val="22"/>
                  <w:szCs w:val="22"/>
                </w:rPr>
                <w:t xml:space="preserve"> </w:t>
              </w:r>
              <w:r w:rsidRPr="002A191C">
                <w:rPr>
                  <w:b/>
                  <w:sz w:val="22"/>
                  <w:szCs w:val="22"/>
                  <w:rPrChange w:id="1105" w:author="TRUC NGUYEN [2]" w:date="2023-03-23T09:13:00Z">
                    <w:rPr>
                      <w:sz w:val="22"/>
                      <w:szCs w:val="22"/>
                    </w:rPr>
                  </w:rPrChange>
                </w:rPr>
                <w:t>Chỉ hiển thị ở cột Tổng</w:t>
              </w:r>
            </w:ins>
          </w:p>
        </w:tc>
        <w:tc>
          <w:tcPr>
            <w:tcW w:w="8846" w:type="dxa"/>
            <w:gridSpan w:val="2"/>
            <w:tcBorders>
              <w:top w:val="single" w:sz="4" w:space="0" w:color="auto"/>
              <w:left w:val="nil"/>
              <w:bottom w:val="single" w:sz="4" w:space="0" w:color="auto"/>
              <w:right w:val="single" w:sz="4" w:space="0" w:color="auto"/>
            </w:tcBorders>
            <w:shd w:val="clear" w:color="auto" w:fill="auto"/>
          </w:tcPr>
          <w:p w14:paraId="4892C3A9" w14:textId="77777777" w:rsidR="002A191C" w:rsidRPr="00A54725" w:rsidRDefault="002A191C" w:rsidP="003D0B08">
            <w:pPr>
              <w:rPr>
                <w:color w:val="000000"/>
                <w:sz w:val="22"/>
                <w:szCs w:val="22"/>
              </w:rPr>
            </w:pPr>
            <w:r w:rsidRPr="00A54725">
              <w:rPr>
                <w:color w:val="000000"/>
                <w:sz w:val="22"/>
                <w:szCs w:val="22"/>
              </w:rPr>
              <w:t xml:space="preserve">Trong </w:t>
            </w:r>
            <w:commentRangeStart w:id="1106"/>
            <w:commentRangeStart w:id="1107"/>
            <w:commentRangeStart w:id="1108"/>
            <w:r w:rsidRPr="00A54725">
              <w:rPr>
                <w:color w:val="000000"/>
                <w:sz w:val="22"/>
                <w:szCs w:val="22"/>
              </w:rPr>
              <w:t>file “GL43”</w:t>
            </w:r>
            <w:commentRangeEnd w:id="1106"/>
            <w:r w:rsidRPr="00A54725">
              <w:rPr>
                <w:rStyle w:val="CommentReference"/>
                <w:sz w:val="22"/>
                <w:szCs w:val="22"/>
              </w:rPr>
              <w:commentReference w:id="1106"/>
            </w:r>
            <w:commentRangeEnd w:id="1107"/>
            <w:r w:rsidRPr="00A54725">
              <w:rPr>
                <w:rStyle w:val="CommentReference"/>
                <w:sz w:val="22"/>
                <w:szCs w:val="22"/>
              </w:rPr>
              <w:commentReference w:id="1107"/>
            </w:r>
            <w:commentRangeEnd w:id="1108"/>
            <w:r w:rsidRPr="00A54725">
              <w:rPr>
                <w:rStyle w:val="CommentReference"/>
                <w:sz w:val="22"/>
                <w:szCs w:val="22"/>
              </w:rPr>
              <w:commentReference w:id="1108"/>
            </w:r>
            <w:r w:rsidRPr="00A54725">
              <w:rPr>
                <w:color w:val="000000"/>
                <w:sz w:val="22"/>
                <w:szCs w:val="22"/>
              </w:rPr>
              <w:t>, lấy cột “INCOMES”, “IMPLEMENTED”</w:t>
            </w:r>
          </w:p>
          <w:p w14:paraId="4169013D" w14:textId="77777777" w:rsidR="002A191C" w:rsidRPr="00A54725" w:rsidRDefault="002A191C"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themeColor="text1"/>
              </w:rPr>
              <w:t xml:space="preserve">Bước 1: Lọc cột “INCOMES” = “Net Income” </w:t>
            </w:r>
          </w:p>
          <w:p w14:paraId="746148A4" w14:textId="77777777" w:rsidR="002A191C" w:rsidRPr="00A54725" w:rsidRDefault="002A191C" w:rsidP="003D0B08">
            <w:pPr>
              <w:pStyle w:val="ListParagraph"/>
              <w:numPr>
                <w:ilvl w:val="0"/>
                <w:numId w:val="2"/>
              </w:numPr>
              <w:ind w:left="430"/>
              <w:rPr>
                <w:rFonts w:ascii="Times New Roman" w:hAnsi="Times New Roman"/>
                <w:color w:val="000000"/>
              </w:rPr>
            </w:pPr>
            <w:r w:rsidRPr="00A54725">
              <w:rPr>
                <w:rFonts w:ascii="Times New Roman" w:hAnsi="Times New Roman"/>
                <w:color w:val="000000" w:themeColor="text1"/>
              </w:rPr>
              <w:t>Bước 2: lợi nhuận trước thuế = SUM(“IMPLEMENTED”)</w:t>
            </w:r>
          </w:p>
        </w:tc>
      </w:tr>
    </w:tbl>
    <w:p w14:paraId="2349737D" w14:textId="77777777" w:rsidR="00DD2AC6" w:rsidRDefault="00DD2AC6"/>
    <w:p w14:paraId="78A2F992" w14:textId="042D094B" w:rsidR="00C605D8" w:rsidRPr="004C7E39" w:rsidRDefault="0072144D" w:rsidP="00414D4A">
      <w:pPr>
        <w:pStyle w:val="Heading1"/>
      </w:pPr>
      <w:bookmarkStart w:id="1109" w:name="_Toc112072810"/>
      <w:r w:rsidRPr="004C7E39">
        <w:t>YÊ</w:t>
      </w:r>
      <w:r w:rsidR="00AE2D29" w:rsidRPr="004C7E39">
        <w:t>U</w:t>
      </w:r>
      <w:r w:rsidRPr="004C7E39">
        <w:t xml:space="preserve"> C</w:t>
      </w:r>
      <w:r w:rsidR="008751C3" w:rsidRPr="004C7E39">
        <w:t>ẦU FILE EXCEL UPLOAD</w:t>
      </w:r>
      <w:bookmarkEnd w:id="1109"/>
    </w:p>
    <w:p w14:paraId="2CA2C65E" w14:textId="6C07E8F5" w:rsidR="00532016" w:rsidRPr="004C7E39" w:rsidRDefault="000529D9" w:rsidP="00E34ED5">
      <w:pPr>
        <w:pStyle w:val="Heading2"/>
        <w:rPr>
          <w:rFonts w:cs="Times New Roman"/>
        </w:rPr>
      </w:pPr>
      <w:bookmarkStart w:id="1110" w:name="_Toc112072811"/>
      <w:r w:rsidRPr="004C7E39">
        <w:rPr>
          <w:rFonts w:cs="Times New Roman"/>
        </w:rPr>
        <w:t>Danh sách file upload</w:t>
      </w:r>
      <w:bookmarkEnd w:id="1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5587"/>
        <w:gridCol w:w="7542"/>
      </w:tblGrid>
      <w:tr w:rsidR="00C23726" w:rsidRPr="009F12C8" w14:paraId="262C40AF" w14:textId="77777777" w:rsidTr="003D0B08">
        <w:trPr>
          <w:trHeight w:val="269"/>
        </w:trPr>
        <w:tc>
          <w:tcPr>
            <w:tcW w:w="427" w:type="pct"/>
            <w:shd w:val="clear" w:color="000000" w:fill="002060"/>
            <w:noWrap/>
            <w:vAlign w:val="center"/>
            <w:hideMark/>
          </w:tcPr>
          <w:p w14:paraId="565B5626" w14:textId="77777777" w:rsidR="00C23726" w:rsidRPr="009F12C8" w:rsidRDefault="00C23726" w:rsidP="003D0B08">
            <w:pPr>
              <w:jc w:val="center"/>
              <w:rPr>
                <w:b/>
                <w:bCs/>
                <w:color w:val="FFFFFF"/>
              </w:rPr>
            </w:pPr>
            <w:r w:rsidRPr="009F12C8">
              <w:rPr>
                <w:b/>
                <w:bCs/>
                <w:color w:val="FFFFFF"/>
              </w:rPr>
              <w:t>STT</w:t>
            </w:r>
          </w:p>
        </w:tc>
        <w:tc>
          <w:tcPr>
            <w:tcW w:w="1946" w:type="pct"/>
            <w:shd w:val="clear" w:color="000000" w:fill="002060"/>
            <w:noWrap/>
            <w:vAlign w:val="center"/>
            <w:hideMark/>
          </w:tcPr>
          <w:p w14:paraId="0904D470" w14:textId="77777777" w:rsidR="00C23726" w:rsidRPr="009F12C8" w:rsidRDefault="00C23726" w:rsidP="003D0B08">
            <w:pPr>
              <w:jc w:val="center"/>
              <w:rPr>
                <w:b/>
                <w:bCs/>
                <w:color w:val="FFFFFF"/>
              </w:rPr>
            </w:pPr>
            <w:r w:rsidRPr="009F12C8">
              <w:rPr>
                <w:b/>
                <w:bCs/>
                <w:color w:val="FFFFFF"/>
              </w:rPr>
              <w:t>Đơn vị cung cấp</w:t>
            </w:r>
          </w:p>
        </w:tc>
        <w:tc>
          <w:tcPr>
            <w:tcW w:w="2627" w:type="pct"/>
            <w:shd w:val="clear" w:color="000000" w:fill="002060"/>
          </w:tcPr>
          <w:p w14:paraId="19567DFE" w14:textId="77777777" w:rsidR="00C23726" w:rsidRPr="009F12C8" w:rsidRDefault="00C23726" w:rsidP="003D0B08">
            <w:pPr>
              <w:jc w:val="center"/>
              <w:rPr>
                <w:b/>
                <w:bCs/>
                <w:color w:val="FFFFFF"/>
              </w:rPr>
            </w:pPr>
            <w:r w:rsidRPr="009F12C8">
              <w:rPr>
                <w:b/>
                <w:bCs/>
                <w:color w:val="FFFFFF"/>
              </w:rPr>
              <w:t>Tên file</w:t>
            </w:r>
          </w:p>
        </w:tc>
      </w:tr>
      <w:tr w:rsidR="00C23726" w:rsidRPr="009F12C8" w14:paraId="6B85DF99" w14:textId="77777777" w:rsidTr="003D0B08">
        <w:trPr>
          <w:trHeight w:val="290"/>
        </w:trPr>
        <w:tc>
          <w:tcPr>
            <w:tcW w:w="427" w:type="pct"/>
            <w:shd w:val="clear" w:color="auto" w:fill="auto"/>
            <w:hideMark/>
          </w:tcPr>
          <w:p w14:paraId="0ABA3106" w14:textId="77777777" w:rsidR="00C23726" w:rsidRPr="009F12C8" w:rsidRDefault="00C23726" w:rsidP="003D0B08">
            <w:pPr>
              <w:jc w:val="center"/>
              <w:rPr>
                <w:color w:val="000000"/>
              </w:rPr>
            </w:pPr>
            <w:r w:rsidRPr="009F12C8">
              <w:rPr>
                <w:color w:val="000000"/>
              </w:rPr>
              <w:t>1</w:t>
            </w:r>
          </w:p>
        </w:tc>
        <w:tc>
          <w:tcPr>
            <w:tcW w:w="1946" w:type="pct"/>
            <w:shd w:val="clear" w:color="auto" w:fill="auto"/>
          </w:tcPr>
          <w:p w14:paraId="23F7768B" w14:textId="1EF7D0D8" w:rsidR="00C23726" w:rsidRPr="009F12C8" w:rsidRDefault="00C23726" w:rsidP="003D0B08">
            <w:pPr>
              <w:rPr>
                <w:color w:val="000000"/>
              </w:rPr>
            </w:pPr>
            <w:r>
              <w:rPr>
                <w:lang w:val="en-GB"/>
              </w:rPr>
              <w:t>Khối KHTC – Phòng kế hoạch</w:t>
            </w:r>
          </w:p>
        </w:tc>
        <w:tc>
          <w:tcPr>
            <w:tcW w:w="2627" w:type="pct"/>
          </w:tcPr>
          <w:p w14:paraId="678B7149" w14:textId="46360DA0" w:rsidR="00C23726" w:rsidRPr="009F12C8" w:rsidRDefault="00C23726" w:rsidP="003D0B08">
            <w:pPr>
              <w:rPr>
                <w:color w:val="000000"/>
              </w:rPr>
            </w:pPr>
            <w:r>
              <w:t>CHI_TIEU_KE_HOACH</w:t>
            </w:r>
          </w:p>
        </w:tc>
      </w:tr>
      <w:tr w:rsidR="00D70904" w:rsidRPr="009F12C8" w14:paraId="5D72FB62" w14:textId="77777777" w:rsidTr="003D0B08">
        <w:trPr>
          <w:trHeight w:val="290"/>
        </w:trPr>
        <w:tc>
          <w:tcPr>
            <w:tcW w:w="427" w:type="pct"/>
            <w:shd w:val="clear" w:color="auto" w:fill="auto"/>
          </w:tcPr>
          <w:p w14:paraId="62A9FAB3" w14:textId="1F22C0AF" w:rsidR="00D70904" w:rsidRPr="009F12C8" w:rsidRDefault="00D70904" w:rsidP="003D0B08">
            <w:pPr>
              <w:jc w:val="center"/>
              <w:rPr>
                <w:color w:val="000000"/>
              </w:rPr>
            </w:pPr>
            <w:r>
              <w:rPr>
                <w:color w:val="000000"/>
              </w:rPr>
              <w:t>2</w:t>
            </w:r>
          </w:p>
        </w:tc>
        <w:tc>
          <w:tcPr>
            <w:tcW w:w="1946" w:type="pct"/>
            <w:shd w:val="clear" w:color="auto" w:fill="auto"/>
          </w:tcPr>
          <w:p w14:paraId="2E0382D7" w14:textId="1DD34A92" w:rsidR="00D70904" w:rsidRDefault="00D70904" w:rsidP="003D0B08">
            <w:pPr>
              <w:rPr>
                <w:lang w:val="en-GB"/>
              </w:rPr>
            </w:pPr>
            <w:r>
              <w:rPr>
                <w:lang w:val="en-GB"/>
              </w:rPr>
              <w:t>Khối KHTC – Phòng kế hoạch</w:t>
            </w:r>
          </w:p>
        </w:tc>
        <w:tc>
          <w:tcPr>
            <w:tcW w:w="2627" w:type="pct"/>
          </w:tcPr>
          <w:p w14:paraId="57BF3577" w14:textId="59B27153" w:rsidR="00D70904" w:rsidRDefault="00D70904" w:rsidP="003D0B08">
            <w:r>
              <w:t>SO_LUONG_NHAN_SU</w:t>
            </w:r>
          </w:p>
        </w:tc>
      </w:tr>
    </w:tbl>
    <w:p w14:paraId="5D3CB948" w14:textId="77777777" w:rsidR="00417809" w:rsidRPr="004C7E39" w:rsidRDefault="00417809" w:rsidP="00970FDD"/>
    <w:p w14:paraId="5DED46C7" w14:textId="5AA88BD9" w:rsidR="00552C13" w:rsidRPr="004C7E39" w:rsidRDefault="005F34FB" w:rsidP="00E34ED5">
      <w:pPr>
        <w:pStyle w:val="Heading2"/>
        <w:rPr>
          <w:rFonts w:cs="Times New Roman"/>
        </w:rPr>
      </w:pPr>
      <w:bookmarkStart w:id="1111" w:name="_Toc112072812"/>
      <w:r w:rsidRPr="004C7E39">
        <w:rPr>
          <w:rFonts w:cs="Times New Roman"/>
        </w:rPr>
        <w:t>Mô tả</w:t>
      </w:r>
      <w:r w:rsidR="000529D9" w:rsidRPr="004C7E39">
        <w:rPr>
          <w:rFonts w:cs="Times New Roman"/>
        </w:rPr>
        <w:t xml:space="preserve"> chi tiết file </w:t>
      </w:r>
      <w:r w:rsidRPr="004C7E39">
        <w:rPr>
          <w:rFonts w:cs="Times New Roman"/>
        </w:rPr>
        <w:t>excel</w:t>
      </w:r>
      <w:bookmarkStart w:id="1112" w:name="_Excel_upload_MAP_KY_HAN_NGAY"/>
      <w:bookmarkEnd w:id="1111"/>
      <w:bookmarkEnd w:id="1112"/>
    </w:p>
    <w:p w14:paraId="25B92F66" w14:textId="77777777" w:rsidR="005216F9" w:rsidRPr="00F97F9B" w:rsidRDefault="005216F9" w:rsidP="004F52DC">
      <w:pPr>
        <w:pStyle w:val="Heading3"/>
      </w:pPr>
      <w:bookmarkStart w:id="1113" w:name="_Excel_upload_HANG_UU_DAI_KHACH_HANG"/>
      <w:bookmarkStart w:id="1114" w:name="_Toc107575984"/>
      <w:bookmarkStart w:id="1115" w:name="_Toc112072813"/>
      <w:bookmarkEnd w:id="1113"/>
      <w:r w:rsidRPr="00F97F9B">
        <w:t>Exc</w:t>
      </w:r>
      <w:r>
        <w:t>el upload CHI_TIEU_KE_HOACH</w:t>
      </w:r>
      <w:bookmarkEnd w:id="1114"/>
      <w:bookmarkEnd w:id="1115"/>
    </w:p>
    <w:p w14:paraId="4C5C2C4D" w14:textId="77777777" w:rsidR="005216F9" w:rsidRPr="00F97F9B" w:rsidRDefault="005216F9" w:rsidP="005216F9">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Mục đích: </w:t>
      </w:r>
      <w:r>
        <w:rPr>
          <w:rFonts w:ascii="Times New Roman" w:hAnsi="Times New Roman"/>
          <w:sz w:val="24"/>
          <w:szCs w:val="24"/>
          <w:lang w:val="en-GB"/>
        </w:rPr>
        <w:t>xác định chỉ tiêu của từng đơn vị kinh doanh</w:t>
      </w:r>
    </w:p>
    <w:p w14:paraId="071C746C" w14:textId="77777777" w:rsidR="005216F9" w:rsidRPr="00F97F9B" w:rsidRDefault="005216F9" w:rsidP="005216F9">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lastRenderedPageBreak/>
        <w:t xml:space="preserve">Đơn vị upload: </w:t>
      </w:r>
      <w:r>
        <w:rPr>
          <w:rFonts w:ascii="Times New Roman" w:hAnsi="Times New Roman"/>
          <w:sz w:val="24"/>
          <w:szCs w:val="24"/>
          <w:lang w:val="en-GB"/>
        </w:rPr>
        <w:t>Khối KHTC – Phòng kế hoạch</w:t>
      </w:r>
    </w:p>
    <w:p w14:paraId="69AAFCAB" w14:textId="77777777" w:rsidR="005216F9" w:rsidRDefault="005216F9" w:rsidP="005216F9">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Chu kỳ: </w:t>
      </w:r>
      <w:r>
        <w:rPr>
          <w:rFonts w:ascii="Times New Roman" w:hAnsi="Times New Roman"/>
          <w:sz w:val="24"/>
          <w:szCs w:val="24"/>
          <w:lang w:val="en-GB"/>
        </w:rPr>
        <w:t>khi có thay đổi</w:t>
      </w:r>
    </w:p>
    <w:p w14:paraId="5FAC171E" w14:textId="77777777" w:rsidR="005216F9" w:rsidRPr="00EF5104" w:rsidRDefault="005216F9" w:rsidP="005216F9">
      <w:pPr>
        <w:pStyle w:val="ListParagraph"/>
        <w:numPr>
          <w:ilvl w:val="0"/>
          <w:numId w:val="2"/>
        </w:numPr>
        <w:rPr>
          <w:rFonts w:ascii="Times New Roman" w:hAnsi="Times New Roman"/>
          <w:sz w:val="24"/>
          <w:szCs w:val="24"/>
          <w:lang w:val="en-GB"/>
        </w:rPr>
      </w:pPr>
      <w:r w:rsidRPr="00EF5104">
        <w:rPr>
          <w:rFonts w:ascii="Times New Roman" w:hAnsi="Times New Roman"/>
          <w:sz w:val="24"/>
        </w:rPr>
        <w:t>Cấu trúc file excel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375"/>
        <w:gridCol w:w="2862"/>
        <w:gridCol w:w="1369"/>
        <w:gridCol w:w="1120"/>
        <w:gridCol w:w="1120"/>
        <w:gridCol w:w="1122"/>
        <w:gridCol w:w="1122"/>
        <w:gridCol w:w="1122"/>
        <w:gridCol w:w="1120"/>
        <w:gridCol w:w="1122"/>
      </w:tblGrid>
      <w:tr w:rsidR="005216F9" w:rsidRPr="00CB77C3" w14:paraId="5C1C7519" w14:textId="77777777" w:rsidTr="003D0B08">
        <w:trPr>
          <w:trHeight w:val="870"/>
        </w:trPr>
        <w:tc>
          <w:tcPr>
            <w:tcW w:w="313" w:type="pct"/>
            <w:shd w:val="clear" w:color="auto" w:fill="002060"/>
            <w:hideMark/>
          </w:tcPr>
          <w:p w14:paraId="67FFC26C" w14:textId="77777777" w:rsidR="005216F9" w:rsidRPr="002752CB" w:rsidRDefault="005216F9" w:rsidP="003D0B08">
            <w:pPr>
              <w:jc w:val="center"/>
              <w:rPr>
                <w:color w:val="FFFFFF"/>
                <w:sz w:val="22"/>
                <w:szCs w:val="22"/>
              </w:rPr>
            </w:pPr>
            <w:r w:rsidRPr="002752CB">
              <w:rPr>
                <w:color w:val="FFFFFF"/>
                <w:sz w:val="22"/>
                <w:szCs w:val="22"/>
              </w:rPr>
              <w:t>SOL</w:t>
            </w:r>
          </w:p>
        </w:tc>
        <w:tc>
          <w:tcPr>
            <w:tcW w:w="479" w:type="pct"/>
            <w:shd w:val="clear" w:color="auto" w:fill="002060"/>
            <w:hideMark/>
          </w:tcPr>
          <w:p w14:paraId="59D291FC" w14:textId="77777777" w:rsidR="005216F9" w:rsidRPr="003E5D00" w:rsidRDefault="005216F9" w:rsidP="003D0B08">
            <w:pPr>
              <w:jc w:val="center"/>
              <w:rPr>
                <w:sz w:val="22"/>
                <w:szCs w:val="22"/>
              </w:rPr>
            </w:pPr>
            <w:r w:rsidRPr="003E5D00">
              <w:rPr>
                <w:sz w:val="22"/>
                <w:szCs w:val="22"/>
              </w:rPr>
              <w:t>Mảng</w:t>
            </w:r>
          </w:p>
        </w:tc>
        <w:tc>
          <w:tcPr>
            <w:tcW w:w="997" w:type="pct"/>
            <w:shd w:val="clear" w:color="auto" w:fill="002060"/>
            <w:hideMark/>
          </w:tcPr>
          <w:p w14:paraId="7E3747D6" w14:textId="77777777" w:rsidR="005216F9" w:rsidRPr="003E5D00" w:rsidRDefault="005216F9" w:rsidP="003D0B08">
            <w:pPr>
              <w:jc w:val="center"/>
              <w:rPr>
                <w:sz w:val="22"/>
                <w:szCs w:val="22"/>
              </w:rPr>
            </w:pPr>
            <w:r w:rsidRPr="003E5D00">
              <w:rPr>
                <w:sz w:val="22"/>
                <w:szCs w:val="22"/>
              </w:rPr>
              <w:t>Chỉ tiêu</w:t>
            </w:r>
          </w:p>
        </w:tc>
        <w:tc>
          <w:tcPr>
            <w:tcW w:w="477" w:type="pct"/>
            <w:shd w:val="clear" w:color="auto" w:fill="002060"/>
            <w:hideMark/>
          </w:tcPr>
          <w:p w14:paraId="29CBCE09" w14:textId="77777777" w:rsidR="005216F9" w:rsidRPr="003E5D00" w:rsidRDefault="005216F9" w:rsidP="003D0B08">
            <w:pPr>
              <w:jc w:val="center"/>
              <w:rPr>
                <w:sz w:val="22"/>
                <w:szCs w:val="22"/>
              </w:rPr>
            </w:pPr>
            <w:r w:rsidRPr="003E5D00">
              <w:rPr>
                <w:sz w:val="22"/>
                <w:szCs w:val="22"/>
              </w:rPr>
              <w:t>Baseline</w:t>
            </w:r>
          </w:p>
        </w:tc>
        <w:tc>
          <w:tcPr>
            <w:tcW w:w="390" w:type="pct"/>
            <w:shd w:val="clear" w:color="auto" w:fill="002060"/>
            <w:hideMark/>
          </w:tcPr>
          <w:p w14:paraId="0AABFB53" w14:textId="77777777" w:rsidR="005216F9" w:rsidRPr="003E5D00" w:rsidRDefault="005216F9" w:rsidP="003D0B08">
            <w:pPr>
              <w:jc w:val="center"/>
              <w:rPr>
                <w:sz w:val="22"/>
                <w:szCs w:val="22"/>
              </w:rPr>
            </w:pPr>
            <w:r w:rsidRPr="003E5D00">
              <w:rPr>
                <w:sz w:val="22"/>
                <w:szCs w:val="22"/>
              </w:rPr>
              <w:t>Kế hoạch Tháng 1</w:t>
            </w:r>
          </w:p>
        </w:tc>
        <w:tc>
          <w:tcPr>
            <w:tcW w:w="390" w:type="pct"/>
            <w:shd w:val="clear" w:color="auto" w:fill="002060"/>
            <w:hideMark/>
          </w:tcPr>
          <w:p w14:paraId="02D560A5" w14:textId="77777777" w:rsidR="005216F9" w:rsidRPr="003E5D00" w:rsidRDefault="005216F9" w:rsidP="003D0B08">
            <w:pPr>
              <w:jc w:val="center"/>
              <w:rPr>
                <w:sz w:val="22"/>
                <w:szCs w:val="22"/>
              </w:rPr>
            </w:pPr>
            <w:r w:rsidRPr="003E5D00">
              <w:rPr>
                <w:sz w:val="22"/>
                <w:szCs w:val="22"/>
              </w:rPr>
              <w:t>Kế hoạch T…</w:t>
            </w:r>
          </w:p>
        </w:tc>
        <w:tc>
          <w:tcPr>
            <w:tcW w:w="391" w:type="pct"/>
            <w:shd w:val="clear" w:color="auto" w:fill="002060"/>
            <w:hideMark/>
          </w:tcPr>
          <w:p w14:paraId="4EE943FA" w14:textId="77777777" w:rsidR="005216F9" w:rsidRPr="003E5D00" w:rsidRDefault="005216F9" w:rsidP="003D0B08">
            <w:pPr>
              <w:jc w:val="center"/>
              <w:rPr>
                <w:sz w:val="22"/>
                <w:szCs w:val="22"/>
              </w:rPr>
            </w:pPr>
            <w:r w:rsidRPr="003E5D00">
              <w:rPr>
                <w:sz w:val="22"/>
                <w:szCs w:val="22"/>
              </w:rPr>
              <w:t>Kế hoạch Tháng 12</w:t>
            </w:r>
          </w:p>
        </w:tc>
        <w:tc>
          <w:tcPr>
            <w:tcW w:w="391" w:type="pct"/>
            <w:shd w:val="clear" w:color="auto" w:fill="002060"/>
            <w:hideMark/>
          </w:tcPr>
          <w:p w14:paraId="65E1A3D7" w14:textId="77777777" w:rsidR="005216F9" w:rsidRPr="003E5D00" w:rsidRDefault="005216F9" w:rsidP="003D0B08">
            <w:pPr>
              <w:jc w:val="center"/>
              <w:rPr>
                <w:sz w:val="22"/>
                <w:szCs w:val="22"/>
              </w:rPr>
            </w:pPr>
            <w:r w:rsidRPr="003E5D00">
              <w:rPr>
                <w:sz w:val="22"/>
                <w:szCs w:val="22"/>
              </w:rPr>
              <w:t>Kế hoạch Năm 2021</w:t>
            </w:r>
          </w:p>
        </w:tc>
        <w:tc>
          <w:tcPr>
            <w:tcW w:w="391" w:type="pct"/>
            <w:shd w:val="clear" w:color="auto" w:fill="002060"/>
            <w:hideMark/>
          </w:tcPr>
          <w:p w14:paraId="1C574DAB" w14:textId="77777777" w:rsidR="005216F9" w:rsidRPr="003E5D00" w:rsidRDefault="005216F9" w:rsidP="003D0B08">
            <w:pPr>
              <w:jc w:val="center"/>
              <w:rPr>
                <w:sz w:val="22"/>
                <w:szCs w:val="22"/>
              </w:rPr>
            </w:pPr>
            <w:r w:rsidRPr="003E5D00">
              <w:rPr>
                <w:sz w:val="22"/>
                <w:szCs w:val="22"/>
              </w:rPr>
              <w:t>Kế hoạch Lũy kế Tháng 1</w:t>
            </w:r>
          </w:p>
        </w:tc>
        <w:tc>
          <w:tcPr>
            <w:tcW w:w="390" w:type="pct"/>
            <w:shd w:val="clear" w:color="auto" w:fill="002060"/>
            <w:hideMark/>
          </w:tcPr>
          <w:p w14:paraId="5C4B5570" w14:textId="77777777" w:rsidR="005216F9" w:rsidRPr="003E5D00" w:rsidRDefault="005216F9" w:rsidP="003D0B08">
            <w:pPr>
              <w:jc w:val="center"/>
              <w:rPr>
                <w:sz w:val="22"/>
                <w:szCs w:val="22"/>
              </w:rPr>
            </w:pPr>
            <w:r w:rsidRPr="003E5D00">
              <w:rPr>
                <w:sz w:val="22"/>
                <w:szCs w:val="22"/>
              </w:rPr>
              <w:t>Kế hoạch Lũy kế Tháng …</w:t>
            </w:r>
          </w:p>
        </w:tc>
        <w:tc>
          <w:tcPr>
            <w:tcW w:w="391" w:type="pct"/>
            <w:shd w:val="clear" w:color="auto" w:fill="002060"/>
            <w:hideMark/>
          </w:tcPr>
          <w:p w14:paraId="51198BFE" w14:textId="77777777" w:rsidR="005216F9" w:rsidRPr="003E5D00" w:rsidRDefault="005216F9" w:rsidP="003D0B08">
            <w:pPr>
              <w:jc w:val="center"/>
              <w:rPr>
                <w:sz w:val="22"/>
                <w:szCs w:val="22"/>
              </w:rPr>
            </w:pPr>
            <w:r w:rsidRPr="003E5D00">
              <w:rPr>
                <w:sz w:val="22"/>
                <w:szCs w:val="22"/>
              </w:rPr>
              <w:t>Kế hoạch Lũy kế Tháng 12</w:t>
            </w:r>
          </w:p>
        </w:tc>
      </w:tr>
      <w:tr w:rsidR="005216F9" w:rsidRPr="003E5D00" w14:paraId="77DB4378" w14:textId="77777777" w:rsidTr="003D0B08">
        <w:trPr>
          <w:trHeight w:val="315"/>
        </w:trPr>
        <w:tc>
          <w:tcPr>
            <w:tcW w:w="313" w:type="pct"/>
            <w:shd w:val="clear" w:color="auto" w:fill="auto"/>
            <w:noWrap/>
            <w:vAlign w:val="bottom"/>
            <w:hideMark/>
          </w:tcPr>
          <w:p w14:paraId="4AC53A84"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0B62AC27"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6373119B" w14:textId="77777777" w:rsidR="005216F9" w:rsidRPr="003E5D00" w:rsidRDefault="005216F9" w:rsidP="003D0B08">
            <w:pPr>
              <w:rPr>
                <w:color w:val="000000"/>
                <w:sz w:val="20"/>
                <w:szCs w:val="20"/>
              </w:rPr>
            </w:pPr>
            <w:r w:rsidRPr="003E5D00">
              <w:rPr>
                <w:color w:val="000000"/>
                <w:sz w:val="20"/>
                <w:szCs w:val="20"/>
              </w:rPr>
              <w:t>Huy động vốn bình quân</w:t>
            </w:r>
          </w:p>
        </w:tc>
        <w:tc>
          <w:tcPr>
            <w:tcW w:w="477" w:type="pct"/>
            <w:shd w:val="clear" w:color="auto" w:fill="auto"/>
            <w:noWrap/>
            <w:vAlign w:val="bottom"/>
            <w:hideMark/>
          </w:tcPr>
          <w:p w14:paraId="5077656A"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0F7A61E3"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509F4C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4A00D37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CBDF751"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EC5ABE7"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40608FB7"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3762E4E"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0FCA6ABD" w14:textId="77777777" w:rsidTr="003D0B08">
        <w:trPr>
          <w:trHeight w:val="315"/>
        </w:trPr>
        <w:tc>
          <w:tcPr>
            <w:tcW w:w="313" w:type="pct"/>
            <w:shd w:val="clear" w:color="auto" w:fill="auto"/>
            <w:noWrap/>
            <w:vAlign w:val="bottom"/>
            <w:hideMark/>
          </w:tcPr>
          <w:p w14:paraId="31B84A55"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06085C8C"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09D32D25" w14:textId="77777777" w:rsidR="005216F9" w:rsidRPr="003E5D00" w:rsidRDefault="005216F9" w:rsidP="003D0B08">
            <w:pPr>
              <w:rPr>
                <w:color w:val="000000"/>
                <w:sz w:val="20"/>
                <w:szCs w:val="20"/>
              </w:rPr>
            </w:pPr>
            <w:r w:rsidRPr="003E5D00">
              <w:rPr>
                <w:color w:val="000000"/>
                <w:sz w:val="20"/>
                <w:szCs w:val="20"/>
              </w:rPr>
              <w:t>Huy động vốn cuối kỳ</w:t>
            </w:r>
          </w:p>
        </w:tc>
        <w:tc>
          <w:tcPr>
            <w:tcW w:w="477" w:type="pct"/>
            <w:shd w:val="clear" w:color="auto" w:fill="auto"/>
            <w:noWrap/>
            <w:vAlign w:val="bottom"/>
            <w:hideMark/>
          </w:tcPr>
          <w:p w14:paraId="0577A675"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5A398AF4"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C94922C"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AB89287"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5DA184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AE2A128"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334D3FF1"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59AD42C"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433B5BC5" w14:textId="77777777" w:rsidTr="003D0B08">
        <w:trPr>
          <w:trHeight w:val="315"/>
        </w:trPr>
        <w:tc>
          <w:tcPr>
            <w:tcW w:w="313" w:type="pct"/>
            <w:shd w:val="clear" w:color="auto" w:fill="auto"/>
            <w:noWrap/>
            <w:vAlign w:val="bottom"/>
            <w:hideMark/>
          </w:tcPr>
          <w:p w14:paraId="636D8476"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7B7F9EB8"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69F902B6" w14:textId="77777777" w:rsidR="005216F9" w:rsidRPr="003E5D00" w:rsidRDefault="005216F9" w:rsidP="003D0B08">
            <w:pPr>
              <w:rPr>
                <w:color w:val="000000"/>
                <w:sz w:val="20"/>
                <w:szCs w:val="20"/>
              </w:rPr>
            </w:pPr>
            <w:r w:rsidRPr="003E5D00">
              <w:rPr>
                <w:color w:val="000000"/>
                <w:sz w:val="20"/>
                <w:szCs w:val="20"/>
              </w:rPr>
              <w:t>CASA bình quân</w:t>
            </w:r>
          </w:p>
        </w:tc>
        <w:tc>
          <w:tcPr>
            <w:tcW w:w="477" w:type="pct"/>
            <w:shd w:val="clear" w:color="auto" w:fill="auto"/>
            <w:noWrap/>
            <w:vAlign w:val="bottom"/>
            <w:hideMark/>
          </w:tcPr>
          <w:p w14:paraId="10E9E25A"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79D4F30"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8F3E2FD"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6F57FC2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D71EBE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674583C"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869C2AD"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C5E2842"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784845B9" w14:textId="77777777" w:rsidTr="003D0B08">
        <w:trPr>
          <w:trHeight w:val="315"/>
        </w:trPr>
        <w:tc>
          <w:tcPr>
            <w:tcW w:w="313" w:type="pct"/>
            <w:shd w:val="clear" w:color="auto" w:fill="auto"/>
            <w:noWrap/>
            <w:vAlign w:val="bottom"/>
            <w:hideMark/>
          </w:tcPr>
          <w:p w14:paraId="573C6EB4"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446FDCF0"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127BAC19" w14:textId="77777777" w:rsidR="005216F9" w:rsidRPr="003E5D00" w:rsidRDefault="005216F9" w:rsidP="003D0B08">
            <w:pPr>
              <w:rPr>
                <w:color w:val="000000"/>
                <w:sz w:val="20"/>
                <w:szCs w:val="20"/>
              </w:rPr>
            </w:pPr>
            <w:r w:rsidRPr="003E5D00">
              <w:rPr>
                <w:color w:val="000000"/>
                <w:sz w:val="20"/>
                <w:szCs w:val="20"/>
              </w:rPr>
              <w:t>Dư nợ cho vay bình quân</w:t>
            </w:r>
          </w:p>
        </w:tc>
        <w:tc>
          <w:tcPr>
            <w:tcW w:w="477" w:type="pct"/>
            <w:shd w:val="clear" w:color="auto" w:fill="auto"/>
            <w:noWrap/>
            <w:vAlign w:val="bottom"/>
            <w:hideMark/>
          </w:tcPr>
          <w:p w14:paraId="2D85E472"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0499A716"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15AB96E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2C95104"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03607A1"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23CF8B06"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C152F5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3C6AF85"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7314C036" w14:textId="77777777" w:rsidTr="003D0B08">
        <w:trPr>
          <w:trHeight w:val="315"/>
        </w:trPr>
        <w:tc>
          <w:tcPr>
            <w:tcW w:w="313" w:type="pct"/>
            <w:shd w:val="clear" w:color="auto" w:fill="auto"/>
            <w:noWrap/>
            <w:vAlign w:val="bottom"/>
            <w:hideMark/>
          </w:tcPr>
          <w:p w14:paraId="07A7C432"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4A1E5A8D"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0984A965" w14:textId="77777777" w:rsidR="005216F9" w:rsidRPr="003E5D00" w:rsidRDefault="005216F9" w:rsidP="003D0B08">
            <w:pPr>
              <w:rPr>
                <w:color w:val="000000"/>
                <w:sz w:val="20"/>
                <w:szCs w:val="20"/>
              </w:rPr>
            </w:pPr>
            <w:r w:rsidRPr="003E5D00">
              <w:rPr>
                <w:color w:val="000000"/>
                <w:sz w:val="20"/>
                <w:szCs w:val="20"/>
              </w:rPr>
              <w:t>Dư nợ cho vay cuối kỳ</w:t>
            </w:r>
          </w:p>
        </w:tc>
        <w:tc>
          <w:tcPr>
            <w:tcW w:w="477" w:type="pct"/>
            <w:shd w:val="clear" w:color="auto" w:fill="auto"/>
            <w:noWrap/>
            <w:vAlign w:val="bottom"/>
            <w:hideMark/>
          </w:tcPr>
          <w:p w14:paraId="416336D2"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163AF9CC"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F8DC2F9"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2C7DCFAE"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1951E8C"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0C1E6FC"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9C70A6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3E77F8A"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15B79780" w14:textId="77777777" w:rsidTr="003D0B08">
        <w:trPr>
          <w:trHeight w:val="315"/>
        </w:trPr>
        <w:tc>
          <w:tcPr>
            <w:tcW w:w="313" w:type="pct"/>
            <w:shd w:val="clear" w:color="auto" w:fill="auto"/>
            <w:noWrap/>
            <w:vAlign w:val="bottom"/>
            <w:hideMark/>
          </w:tcPr>
          <w:p w14:paraId="7E1ECF80"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7F0B5350" w14:textId="77777777" w:rsidR="005216F9" w:rsidRPr="003E5D00" w:rsidRDefault="005216F9" w:rsidP="003D0B08">
            <w:pPr>
              <w:rPr>
                <w:color w:val="000000"/>
                <w:sz w:val="20"/>
                <w:szCs w:val="20"/>
              </w:rPr>
            </w:pPr>
            <w:r w:rsidRPr="003E5D00">
              <w:rPr>
                <w:color w:val="000000"/>
                <w:sz w:val="20"/>
                <w:szCs w:val="20"/>
              </w:rPr>
              <w:t>Doanh nghiệp</w:t>
            </w:r>
          </w:p>
        </w:tc>
        <w:tc>
          <w:tcPr>
            <w:tcW w:w="997" w:type="pct"/>
            <w:shd w:val="clear" w:color="auto" w:fill="auto"/>
            <w:noWrap/>
            <w:vAlign w:val="bottom"/>
            <w:hideMark/>
          </w:tcPr>
          <w:p w14:paraId="708820F7" w14:textId="77777777" w:rsidR="005216F9" w:rsidRPr="003E5D00" w:rsidRDefault="005216F9" w:rsidP="003D0B08">
            <w:pPr>
              <w:rPr>
                <w:color w:val="000000"/>
                <w:sz w:val="20"/>
                <w:szCs w:val="20"/>
              </w:rPr>
            </w:pPr>
            <w:r w:rsidRPr="003E5D00">
              <w:rPr>
                <w:color w:val="000000"/>
                <w:sz w:val="20"/>
                <w:szCs w:val="20"/>
              </w:rPr>
              <w:t>Huy động vốn bình quân</w:t>
            </w:r>
          </w:p>
        </w:tc>
        <w:tc>
          <w:tcPr>
            <w:tcW w:w="477" w:type="pct"/>
            <w:shd w:val="clear" w:color="auto" w:fill="auto"/>
            <w:noWrap/>
            <w:vAlign w:val="bottom"/>
            <w:hideMark/>
          </w:tcPr>
          <w:p w14:paraId="31659C24"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223E706"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566291C4"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E7EFC13"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8991FA6"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55FE65D"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B156D6D"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013E151"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240626DB" w14:textId="77777777" w:rsidTr="003D0B08">
        <w:trPr>
          <w:trHeight w:val="315"/>
        </w:trPr>
        <w:tc>
          <w:tcPr>
            <w:tcW w:w="313" w:type="pct"/>
            <w:shd w:val="clear" w:color="auto" w:fill="auto"/>
            <w:noWrap/>
            <w:vAlign w:val="bottom"/>
            <w:hideMark/>
          </w:tcPr>
          <w:p w14:paraId="3F3BD062"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74B620A6" w14:textId="77777777" w:rsidR="005216F9" w:rsidRPr="003E5D00" w:rsidRDefault="005216F9" w:rsidP="003D0B08">
            <w:pPr>
              <w:rPr>
                <w:color w:val="000000"/>
                <w:sz w:val="20"/>
                <w:szCs w:val="20"/>
              </w:rPr>
            </w:pPr>
            <w:r w:rsidRPr="003E5D00">
              <w:rPr>
                <w:color w:val="000000"/>
                <w:sz w:val="20"/>
                <w:szCs w:val="20"/>
              </w:rPr>
              <w:t>Doanh nghiệp</w:t>
            </w:r>
          </w:p>
        </w:tc>
        <w:tc>
          <w:tcPr>
            <w:tcW w:w="997" w:type="pct"/>
            <w:shd w:val="clear" w:color="auto" w:fill="auto"/>
            <w:noWrap/>
            <w:vAlign w:val="bottom"/>
            <w:hideMark/>
          </w:tcPr>
          <w:p w14:paraId="0A0F8143" w14:textId="77777777" w:rsidR="005216F9" w:rsidRPr="003E5D00" w:rsidRDefault="005216F9" w:rsidP="003D0B08">
            <w:pPr>
              <w:rPr>
                <w:color w:val="000000"/>
                <w:sz w:val="20"/>
                <w:szCs w:val="20"/>
              </w:rPr>
            </w:pPr>
            <w:r w:rsidRPr="003E5D00">
              <w:rPr>
                <w:color w:val="000000"/>
                <w:sz w:val="20"/>
                <w:szCs w:val="20"/>
              </w:rPr>
              <w:t>Huy động vốn cuối kỳ</w:t>
            </w:r>
          </w:p>
        </w:tc>
        <w:tc>
          <w:tcPr>
            <w:tcW w:w="477" w:type="pct"/>
            <w:shd w:val="clear" w:color="auto" w:fill="auto"/>
            <w:noWrap/>
            <w:vAlign w:val="bottom"/>
            <w:hideMark/>
          </w:tcPr>
          <w:p w14:paraId="0FDE8BAF"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7A16FB8"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3747DA0F"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A8540B9"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4510D9C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27FF965"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28F5774"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01AED16"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428D1E63" w14:textId="77777777" w:rsidTr="003D0B08">
        <w:trPr>
          <w:trHeight w:val="315"/>
        </w:trPr>
        <w:tc>
          <w:tcPr>
            <w:tcW w:w="313" w:type="pct"/>
            <w:shd w:val="clear" w:color="auto" w:fill="auto"/>
            <w:noWrap/>
            <w:vAlign w:val="bottom"/>
            <w:hideMark/>
          </w:tcPr>
          <w:p w14:paraId="1B0D6C70"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6D05D47C" w14:textId="77777777" w:rsidR="005216F9" w:rsidRPr="003E5D00" w:rsidRDefault="005216F9" w:rsidP="003D0B08">
            <w:pPr>
              <w:rPr>
                <w:color w:val="000000"/>
                <w:sz w:val="20"/>
                <w:szCs w:val="20"/>
              </w:rPr>
            </w:pPr>
            <w:r w:rsidRPr="003E5D00">
              <w:rPr>
                <w:color w:val="000000"/>
                <w:sz w:val="20"/>
                <w:szCs w:val="20"/>
              </w:rPr>
              <w:t>Doanh nghiệp</w:t>
            </w:r>
          </w:p>
        </w:tc>
        <w:tc>
          <w:tcPr>
            <w:tcW w:w="997" w:type="pct"/>
            <w:shd w:val="clear" w:color="auto" w:fill="auto"/>
            <w:noWrap/>
            <w:vAlign w:val="bottom"/>
            <w:hideMark/>
          </w:tcPr>
          <w:p w14:paraId="13B5840C" w14:textId="77777777" w:rsidR="005216F9" w:rsidRPr="003E5D00" w:rsidRDefault="005216F9" w:rsidP="003D0B08">
            <w:pPr>
              <w:rPr>
                <w:color w:val="000000"/>
                <w:sz w:val="20"/>
                <w:szCs w:val="20"/>
              </w:rPr>
            </w:pPr>
            <w:r w:rsidRPr="003E5D00">
              <w:rPr>
                <w:color w:val="000000"/>
                <w:sz w:val="20"/>
                <w:szCs w:val="20"/>
              </w:rPr>
              <w:t>CASA bình quân</w:t>
            </w:r>
          </w:p>
        </w:tc>
        <w:tc>
          <w:tcPr>
            <w:tcW w:w="477" w:type="pct"/>
            <w:shd w:val="clear" w:color="auto" w:fill="auto"/>
            <w:noWrap/>
            <w:vAlign w:val="bottom"/>
            <w:hideMark/>
          </w:tcPr>
          <w:p w14:paraId="35978286"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10771112"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42D69078"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C711686"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979DEB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36293C9"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7CC566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251C1CE4"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7AD4996E" w14:textId="77777777" w:rsidTr="003D0B08">
        <w:trPr>
          <w:trHeight w:val="315"/>
        </w:trPr>
        <w:tc>
          <w:tcPr>
            <w:tcW w:w="313" w:type="pct"/>
            <w:shd w:val="clear" w:color="auto" w:fill="auto"/>
            <w:noWrap/>
            <w:vAlign w:val="bottom"/>
            <w:hideMark/>
          </w:tcPr>
          <w:p w14:paraId="3AD38159"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5F1614D0" w14:textId="77777777" w:rsidR="005216F9" w:rsidRPr="003E5D00" w:rsidRDefault="005216F9" w:rsidP="003D0B08">
            <w:pPr>
              <w:rPr>
                <w:color w:val="000000"/>
                <w:sz w:val="20"/>
                <w:szCs w:val="20"/>
              </w:rPr>
            </w:pPr>
            <w:r w:rsidRPr="003E5D00">
              <w:rPr>
                <w:color w:val="000000"/>
                <w:sz w:val="20"/>
                <w:szCs w:val="20"/>
              </w:rPr>
              <w:t>Doanh nghiệp</w:t>
            </w:r>
          </w:p>
        </w:tc>
        <w:tc>
          <w:tcPr>
            <w:tcW w:w="997" w:type="pct"/>
            <w:shd w:val="clear" w:color="auto" w:fill="auto"/>
            <w:noWrap/>
            <w:vAlign w:val="bottom"/>
            <w:hideMark/>
          </w:tcPr>
          <w:p w14:paraId="6D295576" w14:textId="77777777" w:rsidR="005216F9" w:rsidRPr="003E5D00" w:rsidRDefault="005216F9" w:rsidP="003D0B08">
            <w:pPr>
              <w:rPr>
                <w:color w:val="000000"/>
                <w:sz w:val="20"/>
                <w:szCs w:val="20"/>
              </w:rPr>
            </w:pPr>
            <w:r w:rsidRPr="003E5D00">
              <w:rPr>
                <w:color w:val="000000"/>
                <w:sz w:val="20"/>
                <w:szCs w:val="20"/>
              </w:rPr>
              <w:t>Dư nợ cho vay bình quân</w:t>
            </w:r>
          </w:p>
        </w:tc>
        <w:tc>
          <w:tcPr>
            <w:tcW w:w="477" w:type="pct"/>
            <w:shd w:val="clear" w:color="auto" w:fill="auto"/>
            <w:noWrap/>
            <w:vAlign w:val="bottom"/>
            <w:hideMark/>
          </w:tcPr>
          <w:p w14:paraId="65C09144"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791D238"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03A7321"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D5F8915"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51AF180"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5AF938B"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3BBBFF62"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6411BCF"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159256A6" w14:textId="77777777" w:rsidTr="003D0B08">
        <w:trPr>
          <w:trHeight w:val="315"/>
        </w:trPr>
        <w:tc>
          <w:tcPr>
            <w:tcW w:w="313" w:type="pct"/>
            <w:shd w:val="clear" w:color="auto" w:fill="auto"/>
            <w:noWrap/>
            <w:vAlign w:val="bottom"/>
            <w:hideMark/>
          </w:tcPr>
          <w:p w14:paraId="490F0ADE" w14:textId="77777777" w:rsidR="005216F9" w:rsidRPr="003E5D00" w:rsidRDefault="005216F9" w:rsidP="003D0B08">
            <w:pPr>
              <w:rPr>
                <w:color w:val="000000"/>
                <w:sz w:val="20"/>
                <w:szCs w:val="20"/>
              </w:rPr>
            </w:pPr>
            <w:r w:rsidRPr="003E5D00">
              <w:rPr>
                <w:color w:val="000000"/>
                <w:sz w:val="20"/>
                <w:szCs w:val="20"/>
              </w:rPr>
              <w:t>9000</w:t>
            </w:r>
          </w:p>
        </w:tc>
        <w:tc>
          <w:tcPr>
            <w:tcW w:w="479" w:type="pct"/>
            <w:shd w:val="clear" w:color="auto" w:fill="auto"/>
            <w:noWrap/>
            <w:vAlign w:val="bottom"/>
            <w:hideMark/>
          </w:tcPr>
          <w:p w14:paraId="6120D4DE" w14:textId="77777777" w:rsidR="005216F9" w:rsidRPr="003E5D00" w:rsidRDefault="005216F9" w:rsidP="003D0B08">
            <w:pPr>
              <w:rPr>
                <w:color w:val="000000"/>
                <w:sz w:val="20"/>
                <w:szCs w:val="20"/>
              </w:rPr>
            </w:pPr>
            <w:r w:rsidRPr="003E5D00">
              <w:rPr>
                <w:color w:val="000000"/>
                <w:sz w:val="20"/>
                <w:szCs w:val="20"/>
              </w:rPr>
              <w:t>Doanh nghiệp</w:t>
            </w:r>
          </w:p>
        </w:tc>
        <w:tc>
          <w:tcPr>
            <w:tcW w:w="997" w:type="pct"/>
            <w:shd w:val="clear" w:color="auto" w:fill="auto"/>
            <w:noWrap/>
            <w:vAlign w:val="bottom"/>
            <w:hideMark/>
          </w:tcPr>
          <w:p w14:paraId="439329E8" w14:textId="77777777" w:rsidR="005216F9" w:rsidRPr="003E5D00" w:rsidRDefault="005216F9" w:rsidP="003D0B08">
            <w:pPr>
              <w:rPr>
                <w:color w:val="000000"/>
                <w:sz w:val="20"/>
                <w:szCs w:val="20"/>
              </w:rPr>
            </w:pPr>
            <w:r w:rsidRPr="003E5D00">
              <w:rPr>
                <w:color w:val="000000"/>
                <w:sz w:val="20"/>
                <w:szCs w:val="20"/>
              </w:rPr>
              <w:t>Dư nợ cho vay cuối kỳ</w:t>
            </w:r>
          </w:p>
        </w:tc>
        <w:tc>
          <w:tcPr>
            <w:tcW w:w="477" w:type="pct"/>
            <w:shd w:val="clear" w:color="auto" w:fill="auto"/>
            <w:noWrap/>
            <w:vAlign w:val="bottom"/>
            <w:hideMark/>
          </w:tcPr>
          <w:p w14:paraId="7FBB7A46"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564EDD31"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A88941E"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4A70B47"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27688E77"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12E45BE"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1736740D"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F0ECB1A"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39B99C16" w14:textId="77777777" w:rsidTr="003D0B08">
        <w:trPr>
          <w:trHeight w:val="315"/>
        </w:trPr>
        <w:tc>
          <w:tcPr>
            <w:tcW w:w="313" w:type="pct"/>
            <w:shd w:val="clear" w:color="auto" w:fill="auto"/>
            <w:noWrap/>
            <w:vAlign w:val="bottom"/>
            <w:hideMark/>
          </w:tcPr>
          <w:p w14:paraId="2A12EC9B" w14:textId="77777777" w:rsidR="005216F9" w:rsidRPr="003E5D00" w:rsidRDefault="005216F9" w:rsidP="003D0B08">
            <w:pPr>
              <w:rPr>
                <w:color w:val="000000"/>
                <w:sz w:val="20"/>
                <w:szCs w:val="20"/>
              </w:rPr>
            </w:pPr>
            <w:r w:rsidRPr="003E5D00">
              <w:rPr>
                <w:color w:val="000000"/>
                <w:sz w:val="20"/>
                <w:szCs w:val="20"/>
              </w:rPr>
              <w:t>9001</w:t>
            </w:r>
          </w:p>
        </w:tc>
        <w:tc>
          <w:tcPr>
            <w:tcW w:w="479" w:type="pct"/>
            <w:shd w:val="clear" w:color="auto" w:fill="auto"/>
            <w:noWrap/>
            <w:vAlign w:val="bottom"/>
            <w:hideMark/>
          </w:tcPr>
          <w:p w14:paraId="330BC908"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662BFFC3" w14:textId="77777777" w:rsidR="005216F9" w:rsidRPr="003E5D00" w:rsidRDefault="005216F9" w:rsidP="003D0B08">
            <w:pPr>
              <w:rPr>
                <w:color w:val="000000"/>
                <w:sz w:val="20"/>
                <w:szCs w:val="20"/>
              </w:rPr>
            </w:pPr>
            <w:r w:rsidRPr="003E5D00">
              <w:rPr>
                <w:color w:val="000000"/>
                <w:sz w:val="20"/>
                <w:szCs w:val="20"/>
              </w:rPr>
              <w:t>Huy động vốn bình quân</w:t>
            </w:r>
          </w:p>
        </w:tc>
        <w:tc>
          <w:tcPr>
            <w:tcW w:w="477" w:type="pct"/>
            <w:shd w:val="clear" w:color="auto" w:fill="auto"/>
            <w:noWrap/>
            <w:vAlign w:val="bottom"/>
            <w:hideMark/>
          </w:tcPr>
          <w:p w14:paraId="40FFBD19"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2E063915"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3FC89BAB"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E08BC13"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023ED4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7D52CED3"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CD57587"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540AB474"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66AB712E" w14:textId="77777777" w:rsidTr="003D0B08">
        <w:trPr>
          <w:trHeight w:val="315"/>
        </w:trPr>
        <w:tc>
          <w:tcPr>
            <w:tcW w:w="313" w:type="pct"/>
            <w:shd w:val="clear" w:color="auto" w:fill="auto"/>
            <w:noWrap/>
            <w:vAlign w:val="bottom"/>
            <w:hideMark/>
          </w:tcPr>
          <w:p w14:paraId="20A5B895" w14:textId="77777777" w:rsidR="005216F9" w:rsidRPr="003E5D00" w:rsidRDefault="005216F9" w:rsidP="003D0B08">
            <w:pPr>
              <w:rPr>
                <w:color w:val="000000"/>
                <w:sz w:val="20"/>
                <w:szCs w:val="20"/>
              </w:rPr>
            </w:pPr>
            <w:r w:rsidRPr="003E5D00">
              <w:rPr>
                <w:color w:val="000000"/>
                <w:sz w:val="20"/>
                <w:szCs w:val="20"/>
              </w:rPr>
              <w:t>9001</w:t>
            </w:r>
          </w:p>
        </w:tc>
        <w:tc>
          <w:tcPr>
            <w:tcW w:w="479" w:type="pct"/>
            <w:shd w:val="clear" w:color="auto" w:fill="auto"/>
            <w:noWrap/>
            <w:vAlign w:val="bottom"/>
            <w:hideMark/>
          </w:tcPr>
          <w:p w14:paraId="10A6F5A3"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702A28F5" w14:textId="77777777" w:rsidR="005216F9" w:rsidRPr="003E5D00" w:rsidRDefault="005216F9" w:rsidP="003D0B08">
            <w:pPr>
              <w:rPr>
                <w:color w:val="000000"/>
                <w:sz w:val="20"/>
                <w:szCs w:val="20"/>
              </w:rPr>
            </w:pPr>
            <w:r w:rsidRPr="003E5D00">
              <w:rPr>
                <w:color w:val="000000"/>
                <w:sz w:val="20"/>
                <w:szCs w:val="20"/>
              </w:rPr>
              <w:t>Huy động vốn cuối kỳ</w:t>
            </w:r>
          </w:p>
        </w:tc>
        <w:tc>
          <w:tcPr>
            <w:tcW w:w="477" w:type="pct"/>
            <w:shd w:val="clear" w:color="auto" w:fill="auto"/>
            <w:noWrap/>
            <w:vAlign w:val="bottom"/>
            <w:hideMark/>
          </w:tcPr>
          <w:p w14:paraId="1C72286E"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285CD50"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42226F99"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E200BE3"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6E74CBFE"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1C2C8E3"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8A15872"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60CAFF27"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4093ACB7" w14:textId="77777777" w:rsidTr="003D0B08">
        <w:trPr>
          <w:trHeight w:val="315"/>
        </w:trPr>
        <w:tc>
          <w:tcPr>
            <w:tcW w:w="313" w:type="pct"/>
            <w:shd w:val="clear" w:color="auto" w:fill="auto"/>
            <w:noWrap/>
            <w:vAlign w:val="bottom"/>
            <w:hideMark/>
          </w:tcPr>
          <w:p w14:paraId="5A21CEC5" w14:textId="77777777" w:rsidR="005216F9" w:rsidRPr="003E5D00" w:rsidRDefault="005216F9" w:rsidP="003D0B08">
            <w:pPr>
              <w:rPr>
                <w:color w:val="000000"/>
                <w:sz w:val="20"/>
                <w:szCs w:val="20"/>
              </w:rPr>
            </w:pPr>
            <w:r w:rsidRPr="003E5D00">
              <w:rPr>
                <w:color w:val="000000"/>
                <w:sz w:val="20"/>
                <w:szCs w:val="20"/>
              </w:rPr>
              <w:t>9001</w:t>
            </w:r>
          </w:p>
        </w:tc>
        <w:tc>
          <w:tcPr>
            <w:tcW w:w="479" w:type="pct"/>
            <w:shd w:val="clear" w:color="auto" w:fill="auto"/>
            <w:noWrap/>
            <w:vAlign w:val="bottom"/>
            <w:hideMark/>
          </w:tcPr>
          <w:p w14:paraId="5E064C55"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32AB40E1" w14:textId="77777777" w:rsidR="005216F9" w:rsidRPr="003E5D00" w:rsidRDefault="005216F9" w:rsidP="003D0B08">
            <w:pPr>
              <w:rPr>
                <w:color w:val="000000"/>
                <w:sz w:val="20"/>
                <w:szCs w:val="20"/>
              </w:rPr>
            </w:pPr>
            <w:r w:rsidRPr="003E5D00">
              <w:rPr>
                <w:color w:val="000000"/>
                <w:sz w:val="20"/>
                <w:szCs w:val="20"/>
              </w:rPr>
              <w:t>CASA bình quân</w:t>
            </w:r>
          </w:p>
        </w:tc>
        <w:tc>
          <w:tcPr>
            <w:tcW w:w="477" w:type="pct"/>
            <w:shd w:val="clear" w:color="auto" w:fill="auto"/>
            <w:noWrap/>
            <w:vAlign w:val="bottom"/>
            <w:hideMark/>
          </w:tcPr>
          <w:p w14:paraId="6EE4D612"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5BF564AD"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0242FA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7457F66"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035429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648B98E"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F034B7C"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C73C685"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424111BB" w14:textId="77777777" w:rsidTr="003D0B08">
        <w:trPr>
          <w:trHeight w:val="315"/>
        </w:trPr>
        <w:tc>
          <w:tcPr>
            <w:tcW w:w="313" w:type="pct"/>
            <w:shd w:val="clear" w:color="auto" w:fill="auto"/>
            <w:noWrap/>
            <w:vAlign w:val="bottom"/>
            <w:hideMark/>
          </w:tcPr>
          <w:p w14:paraId="7C55BE7F" w14:textId="77777777" w:rsidR="005216F9" w:rsidRPr="003E5D00" w:rsidRDefault="005216F9" w:rsidP="003D0B08">
            <w:pPr>
              <w:rPr>
                <w:color w:val="000000"/>
                <w:sz w:val="20"/>
                <w:szCs w:val="20"/>
              </w:rPr>
            </w:pPr>
            <w:r w:rsidRPr="003E5D00">
              <w:rPr>
                <w:color w:val="000000"/>
                <w:sz w:val="20"/>
                <w:szCs w:val="20"/>
              </w:rPr>
              <w:t>9001</w:t>
            </w:r>
          </w:p>
        </w:tc>
        <w:tc>
          <w:tcPr>
            <w:tcW w:w="479" w:type="pct"/>
            <w:shd w:val="clear" w:color="auto" w:fill="auto"/>
            <w:noWrap/>
            <w:vAlign w:val="bottom"/>
            <w:hideMark/>
          </w:tcPr>
          <w:p w14:paraId="0079FC10"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62C790E8" w14:textId="77777777" w:rsidR="005216F9" w:rsidRPr="003E5D00" w:rsidRDefault="005216F9" w:rsidP="003D0B08">
            <w:pPr>
              <w:rPr>
                <w:color w:val="000000"/>
                <w:sz w:val="20"/>
                <w:szCs w:val="20"/>
              </w:rPr>
            </w:pPr>
            <w:r w:rsidRPr="003E5D00">
              <w:rPr>
                <w:color w:val="000000"/>
                <w:sz w:val="20"/>
                <w:szCs w:val="20"/>
              </w:rPr>
              <w:t>Dư nợ cho vay bình quân</w:t>
            </w:r>
          </w:p>
        </w:tc>
        <w:tc>
          <w:tcPr>
            <w:tcW w:w="477" w:type="pct"/>
            <w:shd w:val="clear" w:color="auto" w:fill="auto"/>
            <w:noWrap/>
            <w:vAlign w:val="bottom"/>
            <w:hideMark/>
          </w:tcPr>
          <w:p w14:paraId="1D0EFCBC"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3027F2D"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1D5DB1A"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4437B04"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BD32AFD"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F24D9EB"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13C8D415"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1A7CD697" w14:textId="77777777" w:rsidR="005216F9" w:rsidRPr="003E5D00" w:rsidRDefault="005216F9" w:rsidP="003D0B08">
            <w:pPr>
              <w:rPr>
                <w:color w:val="000000"/>
                <w:sz w:val="20"/>
                <w:szCs w:val="20"/>
              </w:rPr>
            </w:pPr>
            <w:r w:rsidRPr="003E5D00">
              <w:rPr>
                <w:color w:val="000000"/>
                <w:sz w:val="20"/>
                <w:szCs w:val="20"/>
              </w:rPr>
              <w:t> </w:t>
            </w:r>
          </w:p>
        </w:tc>
      </w:tr>
      <w:tr w:rsidR="005216F9" w:rsidRPr="003E5D00" w14:paraId="69D993A9" w14:textId="77777777" w:rsidTr="003D0B08">
        <w:trPr>
          <w:trHeight w:val="315"/>
        </w:trPr>
        <w:tc>
          <w:tcPr>
            <w:tcW w:w="313" w:type="pct"/>
            <w:shd w:val="clear" w:color="auto" w:fill="auto"/>
            <w:noWrap/>
            <w:vAlign w:val="bottom"/>
            <w:hideMark/>
          </w:tcPr>
          <w:p w14:paraId="55521996" w14:textId="77777777" w:rsidR="005216F9" w:rsidRPr="003E5D00" w:rsidRDefault="005216F9" w:rsidP="003D0B08">
            <w:pPr>
              <w:rPr>
                <w:color w:val="000000"/>
                <w:sz w:val="20"/>
                <w:szCs w:val="20"/>
              </w:rPr>
            </w:pPr>
            <w:r w:rsidRPr="003E5D00">
              <w:rPr>
                <w:color w:val="000000"/>
                <w:sz w:val="20"/>
                <w:szCs w:val="20"/>
              </w:rPr>
              <w:t>9001</w:t>
            </w:r>
          </w:p>
        </w:tc>
        <w:tc>
          <w:tcPr>
            <w:tcW w:w="479" w:type="pct"/>
            <w:shd w:val="clear" w:color="auto" w:fill="auto"/>
            <w:noWrap/>
            <w:vAlign w:val="bottom"/>
            <w:hideMark/>
          </w:tcPr>
          <w:p w14:paraId="49AC637D" w14:textId="77777777" w:rsidR="005216F9" w:rsidRPr="003E5D00" w:rsidRDefault="005216F9" w:rsidP="003D0B08">
            <w:pPr>
              <w:rPr>
                <w:color w:val="000000"/>
                <w:sz w:val="20"/>
                <w:szCs w:val="20"/>
              </w:rPr>
            </w:pPr>
            <w:r w:rsidRPr="003E5D00">
              <w:rPr>
                <w:color w:val="000000"/>
                <w:sz w:val="20"/>
                <w:szCs w:val="20"/>
              </w:rPr>
              <w:t>Cá nhân</w:t>
            </w:r>
          </w:p>
        </w:tc>
        <w:tc>
          <w:tcPr>
            <w:tcW w:w="997" w:type="pct"/>
            <w:shd w:val="clear" w:color="auto" w:fill="auto"/>
            <w:noWrap/>
            <w:vAlign w:val="bottom"/>
            <w:hideMark/>
          </w:tcPr>
          <w:p w14:paraId="75717DA3" w14:textId="77777777" w:rsidR="005216F9" w:rsidRPr="003E5D00" w:rsidRDefault="005216F9" w:rsidP="003D0B08">
            <w:pPr>
              <w:rPr>
                <w:color w:val="000000"/>
                <w:sz w:val="20"/>
                <w:szCs w:val="20"/>
              </w:rPr>
            </w:pPr>
            <w:r w:rsidRPr="003E5D00">
              <w:rPr>
                <w:color w:val="000000"/>
                <w:sz w:val="20"/>
                <w:szCs w:val="20"/>
              </w:rPr>
              <w:t>Dư nợ cho vay cuối kỳ</w:t>
            </w:r>
          </w:p>
        </w:tc>
        <w:tc>
          <w:tcPr>
            <w:tcW w:w="477" w:type="pct"/>
            <w:shd w:val="clear" w:color="auto" w:fill="auto"/>
            <w:noWrap/>
            <w:vAlign w:val="bottom"/>
            <w:hideMark/>
          </w:tcPr>
          <w:p w14:paraId="1DEDBE25"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44A44285"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6C98C12E"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3B37EBE3"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6B6125C6"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8F3139F" w14:textId="77777777" w:rsidR="005216F9" w:rsidRPr="003E5D00" w:rsidRDefault="005216F9" w:rsidP="003D0B08">
            <w:pPr>
              <w:rPr>
                <w:color w:val="000000"/>
                <w:sz w:val="20"/>
                <w:szCs w:val="20"/>
              </w:rPr>
            </w:pPr>
            <w:r w:rsidRPr="003E5D00">
              <w:rPr>
                <w:color w:val="000000"/>
                <w:sz w:val="20"/>
                <w:szCs w:val="20"/>
              </w:rPr>
              <w:t> </w:t>
            </w:r>
          </w:p>
        </w:tc>
        <w:tc>
          <w:tcPr>
            <w:tcW w:w="390" w:type="pct"/>
            <w:shd w:val="clear" w:color="auto" w:fill="auto"/>
            <w:noWrap/>
            <w:vAlign w:val="bottom"/>
            <w:hideMark/>
          </w:tcPr>
          <w:p w14:paraId="70446372" w14:textId="77777777" w:rsidR="005216F9" w:rsidRPr="003E5D00" w:rsidRDefault="005216F9" w:rsidP="003D0B08">
            <w:pPr>
              <w:rPr>
                <w:color w:val="000000"/>
                <w:sz w:val="20"/>
                <w:szCs w:val="20"/>
              </w:rPr>
            </w:pPr>
            <w:r w:rsidRPr="003E5D00">
              <w:rPr>
                <w:color w:val="000000"/>
                <w:sz w:val="20"/>
                <w:szCs w:val="20"/>
              </w:rPr>
              <w:t> </w:t>
            </w:r>
          </w:p>
        </w:tc>
        <w:tc>
          <w:tcPr>
            <w:tcW w:w="391" w:type="pct"/>
            <w:shd w:val="clear" w:color="auto" w:fill="auto"/>
            <w:noWrap/>
            <w:vAlign w:val="bottom"/>
            <w:hideMark/>
          </w:tcPr>
          <w:p w14:paraId="0AA7FE75" w14:textId="77777777" w:rsidR="005216F9" w:rsidRPr="003E5D00" w:rsidRDefault="005216F9" w:rsidP="003D0B08">
            <w:pPr>
              <w:rPr>
                <w:color w:val="000000"/>
                <w:sz w:val="20"/>
                <w:szCs w:val="20"/>
              </w:rPr>
            </w:pPr>
            <w:r w:rsidRPr="003E5D00">
              <w:rPr>
                <w:color w:val="000000"/>
                <w:sz w:val="20"/>
                <w:szCs w:val="20"/>
              </w:rPr>
              <w:t> </w:t>
            </w:r>
          </w:p>
        </w:tc>
      </w:tr>
    </w:tbl>
    <w:p w14:paraId="0A36E705" w14:textId="5F65EFCB" w:rsidR="00417809" w:rsidRDefault="00417809" w:rsidP="00417809">
      <w:pPr>
        <w:rPr>
          <w:lang w:val="en-GB"/>
        </w:rPr>
      </w:pPr>
    </w:p>
    <w:p w14:paraId="64AD2685" w14:textId="61ABAC1C" w:rsidR="00204663" w:rsidRDefault="00204663" w:rsidP="00417809">
      <w:pPr>
        <w:rPr>
          <w:lang w:val="en-GB"/>
        </w:rPr>
      </w:pPr>
    </w:p>
    <w:p w14:paraId="15EA7C79" w14:textId="6BEF2BB4" w:rsidR="00204663" w:rsidRPr="00F97F9B" w:rsidRDefault="00204663" w:rsidP="00204663">
      <w:pPr>
        <w:pStyle w:val="Heading3"/>
      </w:pPr>
      <w:bookmarkStart w:id="1116" w:name="_Excel_upload_SO_LUONG_NHAN_SU"/>
      <w:bookmarkStart w:id="1117" w:name="_Toc112072814"/>
      <w:bookmarkEnd w:id="1116"/>
      <w:r w:rsidRPr="00F97F9B">
        <w:lastRenderedPageBreak/>
        <w:t>Exc</w:t>
      </w:r>
      <w:r>
        <w:t>el upload SO_LUONG_NHAN_SU</w:t>
      </w:r>
      <w:bookmarkEnd w:id="1117"/>
    </w:p>
    <w:p w14:paraId="0A8E92D8" w14:textId="514DC27E" w:rsidR="00204663" w:rsidRPr="00F97F9B" w:rsidRDefault="00204663" w:rsidP="00204663">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Mục đích: </w:t>
      </w:r>
      <w:r>
        <w:rPr>
          <w:rFonts w:ascii="Times New Roman" w:hAnsi="Times New Roman"/>
          <w:sz w:val="24"/>
          <w:szCs w:val="24"/>
          <w:lang w:val="en-GB"/>
        </w:rPr>
        <w:t xml:space="preserve">xác định </w:t>
      </w:r>
      <w:r w:rsidR="00771941">
        <w:rPr>
          <w:rFonts w:ascii="Times New Roman" w:hAnsi="Times New Roman"/>
          <w:sz w:val="24"/>
          <w:szCs w:val="24"/>
          <w:lang w:val="en-GB"/>
        </w:rPr>
        <w:t>số lượng nhân sự của từng ĐVKD</w:t>
      </w:r>
    </w:p>
    <w:p w14:paraId="1AA42BFB" w14:textId="77777777" w:rsidR="00204663" w:rsidRPr="00F97F9B" w:rsidRDefault="00204663" w:rsidP="00204663">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Đơn vị upload: </w:t>
      </w:r>
      <w:r>
        <w:rPr>
          <w:rFonts w:ascii="Times New Roman" w:hAnsi="Times New Roman"/>
          <w:sz w:val="24"/>
          <w:szCs w:val="24"/>
          <w:lang w:val="en-GB"/>
        </w:rPr>
        <w:t>Khối KHTC – Phòng kế hoạch</w:t>
      </w:r>
    </w:p>
    <w:p w14:paraId="273808E9" w14:textId="77777777" w:rsidR="00204663" w:rsidRDefault="00204663" w:rsidP="00204663">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Chu kỳ: </w:t>
      </w:r>
      <w:r>
        <w:rPr>
          <w:rFonts w:ascii="Times New Roman" w:hAnsi="Times New Roman"/>
          <w:sz w:val="24"/>
          <w:szCs w:val="24"/>
          <w:lang w:val="en-GB"/>
        </w:rPr>
        <w:t>khi có thay đổi</w:t>
      </w:r>
    </w:p>
    <w:p w14:paraId="2BBAAC7C" w14:textId="77777777" w:rsidR="00204663" w:rsidRPr="00EF5104" w:rsidRDefault="00204663" w:rsidP="00204663">
      <w:pPr>
        <w:pStyle w:val="ListParagraph"/>
        <w:numPr>
          <w:ilvl w:val="0"/>
          <w:numId w:val="2"/>
        </w:numPr>
        <w:rPr>
          <w:rFonts w:ascii="Times New Roman" w:hAnsi="Times New Roman"/>
          <w:sz w:val="24"/>
          <w:szCs w:val="24"/>
          <w:lang w:val="en-GB"/>
        </w:rPr>
      </w:pPr>
      <w:r w:rsidRPr="00EF5104">
        <w:rPr>
          <w:rFonts w:ascii="Times New Roman" w:hAnsi="Times New Roman"/>
          <w:sz w:val="24"/>
        </w:rPr>
        <w:t>Cấu trúc file excel</w:t>
      </w:r>
    </w:p>
    <w:tbl>
      <w:tblPr>
        <w:tblW w:w="5000" w:type="pct"/>
        <w:tblLook w:val="04A0" w:firstRow="1" w:lastRow="0" w:firstColumn="1" w:lastColumn="0" w:noHBand="0" w:noVBand="1"/>
      </w:tblPr>
      <w:tblGrid>
        <w:gridCol w:w="1607"/>
        <w:gridCol w:w="1915"/>
        <w:gridCol w:w="2340"/>
        <w:gridCol w:w="4094"/>
        <w:gridCol w:w="2793"/>
        <w:gridCol w:w="1605"/>
      </w:tblGrid>
      <w:tr w:rsidR="00771941" w:rsidRPr="00771941" w14:paraId="3FA337BD" w14:textId="77777777" w:rsidTr="00D26E30">
        <w:trPr>
          <w:trHeight w:val="764"/>
        </w:trPr>
        <w:tc>
          <w:tcPr>
            <w:tcW w:w="560"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54042DB6" w14:textId="77777777" w:rsidR="00771941" w:rsidRPr="00771941" w:rsidRDefault="00771941" w:rsidP="00771941">
            <w:pPr>
              <w:jc w:val="center"/>
              <w:rPr>
                <w:b/>
                <w:bCs/>
                <w:color w:val="FFFFFF" w:themeColor="background1"/>
              </w:rPr>
            </w:pPr>
            <w:r w:rsidRPr="00771941">
              <w:rPr>
                <w:b/>
                <w:bCs/>
                <w:color w:val="FFFFFF" w:themeColor="background1"/>
              </w:rPr>
              <w:t>STT</w:t>
            </w:r>
          </w:p>
        </w:tc>
        <w:tc>
          <w:tcPr>
            <w:tcW w:w="667" w:type="pct"/>
            <w:tcBorders>
              <w:top w:val="single" w:sz="4" w:space="0" w:color="auto"/>
              <w:left w:val="nil"/>
              <w:bottom w:val="single" w:sz="4" w:space="0" w:color="auto"/>
              <w:right w:val="single" w:sz="4" w:space="0" w:color="auto"/>
            </w:tcBorders>
            <w:shd w:val="clear" w:color="auto" w:fill="002060"/>
            <w:noWrap/>
            <w:vAlign w:val="center"/>
            <w:hideMark/>
          </w:tcPr>
          <w:p w14:paraId="3F5A8E50" w14:textId="77777777" w:rsidR="00771941" w:rsidRPr="00771941" w:rsidRDefault="00771941" w:rsidP="00771941">
            <w:pPr>
              <w:jc w:val="center"/>
              <w:rPr>
                <w:b/>
                <w:bCs/>
                <w:color w:val="FFFFFF" w:themeColor="background1"/>
              </w:rPr>
            </w:pPr>
            <w:r w:rsidRPr="00771941">
              <w:rPr>
                <w:b/>
                <w:bCs/>
                <w:color w:val="FFFFFF" w:themeColor="background1"/>
              </w:rPr>
              <w:t>Mã đơn vị Fin</w:t>
            </w:r>
          </w:p>
        </w:tc>
        <w:tc>
          <w:tcPr>
            <w:tcW w:w="815" w:type="pct"/>
            <w:tcBorders>
              <w:top w:val="single" w:sz="4" w:space="0" w:color="auto"/>
              <w:left w:val="nil"/>
              <w:bottom w:val="single" w:sz="4" w:space="0" w:color="auto"/>
              <w:right w:val="single" w:sz="4" w:space="0" w:color="auto"/>
            </w:tcBorders>
            <w:shd w:val="clear" w:color="auto" w:fill="002060"/>
            <w:vAlign w:val="center"/>
            <w:hideMark/>
          </w:tcPr>
          <w:p w14:paraId="1B554A2D" w14:textId="77777777" w:rsidR="00771941" w:rsidRPr="00771941" w:rsidRDefault="00771941" w:rsidP="00771941">
            <w:pPr>
              <w:jc w:val="center"/>
              <w:rPr>
                <w:b/>
                <w:bCs/>
              </w:rPr>
            </w:pPr>
            <w:r w:rsidRPr="00771941">
              <w:rPr>
                <w:b/>
                <w:bCs/>
              </w:rPr>
              <w:t xml:space="preserve"> Tổng số lượng nhân sự </w:t>
            </w:r>
          </w:p>
        </w:tc>
        <w:tc>
          <w:tcPr>
            <w:tcW w:w="1426" w:type="pct"/>
            <w:tcBorders>
              <w:top w:val="single" w:sz="4" w:space="0" w:color="auto"/>
              <w:left w:val="nil"/>
              <w:bottom w:val="single" w:sz="4" w:space="0" w:color="auto"/>
              <w:right w:val="single" w:sz="4" w:space="0" w:color="auto"/>
            </w:tcBorders>
            <w:shd w:val="clear" w:color="auto" w:fill="002060"/>
            <w:vAlign w:val="center"/>
            <w:hideMark/>
          </w:tcPr>
          <w:p w14:paraId="320B65E2" w14:textId="77777777" w:rsidR="00771941" w:rsidRPr="00771941" w:rsidRDefault="00771941" w:rsidP="00771941">
            <w:pPr>
              <w:jc w:val="center"/>
              <w:rPr>
                <w:b/>
                <w:bCs/>
              </w:rPr>
            </w:pPr>
            <w:r w:rsidRPr="00771941">
              <w:rPr>
                <w:b/>
                <w:bCs/>
              </w:rPr>
              <w:t xml:space="preserve"> Số lượng nhân sự không bao gồm trừ bảo vệ, lái xe, lao vụ, học việc </w:t>
            </w:r>
          </w:p>
        </w:tc>
        <w:tc>
          <w:tcPr>
            <w:tcW w:w="973" w:type="pct"/>
            <w:tcBorders>
              <w:top w:val="single" w:sz="4" w:space="0" w:color="auto"/>
              <w:left w:val="nil"/>
              <w:bottom w:val="single" w:sz="4" w:space="0" w:color="auto"/>
              <w:right w:val="single" w:sz="4" w:space="0" w:color="auto"/>
            </w:tcBorders>
            <w:shd w:val="clear" w:color="auto" w:fill="002060"/>
            <w:vAlign w:val="center"/>
            <w:hideMark/>
          </w:tcPr>
          <w:p w14:paraId="7A505827" w14:textId="77777777" w:rsidR="00771941" w:rsidRPr="00771941" w:rsidRDefault="00771941" w:rsidP="00771941">
            <w:pPr>
              <w:jc w:val="center"/>
              <w:rPr>
                <w:b/>
                <w:bCs/>
              </w:rPr>
            </w:pPr>
            <w:r w:rsidRPr="00771941">
              <w:rPr>
                <w:b/>
                <w:bCs/>
              </w:rPr>
              <w:t xml:space="preserve"> Số lượng RBO </w:t>
            </w:r>
          </w:p>
        </w:tc>
        <w:tc>
          <w:tcPr>
            <w:tcW w:w="560" w:type="pct"/>
            <w:tcBorders>
              <w:top w:val="single" w:sz="4" w:space="0" w:color="auto"/>
              <w:left w:val="nil"/>
              <w:bottom w:val="single" w:sz="4" w:space="0" w:color="auto"/>
              <w:right w:val="single" w:sz="4" w:space="0" w:color="auto"/>
            </w:tcBorders>
            <w:shd w:val="clear" w:color="auto" w:fill="002060"/>
            <w:vAlign w:val="center"/>
            <w:hideMark/>
          </w:tcPr>
          <w:p w14:paraId="7752D430" w14:textId="77777777" w:rsidR="00771941" w:rsidRPr="00771941" w:rsidRDefault="00771941" w:rsidP="00771941">
            <w:pPr>
              <w:jc w:val="center"/>
              <w:rPr>
                <w:b/>
                <w:bCs/>
              </w:rPr>
            </w:pPr>
            <w:r w:rsidRPr="00771941">
              <w:rPr>
                <w:b/>
                <w:bCs/>
              </w:rPr>
              <w:t xml:space="preserve"> Số lượng RM </w:t>
            </w:r>
          </w:p>
        </w:tc>
      </w:tr>
      <w:tr w:rsidR="00771941" w:rsidRPr="00771941" w14:paraId="3045A92C" w14:textId="77777777" w:rsidTr="00771941">
        <w:trPr>
          <w:trHeight w:val="310"/>
        </w:trPr>
        <w:tc>
          <w:tcPr>
            <w:tcW w:w="560" w:type="pct"/>
            <w:tcBorders>
              <w:top w:val="nil"/>
              <w:left w:val="single" w:sz="4" w:space="0" w:color="auto"/>
              <w:bottom w:val="single" w:sz="4" w:space="0" w:color="auto"/>
              <w:right w:val="single" w:sz="4" w:space="0" w:color="auto"/>
            </w:tcBorders>
            <w:shd w:val="clear" w:color="auto" w:fill="auto"/>
            <w:noWrap/>
            <w:vAlign w:val="bottom"/>
            <w:hideMark/>
          </w:tcPr>
          <w:p w14:paraId="739E22B3" w14:textId="77777777" w:rsidR="00771941" w:rsidRPr="00771941" w:rsidRDefault="00771941" w:rsidP="00771941">
            <w:pPr>
              <w:jc w:val="center"/>
            </w:pPr>
            <w:r w:rsidRPr="00771941">
              <w:t>1</w:t>
            </w:r>
          </w:p>
        </w:tc>
        <w:tc>
          <w:tcPr>
            <w:tcW w:w="667" w:type="pct"/>
            <w:tcBorders>
              <w:top w:val="nil"/>
              <w:left w:val="nil"/>
              <w:bottom w:val="single" w:sz="4" w:space="0" w:color="auto"/>
              <w:right w:val="single" w:sz="4" w:space="0" w:color="auto"/>
            </w:tcBorders>
            <w:shd w:val="clear" w:color="auto" w:fill="auto"/>
            <w:noWrap/>
            <w:vAlign w:val="bottom"/>
            <w:hideMark/>
          </w:tcPr>
          <w:p w14:paraId="14A63374" w14:textId="77777777" w:rsidR="00771941" w:rsidRPr="00771941" w:rsidRDefault="00771941" w:rsidP="00771941">
            <w:pPr>
              <w:jc w:val="center"/>
              <w:rPr>
                <w:color w:val="000000"/>
              </w:rPr>
            </w:pPr>
            <w:r w:rsidRPr="00771941">
              <w:rPr>
                <w:color w:val="000000"/>
              </w:rPr>
              <w:t>1001</w:t>
            </w:r>
          </w:p>
        </w:tc>
        <w:tc>
          <w:tcPr>
            <w:tcW w:w="815" w:type="pct"/>
            <w:tcBorders>
              <w:top w:val="nil"/>
              <w:left w:val="nil"/>
              <w:bottom w:val="single" w:sz="4" w:space="0" w:color="auto"/>
              <w:right w:val="single" w:sz="4" w:space="0" w:color="auto"/>
            </w:tcBorders>
            <w:shd w:val="clear" w:color="auto" w:fill="auto"/>
            <w:noWrap/>
            <w:vAlign w:val="bottom"/>
            <w:hideMark/>
          </w:tcPr>
          <w:p w14:paraId="0AAE0A5E" w14:textId="77777777" w:rsidR="00771941" w:rsidRPr="00771941" w:rsidRDefault="00771941" w:rsidP="00771941">
            <w:r w:rsidRPr="00771941">
              <w:t xml:space="preserve">          20 </w:t>
            </w:r>
          </w:p>
        </w:tc>
        <w:tc>
          <w:tcPr>
            <w:tcW w:w="1426" w:type="pct"/>
            <w:tcBorders>
              <w:top w:val="nil"/>
              <w:left w:val="nil"/>
              <w:bottom w:val="single" w:sz="4" w:space="0" w:color="auto"/>
              <w:right w:val="single" w:sz="4" w:space="0" w:color="auto"/>
            </w:tcBorders>
            <w:shd w:val="clear" w:color="auto" w:fill="auto"/>
            <w:noWrap/>
            <w:vAlign w:val="bottom"/>
            <w:hideMark/>
          </w:tcPr>
          <w:p w14:paraId="51D06CE6" w14:textId="77777777" w:rsidR="00771941" w:rsidRPr="00771941" w:rsidRDefault="00771941" w:rsidP="00771941">
            <w:r w:rsidRPr="00771941">
              <w:t xml:space="preserve">                                           18 </w:t>
            </w:r>
          </w:p>
        </w:tc>
        <w:tc>
          <w:tcPr>
            <w:tcW w:w="973" w:type="pct"/>
            <w:tcBorders>
              <w:top w:val="nil"/>
              <w:left w:val="nil"/>
              <w:bottom w:val="single" w:sz="4" w:space="0" w:color="auto"/>
              <w:right w:val="single" w:sz="4" w:space="0" w:color="auto"/>
            </w:tcBorders>
            <w:shd w:val="clear" w:color="auto" w:fill="auto"/>
            <w:noWrap/>
            <w:vAlign w:val="bottom"/>
            <w:hideMark/>
          </w:tcPr>
          <w:p w14:paraId="43EE8899" w14:textId="77777777" w:rsidR="00771941" w:rsidRPr="00771941" w:rsidRDefault="00771941" w:rsidP="00771941">
            <w:r w:rsidRPr="00771941">
              <w:t xml:space="preserve">            5 </w:t>
            </w:r>
          </w:p>
        </w:tc>
        <w:tc>
          <w:tcPr>
            <w:tcW w:w="560" w:type="pct"/>
            <w:tcBorders>
              <w:top w:val="nil"/>
              <w:left w:val="nil"/>
              <w:bottom w:val="single" w:sz="4" w:space="0" w:color="auto"/>
              <w:right w:val="single" w:sz="4" w:space="0" w:color="auto"/>
            </w:tcBorders>
            <w:shd w:val="clear" w:color="auto" w:fill="auto"/>
            <w:noWrap/>
            <w:vAlign w:val="bottom"/>
            <w:hideMark/>
          </w:tcPr>
          <w:p w14:paraId="30FB35A4" w14:textId="77777777" w:rsidR="00771941" w:rsidRPr="00771941" w:rsidRDefault="00771941" w:rsidP="00771941">
            <w:r w:rsidRPr="00771941">
              <w:t xml:space="preserve">            5 </w:t>
            </w:r>
          </w:p>
        </w:tc>
      </w:tr>
      <w:tr w:rsidR="00771941" w:rsidRPr="00771941" w14:paraId="6E87DDCC" w14:textId="77777777" w:rsidTr="00771941">
        <w:trPr>
          <w:trHeight w:val="310"/>
        </w:trPr>
        <w:tc>
          <w:tcPr>
            <w:tcW w:w="560" w:type="pct"/>
            <w:tcBorders>
              <w:top w:val="nil"/>
              <w:left w:val="single" w:sz="4" w:space="0" w:color="auto"/>
              <w:bottom w:val="single" w:sz="4" w:space="0" w:color="auto"/>
              <w:right w:val="single" w:sz="4" w:space="0" w:color="auto"/>
            </w:tcBorders>
            <w:shd w:val="clear" w:color="auto" w:fill="auto"/>
            <w:noWrap/>
            <w:vAlign w:val="bottom"/>
            <w:hideMark/>
          </w:tcPr>
          <w:p w14:paraId="7B77D998" w14:textId="77777777" w:rsidR="00771941" w:rsidRPr="00771941" w:rsidRDefault="00771941" w:rsidP="00771941">
            <w:pPr>
              <w:jc w:val="center"/>
            </w:pPr>
            <w:r w:rsidRPr="00771941">
              <w:t>2</w:t>
            </w:r>
          </w:p>
        </w:tc>
        <w:tc>
          <w:tcPr>
            <w:tcW w:w="667" w:type="pct"/>
            <w:tcBorders>
              <w:top w:val="nil"/>
              <w:left w:val="nil"/>
              <w:bottom w:val="single" w:sz="4" w:space="0" w:color="auto"/>
              <w:right w:val="single" w:sz="4" w:space="0" w:color="auto"/>
            </w:tcBorders>
            <w:shd w:val="clear" w:color="auto" w:fill="auto"/>
            <w:noWrap/>
            <w:vAlign w:val="bottom"/>
            <w:hideMark/>
          </w:tcPr>
          <w:p w14:paraId="3FE3898A" w14:textId="77777777" w:rsidR="00771941" w:rsidRPr="00771941" w:rsidRDefault="00771941" w:rsidP="00771941">
            <w:pPr>
              <w:jc w:val="center"/>
              <w:rPr>
                <w:color w:val="000000"/>
              </w:rPr>
            </w:pPr>
            <w:r w:rsidRPr="00771941">
              <w:rPr>
                <w:color w:val="000000"/>
              </w:rPr>
              <w:t>1002</w:t>
            </w:r>
          </w:p>
        </w:tc>
        <w:tc>
          <w:tcPr>
            <w:tcW w:w="815" w:type="pct"/>
            <w:tcBorders>
              <w:top w:val="nil"/>
              <w:left w:val="nil"/>
              <w:bottom w:val="single" w:sz="4" w:space="0" w:color="auto"/>
              <w:right w:val="single" w:sz="4" w:space="0" w:color="auto"/>
            </w:tcBorders>
            <w:shd w:val="clear" w:color="auto" w:fill="auto"/>
            <w:noWrap/>
            <w:vAlign w:val="bottom"/>
            <w:hideMark/>
          </w:tcPr>
          <w:p w14:paraId="13FF2082" w14:textId="77777777" w:rsidR="00771941" w:rsidRPr="00771941" w:rsidRDefault="00771941" w:rsidP="00771941">
            <w:r w:rsidRPr="00771941">
              <w:t xml:space="preserve">          20 </w:t>
            </w:r>
          </w:p>
        </w:tc>
        <w:tc>
          <w:tcPr>
            <w:tcW w:w="1426" w:type="pct"/>
            <w:tcBorders>
              <w:top w:val="nil"/>
              <w:left w:val="nil"/>
              <w:bottom w:val="single" w:sz="4" w:space="0" w:color="auto"/>
              <w:right w:val="single" w:sz="4" w:space="0" w:color="auto"/>
            </w:tcBorders>
            <w:shd w:val="clear" w:color="auto" w:fill="auto"/>
            <w:noWrap/>
            <w:vAlign w:val="bottom"/>
            <w:hideMark/>
          </w:tcPr>
          <w:p w14:paraId="3D8EC616" w14:textId="77777777" w:rsidR="00771941" w:rsidRPr="00771941" w:rsidRDefault="00771941" w:rsidP="00771941">
            <w:r w:rsidRPr="00771941">
              <w:t xml:space="preserve">                                           18 </w:t>
            </w:r>
          </w:p>
        </w:tc>
        <w:tc>
          <w:tcPr>
            <w:tcW w:w="973" w:type="pct"/>
            <w:tcBorders>
              <w:top w:val="nil"/>
              <w:left w:val="nil"/>
              <w:bottom w:val="single" w:sz="4" w:space="0" w:color="auto"/>
              <w:right w:val="single" w:sz="4" w:space="0" w:color="auto"/>
            </w:tcBorders>
            <w:shd w:val="clear" w:color="auto" w:fill="auto"/>
            <w:noWrap/>
            <w:vAlign w:val="bottom"/>
            <w:hideMark/>
          </w:tcPr>
          <w:p w14:paraId="29520FF0" w14:textId="77777777" w:rsidR="00771941" w:rsidRPr="00771941" w:rsidRDefault="00771941" w:rsidP="00771941">
            <w:r w:rsidRPr="00771941">
              <w:t xml:space="preserve">            5 </w:t>
            </w:r>
          </w:p>
        </w:tc>
        <w:tc>
          <w:tcPr>
            <w:tcW w:w="560" w:type="pct"/>
            <w:tcBorders>
              <w:top w:val="nil"/>
              <w:left w:val="nil"/>
              <w:bottom w:val="single" w:sz="4" w:space="0" w:color="auto"/>
              <w:right w:val="single" w:sz="4" w:space="0" w:color="auto"/>
            </w:tcBorders>
            <w:shd w:val="clear" w:color="auto" w:fill="auto"/>
            <w:noWrap/>
            <w:vAlign w:val="bottom"/>
            <w:hideMark/>
          </w:tcPr>
          <w:p w14:paraId="4C3A2AC6" w14:textId="77777777" w:rsidR="00771941" w:rsidRPr="00771941" w:rsidRDefault="00771941" w:rsidP="00771941">
            <w:r w:rsidRPr="00771941">
              <w:t xml:space="preserve">            5 </w:t>
            </w:r>
          </w:p>
        </w:tc>
      </w:tr>
      <w:tr w:rsidR="00771941" w:rsidRPr="00771941" w14:paraId="380CBC12" w14:textId="77777777" w:rsidTr="00771941">
        <w:trPr>
          <w:trHeight w:val="310"/>
        </w:trPr>
        <w:tc>
          <w:tcPr>
            <w:tcW w:w="560" w:type="pct"/>
            <w:tcBorders>
              <w:top w:val="nil"/>
              <w:left w:val="single" w:sz="4" w:space="0" w:color="auto"/>
              <w:bottom w:val="single" w:sz="4" w:space="0" w:color="auto"/>
              <w:right w:val="single" w:sz="4" w:space="0" w:color="auto"/>
            </w:tcBorders>
            <w:shd w:val="clear" w:color="auto" w:fill="auto"/>
            <w:noWrap/>
            <w:vAlign w:val="bottom"/>
            <w:hideMark/>
          </w:tcPr>
          <w:p w14:paraId="6D54BC37" w14:textId="77777777" w:rsidR="00771941" w:rsidRPr="00771941" w:rsidRDefault="00771941" w:rsidP="00771941">
            <w:pPr>
              <w:jc w:val="center"/>
            </w:pPr>
            <w:r w:rsidRPr="00771941">
              <w:t>3</w:t>
            </w:r>
          </w:p>
        </w:tc>
        <w:tc>
          <w:tcPr>
            <w:tcW w:w="667" w:type="pct"/>
            <w:tcBorders>
              <w:top w:val="nil"/>
              <w:left w:val="nil"/>
              <w:bottom w:val="single" w:sz="4" w:space="0" w:color="auto"/>
              <w:right w:val="single" w:sz="4" w:space="0" w:color="auto"/>
            </w:tcBorders>
            <w:shd w:val="clear" w:color="auto" w:fill="auto"/>
            <w:noWrap/>
            <w:vAlign w:val="bottom"/>
          </w:tcPr>
          <w:p w14:paraId="66C57367" w14:textId="166D311E" w:rsidR="00771941" w:rsidRPr="00771941" w:rsidRDefault="00771941" w:rsidP="00771941">
            <w:pPr>
              <w:jc w:val="center"/>
              <w:rPr>
                <w:color w:val="000000"/>
              </w:rPr>
            </w:pPr>
            <w:r>
              <w:rPr>
                <w:color w:val="000000"/>
              </w:rPr>
              <w:t>…</w:t>
            </w:r>
          </w:p>
        </w:tc>
        <w:tc>
          <w:tcPr>
            <w:tcW w:w="815" w:type="pct"/>
            <w:tcBorders>
              <w:top w:val="nil"/>
              <w:left w:val="nil"/>
              <w:bottom w:val="single" w:sz="4" w:space="0" w:color="auto"/>
              <w:right w:val="single" w:sz="4" w:space="0" w:color="auto"/>
            </w:tcBorders>
            <w:shd w:val="clear" w:color="auto" w:fill="auto"/>
            <w:noWrap/>
            <w:vAlign w:val="bottom"/>
          </w:tcPr>
          <w:p w14:paraId="4861D2C5" w14:textId="23A90B8A" w:rsidR="00771941" w:rsidRPr="00771941" w:rsidRDefault="00771941" w:rsidP="00771941"/>
        </w:tc>
        <w:tc>
          <w:tcPr>
            <w:tcW w:w="1426" w:type="pct"/>
            <w:tcBorders>
              <w:top w:val="nil"/>
              <w:left w:val="nil"/>
              <w:bottom w:val="single" w:sz="4" w:space="0" w:color="auto"/>
              <w:right w:val="single" w:sz="4" w:space="0" w:color="auto"/>
            </w:tcBorders>
            <w:shd w:val="clear" w:color="auto" w:fill="auto"/>
            <w:noWrap/>
            <w:vAlign w:val="bottom"/>
          </w:tcPr>
          <w:p w14:paraId="6BDF982B" w14:textId="2308CCE4" w:rsidR="00771941" w:rsidRPr="00771941" w:rsidRDefault="00771941" w:rsidP="00771941"/>
        </w:tc>
        <w:tc>
          <w:tcPr>
            <w:tcW w:w="973" w:type="pct"/>
            <w:tcBorders>
              <w:top w:val="nil"/>
              <w:left w:val="nil"/>
              <w:bottom w:val="single" w:sz="4" w:space="0" w:color="auto"/>
              <w:right w:val="single" w:sz="4" w:space="0" w:color="auto"/>
            </w:tcBorders>
            <w:shd w:val="clear" w:color="auto" w:fill="auto"/>
            <w:noWrap/>
            <w:vAlign w:val="bottom"/>
          </w:tcPr>
          <w:p w14:paraId="7BDDAA32" w14:textId="370702F2" w:rsidR="00771941" w:rsidRPr="00771941" w:rsidRDefault="00771941" w:rsidP="00771941"/>
        </w:tc>
        <w:tc>
          <w:tcPr>
            <w:tcW w:w="560" w:type="pct"/>
            <w:tcBorders>
              <w:top w:val="nil"/>
              <w:left w:val="nil"/>
              <w:bottom w:val="single" w:sz="4" w:space="0" w:color="auto"/>
              <w:right w:val="single" w:sz="4" w:space="0" w:color="auto"/>
            </w:tcBorders>
            <w:shd w:val="clear" w:color="auto" w:fill="auto"/>
            <w:noWrap/>
            <w:vAlign w:val="bottom"/>
          </w:tcPr>
          <w:p w14:paraId="01D734AF" w14:textId="2BBAC43C" w:rsidR="00771941" w:rsidRPr="00771941" w:rsidRDefault="00771941" w:rsidP="00771941"/>
        </w:tc>
      </w:tr>
    </w:tbl>
    <w:p w14:paraId="11F68850" w14:textId="1CAD8923" w:rsidR="00204663" w:rsidRDefault="00204663" w:rsidP="00417809">
      <w:pPr>
        <w:rPr>
          <w:lang w:val="en-GB"/>
        </w:rPr>
      </w:pPr>
    </w:p>
    <w:p w14:paraId="4872BD69" w14:textId="74D939BC" w:rsidR="00A45F2A" w:rsidRDefault="00A45F2A" w:rsidP="00417809">
      <w:pPr>
        <w:rPr>
          <w:lang w:val="en-GB"/>
        </w:rPr>
      </w:pPr>
    </w:p>
    <w:p w14:paraId="13BA0C6C" w14:textId="77777777" w:rsidR="0021146C" w:rsidRPr="00F97F9B" w:rsidRDefault="0021146C" w:rsidP="0021146C">
      <w:pPr>
        <w:pStyle w:val="Heading3"/>
      </w:pPr>
      <w:bookmarkStart w:id="1118" w:name="_Excel_upload_CAN_TRU_NO"/>
      <w:bookmarkStart w:id="1119" w:name="_Toc112072815"/>
      <w:bookmarkEnd w:id="1118"/>
      <w:r w:rsidRPr="00F97F9B">
        <w:t>Exc</w:t>
      </w:r>
      <w:r>
        <w:t>el upload CAN_TRU_NO</w:t>
      </w:r>
      <w:bookmarkEnd w:id="1119"/>
    </w:p>
    <w:p w14:paraId="637B35A4" w14:textId="77777777" w:rsidR="0021146C" w:rsidRPr="00F97F9B" w:rsidRDefault="0021146C" w:rsidP="0021146C">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Mục đích: </w:t>
      </w:r>
      <w:r>
        <w:rPr>
          <w:rFonts w:ascii="Times New Roman" w:hAnsi="Times New Roman"/>
          <w:sz w:val="24"/>
          <w:szCs w:val="24"/>
          <w:lang w:val="en-GB"/>
        </w:rPr>
        <w:t>xác định số lượng nhân sự của từng ĐVKD</w:t>
      </w:r>
    </w:p>
    <w:p w14:paraId="08C5CD71" w14:textId="77777777" w:rsidR="0021146C" w:rsidRPr="00F97F9B" w:rsidRDefault="0021146C" w:rsidP="0021146C">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Đơn vị upload: </w:t>
      </w:r>
      <w:r>
        <w:rPr>
          <w:rFonts w:ascii="Times New Roman" w:hAnsi="Times New Roman"/>
          <w:sz w:val="24"/>
          <w:szCs w:val="24"/>
          <w:lang w:val="en-GB"/>
        </w:rPr>
        <w:t>Khối KHTC – Phòng kế hoạch</w:t>
      </w:r>
    </w:p>
    <w:p w14:paraId="27671B01" w14:textId="77777777" w:rsidR="0021146C" w:rsidRDefault="0021146C" w:rsidP="0021146C">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Chu kỳ: </w:t>
      </w:r>
      <w:r>
        <w:rPr>
          <w:rFonts w:ascii="Times New Roman" w:hAnsi="Times New Roman"/>
          <w:sz w:val="24"/>
          <w:szCs w:val="24"/>
          <w:lang w:val="en-GB"/>
        </w:rPr>
        <w:t>khi có thay đổi</w:t>
      </w:r>
    </w:p>
    <w:p w14:paraId="3983BC9F" w14:textId="77777777" w:rsidR="0021146C" w:rsidRPr="00EF5104" w:rsidRDefault="0021146C" w:rsidP="0021146C">
      <w:pPr>
        <w:pStyle w:val="ListParagraph"/>
        <w:numPr>
          <w:ilvl w:val="0"/>
          <w:numId w:val="2"/>
        </w:numPr>
        <w:rPr>
          <w:rFonts w:ascii="Times New Roman" w:hAnsi="Times New Roman"/>
          <w:sz w:val="24"/>
          <w:szCs w:val="24"/>
          <w:lang w:val="en-GB"/>
        </w:rPr>
      </w:pPr>
      <w:r w:rsidRPr="00EF5104">
        <w:rPr>
          <w:rFonts w:ascii="Times New Roman" w:hAnsi="Times New Roman"/>
          <w:sz w:val="24"/>
        </w:rPr>
        <w:t>Cấu trúc file excel</w:t>
      </w:r>
    </w:p>
    <w:tbl>
      <w:tblPr>
        <w:tblW w:w="5000" w:type="pct"/>
        <w:tblLook w:val="04A0" w:firstRow="1" w:lastRow="0" w:firstColumn="1" w:lastColumn="0" w:noHBand="0" w:noVBand="1"/>
      </w:tblPr>
      <w:tblGrid>
        <w:gridCol w:w="3098"/>
        <w:gridCol w:w="3568"/>
        <w:gridCol w:w="3844"/>
        <w:gridCol w:w="3844"/>
      </w:tblGrid>
      <w:tr w:rsidR="0021146C" w:rsidRPr="00D73FFE" w14:paraId="4ED4276C" w14:textId="77777777" w:rsidTr="0098509D">
        <w:trPr>
          <w:trHeight w:val="280"/>
        </w:trPr>
        <w:tc>
          <w:tcPr>
            <w:tcW w:w="1079"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0DE7EFA3" w14:textId="77777777" w:rsidR="0021146C" w:rsidRPr="00D73FFE" w:rsidRDefault="0021146C" w:rsidP="00A33AED">
            <w:pPr>
              <w:rPr>
                <w:color w:val="FFFFFF" w:themeColor="background1"/>
                <w:sz w:val="22"/>
                <w:szCs w:val="22"/>
              </w:rPr>
            </w:pPr>
            <w:r w:rsidRPr="00D73FFE">
              <w:rPr>
                <w:color w:val="FFFFFF" w:themeColor="background1"/>
                <w:sz w:val="22"/>
                <w:szCs w:val="22"/>
              </w:rPr>
              <w:t xml:space="preserve">MÃ SOL </w:t>
            </w:r>
          </w:p>
        </w:tc>
        <w:tc>
          <w:tcPr>
            <w:tcW w:w="1243" w:type="pct"/>
            <w:tcBorders>
              <w:top w:val="single" w:sz="4" w:space="0" w:color="auto"/>
              <w:left w:val="nil"/>
              <w:bottom w:val="single" w:sz="4" w:space="0" w:color="auto"/>
              <w:right w:val="single" w:sz="4" w:space="0" w:color="auto"/>
            </w:tcBorders>
            <w:shd w:val="clear" w:color="auto" w:fill="002060"/>
            <w:noWrap/>
            <w:vAlign w:val="bottom"/>
            <w:hideMark/>
          </w:tcPr>
          <w:p w14:paraId="15E10BD2" w14:textId="77777777" w:rsidR="0021146C" w:rsidRPr="00D73FFE" w:rsidRDefault="0021146C" w:rsidP="00A33AED">
            <w:pPr>
              <w:rPr>
                <w:color w:val="FFFFFF" w:themeColor="background1"/>
                <w:sz w:val="22"/>
                <w:szCs w:val="22"/>
              </w:rPr>
            </w:pPr>
            <w:r w:rsidRPr="00D73FFE">
              <w:rPr>
                <w:color w:val="FFFFFF" w:themeColor="background1"/>
                <w:sz w:val="22"/>
                <w:szCs w:val="22"/>
              </w:rPr>
              <w:t>LƯƠNG KHỐI CNTT</w:t>
            </w:r>
          </w:p>
        </w:tc>
        <w:tc>
          <w:tcPr>
            <w:tcW w:w="1339" w:type="pct"/>
            <w:tcBorders>
              <w:top w:val="single" w:sz="4" w:space="0" w:color="auto"/>
              <w:left w:val="nil"/>
              <w:bottom w:val="single" w:sz="4" w:space="0" w:color="auto"/>
              <w:right w:val="single" w:sz="4" w:space="0" w:color="auto"/>
            </w:tcBorders>
            <w:shd w:val="clear" w:color="auto" w:fill="002060"/>
          </w:tcPr>
          <w:p w14:paraId="758F3554" w14:textId="77777777" w:rsidR="0021146C" w:rsidRPr="00D73FFE" w:rsidRDefault="0021146C" w:rsidP="00A33AED">
            <w:pPr>
              <w:rPr>
                <w:color w:val="FFFFFF" w:themeColor="background1"/>
                <w:sz w:val="22"/>
                <w:szCs w:val="22"/>
              </w:rPr>
            </w:pPr>
            <w:r w:rsidRPr="00646686">
              <w:rPr>
                <w:color w:val="FFFFFF" w:themeColor="background1"/>
                <w:sz w:val="22"/>
                <w:szCs w:val="22"/>
              </w:rPr>
              <w:t>THẨM ĐỊNH GIÁ</w:t>
            </w:r>
          </w:p>
        </w:tc>
        <w:tc>
          <w:tcPr>
            <w:tcW w:w="1339"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11FDC0A5" w14:textId="77777777" w:rsidR="0021146C" w:rsidRPr="00D73FFE" w:rsidRDefault="0021146C" w:rsidP="00A33AED">
            <w:pPr>
              <w:rPr>
                <w:color w:val="FFFFFF" w:themeColor="background1"/>
                <w:sz w:val="22"/>
                <w:szCs w:val="22"/>
              </w:rPr>
            </w:pPr>
            <w:r w:rsidRPr="00D73FFE">
              <w:rPr>
                <w:color w:val="FFFFFF" w:themeColor="background1"/>
                <w:sz w:val="22"/>
                <w:szCs w:val="22"/>
              </w:rPr>
              <w:t>FTP</w:t>
            </w:r>
          </w:p>
        </w:tc>
      </w:tr>
      <w:tr w:rsidR="0021146C" w:rsidRPr="00D73FFE" w14:paraId="12E9AC8D" w14:textId="77777777" w:rsidTr="0098509D">
        <w:trPr>
          <w:trHeight w:val="280"/>
        </w:trPr>
        <w:tc>
          <w:tcPr>
            <w:tcW w:w="1079" w:type="pct"/>
            <w:tcBorders>
              <w:top w:val="nil"/>
              <w:left w:val="single" w:sz="4" w:space="0" w:color="auto"/>
              <w:bottom w:val="single" w:sz="4" w:space="0" w:color="auto"/>
              <w:right w:val="single" w:sz="4" w:space="0" w:color="auto"/>
            </w:tcBorders>
            <w:shd w:val="clear" w:color="auto" w:fill="auto"/>
            <w:vAlign w:val="bottom"/>
            <w:hideMark/>
          </w:tcPr>
          <w:p w14:paraId="3BF93DE4" w14:textId="77777777" w:rsidR="0021146C" w:rsidRPr="00D73FFE" w:rsidRDefault="0021146C" w:rsidP="00A33AED">
            <w:pPr>
              <w:jc w:val="center"/>
              <w:rPr>
                <w:color w:val="000000"/>
                <w:sz w:val="22"/>
                <w:szCs w:val="22"/>
              </w:rPr>
            </w:pPr>
            <w:r w:rsidRPr="00D73FFE">
              <w:rPr>
                <w:color w:val="000000"/>
                <w:sz w:val="22"/>
                <w:szCs w:val="22"/>
              </w:rPr>
              <w:t>1617</w:t>
            </w:r>
          </w:p>
        </w:tc>
        <w:tc>
          <w:tcPr>
            <w:tcW w:w="1243" w:type="pct"/>
            <w:tcBorders>
              <w:top w:val="nil"/>
              <w:left w:val="nil"/>
              <w:bottom w:val="single" w:sz="4" w:space="0" w:color="auto"/>
              <w:right w:val="single" w:sz="4" w:space="0" w:color="auto"/>
            </w:tcBorders>
            <w:shd w:val="clear" w:color="auto" w:fill="auto"/>
            <w:vAlign w:val="bottom"/>
            <w:hideMark/>
          </w:tcPr>
          <w:p w14:paraId="63C81DA1" w14:textId="77777777" w:rsidR="0021146C" w:rsidRPr="00D73FFE" w:rsidRDefault="0021146C" w:rsidP="00A33AED">
            <w:pPr>
              <w:rPr>
                <w:color w:val="000000"/>
                <w:sz w:val="22"/>
                <w:szCs w:val="22"/>
              </w:rPr>
            </w:pPr>
            <w:r w:rsidRPr="00D73FFE">
              <w:rPr>
                <w:color w:val="000000"/>
                <w:sz w:val="22"/>
                <w:szCs w:val="22"/>
              </w:rPr>
              <w:t xml:space="preserve">                555,408 </w:t>
            </w:r>
          </w:p>
        </w:tc>
        <w:tc>
          <w:tcPr>
            <w:tcW w:w="1339" w:type="pct"/>
            <w:tcBorders>
              <w:top w:val="single" w:sz="4" w:space="0" w:color="auto"/>
              <w:left w:val="nil"/>
              <w:bottom w:val="single" w:sz="4" w:space="0" w:color="auto"/>
              <w:right w:val="single" w:sz="4" w:space="0" w:color="auto"/>
            </w:tcBorders>
            <w:vAlign w:val="bottom"/>
          </w:tcPr>
          <w:p w14:paraId="0F25A679" w14:textId="77777777" w:rsidR="0021146C" w:rsidRPr="00D73FFE" w:rsidRDefault="0021146C" w:rsidP="00A33AED">
            <w:pPr>
              <w:rPr>
                <w:color w:val="000000"/>
                <w:sz w:val="22"/>
                <w:szCs w:val="22"/>
              </w:rPr>
            </w:pPr>
            <w:r w:rsidRPr="00D73FFE">
              <w:rPr>
                <w:color w:val="000000"/>
                <w:sz w:val="22"/>
                <w:szCs w:val="22"/>
              </w:rPr>
              <w:t xml:space="preserve">                2,100,000 </w:t>
            </w:r>
          </w:p>
        </w:tc>
        <w:tc>
          <w:tcPr>
            <w:tcW w:w="1339" w:type="pct"/>
            <w:tcBorders>
              <w:top w:val="single" w:sz="4" w:space="0" w:color="auto"/>
              <w:left w:val="single" w:sz="4" w:space="0" w:color="auto"/>
              <w:bottom w:val="single" w:sz="4" w:space="0" w:color="auto"/>
              <w:right w:val="single" w:sz="4" w:space="0" w:color="auto"/>
            </w:tcBorders>
            <w:shd w:val="clear" w:color="auto" w:fill="auto"/>
            <w:vAlign w:val="bottom"/>
          </w:tcPr>
          <w:p w14:paraId="32702289" w14:textId="77777777" w:rsidR="0021146C" w:rsidRPr="00D73FFE" w:rsidRDefault="0021146C" w:rsidP="00A33AED">
            <w:pPr>
              <w:rPr>
                <w:color w:val="000000"/>
                <w:sz w:val="22"/>
                <w:szCs w:val="22"/>
              </w:rPr>
            </w:pPr>
          </w:p>
        </w:tc>
      </w:tr>
      <w:tr w:rsidR="0021146C" w:rsidRPr="00D73FFE" w14:paraId="4D42AC3B" w14:textId="77777777" w:rsidTr="0098509D">
        <w:trPr>
          <w:trHeight w:val="280"/>
        </w:trPr>
        <w:tc>
          <w:tcPr>
            <w:tcW w:w="107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98D5B57" w14:textId="77777777" w:rsidR="0021146C" w:rsidRPr="00D73FFE" w:rsidRDefault="0021146C" w:rsidP="00A33AED">
            <w:pPr>
              <w:jc w:val="center"/>
              <w:rPr>
                <w:color w:val="000000"/>
                <w:sz w:val="22"/>
                <w:szCs w:val="22"/>
              </w:rPr>
            </w:pPr>
            <w:r w:rsidRPr="00D73FFE">
              <w:rPr>
                <w:color w:val="000000"/>
                <w:sz w:val="22"/>
                <w:szCs w:val="22"/>
              </w:rPr>
              <w:t>1724</w:t>
            </w:r>
          </w:p>
        </w:tc>
        <w:tc>
          <w:tcPr>
            <w:tcW w:w="1243" w:type="pct"/>
            <w:tcBorders>
              <w:top w:val="single" w:sz="4" w:space="0" w:color="auto"/>
              <w:left w:val="nil"/>
              <w:bottom w:val="single" w:sz="4" w:space="0" w:color="auto"/>
              <w:right w:val="single" w:sz="4" w:space="0" w:color="auto"/>
            </w:tcBorders>
            <w:shd w:val="clear" w:color="auto" w:fill="auto"/>
            <w:vAlign w:val="bottom"/>
            <w:hideMark/>
          </w:tcPr>
          <w:p w14:paraId="2EF5E256" w14:textId="77777777" w:rsidR="0021146C" w:rsidRPr="00D73FFE" w:rsidRDefault="0021146C" w:rsidP="00A33AED">
            <w:pPr>
              <w:rPr>
                <w:color w:val="000000"/>
                <w:sz w:val="22"/>
                <w:szCs w:val="22"/>
              </w:rPr>
            </w:pPr>
            <w:r w:rsidRPr="00D73FFE">
              <w:rPr>
                <w:color w:val="000000"/>
                <w:sz w:val="22"/>
                <w:szCs w:val="22"/>
              </w:rPr>
              <w:t xml:space="preserve">                555,408 </w:t>
            </w:r>
          </w:p>
        </w:tc>
        <w:tc>
          <w:tcPr>
            <w:tcW w:w="1339" w:type="pct"/>
            <w:tcBorders>
              <w:top w:val="single" w:sz="4" w:space="0" w:color="auto"/>
              <w:left w:val="nil"/>
              <w:bottom w:val="single" w:sz="4" w:space="0" w:color="auto"/>
              <w:right w:val="single" w:sz="4" w:space="0" w:color="auto"/>
            </w:tcBorders>
            <w:vAlign w:val="bottom"/>
          </w:tcPr>
          <w:p w14:paraId="29F8CCE5" w14:textId="77777777" w:rsidR="0021146C" w:rsidRPr="00D73FFE" w:rsidRDefault="0021146C" w:rsidP="00A33AED">
            <w:pPr>
              <w:rPr>
                <w:color w:val="000000"/>
                <w:sz w:val="22"/>
                <w:szCs w:val="22"/>
              </w:rPr>
            </w:pPr>
            <w:r w:rsidRPr="00D73FFE">
              <w:rPr>
                <w:color w:val="000000"/>
                <w:sz w:val="22"/>
                <w:szCs w:val="22"/>
              </w:rPr>
              <w:t xml:space="preserve">                7,500,000 </w:t>
            </w:r>
          </w:p>
        </w:tc>
        <w:tc>
          <w:tcPr>
            <w:tcW w:w="1339" w:type="pct"/>
            <w:tcBorders>
              <w:top w:val="single" w:sz="4" w:space="0" w:color="auto"/>
              <w:left w:val="single" w:sz="4" w:space="0" w:color="auto"/>
              <w:bottom w:val="single" w:sz="4" w:space="0" w:color="auto"/>
              <w:right w:val="single" w:sz="4" w:space="0" w:color="auto"/>
            </w:tcBorders>
            <w:shd w:val="clear" w:color="auto" w:fill="auto"/>
            <w:vAlign w:val="bottom"/>
          </w:tcPr>
          <w:p w14:paraId="48D923E4" w14:textId="77777777" w:rsidR="0021146C" w:rsidRPr="00D73FFE" w:rsidRDefault="0021146C" w:rsidP="00A33AED">
            <w:pPr>
              <w:rPr>
                <w:color w:val="000000"/>
                <w:sz w:val="22"/>
                <w:szCs w:val="22"/>
              </w:rPr>
            </w:pPr>
          </w:p>
        </w:tc>
      </w:tr>
      <w:tr w:rsidR="0021146C" w:rsidRPr="00D73FFE" w14:paraId="1CE56F97" w14:textId="77777777" w:rsidTr="0098509D">
        <w:trPr>
          <w:trHeight w:val="280"/>
        </w:trPr>
        <w:tc>
          <w:tcPr>
            <w:tcW w:w="1079" w:type="pct"/>
            <w:tcBorders>
              <w:top w:val="single" w:sz="4" w:space="0" w:color="auto"/>
              <w:left w:val="single" w:sz="4" w:space="0" w:color="auto"/>
              <w:bottom w:val="single" w:sz="4" w:space="0" w:color="auto"/>
              <w:right w:val="single" w:sz="4" w:space="0" w:color="auto"/>
            </w:tcBorders>
            <w:shd w:val="clear" w:color="auto" w:fill="auto"/>
            <w:vAlign w:val="bottom"/>
          </w:tcPr>
          <w:p w14:paraId="11D63B70" w14:textId="77777777" w:rsidR="0021146C" w:rsidRPr="00D73FFE" w:rsidRDefault="0021146C" w:rsidP="00A33AED">
            <w:pPr>
              <w:jc w:val="center"/>
              <w:rPr>
                <w:color w:val="000000"/>
                <w:sz w:val="22"/>
                <w:szCs w:val="22"/>
              </w:rPr>
            </w:pPr>
            <w:r>
              <w:rPr>
                <w:color w:val="000000"/>
                <w:sz w:val="22"/>
                <w:szCs w:val="22"/>
              </w:rPr>
              <w:t>…</w:t>
            </w:r>
          </w:p>
        </w:tc>
        <w:tc>
          <w:tcPr>
            <w:tcW w:w="1243" w:type="pct"/>
            <w:tcBorders>
              <w:top w:val="single" w:sz="4" w:space="0" w:color="auto"/>
              <w:left w:val="nil"/>
              <w:bottom w:val="single" w:sz="4" w:space="0" w:color="auto"/>
              <w:right w:val="single" w:sz="4" w:space="0" w:color="auto"/>
            </w:tcBorders>
            <w:shd w:val="clear" w:color="auto" w:fill="auto"/>
            <w:vAlign w:val="bottom"/>
          </w:tcPr>
          <w:p w14:paraId="62B2EFA8" w14:textId="77777777" w:rsidR="0021146C" w:rsidRPr="00D73FFE" w:rsidRDefault="0021146C" w:rsidP="00A33AED">
            <w:pPr>
              <w:rPr>
                <w:color w:val="000000"/>
                <w:sz w:val="22"/>
                <w:szCs w:val="22"/>
              </w:rPr>
            </w:pPr>
          </w:p>
        </w:tc>
        <w:tc>
          <w:tcPr>
            <w:tcW w:w="1339" w:type="pct"/>
            <w:tcBorders>
              <w:top w:val="single" w:sz="4" w:space="0" w:color="auto"/>
              <w:left w:val="nil"/>
              <w:bottom w:val="single" w:sz="4" w:space="0" w:color="auto"/>
              <w:right w:val="single" w:sz="4" w:space="0" w:color="auto"/>
            </w:tcBorders>
          </w:tcPr>
          <w:p w14:paraId="05A0F42D" w14:textId="77777777" w:rsidR="0021146C" w:rsidRPr="00D73FFE" w:rsidRDefault="0021146C" w:rsidP="00A33AED">
            <w:pPr>
              <w:rPr>
                <w:color w:val="000000"/>
                <w:sz w:val="22"/>
                <w:szCs w:val="22"/>
              </w:rPr>
            </w:pPr>
          </w:p>
        </w:tc>
        <w:tc>
          <w:tcPr>
            <w:tcW w:w="1339" w:type="pct"/>
            <w:tcBorders>
              <w:top w:val="single" w:sz="4" w:space="0" w:color="auto"/>
              <w:left w:val="single" w:sz="4" w:space="0" w:color="auto"/>
              <w:bottom w:val="single" w:sz="4" w:space="0" w:color="auto"/>
              <w:right w:val="single" w:sz="4" w:space="0" w:color="auto"/>
            </w:tcBorders>
            <w:shd w:val="clear" w:color="auto" w:fill="auto"/>
            <w:vAlign w:val="bottom"/>
          </w:tcPr>
          <w:p w14:paraId="0AC4044B" w14:textId="77777777" w:rsidR="0021146C" w:rsidRPr="00D73FFE" w:rsidRDefault="0021146C" w:rsidP="00A33AED">
            <w:pPr>
              <w:rPr>
                <w:color w:val="000000"/>
                <w:sz w:val="22"/>
                <w:szCs w:val="22"/>
              </w:rPr>
            </w:pPr>
          </w:p>
        </w:tc>
      </w:tr>
    </w:tbl>
    <w:p w14:paraId="6706CBAA" w14:textId="0EE77B1C" w:rsidR="004746A8" w:rsidRDefault="004746A8" w:rsidP="004746A8">
      <w:r>
        <w:br w:type="page"/>
      </w:r>
    </w:p>
    <w:p w14:paraId="30528072" w14:textId="577EAC13" w:rsidR="00023918" w:rsidRPr="00F97F9B" w:rsidDel="008A4B65" w:rsidRDefault="00023918" w:rsidP="00023918">
      <w:pPr>
        <w:pStyle w:val="Heading3"/>
        <w:rPr>
          <w:del w:id="1120" w:author="HUYNH THI NGOC TRAM" w:date="2022-09-21T17:28:00Z"/>
        </w:rPr>
      </w:pPr>
      <w:bookmarkStart w:id="1121" w:name="_Excel_upload_CHI_HOAT_DONG_207_DVKD"/>
      <w:bookmarkStart w:id="1122" w:name="_Toc112072816"/>
      <w:bookmarkEnd w:id="1121"/>
      <w:del w:id="1123" w:author="HUYNH THI NGOC TRAM" w:date="2022-09-21T17:28:00Z">
        <w:r w:rsidRPr="00F97F9B" w:rsidDel="008A4B65">
          <w:lastRenderedPageBreak/>
          <w:delText>Exc</w:delText>
        </w:r>
        <w:r w:rsidDel="008A4B65">
          <w:delText>el upload CHI_HOAT_DONG_</w:delText>
        </w:r>
        <w:r w:rsidR="00425A63" w:rsidDel="008A4B65">
          <w:delText>207_</w:delText>
        </w:r>
        <w:r w:rsidDel="008A4B65">
          <w:delText>DVKD</w:delText>
        </w:r>
        <w:bookmarkEnd w:id="1122"/>
      </w:del>
    </w:p>
    <w:p w14:paraId="681659BF" w14:textId="7DA79C30" w:rsidR="00023918" w:rsidRPr="00F97F9B" w:rsidDel="008A4B65" w:rsidRDefault="00023918" w:rsidP="00023918">
      <w:pPr>
        <w:pStyle w:val="ListParagraph"/>
        <w:numPr>
          <w:ilvl w:val="0"/>
          <w:numId w:val="2"/>
        </w:numPr>
        <w:rPr>
          <w:del w:id="1124" w:author="HUYNH THI NGOC TRAM" w:date="2022-09-21T17:28:00Z"/>
          <w:rFonts w:ascii="Times New Roman" w:hAnsi="Times New Roman"/>
          <w:sz w:val="24"/>
          <w:szCs w:val="24"/>
          <w:lang w:val="en-GB"/>
        </w:rPr>
      </w:pPr>
      <w:del w:id="1125" w:author="HUYNH THI NGOC TRAM" w:date="2022-09-21T17:28:00Z">
        <w:r w:rsidRPr="00F97F9B" w:rsidDel="008A4B65">
          <w:rPr>
            <w:rFonts w:ascii="Times New Roman" w:hAnsi="Times New Roman"/>
            <w:sz w:val="24"/>
            <w:szCs w:val="24"/>
            <w:lang w:val="en-GB"/>
          </w:rPr>
          <w:delText xml:space="preserve">Mục đích: </w:delText>
        </w:r>
        <w:r w:rsidDel="008A4B65">
          <w:rPr>
            <w:rFonts w:ascii="Times New Roman" w:hAnsi="Times New Roman"/>
            <w:sz w:val="24"/>
            <w:szCs w:val="24"/>
            <w:lang w:val="en-GB"/>
          </w:rPr>
          <w:delText xml:space="preserve">xác định </w:delText>
        </w:r>
        <w:r w:rsidR="00F6502E" w:rsidDel="008A4B65">
          <w:rPr>
            <w:rFonts w:ascii="Times New Roman" w:hAnsi="Times New Roman"/>
            <w:sz w:val="24"/>
            <w:szCs w:val="24"/>
            <w:lang w:val="en-GB"/>
          </w:rPr>
          <w:delText>chi phí hoạt động của từng ĐVKD</w:delText>
        </w:r>
      </w:del>
    </w:p>
    <w:p w14:paraId="3C7DE767" w14:textId="29C20218" w:rsidR="00023918" w:rsidRPr="00F97F9B" w:rsidDel="008A4B65" w:rsidRDefault="00023918" w:rsidP="00023918">
      <w:pPr>
        <w:pStyle w:val="ListParagraph"/>
        <w:numPr>
          <w:ilvl w:val="0"/>
          <w:numId w:val="2"/>
        </w:numPr>
        <w:rPr>
          <w:del w:id="1126" w:author="HUYNH THI NGOC TRAM" w:date="2022-09-21T17:28:00Z"/>
          <w:rFonts w:ascii="Times New Roman" w:hAnsi="Times New Roman"/>
          <w:sz w:val="24"/>
          <w:szCs w:val="24"/>
          <w:lang w:val="en-GB"/>
        </w:rPr>
      </w:pPr>
      <w:del w:id="1127" w:author="HUYNH THI NGOC TRAM" w:date="2022-09-21T17:28:00Z">
        <w:r w:rsidRPr="00F97F9B" w:rsidDel="008A4B65">
          <w:rPr>
            <w:rFonts w:ascii="Times New Roman" w:hAnsi="Times New Roman"/>
            <w:sz w:val="24"/>
            <w:szCs w:val="24"/>
            <w:lang w:val="en-GB"/>
          </w:rPr>
          <w:delText xml:space="preserve">Đơn vị upload: </w:delText>
        </w:r>
        <w:r w:rsidDel="008A4B65">
          <w:rPr>
            <w:rFonts w:ascii="Times New Roman" w:hAnsi="Times New Roman"/>
            <w:sz w:val="24"/>
            <w:szCs w:val="24"/>
            <w:lang w:val="en-GB"/>
          </w:rPr>
          <w:delText>Khối KHTC – Phòng kế hoạch</w:delText>
        </w:r>
      </w:del>
    </w:p>
    <w:p w14:paraId="45232D4A" w14:textId="2251E882" w:rsidR="00023918" w:rsidDel="008A4B65" w:rsidRDefault="00023918" w:rsidP="00023918">
      <w:pPr>
        <w:pStyle w:val="ListParagraph"/>
        <w:numPr>
          <w:ilvl w:val="0"/>
          <w:numId w:val="2"/>
        </w:numPr>
        <w:rPr>
          <w:del w:id="1128" w:author="HUYNH THI NGOC TRAM" w:date="2022-09-21T17:28:00Z"/>
          <w:rFonts w:ascii="Times New Roman" w:hAnsi="Times New Roman"/>
          <w:sz w:val="24"/>
          <w:szCs w:val="24"/>
          <w:lang w:val="en-GB"/>
        </w:rPr>
      </w:pPr>
      <w:del w:id="1129" w:author="HUYNH THI NGOC TRAM" w:date="2022-09-21T17:28:00Z">
        <w:r w:rsidRPr="00F97F9B" w:rsidDel="008A4B65">
          <w:rPr>
            <w:rFonts w:ascii="Times New Roman" w:hAnsi="Times New Roman"/>
            <w:sz w:val="24"/>
            <w:szCs w:val="24"/>
            <w:lang w:val="en-GB"/>
          </w:rPr>
          <w:delText xml:space="preserve">Chu kỳ: </w:delText>
        </w:r>
        <w:r w:rsidDel="008A4B65">
          <w:rPr>
            <w:rFonts w:ascii="Times New Roman" w:hAnsi="Times New Roman"/>
            <w:sz w:val="24"/>
            <w:szCs w:val="24"/>
            <w:lang w:val="en-GB"/>
          </w:rPr>
          <w:delText>khi có thay đổi</w:delText>
        </w:r>
      </w:del>
    </w:p>
    <w:p w14:paraId="718D45AC" w14:textId="4E0F0304" w:rsidR="00023918" w:rsidRPr="00023918" w:rsidDel="008A4B65" w:rsidRDefault="00023918" w:rsidP="00023918">
      <w:pPr>
        <w:pStyle w:val="ListParagraph"/>
        <w:numPr>
          <w:ilvl w:val="0"/>
          <w:numId w:val="2"/>
        </w:numPr>
        <w:rPr>
          <w:del w:id="1130" w:author="HUYNH THI NGOC TRAM" w:date="2022-09-21T17:28:00Z"/>
          <w:rFonts w:ascii="Times New Roman" w:hAnsi="Times New Roman"/>
          <w:sz w:val="24"/>
          <w:szCs w:val="24"/>
          <w:lang w:val="en-GB"/>
        </w:rPr>
      </w:pPr>
      <w:del w:id="1131" w:author="HUYNH THI NGOC TRAM" w:date="2022-09-21T17:28:00Z">
        <w:r w:rsidRPr="00EF5104" w:rsidDel="008A4B65">
          <w:rPr>
            <w:rFonts w:ascii="Times New Roman" w:hAnsi="Times New Roman"/>
            <w:sz w:val="24"/>
          </w:rPr>
          <w:delText>Cấu trúc file excel</w:delText>
        </w:r>
      </w:del>
    </w:p>
    <w:tbl>
      <w:tblPr>
        <w:tblW w:w="5000" w:type="pct"/>
        <w:tblLook w:val="04A0" w:firstRow="1" w:lastRow="0" w:firstColumn="1" w:lastColumn="0" w:noHBand="0" w:noVBand="1"/>
      </w:tblPr>
      <w:tblGrid>
        <w:gridCol w:w="4785"/>
        <w:gridCol w:w="4786"/>
        <w:gridCol w:w="4783"/>
      </w:tblGrid>
      <w:tr w:rsidR="00087E8E" w:rsidRPr="00D73FFE" w:rsidDel="008A4B65" w14:paraId="18D4510A" w14:textId="35436354" w:rsidTr="00A33AED">
        <w:trPr>
          <w:trHeight w:val="280"/>
          <w:del w:id="1132" w:author="HUYNH THI NGOC TRAM" w:date="2022-09-21T17:28:00Z"/>
        </w:trPr>
        <w:tc>
          <w:tcPr>
            <w:tcW w:w="1667"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5118D9A6" w14:textId="086F438B" w:rsidR="00087E8E" w:rsidRPr="00D73FFE" w:rsidDel="008A4B65" w:rsidRDefault="00087E8E" w:rsidP="00A33AED">
            <w:pPr>
              <w:rPr>
                <w:del w:id="1133" w:author="HUYNH THI NGOC TRAM" w:date="2022-09-21T17:28:00Z"/>
                <w:color w:val="FFFFFF" w:themeColor="background1"/>
                <w:sz w:val="22"/>
                <w:szCs w:val="22"/>
              </w:rPr>
            </w:pPr>
            <w:del w:id="1134" w:author="HUYNH THI NGOC TRAM" w:date="2022-09-21T17:28:00Z">
              <w:r w:rsidRPr="00D73FFE" w:rsidDel="008A4B65">
                <w:rPr>
                  <w:color w:val="FFFFFF" w:themeColor="background1"/>
                  <w:sz w:val="22"/>
                  <w:szCs w:val="22"/>
                </w:rPr>
                <w:delText xml:space="preserve">MÃ SOL </w:delText>
              </w:r>
            </w:del>
          </w:p>
        </w:tc>
        <w:tc>
          <w:tcPr>
            <w:tcW w:w="1667" w:type="pct"/>
            <w:tcBorders>
              <w:top w:val="single" w:sz="4" w:space="0" w:color="auto"/>
              <w:left w:val="single" w:sz="4" w:space="0" w:color="auto"/>
              <w:bottom w:val="single" w:sz="4" w:space="0" w:color="auto"/>
              <w:right w:val="single" w:sz="4" w:space="0" w:color="auto"/>
            </w:tcBorders>
            <w:shd w:val="clear" w:color="auto" w:fill="002060"/>
          </w:tcPr>
          <w:p w14:paraId="416293DD" w14:textId="33DD69DE" w:rsidR="00087E8E" w:rsidRPr="00023918" w:rsidDel="008A4B65" w:rsidRDefault="00087E8E" w:rsidP="00A33AED">
            <w:pPr>
              <w:rPr>
                <w:del w:id="1135" w:author="HUYNH THI NGOC TRAM" w:date="2022-09-21T17:28:00Z"/>
                <w:sz w:val="22"/>
                <w:szCs w:val="22"/>
              </w:rPr>
            </w:pPr>
            <w:del w:id="1136" w:author="HUYNH THI NGOC TRAM" w:date="2022-09-21T17:28:00Z">
              <w:r w:rsidDel="008A4B65">
                <w:rPr>
                  <w:sz w:val="22"/>
                  <w:szCs w:val="22"/>
                </w:rPr>
                <w:delText>KHCN</w:delText>
              </w:r>
            </w:del>
          </w:p>
        </w:tc>
        <w:tc>
          <w:tcPr>
            <w:tcW w:w="1666" w:type="pct"/>
            <w:tcBorders>
              <w:top w:val="single" w:sz="4" w:space="0" w:color="auto"/>
              <w:left w:val="single" w:sz="4" w:space="0" w:color="auto"/>
              <w:bottom w:val="single" w:sz="4" w:space="0" w:color="auto"/>
              <w:right w:val="single" w:sz="4" w:space="0" w:color="auto"/>
            </w:tcBorders>
            <w:shd w:val="clear" w:color="auto" w:fill="002060"/>
          </w:tcPr>
          <w:p w14:paraId="7DCF67F6" w14:textId="58D66DE9" w:rsidR="00087E8E" w:rsidDel="008A4B65" w:rsidRDefault="00087E8E" w:rsidP="00A33AED">
            <w:pPr>
              <w:rPr>
                <w:del w:id="1137" w:author="HUYNH THI NGOC TRAM" w:date="2022-09-21T17:28:00Z"/>
                <w:sz w:val="22"/>
                <w:szCs w:val="22"/>
              </w:rPr>
            </w:pPr>
            <w:del w:id="1138" w:author="HUYNH THI NGOC TRAM" w:date="2022-09-21T17:28:00Z">
              <w:r w:rsidDel="008A4B65">
                <w:rPr>
                  <w:sz w:val="22"/>
                  <w:szCs w:val="22"/>
                </w:rPr>
                <w:delText>KHDN</w:delText>
              </w:r>
            </w:del>
          </w:p>
        </w:tc>
      </w:tr>
      <w:tr w:rsidR="00087E8E" w:rsidRPr="00D73FFE" w:rsidDel="008A4B65" w14:paraId="47155C97" w14:textId="01B7A3F4" w:rsidTr="00A33AED">
        <w:trPr>
          <w:trHeight w:val="280"/>
          <w:del w:id="1139" w:author="HUYNH THI NGOC TRAM" w:date="2022-09-21T17:28:00Z"/>
        </w:trPr>
        <w:tc>
          <w:tcPr>
            <w:tcW w:w="1667" w:type="pct"/>
            <w:tcBorders>
              <w:top w:val="nil"/>
              <w:left w:val="single" w:sz="4" w:space="0" w:color="auto"/>
              <w:bottom w:val="single" w:sz="4" w:space="0" w:color="auto"/>
              <w:right w:val="single" w:sz="4" w:space="0" w:color="auto"/>
            </w:tcBorders>
            <w:shd w:val="clear" w:color="auto" w:fill="auto"/>
            <w:vAlign w:val="bottom"/>
            <w:hideMark/>
          </w:tcPr>
          <w:p w14:paraId="2435AC19" w14:textId="28B5C2B5" w:rsidR="00087E8E" w:rsidRPr="00D73FFE" w:rsidDel="008A4B65" w:rsidRDefault="00087E8E" w:rsidP="00A33AED">
            <w:pPr>
              <w:jc w:val="center"/>
              <w:rPr>
                <w:del w:id="1140" w:author="HUYNH THI NGOC TRAM" w:date="2022-09-21T17:28:00Z"/>
                <w:color w:val="000000"/>
                <w:sz w:val="22"/>
                <w:szCs w:val="22"/>
              </w:rPr>
            </w:pPr>
            <w:del w:id="1141" w:author="HUYNH THI NGOC TRAM" w:date="2022-09-21T17:28:00Z">
              <w:r w:rsidRPr="00D73FFE" w:rsidDel="008A4B65">
                <w:rPr>
                  <w:color w:val="000000"/>
                  <w:sz w:val="22"/>
                  <w:szCs w:val="22"/>
                </w:rPr>
                <w:delText>1617</w:delText>
              </w:r>
            </w:del>
          </w:p>
        </w:tc>
        <w:tc>
          <w:tcPr>
            <w:tcW w:w="1667" w:type="pct"/>
            <w:tcBorders>
              <w:top w:val="nil"/>
              <w:left w:val="single" w:sz="4" w:space="0" w:color="auto"/>
              <w:bottom w:val="single" w:sz="4" w:space="0" w:color="auto"/>
              <w:right w:val="single" w:sz="4" w:space="0" w:color="auto"/>
            </w:tcBorders>
          </w:tcPr>
          <w:p w14:paraId="3A180F27" w14:textId="49750396" w:rsidR="00087E8E" w:rsidRPr="00D73FFE" w:rsidDel="008A4B65" w:rsidRDefault="00087E8E" w:rsidP="00A33AED">
            <w:pPr>
              <w:rPr>
                <w:del w:id="1142" w:author="HUYNH THI NGOC TRAM" w:date="2022-09-21T17:28:00Z"/>
                <w:color w:val="000000"/>
                <w:sz w:val="22"/>
                <w:szCs w:val="22"/>
              </w:rPr>
            </w:pPr>
            <w:del w:id="1143" w:author="HUYNH THI NGOC TRAM" w:date="2022-09-21T17:28:00Z">
              <w:r w:rsidDel="008A4B65">
                <w:rPr>
                  <w:color w:val="000000"/>
                  <w:sz w:val="22"/>
                  <w:szCs w:val="22"/>
                </w:rPr>
                <w:delText>15000000000</w:delText>
              </w:r>
            </w:del>
          </w:p>
        </w:tc>
        <w:tc>
          <w:tcPr>
            <w:tcW w:w="1666" w:type="pct"/>
            <w:tcBorders>
              <w:top w:val="nil"/>
              <w:left w:val="single" w:sz="4" w:space="0" w:color="auto"/>
              <w:bottom w:val="single" w:sz="4" w:space="0" w:color="auto"/>
              <w:right w:val="single" w:sz="4" w:space="0" w:color="auto"/>
            </w:tcBorders>
          </w:tcPr>
          <w:p w14:paraId="480A1D5D" w14:textId="0066C59C" w:rsidR="00087E8E" w:rsidRPr="00D73FFE" w:rsidDel="008A4B65" w:rsidRDefault="00087E8E" w:rsidP="00A33AED">
            <w:pPr>
              <w:rPr>
                <w:del w:id="1144" w:author="HUYNH THI NGOC TRAM" w:date="2022-09-21T17:28:00Z"/>
                <w:color w:val="000000"/>
                <w:sz w:val="22"/>
                <w:szCs w:val="22"/>
              </w:rPr>
            </w:pPr>
            <w:del w:id="1145" w:author="HUYNH THI NGOC TRAM" w:date="2022-09-21T17:28:00Z">
              <w:r w:rsidDel="008A4B65">
                <w:rPr>
                  <w:color w:val="000000"/>
                  <w:sz w:val="22"/>
                  <w:szCs w:val="22"/>
                </w:rPr>
                <w:delText>30000000000</w:delText>
              </w:r>
            </w:del>
          </w:p>
        </w:tc>
      </w:tr>
      <w:tr w:rsidR="00087E8E" w:rsidRPr="00D73FFE" w:rsidDel="008A4B65" w14:paraId="528B0779" w14:textId="3D8801FE" w:rsidTr="00A33AED">
        <w:trPr>
          <w:trHeight w:val="280"/>
          <w:del w:id="1146" w:author="HUYNH THI NGOC TRAM" w:date="2022-09-21T17:28:00Z"/>
        </w:trPr>
        <w:tc>
          <w:tcPr>
            <w:tcW w:w="166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98DE499" w14:textId="54E5B5D5" w:rsidR="00087E8E" w:rsidRPr="00D73FFE" w:rsidDel="008A4B65" w:rsidRDefault="00087E8E" w:rsidP="00A33AED">
            <w:pPr>
              <w:jc w:val="center"/>
              <w:rPr>
                <w:del w:id="1147" w:author="HUYNH THI NGOC TRAM" w:date="2022-09-21T17:28:00Z"/>
                <w:color w:val="000000"/>
                <w:sz w:val="22"/>
                <w:szCs w:val="22"/>
              </w:rPr>
            </w:pPr>
            <w:del w:id="1148" w:author="HUYNH THI NGOC TRAM" w:date="2022-09-21T17:28:00Z">
              <w:r w:rsidRPr="00D73FFE" w:rsidDel="008A4B65">
                <w:rPr>
                  <w:color w:val="000000"/>
                  <w:sz w:val="22"/>
                  <w:szCs w:val="22"/>
                </w:rPr>
                <w:delText>1724</w:delText>
              </w:r>
            </w:del>
          </w:p>
        </w:tc>
        <w:tc>
          <w:tcPr>
            <w:tcW w:w="1667" w:type="pct"/>
            <w:tcBorders>
              <w:top w:val="single" w:sz="4" w:space="0" w:color="auto"/>
              <w:left w:val="single" w:sz="4" w:space="0" w:color="auto"/>
              <w:bottom w:val="single" w:sz="4" w:space="0" w:color="auto"/>
              <w:right w:val="single" w:sz="4" w:space="0" w:color="auto"/>
            </w:tcBorders>
          </w:tcPr>
          <w:p w14:paraId="73878FF4" w14:textId="6BFFC814" w:rsidR="00087E8E" w:rsidRPr="00D73FFE" w:rsidDel="008A4B65" w:rsidRDefault="00087E8E" w:rsidP="00A33AED">
            <w:pPr>
              <w:rPr>
                <w:del w:id="1149" w:author="HUYNH THI NGOC TRAM" w:date="2022-09-21T17:28:00Z"/>
                <w:color w:val="000000"/>
                <w:sz w:val="22"/>
                <w:szCs w:val="22"/>
              </w:rPr>
            </w:pPr>
            <w:del w:id="1150" w:author="HUYNH THI NGOC TRAM" w:date="2022-09-21T17:28:00Z">
              <w:r w:rsidDel="008A4B65">
                <w:rPr>
                  <w:color w:val="000000"/>
                  <w:sz w:val="22"/>
                  <w:szCs w:val="22"/>
                </w:rPr>
                <w:delText>20000000000</w:delText>
              </w:r>
            </w:del>
          </w:p>
        </w:tc>
        <w:tc>
          <w:tcPr>
            <w:tcW w:w="1666" w:type="pct"/>
            <w:tcBorders>
              <w:top w:val="single" w:sz="4" w:space="0" w:color="auto"/>
              <w:left w:val="single" w:sz="4" w:space="0" w:color="auto"/>
              <w:bottom w:val="single" w:sz="4" w:space="0" w:color="auto"/>
              <w:right w:val="single" w:sz="4" w:space="0" w:color="auto"/>
            </w:tcBorders>
          </w:tcPr>
          <w:p w14:paraId="32AA83B2" w14:textId="29084691" w:rsidR="00087E8E" w:rsidRPr="00D73FFE" w:rsidDel="008A4B65" w:rsidRDefault="00087E8E" w:rsidP="00A33AED">
            <w:pPr>
              <w:rPr>
                <w:del w:id="1151" w:author="HUYNH THI NGOC TRAM" w:date="2022-09-21T17:28:00Z"/>
                <w:color w:val="000000"/>
                <w:sz w:val="22"/>
                <w:szCs w:val="22"/>
              </w:rPr>
            </w:pPr>
            <w:del w:id="1152" w:author="HUYNH THI NGOC TRAM" w:date="2022-09-21T17:28:00Z">
              <w:r w:rsidDel="008A4B65">
                <w:rPr>
                  <w:color w:val="000000"/>
                  <w:sz w:val="22"/>
                  <w:szCs w:val="22"/>
                </w:rPr>
                <w:delText>45000000000</w:delText>
              </w:r>
            </w:del>
          </w:p>
        </w:tc>
      </w:tr>
      <w:tr w:rsidR="00087E8E" w:rsidRPr="00D73FFE" w:rsidDel="008A4B65" w14:paraId="68AEF587" w14:textId="750B72A6" w:rsidTr="00A33AED">
        <w:trPr>
          <w:trHeight w:val="280"/>
          <w:del w:id="1153" w:author="HUYNH THI NGOC TRAM" w:date="2022-09-21T17:28:00Z"/>
        </w:trPr>
        <w:tc>
          <w:tcPr>
            <w:tcW w:w="1667" w:type="pct"/>
            <w:tcBorders>
              <w:top w:val="single" w:sz="4" w:space="0" w:color="auto"/>
              <w:left w:val="single" w:sz="4" w:space="0" w:color="auto"/>
              <w:bottom w:val="single" w:sz="4" w:space="0" w:color="auto"/>
              <w:right w:val="single" w:sz="4" w:space="0" w:color="auto"/>
            </w:tcBorders>
            <w:shd w:val="clear" w:color="auto" w:fill="auto"/>
            <w:vAlign w:val="bottom"/>
          </w:tcPr>
          <w:p w14:paraId="3AAA958F" w14:textId="00091549" w:rsidR="00087E8E" w:rsidRPr="00D73FFE" w:rsidDel="008A4B65" w:rsidRDefault="00087E8E" w:rsidP="00A33AED">
            <w:pPr>
              <w:jc w:val="center"/>
              <w:rPr>
                <w:del w:id="1154" w:author="HUYNH THI NGOC TRAM" w:date="2022-09-21T17:28:00Z"/>
                <w:color w:val="000000"/>
                <w:sz w:val="22"/>
                <w:szCs w:val="22"/>
              </w:rPr>
            </w:pPr>
            <w:del w:id="1155" w:author="HUYNH THI NGOC TRAM" w:date="2022-09-21T17:28:00Z">
              <w:r w:rsidDel="008A4B65">
                <w:rPr>
                  <w:color w:val="000000"/>
                  <w:sz w:val="22"/>
                  <w:szCs w:val="22"/>
                </w:rPr>
                <w:delText>…</w:delText>
              </w:r>
            </w:del>
          </w:p>
        </w:tc>
        <w:tc>
          <w:tcPr>
            <w:tcW w:w="1667" w:type="pct"/>
            <w:tcBorders>
              <w:top w:val="single" w:sz="4" w:space="0" w:color="auto"/>
              <w:left w:val="single" w:sz="4" w:space="0" w:color="auto"/>
              <w:bottom w:val="single" w:sz="4" w:space="0" w:color="auto"/>
              <w:right w:val="single" w:sz="4" w:space="0" w:color="auto"/>
            </w:tcBorders>
          </w:tcPr>
          <w:p w14:paraId="3D38584E" w14:textId="778236C1" w:rsidR="00087E8E" w:rsidDel="008A4B65" w:rsidRDefault="00087E8E" w:rsidP="00A33AED">
            <w:pPr>
              <w:jc w:val="center"/>
              <w:rPr>
                <w:del w:id="1156" w:author="HUYNH THI NGOC TRAM" w:date="2022-09-21T17:28:00Z"/>
                <w:color w:val="000000"/>
                <w:sz w:val="22"/>
                <w:szCs w:val="22"/>
              </w:rPr>
            </w:pPr>
          </w:p>
        </w:tc>
        <w:tc>
          <w:tcPr>
            <w:tcW w:w="1666" w:type="pct"/>
            <w:tcBorders>
              <w:top w:val="single" w:sz="4" w:space="0" w:color="auto"/>
              <w:left w:val="single" w:sz="4" w:space="0" w:color="auto"/>
              <w:bottom w:val="single" w:sz="4" w:space="0" w:color="auto"/>
              <w:right w:val="single" w:sz="4" w:space="0" w:color="auto"/>
            </w:tcBorders>
          </w:tcPr>
          <w:p w14:paraId="35A07B82" w14:textId="597B94E1" w:rsidR="00087E8E" w:rsidDel="008A4B65" w:rsidRDefault="00087E8E" w:rsidP="00A33AED">
            <w:pPr>
              <w:jc w:val="center"/>
              <w:rPr>
                <w:del w:id="1157" w:author="HUYNH THI NGOC TRAM" w:date="2022-09-21T17:28:00Z"/>
                <w:color w:val="000000"/>
                <w:sz w:val="22"/>
                <w:szCs w:val="22"/>
              </w:rPr>
            </w:pPr>
          </w:p>
        </w:tc>
      </w:tr>
    </w:tbl>
    <w:p w14:paraId="7EECDB6F" w14:textId="77777777" w:rsidR="00023918" w:rsidRPr="00023918" w:rsidRDefault="00023918" w:rsidP="00023918">
      <w:pPr>
        <w:rPr>
          <w:lang w:val="en-GB"/>
        </w:rPr>
      </w:pPr>
    </w:p>
    <w:p w14:paraId="616A8C2E" w14:textId="77777777" w:rsidR="00023918" w:rsidRDefault="00023918" w:rsidP="004746A8"/>
    <w:p w14:paraId="77AEF29A" w14:textId="3C926820" w:rsidR="00F6502E" w:rsidRPr="00F97F9B" w:rsidRDefault="00F6502E" w:rsidP="00F6502E">
      <w:pPr>
        <w:pStyle w:val="Heading3"/>
      </w:pPr>
      <w:r w:rsidRPr="00F97F9B">
        <w:t>Exc</w:t>
      </w:r>
      <w:r>
        <w:t>el upload THU_NHAP_CHI_PHI</w:t>
      </w:r>
    </w:p>
    <w:p w14:paraId="0D9DEDF7" w14:textId="77777777" w:rsidR="00F6502E" w:rsidRPr="00F97F9B" w:rsidRDefault="00F6502E" w:rsidP="00F6502E">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Mục đích: </w:t>
      </w:r>
      <w:r>
        <w:rPr>
          <w:rFonts w:ascii="Times New Roman" w:hAnsi="Times New Roman"/>
          <w:sz w:val="24"/>
          <w:szCs w:val="24"/>
          <w:lang w:val="en-GB"/>
        </w:rPr>
        <w:t>xác định chi phí hoạt động của từng ĐVKD</w:t>
      </w:r>
    </w:p>
    <w:p w14:paraId="7EBEE57B" w14:textId="77777777" w:rsidR="00F6502E" w:rsidRPr="00F97F9B" w:rsidRDefault="00F6502E" w:rsidP="00F6502E">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Đơn vị upload: </w:t>
      </w:r>
      <w:r>
        <w:rPr>
          <w:rFonts w:ascii="Times New Roman" w:hAnsi="Times New Roman"/>
          <w:sz w:val="24"/>
          <w:szCs w:val="24"/>
          <w:lang w:val="en-GB"/>
        </w:rPr>
        <w:t>Khối KHTC – Phòng kế hoạch</w:t>
      </w:r>
    </w:p>
    <w:p w14:paraId="7C76AE32" w14:textId="44D9F56E" w:rsidR="00F6502E" w:rsidRDefault="00F6502E" w:rsidP="00F6502E">
      <w:pPr>
        <w:pStyle w:val="ListParagraph"/>
        <w:numPr>
          <w:ilvl w:val="0"/>
          <w:numId w:val="2"/>
        </w:numPr>
        <w:rPr>
          <w:rFonts w:ascii="Times New Roman" w:hAnsi="Times New Roman"/>
          <w:sz w:val="24"/>
          <w:szCs w:val="24"/>
          <w:lang w:val="en-GB"/>
        </w:rPr>
      </w:pPr>
      <w:r w:rsidRPr="00F97F9B">
        <w:rPr>
          <w:rFonts w:ascii="Times New Roman" w:hAnsi="Times New Roman"/>
          <w:sz w:val="24"/>
          <w:szCs w:val="24"/>
          <w:lang w:val="en-GB"/>
        </w:rPr>
        <w:t xml:space="preserve">Chu kỳ: </w:t>
      </w:r>
      <w:r w:rsidR="007D7F5D">
        <w:rPr>
          <w:rFonts w:ascii="Times New Roman" w:hAnsi="Times New Roman"/>
          <w:sz w:val="24"/>
          <w:szCs w:val="24"/>
          <w:lang w:val="en-GB"/>
        </w:rPr>
        <w:t>Hàng tháng</w:t>
      </w:r>
    </w:p>
    <w:p w14:paraId="7005A095" w14:textId="416E332A" w:rsidR="00F6502E" w:rsidRPr="0010607C" w:rsidRDefault="00F6502E" w:rsidP="00F6502E">
      <w:pPr>
        <w:pStyle w:val="ListParagraph"/>
        <w:numPr>
          <w:ilvl w:val="0"/>
          <w:numId w:val="2"/>
        </w:numPr>
        <w:rPr>
          <w:rFonts w:ascii="Times New Roman" w:hAnsi="Times New Roman"/>
          <w:sz w:val="24"/>
          <w:szCs w:val="24"/>
          <w:lang w:val="en-GB"/>
        </w:rPr>
      </w:pPr>
      <w:r w:rsidRPr="00EF5104">
        <w:rPr>
          <w:rFonts w:ascii="Times New Roman" w:hAnsi="Times New Roman"/>
          <w:sz w:val="24"/>
        </w:rPr>
        <w:t>Cấu trúc file excel</w:t>
      </w:r>
    </w:p>
    <w:tbl>
      <w:tblPr>
        <w:tblW w:w="5000" w:type="pct"/>
        <w:tblLook w:val="04A0" w:firstRow="1" w:lastRow="0" w:firstColumn="1" w:lastColumn="0" w:noHBand="0" w:noVBand="1"/>
      </w:tblPr>
      <w:tblGrid>
        <w:gridCol w:w="1043"/>
        <w:gridCol w:w="644"/>
        <w:gridCol w:w="779"/>
        <w:gridCol w:w="3505"/>
        <w:gridCol w:w="3644"/>
        <w:gridCol w:w="2012"/>
        <w:gridCol w:w="2727"/>
      </w:tblGrid>
      <w:tr w:rsidR="00F35B58" w:rsidRPr="0010607C" w14:paraId="0613862D" w14:textId="77777777" w:rsidTr="00846E25">
        <w:trPr>
          <w:trHeight w:val="290"/>
          <w:tblHeader/>
        </w:trPr>
        <w:tc>
          <w:tcPr>
            <w:tcW w:w="363" w:type="pct"/>
            <w:tcBorders>
              <w:top w:val="single" w:sz="8" w:space="0" w:color="auto"/>
              <w:left w:val="single" w:sz="8" w:space="0" w:color="auto"/>
              <w:bottom w:val="nil"/>
              <w:right w:val="single" w:sz="8" w:space="0" w:color="auto"/>
            </w:tcBorders>
            <w:shd w:val="clear" w:color="000000" w:fill="002060"/>
            <w:noWrap/>
            <w:vAlign w:val="center"/>
            <w:hideMark/>
          </w:tcPr>
          <w:p w14:paraId="0DA2F32A" w14:textId="77777777" w:rsidR="0010607C" w:rsidRPr="0010607C" w:rsidRDefault="0010607C">
            <w:pPr>
              <w:rPr>
                <w:color w:val="FFFFFF"/>
                <w:sz w:val="22"/>
                <w:szCs w:val="22"/>
              </w:rPr>
            </w:pPr>
            <w:r w:rsidRPr="0010607C">
              <w:rPr>
                <w:color w:val="FFFFFF" w:themeColor="background1"/>
                <w:sz w:val="22"/>
                <w:szCs w:val="22"/>
              </w:rPr>
              <w:t xml:space="preserve">MÃ SOL </w:t>
            </w:r>
          </w:p>
        </w:tc>
        <w:tc>
          <w:tcPr>
            <w:tcW w:w="224" w:type="pct"/>
            <w:tcBorders>
              <w:top w:val="single" w:sz="8" w:space="0" w:color="auto"/>
              <w:left w:val="nil"/>
              <w:bottom w:val="nil"/>
              <w:right w:val="single" w:sz="8" w:space="0" w:color="auto"/>
            </w:tcBorders>
            <w:shd w:val="clear" w:color="000000" w:fill="002060"/>
            <w:noWrap/>
            <w:vAlign w:val="center"/>
            <w:hideMark/>
          </w:tcPr>
          <w:p w14:paraId="3F575C4A" w14:textId="77777777" w:rsidR="0010607C" w:rsidRPr="0010607C" w:rsidRDefault="0010607C">
            <w:pPr>
              <w:rPr>
                <w:color w:val="FFFFFF"/>
                <w:sz w:val="22"/>
                <w:szCs w:val="22"/>
              </w:rPr>
            </w:pPr>
            <w:r w:rsidRPr="0010607C">
              <w:rPr>
                <w:color w:val="FFFFFF"/>
                <w:sz w:val="22"/>
                <w:szCs w:val="22"/>
              </w:rPr>
              <w:t>Năm</w:t>
            </w:r>
          </w:p>
        </w:tc>
        <w:tc>
          <w:tcPr>
            <w:tcW w:w="271" w:type="pct"/>
            <w:tcBorders>
              <w:top w:val="single" w:sz="8" w:space="0" w:color="auto"/>
              <w:left w:val="nil"/>
              <w:bottom w:val="nil"/>
              <w:right w:val="single" w:sz="8" w:space="0" w:color="auto"/>
            </w:tcBorders>
            <w:shd w:val="clear" w:color="000000" w:fill="002060"/>
            <w:noWrap/>
            <w:vAlign w:val="center"/>
            <w:hideMark/>
          </w:tcPr>
          <w:p w14:paraId="157C480B" w14:textId="77777777" w:rsidR="0010607C" w:rsidRPr="0010607C" w:rsidRDefault="0010607C">
            <w:pPr>
              <w:rPr>
                <w:color w:val="FFFFFF"/>
                <w:sz w:val="22"/>
                <w:szCs w:val="22"/>
              </w:rPr>
            </w:pPr>
            <w:r w:rsidRPr="0010607C">
              <w:rPr>
                <w:color w:val="FFFFFF"/>
                <w:sz w:val="22"/>
                <w:szCs w:val="22"/>
              </w:rPr>
              <w:t>Tháng</w:t>
            </w:r>
          </w:p>
        </w:tc>
        <w:tc>
          <w:tcPr>
            <w:tcW w:w="1221" w:type="pct"/>
            <w:tcBorders>
              <w:top w:val="single" w:sz="8" w:space="0" w:color="auto"/>
              <w:left w:val="nil"/>
              <w:bottom w:val="nil"/>
              <w:right w:val="single" w:sz="8" w:space="0" w:color="auto"/>
            </w:tcBorders>
            <w:shd w:val="clear" w:color="000000" w:fill="002060"/>
            <w:noWrap/>
            <w:vAlign w:val="center"/>
            <w:hideMark/>
          </w:tcPr>
          <w:p w14:paraId="5BE49A92" w14:textId="77777777" w:rsidR="0010607C" w:rsidRPr="0010607C" w:rsidRDefault="0010607C">
            <w:pPr>
              <w:rPr>
                <w:color w:val="FFFFFF"/>
                <w:sz w:val="22"/>
                <w:szCs w:val="22"/>
              </w:rPr>
            </w:pPr>
            <w:r w:rsidRPr="0010607C">
              <w:rPr>
                <w:color w:val="FFFFFF"/>
                <w:sz w:val="22"/>
                <w:szCs w:val="22"/>
              </w:rPr>
              <w:t>Mã chi phí</w:t>
            </w:r>
          </w:p>
        </w:tc>
        <w:tc>
          <w:tcPr>
            <w:tcW w:w="1269" w:type="pct"/>
            <w:tcBorders>
              <w:top w:val="single" w:sz="8" w:space="0" w:color="auto"/>
              <w:left w:val="nil"/>
              <w:bottom w:val="nil"/>
              <w:right w:val="single" w:sz="8" w:space="0" w:color="auto"/>
            </w:tcBorders>
            <w:shd w:val="clear" w:color="000000" w:fill="002060"/>
            <w:noWrap/>
            <w:vAlign w:val="center"/>
            <w:hideMark/>
          </w:tcPr>
          <w:p w14:paraId="6C0AC54D" w14:textId="77777777" w:rsidR="0010607C" w:rsidRPr="0010607C" w:rsidRDefault="0010607C">
            <w:pPr>
              <w:rPr>
                <w:color w:val="FFFFFF"/>
                <w:sz w:val="22"/>
                <w:szCs w:val="22"/>
              </w:rPr>
            </w:pPr>
            <w:r w:rsidRPr="0010607C">
              <w:rPr>
                <w:color w:val="FFFFFF"/>
                <w:sz w:val="22"/>
                <w:szCs w:val="22"/>
              </w:rPr>
              <w:t>Tên chi phí</w:t>
            </w:r>
          </w:p>
        </w:tc>
        <w:tc>
          <w:tcPr>
            <w:tcW w:w="701" w:type="pct"/>
            <w:tcBorders>
              <w:top w:val="single" w:sz="8" w:space="0" w:color="auto"/>
              <w:left w:val="nil"/>
              <w:bottom w:val="nil"/>
              <w:right w:val="single" w:sz="8" w:space="0" w:color="auto"/>
            </w:tcBorders>
            <w:shd w:val="clear" w:color="000000" w:fill="002060"/>
            <w:vAlign w:val="center"/>
            <w:hideMark/>
          </w:tcPr>
          <w:p w14:paraId="74401B3F" w14:textId="77777777" w:rsidR="0010607C" w:rsidRPr="0010607C" w:rsidRDefault="0010607C">
            <w:pPr>
              <w:rPr>
                <w:color w:val="FFFFFF"/>
                <w:sz w:val="22"/>
                <w:szCs w:val="22"/>
              </w:rPr>
            </w:pPr>
            <w:r w:rsidRPr="0010607C">
              <w:rPr>
                <w:sz w:val="22"/>
                <w:szCs w:val="22"/>
              </w:rPr>
              <w:t>KHCN</w:t>
            </w:r>
          </w:p>
        </w:tc>
        <w:tc>
          <w:tcPr>
            <w:tcW w:w="950" w:type="pct"/>
            <w:tcBorders>
              <w:top w:val="single" w:sz="8" w:space="0" w:color="auto"/>
              <w:left w:val="nil"/>
              <w:bottom w:val="nil"/>
              <w:right w:val="single" w:sz="8" w:space="0" w:color="auto"/>
            </w:tcBorders>
            <w:shd w:val="clear" w:color="000000" w:fill="002060"/>
            <w:vAlign w:val="center"/>
            <w:hideMark/>
          </w:tcPr>
          <w:p w14:paraId="5A623EE4" w14:textId="77777777" w:rsidR="0010607C" w:rsidRPr="0010607C" w:rsidRDefault="0010607C">
            <w:pPr>
              <w:rPr>
                <w:color w:val="FFFFFF"/>
                <w:sz w:val="22"/>
                <w:szCs w:val="22"/>
              </w:rPr>
            </w:pPr>
            <w:r w:rsidRPr="0010607C">
              <w:rPr>
                <w:sz w:val="22"/>
                <w:szCs w:val="22"/>
              </w:rPr>
              <w:t>KHDN</w:t>
            </w:r>
          </w:p>
        </w:tc>
      </w:tr>
      <w:tr w:rsidR="0010607C" w:rsidRPr="0010607C" w14:paraId="72026618" w14:textId="77777777" w:rsidTr="00846E25">
        <w:trPr>
          <w:trHeight w:val="560"/>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F1B8E" w14:textId="77777777" w:rsidR="0010607C" w:rsidRPr="0010607C" w:rsidRDefault="0010607C">
            <w:pPr>
              <w:jc w:val="center"/>
              <w:rPr>
                <w:color w:val="000000"/>
                <w:sz w:val="22"/>
                <w:szCs w:val="22"/>
              </w:rPr>
            </w:pPr>
            <w:r w:rsidRPr="0010607C">
              <w:rPr>
                <w:color w:val="000000"/>
                <w:sz w:val="22"/>
                <w:szCs w:val="22"/>
              </w:rPr>
              <w:t>1800</w:t>
            </w:r>
          </w:p>
        </w:tc>
        <w:tc>
          <w:tcPr>
            <w:tcW w:w="224" w:type="pct"/>
            <w:tcBorders>
              <w:top w:val="single" w:sz="4" w:space="0" w:color="auto"/>
              <w:left w:val="nil"/>
              <w:bottom w:val="single" w:sz="4" w:space="0" w:color="auto"/>
              <w:right w:val="single" w:sz="4" w:space="0" w:color="auto"/>
            </w:tcBorders>
            <w:shd w:val="clear" w:color="auto" w:fill="auto"/>
            <w:hideMark/>
          </w:tcPr>
          <w:p w14:paraId="7CA0DAB1" w14:textId="77777777" w:rsidR="0010607C" w:rsidRPr="0010607C" w:rsidRDefault="0010607C">
            <w:pPr>
              <w:rPr>
                <w:color w:val="000000"/>
                <w:sz w:val="22"/>
                <w:szCs w:val="22"/>
              </w:rPr>
            </w:pPr>
            <w:r w:rsidRPr="0010607C">
              <w:rPr>
                <w:color w:val="000000"/>
                <w:sz w:val="22"/>
                <w:szCs w:val="22"/>
              </w:rPr>
              <w:t> </w:t>
            </w:r>
          </w:p>
        </w:tc>
        <w:tc>
          <w:tcPr>
            <w:tcW w:w="271" w:type="pct"/>
            <w:tcBorders>
              <w:top w:val="single" w:sz="4" w:space="0" w:color="auto"/>
              <w:left w:val="nil"/>
              <w:bottom w:val="single" w:sz="4" w:space="0" w:color="auto"/>
              <w:right w:val="single" w:sz="4" w:space="0" w:color="auto"/>
            </w:tcBorders>
            <w:shd w:val="clear" w:color="auto" w:fill="auto"/>
            <w:hideMark/>
          </w:tcPr>
          <w:p w14:paraId="41F2BCC6" w14:textId="77777777" w:rsidR="0010607C" w:rsidRPr="0010607C" w:rsidRDefault="0010607C">
            <w:pPr>
              <w:rPr>
                <w:color w:val="000000"/>
                <w:sz w:val="22"/>
                <w:szCs w:val="22"/>
              </w:rPr>
            </w:pPr>
            <w:r w:rsidRPr="0010607C">
              <w:rPr>
                <w:color w:val="000000"/>
                <w:sz w:val="22"/>
                <w:szCs w:val="22"/>
              </w:rPr>
              <w:t> </w:t>
            </w:r>
          </w:p>
        </w:tc>
        <w:tc>
          <w:tcPr>
            <w:tcW w:w="1221" w:type="pct"/>
            <w:tcBorders>
              <w:top w:val="single" w:sz="4" w:space="0" w:color="auto"/>
              <w:left w:val="nil"/>
              <w:bottom w:val="single" w:sz="4" w:space="0" w:color="auto"/>
              <w:right w:val="single" w:sz="4" w:space="0" w:color="auto"/>
            </w:tcBorders>
            <w:shd w:val="clear" w:color="auto" w:fill="auto"/>
            <w:hideMark/>
          </w:tcPr>
          <w:p w14:paraId="1840D72B" w14:textId="098D5EE8" w:rsidR="0010607C" w:rsidRPr="0010607C" w:rsidRDefault="00846E25">
            <w:pPr>
              <w:rPr>
                <w:color w:val="000000"/>
                <w:sz w:val="22"/>
                <w:szCs w:val="22"/>
              </w:rPr>
            </w:pPr>
            <w:r>
              <w:rPr>
                <w:color w:val="000000"/>
                <w:sz w:val="22"/>
                <w:szCs w:val="22"/>
              </w:rPr>
              <w:t>CP_</w:t>
            </w:r>
            <w:r w:rsidR="0010607C" w:rsidRPr="0010607C">
              <w:rPr>
                <w:color w:val="000000"/>
                <w:sz w:val="22"/>
                <w:szCs w:val="22"/>
              </w:rPr>
              <w:t>FTP_NPL_CAT_CHUYEN_HO</w:t>
            </w:r>
          </w:p>
        </w:tc>
        <w:tc>
          <w:tcPr>
            <w:tcW w:w="1269" w:type="pct"/>
            <w:tcBorders>
              <w:top w:val="single" w:sz="4" w:space="0" w:color="auto"/>
              <w:left w:val="nil"/>
              <w:bottom w:val="single" w:sz="4" w:space="0" w:color="auto"/>
              <w:right w:val="single" w:sz="4" w:space="0" w:color="auto"/>
            </w:tcBorders>
            <w:shd w:val="clear" w:color="auto" w:fill="auto"/>
            <w:hideMark/>
          </w:tcPr>
          <w:p w14:paraId="0A8B3AEE" w14:textId="77777777" w:rsidR="0010607C" w:rsidRPr="0010607C" w:rsidRDefault="0010607C">
            <w:pPr>
              <w:rPr>
                <w:color w:val="000000"/>
                <w:sz w:val="22"/>
                <w:szCs w:val="22"/>
              </w:rPr>
            </w:pPr>
            <w:r w:rsidRPr="0010607C">
              <w:rPr>
                <w:color w:val="000000"/>
                <w:sz w:val="22"/>
                <w:szCs w:val="22"/>
              </w:rPr>
              <w:t>Chi phí FTP N3_N5 cắt chuyển về HO</w:t>
            </w:r>
          </w:p>
        </w:tc>
        <w:tc>
          <w:tcPr>
            <w:tcW w:w="701" w:type="pct"/>
            <w:tcBorders>
              <w:top w:val="single" w:sz="4" w:space="0" w:color="auto"/>
              <w:left w:val="nil"/>
              <w:bottom w:val="single" w:sz="4" w:space="0" w:color="auto"/>
              <w:right w:val="single" w:sz="4" w:space="0" w:color="auto"/>
            </w:tcBorders>
            <w:shd w:val="clear" w:color="auto" w:fill="auto"/>
            <w:hideMark/>
          </w:tcPr>
          <w:p w14:paraId="1A6079AE" w14:textId="77777777" w:rsidR="0010607C" w:rsidRPr="0010607C" w:rsidRDefault="0010607C">
            <w:pPr>
              <w:rPr>
                <w:color w:val="000000"/>
                <w:sz w:val="22"/>
                <w:szCs w:val="22"/>
              </w:rPr>
            </w:pPr>
            <w:r w:rsidRPr="0010607C">
              <w:rPr>
                <w:color w:val="000000"/>
                <w:sz w:val="22"/>
                <w:szCs w:val="22"/>
              </w:rPr>
              <w:t>15000000000</w:t>
            </w:r>
          </w:p>
        </w:tc>
        <w:tc>
          <w:tcPr>
            <w:tcW w:w="950" w:type="pct"/>
            <w:tcBorders>
              <w:top w:val="single" w:sz="4" w:space="0" w:color="auto"/>
              <w:left w:val="nil"/>
              <w:bottom w:val="single" w:sz="4" w:space="0" w:color="auto"/>
              <w:right w:val="single" w:sz="4" w:space="0" w:color="auto"/>
            </w:tcBorders>
            <w:shd w:val="clear" w:color="auto" w:fill="auto"/>
            <w:hideMark/>
          </w:tcPr>
          <w:p w14:paraId="0228CB0D" w14:textId="77777777" w:rsidR="0010607C" w:rsidRPr="0010607C" w:rsidRDefault="0010607C">
            <w:pPr>
              <w:rPr>
                <w:color w:val="000000"/>
                <w:sz w:val="22"/>
                <w:szCs w:val="22"/>
              </w:rPr>
            </w:pPr>
            <w:r w:rsidRPr="0010607C">
              <w:rPr>
                <w:color w:val="000000"/>
                <w:sz w:val="22"/>
                <w:szCs w:val="22"/>
              </w:rPr>
              <w:t>30000000000</w:t>
            </w:r>
          </w:p>
        </w:tc>
      </w:tr>
      <w:tr w:rsidR="0010607C" w:rsidRPr="0010607C" w14:paraId="3BFC66A5"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113A5A6" w14:textId="77777777" w:rsidR="0010607C" w:rsidRPr="0010607C" w:rsidRDefault="0010607C">
            <w:pPr>
              <w:jc w:val="center"/>
              <w:rPr>
                <w:color w:val="000000"/>
                <w:sz w:val="22"/>
                <w:szCs w:val="22"/>
              </w:rPr>
            </w:pPr>
            <w:r w:rsidRPr="0010607C">
              <w:rPr>
                <w:color w:val="000000"/>
                <w:sz w:val="22"/>
                <w:szCs w:val="22"/>
              </w:rPr>
              <w:t>1800</w:t>
            </w:r>
          </w:p>
        </w:tc>
        <w:tc>
          <w:tcPr>
            <w:tcW w:w="224" w:type="pct"/>
            <w:tcBorders>
              <w:top w:val="nil"/>
              <w:left w:val="nil"/>
              <w:bottom w:val="single" w:sz="4" w:space="0" w:color="auto"/>
              <w:right w:val="single" w:sz="4" w:space="0" w:color="auto"/>
            </w:tcBorders>
            <w:shd w:val="clear" w:color="auto" w:fill="auto"/>
            <w:hideMark/>
          </w:tcPr>
          <w:p w14:paraId="49C6B6AF" w14:textId="77777777" w:rsidR="0010607C" w:rsidRPr="0010607C" w:rsidRDefault="0010607C">
            <w:pPr>
              <w:rPr>
                <w:color w:val="000000"/>
                <w:sz w:val="22"/>
                <w:szCs w:val="22"/>
              </w:rPr>
            </w:pPr>
            <w:r w:rsidRPr="0010607C">
              <w:rPr>
                <w:color w:val="000000"/>
                <w:sz w:val="22"/>
                <w:szCs w:val="22"/>
              </w:rPr>
              <w:t> </w:t>
            </w:r>
          </w:p>
        </w:tc>
        <w:tc>
          <w:tcPr>
            <w:tcW w:w="271" w:type="pct"/>
            <w:tcBorders>
              <w:top w:val="nil"/>
              <w:left w:val="nil"/>
              <w:bottom w:val="single" w:sz="4" w:space="0" w:color="auto"/>
              <w:right w:val="single" w:sz="4" w:space="0" w:color="auto"/>
            </w:tcBorders>
            <w:shd w:val="clear" w:color="auto" w:fill="auto"/>
            <w:hideMark/>
          </w:tcPr>
          <w:p w14:paraId="675B2832" w14:textId="77777777" w:rsidR="0010607C" w:rsidRPr="0010607C" w:rsidRDefault="0010607C">
            <w:pPr>
              <w:rPr>
                <w:color w:val="000000"/>
                <w:sz w:val="22"/>
                <w:szCs w:val="22"/>
              </w:rPr>
            </w:pPr>
            <w:r w:rsidRPr="0010607C">
              <w:rPr>
                <w:color w:val="000000"/>
                <w:sz w:val="22"/>
                <w:szCs w:val="22"/>
              </w:rPr>
              <w:t> </w:t>
            </w:r>
          </w:p>
        </w:tc>
        <w:tc>
          <w:tcPr>
            <w:tcW w:w="1221" w:type="pct"/>
            <w:tcBorders>
              <w:top w:val="nil"/>
              <w:left w:val="nil"/>
              <w:bottom w:val="single" w:sz="4" w:space="0" w:color="auto"/>
              <w:right w:val="single" w:sz="4" w:space="0" w:color="auto"/>
            </w:tcBorders>
            <w:shd w:val="clear" w:color="auto" w:fill="auto"/>
            <w:hideMark/>
          </w:tcPr>
          <w:p w14:paraId="2F21F117" w14:textId="3110BD01" w:rsidR="0010607C" w:rsidRPr="0010607C" w:rsidRDefault="00846E25">
            <w:pPr>
              <w:rPr>
                <w:color w:val="000000"/>
                <w:sz w:val="22"/>
                <w:szCs w:val="22"/>
              </w:rPr>
            </w:pPr>
            <w:r>
              <w:rPr>
                <w:color w:val="000000"/>
                <w:sz w:val="22"/>
                <w:szCs w:val="22"/>
              </w:rPr>
              <w:t>CP_</w:t>
            </w:r>
            <w:r w:rsidR="0010607C" w:rsidRPr="0010607C">
              <w:rPr>
                <w:color w:val="000000"/>
                <w:sz w:val="22"/>
                <w:szCs w:val="22"/>
              </w:rPr>
              <w:t>FTP_NO_V</w:t>
            </w:r>
            <w:ins w:id="1158" w:author="TRUC NGUYEN [2]" w:date="2023-03-23T15:45:00Z">
              <w:r w:rsidR="00D279ED">
                <w:rPr>
                  <w:color w:val="000000"/>
                  <w:sz w:val="22"/>
                  <w:szCs w:val="22"/>
                </w:rPr>
                <w:t>A</w:t>
              </w:r>
            </w:ins>
            <w:r w:rsidR="0010607C" w:rsidRPr="0010607C">
              <w:rPr>
                <w:color w:val="000000"/>
                <w:sz w:val="22"/>
                <w:szCs w:val="22"/>
              </w:rPr>
              <w:t>MC</w:t>
            </w:r>
          </w:p>
        </w:tc>
        <w:tc>
          <w:tcPr>
            <w:tcW w:w="1269" w:type="pct"/>
            <w:tcBorders>
              <w:top w:val="nil"/>
              <w:left w:val="nil"/>
              <w:bottom w:val="single" w:sz="4" w:space="0" w:color="auto"/>
              <w:right w:val="single" w:sz="4" w:space="0" w:color="auto"/>
            </w:tcBorders>
            <w:shd w:val="clear" w:color="auto" w:fill="auto"/>
            <w:hideMark/>
          </w:tcPr>
          <w:p w14:paraId="442ABA8D" w14:textId="77777777" w:rsidR="0010607C" w:rsidRPr="0010607C" w:rsidRDefault="0010607C">
            <w:pPr>
              <w:rPr>
                <w:color w:val="000000"/>
                <w:sz w:val="22"/>
                <w:szCs w:val="22"/>
              </w:rPr>
            </w:pPr>
            <w:r w:rsidRPr="0010607C">
              <w:rPr>
                <w:color w:val="000000"/>
                <w:sz w:val="22"/>
                <w:szCs w:val="22"/>
              </w:rPr>
              <w:t xml:space="preserve">Chi phí FTP nợ VAMC </w:t>
            </w:r>
          </w:p>
        </w:tc>
        <w:tc>
          <w:tcPr>
            <w:tcW w:w="701" w:type="pct"/>
            <w:tcBorders>
              <w:top w:val="nil"/>
              <w:left w:val="nil"/>
              <w:bottom w:val="single" w:sz="4" w:space="0" w:color="auto"/>
              <w:right w:val="single" w:sz="4" w:space="0" w:color="auto"/>
            </w:tcBorders>
            <w:shd w:val="clear" w:color="auto" w:fill="auto"/>
            <w:hideMark/>
          </w:tcPr>
          <w:p w14:paraId="364379BB" w14:textId="77777777" w:rsidR="0010607C" w:rsidRPr="0010607C" w:rsidRDefault="0010607C">
            <w:pPr>
              <w:rPr>
                <w:color w:val="000000"/>
                <w:sz w:val="22"/>
                <w:szCs w:val="22"/>
              </w:rPr>
            </w:pPr>
            <w:r w:rsidRPr="0010607C">
              <w:rPr>
                <w:color w:val="000000"/>
                <w:sz w:val="22"/>
                <w:szCs w:val="22"/>
              </w:rPr>
              <w:t>16000000000</w:t>
            </w:r>
          </w:p>
        </w:tc>
        <w:tc>
          <w:tcPr>
            <w:tcW w:w="950" w:type="pct"/>
            <w:tcBorders>
              <w:top w:val="nil"/>
              <w:left w:val="nil"/>
              <w:bottom w:val="single" w:sz="4" w:space="0" w:color="auto"/>
              <w:right w:val="single" w:sz="4" w:space="0" w:color="auto"/>
            </w:tcBorders>
            <w:shd w:val="clear" w:color="auto" w:fill="auto"/>
            <w:hideMark/>
          </w:tcPr>
          <w:p w14:paraId="55A1D1D9" w14:textId="77777777" w:rsidR="0010607C" w:rsidRPr="0010607C" w:rsidRDefault="0010607C">
            <w:pPr>
              <w:rPr>
                <w:color w:val="000000"/>
                <w:sz w:val="22"/>
                <w:szCs w:val="22"/>
              </w:rPr>
            </w:pPr>
            <w:r w:rsidRPr="0010607C">
              <w:rPr>
                <w:color w:val="000000"/>
                <w:sz w:val="22"/>
                <w:szCs w:val="22"/>
              </w:rPr>
              <w:t>31000000000</w:t>
            </w:r>
          </w:p>
        </w:tc>
      </w:tr>
      <w:tr w:rsidR="0010607C" w:rsidRPr="0010607C" w14:paraId="6CFEA2D0" w14:textId="77777777" w:rsidTr="00846E25">
        <w:trPr>
          <w:trHeight w:val="560"/>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CFAA899" w14:textId="77777777" w:rsidR="0010607C" w:rsidRPr="0010607C" w:rsidRDefault="0010607C">
            <w:pPr>
              <w:jc w:val="center"/>
              <w:rPr>
                <w:color w:val="000000"/>
                <w:sz w:val="22"/>
                <w:szCs w:val="22"/>
              </w:rPr>
            </w:pPr>
            <w:r w:rsidRPr="0010607C">
              <w:rPr>
                <w:color w:val="000000"/>
                <w:sz w:val="22"/>
                <w:szCs w:val="22"/>
              </w:rPr>
              <w:t>1800</w:t>
            </w:r>
          </w:p>
        </w:tc>
        <w:tc>
          <w:tcPr>
            <w:tcW w:w="224" w:type="pct"/>
            <w:tcBorders>
              <w:top w:val="nil"/>
              <w:left w:val="nil"/>
              <w:bottom w:val="single" w:sz="4" w:space="0" w:color="auto"/>
              <w:right w:val="single" w:sz="4" w:space="0" w:color="auto"/>
            </w:tcBorders>
            <w:shd w:val="clear" w:color="auto" w:fill="auto"/>
            <w:hideMark/>
          </w:tcPr>
          <w:p w14:paraId="1722DB90" w14:textId="77777777" w:rsidR="0010607C" w:rsidRPr="0010607C" w:rsidRDefault="0010607C">
            <w:pPr>
              <w:rPr>
                <w:color w:val="000000"/>
                <w:sz w:val="22"/>
                <w:szCs w:val="22"/>
              </w:rPr>
            </w:pPr>
            <w:r w:rsidRPr="0010607C">
              <w:rPr>
                <w:color w:val="000000"/>
                <w:sz w:val="22"/>
                <w:szCs w:val="22"/>
              </w:rPr>
              <w:t> </w:t>
            </w:r>
          </w:p>
        </w:tc>
        <w:tc>
          <w:tcPr>
            <w:tcW w:w="271" w:type="pct"/>
            <w:tcBorders>
              <w:top w:val="nil"/>
              <w:left w:val="nil"/>
              <w:bottom w:val="single" w:sz="4" w:space="0" w:color="auto"/>
              <w:right w:val="single" w:sz="4" w:space="0" w:color="auto"/>
            </w:tcBorders>
            <w:shd w:val="clear" w:color="auto" w:fill="auto"/>
            <w:hideMark/>
          </w:tcPr>
          <w:p w14:paraId="2F4DDEF5" w14:textId="77777777" w:rsidR="0010607C" w:rsidRPr="0010607C" w:rsidRDefault="0010607C">
            <w:pPr>
              <w:rPr>
                <w:color w:val="000000"/>
                <w:sz w:val="22"/>
                <w:szCs w:val="22"/>
              </w:rPr>
            </w:pPr>
            <w:r w:rsidRPr="0010607C">
              <w:rPr>
                <w:color w:val="000000"/>
                <w:sz w:val="22"/>
                <w:szCs w:val="22"/>
              </w:rPr>
              <w:t> </w:t>
            </w:r>
          </w:p>
        </w:tc>
        <w:tc>
          <w:tcPr>
            <w:tcW w:w="1221" w:type="pct"/>
            <w:tcBorders>
              <w:top w:val="nil"/>
              <w:left w:val="nil"/>
              <w:bottom w:val="single" w:sz="4" w:space="0" w:color="auto"/>
              <w:right w:val="single" w:sz="4" w:space="0" w:color="auto"/>
            </w:tcBorders>
            <w:shd w:val="clear" w:color="auto" w:fill="auto"/>
            <w:hideMark/>
          </w:tcPr>
          <w:p w14:paraId="596F26F5" w14:textId="77777777" w:rsidR="0010607C" w:rsidRPr="0010607C" w:rsidRDefault="0010607C">
            <w:pPr>
              <w:rPr>
                <w:color w:val="000000"/>
                <w:sz w:val="22"/>
                <w:szCs w:val="22"/>
              </w:rPr>
            </w:pPr>
            <w:r w:rsidRPr="0010607C">
              <w:rPr>
                <w:color w:val="000000"/>
                <w:sz w:val="22"/>
                <w:szCs w:val="22"/>
              </w:rPr>
              <w:t>PHI_TRA_CTY_VAMC</w:t>
            </w:r>
          </w:p>
        </w:tc>
        <w:tc>
          <w:tcPr>
            <w:tcW w:w="1269" w:type="pct"/>
            <w:tcBorders>
              <w:top w:val="nil"/>
              <w:left w:val="nil"/>
              <w:bottom w:val="single" w:sz="4" w:space="0" w:color="auto"/>
              <w:right w:val="single" w:sz="4" w:space="0" w:color="auto"/>
            </w:tcBorders>
            <w:shd w:val="clear" w:color="auto" w:fill="auto"/>
            <w:hideMark/>
          </w:tcPr>
          <w:p w14:paraId="1836698F" w14:textId="77777777" w:rsidR="0010607C" w:rsidRPr="0010607C" w:rsidRDefault="0010607C">
            <w:pPr>
              <w:rPr>
                <w:color w:val="000000"/>
                <w:sz w:val="22"/>
                <w:szCs w:val="22"/>
              </w:rPr>
            </w:pPr>
            <w:r w:rsidRPr="0010607C">
              <w:rPr>
                <w:color w:val="000000"/>
                <w:sz w:val="22"/>
                <w:szCs w:val="22"/>
              </w:rPr>
              <w:t xml:space="preserve">Phí trả cho Cty VAMC </w:t>
            </w:r>
            <w:r w:rsidRPr="0010607C">
              <w:rPr>
                <w:color w:val="000000"/>
                <w:sz w:val="22"/>
                <w:szCs w:val="22"/>
              </w:rPr>
              <w:br/>
              <w:t>(TK 84909)</w:t>
            </w:r>
          </w:p>
        </w:tc>
        <w:tc>
          <w:tcPr>
            <w:tcW w:w="701" w:type="pct"/>
            <w:tcBorders>
              <w:top w:val="nil"/>
              <w:left w:val="nil"/>
              <w:bottom w:val="single" w:sz="4" w:space="0" w:color="auto"/>
              <w:right w:val="single" w:sz="4" w:space="0" w:color="auto"/>
            </w:tcBorders>
            <w:shd w:val="clear" w:color="auto" w:fill="auto"/>
            <w:hideMark/>
          </w:tcPr>
          <w:p w14:paraId="7A7C63A5" w14:textId="77777777" w:rsidR="0010607C" w:rsidRPr="0010607C" w:rsidRDefault="0010607C">
            <w:pPr>
              <w:rPr>
                <w:color w:val="000000"/>
                <w:sz w:val="22"/>
                <w:szCs w:val="22"/>
              </w:rPr>
            </w:pPr>
            <w:r w:rsidRPr="0010607C">
              <w:rPr>
                <w:color w:val="000000"/>
                <w:sz w:val="22"/>
                <w:szCs w:val="22"/>
              </w:rPr>
              <w:t>17000000000</w:t>
            </w:r>
          </w:p>
        </w:tc>
        <w:tc>
          <w:tcPr>
            <w:tcW w:w="950" w:type="pct"/>
            <w:tcBorders>
              <w:top w:val="nil"/>
              <w:left w:val="nil"/>
              <w:bottom w:val="single" w:sz="4" w:space="0" w:color="auto"/>
              <w:right w:val="single" w:sz="4" w:space="0" w:color="auto"/>
            </w:tcBorders>
            <w:shd w:val="clear" w:color="auto" w:fill="auto"/>
            <w:hideMark/>
          </w:tcPr>
          <w:p w14:paraId="1107A2D6" w14:textId="77777777" w:rsidR="0010607C" w:rsidRPr="0010607C" w:rsidRDefault="0010607C">
            <w:pPr>
              <w:rPr>
                <w:color w:val="000000"/>
                <w:sz w:val="22"/>
                <w:szCs w:val="22"/>
              </w:rPr>
            </w:pPr>
            <w:r w:rsidRPr="0010607C">
              <w:rPr>
                <w:color w:val="000000"/>
                <w:sz w:val="22"/>
                <w:szCs w:val="22"/>
              </w:rPr>
              <w:t>32000000000</w:t>
            </w:r>
          </w:p>
        </w:tc>
      </w:tr>
      <w:tr w:rsidR="0010607C" w:rsidRPr="0010607C" w14:paraId="2624AB4E"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FB8F2CE" w14:textId="77777777" w:rsidR="0010607C" w:rsidRPr="0010607C" w:rsidRDefault="0010607C">
            <w:pPr>
              <w:jc w:val="center"/>
              <w:rPr>
                <w:color w:val="000000"/>
                <w:sz w:val="22"/>
                <w:szCs w:val="22"/>
              </w:rPr>
            </w:pPr>
            <w:r w:rsidRPr="0010607C">
              <w:rPr>
                <w:color w:val="000000"/>
                <w:sz w:val="22"/>
                <w:szCs w:val="22"/>
              </w:rPr>
              <w:t>1800</w:t>
            </w:r>
          </w:p>
        </w:tc>
        <w:tc>
          <w:tcPr>
            <w:tcW w:w="224" w:type="pct"/>
            <w:tcBorders>
              <w:top w:val="nil"/>
              <w:left w:val="nil"/>
              <w:bottom w:val="single" w:sz="4" w:space="0" w:color="auto"/>
              <w:right w:val="single" w:sz="4" w:space="0" w:color="auto"/>
            </w:tcBorders>
            <w:shd w:val="clear" w:color="auto" w:fill="auto"/>
            <w:noWrap/>
            <w:hideMark/>
          </w:tcPr>
          <w:p w14:paraId="7547C2BE" w14:textId="77777777" w:rsidR="0010607C" w:rsidRPr="0010607C" w:rsidRDefault="0010607C">
            <w:pPr>
              <w:rPr>
                <w:color w:val="000000"/>
                <w:sz w:val="22"/>
                <w:szCs w:val="22"/>
              </w:rPr>
            </w:pPr>
            <w:r w:rsidRPr="0010607C">
              <w:rPr>
                <w:color w:val="000000"/>
                <w:sz w:val="22"/>
                <w:szCs w:val="22"/>
              </w:rPr>
              <w:t> </w:t>
            </w:r>
          </w:p>
        </w:tc>
        <w:tc>
          <w:tcPr>
            <w:tcW w:w="271" w:type="pct"/>
            <w:tcBorders>
              <w:top w:val="nil"/>
              <w:left w:val="nil"/>
              <w:bottom w:val="single" w:sz="4" w:space="0" w:color="auto"/>
              <w:right w:val="single" w:sz="4" w:space="0" w:color="auto"/>
            </w:tcBorders>
            <w:shd w:val="clear" w:color="auto" w:fill="auto"/>
            <w:noWrap/>
            <w:hideMark/>
          </w:tcPr>
          <w:p w14:paraId="5D06E13E" w14:textId="77777777" w:rsidR="0010607C" w:rsidRPr="0010607C" w:rsidRDefault="0010607C">
            <w:pPr>
              <w:rPr>
                <w:color w:val="000000"/>
                <w:sz w:val="22"/>
                <w:szCs w:val="22"/>
              </w:rPr>
            </w:pPr>
            <w:r w:rsidRPr="0010607C">
              <w:rPr>
                <w:color w:val="000000"/>
                <w:sz w:val="22"/>
                <w:szCs w:val="22"/>
              </w:rPr>
              <w:t> </w:t>
            </w:r>
          </w:p>
        </w:tc>
        <w:tc>
          <w:tcPr>
            <w:tcW w:w="1221" w:type="pct"/>
            <w:tcBorders>
              <w:top w:val="nil"/>
              <w:left w:val="nil"/>
              <w:bottom w:val="single" w:sz="4" w:space="0" w:color="auto"/>
              <w:right w:val="single" w:sz="4" w:space="0" w:color="auto"/>
            </w:tcBorders>
            <w:shd w:val="clear" w:color="auto" w:fill="auto"/>
            <w:noWrap/>
            <w:hideMark/>
          </w:tcPr>
          <w:p w14:paraId="6BFBE8DA" w14:textId="77777777" w:rsidR="0010607C" w:rsidRPr="0010607C" w:rsidRDefault="0010607C">
            <w:pPr>
              <w:rPr>
                <w:color w:val="000000"/>
                <w:sz w:val="22"/>
                <w:szCs w:val="22"/>
              </w:rPr>
            </w:pPr>
            <w:r w:rsidRPr="0010607C">
              <w:rPr>
                <w:color w:val="000000"/>
                <w:sz w:val="22"/>
                <w:szCs w:val="22"/>
              </w:rPr>
              <w:t>PHI_XLN</w:t>
            </w:r>
          </w:p>
        </w:tc>
        <w:tc>
          <w:tcPr>
            <w:tcW w:w="1269" w:type="pct"/>
            <w:tcBorders>
              <w:top w:val="nil"/>
              <w:left w:val="nil"/>
              <w:bottom w:val="single" w:sz="4" w:space="0" w:color="auto"/>
              <w:right w:val="single" w:sz="4" w:space="0" w:color="auto"/>
            </w:tcBorders>
            <w:shd w:val="clear" w:color="auto" w:fill="auto"/>
            <w:hideMark/>
          </w:tcPr>
          <w:p w14:paraId="3A20F186" w14:textId="77777777" w:rsidR="0010607C" w:rsidRPr="0010607C" w:rsidRDefault="0010607C">
            <w:pPr>
              <w:rPr>
                <w:color w:val="000000"/>
                <w:sz w:val="22"/>
                <w:szCs w:val="22"/>
              </w:rPr>
            </w:pPr>
            <w:r w:rsidRPr="0010607C">
              <w:rPr>
                <w:color w:val="000000"/>
                <w:sz w:val="22"/>
                <w:szCs w:val="22"/>
              </w:rPr>
              <w:t>Phí xử lý nợ (TK 84909)</w:t>
            </w:r>
          </w:p>
        </w:tc>
        <w:tc>
          <w:tcPr>
            <w:tcW w:w="701" w:type="pct"/>
            <w:tcBorders>
              <w:top w:val="nil"/>
              <w:left w:val="nil"/>
              <w:bottom w:val="single" w:sz="4" w:space="0" w:color="auto"/>
              <w:right w:val="single" w:sz="4" w:space="0" w:color="auto"/>
            </w:tcBorders>
            <w:shd w:val="clear" w:color="auto" w:fill="auto"/>
            <w:hideMark/>
          </w:tcPr>
          <w:p w14:paraId="1CDE851D" w14:textId="77777777" w:rsidR="0010607C" w:rsidRPr="0010607C" w:rsidRDefault="0010607C">
            <w:pPr>
              <w:rPr>
                <w:color w:val="000000"/>
                <w:sz w:val="22"/>
                <w:szCs w:val="22"/>
              </w:rPr>
            </w:pPr>
            <w:r w:rsidRPr="0010607C">
              <w:rPr>
                <w:color w:val="000000"/>
                <w:sz w:val="22"/>
                <w:szCs w:val="22"/>
              </w:rPr>
              <w:t>18000000000</w:t>
            </w:r>
          </w:p>
        </w:tc>
        <w:tc>
          <w:tcPr>
            <w:tcW w:w="950" w:type="pct"/>
            <w:tcBorders>
              <w:top w:val="nil"/>
              <w:left w:val="nil"/>
              <w:bottom w:val="single" w:sz="4" w:space="0" w:color="auto"/>
              <w:right w:val="single" w:sz="4" w:space="0" w:color="auto"/>
            </w:tcBorders>
            <w:shd w:val="clear" w:color="auto" w:fill="auto"/>
            <w:hideMark/>
          </w:tcPr>
          <w:p w14:paraId="1FA55E70" w14:textId="77777777" w:rsidR="0010607C" w:rsidRPr="0010607C" w:rsidRDefault="0010607C">
            <w:pPr>
              <w:rPr>
                <w:color w:val="000000"/>
                <w:sz w:val="22"/>
                <w:szCs w:val="22"/>
              </w:rPr>
            </w:pPr>
            <w:r w:rsidRPr="0010607C">
              <w:rPr>
                <w:color w:val="000000"/>
                <w:sz w:val="22"/>
                <w:szCs w:val="22"/>
              </w:rPr>
              <w:t>33000000000</w:t>
            </w:r>
          </w:p>
        </w:tc>
      </w:tr>
      <w:tr w:rsidR="0010607C" w:rsidRPr="0010607C" w14:paraId="66CA940B"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7CCA726" w14:textId="77777777" w:rsidR="0010607C" w:rsidRPr="0010607C" w:rsidRDefault="0010607C">
            <w:pPr>
              <w:jc w:val="center"/>
              <w:rPr>
                <w:color w:val="000000"/>
                <w:sz w:val="22"/>
                <w:szCs w:val="22"/>
              </w:rPr>
            </w:pPr>
            <w:r w:rsidRPr="0010607C">
              <w:rPr>
                <w:color w:val="000000"/>
                <w:sz w:val="22"/>
                <w:szCs w:val="22"/>
              </w:rPr>
              <w:t>1800</w:t>
            </w:r>
          </w:p>
        </w:tc>
        <w:tc>
          <w:tcPr>
            <w:tcW w:w="224" w:type="pct"/>
            <w:tcBorders>
              <w:top w:val="nil"/>
              <w:left w:val="nil"/>
              <w:bottom w:val="single" w:sz="4" w:space="0" w:color="auto"/>
              <w:right w:val="single" w:sz="4" w:space="0" w:color="auto"/>
            </w:tcBorders>
            <w:shd w:val="clear" w:color="auto" w:fill="auto"/>
            <w:noWrap/>
            <w:hideMark/>
          </w:tcPr>
          <w:p w14:paraId="31355883" w14:textId="77777777" w:rsidR="0010607C" w:rsidRPr="0010607C" w:rsidRDefault="0010607C">
            <w:pPr>
              <w:rPr>
                <w:color w:val="000000"/>
                <w:sz w:val="22"/>
                <w:szCs w:val="22"/>
              </w:rPr>
            </w:pPr>
            <w:r w:rsidRPr="0010607C">
              <w:rPr>
                <w:color w:val="000000"/>
                <w:sz w:val="22"/>
                <w:szCs w:val="22"/>
              </w:rPr>
              <w:t> </w:t>
            </w:r>
          </w:p>
        </w:tc>
        <w:tc>
          <w:tcPr>
            <w:tcW w:w="271" w:type="pct"/>
            <w:tcBorders>
              <w:top w:val="nil"/>
              <w:left w:val="nil"/>
              <w:bottom w:val="single" w:sz="4" w:space="0" w:color="auto"/>
              <w:right w:val="single" w:sz="4" w:space="0" w:color="auto"/>
            </w:tcBorders>
            <w:shd w:val="clear" w:color="auto" w:fill="auto"/>
            <w:noWrap/>
            <w:hideMark/>
          </w:tcPr>
          <w:p w14:paraId="66916F28" w14:textId="77777777" w:rsidR="0010607C" w:rsidRPr="0010607C" w:rsidRDefault="0010607C">
            <w:pPr>
              <w:rPr>
                <w:color w:val="000000"/>
                <w:sz w:val="22"/>
                <w:szCs w:val="22"/>
              </w:rPr>
            </w:pPr>
            <w:r w:rsidRPr="0010607C">
              <w:rPr>
                <w:color w:val="000000"/>
                <w:sz w:val="22"/>
                <w:szCs w:val="22"/>
              </w:rPr>
              <w:t> </w:t>
            </w:r>
          </w:p>
        </w:tc>
        <w:tc>
          <w:tcPr>
            <w:tcW w:w="1221" w:type="pct"/>
            <w:tcBorders>
              <w:top w:val="nil"/>
              <w:left w:val="nil"/>
              <w:bottom w:val="single" w:sz="4" w:space="0" w:color="auto"/>
              <w:right w:val="single" w:sz="4" w:space="0" w:color="auto"/>
            </w:tcBorders>
            <w:shd w:val="clear" w:color="auto" w:fill="auto"/>
            <w:noWrap/>
            <w:hideMark/>
          </w:tcPr>
          <w:p w14:paraId="74623C00" w14:textId="77777777" w:rsidR="0010607C" w:rsidRPr="0010607C" w:rsidRDefault="0010607C">
            <w:pPr>
              <w:rPr>
                <w:color w:val="000000"/>
                <w:sz w:val="22"/>
                <w:szCs w:val="22"/>
              </w:rPr>
            </w:pPr>
            <w:r w:rsidRPr="0010607C">
              <w:rPr>
                <w:color w:val="000000"/>
                <w:sz w:val="22"/>
                <w:szCs w:val="22"/>
              </w:rPr>
              <w:t>PHI_KHAC</w:t>
            </w:r>
          </w:p>
        </w:tc>
        <w:tc>
          <w:tcPr>
            <w:tcW w:w="1269" w:type="pct"/>
            <w:tcBorders>
              <w:top w:val="nil"/>
              <w:left w:val="nil"/>
              <w:bottom w:val="single" w:sz="4" w:space="0" w:color="auto"/>
              <w:right w:val="single" w:sz="4" w:space="0" w:color="auto"/>
            </w:tcBorders>
            <w:shd w:val="clear" w:color="auto" w:fill="auto"/>
            <w:hideMark/>
          </w:tcPr>
          <w:p w14:paraId="77A4D078" w14:textId="77777777" w:rsidR="0010607C" w:rsidRPr="0010607C" w:rsidRDefault="0010607C">
            <w:pPr>
              <w:rPr>
                <w:color w:val="000000"/>
                <w:sz w:val="22"/>
                <w:szCs w:val="22"/>
              </w:rPr>
            </w:pPr>
            <w:r w:rsidRPr="0010607C">
              <w:rPr>
                <w:color w:val="000000"/>
                <w:sz w:val="22"/>
                <w:szCs w:val="22"/>
              </w:rPr>
              <w:t xml:space="preserve">Phí khác </w:t>
            </w:r>
          </w:p>
        </w:tc>
        <w:tc>
          <w:tcPr>
            <w:tcW w:w="701" w:type="pct"/>
            <w:tcBorders>
              <w:top w:val="nil"/>
              <w:left w:val="nil"/>
              <w:bottom w:val="single" w:sz="4" w:space="0" w:color="auto"/>
              <w:right w:val="single" w:sz="4" w:space="0" w:color="auto"/>
            </w:tcBorders>
            <w:shd w:val="clear" w:color="auto" w:fill="auto"/>
            <w:hideMark/>
          </w:tcPr>
          <w:p w14:paraId="08DE9132" w14:textId="77777777" w:rsidR="0010607C" w:rsidRPr="0010607C" w:rsidRDefault="0010607C">
            <w:pPr>
              <w:rPr>
                <w:color w:val="000000"/>
                <w:sz w:val="22"/>
                <w:szCs w:val="22"/>
              </w:rPr>
            </w:pPr>
            <w:r w:rsidRPr="0010607C">
              <w:rPr>
                <w:color w:val="000000"/>
                <w:sz w:val="22"/>
                <w:szCs w:val="22"/>
              </w:rPr>
              <w:t>19000000000</w:t>
            </w:r>
          </w:p>
        </w:tc>
        <w:tc>
          <w:tcPr>
            <w:tcW w:w="950" w:type="pct"/>
            <w:tcBorders>
              <w:top w:val="nil"/>
              <w:left w:val="nil"/>
              <w:bottom w:val="single" w:sz="4" w:space="0" w:color="auto"/>
              <w:right w:val="single" w:sz="4" w:space="0" w:color="auto"/>
            </w:tcBorders>
            <w:shd w:val="clear" w:color="auto" w:fill="auto"/>
            <w:hideMark/>
          </w:tcPr>
          <w:p w14:paraId="5D74D98B" w14:textId="77777777" w:rsidR="0010607C" w:rsidRPr="0010607C" w:rsidRDefault="0010607C">
            <w:pPr>
              <w:rPr>
                <w:color w:val="000000"/>
                <w:sz w:val="22"/>
                <w:szCs w:val="22"/>
              </w:rPr>
            </w:pPr>
            <w:r w:rsidRPr="0010607C">
              <w:rPr>
                <w:color w:val="000000"/>
                <w:sz w:val="22"/>
                <w:szCs w:val="22"/>
              </w:rPr>
              <w:t>34000000000</w:t>
            </w:r>
          </w:p>
        </w:tc>
      </w:tr>
      <w:tr w:rsidR="0010607C" w:rsidRPr="0010607C" w14:paraId="2C536430" w14:textId="77777777" w:rsidTr="00846E25">
        <w:trPr>
          <w:trHeight w:val="560"/>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49E4F14" w14:textId="77777777" w:rsidR="0010607C" w:rsidRPr="0010607C" w:rsidRDefault="0010607C">
            <w:pPr>
              <w:jc w:val="center"/>
              <w:rPr>
                <w:color w:val="000000"/>
                <w:sz w:val="22"/>
                <w:szCs w:val="22"/>
              </w:rPr>
            </w:pPr>
            <w:r w:rsidRPr="0010607C">
              <w:rPr>
                <w:color w:val="000000"/>
                <w:sz w:val="22"/>
                <w:szCs w:val="22"/>
              </w:rPr>
              <w:t>1800</w:t>
            </w:r>
          </w:p>
        </w:tc>
        <w:tc>
          <w:tcPr>
            <w:tcW w:w="224" w:type="pct"/>
            <w:tcBorders>
              <w:top w:val="nil"/>
              <w:left w:val="nil"/>
              <w:bottom w:val="single" w:sz="4" w:space="0" w:color="auto"/>
              <w:right w:val="single" w:sz="4" w:space="0" w:color="auto"/>
            </w:tcBorders>
            <w:shd w:val="clear" w:color="auto" w:fill="auto"/>
            <w:noWrap/>
            <w:hideMark/>
          </w:tcPr>
          <w:p w14:paraId="484C6704" w14:textId="77777777" w:rsidR="0010607C" w:rsidRPr="0010607C" w:rsidRDefault="0010607C">
            <w:pPr>
              <w:rPr>
                <w:color w:val="000000"/>
                <w:sz w:val="22"/>
                <w:szCs w:val="22"/>
              </w:rPr>
            </w:pPr>
            <w:r w:rsidRPr="0010607C">
              <w:rPr>
                <w:color w:val="000000"/>
                <w:sz w:val="22"/>
                <w:szCs w:val="22"/>
              </w:rPr>
              <w:t> </w:t>
            </w:r>
          </w:p>
        </w:tc>
        <w:tc>
          <w:tcPr>
            <w:tcW w:w="271" w:type="pct"/>
            <w:tcBorders>
              <w:top w:val="nil"/>
              <w:left w:val="nil"/>
              <w:bottom w:val="single" w:sz="4" w:space="0" w:color="auto"/>
              <w:right w:val="single" w:sz="4" w:space="0" w:color="auto"/>
            </w:tcBorders>
            <w:shd w:val="clear" w:color="auto" w:fill="auto"/>
            <w:noWrap/>
            <w:hideMark/>
          </w:tcPr>
          <w:p w14:paraId="3618D97F" w14:textId="77777777" w:rsidR="0010607C" w:rsidRPr="0010607C" w:rsidRDefault="0010607C">
            <w:pPr>
              <w:rPr>
                <w:color w:val="000000"/>
                <w:sz w:val="22"/>
                <w:szCs w:val="22"/>
              </w:rPr>
            </w:pPr>
            <w:r w:rsidRPr="0010607C">
              <w:rPr>
                <w:color w:val="000000"/>
                <w:sz w:val="22"/>
                <w:szCs w:val="22"/>
              </w:rPr>
              <w:t> </w:t>
            </w:r>
          </w:p>
        </w:tc>
        <w:tc>
          <w:tcPr>
            <w:tcW w:w="1221" w:type="pct"/>
            <w:tcBorders>
              <w:top w:val="nil"/>
              <w:left w:val="nil"/>
              <w:bottom w:val="single" w:sz="4" w:space="0" w:color="auto"/>
              <w:right w:val="single" w:sz="4" w:space="0" w:color="auto"/>
            </w:tcBorders>
            <w:shd w:val="clear" w:color="auto" w:fill="auto"/>
            <w:noWrap/>
            <w:hideMark/>
          </w:tcPr>
          <w:p w14:paraId="725CBD31" w14:textId="76EEE008" w:rsidR="0010607C" w:rsidRPr="0010607C" w:rsidRDefault="0010607C">
            <w:pPr>
              <w:rPr>
                <w:color w:val="000000"/>
                <w:sz w:val="22"/>
                <w:szCs w:val="22"/>
              </w:rPr>
            </w:pPr>
            <w:r w:rsidRPr="0010607C">
              <w:rPr>
                <w:color w:val="000000"/>
                <w:sz w:val="22"/>
                <w:szCs w:val="22"/>
              </w:rPr>
              <w:t>C</w:t>
            </w:r>
            <w:r w:rsidR="00846E25">
              <w:rPr>
                <w:color w:val="000000"/>
                <w:sz w:val="22"/>
                <w:szCs w:val="22"/>
              </w:rPr>
              <w:t>P</w:t>
            </w:r>
            <w:r w:rsidRPr="0010607C">
              <w:rPr>
                <w:color w:val="000000"/>
                <w:sz w:val="22"/>
                <w:szCs w:val="22"/>
              </w:rPr>
              <w:t>_QL</w:t>
            </w:r>
          </w:p>
        </w:tc>
        <w:tc>
          <w:tcPr>
            <w:tcW w:w="1269" w:type="pct"/>
            <w:tcBorders>
              <w:top w:val="nil"/>
              <w:left w:val="nil"/>
              <w:bottom w:val="single" w:sz="4" w:space="0" w:color="auto"/>
              <w:right w:val="single" w:sz="4" w:space="0" w:color="auto"/>
            </w:tcBorders>
            <w:shd w:val="clear" w:color="auto" w:fill="auto"/>
            <w:hideMark/>
          </w:tcPr>
          <w:p w14:paraId="6AD2FBC1" w14:textId="77777777" w:rsidR="0010607C" w:rsidRPr="0010607C" w:rsidRDefault="0010607C">
            <w:pPr>
              <w:rPr>
                <w:color w:val="000000"/>
                <w:sz w:val="22"/>
                <w:szCs w:val="22"/>
              </w:rPr>
            </w:pPr>
            <w:r w:rsidRPr="0010607C">
              <w:rPr>
                <w:color w:val="000000"/>
                <w:sz w:val="22"/>
                <w:szCs w:val="22"/>
              </w:rPr>
              <w:t xml:space="preserve">Chi phí QL (TK 85, 86, 891, 87) </w:t>
            </w:r>
          </w:p>
        </w:tc>
        <w:tc>
          <w:tcPr>
            <w:tcW w:w="701" w:type="pct"/>
            <w:tcBorders>
              <w:top w:val="nil"/>
              <w:left w:val="nil"/>
              <w:bottom w:val="single" w:sz="4" w:space="0" w:color="auto"/>
              <w:right w:val="single" w:sz="4" w:space="0" w:color="auto"/>
            </w:tcBorders>
            <w:shd w:val="clear" w:color="auto" w:fill="auto"/>
            <w:hideMark/>
          </w:tcPr>
          <w:p w14:paraId="3B111E2A" w14:textId="77777777" w:rsidR="0010607C" w:rsidRPr="0010607C" w:rsidRDefault="0010607C">
            <w:pPr>
              <w:rPr>
                <w:color w:val="000000"/>
                <w:sz w:val="22"/>
                <w:szCs w:val="22"/>
              </w:rPr>
            </w:pPr>
            <w:r w:rsidRPr="0010607C">
              <w:rPr>
                <w:color w:val="000000"/>
                <w:sz w:val="22"/>
                <w:szCs w:val="22"/>
              </w:rPr>
              <w:t>20000000000</w:t>
            </w:r>
          </w:p>
        </w:tc>
        <w:tc>
          <w:tcPr>
            <w:tcW w:w="950" w:type="pct"/>
            <w:tcBorders>
              <w:top w:val="nil"/>
              <w:left w:val="nil"/>
              <w:bottom w:val="single" w:sz="4" w:space="0" w:color="auto"/>
              <w:right w:val="single" w:sz="4" w:space="0" w:color="auto"/>
            </w:tcBorders>
            <w:shd w:val="clear" w:color="auto" w:fill="auto"/>
            <w:hideMark/>
          </w:tcPr>
          <w:p w14:paraId="1ABEFF43" w14:textId="77777777" w:rsidR="0010607C" w:rsidRPr="0010607C" w:rsidRDefault="0010607C">
            <w:pPr>
              <w:rPr>
                <w:color w:val="000000"/>
                <w:sz w:val="22"/>
                <w:szCs w:val="22"/>
              </w:rPr>
            </w:pPr>
            <w:r w:rsidRPr="0010607C">
              <w:rPr>
                <w:color w:val="000000"/>
                <w:sz w:val="22"/>
                <w:szCs w:val="22"/>
              </w:rPr>
              <w:t>35000000000</w:t>
            </w:r>
          </w:p>
        </w:tc>
      </w:tr>
      <w:tr w:rsidR="00846E25" w:rsidRPr="0010607C" w14:paraId="682864C4"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6375DC8" w14:textId="77777777" w:rsidR="00846E25" w:rsidRPr="0010607C" w:rsidRDefault="00846E25" w:rsidP="00846E25">
            <w:pPr>
              <w:jc w:val="center"/>
              <w:rPr>
                <w:color w:val="000000"/>
                <w:sz w:val="22"/>
                <w:szCs w:val="22"/>
              </w:rPr>
            </w:pPr>
            <w:r w:rsidRPr="0010607C">
              <w:rPr>
                <w:color w:val="000000"/>
                <w:sz w:val="22"/>
                <w:szCs w:val="22"/>
              </w:rPr>
              <w:t>1801</w:t>
            </w:r>
          </w:p>
        </w:tc>
        <w:tc>
          <w:tcPr>
            <w:tcW w:w="224" w:type="pct"/>
            <w:tcBorders>
              <w:top w:val="nil"/>
              <w:left w:val="nil"/>
              <w:bottom w:val="single" w:sz="4" w:space="0" w:color="auto"/>
              <w:right w:val="single" w:sz="4" w:space="0" w:color="auto"/>
            </w:tcBorders>
            <w:shd w:val="clear" w:color="auto" w:fill="auto"/>
            <w:noWrap/>
            <w:vAlign w:val="bottom"/>
            <w:hideMark/>
          </w:tcPr>
          <w:p w14:paraId="65157B0D" w14:textId="03E997C1" w:rsidR="00846E25" w:rsidRPr="0010607C" w:rsidRDefault="00846E25" w:rsidP="00846E25">
            <w:pPr>
              <w:rPr>
                <w:color w:val="000000"/>
                <w:sz w:val="22"/>
                <w:szCs w:val="22"/>
              </w:rPr>
            </w:pPr>
          </w:p>
        </w:tc>
        <w:tc>
          <w:tcPr>
            <w:tcW w:w="271" w:type="pct"/>
            <w:tcBorders>
              <w:top w:val="nil"/>
              <w:left w:val="nil"/>
              <w:bottom w:val="single" w:sz="4" w:space="0" w:color="auto"/>
              <w:right w:val="single" w:sz="4" w:space="0" w:color="auto"/>
            </w:tcBorders>
            <w:shd w:val="clear" w:color="auto" w:fill="auto"/>
            <w:noWrap/>
            <w:vAlign w:val="bottom"/>
            <w:hideMark/>
          </w:tcPr>
          <w:p w14:paraId="041E80D0" w14:textId="77777777" w:rsidR="00846E25" w:rsidRPr="0010607C" w:rsidRDefault="00846E25" w:rsidP="00846E25">
            <w:pPr>
              <w:rPr>
                <w:color w:val="000000"/>
                <w:sz w:val="22"/>
                <w:szCs w:val="22"/>
              </w:rPr>
            </w:pPr>
            <w:r w:rsidRPr="0010607C">
              <w:rPr>
                <w:color w:val="000000"/>
                <w:sz w:val="22"/>
                <w:szCs w:val="22"/>
              </w:rPr>
              <w:t> </w:t>
            </w:r>
          </w:p>
        </w:tc>
        <w:tc>
          <w:tcPr>
            <w:tcW w:w="1221" w:type="pct"/>
            <w:tcBorders>
              <w:top w:val="nil"/>
              <w:left w:val="nil"/>
              <w:bottom w:val="single" w:sz="4" w:space="0" w:color="auto"/>
              <w:right w:val="single" w:sz="4" w:space="0" w:color="auto"/>
            </w:tcBorders>
            <w:shd w:val="clear" w:color="auto" w:fill="auto"/>
            <w:noWrap/>
            <w:hideMark/>
          </w:tcPr>
          <w:p w14:paraId="21404BEF" w14:textId="1A9BAC89" w:rsidR="00846E25" w:rsidRPr="0010607C" w:rsidRDefault="00846E25" w:rsidP="00846E25">
            <w:pPr>
              <w:rPr>
                <w:color w:val="000000"/>
                <w:sz w:val="22"/>
                <w:szCs w:val="22"/>
              </w:rPr>
            </w:pPr>
            <w:r>
              <w:rPr>
                <w:color w:val="000000"/>
                <w:sz w:val="22"/>
                <w:szCs w:val="22"/>
              </w:rPr>
              <w:t>CP_</w:t>
            </w:r>
            <w:r w:rsidRPr="0010607C">
              <w:rPr>
                <w:color w:val="000000"/>
                <w:sz w:val="22"/>
                <w:szCs w:val="22"/>
              </w:rPr>
              <w:t>FTP_NPL_CAT_CHUYEN_HO</w:t>
            </w:r>
          </w:p>
        </w:tc>
        <w:tc>
          <w:tcPr>
            <w:tcW w:w="1269" w:type="pct"/>
            <w:tcBorders>
              <w:top w:val="nil"/>
              <w:left w:val="nil"/>
              <w:bottom w:val="single" w:sz="4" w:space="0" w:color="auto"/>
              <w:right w:val="single" w:sz="4" w:space="0" w:color="auto"/>
            </w:tcBorders>
            <w:shd w:val="clear" w:color="auto" w:fill="auto"/>
            <w:noWrap/>
            <w:hideMark/>
          </w:tcPr>
          <w:p w14:paraId="3AADD549" w14:textId="7F734ADE" w:rsidR="00846E25" w:rsidRPr="0010607C" w:rsidRDefault="00846E25" w:rsidP="00846E25">
            <w:pPr>
              <w:rPr>
                <w:color w:val="000000"/>
                <w:sz w:val="22"/>
                <w:szCs w:val="22"/>
              </w:rPr>
            </w:pPr>
            <w:r w:rsidRPr="0010607C">
              <w:rPr>
                <w:color w:val="000000"/>
                <w:sz w:val="22"/>
                <w:szCs w:val="22"/>
              </w:rPr>
              <w:t>Chi phí FTP N3_N5 cắt chuyển về HO</w:t>
            </w:r>
          </w:p>
        </w:tc>
        <w:tc>
          <w:tcPr>
            <w:tcW w:w="701" w:type="pct"/>
            <w:tcBorders>
              <w:top w:val="nil"/>
              <w:left w:val="nil"/>
              <w:bottom w:val="single" w:sz="4" w:space="0" w:color="auto"/>
              <w:right w:val="single" w:sz="4" w:space="0" w:color="auto"/>
            </w:tcBorders>
            <w:shd w:val="clear" w:color="auto" w:fill="auto"/>
            <w:noWrap/>
            <w:vAlign w:val="bottom"/>
            <w:hideMark/>
          </w:tcPr>
          <w:p w14:paraId="39DC139B" w14:textId="77777777" w:rsidR="00846E25" w:rsidRPr="0010607C" w:rsidRDefault="00846E25" w:rsidP="00846E25">
            <w:pPr>
              <w:rPr>
                <w:color w:val="000000"/>
                <w:sz w:val="22"/>
                <w:szCs w:val="22"/>
              </w:rPr>
            </w:pPr>
            <w:r w:rsidRPr="0010607C">
              <w:rPr>
                <w:color w:val="000000"/>
                <w:sz w:val="22"/>
                <w:szCs w:val="22"/>
              </w:rPr>
              <w:t> </w:t>
            </w:r>
          </w:p>
        </w:tc>
        <w:tc>
          <w:tcPr>
            <w:tcW w:w="950" w:type="pct"/>
            <w:tcBorders>
              <w:top w:val="nil"/>
              <w:left w:val="nil"/>
              <w:bottom w:val="single" w:sz="4" w:space="0" w:color="auto"/>
              <w:right w:val="single" w:sz="4" w:space="0" w:color="auto"/>
            </w:tcBorders>
            <w:shd w:val="clear" w:color="auto" w:fill="auto"/>
            <w:noWrap/>
            <w:vAlign w:val="bottom"/>
            <w:hideMark/>
          </w:tcPr>
          <w:p w14:paraId="4AE90317" w14:textId="77777777" w:rsidR="00846E25" w:rsidRPr="0010607C" w:rsidRDefault="00846E25" w:rsidP="00846E25">
            <w:pPr>
              <w:rPr>
                <w:color w:val="000000"/>
                <w:sz w:val="22"/>
                <w:szCs w:val="22"/>
              </w:rPr>
            </w:pPr>
            <w:r w:rsidRPr="0010607C">
              <w:rPr>
                <w:color w:val="000000"/>
                <w:sz w:val="22"/>
                <w:szCs w:val="22"/>
              </w:rPr>
              <w:t> </w:t>
            </w:r>
          </w:p>
        </w:tc>
      </w:tr>
      <w:tr w:rsidR="00846E25" w:rsidRPr="0010607C" w14:paraId="6FEA5B4D"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tcPr>
          <w:p w14:paraId="4EF6CF73" w14:textId="2AAC1DB9" w:rsidR="00846E25" w:rsidRPr="0010607C" w:rsidRDefault="00846E25" w:rsidP="00846E25">
            <w:pPr>
              <w:jc w:val="center"/>
              <w:rPr>
                <w:color w:val="000000"/>
                <w:sz w:val="22"/>
                <w:szCs w:val="22"/>
              </w:rPr>
            </w:pPr>
            <w:r w:rsidRPr="002A3AD6">
              <w:rPr>
                <w:color w:val="000000"/>
                <w:sz w:val="22"/>
                <w:szCs w:val="22"/>
              </w:rPr>
              <w:t>1801</w:t>
            </w:r>
          </w:p>
        </w:tc>
        <w:tc>
          <w:tcPr>
            <w:tcW w:w="224" w:type="pct"/>
            <w:tcBorders>
              <w:top w:val="nil"/>
              <w:left w:val="nil"/>
              <w:bottom w:val="single" w:sz="4" w:space="0" w:color="auto"/>
              <w:right w:val="single" w:sz="4" w:space="0" w:color="auto"/>
            </w:tcBorders>
            <w:shd w:val="clear" w:color="auto" w:fill="auto"/>
            <w:noWrap/>
            <w:vAlign w:val="bottom"/>
          </w:tcPr>
          <w:p w14:paraId="6D815E91" w14:textId="77777777" w:rsidR="00846E25" w:rsidRPr="0010607C" w:rsidRDefault="00846E25" w:rsidP="00846E25">
            <w:pPr>
              <w:rPr>
                <w:color w:val="000000"/>
                <w:sz w:val="22"/>
                <w:szCs w:val="22"/>
              </w:rPr>
            </w:pPr>
          </w:p>
        </w:tc>
        <w:tc>
          <w:tcPr>
            <w:tcW w:w="271" w:type="pct"/>
            <w:tcBorders>
              <w:top w:val="nil"/>
              <w:left w:val="nil"/>
              <w:bottom w:val="single" w:sz="4" w:space="0" w:color="auto"/>
              <w:right w:val="single" w:sz="4" w:space="0" w:color="auto"/>
            </w:tcBorders>
            <w:shd w:val="clear" w:color="auto" w:fill="auto"/>
            <w:noWrap/>
            <w:vAlign w:val="bottom"/>
          </w:tcPr>
          <w:p w14:paraId="1715E12E" w14:textId="77777777" w:rsidR="00846E25" w:rsidRPr="0010607C" w:rsidRDefault="00846E25" w:rsidP="00846E25">
            <w:pPr>
              <w:rPr>
                <w:color w:val="000000"/>
                <w:sz w:val="22"/>
                <w:szCs w:val="22"/>
              </w:rPr>
            </w:pPr>
          </w:p>
        </w:tc>
        <w:tc>
          <w:tcPr>
            <w:tcW w:w="1221" w:type="pct"/>
            <w:tcBorders>
              <w:top w:val="nil"/>
              <w:left w:val="nil"/>
              <w:bottom w:val="single" w:sz="4" w:space="0" w:color="auto"/>
              <w:right w:val="single" w:sz="4" w:space="0" w:color="auto"/>
            </w:tcBorders>
            <w:shd w:val="clear" w:color="auto" w:fill="auto"/>
            <w:noWrap/>
          </w:tcPr>
          <w:p w14:paraId="3D6C68F8" w14:textId="7E3023C7" w:rsidR="00846E25" w:rsidRPr="0010607C" w:rsidRDefault="00846E25" w:rsidP="00846E25">
            <w:pPr>
              <w:rPr>
                <w:color w:val="000000"/>
                <w:sz w:val="22"/>
                <w:szCs w:val="22"/>
              </w:rPr>
            </w:pPr>
            <w:r>
              <w:rPr>
                <w:color w:val="000000"/>
                <w:sz w:val="22"/>
                <w:szCs w:val="22"/>
              </w:rPr>
              <w:t>CP_</w:t>
            </w:r>
            <w:r w:rsidRPr="0010607C">
              <w:rPr>
                <w:color w:val="000000"/>
                <w:sz w:val="22"/>
                <w:szCs w:val="22"/>
              </w:rPr>
              <w:t>FTP_NO_V</w:t>
            </w:r>
            <w:ins w:id="1159" w:author="TRUC NGUYEN [2]" w:date="2023-03-23T15:45:00Z">
              <w:r w:rsidR="00D279ED">
                <w:rPr>
                  <w:color w:val="000000"/>
                  <w:sz w:val="22"/>
                  <w:szCs w:val="22"/>
                </w:rPr>
                <w:t>A</w:t>
              </w:r>
            </w:ins>
            <w:r w:rsidRPr="0010607C">
              <w:rPr>
                <w:color w:val="000000"/>
                <w:sz w:val="22"/>
                <w:szCs w:val="22"/>
              </w:rPr>
              <w:t>MC</w:t>
            </w:r>
          </w:p>
        </w:tc>
        <w:tc>
          <w:tcPr>
            <w:tcW w:w="1269" w:type="pct"/>
            <w:tcBorders>
              <w:top w:val="nil"/>
              <w:left w:val="nil"/>
              <w:bottom w:val="single" w:sz="4" w:space="0" w:color="auto"/>
              <w:right w:val="single" w:sz="4" w:space="0" w:color="auto"/>
            </w:tcBorders>
            <w:shd w:val="clear" w:color="auto" w:fill="auto"/>
            <w:noWrap/>
          </w:tcPr>
          <w:p w14:paraId="0303C1F9" w14:textId="050C1433" w:rsidR="00846E25" w:rsidRPr="0010607C" w:rsidRDefault="00846E25" w:rsidP="00846E25">
            <w:pPr>
              <w:rPr>
                <w:color w:val="000000"/>
                <w:sz w:val="22"/>
                <w:szCs w:val="22"/>
              </w:rPr>
            </w:pPr>
            <w:r w:rsidRPr="0010607C">
              <w:rPr>
                <w:color w:val="000000"/>
                <w:sz w:val="22"/>
                <w:szCs w:val="22"/>
              </w:rPr>
              <w:t xml:space="preserve">Chi phí FTP nợ VAMC </w:t>
            </w:r>
          </w:p>
        </w:tc>
        <w:tc>
          <w:tcPr>
            <w:tcW w:w="701" w:type="pct"/>
            <w:tcBorders>
              <w:top w:val="nil"/>
              <w:left w:val="nil"/>
              <w:bottom w:val="single" w:sz="4" w:space="0" w:color="auto"/>
              <w:right w:val="single" w:sz="4" w:space="0" w:color="auto"/>
            </w:tcBorders>
            <w:shd w:val="clear" w:color="auto" w:fill="auto"/>
            <w:noWrap/>
            <w:vAlign w:val="bottom"/>
          </w:tcPr>
          <w:p w14:paraId="423512B2" w14:textId="77777777" w:rsidR="00846E25" w:rsidRPr="0010607C" w:rsidRDefault="00846E25" w:rsidP="00846E25">
            <w:pPr>
              <w:rPr>
                <w:color w:val="000000"/>
                <w:sz w:val="22"/>
                <w:szCs w:val="22"/>
              </w:rPr>
            </w:pPr>
          </w:p>
        </w:tc>
        <w:tc>
          <w:tcPr>
            <w:tcW w:w="950" w:type="pct"/>
            <w:tcBorders>
              <w:top w:val="nil"/>
              <w:left w:val="nil"/>
              <w:bottom w:val="single" w:sz="4" w:space="0" w:color="auto"/>
              <w:right w:val="single" w:sz="4" w:space="0" w:color="auto"/>
            </w:tcBorders>
            <w:shd w:val="clear" w:color="auto" w:fill="auto"/>
            <w:noWrap/>
            <w:vAlign w:val="bottom"/>
          </w:tcPr>
          <w:p w14:paraId="091B1B13" w14:textId="77777777" w:rsidR="00846E25" w:rsidRPr="0010607C" w:rsidRDefault="00846E25" w:rsidP="00846E25">
            <w:pPr>
              <w:rPr>
                <w:color w:val="000000"/>
                <w:sz w:val="22"/>
                <w:szCs w:val="22"/>
              </w:rPr>
            </w:pPr>
          </w:p>
        </w:tc>
      </w:tr>
      <w:tr w:rsidR="00846E25" w:rsidRPr="0010607C" w14:paraId="5DD11562"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tcPr>
          <w:p w14:paraId="368E42DB" w14:textId="27FD057F" w:rsidR="00846E25" w:rsidRPr="0010607C" w:rsidRDefault="00846E25" w:rsidP="00846E25">
            <w:pPr>
              <w:jc w:val="center"/>
              <w:rPr>
                <w:color w:val="000000"/>
                <w:sz w:val="22"/>
                <w:szCs w:val="22"/>
              </w:rPr>
            </w:pPr>
            <w:r w:rsidRPr="002A3AD6">
              <w:rPr>
                <w:color w:val="000000"/>
                <w:sz w:val="22"/>
                <w:szCs w:val="22"/>
              </w:rPr>
              <w:t>1801</w:t>
            </w:r>
          </w:p>
        </w:tc>
        <w:tc>
          <w:tcPr>
            <w:tcW w:w="224" w:type="pct"/>
            <w:tcBorders>
              <w:top w:val="nil"/>
              <w:left w:val="nil"/>
              <w:bottom w:val="single" w:sz="4" w:space="0" w:color="auto"/>
              <w:right w:val="single" w:sz="4" w:space="0" w:color="auto"/>
            </w:tcBorders>
            <w:shd w:val="clear" w:color="auto" w:fill="auto"/>
            <w:noWrap/>
            <w:vAlign w:val="bottom"/>
          </w:tcPr>
          <w:p w14:paraId="0AA7A866" w14:textId="77777777" w:rsidR="00846E25" w:rsidRPr="0010607C" w:rsidRDefault="00846E25" w:rsidP="00846E25">
            <w:pPr>
              <w:rPr>
                <w:color w:val="000000"/>
                <w:sz w:val="22"/>
                <w:szCs w:val="22"/>
              </w:rPr>
            </w:pPr>
          </w:p>
        </w:tc>
        <w:tc>
          <w:tcPr>
            <w:tcW w:w="271" w:type="pct"/>
            <w:tcBorders>
              <w:top w:val="nil"/>
              <w:left w:val="nil"/>
              <w:bottom w:val="single" w:sz="4" w:space="0" w:color="auto"/>
              <w:right w:val="single" w:sz="4" w:space="0" w:color="auto"/>
            </w:tcBorders>
            <w:shd w:val="clear" w:color="auto" w:fill="auto"/>
            <w:noWrap/>
            <w:vAlign w:val="bottom"/>
          </w:tcPr>
          <w:p w14:paraId="5CF4068D" w14:textId="77777777" w:rsidR="00846E25" w:rsidRPr="0010607C" w:rsidRDefault="00846E25" w:rsidP="00846E25">
            <w:pPr>
              <w:rPr>
                <w:color w:val="000000"/>
                <w:sz w:val="22"/>
                <w:szCs w:val="22"/>
              </w:rPr>
            </w:pPr>
          </w:p>
        </w:tc>
        <w:tc>
          <w:tcPr>
            <w:tcW w:w="1221" w:type="pct"/>
            <w:tcBorders>
              <w:top w:val="nil"/>
              <w:left w:val="nil"/>
              <w:bottom w:val="single" w:sz="4" w:space="0" w:color="auto"/>
              <w:right w:val="single" w:sz="4" w:space="0" w:color="auto"/>
            </w:tcBorders>
            <w:shd w:val="clear" w:color="auto" w:fill="auto"/>
            <w:noWrap/>
          </w:tcPr>
          <w:p w14:paraId="18AC4397" w14:textId="34F31B4C" w:rsidR="00846E25" w:rsidRPr="0010607C" w:rsidRDefault="00846E25" w:rsidP="00846E25">
            <w:pPr>
              <w:rPr>
                <w:color w:val="000000"/>
                <w:sz w:val="22"/>
                <w:szCs w:val="22"/>
              </w:rPr>
            </w:pPr>
            <w:r w:rsidRPr="0010607C">
              <w:rPr>
                <w:color w:val="000000"/>
                <w:sz w:val="22"/>
                <w:szCs w:val="22"/>
              </w:rPr>
              <w:t>PHI_TRA_CTY_VAMC</w:t>
            </w:r>
          </w:p>
        </w:tc>
        <w:tc>
          <w:tcPr>
            <w:tcW w:w="1269" w:type="pct"/>
            <w:tcBorders>
              <w:top w:val="nil"/>
              <w:left w:val="nil"/>
              <w:bottom w:val="single" w:sz="4" w:space="0" w:color="auto"/>
              <w:right w:val="single" w:sz="4" w:space="0" w:color="auto"/>
            </w:tcBorders>
            <w:shd w:val="clear" w:color="auto" w:fill="auto"/>
            <w:noWrap/>
          </w:tcPr>
          <w:p w14:paraId="23A9AEB4" w14:textId="3B6F8B38" w:rsidR="00846E25" w:rsidRPr="0010607C" w:rsidRDefault="00846E25" w:rsidP="00846E25">
            <w:pPr>
              <w:rPr>
                <w:color w:val="000000"/>
                <w:sz w:val="22"/>
                <w:szCs w:val="22"/>
              </w:rPr>
            </w:pPr>
            <w:r w:rsidRPr="0010607C">
              <w:rPr>
                <w:color w:val="000000"/>
                <w:sz w:val="22"/>
                <w:szCs w:val="22"/>
              </w:rPr>
              <w:t xml:space="preserve">Phí trả cho Cty VAMC </w:t>
            </w:r>
            <w:r w:rsidRPr="0010607C">
              <w:rPr>
                <w:color w:val="000000"/>
                <w:sz w:val="22"/>
                <w:szCs w:val="22"/>
              </w:rPr>
              <w:br/>
              <w:t>(TK 84909)</w:t>
            </w:r>
          </w:p>
        </w:tc>
        <w:tc>
          <w:tcPr>
            <w:tcW w:w="701" w:type="pct"/>
            <w:tcBorders>
              <w:top w:val="nil"/>
              <w:left w:val="nil"/>
              <w:bottom w:val="single" w:sz="4" w:space="0" w:color="auto"/>
              <w:right w:val="single" w:sz="4" w:space="0" w:color="auto"/>
            </w:tcBorders>
            <w:shd w:val="clear" w:color="auto" w:fill="auto"/>
            <w:noWrap/>
            <w:vAlign w:val="bottom"/>
          </w:tcPr>
          <w:p w14:paraId="3FA007BB" w14:textId="77777777" w:rsidR="00846E25" w:rsidRPr="0010607C" w:rsidRDefault="00846E25" w:rsidP="00846E25">
            <w:pPr>
              <w:rPr>
                <w:color w:val="000000"/>
                <w:sz w:val="22"/>
                <w:szCs w:val="22"/>
              </w:rPr>
            </w:pPr>
          </w:p>
        </w:tc>
        <w:tc>
          <w:tcPr>
            <w:tcW w:w="950" w:type="pct"/>
            <w:tcBorders>
              <w:top w:val="nil"/>
              <w:left w:val="nil"/>
              <w:bottom w:val="single" w:sz="4" w:space="0" w:color="auto"/>
              <w:right w:val="single" w:sz="4" w:space="0" w:color="auto"/>
            </w:tcBorders>
            <w:shd w:val="clear" w:color="auto" w:fill="auto"/>
            <w:noWrap/>
            <w:vAlign w:val="bottom"/>
          </w:tcPr>
          <w:p w14:paraId="795570B0" w14:textId="77777777" w:rsidR="00846E25" w:rsidRPr="0010607C" w:rsidRDefault="00846E25" w:rsidP="00846E25">
            <w:pPr>
              <w:rPr>
                <w:color w:val="000000"/>
                <w:sz w:val="22"/>
                <w:szCs w:val="22"/>
              </w:rPr>
            </w:pPr>
          </w:p>
        </w:tc>
      </w:tr>
      <w:tr w:rsidR="00846E25" w:rsidRPr="0010607C" w14:paraId="20F3D503"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tcPr>
          <w:p w14:paraId="55CB6554" w14:textId="30C89C76" w:rsidR="00846E25" w:rsidRPr="0010607C" w:rsidRDefault="00846E25" w:rsidP="00846E25">
            <w:pPr>
              <w:jc w:val="center"/>
              <w:rPr>
                <w:color w:val="000000"/>
                <w:sz w:val="22"/>
                <w:szCs w:val="22"/>
              </w:rPr>
            </w:pPr>
            <w:r w:rsidRPr="002A3AD6">
              <w:rPr>
                <w:color w:val="000000"/>
                <w:sz w:val="22"/>
                <w:szCs w:val="22"/>
              </w:rPr>
              <w:t>1801</w:t>
            </w:r>
          </w:p>
        </w:tc>
        <w:tc>
          <w:tcPr>
            <w:tcW w:w="224" w:type="pct"/>
            <w:tcBorders>
              <w:top w:val="nil"/>
              <w:left w:val="nil"/>
              <w:bottom w:val="single" w:sz="4" w:space="0" w:color="auto"/>
              <w:right w:val="single" w:sz="4" w:space="0" w:color="auto"/>
            </w:tcBorders>
            <w:shd w:val="clear" w:color="auto" w:fill="auto"/>
            <w:noWrap/>
            <w:vAlign w:val="bottom"/>
          </w:tcPr>
          <w:p w14:paraId="76FB3881" w14:textId="77777777" w:rsidR="00846E25" w:rsidRPr="0010607C" w:rsidRDefault="00846E25" w:rsidP="00846E25">
            <w:pPr>
              <w:rPr>
                <w:color w:val="000000"/>
                <w:sz w:val="22"/>
                <w:szCs w:val="22"/>
              </w:rPr>
            </w:pPr>
          </w:p>
        </w:tc>
        <w:tc>
          <w:tcPr>
            <w:tcW w:w="271" w:type="pct"/>
            <w:tcBorders>
              <w:top w:val="nil"/>
              <w:left w:val="nil"/>
              <w:bottom w:val="single" w:sz="4" w:space="0" w:color="auto"/>
              <w:right w:val="single" w:sz="4" w:space="0" w:color="auto"/>
            </w:tcBorders>
            <w:shd w:val="clear" w:color="auto" w:fill="auto"/>
            <w:noWrap/>
            <w:vAlign w:val="bottom"/>
          </w:tcPr>
          <w:p w14:paraId="1EB3A9C5" w14:textId="77777777" w:rsidR="00846E25" w:rsidRPr="0010607C" w:rsidRDefault="00846E25" w:rsidP="00846E25">
            <w:pPr>
              <w:rPr>
                <w:color w:val="000000"/>
                <w:sz w:val="22"/>
                <w:szCs w:val="22"/>
              </w:rPr>
            </w:pPr>
          </w:p>
        </w:tc>
        <w:tc>
          <w:tcPr>
            <w:tcW w:w="1221" w:type="pct"/>
            <w:tcBorders>
              <w:top w:val="nil"/>
              <w:left w:val="nil"/>
              <w:bottom w:val="single" w:sz="4" w:space="0" w:color="auto"/>
              <w:right w:val="single" w:sz="4" w:space="0" w:color="auto"/>
            </w:tcBorders>
            <w:shd w:val="clear" w:color="auto" w:fill="auto"/>
            <w:noWrap/>
          </w:tcPr>
          <w:p w14:paraId="6D84BC9C" w14:textId="3DC0F559" w:rsidR="00846E25" w:rsidRPr="0010607C" w:rsidRDefault="00846E25" w:rsidP="00846E25">
            <w:pPr>
              <w:rPr>
                <w:color w:val="000000"/>
                <w:sz w:val="22"/>
                <w:szCs w:val="22"/>
              </w:rPr>
            </w:pPr>
            <w:r w:rsidRPr="0010607C">
              <w:rPr>
                <w:color w:val="000000"/>
                <w:sz w:val="22"/>
                <w:szCs w:val="22"/>
              </w:rPr>
              <w:t>PHI_XLN</w:t>
            </w:r>
          </w:p>
        </w:tc>
        <w:tc>
          <w:tcPr>
            <w:tcW w:w="1269" w:type="pct"/>
            <w:tcBorders>
              <w:top w:val="nil"/>
              <w:left w:val="nil"/>
              <w:bottom w:val="single" w:sz="4" w:space="0" w:color="auto"/>
              <w:right w:val="single" w:sz="4" w:space="0" w:color="auto"/>
            </w:tcBorders>
            <w:shd w:val="clear" w:color="auto" w:fill="auto"/>
            <w:noWrap/>
          </w:tcPr>
          <w:p w14:paraId="1844A8E8" w14:textId="413CC101" w:rsidR="00846E25" w:rsidRPr="0010607C" w:rsidRDefault="00846E25" w:rsidP="00846E25">
            <w:pPr>
              <w:rPr>
                <w:color w:val="000000"/>
                <w:sz w:val="22"/>
                <w:szCs w:val="22"/>
              </w:rPr>
            </w:pPr>
            <w:r w:rsidRPr="0010607C">
              <w:rPr>
                <w:color w:val="000000"/>
                <w:sz w:val="22"/>
                <w:szCs w:val="22"/>
              </w:rPr>
              <w:t>Phí xử lý nợ (TK 84909)</w:t>
            </w:r>
          </w:p>
        </w:tc>
        <w:tc>
          <w:tcPr>
            <w:tcW w:w="701" w:type="pct"/>
            <w:tcBorders>
              <w:top w:val="nil"/>
              <w:left w:val="nil"/>
              <w:bottom w:val="single" w:sz="4" w:space="0" w:color="auto"/>
              <w:right w:val="single" w:sz="4" w:space="0" w:color="auto"/>
            </w:tcBorders>
            <w:shd w:val="clear" w:color="auto" w:fill="auto"/>
            <w:noWrap/>
            <w:vAlign w:val="bottom"/>
          </w:tcPr>
          <w:p w14:paraId="1D10860E" w14:textId="77777777" w:rsidR="00846E25" w:rsidRPr="0010607C" w:rsidRDefault="00846E25" w:rsidP="00846E25">
            <w:pPr>
              <w:rPr>
                <w:color w:val="000000"/>
                <w:sz w:val="22"/>
                <w:szCs w:val="22"/>
              </w:rPr>
            </w:pPr>
          </w:p>
        </w:tc>
        <w:tc>
          <w:tcPr>
            <w:tcW w:w="950" w:type="pct"/>
            <w:tcBorders>
              <w:top w:val="nil"/>
              <w:left w:val="nil"/>
              <w:bottom w:val="single" w:sz="4" w:space="0" w:color="auto"/>
              <w:right w:val="single" w:sz="4" w:space="0" w:color="auto"/>
            </w:tcBorders>
            <w:shd w:val="clear" w:color="auto" w:fill="auto"/>
            <w:noWrap/>
            <w:vAlign w:val="bottom"/>
          </w:tcPr>
          <w:p w14:paraId="1DF37C4A" w14:textId="77777777" w:rsidR="00846E25" w:rsidRPr="0010607C" w:rsidRDefault="00846E25" w:rsidP="00846E25">
            <w:pPr>
              <w:rPr>
                <w:color w:val="000000"/>
                <w:sz w:val="22"/>
                <w:szCs w:val="22"/>
              </w:rPr>
            </w:pPr>
          </w:p>
        </w:tc>
      </w:tr>
      <w:tr w:rsidR="00846E25" w:rsidRPr="0010607C" w14:paraId="3B916F97" w14:textId="77777777" w:rsidTr="00846E25">
        <w:trPr>
          <w:trHeight w:val="290"/>
        </w:trPr>
        <w:tc>
          <w:tcPr>
            <w:tcW w:w="363" w:type="pct"/>
            <w:tcBorders>
              <w:top w:val="nil"/>
              <w:left w:val="single" w:sz="4" w:space="0" w:color="auto"/>
              <w:bottom w:val="single" w:sz="4" w:space="0" w:color="auto"/>
              <w:right w:val="single" w:sz="4" w:space="0" w:color="auto"/>
            </w:tcBorders>
            <w:shd w:val="clear" w:color="auto" w:fill="auto"/>
            <w:noWrap/>
          </w:tcPr>
          <w:p w14:paraId="7DF43F1D" w14:textId="1B27295B" w:rsidR="00846E25" w:rsidRPr="0010607C" w:rsidRDefault="00846E25" w:rsidP="00846E25">
            <w:pPr>
              <w:jc w:val="center"/>
              <w:rPr>
                <w:color w:val="000000"/>
                <w:sz w:val="22"/>
                <w:szCs w:val="22"/>
              </w:rPr>
            </w:pPr>
            <w:r w:rsidRPr="002A3AD6">
              <w:rPr>
                <w:color w:val="000000"/>
                <w:sz w:val="22"/>
                <w:szCs w:val="22"/>
              </w:rPr>
              <w:t>1801</w:t>
            </w:r>
          </w:p>
        </w:tc>
        <w:tc>
          <w:tcPr>
            <w:tcW w:w="224" w:type="pct"/>
            <w:tcBorders>
              <w:top w:val="nil"/>
              <w:left w:val="nil"/>
              <w:bottom w:val="single" w:sz="4" w:space="0" w:color="auto"/>
              <w:right w:val="single" w:sz="4" w:space="0" w:color="auto"/>
            </w:tcBorders>
            <w:shd w:val="clear" w:color="auto" w:fill="auto"/>
            <w:noWrap/>
            <w:vAlign w:val="bottom"/>
          </w:tcPr>
          <w:p w14:paraId="1E262855" w14:textId="77777777" w:rsidR="00846E25" w:rsidRPr="0010607C" w:rsidRDefault="00846E25" w:rsidP="00846E25">
            <w:pPr>
              <w:rPr>
                <w:color w:val="000000"/>
                <w:sz w:val="22"/>
                <w:szCs w:val="22"/>
              </w:rPr>
            </w:pPr>
          </w:p>
        </w:tc>
        <w:tc>
          <w:tcPr>
            <w:tcW w:w="271" w:type="pct"/>
            <w:tcBorders>
              <w:top w:val="nil"/>
              <w:left w:val="nil"/>
              <w:bottom w:val="single" w:sz="4" w:space="0" w:color="auto"/>
              <w:right w:val="single" w:sz="4" w:space="0" w:color="auto"/>
            </w:tcBorders>
            <w:shd w:val="clear" w:color="auto" w:fill="auto"/>
            <w:noWrap/>
            <w:vAlign w:val="bottom"/>
          </w:tcPr>
          <w:p w14:paraId="38E614D4" w14:textId="77777777" w:rsidR="00846E25" w:rsidRPr="0010607C" w:rsidRDefault="00846E25" w:rsidP="00846E25">
            <w:pPr>
              <w:rPr>
                <w:color w:val="000000"/>
                <w:sz w:val="22"/>
                <w:szCs w:val="22"/>
              </w:rPr>
            </w:pPr>
          </w:p>
        </w:tc>
        <w:tc>
          <w:tcPr>
            <w:tcW w:w="1221" w:type="pct"/>
            <w:tcBorders>
              <w:top w:val="nil"/>
              <w:left w:val="nil"/>
              <w:bottom w:val="single" w:sz="4" w:space="0" w:color="auto"/>
              <w:right w:val="single" w:sz="4" w:space="0" w:color="auto"/>
            </w:tcBorders>
            <w:shd w:val="clear" w:color="auto" w:fill="auto"/>
            <w:noWrap/>
          </w:tcPr>
          <w:p w14:paraId="6DB9DB96" w14:textId="12603EF0" w:rsidR="00846E25" w:rsidRPr="0010607C" w:rsidRDefault="00846E25" w:rsidP="00846E25">
            <w:pPr>
              <w:rPr>
                <w:color w:val="000000"/>
                <w:sz w:val="22"/>
                <w:szCs w:val="22"/>
              </w:rPr>
            </w:pPr>
            <w:r w:rsidRPr="0010607C">
              <w:rPr>
                <w:color w:val="000000"/>
                <w:sz w:val="22"/>
                <w:szCs w:val="22"/>
              </w:rPr>
              <w:t>PHI_KHAC</w:t>
            </w:r>
          </w:p>
        </w:tc>
        <w:tc>
          <w:tcPr>
            <w:tcW w:w="1269" w:type="pct"/>
            <w:tcBorders>
              <w:top w:val="nil"/>
              <w:left w:val="nil"/>
              <w:bottom w:val="single" w:sz="4" w:space="0" w:color="auto"/>
              <w:right w:val="single" w:sz="4" w:space="0" w:color="auto"/>
            </w:tcBorders>
            <w:shd w:val="clear" w:color="auto" w:fill="auto"/>
            <w:noWrap/>
          </w:tcPr>
          <w:p w14:paraId="0E29E9C7" w14:textId="52C51F26" w:rsidR="00846E25" w:rsidRPr="0010607C" w:rsidRDefault="00846E25" w:rsidP="00846E25">
            <w:pPr>
              <w:rPr>
                <w:color w:val="000000"/>
                <w:sz w:val="22"/>
                <w:szCs w:val="22"/>
              </w:rPr>
            </w:pPr>
            <w:r w:rsidRPr="0010607C">
              <w:rPr>
                <w:color w:val="000000"/>
                <w:sz w:val="22"/>
                <w:szCs w:val="22"/>
              </w:rPr>
              <w:t xml:space="preserve">Phí khác </w:t>
            </w:r>
          </w:p>
        </w:tc>
        <w:tc>
          <w:tcPr>
            <w:tcW w:w="701" w:type="pct"/>
            <w:tcBorders>
              <w:top w:val="nil"/>
              <w:left w:val="nil"/>
              <w:bottom w:val="single" w:sz="4" w:space="0" w:color="auto"/>
              <w:right w:val="single" w:sz="4" w:space="0" w:color="auto"/>
            </w:tcBorders>
            <w:shd w:val="clear" w:color="auto" w:fill="auto"/>
            <w:noWrap/>
            <w:vAlign w:val="bottom"/>
          </w:tcPr>
          <w:p w14:paraId="78FA3A80" w14:textId="77777777" w:rsidR="00846E25" w:rsidRPr="0010607C" w:rsidRDefault="00846E25" w:rsidP="00846E25">
            <w:pPr>
              <w:rPr>
                <w:color w:val="000000"/>
                <w:sz w:val="22"/>
                <w:szCs w:val="22"/>
              </w:rPr>
            </w:pPr>
          </w:p>
        </w:tc>
        <w:tc>
          <w:tcPr>
            <w:tcW w:w="950" w:type="pct"/>
            <w:tcBorders>
              <w:top w:val="nil"/>
              <w:left w:val="nil"/>
              <w:bottom w:val="single" w:sz="4" w:space="0" w:color="auto"/>
              <w:right w:val="single" w:sz="4" w:space="0" w:color="auto"/>
            </w:tcBorders>
            <w:shd w:val="clear" w:color="auto" w:fill="auto"/>
            <w:noWrap/>
            <w:vAlign w:val="bottom"/>
          </w:tcPr>
          <w:p w14:paraId="32A33E15" w14:textId="77777777" w:rsidR="00846E25" w:rsidRPr="0010607C" w:rsidRDefault="00846E25" w:rsidP="00846E25">
            <w:pPr>
              <w:rPr>
                <w:color w:val="000000"/>
                <w:sz w:val="22"/>
                <w:szCs w:val="22"/>
              </w:rPr>
            </w:pPr>
          </w:p>
        </w:tc>
      </w:tr>
      <w:tr w:rsidR="00846E25" w:rsidRPr="0010607C" w14:paraId="5097C3BA" w14:textId="77777777" w:rsidTr="00846E25">
        <w:trPr>
          <w:trHeight w:val="290"/>
        </w:trPr>
        <w:tc>
          <w:tcPr>
            <w:tcW w:w="363" w:type="pct"/>
            <w:tcBorders>
              <w:top w:val="single" w:sz="4" w:space="0" w:color="auto"/>
              <w:left w:val="single" w:sz="4" w:space="0" w:color="auto"/>
              <w:bottom w:val="single" w:sz="4" w:space="0" w:color="auto"/>
              <w:right w:val="single" w:sz="4" w:space="0" w:color="auto"/>
            </w:tcBorders>
            <w:shd w:val="clear" w:color="auto" w:fill="auto"/>
            <w:noWrap/>
          </w:tcPr>
          <w:p w14:paraId="4124EF57" w14:textId="486A5905" w:rsidR="00846E25" w:rsidRPr="0010607C" w:rsidRDefault="00846E25" w:rsidP="00846E25">
            <w:pPr>
              <w:jc w:val="center"/>
              <w:rPr>
                <w:color w:val="000000"/>
                <w:sz w:val="22"/>
                <w:szCs w:val="22"/>
              </w:rPr>
            </w:pPr>
            <w:r w:rsidRPr="002A3AD6">
              <w:rPr>
                <w:color w:val="000000"/>
                <w:sz w:val="22"/>
                <w:szCs w:val="22"/>
              </w:rPr>
              <w:t>1801</w:t>
            </w:r>
          </w:p>
        </w:tc>
        <w:tc>
          <w:tcPr>
            <w:tcW w:w="224" w:type="pct"/>
            <w:tcBorders>
              <w:top w:val="single" w:sz="4" w:space="0" w:color="auto"/>
              <w:left w:val="nil"/>
              <w:bottom w:val="single" w:sz="4" w:space="0" w:color="auto"/>
              <w:right w:val="single" w:sz="4" w:space="0" w:color="auto"/>
            </w:tcBorders>
            <w:shd w:val="clear" w:color="auto" w:fill="auto"/>
            <w:noWrap/>
            <w:vAlign w:val="bottom"/>
          </w:tcPr>
          <w:p w14:paraId="40FEBB77" w14:textId="77777777" w:rsidR="00846E25" w:rsidRPr="0010607C" w:rsidRDefault="00846E25" w:rsidP="00846E25">
            <w:pPr>
              <w:rPr>
                <w:color w:val="000000"/>
                <w:sz w:val="22"/>
                <w:szCs w:val="22"/>
              </w:rPr>
            </w:pPr>
          </w:p>
        </w:tc>
        <w:tc>
          <w:tcPr>
            <w:tcW w:w="271" w:type="pct"/>
            <w:tcBorders>
              <w:top w:val="single" w:sz="4" w:space="0" w:color="auto"/>
              <w:left w:val="nil"/>
              <w:bottom w:val="single" w:sz="4" w:space="0" w:color="auto"/>
              <w:right w:val="single" w:sz="4" w:space="0" w:color="auto"/>
            </w:tcBorders>
            <w:shd w:val="clear" w:color="auto" w:fill="auto"/>
            <w:noWrap/>
            <w:vAlign w:val="bottom"/>
          </w:tcPr>
          <w:p w14:paraId="076A9C6D" w14:textId="77777777" w:rsidR="00846E25" w:rsidRPr="0010607C" w:rsidRDefault="00846E25" w:rsidP="00846E25">
            <w:pPr>
              <w:rPr>
                <w:color w:val="000000"/>
                <w:sz w:val="22"/>
                <w:szCs w:val="22"/>
              </w:rPr>
            </w:pPr>
          </w:p>
        </w:tc>
        <w:tc>
          <w:tcPr>
            <w:tcW w:w="1221" w:type="pct"/>
            <w:tcBorders>
              <w:top w:val="single" w:sz="4" w:space="0" w:color="auto"/>
              <w:left w:val="nil"/>
              <w:bottom w:val="single" w:sz="4" w:space="0" w:color="auto"/>
              <w:right w:val="single" w:sz="4" w:space="0" w:color="auto"/>
            </w:tcBorders>
            <w:shd w:val="clear" w:color="auto" w:fill="auto"/>
            <w:noWrap/>
          </w:tcPr>
          <w:p w14:paraId="1FFFAD0F" w14:textId="719D847B" w:rsidR="00846E25" w:rsidRPr="0010607C" w:rsidRDefault="00846E25" w:rsidP="00846E25">
            <w:pPr>
              <w:rPr>
                <w:color w:val="000000"/>
                <w:sz w:val="22"/>
                <w:szCs w:val="22"/>
              </w:rPr>
            </w:pPr>
            <w:r w:rsidRPr="0010607C">
              <w:rPr>
                <w:color w:val="000000"/>
                <w:sz w:val="22"/>
                <w:szCs w:val="22"/>
              </w:rPr>
              <w:t>C</w:t>
            </w:r>
            <w:r>
              <w:rPr>
                <w:color w:val="000000"/>
                <w:sz w:val="22"/>
                <w:szCs w:val="22"/>
              </w:rPr>
              <w:t>P</w:t>
            </w:r>
            <w:r w:rsidRPr="0010607C">
              <w:rPr>
                <w:color w:val="000000"/>
                <w:sz w:val="22"/>
                <w:szCs w:val="22"/>
              </w:rPr>
              <w:t>_QL</w:t>
            </w:r>
          </w:p>
        </w:tc>
        <w:tc>
          <w:tcPr>
            <w:tcW w:w="1269" w:type="pct"/>
            <w:tcBorders>
              <w:top w:val="single" w:sz="4" w:space="0" w:color="auto"/>
              <w:left w:val="nil"/>
              <w:bottom w:val="single" w:sz="4" w:space="0" w:color="auto"/>
              <w:right w:val="single" w:sz="4" w:space="0" w:color="auto"/>
            </w:tcBorders>
            <w:shd w:val="clear" w:color="auto" w:fill="auto"/>
            <w:noWrap/>
          </w:tcPr>
          <w:p w14:paraId="2E9ED96A" w14:textId="6F48E233" w:rsidR="00846E25" w:rsidRPr="0010607C" w:rsidRDefault="00846E25" w:rsidP="00846E25">
            <w:pPr>
              <w:rPr>
                <w:color w:val="000000"/>
                <w:sz w:val="22"/>
                <w:szCs w:val="22"/>
              </w:rPr>
            </w:pPr>
            <w:r w:rsidRPr="0010607C">
              <w:rPr>
                <w:color w:val="000000"/>
                <w:sz w:val="22"/>
                <w:szCs w:val="22"/>
              </w:rPr>
              <w:t xml:space="preserve">Chi phí QL (TK 85, 86, 891, 87) </w:t>
            </w:r>
          </w:p>
        </w:tc>
        <w:tc>
          <w:tcPr>
            <w:tcW w:w="701" w:type="pct"/>
            <w:tcBorders>
              <w:top w:val="single" w:sz="4" w:space="0" w:color="auto"/>
              <w:left w:val="nil"/>
              <w:bottom w:val="single" w:sz="4" w:space="0" w:color="auto"/>
              <w:right w:val="single" w:sz="4" w:space="0" w:color="auto"/>
            </w:tcBorders>
            <w:shd w:val="clear" w:color="auto" w:fill="auto"/>
            <w:noWrap/>
            <w:vAlign w:val="bottom"/>
          </w:tcPr>
          <w:p w14:paraId="1F077D7E" w14:textId="77777777" w:rsidR="00846E25" w:rsidRPr="0010607C" w:rsidRDefault="00846E25" w:rsidP="00846E25">
            <w:pPr>
              <w:rPr>
                <w:color w:val="000000"/>
                <w:sz w:val="22"/>
                <w:szCs w:val="22"/>
              </w:rPr>
            </w:pPr>
          </w:p>
        </w:tc>
        <w:tc>
          <w:tcPr>
            <w:tcW w:w="950" w:type="pct"/>
            <w:tcBorders>
              <w:top w:val="single" w:sz="4" w:space="0" w:color="auto"/>
              <w:left w:val="nil"/>
              <w:bottom w:val="single" w:sz="4" w:space="0" w:color="auto"/>
              <w:right w:val="single" w:sz="4" w:space="0" w:color="auto"/>
            </w:tcBorders>
            <w:shd w:val="clear" w:color="auto" w:fill="auto"/>
            <w:noWrap/>
            <w:vAlign w:val="bottom"/>
          </w:tcPr>
          <w:p w14:paraId="7D661746" w14:textId="77777777" w:rsidR="00846E25" w:rsidRPr="0010607C" w:rsidRDefault="00846E25" w:rsidP="00846E25">
            <w:pPr>
              <w:rPr>
                <w:color w:val="000000"/>
                <w:sz w:val="22"/>
                <w:szCs w:val="22"/>
              </w:rPr>
            </w:pPr>
          </w:p>
        </w:tc>
      </w:tr>
      <w:tr w:rsidR="00F35B58" w:rsidRPr="0010607C" w14:paraId="360AF576" w14:textId="77777777" w:rsidTr="00846E25">
        <w:trPr>
          <w:trHeight w:val="290"/>
        </w:trPr>
        <w:tc>
          <w:tcPr>
            <w:tcW w:w="363" w:type="pct"/>
            <w:tcBorders>
              <w:top w:val="single" w:sz="4" w:space="0" w:color="auto"/>
              <w:left w:val="single" w:sz="4" w:space="0" w:color="auto"/>
              <w:bottom w:val="single" w:sz="4" w:space="0" w:color="auto"/>
              <w:right w:val="single" w:sz="4" w:space="0" w:color="auto"/>
            </w:tcBorders>
            <w:shd w:val="clear" w:color="auto" w:fill="auto"/>
            <w:noWrap/>
          </w:tcPr>
          <w:p w14:paraId="19F7A6F5" w14:textId="47F10214" w:rsidR="00F35B58" w:rsidRPr="002A3AD6" w:rsidRDefault="00F35B58" w:rsidP="00F35B58">
            <w:pPr>
              <w:jc w:val="center"/>
              <w:rPr>
                <w:color w:val="000000"/>
                <w:sz w:val="22"/>
                <w:szCs w:val="22"/>
              </w:rPr>
            </w:pPr>
            <w:r>
              <w:rPr>
                <w:color w:val="000000"/>
                <w:sz w:val="22"/>
                <w:szCs w:val="22"/>
              </w:rPr>
              <w:t>1802</w:t>
            </w:r>
          </w:p>
        </w:tc>
        <w:tc>
          <w:tcPr>
            <w:tcW w:w="224" w:type="pct"/>
            <w:tcBorders>
              <w:top w:val="single" w:sz="4" w:space="0" w:color="auto"/>
              <w:left w:val="nil"/>
              <w:bottom w:val="single" w:sz="4" w:space="0" w:color="auto"/>
              <w:right w:val="single" w:sz="4" w:space="0" w:color="auto"/>
            </w:tcBorders>
            <w:shd w:val="clear" w:color="auto" w:fill="auto"/>
            <w:noWrap/>
            <w:vAlign w:val="bottom"/>
          </w:tcPr>
          <w:p w14:paraId="4CCCB52F" w14:textId="64BF2D33" w:rsidR="00F35B58" w:rsidRPr="0010607C" w:rsidRDefault="00F35B58" w:rsidP="00F35B58">
            <w:pPr>
              <w:rPr>
                <w:color w:val="000000"/>
                <w:sz w:val="22"/>
                <w:szCs w:val="22"/>
              </w:rPr>
            </w:pPr>
            <w:r>
              <w:rPr>
                <w:color w:val="000000"/>
                <w:sz w:val="22"/>
                <w:szCs w:val="22"/>
              </w:rPr>
              <w:t>…</w:t>
            </w:r>
          </w:p>
        </w:tc>
        <w:tc>
          <w:tcPr>
            <w:tcW w:w="271" w:type="pct"/>
            <w:tcBorders>
              <w:top w:val="single" w:sz="4" w:space="0" w:color="auto"/>
              <w:left w:val="nil"/>
              <w:bottom w:val="single" w:sz="4" w:space="0" w:color="auto"/>
              <w:right w:val="single" w:sz="4" w:space="0" w:color="auto"/>
            </w:tcBorders>
            <w:shd w:val="clear" w:color="auto" w:fill="auto"/>
            <w:noWrap/>
            <w:vAlign w:val="bottom"/>
          </w:tcPr>
          <w:p w14:paraId="644F9E0B" w14:textId="77777777" w:rsidR="00F35B58" w:rsidRPr="0010607C" w:rsidRDefault="00F35B58" w:rsidP="00F35B58">
            <w:pPr>
              <w:rPr>
                <w:color w:val="000000"/>
                <w:sz w:val="22"/>
                <w:szCs w:val="22"/>
              </w:rPr>
            </w:pPr>
          </w:p>
        </w:tc>
        <w:tc>
          <w:tcPr>
            <w:tcW w:w="1221" w:type="pct"/>
            <w:tcBorders>
              <w:top w:val="single" w:sz="4" w:space="0" w:color="auto"/>
              <w:left w:val="nil"/>
              <w:bottom w:val="single" w:sz="4" w:space="0" w:color="auto"/>
              <w:right w:val="single" w:sz="4" w:space="0" w:color="auto"/>
            </w:tcBorders>
            <w:shd w:val="clear" w:color="auto" w:fill="auto"/>
            <w:noWrap/>
          </w:tcPr>
          <w:p w14:paraId="5D6F0142" w14:textId="77777777" w:rsidR="00F35B58" w:rsidRPr="0010607C" w:rsidRDefault="00F35B58" w:rsidP="00F35B58">
            <w:pPr>
              <w:rPr>
                <w:color w:val="000000"/>
                <w:sz w:val="22"/>
                <w:szCs w:val="22"/>
              </w:rPr>
            </w:pPr>
          </w:p>
        </w:tc>
        <w:tc>
          <w:tcPr>
            <w:tcW w:w="1269" w:type="pct"/>
            <w:tcBorders>
              <w:top w:val="single" w:sz="4" w:space="0" w:color="auto"/>
              <w:left w:val="nil"/>
              <w:bottom w:val="single" w:sz="4" w:space="0" w:color="auto"/>
              <w:right w:val="single" w:sz="4" w:space="0" w:color="auto"/>
            </w:tcBorders>
            <w:shd w:val="clear" w:color="auto" w:fill="auto"/>
            <w:noWrap/>
            <w:vAlign w:val="bottom"/>
          </w:tcPr>
          <w:p w14:paraId="06902516" w14:textId="77777777" w:rsidR="00F35B58" w:rsidRPr="0010607C" w:rsidRDefault="00F35B58" w:rsidP="00F35B58">
            <w:pPr>
              <w:rPr>
                <w:color w:val="000000"/>
                <w:sz w:val="22"/>
                <w:szCs w:val="22"/>
              </w:rPr>
            </w:pPr>
          </w:p>
        </w:tc>
        <w:tc>
          <w:tcPr>
            <w:tcW w:w="701" w:type="pct"/>
            <w:tcBorders>
              <w:top w:val="single" w:sz="4" w:space="0" w:color="auto"/>
              <w:left w:val="nil"/>
              <w:bottom w:val="single" w:sz="4" w:space="0" w:color="auto"/>
              <w:right w:val="single" w:sz="4" w:space="0" w:color="auto"/>
            </w:tcBorders>
            <w:shd w:val="clear" w:color="auto" w:fill="auto"/>
            <w:noWrap/>
            <w:vAlign w:val="bottom"/>
          </w:tcPr>
          <w:p w14:paraId="62EB63E1" w14:textId="77777777" w:rsidR="00F35B58" w:rsidRPr="0010607C" w:rsidRDefault="00F35B58" w:rsidP="00F35B58">
            <w:pPr>
              <w:rPr>
                <w:color w:val="000000"/>
                <w:sz w:val="22"/>
                <w:szCs w:val="22"/>
              </w:rPr>
            </w:pPr>
          </w:p>
        </w:tc>
        <w:tc>
          <w:tcPr>
            <w:tcW w:w="950" w:type="pct"/>
            <w:tcBorders>
              <w:top w:val="single" w:sz="4" w:space="0" w:color="auto"/>
              <w:left w:val="nil"/>
              <w:bottom w:val="single" w:sz="4" w:space="0" w:color="auto"/>
              <w:right w:val="single" w:sz="4" w:space="0" w:color="auto"/>
            </w:tcBorders>
            <w:shd w:val="clear" w:color="auto" w:fill="auto"/>
            <w:noWrap/>
            <w:vAlign w:val="bottom"/>
          </w:tcPr>
          <w:p w14:paraId="7B6392FD" w14:textId="77777777" w:rsidR="00F35B58" w:rsidRPr="0010607C" w:rsidRDefault="00F35B58" w:rsidP="00F35B58">
            <w:pPr>
              <w:rPr>
                <w:color w:val="000000"/>
                <w:sz w:val="22"/>
                <w:szCs w:val="22"/>
              </w:rPr>
            </w:pPr>
          </w:p>
        </w:tc>
      </w:tr>
    </w:tbl>
    <w:p w14:paraId="3BADB5B0" w14:textId="77777777" w:rsidR="0010607C" w:rsidRPr="0010607C" w:rsidRDefault="0010607C" w:rsidP="0010607C">
      <w:pPr>
        <w:ind w:left="360"/>
        <w:rPr>
          <w:lang w:val="en-GB"/>
        </w:rPr>
      </w:pPr>
    </w:p>
    <w:p w14:paraId="2888AB85" w14:textId="77777777" w:rsidR="006A522F" w:rsidRDefault="006A522F">
      <w:pPr>
        <w:spacing w:after="200" w:line="276" w:lineRule="auto"/>
        <w:sectPr w:rsidR="006A522F" w:rsidSect="002D3F7C">
          <w:headerReference w:type="default" r:id="rId27"/>
          <w:pgSz w:w="16838" w:h="11906" w:orient="landscape" w:code="9"/>
          <w:pgMar w:top="1440" w:right="126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893B17C" w14:textId="77777777" w:rsidR="006A522F" w:rsidRPr="004C7E39" w:rsidRDefault="006A522F" w:rsidP="006A522F">
      <w:pPr>
        <w:pStyle w:val="Heading1"/>
      </w:pPr>
      <w:bookmarkStart w:id="1160" w:name="_Toc112677031"/>
      <w:r w:rsidRPr="004C7E39">
        <w:lastRenderedPageBreak/>
        <w:t>MÔ TẢ DỮ LIỆU NGUỒN</w:t>
      </w:r>
      <w:bookmarkEnd w:id="1160"/>
    </w:p>
    <w:p w14:paraId="250C863D" w14:textId="77777777" w:rsidR="006A522F" w:rsidRPr="004C7E39" w:rsidRDefault="006A522F" w:rsidP="006A522F">
      <w:pPr>
        <w:pStyle w:val="Heading2"/>
        <w:rPr>
          <w:rFonts w:cs="Times New Roman"/>
        </w:rPr>
      </w:pPr>
      <w:bookmarkStart w:id="1161" w:name="_Toc112677032"/>
      <w:r w:rsidRPr="004C7E39">
        <w:rPr>
          <w:rFonts w:cs="Times New Roman"/>
        </w:rPr>
        <w:t>Danh sách table trong hệ thống nguồn</w:t>
      </w:r>
      <w:bookmarkEnd w:id="1161"/>
    </w:p>
    <w:tbl>
      <w:tblPr>
        <w:tblW w:w="5000" w:type="pct"/>
        <w:tblLook w:val="04A0" w:firstRow="1" w:lastRow="0" w:firstColumn="1" w:lastColumn="0" w:noHBand="0" w:noVBand="1"/>
      </w:tblPr>
      <w:tblGrid>
        <w:gridCol w:w="1183"/>
        <w:gridCol w:w="1797"/>
        <w:gridCol w:w="3689"/>
        <w:gridCol w:w="7685"/>
      </w:tblGrid>
      <w:tr w:rsidR="006A522F" w:rsidRPr="00FA1BAE" w14:paraId="4BADE309" w14:textId="77777777" w:rsidTr="00415767">
        <w:trPr>
          <w:trHeight w:val="636"/>
          <w:tblHeader/>
        </w:trPr>
        <w:tc>
          <w:tcPr>
            <w:tcW w:w="412" w:type="pct"/>
            <w:tcBorders>
              <w:top w:val="single" w:sz="8" w:space="0" w:color="auto"/>
              <w:left w:val="single" w:sz="8" w:space="0" w:color="auto"/>
              <w:bottom w:val="single" w:sz="8" w:space="0" w:color="auto"/>
              <w:right w:val="single" w:sz="8" w:space="0" w:color="auto"/>
            </w:tcBorders>
            <w:shd w:val="clear" w:color="000000" w:fill="002060"/>
            <w:noWrap/>
            <w:vAlign w:val="center"/>
            <w:hideMark/>
          </w:tcPr>
          <w:p w14:paraId="6C86A1BB" w14:textId="77777777" w:rsidR="006A522F" w:rsidRPr="00DE2A8A" w:rsidRDefault="006A522F" w:rsidP="00415767">
            <w:pPr>
              <w:jc w:val="center"/>
              <w:rPr>
                <w:rFonts w:asciiTheme="majorHAnsi" w:hAnsiTheme="majorHAnsi" w:cstheme="majorHAnsi"/>
                <w:b/>
                <w:bCs/>
                <w:color w:val="FFFFFF"/>
              </w:rPr>
            </w:pPr>
            <w:r w:rsidRPr="00DE2A8A">
              <w:rPr>
                <w:rFonts w:asciiTheme="majorHAnsi" w:hAnsiTheme="majorHAnsi" w:cstheme="majorHAnsi"/>
                <w:b/>
                <w:bCs/>
                <w:color w:val="FFFFFF"/>
                <w:sz w:val="22"/>
                <w:szCs w:val="22"/>
              </w:rPr>
              <w:t>STT</w:t>
            </w:r>
          </w:p>
        </w:tc>
        <w:tc>
          <w:tcPr>
            <w:tcW w:w="626" w:type="pct"/>
            <w:tcBorders>
              <w:top w:val="single" w:sz="8" w:space="0" w:color="auto"/>
              <w:left w:val="nil"/>
              <w:bottom w:val="single" w:sz="8" w:space="0" w:color="auto"/>
              <w:right w:val="single" w:sz="8" w:space="0" w:color="auto"/>
            </w:tcBorders>
            <w:shd w:val="clear" w:color="000000" w:fill="002060"/>
            <w:noWrap/>
            <w:vAlign w:val="center"/>
            <w:hideMark/>
          </w:tcPr>
          <w:p w14:paraId="03F77F65" w14:textId="77777777" w:rsidR="006A522F" w:rsidRPr="00DE2A8A" w:rsidRDefault="006A522F" w:rsidP="00415767">
            <w:pPr>
              <w:jc w:val="center"/>
              <w:rPr>
                <w:rFonts w:asciiTheme="majorHAnsi" w:hAnsiTheme="majorHAnsi" w:cstheme="majorHAnsi"/>
                <w:b/>
                <w:bCs/>
                <w:color w:val="FFFFFF"/>
              </w:rPr>
            </w:pPr>
            <w:r w:rsidRPr="00DE2A8A">
              <w:rPr>
                <w:rFonts w:asciiTheme="majorHAnsi" w:hAnsiTheme="majorHAnsi" w:cstheme="majorHAnsi"/>
                <w:b/>
                <w:bCs/>
                <w:color w:val="FFFFFF"/>
                <w:sz w:val="22"/>
                <w:szCs w:val="22"/>
              </w:rPr>
              <w:t>Hệ thống</w:t>
            </w:r>
          </w:p>
        </w:tc>
        <w:tc>
          <w:tcPr>
            <w:tcW w:w="1285" w:type="pct"/>
            <w:tcBorders>
              <w:top w:val="single" w:sz="8" w:space="0" w:color="auto"/>
              <w:left w:val="nil"/>
              <w:bottom w:val="single" w:sz="8" w:space="0" w:color="auto"/>
              <w:right w:val="single" w:sz="8" w:space="0" w:color="auto"/>
            </w:tcBorders>
            <w:shd w:val="clear" w:color="000000" w:fill="002060"/>
            <w:noWrap/>
            <w:vAlign w:val="center"/>
            <w:hideMark/>
          </w:tcPr>
          <w:p w14:paraId="48DEEDED" w14:textId="77777777" w:rsidR="006A522F" w:rsidRPr="00DE2A8A" w:rsidRDefault="006A522F" w:rsidP="00415767">
            <w:pPr>
              <w:jc w:val="center"/>
              <w:rPr>
                <w:rFonts w:asciiTheme="majorHAnsi" w:hAnsiTheme="majorHAnsi" w:cstheme="majorHAnsi"/>
                <w:b/>
                <w:bCs/>
                <w:color w:val="FFFFFF"/>
              </w:rPr>
            </w:pPr>
            <w:r w:rsidRPr="00DE2A8A">
              <w:rPr>
                <w:rFonts w:asciiTheme="majorHAnsi" w:hAnsiTheme="majorHAnsi" w:cstheme="majorHAnsi"/>
                <w:b/>
                <w:bCs/>
                <w:color w:val="FFFFFF"/>
                <w:sz w:val="22"/>
                <w:szCs w:val="22"/>
              </w:rPr>
              <w:t>Tên bảng</w:t>
            </w:r>
          </w:p>
        </w:tc>
        <w:tc>
          <w:tcPr>
            <w:tcW w:w="2677" w:type="pct"/>
            <w:tcBorders>
              <w:top w:val="single" w:sz="8" w:space="0" w:color="auto"/>
              <w:left w:val="nil"/>
              <w:bottom w:val="single" w:sz="8" w:space="0" w:color="auto"/>
              <w:right w:val="single" w:sz="8" w:space="0" w:color="auto"/>
            </w:tcBorders>
            <w:shd w:val="clear" w:color="000000" w:fill="002060"/>
            <w:noWrap/>
            <w:vAlign w:val="center"/>
            <w:hideMark/>
          </w:tcPr>
          <w:p w14:paraId="2B5A8BB2" w14:textId="77777777" w:rsidR="006A522F" w:rsidRPr="00DE2A8A" w:rsidRDefault="006A522F" w:rsidP="00415767">
            <w:pPr>
              <w:jc w:val="center"/>
              <w:rPr>
                <w:rFonts w:asciiTheme="majorHAnsi" w:hAnsiTheme="majorHAnsi" w:cstheme="majorHAnsi"/>
                <w:b/>
                <w:bCs/>
                <w:color w:val="FFFFFF"/>
              </w:rPr>
            </w:pPr>
            <w:r w:rsidRPr="00DE2A8A">
              <w:rPr>
                <w:rFonts w:asciiTheme="majorHAnsi" w:hAnsiTheme="majorHAnsi" w:cstheme="majorHAnsi"/>
                <w:b/>
                <w:bCs/>
                <w:color w:val="FFFFFF"/>
                <w:sz w:val="22"/>
                <w:szCs w:val="22"/>
              </w:rPr>
              <w:t>Mô tả</w:t>
            </w:r>
          </w:p>
        </w:tc>
      </w:tr>
      <w:tr w:rsidR="006A522F" w:rsidRPr="00FA1BAE" w14:paraId="206F908B" w14:textId="77777777" w:rsidTr="00415767">
        <w:trPr>
          <w:trHeight w:val="310"/>
        </w:trPr>
        <w:tc>
          <w:tcPr>
            <w:tcW w:w="412" w:type="pct"/>
            <w:tcBorders>
              <w:top w:val="single" w:sz="4" w:space="0" w:color="auto"/>
              <w:left w:val="single" w:sz="4" w:space="0" w:color="auto"/>
              <w:bottom w:val="single" w:sz="4" w:space="0" w:color="auto"/>
              <w:right w:val="single" w:sz="4" w:space="0" w:color="auto"/>
            </w:tcBorders>
            <w:shd w:val="clear" w:color="auto" w:fill="auto"/>
            <w:hideMark/>
          </w:tcPr>
          <w:p w14:paraId="68EBB306"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w:t>
            </w:r>
          </w:p>
        </w:tc>
        <w:tc>
          <w:tcPr>
            <w:tcW w:w="626" w:type="pct"/>
            <w:tcBorders>
              <w:top w:val="single" w:sz="4" w:space="0" w:color="auto"/>
              <w:left w:val="nil"/>
              <w:bottom w:val="single" w:sz="4" w:space="0" w:color="auto"/>
              <w:right w:val="single" w:sz="4" w:space="0" w:color="auto"/>
            </w:tcBorders>
            <w:shd w:val="clear" w:color="auto" w:fill="auto"/>
            <w:hideMark/>
          </w:tcPr>
          <w:p w14:paraId="353FD674"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single" w:sz="4" w:space="0" w:color="auto"/>
              <w:left w:val="nil"/>
              <w:bottom w:val="single" w:sz="4" w:space="0" w:color="auto"/>
              <w:right w:val="single" w:sz="4" w:space="0" w:color="auto"/>
            </w:tcBorders>
            <w:shd w:val="clear" w:color="auto" w:fill="auto"/>
            <w:hideMark/>
          </w:tcPr>
          <w:p w14:paraId="6D1301D8"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CRMUSER.ACCOUNTS</w:t>
            </w:r>
          </w:p>
        </w:tc>
        <w:tc>
          <w:tcPr>
            <w:tcW w:w="2677" w:type="pct"/>
            <w:tcBorders>
              <w:top w:val="single" w:sz="4" w:space="0" w:color="auto"/>
              <w:left w:val="nil"/>
              <w:bottom w:val="single" w:sz="4" w:space="0" w:color="auto"/>
              <w:right w:val="single" w:sz="4" w:space="0" w:color="auto"/>
            </w:tcBorders>
            <w:shd w:val="clear" w:color="auto" w:fill="auto"/>
            <w:hideMark/>
          </w:tcPr>
          <w:p w14:paraId="0D3AB648"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master lưu thông tin khách hàng</w:t>
            </w:r>
          </w:p>
        </w:tc>
      </w:tr>
      <w:tr w:rsidR="006A522F" w:rsidRPr="00FA1BAE" w14:paraId="583DBDB8"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7308FAA9"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w:t>
            </w:r>
          </w:p>
        </w:tc>
        <w:tc>
          <w:tcPr>
            <w:tcW w:w="626" w:type="pct"/>
            <w:tcBorders>
              <w:top w:val="nil"/>
              <w:left w:val="nil"/>
              <w:bottom w:val="single" w:sz="4" w:space="0" w:color="auto"/>
              <w:right w:val="single" w:sz="4" w:space="0" w:color="auto"/>
            </w:tcBorders>
            <w:shd w:val="clear" w:color="auto" w:fill="auto"/>
            <w:hideMark/>
          </w:tcPr>
          <w:p w14:paraId="3A852140"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205977D5"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CUSTOM.C_CUPCIC</w:t>
            </w:r>
          </w:p>
        </w:tc>
        <w:tc>
          <w:tcPr>
            <w:tcW w:w="2677" w:type="pct"/>
            <w:tcBorders>
              <w:top w:val="nil"/>
              <w:left w:val="nil"/>
              <w:bottom w:val="single" w:sz="4" w:space="0" w:color="auto"/>
              <w:right w:val="single" w:sz="4" w:space="0" w:color="auto"/>
            </w:tcBorders>
            <w:shd w:val="clear" w:color="auto" w:fill="auto"/>
            <w:hideMark/>
          </w:tcPr>
          <w:p w14:paraId="2356E938"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thông tin nhóm nợ CIC</w:t>
            </w:r>
          </w:p>
        </w:tc>
      </w:tr>
      <w:tr w:rsidR="006A522F" w:rsidRPr="00FA1BAE" w14:paraId="72B51E5E"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53A41468"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3</w:t>
            </w:r>
          </w:p>
        </w:tc>
        <w:tc>
          <w:tcPr>
            <w:tcW w:w="626" w:type="pct"/>
            <w:tcBorders>
              <w:top w:val="nil"/>
              <w:left w:val="nil"/>
              <w:bottom w:val="single" w:sz="4" w:space="0" w:color="auto"/>
              <w:right w:val="single" w:sz="4" w:space="0" w:color="auto"/>
            </w:tcBorders>
            <w:shd w:val="clear" w:color="auto" w:fill="auto"/>
            <w:hideMark/>
          </w:tcPr>
          <w:p w14:paraId="58AFCE72"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6B8FBE22"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CUSTOM.C_MISDET</w:t>
            </w:r>
          </w:p>
        </w:tc>
        <w:tc>
          <w:tcPr>
            <w:tcW w:w="2677" w:type="pct"/>
            <w:tcBorders>
              <w:top w:val="nil"/>
              <w:left w:val="nil"/>
              <w:bottom w:val="single" w:sz="4" w:space="0" w:color="auto"/>
              <w:right w:val="single" w:sz="4" w:space="0" w:color="auto"/>
            </w:tcBorders>
            <w:shd w:val="clear" w:color="auto" w:fill="auto"/>
            <w:hideMark/>
          </w:tcPr>
          <w:p w14:paraId="047E0C9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Mục đích Vay</w:t>
            </w:r>
          </w:p>
        </w:tc>
      </w:tr>
      <w:tr w:rsidR="006A522F" w:rsidRPr="00FA1BAE" w14:paraId="0848225C"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295AFA7B"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4</w:t>
            </w:r>
          </w:p>
        </w:tc>
        <w:tc>
          <w:tcPr>
            <w:tcW w:w="626" w:type="pct"/>
            <w:tcBorders>
              <w:top w:val="nil"/>
              <w:left w:val="nil"/>
              <w:bottom w:val="single" w:sz="4" w:space="0" w:color="auto"/>
              <w:right w:val="single" w:sz="4" w:space="0" w:color="auto"/>
            </w:tcBorders>
            <w:shd w:val="clear" w:color="auto" w:fill="auto"/>
            <w:hideMark/>
          </w:tcPr>
          <w:p w14:paraId="2247FDC1"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3EDE8A03"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TBAADM.ACH</w:t>
            </w:r>
          </w:p>
        </w:tc>
        <w:tc>
          <w:tcPr>
            <w:tcW w:w="2677" w:type="pct"/>
            <w:tcBorders>
              <w:top w:val="nil"/>
              <w:left w:val="nil"/>
              <w:bottom w:val="single" w:sz="4" w:space="0" w:color="auto"/>
              <w:right w:val="single" w:sz="4" w:space="0" w:color="auto"/>
            </w:tcBorders>
            <w:shd w:val="clear" w:color="auto" w:fill="auto"/>
            <w:hideMark/>
          </w:tcPr>
          <w:p w14:paraId="7A617811"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nhóm nợ hệ thống của khách hàng</w:t>
            </w:r>
          </w:p>
        </w:tc>
      </w:tr>
      <w:tr w:rsidR="006A522F" w:rsidRPr="00FA1BAE" w14:paraId="3B01DBD5"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525AD267"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5</w:t>
            </w:r>
          </w:p>
        </w:tc>
        <w:tc>
          <w:tcPr>
            <w:tcW w:w="626" w:type="pct"/>
            <w:tcBorders>
              <w:top w:val="nil"/>
              <w:left w:val="nil"/>
              <w:bottom w:val="single" w:sz="4" w:space="0" w:color="auto"/>
              <w:right w:val="single" w:sz="4" w:space="0" w:color="auto"/>
            </w:tcBorders>
            <w:shd w:val="clear" w:color="auto" w:fill="auto"/>
            <w:hideMark/>
          </w:tcPr>
          <w:p w14:paraId="01468EFD"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0AE84406"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TBAADM.ACPART</w:t>
            </w:r>
          </w:p>
        </w:tc>
        <w:tc>
          <w:tcPr>
            <w:tcW w:w="2677" w:type="pct"/>
            <w:tcBorders>
              <w:top w:val="nil"/>
              <w:left w:val="nil"/>
              <w:bottom w:val="single" w:sz="4" w:space="0" w:color="auto"/>
              <w:right w:val="single" w:sz="4" w:space="0" w:color="auto"/>
            </w:tcBorders>
            <w:shd w:val="clear" w:color="auto" w:fill="auto"/>
            <w:hideMark/>
          </w:tcPr>
          <w:p w14:paraId="0B8651EE"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 xml:space="preserve">Bảng lưu trữ cái khoản cho vay đã dự phòng </w:t>
            </w:r>
          </w:p>
        </w:tc>
      </w:tr>
      <w:tr w:rsidR="006A522F" w:rsidRPr="00FA1BAE" w14:paraId="329ADC7F" w14:textId="77777777" w:rsidTr="00415767">
        <w:trPr>
          <w:trHeight w:val="353"/>
        </w:trPr>
        <w:tc>
          <w:tcPr>
            <w:tcW w:w="412" w:type="pct"/>
            <w:tcBorders>
              <w:top w:val="nil"/>
              <w:left w:val="single" w:sz="4" w:space="0" w:color="auto"/>
              <w:bottom w:val="single" w:sz="4" w:space="0" w:color="auto"/>
              <w:right w:val="single" w:sz="4" w:space="0" w:color="auto"/>
            </w:tcBorders>
            <w:shd w:val="clear" w:color="auto" w:fill="auto"/>
            <w:hideMark/>
          </w:tcPr>
          <w:p w14:paraId="515B5DB2"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6</w:t>
            </w:r>
          </w:p>
        </w:tc>
        <w:tc>
          <w:tcPr>
            <w:tcW w:w="626" w:type="pct"/>
            <w:tcBorders>
              <w:top w:val="nil"/>
              <w:left w:val="nil"/>
              <w:bottom w:val="single" w:sz="4" w:space="0" w:color="auto"/>
              <w:right w:val="single" w:sz="4" w:space="0" w:color="auto"/>
            </w:tcBorders>
            <w:shd w:val="clear" w:color="auto" w:fill="auto"/>
            <w:hideMark/>
          </w:tcPr>
          <w:p w14:paraId="3926599F"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0F48E814"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TBAADM.EAB</w:t>
            </w:r>
          </w:p>
        </w:tc>
        <w:tc>
          <w:tcPr>
            <w:tcW w:w="2677" w:type="pct"/>
            <w:tcBorders>
              <w:top w:val="nil"/>
              <w:left w:val="nil"/>
              <w:bottom w:val="single" w:sz="4" w:space="0" w:color="auto"/>
              <w:right w:val="single" w:sz="4" w:space="0" w:color="auto"/>
            </w:tcBorders>
            <w:shd w:val="clear" w:color="auto" w:fill="auto"/>
            <w:hideMark/>
          </w:tcPr>
          <w:p w14:paraId="7AFC0D65"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số dư cuối ngày KW Vay, HĐ Tiền gửi</w:t>
            </w:r>
          </w:p>
        </w:tc>
      </w:tr>
      <w:tr w:rsidR="006A522F" w:rsidRPr="00FA1BAE" w14:paraId="313B7669"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7A09B0E6"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7</w:t>
            </w:r>
          </w:p>
        </w:tc>
        <w:tc>
          <w:tcPr>
            <w:tcW w:w="626" w:type="pct"/>
            <w:tcBorders>
              <w:top w:val="nil"/>
              <w:left w:val="nil"/>
              <w:bottom w:val="single" w:sz="4" w:space="0" w:color="auto"/>
              <w:right w:val="single" w:sz="4" w:space="0" w:color="auto"/>
            </w:tcBorders>
            <w:shd w:val="clear" w:color="auto" w:fill="auto"/>
            <w:hideMark/>
          </w:tcPr>
          <w:p w14:paraId="60D473AB"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51665ABC"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TBAADM.FBH</w:t>
            </w:r>
          </w:p>
        </w:tc>
        <w:tc>
          <w:tcPr>
            <w:tcW w:w="2677" w:type="pct"/>
            <w:tcBorders>
              <w:top w:val="nil"/>
              <w:left w:val="nil"/>
              <w:bottom w:val="single" w:sz="4" w:space="0" w:color="auto"/>
              <w:right w:val="single" w:sz="4" w:space="0" w:color="auto"/>
            </w:tcBorders>
            <w:shd w:val="clear" w:color="auto" w:fill="auto"/>
            <w:hideMark/>
          </w:tcPr>
          <w:p w14:paraId="5EB3C28D"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thông tin dư nợ của khoản chiết khấu</w:t>
            </w:r>
          </w:p>
        </w:tc>
      </w:tr>
      <w:tr w:rsidR="006A522F" w:rsidRPr="00FA1BAE" w14:paraId="536FC922"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513A7628"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8</w:t>
            </w:r>
          </w:p>
        </w:tc>
        <w:tc>
          <w:tcPr>
            <w:tcW w:w="626" w:type="pct"/>
            <w:tcBorders>
              <w:top w:val="nil"/>
              <w:left w:val="nil"/>
              <w:bottom w:val="single" w:sz="4" w:space="0" w:color="auto"/>
              <w:right w:val="single" w:sz="4" w:space="0" w:color="auto"/>
            </w:tcBorders>
            <w:shd w:val="clear" w:color="auto" w:fill="auto"/>
            <w:hideMark/>
          </w:tcPr>
          <w:p w14:paraId="4AD3B878"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3758A890"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TBAADM.FBM</w:t>
            </w:r>
          </w:p>
        </w:tc>
        <w:tc>
          <w:tcPr>
            <w:tcW w:w="2677" w:type="pct"/>
            <w:tcBorders>
              <w:top w:val="nil"/>
              <w:left w:val="nil"/>
              <w:bottom w:val="single" w:sz="4" w:space="0" w:color="auto"/>
              <w:right w:val="single" w:sz="4" w:space="0" w:color="auto"/>
            </w:tcBorders>
            <w:shd w:val="clear" w:color="auto" w:fill="auto"/>
            <w:hideMark/>
          </w:tcPr>
          <w:p w14:paraId="5F477567"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thông hợp đồng chiết khấu</w:t>
            </w:r>
          </w:p>
        </w:tc>
      </w:tr>
      <w:tr w:rsidR="006A522F" w:rsidRPr="00FA1BAE" w14:paraId="34B338CF"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0283F998"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9</w:t>
            </w:r>
          </w:p>
        </w:tc>
        <w:tc>
          <w:tcPr>
            <w:tcW w:w="626" w:type="pct"/>
            <w:tcBorders>
              <w:top w:val="nil"/>
              <w:left w:val="nil"/>
              <w:bottom w:val="single" w:sz="4" w:space="0" w:color="auto"/>
              <w:right w:val="single" w:sz="4" w:space="0" w:color="auto"/>
            </w:tcBorders>
            <w:shd w:val="clear" w:color="auto" w:fill="auto"/>
            <w:hideMark/>
          </w:tcPr>
          <w:p w14:paraId="1C0AE056"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684D0BD9"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TBAADM.GAM</w:t>
            </w:r>
          </w:p>
        </w:tc>
        <w:tc>
          <w:tcPr>
            <w:tcW w:w="2677" w:type="pct"/>
            <w:tcBorders>
              <w:top w:val="nil"/>
              <w:left w:val="nil"/>
              <w:bottom w:val="single" w:sz="4" w:space="0" w:color="auto"/>
              <w:right w:val="single" w:sz="4" w:space="0" w:color="auto"/>
            </w:tcBorders>
            <w:shd w:val="clear" w:color="auto" w:fill="auto"/>
            <w:hideMark/>
          </w:tcPr>
          <w:p w14:paraId="6ECC750C"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master lưu thông tin tài khoản</w:t>
            </w:r>
          </w:p>
        </w:tc>
      </w:tr>
      <w:tr w:rsidR="006A522F" w:rsidRPr="00FA1BAE" w14:paraId="52CEACEA"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5A9722F5"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10</w:t>
            </w:r>
          </w:p>
        </w:tc>
        <w:tc>
          <w:tcPr>
            <w:tcW w:w="626" w:type="pct"/>
            <w:tcBorders>
              <w:top w:val="nil"/>
              <w:left w:val="nil"/>
              <w:bottom w:val="single" w:sz="4" w:space="0" w:color="auto"/>
              <w:right w:val="single" w:sz="4" w:space="0" w:color="auto"/>
            </w:tcBorders>
            <w:shd w:val="clear" w:color="auto" w:fill="auto"/>
            <w:hideMark/>
          </w:tcPr>
          <w:p w14:paraId="7324EEF6"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6AF04B06"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TBAADM.GSP</w:t>
            </w:r>
          </w:p>
        </w:tc>
        <w:tc>
          <w:tcPr>
            <w:tcW w:w="2677" w:type="pct"/>
            <w:tcBorders>
              <w:top w:val="nil"/>
              <w:left w:val="nil"/>
              <w:bottom w:val="single" w:sz="4" w:space="0" w:color="auto"/>
              <w:right w:val="single" w:sz="4" w:space="0" w:color="auto"/>
            </w:tcBorders>
            <w:shd w:val="clear" w:color="auto" w:fill="auto"/>
            <w:hideMark/>
          </w:tcPr>
          <w:p w14:paraId="1F7B2888"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sản phẩm Vay - Gửi</w:t>
            </w:r>
          </w:p>
        </w:tc>
      </w:tr>
      <w:tr w:rsidR="006A522F" w:rsidRPr="00FA1BAE" w14:paraId="4AF11836"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5DCC8019"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11</w:t>
            </w:r>
          </w:p>
        </w:tc>
        <w:tc>
          <w:tcPr>
            <w:tcW w:w="626" w:type="pct"/>
            <w:tcBorders>
              <w:top w:val="nil"/>
              <w:left w:val="nil"/>
              <w:bottom w:val="single" w:sz="4" w:space="0" w:color="auto"/>
              <w:right w:val="single" w:sz="4" w:space="0" w:color="auto"/>
            </w:tcBorders>
            <w:shd w:val="clear" w:color="auto" w:fill="auto"/>
            <w:hideMark/>
          </w:tcPr>
          <w:p w14:paraId="095B18ED"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06D7E769"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TBAADM.HTD</w:t>
            </w:r>
          </w:p>
        </w:tc>
        <w:tc>
          <w:tcPr>
            <w:tcW w:w="2677" w:type="pct"/>
            <w:tcBorders>
              <w:top w:val="nil"/>
              <w:left w:val="nil"/>
              <w:bottom w:val="single" w:sz="4" w:space="0" w:color="auto"/>
              <w:right w:val="single" w:sz="4" w:space="0" w:color="auto"/>
            </w:tcBorders>
            <w:shd w:val="clear" w:color="auto" w:fill="auto"/>
            <w:hideMark/>
          </w:tcPr>
          <w:p w14:paraId="23D55A2C"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giao dịch</w:t>
            </w:r>
          </w:p>
        </w:tc>
      </w:tr>
      <w:tr w:rsidR="006A522F" w:rsidRPr="00FA1BAE" w14:paraId="6B6890D8"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1E3A9B5F"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12</w:t>
            </w:r>
          </w:p>
        </w:tc>
        <w:tc>
          <w:tcPr>
            <w:tcW w:w="626" w:type="pct"/>
            <w:tcBorders>
              <w:top w:val="nil"/>
              <w:left w:val="nil"/>
              <w:bottom w:val="single" w:sz="4" w:space="0" w:color="auto"/>
              <w:right w:val="single" w:sz="4" w:space="0" w:color="auto"/>
            </w:tcBorders>
            <w:shd w:val="clear" w:color="auto" w:fill="auto"/>
            <w:hideMark/>
          </w:tcPr>
          <w:p w14:paraId="4967577D"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1C94374C"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TBAADM.ITC</w:t>
            </w:r>
          </w:p>
        </w:tc>
        <w:tc>
          <w:tcPr>
            <w:tcW w:w="2677" w:type="pct"/>
            <w:tcBorders>
              <w:top w:val="nil"/>
              <w:left w:val="nil"/>
              <w:bottom w:val="single" w:sz="4" w:space="0" w:color="auto"/>
              <w:right w:val="single" w:sz="4" w:space="0" w:color="auto"/>
            </w:tcBorders>
            <w:shd w:val="clear" w:color="auto" w:fill="auto"/>
            <w:hideMark/>
          </w:tcPr>
          <w:p w14:paraId="7D1A0CC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lãi suất tiền gửi - Tiền Vay</w:t>
            </w:r>
          </w:p>
        </w:tc>
      </w:tr>
      <w:tr w:rsidR="006A522F" w:rsidRPr="00FA1BAE" w14:paraId="66AA88FF"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25899FFD"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13</w:t>
            </w:r>
          </w:p>
        </w:tc>
        <w:tc>
          <w:tcPr>
            <w:tcW w:w="626" w:type="pct"/>
            <w:tcBorders>
              <w:top w:val="nil"/>
              <w:left w:val="nil"/>
              <w:bottom w:val="single" w:sz="4" w:space="0" w:color="auto"/>
              <w:right w:val="single" w:sz="4" w:space="0" w:color="auto"/>
            </w:tcBorders>
            <w:shd w:val="clear" w:color="auto" w:fill="auto"/>
            <w:hideMark/>
          </w:tcPr>
          <w:p w14:paraId="2BCB6795"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35517B39"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TBAADM.LAM</w:t>
            </w:r>
          </w:p>
        </w:tc>
        <w:tc>
          <w:tcPr>
            <w:tcW w:w="2677" w:type="pct"/>
            <w:tcBorders>
              <w:top w:val="nil"/>
              <w:left w:val="nil"/>
              <w:bottom w:val="single" w:sz="4" w:space="0" w:color="auto"/>
              <w:right w:val="single" w:sz="4" w:space="0" w:color="auto"/>
            </w:tcBorders>
            <w:shd w:val="clear" w:color="auto" w:fill="auto"/>
            <w:hideMark/>
          </w:tcPr>
          <w:p w14:paraId="11F1071C"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khế ước Vay</w:t>
            </w:r>
          </w:p>
        </w:tc>
      </w:tr>
      <w:tr w:rsidR="006A522F" w:rsidRPr="00FA1BAE" w14:paraId="34871747" w14:textId="77777777" w:rsidTr="00415767">
        <w:trPr>
          <w:trHeight w:val="621"/>
        </w:trPr>
        <w:tc>
          <w:tcPr>
            <w:tcW w:w="412" w:type="pct"/>
            <w:tcBorders>
              <w:top w:val="nil"/>
              <w:left w:val="single" w:sz="4" w:space="0" w:color="auto"/>
              <w:bottom w:val="single" w:sz="4" w:space="0" w:color="auto"/>
              <w:right w:val="single" w:sz="4" w:space="0" w:color="auto"/>
            </w:tcBorders>
            <w:shd w:val="clear" w:color="auto" w:fill="auto"/>
            <w:hideMark/>
          </w:tcPr>
          <w:p w14:paraId="375697F2"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14</w:t>
            </w:r>
          </w:p>
        </w:tc>
        <w:tc>
          <w:tcPr>
            <w:tcW w:w="626" w:type="pct"/>
            <w:tcBorders>
              <w:top w:val="nil"/>
              <w:left w:val="nil"/>
              <w:bottom w:val="single" w:sz="4" w:space="0" w:color="auto"/>
              <w:right w:val="single" w:sz="4" w:space="0" w:color="auto"/>
            </w:tcBorders>
            <w:shd w:val="clear" w:color="auto" w:fill="auto"/>
            <w:hideMark/>
          </w:tcPr>
          <w:p w14:paraId="100FFBAE"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5036F0BE"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TBAADM.LLT</w:t>
            </w:r>
          </w:p>
        </w:tc>
        <w:tc>
          <w:tcPr>
            <w:tcW w:w="2677" w:type="pct"/>
            <w:tcBorders>
              <w:top w:val="nil"/>
              <w:left w:val="nil"/>
              <w:bottom w:val="single" w:sz="4" w:space="0" w:color="auto"/>
              <w:right w:val="single" w:sz="4" w:space="0" w:color="auto"/>
            </w:tcBorders>
            <w:shd w:val="clear" w:color="auto" w:fill="auto"/>
            <w:hideMark/>
          </w:tcPr>
          <w:p w14:paraId="66BE7B25"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hợp đồng hạn mức tín dụng, thẻ, bảo lãnh, chiết khấu</w:t>
            </w:r>
          </w:p>
        </w:tc>
      </w:tr>
      <w:tr w:rsidR="006A522F" w:rsidRPr="00FA1BAE" w14:paraId="12390FFF"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D94DAA8"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15</w:t>
            </w:r>
          </w:p>
        </w:tc>
        <w:tc>
          <w:tcPr>
            <w:tcW w:w="626" w:type="pct"/>
            <w:tcBorders>
              <w:top w:val="nil"/>
              <w:left w:val="nil"/>
              <w:bottom w:val="single" w:sz="4" w:space="0" w:color="auto"/>
              <w:right w:val="single" w:sz="4" w:space="0" w:color="auto"/>
            </w:tcBorders>
            <w:shd w:val="clear" w:color="auto" w:fill="auto"/>
            <w:hideMark/>
          </w:tcPr>
          <w:p w14:paraId="12952D09"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7FED691D"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TBAADM.LRH</w:t>
            </w:r>
          </w:p>
        </w:tc>
        <w:tc>
          <w:tcPr>
            <w:tcW w:w="2677" w:type="pct"/>
            <w:tcBorders>
              <w:top w:val="nil"/>
              <w:left w:val="nil"/>
              <w:bottom w:val="single" w:sz="4" w:space="0" w:color="auto"/>
              <w:right w:val="single" w:sz="4" w:space="0" w:color="auto"/>
            </w:tcBorders>
            <w:shd w:val="clear" w:color="auto" w:fill="auto"/>
            <w:hideMark/>
          </w:tcPr>
          <w:p w14:paraId="51E67C3D"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cơ cấu nợ</w:t>
            </w:r>
          </w:p>
        </w:tc>
      </w:tr>
      <w:tr w:rsidR="006A522F" w:rsidRPr="00FA1BAE" w14:paraId="0B771F86"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2276954"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16</w:t>
            </w:r>
          </w:p>
        </w:tc>
        <w:tc>
          <w:tcPr>
            <w:tcW w:w="626" w:type="pct"/>
            <w:tcBorders>
              <w:top w:val="nil"/>
              <w:left w:val="nil"/>
              <w:bottom w:val="single" w:sz="4" w:space="0" w:color="auto"/>
              <w:right w:val="single" w:sz="4" w:space="0" w:color="auto"/>
            </w:tcBorders>
            <w:shd w:val="clear" w:color="auto" w:fill="auto"/>
            <w:hideMark/>
          </w:tcPr>
          <w:p w14:paraId="2D007E21"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06F37DD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TBAADM.RTH</w:t>
            </w:r>
          </w:p>
        </w:tc>
        <w:tc>
          <w:tcPr>
            <w:tcW w:w="2677" w:type="pct"/>
            <w:tcBorders>
              <w:top w:val="nil"/>
              <w:left w:val="nil"/>
              <w:bottom w:val="single" w:sz="4" w:space="0" w:color="auto"/>
              <w:right w:val="single" w:sz="4" w:space="0" w:color="auto"/>
            </w:tcBorders>
            <w:shd w:val="clear" w:color="auto" w:fill="auto"/>
            <w:hideMark/>
          </w:tcPr>
          <w:p w14:paraId="462EC638"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tỷ giá</w:t>
            </w:r>
          </w:p>
        </w:tc>
      </w:tr>
      <w:tr w:rsidR="006A522F" w:rsidRPr="00FA1BAE" w14:paraId="2A923554"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74010E99"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17</w:t>
            </w:r>
          </w:p>
        </w:tc>
        <w:tc>
          <w:tcPr>
            <w:tcW w:w="626" w:type="pct"/>
            <w:tcBorders>
              <w:top w:val="nil"/>
              <w:left w:val="nil"/>
              <w:bottom w:val="single" w:sz="4" w:space="0" w:color="auto"/>
              <w:right w:val="single" w:sz="4" w:space="0" w:color="auto"/>
            </w:tcBorders>
            <w:shd w:val="clear" w:color="auto" w:fill="auto"/>
            <w:hideMark/>
          </w:tcPr>
          <w:p w14:paraId="679A0941"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1B61DE41"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TBAADM.SCMT</w:t>
            </w:r>
          </w:p>
        </w:tc>
        <w:tc>
          <w:tcPr>
            <w:tcW w:w="2677" w:type="pct"/>
            <w:tcBorders>
              <w:top w:val="nil"/>
              <w:left w:val="nil"/>
              <w:bottom w:val="single" w:sz="4" w:space="0" w:color="auto"/>
              <w:right w:val="single" w:sz="4" w:space="0" w:color="auto"/>
            </w:tcBorders>
            <w:shd w:val="clear" w:color="auto" w:fill="auto"/>
            <w:hideMark/>
          </w:tcPr>
          <w:p w14:paraId="14981CB6"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thông tin TSĐB</w:t>
            </w:r>
          </w:p>
        </w:tc>
      </w:tr>
      <w:tr w:rsidR="006A522F" w:rsidRPr="00FA1BAE" w14:paraId="23774514"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4614AEBB"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18</w:t>
            </w:r>
          </w:p>
        </w:tc>
        <w:tc>
          <w:tcPr>
            <w:tcW w:w="626" w:type="pct"/>
            <w:tcBorders>
              <w:top w:val="nil"/>
              <w:left w:val="nil"/>
              <w:bottom w:val="single" w:sz="4" w:space="0" w:color="auto"/>
              <w:right w:val="single" w:sz="4" w:space="0" w:color="auto"/>
            </w:tcBorders>
            <w:shd w:val="clear" w:color="auto" w:fill="auto"/>
            <w:hideMark/>
          </w:tcPr>
          <w:p w14:paraId="22802642"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29488227"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TBAADM.SDR</w:t>
            </w:r>
          </w:p>
        </w:tc>
        <w:tc>
          <w:tcPr>
            <w:tcW w:w="2677" w:type="pct"/>
            <w:tcBorders>
              <w:top w:val="nil"/>
              <w:left w:val="nil"/>
              <w:bottom w:val="single" w:sz="4" w:space="0" w:color="auto"/>
              <w:right w:val="single" w:sz="4" w:space="0" w:color="auto"/>
            </w:tcBorders>
            <w:shd w:val="clear" w:color="auto" w:fill="auto"/>
            <w:hideMark/>
          </w:tcPr>
          <w:p w14:paraId="5DB5D347"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khoản vay với TSĐB</w:t>
            </w:r>
          </w:p>
        </w:tc>
      </w:tr>
      <w:tr w:rsidR="006A522F" w:rsidRPr="00FA1BAE" w14:paraId="2EA30179"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1A1D487"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19</w:t>
            </w:r>
          </w:p>
        </w:tc>
        <w:tc>
          <w:tcPr>
            <w:tcW w:w="626" w:type="pct"/>
            <w:tcBorders>
              <w:top w:val="nil"/>
              <w:left w:val="nil"/>
              <w:bottom w:val="single" w:sz="4" w:space="0" w:color="auto"/>
              <w:right w:val="single" w:sz="4" w:space="0" w:color="auto"/>
            </w:tcBorders>
            <w:shd w:val="clear" w:color="auto" w:fill="auto"/>
            <w:hideMark/>
          </w:tcPr>
          <w:p w14:paraId="286304BA"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79B92A8F"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TBAADM.SOL</w:t>
            </w:r>
          </w:p>
        </w:tc>
        <w:tc>
          <w:tcPr>
            <w:tcW w:w="2677" w:type="pct"/>
            <w:tcBorders>
              <w:top w:val="nil"/>
              <w:left w:val="nil"/>
              <w:bottom w:val="single" w:sz="4" w:space="0" w:color="auto"/>
              <w:right w:val="single" w:sz="4" w:space="0" w:color="auto"/>
            </w:tcBorders>
            <w:shd w:val="clear" w:color="auto" w:fill="auto"/>
            <w:hideMark/>
          </w:tcPr>
          <w:p w14:paraId="4FA2ABBB"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chi nhánh</w:t>
            </w:r>
          </w:p>
        </w:tc>
      </w:tr>
      <w:tr w:rsidR="006A522F" w:rsidRPr="00FA1BAE" w14:paraId="5C50A2F1"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E7C3EF2"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lastRenderedPageBreak/>
              <w:t>20</w:t>
            </w:r>
          </w:p>
        </w:tc>
        <w:tc>
          <w:tcPr>
            <w:tcW w:w="626" w:type="pct"/>
            <w:tcBorders>
              <w:top w:val="nil"/>
              <w:left w:val="nil"/>
              <w:bottom w:val="single" w:sz="4" w:space="0" w:color="auto"/>
              <w:right w:val="single" w:sz="4" w:space="0" w:color="auto"/>
            </w:tcBorders>
            <w:shd w:val="clear" w:color="auto" w:fill="auto"/>
            <w:hideMark/>
          </w:tcPr>
          <w:p w14:paraId="3F87A866"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52542CC4"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TBAADM.SST</w:t>
            </w:r>
          </w:p>
        </w:tc>
        <w:tc>
          <w:tcPr>
            <w:tcW w:w="2677" w:type="pct"/>
            <w:tcBorders>
              <w:top w:val="nil"/>
              <w:left w:val="nil"/>
              <w:bottom w:val="single" w:sz="4" w:space="0" w:color="auto"/>
              <w:right w:val="single" w:sz="4" w:space="0" w:color="auto"/>
            </w:tcBorders>
            <w:shd w:val="clear" w:color="auto" w:fill="auto"/>
            <w:hideMark/>
          </w:tcPr>
          <w:p w14:paraId="024641A2"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khu vực</w:t>
            </w:r>
          </w:p>
        </w:tc>
      </w:tr>
      <w:tr w:rsidR="006A522F" w:rsidRPr="00FA1BAE" w14:paraId="7CA06E84"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1C87CF26"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21</w:t>
            </w:r>
          </w:p>
        </w:tc>
        <w:tc>
          <w:tcPr>
            <w:tcW w:w="626" w:type="pct"/>
            <w:tcBorders>
              <w:top w:val="nil"/>
              <w:left w:val="nil"/>
              <w:bottom w:val="single" w:sz="4" w:space="0" w:color="auto"/>
              <w:right w:val="single" w:sz="4" w:space="0" w:color="auto"/>
            </w:tcBorders>
            <w:shd w:val="clear" w:color="auto" w:fill="auto"/>
            <w:hideMark/>
          </w:tcPr>
          <w:p w14:paraId="212295E3"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46DCD7F7"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TBAADM.TAM</w:t>
            </w:r>
          </w:p>
        </w:tc>
        <w:tc>
          <w:tcPr>
            <w:tcW w:w="2677" w:type="pct"/>
            <w:tcBorders>
              <w:top w:val="nil"/>
              <w:left w:val="nil"/>
              <w:bottom w:val="single" w:sz="4" w:space="0" w:color="auto"/>
              <w:right w:val="single" w:sz="4" w:space="0" w:color="auto"/>
            </w:tcBorders>
            <w:shd w:val="clear" w:color="auto" w:fill="auto"/>
            <w:hideMark/>
          </w:tcPr>
          <w:p w14:paraId="215608E8"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kỳ hạn hợp đồng Tiền gửi</w:t>
            </w:r>
          </w:p>
        </w:tc>
      </w:tr>
      <w:tr w:rsidR="006A522F" w:rsidRPr="00FA1BAE" w14:paraId="1600E061"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1BCADAC"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22</w:t>
            </w:r>
          </w:p>
        </w:tc>
        <w:tc>
          <w:tcPr>
            <w:tcW w:w="626" w:type="pct"/>
            <w:tcBorders>
              <w:top w:val="nil"/>
              <w:left w:val="nil"/>
              <w:bottom w:val="single" w:sz="4" w:space="0" w:color="auto"/>
              <w:right w:val="single" w:sz="4" w:space="0" w:color="auto"/>
            </w:tcBorders>
            <w:shd w:val="clear" w:color="auto" w:fill="auto"/>
            <w:hideMark/>
          </w:tcPr>
          <w:p w14:paraId="2E5F72BB"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1EC14235" w14:textId="77777777" w:rsidR="006A522F" w:rsidRPr="00DE2A8A" w:rsidRDefault="006A522F" w:rsidP="00415767">
            <w:pPr>
              <w:rPr>
                <w:rFonts w:asciiTheme="majorHAnsi" w:hAnsiTheme="majorHAnsi" w:cstheme="majorHAnsi"/>
              </w:rPr>
            </w:pPr>
            <w:r w:rsidRPr="00DE2A8A">
              <w:rPr>
                <w:rFonts w:asciiTheme="majorHAnsi" w:hAnsiTheme="majorHAnsi" w:cstheme="majorHAnsi"/>
                <w:color w:val="000000"/>
                <w:sz w:val="22"/>
                <w:szCs w:val="22"/>
              </w:rPr>
              <w:t>CUSTOM.</w:t>
            </w:r>
            <w:r w:rsidRPr="00DE2A8A">
              <w:rPr>
                <w:rFonts w:asciiTheme="majorHAnsi" w:hAnsiTheme="majorHAnsi" w:cstheme="majorHAnsi"/>
                <w:sz w:val="22"/>
                <w:szCs w:val="22"/>
              </w:rPr>
              <w:t>CUST_COLL_GEN_TBL</w:t>
            </w:r>
          </w:p>
        </w:tc>
        <w:tc>
          <w:tcPr>
            <w:tcW w:w="2677" w:type="pct"/>
            <w:tcBorders>
              <w:top w:val="nil"/>
              <w:left w:val="nil"/>
              <w:bottom w:val="single" w:sz="4" w:space="0" w:color="auto"/>
              <w:right w:val="single" w:sz="4" w:space="0" w:color="auto"/>
            </w:tcBorders>
            <w:shd w:val="clear" w:color="auto" w:fill="auto"/>
            <w:hideMark/>
          </w:tcPr>
          <w:p w14:paraId="7715AFA9" w14:textId="77777777" w:rsidR="006A522F" w:rsidRPr="00DE2A8A" w:rsidRDefault="006A522F" w:rsidP="00415767">
            <w:pPr>
              <w:rPr>
                <w:rFonts w:asciiTheme="majorHAnsi" w:hAnsiTheme="majorHAnsi" w:cstheme="majorHAnsi"/>
              </w:rPr>
            </w:pPr>
            <w:r w:rsidRPr="00DE2A8A">
              <w:rPr>
                <w:rFonts w:asciiTheme="majorHAnsi" w:hAnsiTheme="majorHAnsi" w:cstheme="majorHAnsi"/>
                <w:sz w:val="22"/>
                <w:szCs w:val="22"/>
              </w:rPr>
              <w:t>Bảng lưu thông tin ngày định giá TSĐB</w:t>
            </w:r>
          </w:p>
        </w:tc>
      </w:tr>
      <w:tr w:rsidR="006A522F" w:rsidRPr="00FA1BAE" w14:paraId="01601B6B"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AACB7FD"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23</w:t>
            </w:r>
          </w:p>
        </w:tc>
        <w:tc>
          <w:tcPr>
            <w:tcW w:w="626" w:type="pct"/>
            <w:tcBorders>
              <w:top w:val="nil"/>
              <w:left w:val="nil"/>
              <w:bottom w:val="single" w:sz="4" w:space="0" w:color="auto"/>
              <w:right w:val="single" w:sz="4" w:space="0" w:color="auto"/>
            </w:tcBorders>
            <w:shd w:val="clear" w:color="auto" w:fill="auto"/>
            <w:hideMark/>
          </w:tcPr>
          <w:p w14:paraId="0F1B3B15"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22B643C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TBAADM.CDB</w:t>
            </w:r>
          </w:p>
        </w:tc>
        <w:tc>
          <w:tcPr>
            <w:tcW w:w="2677" w:type="pct"/>
            <w:tcBorders>
              <w:top w:val="nil"/>
              <w:left w:val="nil"/>
              <w:bottom w:val="single" w:sz="4" w:space="0" w:color="auto"/>
              <w:right w:val="single" w:sz="4" w:space="0" w:color="auto"/>
            </w:tcBorders>
            <w:shd w:val="clear" w:color="auto" w:fill="auto"/>
            <w:hideMark/>
          </w:tcPr>
          <w:p w14:paraId="45524CFB"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số ngày quá hạn của khoản vay</w:t>
            </w:r>
          </w:p>
        </w:tc>
      </w:tr>
      <w:tr w:rsidR="006A522F" w:rsidRPr="00FA1BAE" w14:paraId="3A2C885A" w14:textId="77777777" w:rsidTr="00415767">
        <w:trPr>
          <w:trHeight w:val="621"/>
        </w:trPr>
        <w:tc>
          <w:tcPr>
            <w:tcW w:w="412" w:type="pct"/>
            <w:tcBorders>
              <w:top w:val="nil"/>
              <w:left w:val="single" w:sz="4" w:space="0" w:color="auto"/>
              <w:bottom w:val="single" w:sz="4" w:space="0" w:color="auto"/>
              <w:right w:val="single" w:sz="4" w:space="0" w:color="auto"/>
            </w:tcBorders>
            <w:shd w:val="clear" w:color="auto" w:fill="auto"/>
            <w:hideMark/>
          </w:tcPr>
          <w:p w14:paraId="5F08905E"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24</w:t>
            </w:r>
          </w:p>
        </w:tc>
        <w:tc>
          <w:tcPr>
            <w:tcW w:w="626" w:type="pct"/>
            <w:tcBorders>
              <w:top w:val="nil"/>
              <w:left w:val="nil"/>
              <w:bottom w:val="single" w:sz="4" w:space="0" w:color="auto"/>
              <w:right w:val="single" w:sz="4" w:space="0" w:color="auto"/>
            </w:tcBorders>
            <w:shd w:val="clear" w:color="auto" w:fill="auto"/>
            <w:hideMark/>
          </w:tcPr>
          <w:p w14:paraId="66973E57"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533F6CE4"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CRMUSER.CORPORATE</w:t>
            </w:r>
          </w:p>
        </w:tc>
        <w:tc>
          <w:tcPr>
            <w:tcW w:w="2677" w:type="pct"/>
            <w:tcBorders>
              <w:top w:val="nil"/>
              <w:left w:val="nil"/>
              <w:bottom w:val="single" w:sz="4" w:space="0" w:color="auto"/>
              <w:right w:val="single" w:sz="4" w:space="0" w:color="auto"/>
            </w:tcBorders>
            <w:shd w:val="clear" w:color="auto" w:fill="auto"/>
            <w:hideMark/>
          </w:tcPr>
          <w:p w14:paraId="4341462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khách hàng thuộc nhóm "Hộ Kinh doanh"</w:t>
            </w:r>
          </w:p>
        </w:tc>
      </w:tr>
      <w:tr w:rsidR="006A522F" w:rsidRPr="00FA1BAE" w14:paraId="377F1439"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5977C427"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25</w:t>
            </w:r>
          </w:p>
        </w:tc>
        <w:tc>
          <w:tcPr>
            <w:tcW w:w="626" w:type="pct"/>
            <w:tcBorders>
              <w:top w:val="nil"/>
              <w:left w:val="nil"/>
              <w:bottom w:val="single" w:sz="4" w:space="0" w:color="auto"/>
              <w:right w:val="single" w:sz="4" w:space="0" w:color="auto"/>
            </w:tcBorders>
            <w:shd w:val="clear" w:color="auto" w:fill="auto"/>
            <w:hideMark/>
          </w:tcPr>
          <w:p w14:paraId="62ACF5BD"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noWrap/>
            <w:vAlign w:val="bottom"/>
            <w:hideMark/>
          </w:tcPr>
          <w:p w14:paraId="205C513E"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lang w:val="en-GB"/>
              </w:rPr>
              <w:t>TBAADM.SITD</w:t>
            </w:r>
          </w:p>
        </w:tc>
        <w:tc>
          <w:tcPr>
            <w:tcW w:w="2677" w:type="pct"/>
            <w:tcBorders>
              <w:top w:val="nil"/>
              <w:left w:val="nil"/>
              <w:bottom w:val="single" w:sz="4" w:space="0" w:color="auto"/>
              <w:right w:val="single" w:sz="4" w:space="0" w:color="auto"/>
            </w:tcBorders>
            <w:shd w:val="clear" w:color="auto" w:fill="auto"/>
            <w:hideMark/>
          </w:tcPr>
          <w:p w14:paraId="10A57B7D"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chi tiết khu vực</w:t>
            </w:r>
          </w:p>
        </w:tc>
      </w:tr>
      <w:tr w:rsidR="006A522F" w:rsidRPr="00FA1BAE" w14:paraId="0FC27D1A"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21378FD2"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26</w:t>
            </w:r>
          </w:p>
        </w:tc>
        <w:tc>
          <w:tcPr>
            <w:tcW w:w="626" w:type="pct"/>
            <w:tcBorders>
              <w:top w:val="nil"/>
              <w:left w:val="nil"/>
              <w:bottom w:val="single" w:sz="4" w:space="0" w:color="auto"/>
              <w:right w:val="single" w:sz="4" w:space="0" w:color="auto"/>
            </w:tcBorders>
            <w:shd w:val="clear" w:color="auto" w:fill="auto"/>
            <w:hideMark/>
          </w:tcPr>
          <w:p w14:paraId="6B953F35"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57A6BEE0"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lang w:val="en-GB"/>
              </w:rPr>
              <w:t>TBAADM.</w:t>
            </w:r>
            <w:r w:rsidRPr="00DE2A8A">
              <w:rPr>
                <w:rFonts w:asciiTheme="majorHAnsi" w:hAnsiTheme="majorHAnsi" w:cstheme="majorHAnsi"/>
                <w:color w:val="000000"/>
                <w:sz w:val="22"/>
                <w:szCs w:val="22"/>
              </w:rPr>
              <w:t>CCDT</w:t>
            </w:r>
          </w:p>
        </w:tc>
        <w:tc>
          <w:tcPr>
            <w:tcW w:w="2677" w:type="pct"/>
            <w:tcBorders>
              <w:top w:val="nil"/>
              <w:left w:val="nil"/>
              <w:bottom w:val="single" w:sz="4" w:space="0" w:color="auto"/>
              <w:right w:val="single" w:sz="4" w:space="0" w:color="auto"/>
            </w:tcBorders>
            <w:shd w:val="clear" w:color="auto" w:fill="auto"/>
            <w:hideMark/>
          </w:tcPr>
          <w:p w14:paraId="32F5837F"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thẻ</w:t>
            </w:r>
          </w:p>
        </w:tc>
      </w:tr>
      <w:tr w:rsidR="006A522F" w:rsidRPr="00FA1BAE" w14:paraId="0721EC4F"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345F961"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27</w:t>
            </w:r>
          </w:p>
        </w:tc>
        <w:tc>
          <w:tcPr>
            <w:tcW w:w="626" w:type="pct"/>
            <w:tcBorders>
              <w:top w:val="nil"/>
              <w:left w:val="nil"/>
              <w:bottom w:val="single" w:sz="4" w:space="0" w:color="auto"/>
              <w:right w:val="single" w:sz="4" w:space="0" w:color="auto"/>
            </w:tcBorders>
            <w:shd w:val="clear" w:color="auto" w:fill="auto"/>
            <w:hideMark/>
          </w:tcPr>
          <w:p w14:paraId="1E7CDB27"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36F023A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lang w:val="en-GB"/>
              </w:rPr>
              <w:t>TBAADM.</w:t>
            </w:r>
            <w:r w:rsidRPr="00DE2A8A">
              <w:rPr>
                <w:rFonts w:asciiTheme="majorHAnsi" w:hAnsiTheme="majorHAnsi" w:cstheme="majorHAnsi"/>
                <w:color w:val="000000"/>
                <w:sz w:val="22"/>
                <w:szCs w:val="22"/>
              </w:rPr>
              <w:t>CCST</w:t>
            </w:r>
          </w:p>
        </w:tc>
        <w:tc>
          <w:tcPr>
            <w:tcW w:w="2677" w:type="pct"/>
            <w:tcBorders>
              <w:top w:val="nil"/>
              <w:left w:val="nil"/>
              <w:bottom w:val="single" w:sz="4" w:space="0" w:color="auto"/>
              <w:right w:val="single" w:sz="4" w:space="0" w:color="auto"/>
            </w:tcBorders>
            <w:shd w:val="clear" w:color="auto" w:fill="auto"/>
            <w:hideMark/>
          </w:tcPr>
          <w:p w14:paraId="3593EE18"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thẻ</w:t>
            </w:r>
          </w:p>
        </w:tc>
      </w:tr>
      <w:tr w:rsidR="006A522F" w:rsidRPr="00FA1BAE" w14:paraId="62B456C9"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B734128"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28</w:t>
            </w:r>
          </w:p>
        </w:tc>
        <w:tc>
          <w:tcPr>
            <w:tcW w:w="626" w:type="pct"/>
            <w:tcBorders>
              <w:top w:val="nil"/>
              <w:left w:val="nil"/>
              <w:bottom w:val="single" w:sz="4" w:space="0" w:color="auto"/>
              <w:right w:val="single" w:sz="4" w:space="0" w:color="auto"/>
            </w:tcBorders>
            <w:shd w:val="clear" w:color="auto" w:fill="auto"/>
            <w:hideMark/>
          </w:tcPr>
          <w:p w14:paraId="4F9766AF"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7E4B2887"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lang w:val="en-GB"/>
              </w:rPr>
              <w:t>TBAADM.</w:t>
            </w:r>
            <w:r w:rsidRPr="00DE2A8A">
              <w:rPr>
                <w:rFonts w:asciiTheme="majorHAnsi" w:hAnsiTheme="majorHAnsi" w:cstheme="majorHAnsi"/>
                <w:color w:val="000000"/>
                <w:sz w:val="22"/>
                <w:szCs w:val="22"/>
              </w:rPr>
              <w:t>ASM</w:t>
            </w:r>
          </w:p>
        </w:tc>
        <w:tc>
          <w:tcPr>
            <w:tcW w:w="2677" w:type="pct"/>
            <w:tcBorders>
              <w:top w:val="nil"/>
              <w:left w:val="nil"/>
              <w:bottom w:val="single" w:sz="4" w:space="0" w:color="auto"/>
              <w:right w:val="single" w:sz="4" w:space="0" w:color="auto"/>
            </w:tcBorders>
            <w:shd w:val="clear" w:color="auto" w:fill="auto"/>
            <w:hideMark/>
          </w:tcPr>
          <w:p w14:paraId="245EC4E5"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tên tài sản cấp 2</w:t>
            </w:r>
          </w:p>
        </w:tc>
      </w:tr>
      <w:tr w:rsidR="006A522F" w:rsidRPr="00FA1BAE" w14:paraId="37A10FC7" w14:textId="77777777" w:rsidTr="00415767">
        <w:trPr>
          <w:trHeight w:val="310"/>
        </w:trPr>
        <w:tc>
          <w:tcPr>
            <w:tcW w:w="412" w:type="pct"/>
            <w:tcBorders>
              <w:top w:val="nil"/>
              <w:left w:val="single" w:sz="4" w:space="0" w:color="auto"/>
              <w:bottom w:val="single" w:sz="4" w:space="0" w:color="auto"/>
              <w:right w:val="single" w:sz="4" w:space="0" w:color="auto"/>
            </w:tcBorders>
            <w:shd w:val="clear" w:color="auto" w:fill="auto"/>
            <w:hideMark/>
          </w:tcPr>
          <w:p w14:paraId="3B7255CE"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29</w:t>
            </w:r>
          </w:p>
        </w:tc>
        <w:tc>
          <w:tcPr>
            <w:tcW w:w="626" w:type="pct"/>
            <w:tcBorders>
              <w:top w:val="nil"/>
              <w:left w:val="nil"/>
              <w:bottom w:val="single" w:sz="4" w:space="0" w:color="auto"/>
              <w:right w:val="single" w:sz="4" w:space="0" w:color="auto"/>
            </w:tcBorders>
            <w:shd w:val="clear" w:color="auto" w:fill="auto"/>
            <w:hideMark/>
          </w:tcPr>
          <w:p w14:paraId="2C52922F" w14:textId="77777777" w:rsidR="006A522F" w:rsidRPr="00DE2A8A" w:rsidRDefault="006A522F" w:rsidP="00415767">
            <w:pPr>
              <w:jc w:val="center"/>
              <w:rPr>
                <w:rFonts w:asciiTheme="majorHAnsi" w:hAnsiTheme="majorHAnsi" w:cstheme="majorHAnsi"/>
                <w:color w:val="000000"/>
              </w:rPr>
            </w:pPr>
            <w:r w:rsidRPr="00DE2A8A">
              <w:rPr>
                <w:rFonts w:asciiTheme="majorHAnsi" w:hAnsiTheme="majorHAnsi" w:cstheme="majorHAnsi"/>
                <w:color w:val="000000"/>
                <w:sz w:val="22"/>
                <w:szCs w:val="22"/>
              </w:rPr>
              <w:t>FINACLE</w:t>
            </w:r>
          </w:p>
        </w:tc>
        <w:tc>
          <w:tcPr>
            <w:tcW w:w="1285" w:type="pct"/>
            <w:tcBorders>
              <w:top w:val="nil"/>
              <w:left w:val="nil"/>
              <w:bottom w:val="single" w:sz="4" w:space="0" w:color="auto"/>
              <w:right w:val="single" w:sz="4" w:space="0" w:color="auto"/>
            </w:tcBorders>
            <w:shd w:val="clear" w:color="auto" w:fill="auto"/>
            <w:hideMark/>
          </w:tcPr>
          <w:p w14:paraId="76BEE073"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TBAADM.RCT</w:t>
            </w:r>
          </w:p>
        </w:tc>
        <w:tc>
          <w:tcPr>
            <w:tcW w:w="2677" w:type="pct"/>
            <w:tcBorders>
              <w:top w:val="nil"/>
              <w:left w:val="nil"/>
              <w:bottom w:val="single" w:sz="4" w:space="0" w:color="auto"/>
              <w:right w:val="single" w:sz="4" w:space="0" w:color="auto"/>
            </w:tcBorders>
            <w:shd w:val="clear" w:color="auto" w:fill="auto"/>
            <w:hideMark/>
          </w:tcPr>
          <w:p w14:paraId="13B591A5" w14:textId="77777777" w:rsidR="006A522F" w:rsidRPr="00DE2A8A" w:rsidRDefault="006A522F" w:rsidP="00415767">
            <w:pPr>
              <w:rPr>
                <w:rFonts w:asciiTheme="majorHAnsi" w:hAnsiTheme="majorHAnsi" w:cstheme="majorHAnsi"/>
                <w:color w:val="000000"/>
              </w:rPr>
            </w:pPr>
            <w:r w:rsidRPr="00DE2A8A">
              <w:rPr>
                <w:rFonts w:asciiTheme="majorHAnsi" w:hAnsiTheme="majorHAnsi" w:cstheme="majorHAnsi"/>
                <w:color w:val="000000"/>
                <w:sz w:val="22"/>
                <w:szCs w:val="22"/>
              </w:rPr>
              <w:t>Bảng lưu thông tin tên tài sản cấp 3, cấp 4</w:t>
            </w:r>
          </w:p>
        </w:tc>
      </w:tr>
    </w:tbl>
    <w:p w14:paraId="38E71EE8" w14:textId="77777777" w:rsidR="006A522F" w:rsidRPr="004C7E39" w:rsidRDefault="006A522F" w:rsidP="006A522F">
      <w:pPr>
        <w:rPr>
          <w:b/>
          <w:bCs/>
          <w:color w:val="FF0000"/>
        </w:rPr>
      </w:pPr>
    </w:p>
    <w:p w14:paraId="15998D6A" w14:textId="77777777" w:rsidR="006A522F" w:rsidRPr="004C7E39" w:rsidRDefault="006A522F" w:rsidP="006A522F">
      <w:pPr>
        <w:pStyle w:val="Heading2"/>
        <w:rPr>
          <w:rFonts w:cs="Times New Roman"/>
        </w:rPr>
      </w:pPr>
      <w:bookmarkStart w:id="1162" w:name="_Toc112677033"/>
      <w:r w:rsidRPr="004C7E39">
        <w:rPr>
          <w:rFonts w:cs="Times New Roman"/>
        </w:rPr>
        <w:t>Mapping chi tiết dữ liệu nguồn</w:t>
      </w:r>
      <w:bookmarkEnd w:id="1162"/>
    </w:p>
    <w:p w14:paraId="3ED2DAE6" w14:textId="77777777" w:rsidR="006A522F" w:rsidRPr="004C7E39" w:rsidRDefault="006A522F" w:rsidP="006A522F">
      <w:pPr>
        <w:pStyle w:val="Heading3"/>
      </w:pPr>
      <w:bookmarkStart w:id="1163" w:name="_HDV_ChiTiet_KKH"/>
      <w:bookmarkStart w:id="1164" w:name="_Toc107778415"/>
      <w:bookmarkStart w:id="1165" w:name="_Toc108106100"/>
      <w:bookmarkStart w:id="1166" w:name="_Toc112677034"/>
      <w:bookmarkEnd w:id="1163"/>
      <w:r w:rsidRPr="004C7E39">
        <w:t>HDV_ChiTiet_KKH</w:t>
      </w:r>
      <w:bookmarkEnd w:id="1164"/>
      <w:bookmarkEnd w:id="1165"/>
      <w:bookmarkEnd w:id="1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260"/>
        <w:gridCol w:w="5310"/>
        <w:gridCol w:w="6483"/>
      </w:tblGrid>
      <w:tr w:rsidR="006A522F" w:rsidRPr="00B45FF6" w14:paraId="571C721A" w14:textId="77777777" w:rsidTr="00415767">
        <w:trPr>
          <w:trHeight w:val="289"/>
          <w:tblHeader/>
        </w:trPr>
        <w:tc>
          <w:tcPr>
            <w:tcW w:w="895" w:type="dxa"/>
            <w:vMerge w:val="restart"/>
            <w:tcBorders>
              <w:top w:val="single" w:sz="4" w:space="0" w:color="auto"/>
              <w:left w:val="single" w:sz="4" w:space="0" w:color="auto"/>
              <w:right w:val="single" w:sz="4" w:space="0" w:color="auto"/>
            </w:tcBorders>
            <w:shd w:val="clear" w:color="auto" w:fill="002060"/>
            <w:hideMark/>
          </w:tcPr>
          <w:p w14:paraId="3A2476A8" w14:textId="77777777" w:rsidR="006A522F" w:rsidRPr="00B45FF6" w:rsidRDefault="006A522F" w:rsidP="00415767">
            <w:pPr>
              <w:spacing w:line="276" w:lineRule="auto"/>
              <w:jc w:val="center"/>
              <w:rPr>
                <w:b/>
                <w:bCs/>
                <w:color w:val="FFFFFF"/>
                <w:lang w:val="en-GB"/>
              </w:rPr>
            </w:pPr>
            <w:r w:rsidRPr="00B45FF6">
              <w:rPr>
                <w:b/>
                <w:bCs/>
                <w:color w:val="FFFFFF"/>
                <w:sz w:val="22"/>
              </w:rPr>
              <w:t>STT</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23E8E15A" w14:textId="77777777" w:rsidR="006A522F" w:rsidRPr="00B45FF6" w:rsidRDefault="006A522F" w:rsidP="00415767">
            <w:pPr>
              <w:spacing w:line="276" w:lineRule="auto"/>
              <w:jc w:val="center"/>
              <w:rPr>
                <w:b/>
                <w:bCs/>
                <w:color w:val="FFFFFF"/>
              </w:rPr>
            </w:pPr>
            <w:r w:rsidRPr="00B45FF6">
              <w:rPr>
                <w:b/>
                <w:bCs/>
                <w:color w:val="FFFFFF"/>
                <w:sz w:val="22"/>
              </w:rPr>
              <w:t>Nội dung</w:t>
            </w:r>
          </w:p>
        </w:tc>
        <w:tc>
          <w:tcPr>
            <w:tcW w:w="11793" w:type="dxa"/>
            <w:gridSpan w:val="2"/>
            <w:tcBorders>
              <w:top w:val="single" w:sz="4" w:space="0" w:color="auto"/>
              <w:left w:val="single" w:sz="4" w:space="0" w:color="auto"/>
              <w:bottom w:val="single" w:sz="4" w:space="0" w:color="auto"/>
              <w:right w:val="single" w:sz="4" w:space="0" w:color="auto"/>
            </w:tcBorders>
            <w:shd w:val="clear" w:color="auto" w:fill="002060"/>
            <w:noWrap/>
            <w:hideMark/>
          </w:tcPr>
          <w:p w14:paraId="3819F6C3" w14:textId="77777777" w:rsidR="006A522F" w:rsidRPr="00B45FF6" w:rsidRDefault="006A522F" w:rsidP="00415767">
            <w:pPr>
              <w:spacing w:line="276" w:lineRule="auto"/>
              <w:jc w:val="center"/>
              <w:rPr>
                <w:b/>
                <w:bCs/>
                <w:color w:val="FFFFFF"/>
              </w:rPr>
            </w:pPr>
            <w:r w:rsidRPr="00B45FF6">
              <w:rPr>
                <w:b/>
                <w:bCs/>
                <w:color w:val="FFFFFF"/>
                <w:sz w:val="22"/>
              </w:rPr>
              <w:t>Cách trích xuất dữ liệu</w:t>
            </w:r>
          </w:p>
        </w:tc>
      </w:tr>
      <w:tr w:rsidR="006A522F" w:rsidRPr="00B45FF6" w14:paraId="094B0551" w14:textId="77777777" w:rsidTr="00415767">
        <w:trPr>
          <w:trHeight w:val="289"/>
          <w:tblHeader/>
        </w:trPr>
        <w:tc>
          <w:tcPr>
            <w:tcW w:w="895" w:type="dxa"/>
            <w:vMerge/>
            <w:tcBorders>
              <w:left w:val="single" w:sz="4" w:space="0" w:color="auto"/>
              <w:bottom w:val="single" w:sz="4" w:space="0" w:color="auto"/>
              <w:right w:val="single" w:sz="4" w:space="0" w:color="auto"/>
            </w:tcBorders>
            <w:shd w:val="clear" w:color="auto" w:fill="002060"/>
          </w:tcPr>
          <w:p w14:paraId="7952326C" w14:textId="77777777" w:rsidR="006A522F" w:rsidRPr="00B45FF6" w:rsidRDefault="006A522F" w:rsidP="00415767">
            <w:pPr>
              <w:spacing w:line="276" w:lineRule="auto"/>
              <w:jc w:val="center"/>
              <w:rPr>
                <w:b/>
                <w:bCs/>
                <w:color w:val="FFFFFF"/>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61655769" w14:textId="77777777" w:rsidR="006A522F" w:rsidRPr="00B45FF6" w:rsidRDefault="006A522F" w:rsidP="00415767">
            <w:pPr>
              <w:rPr>
                <w:b/>
                <w:bCs/>
                <w:color w:val="FFFFFF"/>
              </w:rPr>
            </w:pPr>
          </w:p>
        </w:tc>
        <w:tc>
          <w:tcPr>
            <w:tcW w:w="5310" w:type="dxa"/>
            <w:tcBorders>
              <w:top w:val="single" w:sz="4" w:space="0" w:color="auto"/>
              <w:left w:val="single" w:sz="4" w:space="0" w:color="auto"/>
              <w:bottom w:val="single" w:sz="4" w:space="0" w:color="auto"/>
              <w:right w:val="single" w:sz="4" w:space="0" w:color="auto"/>
            </w:tcBorders>
            <w:shd w:val="clear" w:color="auto" w:fill="002060"/>
            <w:noWrap/>
            <w:hideMark/>
          </w:tcPr>
          <w:p w14:paraId="07D752DB" w14:textId="77777777" w:rsidR="006A522F" w:rsidRPr="00B45FF6" w:rsidRDefault="006A522F" w:rsidP="00415767">
            <w:pPr>
              <w:spacing w:line="276" w:lineRule="auto"/>
              <w:jc w:val="center"/>
              <w:rPr>
                <w:b/>
                <w:bCs/>
                <w:color w:val="FFFFFF"/>
              </w:rPr>
            </w:pPr>
            <w:r w:rsidRPr="00B45FF6">
              <w:rPr>
                <w:b/>
                <w:bCs/>
                <w:color w:val="FFFFFF"/>
                <w:sz w:val="22"/>
              </w:rPr>
              <w:t>Điều kiện</w:t>
            </w:r>
          </w:p>
        </w:tc>
        <w:tc>
          <w:tcPr>
            <w:tcW w:w="6483" w:type="dxa"/>
            <w:tcBorders>
              <w:top w:val="single" w:sz="4" w:space="0" w:color="auto"/>
              <w:left w:val="single" w:sz="4" w:space="0" w:color="auto"/>
              <w:bottom w:val="single" w:sz="4" w:space="0" w:color="auto"/>
              <w:right w:val="single" w:sz="4" w:space="0" w:color="auto"/>
            </w:tcBorders>
            <w:shd w:val="clear" w:color="auto" w:fill="002060"/>
            <w:noWrap/>
            <w:hideMark/>
          </w:tcPr>
          <w:p w14:paraId="6A924AC3" w14:textId="77777777" w:rsidR="006A522F" w:rsidRPr="00B45FF6" w:rsidRDefault="006A522F" w:rsidP="00415767">
            <w:pPr>
              <w:spacing w:line="276" w:lineRule="auto"/>
              <w:jc w:val="center"/>
              <w:rPr>
                <w:b/>
                <w:bCs/>
                <w:color w:val="FFFFFF"/>
              </w:rPr>
            </w:pPr>
            <w:r w:rsidRPr="00B45FF6">
              <w:rPr>
                <w:b/>
                <w:bCs/>
                <w:color w:val="FFFFFF"/>
                <w:sz w:val="22"/>
              </w:rPr>
              <w:t>Tên trường</w:t>
            </w:r>
          </w:p>
        </w:tc>
      </w:tr>
      <w:tr w:rsidR="006A522F" w:rsidRPr="00B45FF6" w14:paraId="6B3E13C9"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tcPr>
          <w:p w14:paraId="1E17AC2D" w14:textId="77777777" w:rsidR="006A522F" w:rsidRPr="00B45FF6" w:rsidRDefault="006A522F" w:rsidP="00415767">
            <w:pPr>
              <w:spacing w:line="276" w:lineRule="auto"/>
              <w:jc w:val="center"/>
              <w:rPr>
                <w:bCs/>
              </w:rPr>
            </w:pPr>
          </w:p>
        </w:tc>
        <w:tc>
          <w:tcPr>
            <w:tcW w:w="1260" w:type="dxa"/>
            <w:tcBorders>
              <w:top w:val="single" w:sz="4" w:space="0" w:color="auto"/>
              <w:left w:val="single" w:sz="4" w:space="0" w:color="auto"/>
              <w:bottom w:val="single" w:sz="4" w:space="0" w:color="auto"/>
              <w:right w:val="single" w:sz="4" w:space="0" w:color="auto"/>
            </w:tcBorders>
            <w:hideMark/>
          </w:tcPr>
          <w:p w14:paraId="0D34F339" w14:textId="77777777" w:rsidR="006A522F" w:rsidRPr="00B45FF6" w:rsidRDefault="006A522F" w:rsidP="00415767">
            <w:pPr>
              <w:spacing w:line="276" w:lineRule="auto"/>
              <w:rPr>
                <w:bCs/>
              </w:rPr>
            </w:pPr>
            <w:r w:rsidRPr="00B45FF6">
              <w:rPr>
                <w:bCs/>
                <w:sz w:val="22"/>
              </w:rPr>
              <w:t>Điều kiện chung</w:t>
            </w:r>
          </w:p>
        </w:tc>
        <w:tc>
          <w:tcPr>
            <w:tcW w:w="11793" w:type="dxa"/>
            <w:gridSpan w:val="2"/>
            <w:tcBorders>
              <w:top w:val="single" w:sz="4" w:space="0" w:color="auto"/>
              <w:left w:val="single" w:sz="4" w:space="0" w:color="auto"/>
              <w:bottom w:val="single" w:sz="4" w:space="0" w:color="auto"/>
              <w:right w:val="single" w:sz="4" w:space="0" w:color="auto"/>
            </w:tcBorders>
            <w:noWrap/>
            <w:hideMark/>
          </w:tcPr>
          <w:p w14:paraId="43638003" w14:textId="77777777" w:rsidR="006A522F" w:rsidRPr="00B45FF6" w:rsidRDefault="006A522F" w:rsidP="00415767">
            <w:pPr>
              <w:spacing w:line="264" w:lineRule="auto"/>
            </w:pPr>
            <w:r w:rsidRPr="00B45FF6">
              <w:rPr>
                <w:b/>
                <w:bCs/>
                <w:sz w:val="22"/>
              </w:rPr>
              <w:t>Lấy từ hệ thống FINACLE</w:t>
            </w:r>
            <w:r w:rsidRPr="00B45FF6">
              <w:rPr>
                <w:sz w:val="22"/>
              </w:rPr>
              <w:t xml:space="preserve">: lấy dữ liệu từ bảng </w:t>
            </w:r>
            <w:r w:rsidRPr="00B45FF6">
              <w:rPr>
                <w:b/>
                <w:bCs/>
                <w:sz w:val="22"/>
              </w:rPr>
              <w:t>TBAADM.GAM</w:t>
            </w:r>
            <w:r w:rsidRPr="00B45FF6">
              <w:rPr>
                <w:sz w:val="22"/>
              </w:rPr>
              <w:t xml:space="preserve"> </w:t>
            </w:r>
          </w:p>
          <w:p w14:paraId="5B32D6AB" w14:textId="77777777" w:rsidR="006A522F" w:rsidRPr="00B45FF6" w:rsidRDefault="006A522F" w:rsidP="00415767">
            <w:pPr>
              <w:spacing w:line="264" w:lineRule="auto"/>
              <w:rPr>
                <w:b/>
                <w:bCs/>
              </w:rPr>
            </w:pPr>
            <w:r w:rsidRPr="00B45FF6">
              <w:rPr>
                <w:b/>
                <w:bCs/>
                <w:sz w:val="22"/>
              </w:rPr>
              <w:t>Điều kiện:</w:t>
            </w:r>
          </w:p>
          <w:p w14:paraId="48624752" w14:textId="77777777" w:rsidR="006A522F" w:rsidRPr="00785E18" w:rsidRDefault="006A522F" w:rsidP="00415767">
            <w:pPr>
              <w:shd w:val="clear" w:color="auto" w:fill="FFFFFF"/>
              <w:spacing w:line="285" w:lineRule="atLeast"/>
              <w:rPr>
                <w:color w:val="000000"/>
              </w:rPr>
            </w:pPr>
            <w:r w:rsidRPr="00785E18">
              <w:rPr>
                <w:color w:val="000000"/>
                <w:sz w:val="22"/>
                <w:szCs w:val="22"/>
              </w:rPr>
              <w:t>(</w:t>
            </w:r>
          </w:p>
          <w:p w14:paraId="7D56EF86" w14:textId="77777777" w:rsidR="006A522F" w:rsidRPr="00785E18" w:rsidRDefault="006A522F" w:rsidP="00415767">
            <w:pPr>
              <w:shd w:val="clear" w:color="auto" w:fill="FFFFFF"/>
              <w:spacing w:line="285" w:lineRule="atLeast"/>
              <w:rPr>
                <w:color w:val="000000"/>
              </w:rPr>
            </w:pPr>
            <w:r w:rsidRPr="00785E18">
              <w:rPr>
                <w:color w:val="000000"/>
                <w:sz w:val="22"/>
                <w:szCs w:val="22"/>
              </w:rPr>
              <w:t xml:space="preserve">    GAM.SCHM_TYPE </w:t>
            </w:r>
            <w:r w:rsidRPr="00785E18">
              <w:rPr>
                <w:color w:val="0000FF"/>
                <w:sz w:val="22"/>
                <w:szCs w:val="22"/>
              </w:rPr>
              <w:t>IN</w:t>
            </w:r>
            <w:r w:rsidRPr="00785E18">
              <w:rPr>
                <w:color w:val="000000"/>
                <w:sz w:val="22"/>
                <w:szCs w:val="22"/>
              </w:rPr>
              <w:t xml:space="preserve"> (</w:t>
            </w:r>
            <w:r w:rsidRPr="00785E18">
              <w:rPr>
                <w:color w:val="A31515"/>
                <w:sz w:val="22"/>
                <w:szCs w:val="22"/>
              </w:rPr>
              <w:t>'CAA'</w:t>
            </w:r>
            <w:r w:rsidRPr="00785E18">
              <w:rPr>
                <w:color w:val="000000"/>
                <w:sz w:val="22"/>
                <w:szCs w:val="22"/>
              </w:rPr>
              <w:t xml:space="preserve">, </w:t>
            </w:r>
            <w:r w:rsidRPr="00785E18">
              <w:rPr>
                <w:color w:val="A31515"/>
                <w:sz w:val="22"/>
                <w:szCs w:val="22"/>
              </w:rPr>
              <w:t>'SBA'</w:t>
            </w:r>
            <w:r w:rsidRPr="00785E18">
              <w:rPr>
                <w:color w:val="000000"/>
                <w:sz w:val="22"/>
                <w:szCs w:val="22"/>
              </w:rPr>
              <w:t>)</w:t>
            </w:r>
          </w:p>
          <w:p w14:paraId="0B2FE69D" w14:textId="77777777" w:rsidR="006A522F" w:rsidRPr="00785E18" w:rsidRDefault="006A522F" w:rsidP="00415767">
            <w:pPr>
              <w:shd w:val="clear" w:color="auto" w:fill="FFFFFF"/>
              <w:spacing w:line="285" w:lineRule="atLeast"/>
              <w:rPr>
                <w:color w:val="000000"/>
              </w:rPr>
            </w:pPr>
            <w:r w:rsidRPr="00785E18">
              <w:rPr>
                <w:color w:val="000000"/>
                <w:sz w:val="22"/>
                <w:szCs w:val="22"/>
              </w:rPr>
              <w:t xml:space="preserve">    </w:t>
            </w:r>
            <w:r w:rsidRPr="00785E18">
              <w:rPr>
                <w:color w:val="0000FF"/>
                <w:sz w:val="22"/>
                <w:szCs w:val="22"/>
              </w:rPr>
              <w:t>OR</w:t>
            </w:r>
            <w:r w:rsidRPr="00785E18">
              <w:rPr>
                <w:color w:val="000000"/>
                <w:sz w:val="22"/>
                <w:szCs w:val="22"/>
              </w:rPr>
              <w:t xml:space="preserve"> (</w:t>
            </w:r>
          </w:p>
          <w:p w14:paraId="47AEBD1F" w14:textId="77777777" w:rsidR="006A522F" w:rsidRPr="00785E18" w:rsidRDefault="006A522F" w:rsidP="00415767">
            <w:pPr>
              <w:shd w:val="clear" w:color="auto" w:fill="FFFFFF"/>
              <w:spacing w:line="285" w:lineRule="atLeast"/>
              <w:rPr>
                <w:color w:val="000000"/>
              </w:rPr>
            </w:pPr>
            <w:r w:rsidRPr="00785E18">
              <w:rPr>
                <w:color w:val="000000"/>
                <w:sz w:val="22"/>
                <w:szCs w:val="22"/>
              </w:rPr>
              <w:t xml:space="preserve">        GAM.SCHM_TYPE = </w:t>
            </w:r>
            <w:r w:rsidRPr="00785E18">
              <w:rPr>
                <w:color w:val="A31515"/>
                <w:sz w:val="22"/>
                <w:szCs w:val="22"/>
              </w:rPr>
              <w:t>'ODA'</w:t>
            </w:r>
          </w:p>
          <w:p w14:paraId="159A2EEC" w14:textId="77777777" w:rsidR="006A522F" w:rsidRPr="00785E18" w:rsidRDefault="006A522F" w:rsidP="00415767">
            <w:pPr>
              <w:shd w:val="clear" w:color="auto" w:fill="FFFFFF"/>
              <w:spacing w:line="285" w:lineRule="atLeast"/>
              <w:rPr>
                <w:color w:val="000000"/>
              </w:rPr>
            </w:pPr>
            <w:r w:rsidRPr="00785E18">
              <w:rPr>
                <w:color w:val="000000"/>
                <w:sz w:val="22"/>
                <w:szCs w:val="22"/>
              </w:rPr>
              <w:t xml:space="preserve">        </w:t>
            </w:r>
            <w:r w:rsidRPr="00785E18">
              <w:rPr>
                <w:color w:val="0000FF"/>
                <w:sz w:val="22"/>
                <w:szCs w:val="22"/>
              </w:rPr>
              <w:t>AND</w:t>
            </w:r>
            <w:r w:rsidRPr="00785E18">
              <w:rPr>
                <w:color w:val="000000"/>
                <w:sz w:val="22"/>
                <w:szCs w:val="22"/>
              </w:rPr>
              <w:t xml:space="preserve"> GAM.SCHM_CODE </w:t>
            </w:r>
            <w:r w:rsidRPr="00785E18">
              <w:rPr>
                <w:color w:val="0000FF"/>
                <w:sz w:val="22"/>
                <w:szCs w:val="22"/>
              </w:rPr>
              <w:t>IN</w:t>
            </w:r>
            <w:r w:rsidRPr="00785E18">
              <w:rPr>
                <w:color w:val="000000"/>
                <w:sz w:val="22"/>
                <w:szCs w:val="22"/>
              </w:rPr>
              <w:t xml:space="preserve"> (</w:t>
            </w:r>
            <w:r w:rsidRPr="00785E18">
              <w:rPr>
                <w:color w:val="A31515"/>
                <w:sz w:val="22"/>
                <w:szCs w:val="22"/>
              </w:rPr>
              <w:t>'OD001'</w:t>
            </w:r>
            <w:r w:rsidRPr="00785E18">
              <w:rPr>
                <w:color w:val="000000"/>
                <w:sz w:val="22"/>
                <w:szCs w:val="22"/>
              </w:rPr>
              <w:t xml:space="preserve">, </w:t>
            </w:r>
            <w:r w:rsidRPr="00785E18">
              <w:rPr>
                <w:color w:val="A31515"/>
                <w:sz w:val="22"/>
                <w:szCs w:val="22"/>
              </w:rPr>
              <w:t>'OD003'</w:t>
            </w:r>
            <w:r w:rsidRPr="00785E18">
              <w:rPr>
                <w:color w:val="000000"/>
                <w:sz w:val="22"/>
                <w:szCs w:val="22"/>
              </w:rPr>
              <w:t xml:space="preserve">, </w:t>
            </w:r>
            <w:r w:rsidRPr="00785E18">
              <w:rPr>
                <w:color w:val="A31515"/>
                <w:sz w:val="22"/>
                <w:szCs w:val="22"/>
              </w:rPr>
              <w:t>'OD004'</w:t>
            </w:r>
            <w:r w:rsidRPr="00785E18">
              <w:rPr>
                <w:color w:val="000000"/>
                <w:sz w:val="22"/>
                <w:szCs w:val="22"/>
              </w:rPr>
              <w:t xml:space="preserve">, </w:t>
            </w:r>
            <w:r w:rsidRPr="00785E18">
              <w:rPr>
                <w:color w:val="A31515"/>
                <w:sz w:val="22"/>
                <w:szCs w:val="22"/>
              </w:rPr>
              <w:t>'OD005'</w:t>
            </w:r>
            <w:r w:rsidRPr="00785E18">
              <w:rPr>
                <w:color w:val="000000"/>
                <w:sz w:val="22"/>
                <w:szCs w:val="22"/>
              </w:rPr>
              <w:t xml:space="preserve">, </w:t>
            </w:r>
            <w:r w:rsidRPr="00785E18">
              <w:rPr>
                <w:color w:val="A31515"/>
                <w:sz w:val="22"/>
                <w:szCs w:val="22"/>
              </w:rPr>
              <w:t>'OD006'</w:t>
            </w:r>
            <w:r w:rsidRPr="00785E18">
              <w:rPr>
                <w:color w:val="000000"/>
                <w:sz w:val="22"/>
                <w:szCs w:val="22"/>
              </w:rPr>
              <w:t xml:space="preserve">, </w:t>
            </w:r>
            <w:r w:rsidRPr="00785E18">
              <w:rPr>
                <w:color w:val="A31515"/>
                <w:sz w:val="22"/>
                <w:szCs w:val="22"/>
              </w:rPr>
              <w:t>'OD007'</w:t>
            </w:r>
            <w:r w:rsidRPr="00785E18">
              <w:rPr>
                <w:color w:val="000000"/>
                <w:sz w:val="22"/>
                <w:szCs w:val="22"/>
              </w:rPr>
              <w:t xml:space="preserve">, </w:t>
            </w:r>
            <w:r w:rsidRPr="00785E18">
              <w:rPr>
                <w:color w:val="A31515"/>
                <w:sz w:val="22"/>
                <w:szCs w:val="22"/>
              </w:rPr>
              <w:t>'OD501'</w:t>
            </w:r>
            <w:r w:rsidRPr="00785E18">
              <w:rPr>
                <w:color w:val="000000"/>
                <w:sz w:val="22"/>
                <w:szCs w:val="22"/>
              </w:rPr>
              <w:t xml:space="preserve">, </w:t>
            </w:r>
            <w:r w:rsidRPr="00785E18">
              <w:rPr>
                <w:color w:val="A31515"/>
                <w:sz w:val="22"/>
                <w:szCs w:val="22"/>
              </w:rPr>
              <w:t>'OD502'</w:t>
            </w:r>
            <w:r w:rsidRPr="00785E18">
              <w:rPr>
                <w:color w:val="000000"/>
                <w:sz w:val="22"/>
                <w:szCs w:val="22"/>
              </w:rPr>
              <w:t xml:space="preserve">, </w:t>
            </w:r>
            <w:r w:rsidRPr="00785E18">
              <w:rPr>
                <w:color w:val="A31515"/>
                <w:sz w:val="22"/>
                <w:szCs w:val="22"/>
              </w:rPr>
              <w:t>'OD503'</w:t>
            </w:r>
            <w:r w:rsidRPr="00785E18">
              <w:rPr>
                <w:color w:val="000000"/>
                <w:sz w:val="22"/>
                <w:szCs w:val="22"/>
              </w:rPr>
              <w:t>,</w:t>
            </w:r>
          </w:p>
          <w:p w14:paraId="5706D359" w14:textId="77777777" w:rsidR="006A522F" w:rsidRPr="00785E18" w:rsidRDefault="006A522F" w:rsidP="00415767">
            <w:pPr>
              <w:shd w:val="clear" w:color="auto" w:fill="FFFFFF"/>
              <w:spacing w:line="285" w:lineRule="atLeast"/>
              <w:rPr>
                <w:color w:val="000000"/>
              </w:rPr>
            </w:pPr>
            <w:r w:rsidRPr="00785E18">
              <w:rPr>
                <w:color w:val="000000"/>
                <w:sz w:val="22"/>
                <w:szCs w:val="22"/>
              </w:rPr>
              <w:lastRenderedPageBreak/>
              <w:t xml:space="preserve">                                </w:t>
            </w:r>
            <w:r w:rsidRPr="00785E18">
              <w:rPr>
                <w:color w:val="A31515"/>
                <w:sz w:val="22"/>
                <w:szCs w:val="22"/>
              </w:rPr>
              <w:t>'OD504'</w:t>
            </w:r>
            <w:r w:rsidRPr="00785E18">
              <w:rPr>
                <w:color w:val="000000"/>
                <w:sz w:val="22"/>
                <w:szCs w:val="22"/>
              </w:rPr>
              <w:t xml:space="preserve">, </w:t>
            </w:r>
            <w:r w:rsidRPr="00785E18">
              <w:rPr>
                <w:color w:val="A31515"/>
                <w:sz w:val="22"/>
                <w:szCs w:val="22"/>
              </w:rPr>
              <w:t>'OD505'</w:t>
            </w:r>
            <w:r w:rsidRPr="00785E18">
              <w:rPr>
                <w:color w:val="000000"/>
                <w:sz w:val="22"/>
                <w:szCs w:val="22"/>
              </w:rPr>
              <w:t xml:space="preserve">, </w:t>
            </w:r>
            <w:r w:rsidRPr="00785E18">
              <w:rPr>
                <w:color w:val="A31515"/>
                <w:sz w:val="22"/>
                <w:szCs w:val="22"/>
              </w:rPr>
              <w:t>'OD506'</w:t>
            </w:r>
            <w:r w:rsidRPr="00785E18">
              <w:rPr>
                <w:color w:val="000000"/>
                <w:sz w:val="22"/>
                <w:szCs w:val="22"/>
              </w:rPr>
              <w:t xml:space="preserve">, </w:t>
            </w:r>
            <w:r w:rsidRPr="00785E18">
              <w:rPr>
                <w:color w:val="A31515"/>
                <w:sz w:val="22"/>
                <w:szCs w:val="22"/>
              </w:rPr>
              <w:t>'OD523'</w:t>
            </w:r>
            <w:r w:rsidRPr="00785E18">
              <w:rPr>
                <w:color w:val="000000"/>
                <w:sz w:val="22"/>
                <w:szCs w:val="22"/>
              </w:rPr>
              <w:t xml:space="preserve">, </w:t>
            </w:r>
            <w:r w:rsidRPr="00785E18">
              <w:rPr>
                <w:color w:val="A31515"/>
                <w:sz w:val="22"/>
                <w:szCs w:val="22"/>
              </w:rPr>
              <w:t>'OD524'</w:t>
            </w:r>
            <w:r w:rsidRPr="00785E18">
              <w:rPr>
                <w:color w:val="000000"/>
                <w:sz w:val="22"/>
                <w:szCs w:val="22"/>
              </w:rPr>
              <w:t xml:space="preserve">, </w:t>
            </w:r>
            <w:r w:rsidRPr="00785E18">
              <w:rPr>
                <w:color w:val="A31515"/>
                <w:sz w:val="22"/>
                <w:szCs w:val="22"/>
              </w:rPr>
              <w:t>'OD525'</w:t>
            </w:r>
            <w:r w:rsidRPr="00785E18">
              <w:rPr>
                <w:color w:val="000000"/>
                <w:sz w:val="22"/>
                <w:szCs w:val="22"/>
              </w:rPr>
              <w:t xml:space="preserve">, </w:t>
            </w:r>
            <w:r w:rsidRPr="00785E18">
              <w:rPr>
                <w:color w:val="A31515"/>
                <w:sz w:val="22"/>
                <w:szCs w:val="22"/>
              </w:rPr>
              <w:t>'OD526'</w:t>
            </w:r>
            <w:r w:rsidRPr="00785E18">
              <w:rPr>
                <w:color w:val="000000"/>
                <w:sz w:val="22"/>
                <w:szCs w:val="22"/>
              </w:rPr>
              <w:t xml:space="preserve">, </w:t>
            </w:r>
            <w:r w:rsidRPr="00785E18">
              <w:rPr>
                <w:color w:val="A31515"/>
                <w:sz w:val="22"/>
                <w:szCs w:val="22"/>
              </w:rPr>
              <w:t>'OD527'</w:t>
            </w:r>
            <w:r w:rsidRPr="00785E18">
              <w:rPr>
                <w:color w:val="000000"/>
                <w:sz w:val="22"/>
                <w:szCs w:val="22"/>
              </w:rPr>
              <w:t>,</w:t>
            </w:r>
            <w:r w:rsidRPr="00785E18">
              <w:rPr>
                <w:color w:val="A31515"/>
                <w:sz w:val="22"/>
                <w:szCs w:val="22"/>
              </w:rPr>
              <w:t>'OD528'</w:t>
            </w:r>
            <w:r w:rsidRPr="00785E18">
              <w:rPr>
                <w:color w:val="000000"/>
                <w:sz w:val="22"/>
                <w:szCs w:val="22"/>
              </w:rPr>
              <w:t>,</w:t>
            </w:r>
          </w:p>
          <w:p w14:paraId="3BE6DF57" w14:textId="77777777" w:rsidR="006A522F" w:rsidRPr="00785E18" w:rsidRDefault="006A522F" w:rsidP="00415767">
            <w:pPr>
              <w:shd w:val="clear" w:color="auto" w:fill="FFFFFF"/>
              <w:spacing w:line="285" w:lineRule="atLeast"/>
              <w:rPr>
                <w:color w:val="000000"/>
              </w:rPr>
            </w:pPr>
            <w:r w:rsidRPr="00785E18">
              <w:rPr>
                <w:color w:val="000000"/>
                <w:sz w:val="22"/>
                <w:szCs w:val="22"/>
              </w:rPr>
              <w:t xml:space="preserve">                                </w:t>
            </w:r>
            <w:r w:rsidRPr="00785E18">
              <w:rPr>
                <w:color w:val="A31515"/>
                <w:sz w:val="22"/>
                <w:szCs w:val="22"/>
              </w:rPr>
              <w:t>'OD529'</w:t>
            </w:r>
            <w:r w:rsidRPr="00785E18">
              <w:rPr>
                <w:color w:val="000000"/>
                <w:sz w:val="22"/>
                <w:szCs w:val="22"/>
              </w:rPr>
              <w:t xml:space="preserve">, </w:t>
            </w:r>
            <w:r w:rsidRPr="00785E18">
              <w:rPr>
                <w:color w:val="A31515"/>
                <w:sz w:val="22"/>
                <w:szCs w:val="22"/>
              </w:rPr>
              <w:t>'OD530'</w:t>
            </w:r>
            <w:r w:rsidRPr="00785E18">
              <w:rPr>
                <w:color w:val="000000"/>
                <w:sz w:val="22"/>
                <w:szCs w:val="22"/>
              </w:rPr>
              <w:t xml:space="preserve">, </w:t>
            </w:r>
            <w:r w:rsidRPr="00785E18">
              <w:rPr>
                <w:color w:val="A31515"/>
                <w:sz w:val="22"/>
                <w:szCs w:val="22"/>
              </w:rPr>
              <w:t>'OD531'</w:t>
            </w:r>
            <w:r w:rsidRPr="00785E18">
              <w:rPr>
                <w:color w:val="000000"/>
                <w:sz w:val="22"/>
                <w:szCs w:val="22"/>
              </w:rPr>
              <w:t xml:space="preserve">, </w:t>
            </w:r>
            <w:r w:rsidRPr="00785E18">
              <w:rPr>
                <w:color w:val="A31515"/>
                <w:sz w:val="22"/>
                <w:szCs w:val="22"/>
              </w:rPr>
              <w:t>'OD532'</w:t>
            </w:r>
            <w:r w:rsidRPr="00785E18">
              <w:rPr>
                <w:color w:val="000000"/>
                <w:sz w:val="22"/>
                <w:szCs w:val="22"/>
              </w:rPr>
              <w:t xml:space="preserve">, </w:t>
            </w:r>
            <w:r w:rsidRPr="00785E18">
              <w:rPr>
                <w:color w:val="A31515"/>
                <w:sz w:val="22"/>
                <w:szCs w:val="22"/>
              </w:rPr>
              <w:t>'OD533'</w:t>
            </w:r>
            <w:r w:rsidRPr="00785E18">
              <w:rPr>
                <w:color w:val="000000"/>
                <w:sz w:val="22"/>
                <w:szCs w:val="22"/>
              </w:rPr>
              <w:t xml:space="preserve">, </w:t>
            </w:r>
            <w:r w:rsidRPr="00785E18">
              <w:rPr>
                <w:color w:val="A31515"/>
                <w:sz w:val="22"/>
                <w:szCs w:val="22"/>
              </w:rPr>
              <w:t>'OD545'</w:t>
            </w:r>
          </w:p>
          <w:p w14:paraId="2312D690" w14:textId="77777777" w:rsidR="006A522F" w:rsidRPr="00785E18" w:rsidRDefault="006A522F" w:rsidP="00415767">
            <w:pPr>
              <w:shd w:val="clear" w:color="auto" w:fill="FFFFFF"/>
              <w:spacing w:line="285" w:lineRule="atLeast"/>
              <w:rPr>
                <w:color w:val="000000"/>
              </w:rPr>
            </w:pPr>
            <w:r w:rsidRPr="00785E18">
              <w:rPr>
                <w:color w:val="000000"/>
                <w:sz w:val="22"/>
                <w:szCs w:val="22"/>
              </w:rPr>
              <w:t>        )</w:t>
            </w:r>
          </w:p>
          <w:p w14:paraId="24BE1081" w14:textId="77777777" w:rsidR="006A522F" w:rsidRPr="00785E18" w:rsidRDefault="006A522F" w:rsidP="00415767">
            <w:pPr>
              <w:shd w:val="clear" w:color="auto" w:fill="FFFFFF"/>
              <w:spacing w:line="285" w:lineRule="atLeast"/>
              <w:rPr>
                <w:color w:val="000000"/>
              </w:rPr>
            </w:pPr>
            <w:r w:rsidRPr="00785E18">
              <w:rPr>
                <w:color w:val="000000"/>
                <w:sz w:val="22"/>
                <w:szCs w:val="22"/>
              </w:rPr>
              <w:t>    )</w:t>
            </w:r>
          </w:p>
          <w:p w14:paraId="2A8BF590" w14:textId="77777777" w:rsidR="006A522F" w:rsidRPr="00785E18" w:rsidRDefault="006A522F" w:rsidP="00415767">
            <w:pPr>
              <w:shd w:val="clear" w:color="auto" w:fill="FFFFFF"/>
              <w:spacing w:line="285" w:lineRule="atLeast"/>
              <w:rPr>
                <w:color w:val="000000"/>
              </w:rPr>
            </w:pPr>
            <w:r w:rsidRPr="00785E18">
              <w:rPr>
                <w:color w:val="000000"/>
                <w:sz w:val="22"/>
                <w:szCs w:val="22"/>
              </w:rPr>
              <w:t>)</w:t>
            </w:r>
          </w:p>
          <w:p w14:paraId="565860D7" w14:textId="77777777" w:rsidR="006A522F" w:rsidRPr="00B45FF6" w:rsidRDefault="006A522F" w:rsidP="00415767">
            <w:pPr>
              <w:spacing w:line="264" w:lineRule="auto"/>
            </w:pPr>
            <w:r w:rsidRPr="00B45FF6">
              <w:rPr>
                <w:color w:val="0000FF"/>
                <w:sz w:val="22"/>
              </w:rPr>
              <w:t>AND</w:t>
            </w:r>
            <w:r w:rsidRPr="00B45FF6">
              <w:rPr>
                <w:sz w:val="22"/>
              </w:rPr>
              <w:t xml:space="preserve"> GAM.BANK_ID = '01' </w:t>
            </w:r>
            <w:r w:rsidRPr="00B45FF6">
              <w:rPr>
                <w:sz w:val="22"/>
              </w:rPr>
              <w:tab/>
            </w:r>
          </w:p>
          <w:p w14:paraId="1787F58B" w14:textId="77777777" w:rsidR="006A522F" w:rsidRPr="00B45FF6" w:rsidRDefault="006A522F" w:rsidP="00415767">
            <w:pPr>
              <w:spacing w:line="264" w:lineRule="auto"/>
            </w:pPr>
            <w:r w:rsidRPr="00B45FF6">
              <w:rPr>
                <w:color w:val="0000FF"/>
                <w:sz w:val="22"/>
              </w:rPr>
              <w:t>AND</w:t>
            </w:r>
            <w:r w:rsidRPr="00B45FF6">
              <w:rPr>
                <w:sz w:val="22"/>
              </w:rPr>
              <w:t xml:space="preserve"> GAM.ENTITY_CRE_FLG = 'Y' </w:t>
            </w:r>
          </w:p>
          <w:p w14:paraId="55E39C61" w14:textId="77777777" w:rsidR="006A522F" w:rsidRPr="00B45FF6" w:rsidRDefault="006A522F" w:rsidP="00415767">
            <w:pPr>
              <w:spacing w:line="264" w:lineRule="auto"/>
            </w:pPr>
            <w:r w:rsidRPr="00B45FF6">
              <w:rPr>
                <w:color w:val="0000FF"/>
                <w:sz w:val="22"/>
              </w:rPr>
              <w:t>AND</w:t>
            </w:r>
            <w:r w:rsidRPr="00B45FF6">
              <w:rPr>
                <w:sz w:val="22"/>
              </w:rPr>
              <w:t xml:space="preserve"> GAM.DEL_FLG = 'N'</w:t>
            </w:r>
          </w:p>
          <w:p w14:paraId="17F308A3" w14:textId="77777777" w:rsidR="006A522F" w:rsidRPr="00B45FF6" w:rsidRDefault="006A522F" w:rsidP="00415767">
            <w:pPr>
              <w:spacing w:line="264" w:lineRule="auto"/>
            </w:pPr>
            <w:r w:rsidRPr="00B45FF6">
              <w:rPr>
                <w:color w:val="0000FF"/>
                <w:sz w:val="22"/>
              </w:rPr>
              <w:t>AND</w:t>
            </w:r>
            <w:r w:rsidRPr="00B45FF6">
              <w:rPr>
                <w:sz w:val="22"/>
              </w:rPr>
              <w:t xml:space="preserve"> GAM.ACCT_OPN_DATE &lt;= TO_DATE('&lt;NGÀY_BÁO_CÁO&gt;', 'YYYYMMDD')</w:t>
            </w:r>
          </w:p>
          <w:p w14:paraId="619F0F0F" w14:textId="77777777" w:rsidR="006A522F" w:rsidRPr="00B45FF6" w:rsidRDefault="006A522F" w:rsidP="00415767">
            <w:pPr>
              <w:spacing w:line="264" w:lineRule="auto"/>
            </w:pPr>
            <w:r w:rsidRPr="00B45FF6">
              <w:rPr>
                <w:color w:val="0000FF"/>
                <w:sz w:val="22"/>
              </w:rPr>
              <w:t>AND</w:t>
            </w:r>
            <w:r w:rsidRPr="00B45FF6">
              <w:rPr>
                <w:sz w:val="22"/>
              </w:rPr>
              <w:t xml:space="preserve"> (GAM.ACCT_CLS_FLG = 'N' </w:t>
            </w:r>
          </w:p>
          <w:p w14:paraId="2E1194FB" w14:textId="77777777" w:rsidR="006A522F" w:rsidRPr="00B45FF6" w:rsidRDefault="006A522F" w:rsidP="00415767">
            <w:pPr>
              <w:spacing w:line="264" w:lineRule="auto"/>
            </w:pPr>
            <w:r w:rsidRPr="00B45FF6">
              <w:rPr>
                <w:sz w:val="22"/>
              </w:rPr>
              <w:t xml:space="preserve">            OR (GAM.ACCT_CLS_FLG = 'Y'  </w:t>
            </w:r>
            <w:r w:rsidRPr="00B45FF6">
              <w:rPr>
                <w:color w:val="000000"/>
                <w:sz w:val="22"/>
              </w:rPr>
              <w:t xml:space="preserve">AND </w:t>
            </w:r>
            <w:r w:rsidRPr="00B45FF6">
              <w:rPr>
                <w:sz w:val="22"/>
              </w:rPr>
              <w:t>GAM.ACCT_CLS_DATE &gt;=</w:t>
            </w:r>
          </w:p>
          <w:p w14:paraId="738D358D" w14:textId="77777777" w:rsidR="006A522F" w:rsidRPr="00B45FF6" w:rsidRDefault="006A522F" w:rsidP="00415767">
            <w:pPr>
              <w:spacing w:line="264" w:lineRule="auto"/>
            </w:pPr>
            <w:r w:rsidRPr="00B45FF6">
              <w:rPr>
                <w:sz w:val="22"/>
              </w:rPr>
              <w:t xml:space="preserve">                                    TO_DATE('&lt;NGÀY_BÁO_CÁO&gt;', 'YYYYMMDD')</w:t>
            </w:r>
          </w:p>
          <w:p w14:paraId="0B4C504C" w14:textId="77777777" w:rsidR="006A522F" w:rsidRPr="00B45FF6" w:rsidRDefault="006A522F" w:rsidP="00415767">
            <w:pPr>
              <w:spacing w:line="264" w:lineRule="auto"/>
            </w:pPr>
            <w:r w:rsidRPr="00B45FF6">
              <w:rPr>
                <w:sz w:val="22"/>
              </w:rPr>
              <w:t xml:space="preserve">                   )</w:t>
            </w:r>
          </w:p>
          <w:p w14:paraId="09B120A5" w14:textId="77777777" w:rsidR="006A522F" w:rsidRPr="00B45FF6" w:rsidRDefault="006A522F" w:rsidP="00415767">
            <w:pPr>
              <w:spacing w:line="264" w:lineRule="auto"/>
            </w:pPr>
            <w:r w:rsidRPr="00B45FF6">
              <w:rPr>
                <w:sz w:val="22"/>
              </w:rPr>
              <w:t xml:space="preserve">          )</w:t>
            </w:r>
            <w:r w:rsidRPr="00B45FF6">
              <w:rPr>
                <w:sz w:val="22"/>
              </w:rPr>
              <w:tab/>
            </w:r>
          </w:p>
        </w:tc>
      </w:tr>
      <w:tr w:rsidR="006A522F" w:rsidRPr="00B45FF6" w14:paraId="0EA37C51"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4789E88D" w14:textId="77777777" w:rsidR="006A522F" w:rsidRPr="00B45FF6" w:rsidRDefault="006A522F" w:rsidP="00415767">
            <w:pPr>
              <w:spacing w:line="276" w:lineRule="auto"/>
              <w:jc w:val="center"/>
              <w:rPr>
                <w:bCs/>
              </w:rPr>
            </w:pPr>
            <w:r w:rsidRPr="00B45FF6">
              <w:rPr>
                <w:bCs/>
                <w:sz w:val="22"/>
              </w:rPr>
              <w:lastRenderedPageBreak/>
              <w:t>1</w:t>
            </w:r>
          </w:p>
        </w:tc>
        <w:tc>
          <w:tcPr>
            <w:tcW w:w="1260" w:type="dxa"/>
            <w:tcBorders>
              <w:top w:val="single" w:sz="4" w:space="0" w:color="auto"/>
              <w:left w:val="single" w:sz="4" w:space="0" w:color="auto"/>
              <w:bottom w:val="single" w:sz="4" w:space="0" w:color="auto"/>
              <w:right w:val="single" w:sz="4" w:space="0" w:color="auto"/>
            </w:tcBorders>
            <w:hideMark/>
          </w:tcPr>
          <w:p w14:paraId="10AB3DAC" w14:textId="77777777" w:rsidR="006A522F" w:rsidRPr="00B45FF6" w:rsidRDefault="006A522F" w:rsidP="00415767">
            <w:pPr>
              <w:spacing w:line="276" w:lineRule="auto"/>
              <w:rPr>
                <w:bCs/>
              </w:rPr>
            </w:pPr>
            <w:r w:rsidRPr="00B45FF6">
              <w:rPr>
                <w:bCs/>
                <w:sz w:val="22"/>
              </w:rPr>
              <w:t>TRDT</w:t>
            </w:r>
            <w:r w:rsidRPr="00B45FF6">
              <w:rPr>
                <w:bCs/>
                <w:sz w:val="22"/>
              </w:rPr>
              <w:br/>
              <w:t>Ngày báo cáo</w:t>
            </w:r>
          </w:p>
        </w:tc>
        <w:tc>
          <w:tcPr>
            <w:tcW w:w="5310" w:type="dxa"/>
            <w:tcBorders>
              <w:top w:val="single" w:sz="4" w:space="0" w:color="auto"/>
              <w:left w:val="single" w:sz="4" w:space="0" w:color="auto"/>
              <w:bottom w:val="single" w:sz="4" w:space="0" w:color="auto"/>
              <w:right w:val="single" w:sz="4" w:space="0" w:color="auto"/>
            </w:tcBorders>
            <w:noWrap/>
            <w:hideMark/>
          </w:tcPr>
          <w:p w14:paraId="146997CC" w14:textId="77777777" w:rsidR="006A522F" w:rsidRPr="00B45FF6" w:rsidRDefault="006A522F" w:rsidP="00415767">
            <w:pPr>
              <w:spacing w:line="276" w:lineRule="auto"/>
              <w:rPr>
                <w:bCs/>
              </w:rPr>
            </w:pPr>
            <w:r w:rsidRPr="00B45FF6">
              <w:rPr>
                <w:bCs/>
                <w:sz w:val="22"/>
              </w:rPr>
              <w:t> </w:t>
            </w:r>
          </w:p>
        </w:tc>
        <w:tc>
          <w:tcPr>
            <w:tcW w:w="6483" w:type="dxa"/>
            <w:tcBorders>
              <w:top w:val="single" w:sz="4" w:space="0" w:color="auto"/>
              <w:left w:val="single" w:sz="4" w:space="0" w:color="auto"/>
              <w:bottom w:val="single" w:sz="4" w:space="0" w:color="auto"/>
              <w:right w:val="single" w:sz="4" w:space="0" w:color="auto"/>
            </w:tcBorders>
            <w:noWrap/>
            <w:hideMark/>
          </w:tcPr>
          <w:p w14:paraId="31F13C4F" w14:textId="77777777" w:rsidR="006A522F" w:rsidRPr="00B45FF6" w:rsidRDefault="006A522F" w:rsidP="00415767">
            <w:pPr>
              <w:spacing w:line="276" w:lineRule="auto"/>
              <w:rPr>
                <w:bCs/>
              </w:rPr>
            </w:pPr>
            <w:r w:rsidRPr="00B45FF6">
              <w:rPr>
                <w:sz w:val="22"/>
              </w:rPr>
              <w:t>'&lt;NGAY_BAO_CAO&gt;'</w:t>
            </w:r>
          </w:p>
        </w:tc>
      </w:tr>
      <w:tr w:rsidR="006A522F" w:rsidRPr="00B45FF6" w14:paraId="296E1143"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30E4EC32" w14:textId="77777777" w:rsidR="006A522F" w:rsidRPr="00B45FF6" w:rsidRDefault="006A522F" w:rsidP="00415767">
            <w:pPr>
              <w:spacing w:line="276" w:lineRule="auto"/>
              <w:jc w:val="center"/>
              <w:rPr>
                <w:bCs/>
              </w:rPr>
            </w:pPr>
            <w:r w:rsidRPr="00B45FF6">
              <w:rPr>
                <w:bCs/>
                <w:sz w:val="22"/>
              </w:rPr>
              <w:t>2</w:t>
            </w:r>
          </w:p>
        </w:tc>
        <w:tc>
          <w:tcPr>
            <w:tcW w:w="1260" w:type="dxa"/>
            <w:tcBorders>
              <w:top w:val="single" w:sz="4" w:space="0" w:color="auto"/>
              <w:left w:val="single" w:sz="4" w:space="0" w:color="auto"/>
              <w:bottom w:val="single" w:sz="4" w:space="0" w:color="auto"/>
              <w:right w:val="single" w:sz="4" w:space="0" w:color="auto"/>
            </w:tcBorders>
            <w:hideMark/>
          </w:tcPr>
          <w:p w14:paraId="5945F98D" w14:textId="77777777" w:rsidR="006A522F" w:rsidRPr="00B45FF6" w:rsidRDefault="006A522F" w:rsidP="00415767">
            <w:pPr>
              <w:spacing w:line="276" w:lineRule="auto"/>
              <w:rPr>
                <w:bCs/>
              </w:rPr>
            </w:pPr>
            <w:r w:rsidRPr="00B45FF6">
              <w:rPr>
                <w:bCs/>
                <w:sz w:val="22"/>
              </w:rPr>
              <w:t>Chi nhánh</w:t>
            </w:r>
            <w:r w:rsidRPr="00B45FF6">
              <w:rPr>
                <w:bCs/>
                <w:sz w:val="22"/>
              </w:rPr>
              <w:br/>
              <w:t>BRCD</w:t>
            </w:r>
          </w:p>
        </w:tc>
        <w:tc>
          <w:tcPr>
            <w:tcW w:w="5310" w:type="dxa"/>
            <w:tcBorders>
              <w:top w:val="single" w:sz="4" w:space="0" w:color="auto"/>
              <w:left w:val="single" w:sz="4" w:space="0" w:color="auto"/>
              <w:bottom w:val="single" w:sz="4" w:space="0" w:color="auto"/>
              <w:right w:val="single" w:sz="4" w:space="0" w:color="auto"/>
            </w:tcBorders>
            <w:noWrap/>
            <w:hideMark/>
          </w:tcPr>
          <w:p w14:paraId="6C8389AF" w14:textId="77777777" w:rsidR="006A522F" w:rsidRPr="00B45FF6" w:rsidRDefault="006A522F" w:rsidP="00415767">
            <w:pPr>
              <w:tabs>
                <w:tab w:val="left" w:pos="2976"/>
              </w:tabs>
              <w:spacing w:line="276" w:lineRule="auto"/>
              <w:rPr>
                <w:bCs/>
              </w:rPr>
            </w:pPr>
            <w:r w:rsidRPr="00B45FF6">
              <w:rPr>
                <w:bCs/>
                <w:sz w:val="22"/>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tcPr>
          <w:p w14:paraId="0D45FB42" w14:textId="77777777" w:rsidR="006A522F" w:rsidRPr="00B45FF6" w:rsidRDefault="006A522F" w:rsidP="00415767">
            <w:pPr>
              <w:spacing w:line="276" w:lineRule="auto"/>
              <w:rPr>
                <w:bCs/>
              </w:rPr>
            </w:pPr>
            <w:r w:rsidRPr="00B45FF6">
              <w:rPr>
                <w:bCs/>
                <w:sz w:val="22"/>
              </w:rPr>
              <w:t>GAM.SOL_ID</w:t>
            </w:r>
          </w:p>
          <w:p w14:paraId="50C4D00B" w14:textId="77777777" w:rsidR="006A522F" w:rsidRPr="00B45FF6" w:rsidRDefault="006A522F" w:rsidP="00415767">
            <w:pPr>
              <w:spacing w:line="276" w:lineRule="auto"/>
              <w:rPr>
                <w:bCs/>
              </w:rPr>
            </w:pPr>
          </w:p>
        </w:tc>
      </w:tr>
      <w:tr w:rsidR="006A522F" w:rsidRPr="00B45FF6" w14:paraId="2D86FBF1"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7E98F3F4" w14:textId="77777777" w:rsidR="006A522F" w:rsidRPr="00B45FF6" w:rsidRDefault="006A522F" w:rsidP="00415767">
            <w:pPr>
              <w:spacing w:line="276" w:lineRule="auto"/>
              <w:jc w:val="center"/>
              <w:rPr>
                <w:bCs/>
              </w:rPr>
            </w:pPr>
            <w:r w:rsidRPr="00B45FF6">
              <w:rPr>
                <w:bCs/>
                <w:sz w:val="22"/>
              </w:rPr>
              <w:t>3</w:t>
            </w:r>
          </w:p>
        </w:tc>
        <w:tc>
          <w:tcPr>
            <w:tcW w:w="1260" w:type="dxa"/>
            <w:tcBorders>
              <w:top w:val="single" w:sz="4" w:space="0" w:color="auto"/>
              <w:left w:val="single" w:sz="4" w:space="0" w:color="auto"/>
              <w:bottom w:val="single" w:sz="4" w:space="0" w:color="auto"/>
              <w:right w:val="single" w:sz="4" w:space="0" w:color="auto"/>
            </w:tcBorders>
            <w:hideMark/>
          </w:tcPr>
          <w:p w14:paraId="4CD3D5D2" w14:textId="77777777" w:rsidR="006A522F" w:rsidRPr="00B45FF6" w:rsidRDefault="006A522F" w:rsidP="00415767">
            <w:pPr>
              <w:spacing w:line="276" w:lineRule="auto"/>
              <w:rPr>
                <w:bCs/>
              </w:rPr>
            </w:pPr>
            <w:r w:rsidRPr="00B45FF6">
              <w:rPr>
                <w:bCs/>
                <w:sz w:val="22"/>
              </w:rPr>
              <w:t>Mã phòng ban</w:t>
            </w:r>
            <w:r w:rsidRPr="00B45FF6">
              <w:rPr>
                <w:bCs/>
                <w:sz w:val="22"/>
              </w:rPr>
              <w:br/>
              <w:t>DEPTCD</w:t>
            </w:r>
          </w:p>
        </w:tc>
        <w:tc>
          <w:tcPr>
            <w:tcW w:w="5310" w:type="dxa"/>
            <w:tcBorders>
              <w:top w:val="single" w:sz="4" w:space="0" w:color="auto"/>
              <w:left w:val="single" w:sz="4" w:space="0" w:color="auto"/>
              <w:bottom w:val="single" w:sz="4" w:space="0" w:color="auto"/>
              <w:right w:val="single" w:sz="4" w:space="0" w:color="auto"/>
            </w:tcBorders>
            <w:noWrap/>
          </w:tcPr>
          <w:p w14:paraId="75BEAEA1" w14:textId="77777777" w:rsidR="006A522F" w:rsidRPr="00B45FF6" w:rsidRDefault="006A522F" w:rsidP="00415767">
            <w:pPr>
              <w:tabs>
                <w:tab w:val="left" w:pos="2904"/>
              </w:tabs>
              <w:spacing w:line="276" w:lineRule="auto"/>
            </w:pPr>
            <w:r w:rsidRPr="00B45FF6">
              <w:rPr>
                <w:sz w:val="22"/>
              </w:rPr>
              <w:t>Liên kết (JOIN) với bảng TBAADM.SOL với các điều kiện sau:</w:t>
            </w:r>
          </w:p>
          <w:p w14:paraId="2F3E526C" w14:textId="77777777" w:rsidR="006A522F" w:rsidRPr="00B45FF6" w:rsidRDefault="006A522F" w:rsidP="00415767">
            <w:pPr>
              <w:tabs>
                <w:tab w:val="left" w:pos="2904"/>
              </w:tabs>
              <w:spacing w:line="276" w:lineRule="auto"/>
            </w:pPr>
          </w:p>
          <w:p w14:paraId="04ECBD7F" w14:textId="77777777" w:rsidR="006A522F" w:rsidRPr="00B45FF6" w:rsidRDefault="006A522F" w:rsidP="00415767">
            <w:pPr>
              <w:tabs>
                <w:tab w:val="left" w:pos="2904"/>
              </w:tabs>
              <w:spacing w:line="276" w:lineRule="auto"/>
            </w:pPr>
            <w:r w:rsidRPr="00B45FF6">
              <w:rPr>
                <w:sz w:val="22"/>
              </w:rPr>
              <w:t>GAM.SOL_ID = SOL.SOL_ID</w:t>
            </w:r>
          </w:p>
          <w:p w14:paraId="092E76D3" w14:textId="77777777" w:rsidR="006A522F" w:rsidRPr="00B45FF6" w:rsidRDefault="006A522F" w:rsidP="00415767">
            <w:pPr>
              <w:tabs>
                <w:tab w:val="left" w:pos="2904"/>
              </w:tabs>
              <w:spacing w:line="276" w:lineRule="auto"/>
              <w:rPr>
                <w:color w:val="0000FF"/>
              </w:rPr>
            </w:pPr>
            <w:r w:rsidRPr="00B45FF6">
              <w:rPr>
                <w:color w:val="0000FF"/>
                <w:sz w:val="22"/>
              </w:rPr>
              <w:t xml:space="preserve">AND </w:t>
            </w:r>
            <w:r w:rsidRPr="00B45FF6">
              <w:rPr>
                <w:sz w:val="22"/>
              </w:rPr>
              <w:t>GAM.BANK_ID = SOL.BANK_ID</w:t>
            </w:r>
          </w:p>
          <w:p w14:paraId="56912D48" w14:textId="77777777" w:rsidR="006A522F" w:rsidRPr="00B45FF6" w:rsidRDefault="006A522F" w:rsidP="00415767">
            <w:pPr>
              <w:tabs>
                <w:tab w:val="left" w:pos="2904"/>
              </w:tabs>
              <w:spacing w:line="276" w:lineRule="auto"/>
              <w:rPr>
                <w:color w:val="0000FF"/>
              </w:rPr>
            </w:pPr>
            <w:r w:rsidRPr="00B45FF6">
              <w:rPr>
                <w:color w:val="0000FF"/>
                <w:sz w:val="22"/>
              </w:rPr>
              <w:t xml:space="preserve">AND </w:t>
            </w:r>
            <w:r w:rsidRPr="00B45FF6">
              <w:rPr>
                <w:sz w:val="22"/>
              </w:rPr>
              <w:t>SOL.DEL_FLG = 'N'</w:t>
            </w:r>
          </w:p>
        </w:tc>
        <w:tc>
          <w:tcPr>
            <w:tcW w:w="6483" w:type="dxa"/>
            <w:tcBorders>
              <w:top w:val="single" w:sz="4" w:space="0" w:color="auto"/>
              <w:left w:val="single" w:sz="4" w:space="0" w:color="auto"/>
              <w:bottom w:val="single" w:sz="4" w:space="0" w:color="auto"/>
              <w:right w:val="single" w:sz="4" w:space="0" w:color="auto"/>
            </w:tcBorders>
            <w:noWrap/>
            <w:hideMark/>
          </w:tcPr>
          <w:p w14:paraId="1A82F894" w14:textId="77777777" w:rsidR="006A522F" w:rsidRPr="00B45FF6" w:rsidRDefault="006A522F" w:rsidP="00415767">
            <w:pPr>
              <w:spacing w:line="276" w:lineRule="auto"/>
              <w:rPr>
                <w:bCs/>
              </w:rPr>
            </w:pPr>
            <w:r w:rsidRPr="00B45FF6">
              <w:rPr>
                <w:bCs/>
                <w:sz w:val="22"/>
              </w:rPr>
              <w:t>SOL.ABBR_BR_NAME</w:t>
            </w:r>
          </w:p>
        </w:tc>
      </w:tr>
      <w:tr w:rsidR="006A522F" w:rsidRPr="00B45FF6" w14:paraId="6D462415"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2E7C0C8A" w14:textId="77777777" w:rsidR="006A522F" w:rsidRPr="00B45FF6" w:rsidRDefault="006A522F" w:rsidP="00415767">
            <w:pPr>
              <w:spacing w:line="276" w:lineRule="auto"/>
              <w:jc w:val="center"/>
              <w:rPr>
                <w:bCs/>
              </w:rPr>
            </w:pPr>
            <w:r w:rsidRPr="00B45FF6">
              <w:rPr>
                <w:bCs/>
                <w:sz w:val="22"/>
              </w:rPr>
              <w:t>4</w:t>
            </w:r>
          </w:p>
        </w:tc>
        <w:tc>
          <w:tcPr>
            <w:tcW w:w="1260" w:type="dxa"/>
            <w:tcBorders>
              <w:top w:val="single" w:sz="4" w:space="0" w:color="auto"/>
              <w:left w:val="single" w:sz="4" w:space="0" w:color="auto"/>
              <w:bottom w:val="single" w:sz="4" w:space="0" w:color="auto"/>
              <w:right w:val="single" w:sz="4" w:space="0" w:color="auto"/>
            </w:tcBorders>
            <w:hideMark/>
          </w:tcPr>
          <w:p w14:paraId="67F9E89E" w14:textId="77777777" w:rsidR="006A522F" w:rsidRPr="00B45FF6" w:rsidRDefault="006A522F" w:rsidP="00415767">
            <w:pPr>
              <w:spacing w:line="276" w:lineRule="auto"/>
              <w:rPr>
                <w:bCs/>
              </w:rPr>
            </w:pPr>
            <w:r w:rsidRPr="00B45FF6">
              <w:rPr>
                <w:bCs/>
                <w:sz w:val="22"/>
              </w:rPr>
              <w:t>Loại Khách hàng</w:t>
            </w:r>
            <w:r w:rsidRPr="00B45FF6">
              <w:rPr>
                <w:bCs/>
                <w:sz w:val="22"/>
              </w:rPr>
              <w:br/>
            </w:r>
            <w:r w:rsidRPr="00B45FF6">
              <w:rPr>
                <w:bCs/>
                <w:sz w:val="22"/>
              </w:rPr>
              <w:lastRenderedPageBreak/>
              <w:t>CUST_TYPE</w:t>
            </w:r>
          </w:p>
        </w:tc>
        <w:tc>
          <w:tcPr>
            <w:tcW w:w="5310" w:type="dxa"/>
            <w:tcBorders>
              <w:top w:val="single" w:sz="4" w:space="0" w:color="auto"/>
              <w:left w:val="single" w:sz="4" w:space="0" w:color="auto"/>
              <w:bottom w:val="single" w:sz="4" w:space="0" w:color="auto"/>
              <w:right w:val="single" w:sz="4" w:space="0" w:color="auto"/>
            </w:tcBorders>
            <w:noWrap/>
          </w:tcPr>
          <w:p w14:paraId="795DD11C" w14:textId="77777777" w:rsidR="006A522F" w:rsidRPr="00B45FF6" w:rsidRDefault="006A522F" w:rsidP="00415767">
            <w:pPr>
              <w:spacing w:line="276" w:lineRule="auto"/>
              <w:rPr>
                <w:bCs/>
              </w:rPr>
            </w:pPr>
            <w:r w:rsidRPr="00B45FF6">
              <w:rPr>
                <w:bCs/>
                <w:sz w:val="22"/>
              </w:rPr>
              <w:lastRenderedPageBreak/>
              <w:t>Liên kết (JOIN) với bảng tạm TEMP_CIF, cách lấy dữ liệu bảng TEMP_CIF tham khảo ở mục “</w:t>
            </w:r>
            <w:r w:rsidRPr="00B45FF6">
              <w:rPr>
                <w:bCs/>
                <w:i/>
                <w:iCs/>
                <w:sz w:val="22"/>
              </w:rPr>
              <w:t xml:space="preserve">Các quy tắc xử </w:t>
            </w:r>
            <w:r w:rsidRPr="00B45FF6">
              <w:rPr>
                <w:bCs/>
                <w:i/>
                <w:iCs/>
                <w:sz w:val="22"/>
              </w:rPr>
              <w:lastRenderedPageBreak/>
              <w:t>lý chung”</w:t>
            </w:r>
            <w:r w:rsidRPr="00B45FF6">
              <w:rPr>
                <w:rStyle w:val="Strong"/>
                <w:color w:val="3A3A3A"/>
                <w:sz w:val="22"/>
              </w:rPr>
              <w:t xml:space="preserve"> </w:t>
            </w:r>
            <w:r w:rsidRPr="00B45FF6">
              <w:rPr>
                <w:rStyle w:val="Strong"/>
                <w:rFonts w:ascii="Cambria Math" w:hAnsi="Cambria Math" w:cs="Cambria Math"/>
                <w:color w:val="3A3A3A"/>
                <w:sz w:val="22"/>
              </w:rPr>
              <w:t>⇢</w:t>
            </w:r>
            <w:r w:rsidRPr="00B45FF6">
              <w:rPr>
                <w:bCs/>
                <w:i/>
                <w:iCs/>
                <w:sz w:val="22"/>
              </w:rPr>
              <w:t xml:space="preserve"> “Thông tin khách hàng</w:t>
            </w:r>
            <w:r w:rsidRPr="00B45FF6">
              <w:rPr>
                <w:bCs/>
                <w:sz w:val="22"/>
              </w:rPr>
              <w:t xml:space="preserve">” </w:t>
            </w:r>
            <w:r w:rsidRPr="00B45FF6">
              <w:rPr>
                <w:bCs/>
                <w:i/>
                <w:iCs/>
                <w:sz w:val="22"/>
              </w:rPr>
              <w:t>(</w:t>
            </w:r>
            <w:hyperlink w:anchor="_Thông_tin_khách" w:history="1">
              <w:r w:rsidRPr="00B45FF6">
                <w:rPr>
                  <w:rStyle w:val="Hyperlink"/>
                  <w:rFonts w:eastAsiaTheme="majorEastAsia"/>
                  <w:i/>
                  <w:iCs/>
                  <w:sz w:val="22"/>
                </w:rPr>
                <w:t>link</w:t>
              </w:r>
            </w:hyperlink>
            <w:r w:rsidRPr="00B45FF6">
              <w:rPr>
                <w:bCs/>
                <w:i/>
                <w:iCs/>
                <w:sz w:val="22"/>
              </w:rPr>
              <w:t>)</w:t>
            </w:r>
            <w:r w:rsidRPr="00B45FF6">
              <w:rPr>
                <w:bCs/>
                <w:sz w:val="22"/>
              </w:rPr>
              <w:t xml:space="preserve"> với các điều kiện sau:</w:t>
            </w:r>
          </w:p>
          <w:p w14:paraId="1F2C059A" w14:textId="77777777" w:rsidR="006A522F" w:rsidRPr="00B45FF6" w:rsidRDefault="006A522F" w:rsidP="00415767">
            <w:pPr>
              <w:spacing w:line="276" w:lineRule="auto"/>
              <w:rPr>
                <w:bCs/>
              </w:rPr>
            </w:pPr>
          </w:p>
          <w:p w14:paraId="76DFA41B" w14:textId="77777777" w:rsidR="006A522F" w:rsidRPr="00B45FF6" w:rsidRDefault="006A522F" w:rsidP="00415767">
            <w:pPr>
              <w:spacing w:line="276" w:lineRule="auto"/>
              <w:rPr>
                <w:b/>
                <w:bCs/>
              </w:rPr>
            </w:pPr>
            <w:r w:rsidRPr="00B45FF6">
              <w:rPr>
                <w:bCs/>
                <w:sz w:val="22"/>
              </w:rPr>
              <w:t xml:space="preserve">GAM.CIF_ID = TEMP_CIF.ORGKEY </w:t>
            </w:r>
          </w:p>
        </w:tc>
        <w:tc>
          <w:tcPr>
            <w:tcW w:w="6483" w:type="dxa"/>
            <w:tcBorders>
              <w:top w:val="single" w:sz="4" w:space="0" w:color="auto"/>
              <w:left w:val="single" w:sz="4" w:space="0" w:color="auto"/>
              <w:bottom w:val="single" w:sz="4" w:space="0" w:color="auto"/>
              <w:right w:val="single" w:sz="4" w:space="0" w:color="auto"/>
            </w:tcBorders>
            <w:noWrap/>
          </w:tcPr>
          <w:p w14:paraId="7CA7A4BA" w14:textId="77777777" w:rsidR="006A522F" w:rsidRPr="00B45FF6" w:rsidRDefault="006A522F" w:rsidP="00415767">
            <w:pPr>
              <w:spacing w:line="276" w:lineRule="auto"/>
              <w:rPr>
                <w:bCs/>
              </w:rPr>
            </w:pPr>
            <w:r w:rsidRPr="00B45FF6">
              <w:rPr>
                <w:bCs/>
                <w:sz w:val="22"/>
              </w:rPr>
              <w:lastRenderedPageBreak/>
              <w:t>Lấy cột “</w:t>
            </w:r>
            <w:r w:rsidRPr="00B45FF6">
              <w:rPr>
                <w:color w:val="000000"/>
                <w:sz w:val="22"/>
              </w:rPr>
              <w:t>CORP_ID</w:t>
            </w:r>
            <w:r w:rsidRPr="00B45FF6">
              <w:rPr>
                <w:bCs/>
                <w:sz w:val="22"/>
              </w:rPr>
              <w:t>” và “</w:t>
            </w:r>
            <w:r w:rsidRPr="00B45FF6">
              <w:rPr>
                <w:color w:val="000000"/>
                <w:sz w:val="22"/>
              </w:rPr>
              <w:t>BUSINESS_TYPE</w:t>
            </w:r>
            <w:r w:rsidRPr="00B45FF6">
              <w:rPr>
                <w:bCs/>
                <w:sz w:val="22"/>
              </w:rPr>
              <w:t xml:space="preserve">” trong bảng </w:t>
            </w:r>
            <w:r w:rsidRPr="00B45FF6">
              <w:rPr>
                <w:sz w:val="22"/>
              </w:rPr>
              <w:t>tạm TEMP_CIF</w:t>
            </w:r>
            <w:r w:rsidRPr="00B45FF6">
              <w:rPr>
                <w:bCs/>
                <w:sz w:val="22"/>
              </w:rPr>
              <w:t>, cách lấy tham khảo ở mục “</w:t>
            </w:r>
            <w:r w:rsidRPr="00B45FF6">
              <w:rPr>
                <w:bCs/>
                <w:i/>
                <w:iCs/>
                <w:sz w:val="22"/>
              </w:rPr>
              <w:t xml:space="preserve">Các quy tắc xử lý chung” </w:t>
            </w:r>
            <w:r w:rsidRPr="00B45FF6">
              <w:rPr>
                <w:rStyle w:val="Strong"/>
                <w:rFonts w:ascii="Cambria Math" w:hAnsi="Cambria Math" w:cs="Cambria Math"/>
                <w:i/>
                <w:iCs/>
                <w:color w:val="3A3A3A"/>
                <w:sz w:val="22"/>
              </w:rPr>
              <w:t>⇢</w:t>
            </w:r>
            <w:r w:rsidRPr="00B45FF6">
              <w:rPr>
                <w:sz w:val="22"/>
              </w:rPr>
              <w:t xml:space="preserve"> </w:t>
            </w:r>
            <w:r w:rsidRPr="00B45FF6">
              <w:rPr>
                <w:bCs/>
                <w:i/>
                <w:iCs/>
                <w:sz w:val="22"/>
              </w:rPr>
              <w:lastRenderedPageBreak/>
              <w:t>“Thông tin khách hàng” (</w:t>
            </w:r>
            <w:hyperlink w:anchor="_Thông_tin_khách" w:history="1">
              <w:r w:rsidRPr="00B45FF6">
                <w:rPr>
                  <w:rStyle w:val="Hyperlink"/>
                  <w:rFonts w:eastAsiaTheme="majorEastAsia"/>
                  <w:i/>
                  <w:iCs/>
                  <w:sz w:val="22"/>
                </w:rPr>
                <w:t>link</w:t>
              </w:r>
            </w:hyperlink>
            <w:r w:rsidRPr="00B45FF6">
              <w:rPr>
                <w:bCs/>
                <w:i/>
                <w:iCs/>
                <w:sz w:val="22"/>
              </w:rPr>
              <w:t xml:space="preserve">) </w:t>
            </w:r>
            <w:r w:rsidRPr="00B45FF6">
              <w:rPr>
                <w:bCs/>
                <w:sz w:val="22"/>
              </w:rPr>
              <w:t>theo logic sau:</w:t>
            </w:r>
          </w:p>
          <w:p w14:paraId="46677CC4" w14:textId="77777777" w:rsidR="006A522F" w:rsidRPr="00B45FF6" w:rsidRDefault="006A522F" w:rsidP="00415767">
            <w:pPr>
              <w:spacing w:line="276" w:lineRule="auto"/>
              <w:rPr>
                <w:bCs/>
              </w:rPr>
            </w:pPr>
          </w:p>
          <w:p w14:paraId="0B2A3529" w14:textId="77777777" w:rsidR="006A522F" w:rsidRPr="00B45FF6" w:rsidRDefault="006A522F" w:rsidP="00415767">
            <w:pPr>
              <w:spacing w:line="276" w:lineRule="auto"/>
              <w:rPr>
                <w:bCs/>
              </w:rPr>
            </w:pPr>
            <w:r w:rsidRPr="00B45FF6">
              <w:rPr>
                <w:color w:val="000000"/>
                <w:sz w:val="22"/>
              </w:rPr>
              <w:t>DECODE(</w:t>
            </w:r>
            <w:r w:rsidRPr="00B45FF6">
              <w:rPr>
                <w:bCs/>
                <w:sz w:val="22"/>
              </w:rPr>
              <w:t>TEMP_CIF</w:t>
            </w:r>
            <w:r w:rsidRPr="00B45FF6">
              <w:rPr>
                <w:color w:val="000000"/>
                <w:sz w:val="22"/>
              </w:rPr>
              <w:t>.CORP_ID, '', 'KHCN', DECODE(</w:t>
            </w:r>
            <w:r w:rsidRPr="00B45FF6">
              <w:rPr>
                <w:bCs/>
                <w:sz w:val="22"/>
              </w:rPr>
              <w:t>TEMP_CIF</w:t>
            </w:r>
            <w:r w:rsidRPr="00B45FF6">
              <w:rPr>
                <w:color w:val="000000"/>
                <w:sz w:val="22"/>
              </w:rPr>
              <w:t>.BUSINESS_TYPE, '20055', 'KHCN', 'KHDN')</w:t>
            </w:r>
          </w:p>
        </w:tc>
      </w:tr>
      <w:tr w:rsidR="006A522F" w:rsidRPr="00B45FF6" w14:paraId="53E0E5DA"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36E330B1" w14:textId="77777777" w:rsidR="006A522F" w:rsidRPr="00B45FF6" w:rsidRDefault="006A522F" w:rsidP="00415767">
            <w:pPr>
              <w:spacing w:line="276" w:lineRule="auto"/>
              <w:jc w:val="center"/>
              <w:rPr>
                <w:bCs/>
              </w:rPr>
            </w:pPr>
            <w:r w:rsidRPr="00B45FF6">
              <w:rPr>
                <w:bCs/>
                <w:sz w:val="22"/>
              </w:rPr>
              <w:lastRenderedPageBreak/>
              <w:t>5</w:t>
            </w:r>
          </w:p>
        </w:tc>
        <w:tc>
          <w:tcPr>
            <w:tcW w:w="1260" w:type="dxa"/>
            <w:tcBorders>
              <w:top w:val="single" w:sz="4" w:space="0" w:color="auto"/>
              <w:left w:val="single" w:sz="4" w:space="0" w:color="auto"/>
              <w:bottom w:val="single" w:sz="4" w:space="0" w:color="auto"/>
              <w:right w:val="single" w:sz="4" w:space="0" w:color="auto"/>
            </w:tcBorders>
            <w:hideMark/>
          </w:tcPr>
          <w:p w14:paraId="44CFC1E7" w14:textId="77777777" w:rsidR="006A522F" w:rsidRPr="00B45FF6" w:rsidRDefault="006A522F" w:rsidP="00415767">
            <w:pPr>
              <w:spacing w:line="276" w:lineRule="auto"/>
              <w:rPr>
                <w:bCs/>
              </w:rPr>
            </w:pPr>
            <w:r w:rsidRPr="00B45FF6">
              <w:rPr>
                <w:bCs/>
                <w:sz w:val="22"/>
              </w:rPr>
              <w:t>Số CIF</w:t>
            </w:r>
            <w:r w:rsidRPr="00B45FF6">
              <w:rPr>
                <w:bCs/>
                <w:sz w:val="22"/>
              </w:rPr>
              <w:br/>
              <w:t>CUSTSEQ</w:t>
            </w:r>
          </w:p>
        </w:tc>
        <w:tc>
          <w:tcPr>
            <w:tcW w:w="5310" w:type="dxa"/>
            <w:tcBorders>
              <w:top w:val="single" w:sz="4" w:space="0" w:color="auto"/>
              <w:left w:val="single" w:sz="4" w:space="0" w:color="auto"/>
              <w:bottom w:val="single" w:sz="4" w:space="0" w:color="auto"/>
              <w:right w:val="single" w:sz="4" w:space="0" w:color="auto"/>
            </w:tcBorders>
            <w:noWrap/>
            <w:hideMark/>
          </w:tcPr>
          <w:p w14:paraId="714E9F52" w14:textId="77777777" w:rsidR="006A522F" w:rsidRPr="00B45FF6" w:rsidRDefault="006A522F" w:rsidP="00415767">
            <w:pPr>
              <w:spacing w:line="276" w:lineRule="auto"/>
              <w:rPr>
                <w:bCs/>
              </w:rPr>
            </w:pPr>
            <w:r w:rsidRPr="00B45FF6">
              <w:rPr>
                <w:bCs/>
                <w:sz w:val="22"/>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7042F5E9" w14:textId="77777777" w:rsidR="006A522F" w:rsidRPr="00B45FF6" w:rsidRDefault="006A522F" w:rsidP="00415767">
            <w:pPr>
              <w:spacing w:line="276" w:lineRule="auto"/>
              <w:rPr>
                <w:bCs/>
              </w:rPr>
            </w:pPr>
            <w:r w:rsidRPr="00B45FF6">
              <w:rPr>
                <w:bCs/>
                <w:sz w:val="22"/>
              </w:rPr>
              <w:t>GAM.CIF_ID</w:t>
            </w:r>
          </w:p>
        </w:tc>
      </w:tr>
      <w:tr w:rsidR="006A522F" w:rsidRPr="00B45FF6" w14:paraId="5B834B67"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75DEBFEC" w14:textId="77777777" w:rsidR="006A522F" w:rsidRPr="00B45FF6" w:rsidRDefault="006A522F" w:rsidP="00415767">
            <w:pPr>
              <w:spacing w:line="276" w:lineRule="auto"/>
              <w:jc w:val="center"/>
              <w:rPr>
                <w:bCs/>
              </w:rPr>
            </w:pPr>
            <w:r w:rsidRPr="00B45FF6">
              <w:rPr>
                <w:bCs/>
                <w:sz w:val="22"/>
              </w:rPr>
              <w:t>6</w:t>
            </w:r>
          </w:p>
        </w:tc>
        <w:tc>
          <w:tcPr>
            <w:tcW w:w="1260" w:type="dxa"/>
            <w:tcBorders>
              <w:top w:val="single" w:sz="4" w:space="0" w:color="auto"/>
              <w:left w:val="single" w:sz="4" w:space="0" w:color="auto"/>
              <w:bottom w:val="single" w:sz="4" w:space="0" w:color="auto"/>
              <w:right w:val="single" w:sz="4" w:space="0" w:color="auto"/>
            </w:tcBorders>
            <w:hideMark/>
          </w:tcPr>
          <w:p w14:paraId="7D75B7DE" w14:textId="77777777" w:rsidR="006A522F" w:rsidRPr="00B45FF6" w:rsidRDefault="006A522F" w:rsidP="00415767">
            <w:pPr>
              <w:spacing w:line="276" w:lineRule="auto"/>
              <w:rPr>
                <w:bCs/>
              </w:rPr>
            </w:pPr>
            <w:r w:rsidRPr="00B45FF6">
              <w:rPr>
                <w:bCs/>
                <w:sz w:val="22"/>
              </w:rPr>
              <w:t>Tên Khách Hàng</w:t>
            </w:r>
            <w:r w:rsidRPr="00B45FF6">
              <w:rPr>
                <w:bCs/>
                <w:sz w:val="22"/>
              </w:rPr>
              <w:br/>
              <w:t>NMLOC</w:t>
            </w:r>
          </w:p>
        </w:tc>
        <w:tc>
          <w:tcPr>
            <w:tcW w:w="5310" w:type="dxa"/>
            <w:tcBorders>
              <w:top w:val="single" w:sz="4" w:space="0" w:color="auto"/>
              <w:left w:val="single" w:sz="4" w:space="0" w:color="auto"/>
              <w:bottom w:val="single" w:sz="4" w:space="0" w:color="auto"/>
              <w:right w:val="single" w:sz="4" w:space="0" w:color="auto"/>
            </w:tcBorders>
            <w:noWrap/>
            <w:hideMark/>
          </w:tcPr>
          <w:p w14:paraId="281BB8A9" w14:textId="77777777" w:rsidR="006A522F" w:rsidRPr="00B45FF6" w:rsidRDefault="006A522F" w:rsidP="00415767">
            <w:pPr>
              <w:spacing w:line="276" w:lineRule="auto"/>
              <w:rPr>
                <w:bCs/>
              </w:rPr>
            </w:pPr>
            <w:r w:rsidRPr="00B45FF6">
              <w:rPr>
                <w:bCs/>
                <w:sz w:val="22"/>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4A87EC5B" w14:textId="77777777" w:rsidR="006A522F" w:rsidRPr="00B45FF6" w:rsidRDefault="006A522F" w:rsidP="00415767">
            <w:pPr>
              <w:spacing w:line="276" w:lineRule="auto"/>
              <w:rPr>
                <w:bCs/>
              </w:rPr>
            </w:pPr>
            <w:r w:rsidRPr="00B45FF6">
              <w:rPr>
                <w:bCs/>
                <w:sz w:val="22"/>
              </w:rPr>
              <w:t>GAM.ACCT_NAME</w:t>
            </w:r>
          </w:p>
        </w:tc>
      </w:tr>
      <w:tr w:rsidR="006A522F" w:rsidRPr="00B45FF6" w14:paraId="118A9174"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56F0A148" w14:textId="77777777" w:rsidR="006A522F" w:rsidRPr="00B45FF6" w:rsidRDefault="006A522F" w:rsidP="00415767">
            <w:pPr>
              <w:spacing w:line="276" w:lineRule="auto"/>
              <w:jc w:val="center"/>
              <w:rPr>
                <w:bCs/>
              </w:rPr>
            </w:pPr>
            <w:r w:rsidRPr="00B45FF6">
              <w:rPr>
                <w:bCs/>
                <w:sz w:val="22"/>
              </w:rPr>
              <w:t>7</w:t>
            </w:r>
          </w:p>
        </w:tc>
        <w:tc>
          <w:tcPr>
            <w:tcW w:w="1260" w:type="dxa"/>
            <w:tcBorders>
              <w:top w:val="single" w:sz="4" w:space="0" w:color="auto"/>
              <w:left w:val="single" w:sz="4" w:space="0" w:color="auto"/>
              <w:bottom w:val="single" w:sz="4" w:space="0" w:color="auto"/>
              <w:right w:val="single" w:sz="4" w:space="0" w:color="auto"/>
            </w:tcBorders>
            <w:hideMark/>
          </w:tcPr>
          <w:p w14:paraId="68683274" w14:textId="77777777" w:rsidR="006A522F" w:rsidRPr="00B45FF6" w:rsidRDefault="006A522F" w:rsidP="00415767">
            <w:pPr>
              <w:spacing w:line="276" w:lineRule="auto"/>
              <w:rPr>
                <w:bCs/>
              </w:rPr>
            </w:pPr>
            <w:r w:rsidRPr="00B45FF6">
              <w:rPr>
                <w:bCs/>
                <w:sz w:val="22"/>
              </w:rPr>
              <w:t>Ngày Sinh</w:t>
            </w:r>
            <w:r w:rsidRPr="00B45FF6">
              <w:rPr>
                <w:bCs/>
                <w:sz w:val="22"/>
              </w:rPr>
              <w:br/>
              <w:t>BIRTH_DAY</w:t>
            </w:r>
          </w:p>
        </w:tc>
        <w:tc>
          <w:tcPr>
            <w:tcW w:w="5310" w:type="dxa"/>
            <w:tcBorders>
              <w:top w:val="single" w:sz="4" w:space="0" w:color="auto"/>
              <w:left w:val="single" w:sz="4" w:space="0" w:color="auto"/>
              <w:bottom w:val="single" w:sz="4" w:space="0" w:color="auto"/>
              <w:right w:val="single" w:sz="4" w:space="0" w:color="auto"/>
            </w:tcBorders>
            <w:noWrap/>
            <w:hideMark/>
          </w:tcPr>
          <w:p w14:paraId="00646A2E" w14:textId="77777777" w:rsidR="006A522F" w:rsidRPr="00B45FF6" w:rsidRDefault="006A522F" w:rsidP="00415767">
            <w:pPr>
              <w:spacing w:line="276" w:lineRule="auto"/>
              <w:rPr>
                <w:bCs/>
              </w:rPr>
            </w:pPr>
            <w:r w:rsidRPr="00B45FF6">
              <w:rPr>
                <w:sz w:val="22"/>
              </w:rPr>
              <w:t>Tương tự cột “</w:t>
            </w:r>
            <w:r w:rsidRPr="00B45FF6">
              <w:rPr>
                <w:bCs/>
                <w:sz w:val="22"/>
              </w:rPr>
              <w:t>Loại Khách hàng” (STT 4)</w:t>
            </w:r>
          </w:p>
        </w:tc>
        <w:tc>
          <w:tcPr>
            <w:tcW w:w="6483" w:type="dxa"/>
            <w:tcBorders>
              <w:top w:val="single" w:sz="4" w:space="0" w:color="auto"/>
              <w:left w:val="single" w:sz="4" w:space="0" w:color="auto"/>
              <w:bottom w:val="single" w:sz="4" w:space="0" w:color="auto"/>
              <w:right w:val="single" w:sz="4" w:space="0" w:color="auto"/>
            </w:tcBorders>
            <w:noWrap/>
          </w:tcPr>
          <w:p w14:paraId="274A189D" w14:textId="77777777" w:rsidR="006A522F" w:rsidRPr="00B45FF6" w:rsidRDefault="006A522F" w:rsidP="00415767">
            <w:pPr>
              <w:spacing w:line="276" w:lineRule="auto"/>
              <w:rPr>
                <w:bCs/>
                <w:i/>
                <w:iCs/>
              </w:rPr>
            </w:pPr>
            <w:r w:rsidRPr="00B45FF6">
              <w:rPr>
                <w:bCs/>
                <w:sz w:val="22"/>
              </w:rPr>
              <w:t xml:space="preserve">Lấy cột “CUST_DOB” trong bảng </w:t>
            </w:r>
            <w:r w:rsidRPr="00B45FF6">
              <w:rPr>
                <w:sz w:val="22"/>
              </w:rPr>
              <w:t>tạm TEMP_CIF,</w:t>
            </w:r>
            <w:r w:rsidRPr="00B45FF6">
              <w:rPr>
                <w:bCs/>
                <w:sz w:val="22"/>
              </w:rPr>
              <w:t xml:space="preserve"> cách lấy tham khảo ở mục “</w:t>
            </w:r>
            <w:r w:rsidRPr="00B45FF6">
              <w:rPr>
                <w:bCs/>
                <w:i/>
                <w:iCs/>
                <w:sz w:val="22"/>
              </w:rPr>
              <w:t xml:space="preserve">Các quy tắc xử lý chung” </w:t>
            </w:r>
            <w:r w:rsidRPr="00B45FF6">
              <w:rPr>
                <w:rStyle w:val="Strong"/>
                <w:rFonts w:ascii="Cambria Math" w:hAnsi="Cambria Math" w:cs="Cambria Math"/>
                <w:i/>
                <w:iCs/>
                <w:color w:val="3A3A3A"/>
                <w:sz w:val="22"/>
              </w:rPr>
              <w:t>⇢</w:t>
            </w:r>
            <w:r w:rsidRPr="00B45FF6">
              <w:rPr>
                <w:sz w:val="22"/>
              </w:rPr>
              <w:t xml:space="preserve"> </w:t>
            </w:r>
            <w:r w:rsidRPr="00B45FF6">
              <w:rPr>
                <w:bCs/>
                <w:i/>
                <w:iCs/>
                <w:sz w:val="22"/>
              </w:rPr>
              <w:t>“Thông tin khách hàng” (</w:t>
            </w:r>
            <w:hyperlink w:anchor="_Thông_tin_khách" w:history="1">
              <w:r w:rsidRPr="00B45FF6">
                <w:rPr>
                  <w:rStyle w:val="Hyperlink"/>
                  <w:rFonts w:eastAsiaTheme="majorEastAsia"/>
                  <w:i/>
                  <w:iCs/>
                  <w:sz w:val="22"/>
                </w:rPr>
                <w:t>link</w:t>
              </w:r>
            </w:hyperlink>
            <w:r w:rsidRPr="00B45FF6">
              <w:rPr>
                <w:bCs/>
                <w:i/>
                <w:iCs/>
                <w:sz w:val="22"/>
              </w:rPr>
              <w:t xml:space="preserve">) </w:t>
            </w:r>
            <w:r w:rsidRPr="00B45FF6">
              <w:rPr>
                <w:bCs/>
                <w:sz w:val="22"/>
              </w:rPr>
              <w:t>theo logic sau:</w:t>
            </w:r>
          </w:p>
          <w:p w14:paraId="609F17D3" w14:textId="77777777" w:rsidR="006A522F" w:rsidRPr="00B45FF6" w:rsidRDefault="006A522F" w:rsidP="00415767">
            <w:pPr>
              <w:spacing w:line="276" w:lineRule="auto"/>
              <w:rPr>
                <w:bCs/>
                <w:i/>
                <w:iCs/>
              </w:rPr>
            </w:pPr>
          </w:p>
          <w:p w14:paraId="5261EB3E" w14:textId="77777777" w:rsidR="006A522F" w:rsidRPr="00B45FF6" w:rsidRDefault="006A522F" w:rsidP="00415767">
            <w:pPr>
              <w:spacing w:line="276" w:lineRule="auto"/>
              <w:rPr>
                <w:bCs/>
              </w:rPr>
            </w:pPr>
            <w:r w:rsidRPr="00B45FF6">
              <w:rPr>
                <w:bCs/>
                <w:sz w:val="22"/>
              </w:rPr>
              <w:t>TO_CHAR(TEMP_CIF</w:t>
            </w:r>
            <w:r w:rsidRPr="00B45FF6">
              <w:rPr>
                <w:color w:val="000000"/>
                <w:sz w:val="22"/>
              </w:rPr>
              <w:t>.</w:t>
            </w:r>
            <w:r w:rsidRPr="00B45FF6">
              <w:rPr>
                <w:bCs/>
                <w:sz w:val="22"/>
              </w:rPr>
              <w:t>CUST_DOB, 'DD/MM/YYYY')</w:t>
            </w:r>
          </w:p>
        </w:tc>
      </w:tr>
      <w:tr w:rsidR="006A522F" w:rsidRPr="00B45FF6" w14:paraId="645F0096"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0BFAC026" w14:textId="77777777" w:rsidR="006A522F" w:rsidRPr="00B45FF6" w:rsidRDefault="006A522F" w:rsidP="00415767">
            <w:pPr>
              <w:spacing w:line="276" w:lineRule="auto"/>
              <w:jc w:val="center"/>
              <w:rPr>
                <w:bCs/>
              </w:rPr>
            </w:pPr>
            <w:r w:rsidRPr="00B45FF6">
              <w:rPr>
                <w:bCs/>
                <w:sz w:val="22"/>
              </w:rPr>
              <w:t>8</w:t>
            </w:r>
          </w:p>
        </w:tc>
        <w:tc>
          <w:tcPr>
            <w:tcW w:w="1260" w:type="dxa"/>
            <w:tcBorders>
              <w:top w:val="single" w:sz="4" w:space="0" w:color="auto"/>
              <w:left w:val="single" w:sz="4" w:space="0" w:color="auto"/>
              <w:bottom w:val="single" w:sz="4" w:space="0" w:color="auto"/>
              <w:right w:val="single" w:sz="4" w:space="0" w:color="auto"/>
            </w:tcBorders>
            <w:hideMark/>
          </w:tcPr>
          <w:p w14:paraId="2DAA1D57" w14:textId="77777777" w:rsidR="006A522F" w:rsidRPr="00B45FF6" w:rsidRDefault="006A522F" w:rsidP="00415767">
            <w:pPr>
              <w:spacing w:line="276" w:lineRule="auto"/>
              <w:rPr>
                <w:bCs/>
              </w:rPr>
            </w:pPr>
            <w:r w:rsidRPr="00B45FF6">
              <w:rPr>
                <w:bCs/>
                <w:sz w:val="22"/>
              </w:rPr>
              <w:t>Số Tài Khoản</w:t>
            </w:r>
            <w:r w:rsidRPr="00B45FF6">
              <w:rPr>
                <w:bCs/>
                <w:sz w:val="22"/>
              </w:rPr>
              <w:br/>
              <w:t>IDXACNO</w:t>
            </w:r>
          </w:p>
        </w:tc>
        <w:tc>
          <w:tcPr>
            <w:tcW w:w="5310" w:type="dxa"/>
            <w:tcBorders>
              <w:top w:val="single" w:sz="4" w:space="0" w:color="auto"/>
              <w:left w:val="single" w:sz="4" w:space="0" w:color="auto"/>
              <w:bottom w:val="single" w:sz="4" w:space="0" w:color="auto"/>
              <w:right w:val="single" w:sz="4" w:space="0" w:color="auto"/>
            </w:tcBorders>
            <w:noWrap/>
            <w:hideMark/>
          </w:tcPr>
          <w:p w14:paraId="72345A89" w14:textId="77777777" w:rsidR="006A522F" w:rsidRPr="00B45FF6" w:rsidRDefault="006A522F" w:rsidP="00415767">
            <w:pPr>
              <w:spacing w:line="276" w:lineRule="auto"/>
              <w:rPr>
                <w:bCs/>
              </w:rPr>
            </w:pPr>
            <w:r w:rsidRPr="00B45FF6">
              <w:rPr>
                <w:bCs/>
                <w:sz w:val="22"/>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5D8221FE" w14:textId="77777777" w:rsidR="006A522F" w:rsidRPr="00B45FF6" w:rsidRDefault="006A522F" w:rsidP="00415767">
            <w:pPr>
              <w:spacing w:line="276" w:lineRule="auto"/>
              <w:rPr>
                <w:bCs/>
              </w:rPr>
            </w:pPr>
            <w:r w:rsidRPr="00B45FF6">
              <w:rPr>
                <w:bCs/>
                <w:sz w:val="22"/>
              </w:rPr>
              <w:t> GAM.FORACID</w:t>
            </w:r>
          </w:p>
        </w:tc>
      </w:tr>
      <w:tr w:rsidR="006A522F" w:rsidRPr="00B45FF6" w14:paraId="5830C8EC"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2BA6693D" w14:textId="77777777" w:rsidR="006A522F" w:rsidRPr="00B45FF6" w:rsidRDefault="006A522F" w:rsidP="00415767">
            <w:pPr>
              <w:spacing w:line="276" w:lineRule="auto"/>
              <w:jc w:val="center"/>
              <w:rPr>
                <w:bCs/>
              </w:rPr>
            </w:pPr>
            <w:r w:rsidRPr="00B45FF6">
              <w:rPr>
                <w:bCs/>
                <w:sz w:val="22"/>
              </w:rPr>
              <w:t>9</w:t>
            </w:r>
          </w:p>
        </w:tc>
        <w:tc>
          <w:tcPr>
            <w:tcW w:w="1260" w:type="dxa"/>
            <w:tcBorders>
              <w:top w:val="single" w:sz="4" w:space="0" w:color="auto"/>
              <w:left w:val="single" w:sz="4" w:space="0" w:color="auto"/>
              <w:bottom w:val="single" w:sz="4" w:space="0" w:color="auto"/>
              <w:right w:val="single" w:sz="4" w:space="0" w:color="auto"/>
            </w:tcBorders>
            <w:hideMark/>
          </w:tcPr>
          <w:p w14:paraId="2A200E78" w14:textId="77777777" w:rsidR="006A522F" w:rsidRPr="00B45FF6" w:rsidRDefault="006A522F" w:rsidP="00415767">
            <w:pPr>
              <w:spacing w:line="276" w:lineRule="auto"/>
              <w:rPr>
                <w:bCs/>
              </w:rPr>
            </w:pPr>
            <w:r w:rsidRPr="00B45FF6">
              <w:rPr>
                <w:bCs/>
                <w:sz w:val="22"/>
              </w:rPr>
              <w:t>Tên Sản Phẩm</w:t>
            </w:r>
            <w:r w:rsidRPr="00B45FF6">
              <w:rPr>
                <w:bCs/>
                <w:sz w:val="22"/>
              </w:rPr>
              <w:br/>
              <w:t>SCHEME_NAME</w:t>
            </w:r>
          </w:p>
        </w:tc>
        <w:tc>
          <w:tcPr>
            <w:tcW w:w="5310" w:type="dxa"/>
            <w:tcBorders>
              <w:top w:val="single" w:sz="4" w:space="0" w:color="auto"/>
              <w:left w:val="single" w:sz="4" w:space="0" w:color="auto"/>
              <w:bottom w:val="single" w:sz="4" w:space="0" w:color="auto"/>
              <w:right w:val="single" w:sz="4" w:space="0" w:color="auto"/>
            </w:tcBorders>
            <w:noWrap/>
          </w:tcPr>
          <w:p w14:paraId="2AD7EC1C" w14:textId="77777777" w:rsidR="006A522F" w:rsidRPr="00B45FF6" w:rsidRDefault="006A522F" w:rsidP="00415767">
            <w:pPr>
              <w:spacing w:line="276" w:lineRule="auto"/>
            </w:pPr>
            <w:r w:rsidRPr="00B45FF6">
              <w:rPr>
                <w:sz w:val="22"/>
              </w:rPr>
              <w:t>Liên kết (JOIN) với bảng TBAADM.GSP với các điều kiện sau:</w:t>
            </w:r>
          </w:p>
          <w:p w14:paraId="3889B1D5" w14:textId="77777777" w:rsidR="006A522F" w:rsidRPr="00B45FF6" w:rsidRDefault="006A522F" w:rsidP="00415767">
            <w:pPr>
              <w:spacing w:line="276" w:lineRule="auto"/>
            </w:pPr>
          </w:p>
          <w:p w14:paraId="1578130C" w14:textId="77777777" w:rsidR="006A522F" w:rsidRPr="00B45FF6" w:rsidRDefault="006A522F" w:rsidP="00415767">
            <w:pPr>
              <w:spacing w:line="276" w:lineRule="auto"/>
              <w:rPr>
                <w:bCs/>
              </w:rPr>
            </w:pPr>
            <w:r w:rsidRPr="00B45FF6">
              <w:rPr>
                <w:bCs/>
                <w:sz w:val="22"/>
              </w:rPr>
              <w:t>GAM.SCHM_CODE = GSP.SCHM_CODE</w:t>
            </w:r>
          </w:p>
          <w:p w14:paraId="3A7F5E98"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GAM.BANK_ID = GSP.BANK_ID</w:t>
            </w:r>
          </w:p>
        </w:tc>
        <w:tc>
          <w:tcPr>
            <w:tcW w:w="6483" w:type="dxa"/>
            <w:tcBorders>
              <w:top w:val="single" w:sz="4" w:space="0" w:color="auto"/>
              <w:left w:val="single" w:sz="4" w:space="0" w:color="auto"/>
              <w:bottom w:val="single" w:sz="4" w:space="0" w:color="auto"/>
              <w:right w:val="single" w:sz="4" w:space="0" w:color="auto"/>
            </w:tcBorders>
            <w:noWrap/>
            <w:hideMark/>
          </w:tcPr>
          <w:p w14:paraId="435CBFA4" w14:textId="77777777" w:rsidR="006A522F" w:rsidRPr="00B45FF6" w:rsidRDefault="006A522F" w:rsidP="00415767">
            <w:pPr>
              <w:spacing w:line="276" w:lineRule="auto"/>
              <w:rPr>
                <w:bCs/>
              </w:rPr>
            </w:pPr>
            <w:r w:rsidRPr="00B45FF6">
              <w:rPr>
                <w:bCs/>
                <w:sz w:val="22"/>
              </w:rPr>
              <w:t>GAM.SCHM_TYPE||'_'||GAM.SCHM_CODE||'_'||GSP.SCHM_DESC</w:t>
            </w:r>
          </w:p>
        </w:tc>
      </w:tr>
      <w:tr w:rsidR="006A522F" w:rsidRPr="00B45FF6" w14:paraId="6763596B"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6298F779" w14:textId="77777777" w:rsidR="006A522F" w:rsidRPr="00B45FF6" w:rsidRDefault="006A522F" w:rsidP="00415767">
            <w:pPr>
              <w:spacing w:line="276" w:lineRule="auto"/>
              <w:jc w:val="center"/>
              <w:rPr>
                <w:bCs/>
              </w:rPr>
            </w:pPr>
            <w:r w:rsidRPr="00B45FF6">
              <w:rPr>
                <w:bCs/>
                <w:sz w:val="22"/>
              </w:rPr>
              <w:t>10</w:t>
            </w:r>
          </w:p>
        </w:tc>
        <w:tc>
          <w:tcPr>
            <w:tcW w:w="1260" w:type="dxa"/>
            <w:tcBorders>
              <w:top w:val="single" w:sz="4" w:space="0" w:color="auto"/>
              <w:left w:val="single" w:sz="4" w:space="0" w:color="auto"/>
              <w:bottom w:val="single" w:sz="4" w:space="0" w:color="auto"/>
              <w:right w:val="single" w:sz="4" w:space="0" w:color="auto"/>
            </w:tcBorders>
            <w:hideMark/>
          </w:tcPr>
          <w:p w14:paraId="215AD2D2" w14:textId="77777777" w:rsidR="006A522F" w:rsidRPr="00B45FF6" w:rsidRDefault="006A522F" w:rsidP="00415767">
            <w:pPr>
              <w:spacing w:line="276" w:lineRule="auto"/>
              <w:rPr>
                <w:bCs/>
              </w:rPr>
            </w:pPr>
            <w:r w:rsidRPr="00B45FF6">
              <w:rPr>
                <w:bCs/>
                <w:sz w:val="22"/>
              </w:rPr>
              <w:t>Số Ngày Gửi</w:t>
            </w:r>
            <w:r w:rsidRPr="00B45FF6">
              <w:rPr>
                <w:bCs/>
                <w:sz w:val="22"/>
              </w:rPr>
              <w:br/>
              <w:t>TERM_DAYS</w:t>
            </w:r>
          </w:p>
        </w:tc>
        <w:tc>
          <w:tcPr>
            <w:tcW w:w="5310" w:type="dxa"/>
            <w:tcBorders>
              <w:top w:val="single" w:sz="4" w:space="0" w:color="auto"/>
              <w:left w:val="single" w:sz="4" w:space="0" w:color="auto"/>
              <w:bottom w:val="single" w:sz="4" w:space="0" w:color="auto"/>
              <w:right w:val="single" w:sz="4" w:space="0" w:color="auto"/>
            </w:tcBorders>
            <w:noWrap/>
            <w:hideMark/>
          </w:tcPr>
          <w:p w14:paraId="3456916A" w14:textId="77777777" w:rsidR="006A522F" w:rsidRPr="00B45FF6" w:rsidRDefault="006A522F" w:rsidP="00415767">
            <w:pPr>
              <w:spacing w:line="276" w:lineRule="auto"/>
              <w:rPr>
                <w:bCs/>
              </w:rPr>
            </w:pPr>
            <w:r w:rsidRPr="00B45FF6">
              <w:rPr>
                <w:bCs/>
                <w:sz w:val="22"/>
              </w:rPr>
              <w:t>Giá trị mặc định là 0</w:t>
            </w:r>
          </w:p>
        </w:tc>
        <w:tc>
          <w:tcPr>
            <w:tcW w:w="6483" w:type="dxa"/>
            <w:tcBorders>
              <w:top w:val="single" w:sz="4" w:space="0" w:color="auto"/>
              <w:left w:val="single" w:sz="4" w:space="0" w:color="auto"/>
              <w:bottom w:val="single" w:sz="4" w:space="0" w:color="auto"/>
              <w:right w:val="single" w:sz="4" w:space="0" w:color="auto"/>
            </w:tcBorders>
            <w:noWrap/>
            <w:hideMark/>
          </w:tcPr>
          <w:p w14:paraId="78156227" w14:textId="77777777" w:rsidR="006A522F" w:rsidRPr="00B45FF6" w:rsidRDefault="006A522F" w:rsidP="00415767">
            <w:pPr>
              <w:spacing w:line="276" w:lineRule="auto"/>
              <w:rPr>
                <w:bCs/>
              </w:rPr>
            </w:pPr>
            <w:r w:rsidRPr="00B45FF6">
              <w:rPr>
                <w:bCs/>
                <w:sz w:val="22"/>
              </w:rPr>
              <w:t>0</w:t>
            </w:r>
          </w:p>
        </w:tc>
      </w:tr>
      <w:tr w:rsidR="006A522F" w:rsidRPr="00B45FF6" w14:paraId="583941D9"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696A4366" w14:textId="77777777" w:rsidR="006A522F" w:rsidRPr="00B45FF6" w:rsidRDefault="006A522F" w:rsidP="00415767">
            <w:pPr>
              <w:spacing w:line="276" w:lineRule="auto"/>
              <w:jc w:val="center"/>
              <w:rPr>
                <w:bCs/>
              </w:rPr>
            </w:pPr>
            <w:r w:rsidRPr="00B45FF6">
              <w:rPr>
                <w:bCs/>
                <w:sz w:val="22"/>
              </w:rPr>
              <w:lastRenderedPageBreak/>
              <w:t>11</w:t>
            </w:r>
          </w:p>
        </w:tc>
        <w:tc>
          <w:tcPr>
            <w:tcW w:w="1260" w:type="dxa"/>
            <w:tcBorders>
              <w:top w:val="single" w:sz="4" w:space="0" w:color="auto"/>
              <w:left w:val="single" w:sz="4" w:space="0" w:color="auto"/>
              <w:bottom w:val="single" w:sz="4" w:space="0" w:color="auto"/>
              <w:right w:val="single" w:sz="4" w:space="0" w:color="auto"/>
            </w:tcBorders>
            <w:hideMark/>
          </w:tcPr>
          <w:p w14:paraId="2CA87E9E" w14:textId="77777777" w:rsidR="006A522F" w:rsidRPr="00B45FF6" w:rsidRDefault="006A522F" w:rsidP="00415767">
            <w:pPr>
              <w:spacing w:line="276" w:lineRule="auto"/>
              <w:rPr>
                <w:bCs/>
              </w:rPr>
            </w:pPr>
            <w:r w:rsidRPr="00B45FF6">
              <w:rPr>
                <w:bCs/>
                <w:sz w:val="22"/>
              </w:rPr>
              <w:t>GL_SUB_HEAD_CODE</w:t>
            </w:r>
            <w:r w:rsidRPr="00B45FF6">
              <w:rPr>
                <w:bCs/>
                <w:sz w:val="22"/>
              </w:rPr>
              <w:br/>
              <w:t>GL_SUB</w:t>
            </w:r>
          </w:p>
        </w:tc>
        <w:tc>
          <w:tcPr>
            <w:tcW w:w="5310" w:type="dxa"/>
            <w:tcBorders>
              <w:top w:val="single" w:sz="4" w:space="0" w:color="auto"/>
              <w:left w:val="single" w:sz="4" w:space="0" w:color="auto"/>
              <w:bottom w:val="single" w:sz="4" w:space="0" w:color="auto"/>
              <w:right w:val="single" w:sz="4" w:space="0" w:color="auto"/>
            </w:tcBorders>
            <w:noWrap/>
            <w:hideMark/>
          </w:tcPr>
          <w:p w14:paraId="570E2FB7" w14:textId="77777777" w:rsidR="006A522F" w:rsidRPr="00B45FF6" w:rsidRDefault="006A522F" w:rsidP="00415767">
            <w:pPr>
              <w:spacing w:line="276" w:lineRule="auto"/>
              <w:rPr>
                <w:bCs/>
              </w:rPr>
            </w:pPr>
            <w:r w:rsidRPr="00B45FF6">
              <w:rPr>
                <w:bCs/>
                <w:sz w:val="22"/>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564961C9" w14:textId="77777777" w:rsidR="006A522F" w:rsidRPr="00B45FF6" w:rsidRDefault="006A522F" w:rsidP="00415767">
            <w:pPr>
              <w:spacing w:line="276" w:lineRule="auto"/>
              <w:rPr>
                <w:bCs/>
              </w:rPr>
            </w:pPr>
            <w:r w:rsidRPr="00B45FF6">
              <w:rPr>
                <w:bCs/>
                <w:sz w:val="22"/>
              </w:rPr>
              <w:t>GAM.GL_SUB_HEAD_CODE</w:t>
            </w:r>
          </w:p>
        </w:tc>
      </w:tr>
      <w:tr w:rsidR="006A522F" w:rsidRPr="00B45FF6" w14:paraId="455232B5"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279FF5E7" w14:textId="77777777" w:rsidR="006A522F" w:rsidRPr="00B45FF6" w:rsidRDefault="006A522F" w:rsidP="00415767">
            <w:pPr>
              <w:spacing w:line="276" w:lineRule="auto"/>
              <w:jc w:val="center"/>
              <w:rPr>
                <w:bCs/>
              </w:rPr>
            </w:pPr>
            <w:r w:rsidRPr="00B45FF6">
              <w:rPr>
                <w:bCs/>
                <w:sz w:val="22"/>
              </w:rPr>
              <w:t>12</w:t>
            </w:r>
          </w:p>
        </w:tc>
        <w:tc>
          <w:tcPr>
            <w:tcW w:w="1260" w:type="dxa"/>
            <w:tcBorders>
              <w:top w:val="single" w:sz="4" w:space="0" w:color="auto"/>
              <w:left w:val="single" w:sz="4" w:space="0" w:color="auto"/>
              <w:bottom w:val="single" w:sz="4" w:space="0" w:color="auto"/>
              <w:right w:val="single" w:sz="4" w:space="0" w:color="auto"/>
            </w:tcBorders>
            <w:hideMark/>
          </w:tcPr>
          <w:p w14:paraId="3EA9711D" w14:textId="77777777" w:rsidR="006A522F" w:rsidRPr="00B45FF6" w:rsidRDefault="006A522F" w:rsidP="00415767">
            <w:pPr>
              <w:spacing w:line="276" w:lineRule="auto"/>
              <w:rPr>
                <w:bCs/>
              </w:rPr>
            </w:pPr>
            <w:r w:rsidRPr="00B45FF6">
              <w:rPr>
                <w:bCs/>
                <w:sz w:val="22"/>
              </w:rPr>
              <w:t>Loại Tiền</w:t>
            </w:r>
            <w:r w:rsidRPr="00B45FF6">
              <w:rPr>
                <w:bCs/>
                <w:sz w:val="22"/>
              </w:rPr>
              <w:br/>
              <w:t>CCYCD</w:t>
            </w:r>
          </w:p>
        </w:tc>
        <w:tc>
          <w:tcPr>
            <w:tcW w:w="5310" w:type="dxa"/>
            <w:tcBorders>
              <w:top w:val="single" w:sz="4" w:space="0" w:color="auto"/>
              <w:left w:val="single" w:sz="4" w:space="0" w:color="auto"/>
              <w:bottom w:val="single" w:sz="4" w:space="0" w:color="auto"/>
              <w:right w:val="single" w:sz="4" w:space="0" w:color="auto"/>
            </w:tcBorders>
            <w:noWrap/>
            <w:hideMark/>
          </w:tcPr>
          <w:p w14:paraId="05654958" w14:textId="77777777" w:rsidR="006A522F" w:rsidRPr="00B45FF6" w:rsidRDefault="006A522F" w:rsidP="00415767">
            <w:pPr>
              <w:spacing w:line="276" w:lineRule="auto"/>
              <w:rPr>
                <w:bCs/>
              </w:rPr>
            </w:pPr>
            <w:r w:rsidRPr="00B45FF6">
              <w:rPr>
                <w:bCs/>
                <w:sz w:val="22"/>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19BB6659" w14:textId="77777777" w:rsidR="006A522F" w:rsidRPr="00B45FF6" w:rsidRDefault="006A522F" w:rsidP="00415767">
            <w:pPr>
              <w:spacing w:line="276" w:lineRule="auto"/>
              <w:rPr>
                <w:bCs/>
              </w:rPr>
            </w:pPr>
            <w:r w:rsidRPr="00B45FF6">
              <w:rPr>
                <w:bCs/>
                <w:sz w:val="22"/>
              </w:rPr>
              <w:t>GAM.ACCT_CRNCY_CODE</w:t>
            </w:r>
          </w:p>
        </w:tc>
      </w:tr>
      <w:tr w:rsidR="006A522F" w:rsidRPr="00B45FF6" w14:paraId="06B79B6D"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7D702371" w14:textId="77777777" w:rsidR="006A522F" w:rsidRPr="00B45FF6" w:rsidRDefault="006A522F" w:rsidP="00415767">
            <w:pPr>
              <w:spacing w:line="276" w:lineRule="auto"/>
              <w:jc w:val="center"/>
              <w:rPr>
                <w:bCs/>
              </w:rPr>
            </w:pPr>
            <w:r w:rsidRPr="00B45FF6">
              <w:rPr>
                <w:bCs/>
                <w:sz w:val="22"/>
              </w:rPr>
              <w:t>13</w:t>
            </w:r>
          </w:p>
        </w:tc>
        <w:tc>
          <w:tcPr>
            <w:tcW w:w="1260" w:type="dxa"/>
            <w:tcBorders>
              <w:top w:val="single" w:sz="4" w:space="0" w:color="auto"/>
              <w:left w:val="single" w:sz="4" w:space="0" w:color="auto"/>
              <w:bottom w:val="single" w:sz="4" w:space="0" w:color="auto"/>
              <w:right w:val="single" w:sz="4" w:space="0" w:color="auto"/>
            </w:tcBorders>
            <w:hideMark/>
          </w:tcPr>
          <w:p w14:paraId="520C9026" w14:textId="77777777" w:rsidR="006A522F" w:rsidRPr="00B45FF6" w:rsidRDefault="006A522F" w:rsidP="00415767">
            <w:pPr>
              <w:spacing w:line="276" w:lineRule="auto"/>
              <w:rPr>
                <w:bCs/>
              </w:rPr>
            </w:pPr>
            <w:r w:rsidRPr="00B45FF6">
              <w:rPr>
                <w:bCs/>
                <w:sz w:val="22"/>
              </w:rPr>
              <w:t>Số dư Nguyên tệ</w:t>
            </w:r>
            <w:r w:rsidRPr="00B45FF6">
              <w:rPr>
                <w:bCs/>
                <w:sz w:val="22"/>
              </w:rPr>
              <w:br/>
              <w:t>CURBAL_NT</w:t>
            </w:r>
          </w:p>
        </w:tc>
        <w:tc>
          <w:tcPr>
            <w:tcW w:w="5310" w:type="dxa"/>
            <w:tcBorders>
              <w:top w:val="single" w:sz="4" w:space="0" w:color="auto"/>
              <w:left w:val="single" w:sz="4" w:space="0" w:color="auto"/>
              <w:bottom w:val="single" w:sz="4" w:space="0" w:color="auto"/>
              <w:right w:val="single" w:sz="4" w:space="0" w:color="auto"/>
            </w:tcBorders>
            <w:noWrap/>
          </w:tcPr>
          <w:p w14:paraId="4702E370" w14:textId="77777777" w:rsidR="006A522F" w:rsidRPr="00B45FF6" w:rsidRDefault="006A522F" w:rsidP="00415767">
            <w:pPr>
              <w:spacing w:line="276" w:lineRule="auto"/>
              <w:rPr>
                <w:bCs/>
              </w:rPr>
            </w:pPr>
            <w:r w:rsidRPr="00B45FF6">
              <w:rPr>
                <w:bCs/>
                <w:sz w:val="22"/>
              </w:rPr>
              <w:t>Liên kết (JOIN) với bảng TBAADM.EAB với các điều kiện sau:</w:t>
            </w:r>
          </w:p>
          <w:p w14:paraId="54DC0D2A" w14:textId="77777777" w:rsidR="006A522F" w:rsidRPr="00B45FF6" w:rsidRDefault="006A522F" w:rsidP="00415767">
            <w:pPr>
              <w:spacing w:line="276" w:lineRule="auto"/>
              <w:rPr>
                <w:bCs/>
              </w:rPr>
            </w:pPr>
          </w:p>
          <w:p w14:paraId="18F1D70E" w14:textId="77777777" w:rsidR="006A522F" w:rsidRPr="00B45FF6" w:rsidRDefault="006A522F" w:rsidP="00415767">
            <w:pPr>
              <w:spacing w:line="276" w:lineRule="auto"/>
              <w:rPr>
                <w:bCs/>
              </w:rPr>
            </w:pPr>
            <w:r w:rsidRPr="00B45FF6">
              <w:rPr>
                <w:bCs/>
                <w:sz w:val="22"/>
              </w:rPr>
              <w:t xml:space="preserve">GAM.BANK_ID  = EAB.BANK_ID  </w:t>
            </w:r>
          </w:p>
          <w:p w14:paraId="10D402EA"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GAM.ACID = EAB.ACID </w:t>
            </w:r>
          </w:p>
          <w:p w14:paraId="308081C8"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TO_DATE(‘&lt;NGÀY_BÁO_CÁO&gt;’, 'YYYYMMDD') BETWEEN EOD_DATE AND END_EOD_DATE</w:t>
            </w:r>
          </w:p>
        </w:tc>
        <w:tc>
          <w:tcPr>
            <w:tcW w:w="6483" w:type="dxa"/>
            <w:tcBorders>
              <w:top w:val="single" w:sz="4" w:space="0" w:color="auto"/>
              <w:left w:val="single" w:sz="4" w:space="0" w:color="auto"/>
              <w:bottom w:val="single" w:sz="4" w:space="0" w:color="auto"/>
              <w:right w:val="single" w:sz="4" w:space="0" w:color="auto"/>
            </w:tcBorders>
            <w:noWrap/>
            <w:hideMark/>
          </w:tcPr>
          <w:p w14:paraId="4CFFA707" w14:textId="77777777" w:rsidR="006A522F" w:rsidRPr="00B45FF6" w:rsidRDefault="006A522F" w:rsidP="00415767">
            <w:pPr>
              <w:spacing w:line="276" w:lineRule="auto"/>
              <w:rPr>
                <w:bCs/>
              </w:rPr>
            </w:pPr>
            <w:r w:rsidRPr="00B45FF6">
              <w:rPr>
                <w:bCs/>
                <w:sz w:val="22"/>
              </w:rPr>
              <w:t>NVL(EAB.TRAN_DATE_BAL, 0)</w:t>
            </w:r>
          </w:p>
        </w:tc>
      </w:tr>
      <w:tr w:rsidR="006A522F" w:rsidRPr="00B45FF6" w14:paraId="33DD0BD6"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4CD25CF1" w14:textId="77777777" w:rsidR="006A522F" w:rsidRPr="00B45FF6" w:rsidRDefault="006A522F" w:rsidP="00415767">
            <w:pPr>
              <w:spacing w:line="276" w:lineRule="auto"/>
              <w:jc w:val="center"/>
              <w:rPr>
                <w:bCs/>
              </w:rPr>
            </w:pPr>
            <w:r w:rsidRPr="00B45FF6">
              <w:rPr>
                <w:bCs/>
                <w:sz w:val="22"/>
              </w:rPr>
              <w:t>14</w:t>
            </w:r>
          </w:p>
        </w:tc>
        <w:tc>
          <w:tcPr>
            <w:tcW w:w="1260" w:type="dxa"/>
            <w:tcBorders>
              <w:top w:val="single" w:sz="4" w:space="0" w:color="auto"/>
              <w:left w:val="single" w:sz="4" w:space="0" w:color="auto"/>
              <w:bottom w:val="single" w:sz="4" w:space="0" w:color="auto"/>
              <w:right w:val="single" w:sz="4" w:space="0" w:color="auto"/>
            </w:tcBorders>
            <w:hideMark/>
          </w:tcPr>
          <w:p w14:paraId="3D447A2B" w14:textId="77777777" w:rsidR="006A522F" w:rsidRPr="00B45FF6" w:rsidRDefault="006A522F" w:rsidP="00415767">
            <w:pPr>
              <w:spacing w:line="276" w:lineRule="auto"/>
              <w:rPr>
                <w:bCs/>
              </w:rPr>
            </w:pPr>
            <w:r w:rsidRPr="00B45FF6">
              <w:rPr>
                <w:bCs/>
                <w:sz w:val="22"/>
              </w:rPr>
              <w:t>Số dư quy đổi</w:t>
            </w:r>
            <w:r w:rsidRPr="00B45FF6">
              <w:rPr>
                <w:bCs/>
                <w:sz w:val="22"/>
              </w:rPr>
              <w:br/>
              <w:t>CURBAL_VN</w:t>
            </w:r>
          </w:p>
        </w:tc>
        <w:tc>
          <w:tcPr>
            <w:tcW w:w="5310" w:type="dxa"/>
            <w:tcBorders>
              <w:top w:val="single" w:sz="4" w:space="0" w:color="auto"/>
              <w:left w:val="single" w:sz="4" w:space="0" w:color="auto"/>
              <w:bottom w:val="single" w:sz="4" w:space="0" w:color="auto"/>
              <w:right w:val="single" w:sz="4" w:space="0" w:color="auto"/>
            </w:tcBorders>
            <w:noWrap/>
          </w:tcPr>
          <w:p w14:paraId="070F9DB0" w14:textId="77777777" w:rsidR="006A522F" w:rsidRPr="00B45FF6" w:rsidRDefault="006A522F" w:rsidP="00415767">
            <w:pPr>
              <w:pStyle w:val="Heading4"/>
              <w:numPr>
                <w:ilvl w:val="0"/>
                <w:numId w:val="0"/>
              </w:numPr>
              <w:ind w:left="864"/>
              <w:rPr>
                <w:rFonts w:cs="Times New Roman"/>
                <w:bCs/>
              </w:rPr>
            </w:pPr>
          </w:p>
        </w:tc>
        <w:tc>
          <w:tcPr>
            <w:tcW w:w="6483" w:type="dxa"/>
            <w:tcBorders>
              <w:top w:val="single" w:sz="4" w:space="0" w:color="auto"/>
              <w:left w:val="single" w:sz="4" w:space="0" w:color="auto"/>
              <w:bottom w:val="single" w:sz="4" w:space="0" w:color="auto"/>
              <w:right w:val="single" w:sz="4" w:space="0" w:color="auto"/>
            </w:tcBorders>
            <w:noWrap/>
          </w:tcPr>
          <w:p w14:paraId="7D212926" w14:textId="5AC948D1" w:rsidR="006A522F" w:rsidRPr="00B45FF6" w:rsidRDefault="006A522F" w:rsidP="00415767">
            <w:pPr>
              <w:spacing w:line="276" w:lineRule="auto"/>
              <w:rPr>
                <w:color w:val="000000"/>
              </w:rPr>
            </w:pPr>
            <w:r w:rsidRPr="00B45FF6">
              <w:rPr>
                <w:color w:val="000000"/>
                <w:sz w:val="22"/>
              </w:rPr>
              <w:t>Lấy cột “</w:t>
            </w:r>
            <w:r w:rsidRPr="00B45FF6">
              <w:rPr>
                <w:bCs/>
                <w:sz w:val="22"/>
              </w:rPr>
              <w:t>Số dư Nguyên tệ</w:t>
            </w:r>
            <w:r w:rsidRPr="00B45FF6">
              <w:rPr>
                <w:color w:val="000000"/>
                <w:sz w:val="22"/>
              </w:rPr>
              <w:t xml:space="preserve">” (dòng 13) * Tỷ giá quy đổi (VND), tham khảo </w:t>
            </w:r>
            <w:r w:rsidRPr="00B45FF6">
              <w:rPr>
                <w:b/>
                <w:bCs/>
                <w:color w:val="000000"/>
                <w:sz w:val="22"/>
              </w:rPr>
              <w:t>Function</w:t>
            </w:r>
            <w:r w:rsidRPr="00B45FF6">
              <w:rPr>
                <w:color w:val="000000"/>
                <w:sz w:val="22"/>
              </w:rPr>
              <w:t xml:space="preserve"> tính tỷ giá ở mục </w:t>
            </w:r>
            <w:r w:rsidRPr="00B45FF6">
              <w:rPr>
                <w:i/>
                <w:iCs/>
                <w:color w:val="000000"/>
                <w:sz w:val="22"/>
              </w:rPr>
              <w:t xml:space="preserve">“Các quy tắc xử lý chung” </w:t>
            </w:r>
            <w:r w:rsidRPr="00B45FF6">
              <w:rPr>
                <w:rStyle w:val="Strong"/>
                <w:rFonts w:ascii="Cambria Math" w:hAnsi="Cambria Math" w:cs="Cambria Math"/>
                <w:i/>
                <w:iCs/>
                <w:color w:val="3A3A3A"/>
                <w:sz w:val="22"/>
              </w:rPr>
              <w:t>⇢</w:t>
            </w:r>
            <w:r w:rsidRPr="00B45FF6">
              <w:rPr>
                <w:rStyle w:val="Strong"/>
                <w:i/>
                <w:iCs/>
                <w:color w:val="3A3A3A"/>
                <w:sz w:val="22"/>
              </w:rPr>
              <w:t xml:space="preserve"> </w:t>
            </w:r>
            <w:r w:rsidRPr="00B45FF6">
              <w:rPr>
                <w:i/>
                <w:iCs/>
                <w:color w:val="000000"/>
                <w:sz w:val="22"/>
              </w:rPr>
              <w:t xml:space="preserve"> “Tỷ giá”</w:t>
            </w:r>
            <w:r w:rsidRPr="00B45FF6">
              <w:rPr>
                <w:rStyle w:val="Heading1Char"/>
                <w:rFonts w:cs="Times New Roman"/>
                <w:i/>
                <w:iCs/>
                <w:color w:val="3A3A3A"/>
                <w:sz w:val="22"/>
                <w:szCs w:val="22"/>
              </w:rPr>
              <w:t xml:space="preserve"> </w:t>
            </w:r>
            <w:r w:rsidRPr="00B45FF6">
              <w:rPr>
                <w:rStyle w:val="Strong"/>
                <w:rFonts w:ascii="Cambria Math" w:hAnsi="Cambria Math" w:cs="Cambria Math"/>
                <w:i/>
                <w:iCs/>
                <w:color w:val="3A3A3A"/>
                <w:sz w:val="22"/>
              </w:rPr>
              <w:t>⇢</w:t>
            </w:r>
            <w:r w:rsidRPr="00B45FF6">
              <w:rPr>
                <w:rStyle w:val="Strong"/>
                <w:i/>
                <w:iCs/>
                <w:color w:val="3A3A3A"/>
                <w:sz w:val="22"/>
              </w:rPr>
              <w:t xml:space="preserve"> </w:t>
            </w:r>
            <w:r w:rsidRPr="00B45FF6">
              <w:rPr>
                <w:i/>
                <w:iCs/>
                <w:color w:val="000000"/>
                <w:sz w:val="22"/>
              </w:rPr>
              <w:t xml:space="preserve"> “Tỷ giá quy đổi cuối ngày</w:t>
            </w:r>
            <w:r w:rsidRPr="00B45FF6">
              <w:t xml:space="preserve"> </w:t>
            </w:r>
            <w:r w:rsidRPr="00B45FF6">
              <w:rPr>
                <w:i/>
                <w:iCs/>
                <w:color w:val="000000"/>
                <w:sz w:val="22"/>
              </w:rPr>
              <w:t>CUSTOM.GET_EXRATE” (</w:t>
            </w:r>
            <w:hyperlink w:anchor="_Tỷ_giá_quy_1" w:history="1">
              <w:r w:rsidRPr="00B45FF6">
                <w:rPr>
                  <w:rStyle w:val="Hyperlink"/>
                  <w:rFonts w:eastAsiaTheme="majorEastAsia"/>
                </w:rPr>
                <w:t>link</w:t>
              </w:r>
            </w:hyperlink>
            <w:r w:rsidRPr="00B45FF6">
              <w:rPr>
                <w:i/>
                <w:iCs/>
                <w:color w:val="000000"/>
              </w:rPr>
              <w:t xml:space="preserve">) </w:t>
            </w:r>
            <w:r w:rsidRPr="00B45FF6">
              <w:rPr>
                <w:color w:val="000000"/>
              </w:rPr>
              <w:t>theo logic sau:</w:t>
            </w:r>
          </w:p>
          <w:p w14:paraId="7C348A31" w14:textId="77777777" w:rsidR="006A522F" w:rsidRPr="00B45FF6" w:rsidRDefault="006A522F" w:rsidP="00415767">
            <w:pPr>
              <w:spacing w:line="276" w:lineRule="auto"/>
              <w:rPr>
                <w:i/>
                <w:iCs/>
                <w:color w:val="000000"/>
              </w:rPr>
            </w:pPr>
          </w:p>
          <w:p w14:paraId="06A66F84" w14:textId="77777777" w:rsidR="006A522F" w:rsidRPr="00B45FF6" w:rsidRDefault="006A522F" w:rsidP="00415767">
            <w:pPr>
              <w:spacing w:line="276" w:lineRule="auto"/>
              <w:rPr>
                <w:color w:val="000000"/>
              </w:rPr>
            </w:pPr>
            <w:r w:rsidRPr="00B45FF6">
              <w:rPr>
                <w:color w:val="000000"/>
                <w:sz w:val="22"/>
              </w:rPr>
              <w:t>“</w:t>
            </w:r>
            <w:r w:rsidRPr="00B45FF6">
              <w:rPr>
                <w:bCs/>
                <w:sz w:val="22"/>
              </w:rPr>
              <w:t>Số dư Nguyên tệ</w:t>
            </w:r>
            <w:r w:rsidRPr="00B45FF6">
              <w:rPr>
                <w:color w:val="000000"/>
                <w:sz w:val="22"/>
              </w:rPr>
              <w:t>” * CUSTOM.GET_EXRATE('M1000'</w:t>
            </w:r>
          </w:p>
          <w:p w14:paraId="3A10DC37" w14:textId="77777777" w:rsidR="006A522F" w:rsidRPr="00B45FF6" w:rsidRDefault="006A522F" w:rsidP="00415767">
            <w:pPr>
              <w:spacing w:line="276" w:lineRule="auto"/>
              <w:rPr>
                <w:bCs/>
              </w:rPr>
            </w:pPr>
            <w:r w:rsidRPr="00B45FF6">
              <w:rPr>
                <w:bCs/>
                <w:sz w:val="22"/>
              </w:rPr>
              <w:t>,'VND', EAB.EAB_CRNCY_CODE, TO_DATE(</w:t>
            </w:r>
            <w:r w:rsidRPr="00B45FF6">
              <w:rPr>
                <w:color w:val="000000"/>
                <w:sz w:val="22"/>
              </w:rPr>
              <w:t>'&lt;NGÀY_BÁO_CÁO&gt;'</w:t>
            </w:r>
            <w:r w:rsidRPr="00B45FF6">
              <w:rPr>
                <w:bCs/>
                <w:sz w:val="22"/>
              </w:rPr>
              <w:t>, 'YYYYMMDD'))</w:t>
            </w:r>
          </w:p>
        </w:tc>
      </w:tr>
      <w:tr w:rsidR="006A522F" w:rsidRPr="00B45FF6" w14:paraId="5D40AD68"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421BF320" w14:textId="77777777" w:rsidR="006A522F" w:rsidRPr="00B45FF6" w:rsidRDefault="006A522F" w:rsidP="00415767">
            <w:pPr>
              <w:spacing w:line="276" w:lineRule="auto"/>
              <w:jc w:val="center"/>
              <w:rPr>
                <w:bCs/>
              </w:rPr>
            </w:pPr>
            <w:r w:rsidRPr="00B45FF6">
              <w:rPr>
                <w:bCs/>
                <w:sz w:val="22"/>
              </w:rPr>
              <w:t>15</w:t>
            </w:r>
          </w:p>
        </w:tc>
        <w:tc>
          <w:tcPr>
            <w:tcW w:w="1260" w:type="dxa"/>
            <w:tcBorders>
              <w:top w:val="single" w:sz="4" w:space="0" w:color="auto"/>
              <w:left w:val="single" w:sz="4" w:space="0" w:color="auto"/>
              <w:bottom w:val="single" w:sz="4" w:space="0" w:color="auto"/>
              <w:right w:val="single" w:sz="4" w:space="0" w:color="auto"/>
            </w:tcBorders>
            <w:hideMark/>
          </w:tcPr>
          <w:p w14:paraId="454AD90F" w14:textId="77777777" w:rsidR="006A522F" w:rsidRPr="00B45FF6" w:rsidRDefault="006A522F" w:rsidP="00415767">
            <w:pPr>
              <w:spacing w:line="276" w:lineRule="auto"/>
              <w:rPr>
                <w:bCs/>
              </w:rPr>
            </w:pPr>
            <w:r w:rsidRPr="00B45FF6">
              <w:rPr>
                <w:bCs/>
                <w:sz w:val="22"/>
              </w:rPr>
              <w:t>Ngày Mở Sổ Đầu Tiên</w:t>
            </w:r>
            <w:r w:rsidRPr="00B45FF6">
              <w:rPr>
                <w:bCs/>
                <w:sz w:val="22"/>
              </w:rPr>
              <w:br/>
              <w:t>OPNDT_FI</w:t>
            </w:r>
            <w:r w:rsidRPr="00B45FF6">
              <w:rPr>
                <w:bCs/>
                <w:sz w:val="22"/>
              </w:rPr>
              <w:lastRenderedPageBreak/>
              <w:t>RST</w:t>
            </w:r>
          </w:p>
        </w:tc>
        <w:tc>
          <w:tcPr>
            <w:tcW w:w="5310" w:type="dxa"/>
            <w:tcBorders>
              <w:top w:val="single" w:sz="4" w:space="0" w:color="auto"/>
              <w:left w:val="single" w:sz="4" w:space="0" w:color="auto"/>
              <w:bottom w:val="single" w:sz="4" w:space="0" w:color="auto"/>
              <w:right w:val="single" w:sz="4" w:space="0" w:color="auto"/>
            </w:tcBorders>
            <w:noWrap/>
            <w:hideMark/>
          </w:tcPr>
          <w:p w14:paraId="6375E465" w14:textId="77777777" w:rsidR="006A522F" w:rsidRPr="00B45FF6" w:rsidRDefault="006A522F" w:rsidP="00415767">
            <w:pPr>
              <w:spacing w:line="276" w:lineRule="auto"/>
              <w:rPr>
                <w:bCs/>
              </w:rPr>
            </w:pPr>
            <w:r w:rsidRPr="00B45FF6">
              <w:rPr>
                <w:bCs/>
              </w:rPr>
              <w:lastRenderedPageBreak/>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3CC7EFA0" w14:textId="77777777" w:rsidR="006A522F" w:rsidRPr="00B45FF6" w:rsidRDefault="006A522F" w:rsidP="00415767">
            <w:pPr>
              <w:spacing w:line="276" w:lineRule="auto"/>
              <w:rPr>
                <w:bCs/>
              </w:rPr>
            </w:pPr>
            <w:r w:rsidRPr="00B45FF6">
              <w:rPr>
                <w:bCs/>
                <w:sz w:val="22"/>
              </w:rPr>
              <w:t>GAM.ACCT_OPN_DATE</w:t>
            </w:r>
          </w:p>
        </w:tc>
      </w:tr>
      <w:tr w:rsidR="006A522F" w:rsidRPr="00B45FF6" w14:paraId="321065B4"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15495849" w14:textId="77777777" w:rsidR="006A522F" w:rsidRPr="00B45FF6" w:rsidRDefault="006A522F" w:rsidP="00415767">
            <w:pPr>
              <w:spacing w:line="276" w:lineRule="auto"/>
              <w:jc w:val="center"/>
              <w:rPr>
                <w:bCs/>
              </w:rPr>
            </w:pPr>
            <w:r w:rsidRPr="00B45FF6">
              <w:rPr>
                <w:bCs/>
                <w:sz w:val="22"/>
              </w:rPr>
              <w:t>16</w:t>
            </w:r>
          </w:p>
        </w:tc>
        <w:tc>
          <w:tcPr>
            <w:tcW w:w="1260" w:type="dxa"/>
            <w:tcBorders>
              <w:top w:val="single" w:sz="4" w:space="0" w:color="auto"/>
              <w:left w:val="single" w:sz="4" w:space="0" w:color="auto"/>
              <w:bottom w:val="single" w:sz="4" w:space="0" w:color="auto"/>
              <w:right w:val="single" w:sz="4" w:space="0" w:color="auto"/>
            </w:tcBorders>
            <w:hideMark/>
          </w:tcPr>
          <w:p w14:paraId="39CC9268" w14:textId="77777777" w:rsidR="006A522F" w:rsidRPr="00B45FF6" w:rsidRDefault="006A522F" w:rsidP="00415767">
            <w:pPr>
              <w:spacing w:line="276" w:lineRule="auto"/>
              <w:rPr>
                <w:bCs/>
              </w:rPr>
            </w:pPr>
            <w:r w:rsidRPr="00B45FF6">
              <w:rPr>
                <w:bCs/>
                <w:sz w:val="22"/>
              </w:rPr>
              <w:t>Ngày Mở Hiện tại</w:t>
            </w:r>
            <w:r w:rsidRPr="00B45FF6">
              <w:rPr>
                <w:bCs/>
                <w:sz w:val="22"/>
              </w:rPr>
              <w:br/>
              <w:t>OPEN_EFFECT</w:t>
            </w:r>
          </w:p>
        </w:tc>
        <w:tc>
          <w:tcPr>
            <w:tcW w:w="5310" w:type="dxa"/>
            <w:tcBorders>
              <w:top w:val="single" w:sz="4" w:space="0" w:color="auto"/>
              <w:left w:val="single" w:sz="4" w:space="0" w:color="auto"/>
              <w:bottom w:val="single" w:sz="4" w:space="0" w:color="auto"/>
              <w:right w:val="single" w:sz="4" w:space="0" w:color="auto"/>
            </w:tcBorders>
            <w:noWrap/>
            <w:hideMark/>
          </w:tcPr>
          <w:p w14:paraId="781967DC" w14:textId="77777777" w:rsidR="006A522F" w:rsidRPr="00B45FF6" w:rsidRDefault="006A522F" w:rsidP="00415767">
            <w:pPr>
              <w:spacing w:line="276" w:lineRule="auto"/>
              <w:rPr>
                <w:bCs/>
              </w:rPr>
            </w:pPr>
            <w:r w:rsidRPr="00B45FF6">
              <w:rPr>
                <w:bCs/>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01B25917" w14:textId="77777777" w:rsidR="006A522F" w:rsidRPr="00B45FF6" w:rsidRDefault="006A522F" w:rsidP="00415767">
            <w:pPr>
              <w:spacing w:line="276" w:lineRule="auto"/>
              <w:rPr>
                <w:bCs/>
              </w:rPr>
            </w:pPr>
            <w:r w:rsidRPr="00B45FF6">
              <w:rPr>
                <w:bCs/>
                <w:sz w:val="22"/>
              </w:rPr>
              <w:t>GAM.ACCT_OPN_DATE</w:t>
            </w:r>
          </w:p>
        </w:tc>
      </w:tr>
      <w:tr w:rsidR="006A522F" w:rsidRPr="00B45FF6" w14:paraId="167692D5"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3A1A7386" w14:textId="77777777" w:rsidR="006A522F" w:rsidRPr="00B45FF6" w:rsidRDefault="006A522F" w:rsidP="00415767">
            <w:pPr>
              <w:spacing w:line="276" w:lineRule="auto"/>
              <w:jc w:val="center"/>
              <w:rPr>
                <w:bCs/>
              </w:rPr>
            </w:pPr>
            <w:r w:rsidRPr="00B45FF6">
              <w:rPr>
                <w:bCs/>
                <w:sz w:val="22"/>
              </w:rPr>
              <w:t>17</w:t>
            </w:r>
          </w:p>
        </w:tc>
        <w:tc>
          <w:tcPr>
            <w:tcW w:w="1260" w:type="dxa"/>
            <w:tcBorders>
              <w:top w:val="single" w:sz="4" w:space="0" w:color="auto"/>
              <w:left w:val="single" w:sz="4" w:space="0" w:color="auto"/>
              <w:bottom w:val="single" w:sz="4" w:space="0" w:color="auto"/>
              <w:right w:val="single" w:sz="4" w:space="0" w:color="auto"/>
            </w:tcBorders>
            <w:hideMark/>
          </w:tcPr>
          <w:p w14:paraId="23CEB0F3" w14:textId="77777777" w:rsidR="006A522F" w:rsidRPr="00B45FF6" w:rsidRDefault="006A522F" w:rsidP="00415767">
            <w:pPr>
              <w:spacing w:line="276" w:lineRule="auto"/>
              <w:rPr>
                <w:bCs/>
              </w:rPr>
            </w:pPr>
            <w:r w:rsidRPr="00B45FF6">
              <w:rPr>
                <w:bCs/>
                <w:sz w:val="22"/>
              </w:rPr>
              <w:t>Ngày Đáo Hạn</w:t>
            </w:r>
            <w:r w:rsidRPr="00B45FF6">
              <w:rPr>
                <w:bCs/>
                <w:sz w:val="22"/>
              </w:rPr>
              <w:br/>
              <w:t>MATDT</w:t>
            </w:r>
          </w:p>
        </w:tc>
        <w:tc>
          <w:tcPr>
            <w:tcW w:w="5310" w:type="dxa"/>
            <w:tcBorders>
              <w:top w:val="single" w:sz="4" w:space="0" w:color="auto"/>
              <w:left w:val="single" w:sz="4" w:space="0" w:color="auto"/>
              <w:bottom w:val="single" w:sz="4" w:space="0" w:color="auto"/>
              <w:right w:val="single" w:sz="4" w:space="0" w:color="auto"/>
            </w:tcBorders>
            <w:noWrap/>
            <w:hideMark/>
          </w:tcPr>
          <w:p w14:paraId="4B6728E0" w14:textId="77777777" w:rsidR="006A522F" w:rsidRPr="00B45FF6" w:rsidRDefault="006A522F" w:rsidP="00415767">
            <w:pPr>
              <w:spacing w:line="276" w:lineRule="auto"/>
              <w:rPr>
                <w:bCs/>
              </w:rPr>
            </w:pPr>
            <w:r w:rsidRPr="00B45FF6">
              <w:rPr>
                <w:bCs/>
                <w:sz w:val="22"/>
              </w:rPr>
              <w:t>Giá trị mặc định là ‘31-Dec-2099’</w:t>
            </w:r>
          </w:p>
        </w:tc>
        <w:tc>
          <w:tcPr>
            <w:tcW w:w="6483" w:type="dxa"/>
            <w:tcBorders>
              <w:top w:val="single" w:sz="4" w:space="0" w:color="auto"/>
              <w:left w:val="single" w:sz="4" w:space="0" w:color="auto"/>
              <w:bottom w:val="single" w:sz="4" w:space="0" w:color="auto"/>
              <w:right w:val="single" w:sz="4" w:space="0" w:color="auto"/>
            </w:tcBorders>
            <w:noWrap/>
            <w:hideMark/>
          </w:tcPr>
          <w:p w14:paraId="4F9807F8" w14:textId="77777777" w:rsidR="006A522F" w:rsidRPr="00B45FF6" w:rsidRDefault="006A522F" w:rsidP="00415767">
            <w:pPr>
              <w:spacing w:line="276" w:lineRule="auto"/>
              <w:rPr>
                <w:bCs/>
              </w:rPr>
            </w:pPr>
            <w:r w:rsidRPr="00B45FF6">
              <w:rPr>
                <w:bCs/>
                <w:sz w:val="22"/>
              </w:rPr>
              <w:t>TO_DATE('20991231','YYYYMMDD')</w:t>
            </w:r>
          </w:p>
        </w:tc>
      </w:tr>
      <w:tr w:rsidR="006A522F" w:rsidRPr="00B45FF6" w14:paraId="620A9018"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5DEBB1C5" w14:textId="77777777" w:rsidR="006A522F" w:rsidRPr="00B45FF6" w:rsidRDefault="006A522F" w:rsidP="00415767">
            <w:pPr>
              <w:spacing w:line="276" w:lineRule="auto"/>
              <w:jc w:val="center"/>
              <w:rPr>
                <w:bCs/>
              </w:rPr>
            </w:pPr>
            <w:r w:rsidRPr="00B45FF6">
              <w:rPr>
                <w:bCs/>
                <w:sz w:val="22"/>
              </w:rPr>
              <w:t>18</w:t>
            </w:r>
          </w:p>
        </w:tc>
        <w:tc>
          <w:tcPr>
            <w:tcW w:w="1260" w:type="dxa"/>
            <w:tcBorders>
              <w:top w:val="single" w:sz="4" w:space="0" w:color="auto"/>
              <w:left w:val="single" w:sz="4" w:space="0" w:color="auto"/>
              <w:bottom w:val="single" w:sz="4" w:space="0" w:color="auto"/>
              <w:right w:val="single" w:sz="4" w:space="0" w:color="auto"/>
            </w:tcBorders>
            <w:hideMark/>
          </w:tcPr>
          <w:p w14:paraId="360FBBD7" w14:textId="77777777" w:rsidR="006A522F" w:rsidRPr="00B45FF6" w:rsidRDefault="006A522F" w:rsidP="00415767">
            <w:pPr>
              <w:spacing w:line="276" w:lineRule="auto"/>
              <w:rPr>
                <w:bCs/>
              </w:rPr>
            </w:pPr>
            <w:r w:rsidRPr="00B45FF6">
              <w:rPr>
                <w:bCs/>
                <w:sz w:val="22"/>
              </w:rPr>
              <w:t>LS_GHISO</w:t>
            </w:r>
            <w:r w:rsidRPr="00B45FF6">
              <w:rPr>
                <w:bCs/>
                <w:sz w:val="22"/>
              </w:rPr>
              <w:br/>
              <w:t>INTEREST_RATE</w:t>
            </w:r>
          </w:p>
        </w:tc>
        <w:tc>
          <w:tcPr>
            <w:tcW w:w="5310" w:type="dxa"/>
            <w:tcBorders>
              <w:top w:val="single" w:sz="4" w:space="0" w:color="auto"/>
              <w:left w:val="single" w:sz="4" w:space="0" w:color="auto"/>
              <w:bottom w:val="single" w:sz="4" w:space="0" w:color="auto"/>
              <w:right w:val="single" w:sz="4" w:space="0" w:color="auto"/>
            </w:tcBorders>
            <w:noWrap/>
          </w:tcPr>
          <w:p w14:paraId="14A608D1" w14:textId="77777777" w:rsidR="006A522F" w:rsidRPr="00B45FF6" w:rsidRDefault="006A522F" w:rsidP="00415767">
            <w:pPr>
              <w:spacing w:line="276" w:lineRule="auto"/>
              <w:rPr>
                <w:bCs/>
              </w:rPr>
            </w:pPr>
            <w:r w:rsidRPr="00B45FF6">
              <w:rPr>
                <w:bCs/>
                <w:sz w:val="22"/>
              </w:rPr>
              <w:t>Liên kết (JOIN) với bảng CUSTOM.EIT_DAILY_DIFF với các điều kiện sau:</w:t>
            </w:r>
          </w:p>
          <w:p w14:paraId="40ACE802" w14:textId="77777777" w:rsidR="006A522F" w:rsidRPr="00B45FF6" w:rsidRDefault="006A522F" w:rsidP="00415767">
            <w:pPr>
              <w:spacing w:line="276" w:lineRule="auto"/>
              <w:rPr>
                <w:bCs/>
              </w:rPr>
            </w:pPr>
          </w:p>
          <w:p w14:paraId="444D6367" w14:textId="77777777" w:rsidR="006A522F" w:rsidRPr="00B45FF6" w:rsidRDefault="006A522F" w:rsidP="00415767">
            <w:pPr>
              <w:spacing w:line="276" w:lineRule="auto"/>
              <w:rPr>
                <w:bCs/>
              </w:rPr>
            </w:pPr>
            <w:r w:rsidRPr="00B45FF6">
              <w:rPr>
                <w:bCs/>
                <w:sz w:val="22"/>
              </w:rPr>
              <w:t xml:space="preserve">GAM.ACID = EIT_DAILY_DIFF.ENTITY_ID  </w:t>
            </w:r>
          </w:p>
          <w:p w14:paraId="67EB359D"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szCs w:val="22"/>
              </w:rPr>
              <w:t>EIT_DAILY_DIFF.BACKUP_DATE = TO_DATE(</w:t>
            </w:r>
            <w:r w:rsidRPr="00B45FF6">
              <w:rPr>
                <w:sz w:val="22"/>
                <w:szCs w:val="22"/>
              </w:rPr>
              <w:t>'&lt;NGAY_BAO_CAO&gt;'</w:t>
            </w:r>
            <w:r w:rsidRPr="00B45FF6">
              <w:rPr>
                <w:bCs/>
                <w:sz w:val="22"/>
                <w:szCs w:val="22"/>
              </w:rPr>
              <w:t>, 'YYYYMMDD')</w:t>
            </w:r>
          </w:p>
          <w:p w14:paraId="4574C803"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rPr>
              <w:t>EIT_DAILY_DIFF.ENTITY_TYPE = 'ACCNT'</w:t>
            </w:r>
          </w:p>
        </w:tc>
        <w:tc>
          <w:tcPr>
            <w:tcW w:w="6483" w:type="dxa"/>
            <w:tcBorders>
              <w:top w:val="single" w:sz="4" w:space="0" w:color="auto"/>
              <w:left w:val="single" w:sz="4" w:space="0" w:color="auto"/>
              <w:bottom w:val="single" w:sz="4" w:space="0" w:color="auto"/>
              <w:right w:val="single" w:sz="4" w:space="0" w:color="auto"/>
            </w:tcBorders>
            <w:noWrap/>
            <w:hideMark/>
          </w:tcPr>
          <w:p w14:paraId="2C29FE39" w14:textId="77777777" w:rsidR="006A522F" w:rsidRPr="00B45FF6" w:rsidRDefault="006A522F" w:rsidP="00415767">
            <w:pPr>
              <w:spacing w:line="276" w:lineRule="auto"/>
              <w:rPr>
                <w:bCs/>
              </w:rPr>
            </w:pPr>
            <w:r w:rsidRPr="00B45FF6">
              <w:rPr>
                <w:bCs/>
                <w:sz w:val="22"/>
              </w:rPr>
              <w:t>EIT_DAILY_DIFF.INTEREST_RATE</w:t>
            </w:r>
          </w:p>
        </w:tc>
      </w:tr>
      <w:tr w:rsidR="006A522F" w:rsidRPr="00B45FF6" w14:paraId="4A21BE2B"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4A46DC2F" w14:textId="77777777" w:rsidR="006A522F" w:rsidRPr="00B45FF6" w:rsidRDefault="006A522F" w:rsidP="00415767">
            <w:pPr>
              <w:spacing w:line="276" w:lineRule="auto"/>
              <w:jc w:val="center"/>
              <w:rPr>
                <w:bCs/>
              </w:rPr>
            </w:pPr>
            <w:r w:rsidRPr="00B45FF6">
              <w:rPr>
                <w:bCs/>
                <w:sz w:val="22"/>
              </w:rPr>
              <w:t>19</w:t>
            </w:r>
          </w:p>
        </w:tc>
        <w:tc>
          <w:tcPr>
            <w:tcW w:w="1260" w:type="dxa"/>
            <w:tcBorders>
              <w:top w:val="single" w:sz="4" w:space="0" w:color="auto"/>
              <w:left w:val="single" w:sz="4" w:space="0" w:color="auto"/>
              <w:bottom w:val="single" w:sz="4" w:space="0" w:color="auto"/>
              <w:right w:val="single" w:sz="4" w:space="0" w:color="auto"/>
            </w:tcBorders>
            <w:hideMark/>
          </w:tcPr>
          <w:p w14:paraId="1B79CD65" w14:textId="77777777" w:rsidR="006A522F" w:rsidRPr="00B45FF6" w:rsidRDefault="006A522F" w:rsidP="00415767">
            <w:pPr>
              <w:spacing w:line="276" w:lineRule="auto"/>
              <w:rPr>
                <w:bCs/>
              </w:rPr>
            </w:pPr>
            <w:r w:rsidRPr="00B45FF6">
              <w:rPr>
                <w:bCs/>
                <w:sz w:val="22"/>
              </w:rPr>
              <w:t>LS_CONG_BO</w:t>
            </w:r>
            <w:r w:rsidRPr="00B45FF6">
              <w:rPr>
                <w:bCs/>
                <w:sz w:val="22"/>
              </w:rPr>
              <w:br/>
              <w:t>NRML_INT_PCNT</w:t>
            </w:r>
          </w:p>
        </w:tc>
        <w:tc>
          <w:tcPr>
            <w:tcW w:w="5310" w:type="dxa"/>
            <w:tcBorders>
              <w:top w:val="single" w:sz="4" w:space="0" w:color="auto"/>
              <w:left w:val="single" w:sz="4" w:space="0" w:color="auto"/>
              <w:bottom w:val="single" w:sz="4" w:space="0" w:color="auto"/>
              <w:right w:val="single" w:sz="4" w:space="0" w:color="auto"/>
            </w:tcBorders>
            <w:noWrap/>
          </w:tcPr>
          <w:p w14:paraId="2AC958C2" w14:textId="77777777" w:rsidR="006A522F" w:rsidRPr="00B45FF6" w:rsidRDefault="006A522F" w:rsidP="00415767">
            <w:pPr>
              <w:spacing w:line="276" w:lineRule="auto"/>
              <w:rPr>
                <w:bCs/>
              </w:rPr>
            </w:pPr>
            <w:r w:rsidRPr="00B45FF6">
              <w:rPr>
                <w:b/>
                <w:sz w:val="22"/>
              </w:rPr>
              <w:t>Bước 1:</w:t>
            </w:r>
            <w:r w:rsidRPr="00B45FF6">
              <w:rPr>
                <w:bCs/>
                <w:sz w:val="22"/>
              </w:rPr>
              <w:t xml:space="preserve"> Liên kết (JOIN) với bảng TBAADM.EAB với các điều kiện sau:</w:t>
            </w:r>
          </w:p>
          <w:p w14:paraId="095EE5BE" w14:textId="77777777" w:rsidR="006A522F" w:rsidRPr="00B45FF6" w:rsidRDefault="006A522F" w:rsidP="00415767">
            <w:pPr>
              <w:spacing w:line="276" w:lineRule="auto"/>
              <w:rPr>
                <w:bCs/>
              </w:rPr>
            </w:pPr>
          </w:p>
          <w:p w14:paraId="18A066A5" w14:textId="77777777" w:rsidR="006A522F" w:rsidRPr="00B45FF6" w:rsidRDefault="006A522F" w:rsidP="00415767">
            <w:pPr>
              <w:spacing w:line="276" w:lineRule="auto"/>
              <w:rPr>
                <w:bCs/>
              </w:rPr>
            </w:pPr>
            <w:r w:rsidRPr="00B45FF6">
              <w:rPr>
                <w:bCs/>
                <w:sz w:val="22"/>
              </w:rPr>
              <w:t xml:space="preserve">GAM.ACID = EAB.ACID </w:t>
            </w:r>
          </w:p>
          <w:p w14:paraId="5C8E7965"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GAM.BANK_ID = EAB.BANK_ID </w:t>
            </w:r>
          </w:p>
          <w:p w14:paraId="60D3ED08" w14:textId="77777777" w:rsidR="006A522F" w:rsidRPr="00B45FF6" w:rsidRDefault="006A522F" w:rsidP="00415767">
            <w:pPr>
              <w:spacing w:line="276" w:lineRule="auto"/>
              <w:rPr>
                <w:b/>
                <w:bCs/>
              </w:rPr>
            </w:pPr>
          </w:p>
          <w:p w14:paraId="3D3947D7" w14:textId="77777777" w:rsidR="006A522F" w:rsidRPr="00B45FF6" w:rsidRDefault="006A522F" w:rsidP="00415767">
            <w:pPr>
              <w:spacing w:line="276" w:lineRule="auto"/>
              <w:rPr>
                <w:bCs/>
              </w:rPr>
            </w:pPr>
            <w:r w:rsidRPr="00B45FF6">
              <w:rPr>
                <w:b/>
                <w:sz w:val="22"/>
              </w:rPr>
              <w:t>Bước 2:</w:t>
            </w:r>
            <w:r w:rsidRPr="00B45FF6">
              <w:rPr>
                <w:bCs/>
                <w:sz w:val="22"/>
              </w:rPr>
              <w:t xml:space="preserve"> Liên kết (JOIN) với bảng TBAADM.CSP với các điều kiện sau:</w:t>
            </w:r>
          </w:p>
          <w:p w14:paraId="5985C737" w14:textId="77777777" w:rsidR="006A522F" w:rsidRPr="00B45FF6" w:rsidRDefault="006A522F" w:rsidP="00415767">
            <w:pPr>
              <w:spacing w:line="276" w:lineRule="auto"/>
              <w:rPr>
                <w:b/>
                <w:bCs/>
              </w:rPr>
            </w:pPr>
          </w:p>
          <w:p w14:paraId="7C386716" w14:textId="77777777" w:rsidR="006A522F" w:rsidRPr="00B45FF6" w:rsidRDefault="006A522F" w:rsidP="00415767">
            <w:pPr>
              <w:spacing w:line="276" w:lineRule="auto"/>
            </w:pPr>
            <w:r w:rsidRPr="00B45FF6">
              <w:rPr>
                <w:sz w:val="22"/>
                <w:szCs w:val="22"/>
              </w:rPr>
              <w:t>GAM.BANK_ID = CSP.BANK_ID</w:t>
            </w:r>
          </w:p>
          <w:p w14:paraId="1AD7BC98"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sz w:val="22"/>
                <w:szCs w:val="22"/>
              </w:rPr>
              <w:t xml:space="preserve">GAM.SCHM_CODE = CSP.SCHM_CODE </w:t>
            </w:r>
          </w:p>
          <w:p w14:paraId="616AC199" w14:textId="77777777" w:rsidR="006A522F" w:rsidRPr="00B45FF6" w:rsidRDefault="006A522F" w:rsidP="00415767">
            <w:pPr>
              <w:spacing w:line="276" w:lineRule="auto"/>
              <w:rPr>
                <w:color w:val="0000FF"/>
              </w:rPr>
            </w:pPr>
            <w:r w:rsidRPr="00B45FF6">
              <w:rPr>
                <w:color w:val="0000FF"/>
                <w:sz w:val="22"/>
                <w:szCs w:val="22"/>
              </w:rPr>
              <w:lastRenderedPageBreak/>
              <w:t xml:space="preserve">AND </w:t>
            </w:r>
            <w:r w:rsidRPr="00B45FF6">
              <w:rPr>
                <w:sz w:val="22"/>
                <w:szCs w:val="22"/>
              </w:rPr>
              <w:t>GAM.ACCT_CRNCY_CODE = CSP.CRNCY_CODE</w:t>
            </w:r>
          </w:p>
          <w:p w14:paraId="5791F521"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sz w:val="22"/>
                <w:szCs w:val="22"/>
              </w:rPr>
              <w:t>CSP.DEL_FLG = 'N'</w:t>
            </w:r>
          </w:p>
          <w:p w14:paraId="1575D812" w14:textId="77777777" w:rsidR="006A522F" w:rsidRPr="00B45FF6" w:rsidRDefault="006A522F" w:rsidP="00415767">
            <w:pPr>
              <w:spacing w:line="276" w:lineRule="auto"/>
              <w:rPr>
                <w:bCs/>
              </w:rPr>
            </w:pPr>
          </w:p>
          <w:p w14:paraId="64EEDF49" w14:textId="77777777" w:rsidR="006A522F" w:rsidRPr="00B45FF6" w:rsidRDefault="006A522F" w:rsidP="00415767">
            <w:pPr>
              <w:spacing w:line="276" w:lineRule="auto"/>
              <w:rPr>
                <w:bCs/>
              </w:rPr>
            </w:pPr>
            <w:r w:rsidRPr="00B45FF6">
              <w:rPr>
                <w:b/>
                <w:sz w:val="22"/>
              </w:rPr>
              <w:t>Bước 3:</w:t>
            </w:r>
            <w:r w:rsidRPr="00B45FF6">
              <w:rPr>
                <w:bCs/>
                <w:sz w:val="22"/>
              </w:rPr>
              <w:t xml:space="preserve"> Liên kết (JOIN) với bảng TBAADM.IVS với các điều kiện sau:</w:t>
            </w:r>
          </w:p>
          <w:p w14:paraId="3AF8EEED" w14:textId="77777777" w:rsidR="006A522F" w:rsidRPr="00B45FF6" w:rsidRDefault="006A522F" w:rsidP="00415767">
            <w:pPr>
              <w:spacing w:line="276" w:lineRule="auto"/>
              <w:rPr>
                <w:b/>
                <w:bCs/>
              </w:rPr>
            </w:pPr>
          </w:p>
          <w:p w14:paraId="7AF2DA27" w14:textId="77777777" w:rsidR="006A522F" w:rsidRPr="00B45FF6" w:rsidRDefault="006A522F" w:rsidP="00415767">
            <w:pPr>
              <w:spacing w:line="276" w:lineRule="auto"/>
              <w:rPr>
                <w:bCs/>
              </w:rPr>
            </w:pPr>
            <w:r w:rsidRPr="00B45FF6">
              <w:rPr>
                <w:bCs/>
                <w:sz w:val="22"/>
              </w:rPr>
              <w:t xml:space="preserve">GAM.BANK_ID = IVS.BANK_ID </w:t>
            </w:r>
          </w:p>
          <w:p w14:paraId="51A80520"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IVS.INT_TBL_CODE = CSP.INT_TBL_CODE </w:t>
            </w:r>
          </w:p>
          <w:p w14:paraId="35D97950"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GAM.ACCT_CRNCY_CODE =   IVS.CRNCY_CODE  </w:t>
            </w:r>
          </w:p>
          <w:p w14:paraId="730FBFFC"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(EAB.TRAN_DATE_BAL BETWEEN BEGIN_SLAB_AMT </w:t>
            </w:r>
          </w:p>
          <w:p w14:paraId="3E452327" w14:textId="77777777" w:rsidR="006A522F" w:rsidRPr="00B45FF6" w:rsidRDefault="006A522F" w:rsidP="00415767">
            <w:pPr>
              <w:spacing w:line="276" w:lineRule="auto"/>
              <w:rPr>
                <w:bCs/>
              </w:rPr>
            </w:pPr>
            <w:r w:rsidRPr="00B45FF6">
              <w:rPr>
                <w:bCs/>
                <w:sz w:val="22"/>
              </w:rPr>
              <w:t xml:space="preserve">AND IVS.END_SLAB_AMT </w:t>
            </w:r>
          </w:p>
          <w:p w14:paraId="7D626BB3" w14:textId="77777777" w:rsidR="006A522F" w:rsidRPr="00B45FF6" w:rsidRDefault="006A522F" w:rsidP="00415767">
            <w:pPr>
              <w:spacing w:line="276" w:lineRule="auto"/>
              <w:rPr>
                <w:bCs/>
              </w:rPr>
            </w:pPr>
            <w:r w:rsidRPr="00B45FF6">
              <w:rPr>
                <w:bCs/>
                <w:sz w:val="22"/>
              </w:rPr>
              <w:t>OR EAB.TRAN_DATE_BAL &lt; 0)</w:t>
            </w:r>
          </w:p>
          <w:p w14:paraId="43CABEBE"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IVS.INT_TBL_VER_NUM = </w:t>
            </w:r>
          </w:p>
          <w:p w14:paraId="54045DA8" w14:textId="77777777" w:rsidR="006A522F" w:rsidRPr="00B45FF6" w:rsidRDefault="006A522F" w:rsidP="00415767">
            <w:pPr>
              <w:spacing w:line="276" w:lineRule="auto"/>
              <w:rPr>
                <w:bCs/>
              </w:rPr>
            </w:pPr>
            <w:r w:rsidRPr="00B45FF6">
              <w:rPr>
                <w:bCs/>
                <w:sz w:val="22"/>
              </w:rPr>
              <w:t>(</w:t>
            </w:r>
          </w:p>
          <w:p w14:paraId="4689DFAE" w14:textId="77777777" w:rsidR="006A522F" w:rsidRPr="00B45FF6" w:rsidRDefault="006A522F" w:rsidP="00415767">
            <w:pPr>
              <w:spacing w:line="276" w:lineRule="auto"/>
              <w:rPr>
                <w:bCs/>
              </w:rPr>
            </w:pPr>
            <w:r w:rsidRPr="00B45FF6">
              <w:rPr>
                <w:bCs/>
                <w:sz w:val="22"/>
              </w:rPr>
              <w:t xml:space="preserve">SELECT MAX(INT_TBL_VER_NUM) FROM TBAADM.IVS </w:t>
            </w:r>
          </w:p>
          <w:p w14:paraId="3256F466" w14:textId="77777777" w:rsidR="006A522F" w:rsidRPr="00B45FF6" w:rsidRDefault="006A522F" w:rsidP="00415767">
            <w:pPr>
              <w:spacing w:line="276" w:lineRule="auto"/>
              <w:rPr>
                <w:bCs/>
              </w:rPr>
            </w:pPr>
            <w:r w:rsidRPr="00B45FF6">
              <w:rPr>
                <w:bCs/>
                <w:sz w:val="22"/>
              </w:rPr>
              <w:t xml:space="preserve">WHERE IVS.INT_TBL_CODE = CSP.INT_TBL_CODE </w:t>
            </w:r>
          </w:p>
          <w:p w14:paraId="4CEAACE5" w14:textId="77777777" w:rsidR="006A522F" w:rsidRPr="00B45FF6" w:rsidRDefault="006A522F" w:rsidP="00415767">
            <w:pPr>
              <w:spacing w:line="276" w:lineRule="auto"/>
              <w:rPr>
                <w:bCs/>
              </w:rPr>
            </w:pPr>
            <w:r w:rsidRPr="00B45FF6">
              <w:rPr>
                <w:bCs/>
                <w:sz w:val="22"/>
              </w:rPr>
              <w:t xml:space="preserve">AND  GAM.ACCT_CRNCY_CODE =                                   IVS.CRNCY_CODE </w:t>
            </w:r>
          </w:p>
          <w:p w14:paraId="61F79DBD" w14:textId="77777777" w:rsidR="006A522F" w:rsidRPr="00B45FF6" w:rsidRDefault="006A522F" w:rsidP="00415767">
            <w:pPr>
              <w:spacing w:line="276" w:lineRule="auto"/>
              <w:rPr>
                <w:bCs/>
              </w:rPr>
            </w:pPr>
            <w:r w:rsidRPr="00B45FF6">
              <w:rPr>
                <w:bCs/>
                <w:sz w:val="22"/>
              </w:rPr>
              <w:t>AND (EAB.TRAN_DATE_BAL</w:t>
            </w:r>
          </w:p>
          <w:p w14:paraId="736B3F9D" w14:textId="77777777" w:rsidR="006A522F" w:rsidRPr="00B45FF6" w:rsidRDefault="006A522F" w:rsidP="00415767">
            <w:pPr>
              <w:spacing w:line="276" w:lineRule="auto"/>
              <w:rPr>
                <w:bCs/>
              </w:rPr>
            </w:pPr>
            <w:r w:rsidRPr="00B45FF6">
              <w:rPr>
                <w:bCs/>
                <w:sz w:val="22"/>
              </w:rPr>
              <w:t xml:space="preserve">BETWEEN BEGIN_SLAB_AMT </w:t>
            </w:r>
          </w:p>
          <w:p w14:paraId="74744FB6" w14:textId="77777777" w:rsidR="006A522F" w:rsidRPr="00B45FF6" w:rsidRDefault="006A522F" w:rsidP="00415767">
            <w:pPr>
              <w:spacing w:line="276" w:lineRule="auto"/>
              <w:rPr>
                <w:bCs/>
              </w:rPr>
            </w:pPr>
            <w:r w:rsidRPr="00B45FF6">
              <w:rPr>
                <w:bCs/>
                <w:sz w:val="22"/>
              </w:rPr>
              <w:t xml:space="preserve">AND IVS.END_SLAB_AMT </w:t>
            </w:r>
          </w:p>
          <w:p w14:paraId="2D22E5B1" w14:textId="77777777" w:rsidR="006A522F" w:rsidRPr="00B45FF6" w:rsidRDefault="006A522F" w:rsidP="00415767">
            <w:pPr>
              <w:spacing w:line="276" w:lineRule="auto"/>
              <w:rPr>
                <w:bCs/>
              </w:rPr>
            </w:pPr>
            <w:r w:rsidRPr="00B45FF6">
              <w:rPr>
                <w:bCs/>
                <w:sz w:val="22"/>
              </w:rPr>
              <w:lastRenderedPageBreak/>
              <w:t>OR EAB.TRAN_DATE_BAL &lt; 0)</w:t>
            </w:r>
          </w:p>
          <w:p w14:paraId="2ED2726C" w14:textId="77777777" w:rsidR="006A522F" w:rsidRPr="00B45FF6" w:rsidRDefault="006A522F" w:rsidP="00415767">
            <w:pPr>
              <w:spacing w:line="276" w:lineRule="auto"/>
              <w:rPr>
                <w:bCs/>
              </w:rPr>
            </w:pPr>
            <w:r w:rsidRPr="00B45FF6">
              <w:rPr>
                <w:bCs/>
                <w:sz w:val="22"/>
              </w:rPr>
              <w:t>)</w:t>
            </w:r>
          </w:p>
        </w:tc>
        <w:tc>
          <w:tcPr>
            <w:tcW w:w="6483" w:type="dxa"/>
            <w:tcBorders>
              <w:top w:val="single" w:sz="4" w:space="0" w:color="auto"/>
              <w:left w:val="single" w:sz="4" w:space="0" w:color="auto"/>
              <w:bottom w:val="single" w:sz="4" w:space="0" w:color="auto"/>
              <w:right w:val="single" w:sz="4" w:space="0" w:color="auto"/>
            </w:tcBorders>
            <w:noWrap/>
          </w:tcPr>
          <w:p w14:paraId="5A7C58C6" w14:textId="77777777" w:rsidR="006A522F" w:rsidRPr="00B45FF6" w:rsidRDefault="006A522F" w:rsidP="00415767">
            <w:pPr>
              <w:spacing w:line="276" w:lineRule="auto"/>
              <w:rPr>
                <w:color w:val="000000"/>
              </w:rPr>
            </w:pPr>
            <w:r w:rsidRPr="00B45FF6">
              <w:rPr>
                <w:color w:val="000000"/>
                <w:sz w:val="22"/>
              </w:rPr>
              <w:lastRenderedPageBreak/>
              <w:t>IVS.NRML_INT_PCNT</w:t>
            </w:r>
          </w:p>
          <w:p w14:paraId="6F667EF7" w14:textId="77777777" w:rsidR="006A522F" w:rsidRPr="00B45FF6" w:rsidRDefault="006A522F" w:rsidP="00415767">
            <w:pPr>
              <w:spacing w:line="276" w:lineRule="auto"/>
              <w:rPr>
                <w:bCs/>
              </w:rPr>
            </w:pPr>
          </w:p>
        </w:tc>
      </w:tr>
      <w:tr w:rsidR="006A522F" w:rsidRPr="00B45FF6" w14:paraId="7AF63B54"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0B895BF4" w14:textId="77777777" w:rsidR="006A522F" w:rsidRPr="00B45FF6" w:rsidRDefault="006A522F" w:rsidP="00415767">
            <w:pPr>
              <w:spacing w:line="276" w:lineRule="auto"/>
              <w:jc w:val="center"/>
              <w:rPr>
                <w:bCs/>
              </w:rPr>
            </w:pPr>
            <w:r w:rsidRPr="00B45FF6">
              <w:rPr>
                <w:bCs/>
                <w:sz w:val="22"/>
              </w:rPr>
              <w:lastRenderedPageBreak/>
              <w:t>20</w:t>
            </w:r>
          </w:p>
        </w:tc>
        <w:tc>
          <w:tcPr>
            <w:tcW w:w="1260" w:type="dxa"/>
            <w:tcBorders>
              <w:top w:val="single" w:sz="4" w:space="0" w:color="auto"/>
              <w:left w:val="single" w:sz="4" w:space="0" w:color="auto"/>
              <w:bottom w:val="single" w:sz="4" w:space="0" w:color="auto"/>
              <w:right w:val="single" w:sz="4" w:space="0" w:color="auto"/>
            </w:tcBorders>
            <w:hideMark/>
          </w:tcPr>
          <w:p w14:paraId="2F995B6F" w14:textId="77777777" w:rsidR="006A522F" w:rsidRPr="00B45FF6" w:rsidRDefault="006A522F" w:rsidP="00415767">
            <w:pPr>
              <w:spacing w:line="276" w:lineRule="auto"/>
              <w:rPr>
                <w:bCs/>
              </w:rPr>
            </w:pPr>
            <w:r w:rsidRPr="00B45FF6">
              <w:rPr>
                <w:bCs/>
                <w:sz w:val="22"/>
              </w:rPr>
              <w:t>Mã CTKM</w:t>
            </w:r>
            <w:r w:rsidRPr="00B45FF6">
              <w:rPr>
                <w:bCs/>
                <w:sz w:val="22"/>
              </w:rPr>
              <w:br/>
              <w:t>PROMO_CD</w:t>
            </w:r>
          </w:p>
        </w:tc>
        <w:tc>
          <w:tcPr>
            <w:tcW w:w="5310" w:type="dxa"/>
            <w:tcBorders>
              <w:top w:val="single" w:sz="4" w:space="0" w:color="auto"/>
              <w:left w:val="single" w:sz="4" w:space="0" w:color="auto"/>
              <w:bottom w:val="single" w:sz="4" w:space="0" w:color="auto"/>
              <w:right w:val="single" w:sz="4" w:space="0" w:color="auto"/>
            </w:tcBorders>
            <w:noWrap/>
            <w:hideMark/>
          </w:tcPr>
          <w:p w14:paraId="29558938" w14:textId="77777777" w:rsidR="006A522F" w:rsidRPr="00B45FF6" w:rsidRDefault="006A522F" w:rsidP="00415767">
            <w:pPr>
              <w:spacing w:line="276" w:lineRule="auto"/>
              <w:rPr>
                <w:bCs/>
              </w:rPr>
            </w:pPr>
            <w:r w:rsidRPr="00B45FF6">
              <w:rPr>
                <w:bCs/>
                <w:sz w:val="22"/>
              </w:rPr>
              <w:t xml:space="preserve">Giá trị cột </w:t>
            </w:r>
            <w:r w:rsidRPr="00B45FF6">
              <w:rPr>
                <w:b/>
                <w:sz w:val="22"/>
              </w:rPr>
              <w:t xml:space="preserve">PROMO_CD </w:t>
            </w:r>
            <w:r w:rsidRPr="00B45FF6">
              <w:rPr>
                <w:bCs/>
                <w:sz w:val="22"/>
              </w:rPr>
              <w:t>chính là kết quả trả về của câu Subqueries,  Subqueries này được đặt trong câu Select list như mô tả ở cột bên.</w:t>
            </w:r>
          </w:p>
        </w:tc>
        <w:tc>
          <w:tcPr>
            <w:tcW w:w="6483" w:type="dxa"/>
            <w:tcBorders>
              <w:top w:val="single" w:sz="4" w:space="0" w:color="auto"/>
              <w:left w:val="single" w:sz="4" w:space="0" w:color="auto"/>
              <w:bottom w:val="single" w:sz="4" w:space="0" w:color="auto"/>
              <w:right w:val="single" w:sz="4" w:space="0" w:color="auto"/>
            </w:tcBorders>
            <w:noWrap/>
            <w:hideMark/>
          </w:tcPr>
          <w:p w14:paraId="517DDF4B"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lang w:val="vi-VN" w:eastAsia="vi-VN"/>
              </w:rPr>
              <w:t>SELECT</w:t>
            </w:r>
            <w:r w:rsidRPr="00B45FF6">
              <w:rPr>
                <w:color w:val="000000"/>
                <w:sz w:val="22"/>
                <w:lang w:val="vi-VN" w:eastAsia="vi-VN"/>
              </w:rPr>
              <w:t xml:space="preserve"> C_CPGI</w:t>
            </w:r>
            <w:r w:rsidRPr="00B45FF6">
              <w:rPr>
                <w:color w:val="000000"/>
                <w:sz w:val="22"/>
                <w:lang w:eastAsia="vi-VN"/>
              </w:rPr>
              <w:t>.</w:t>
            </w:r>
            <w:r w:rsidRPr="00B45FF6">
              <w:rPr>
                <w:color w:val="000000"/>
                <w:sz w:val="22"/>
                <w:lang w:val="vi-VN" w:eastAsia="vi-VN"/>
              </w:rPr>
              <w:t xml:space="preserve">PROMO_CODE </w:t>
            </w:r>
            <w:r w:rsidRPr="00B45FF6">
              <w:rPr>
                <w:color w:val="0000FF"/>
                <w:sz w:val="22"/>
                <w:lang w:val="vi-VN" w:eastAsia="vi-VN"/>
              </w:rPr>
              <w:t>FROM</w:t>
            </w:r>
            <w:r w:rsidRPr="00B45FF6">
              <w:rPr>
                <w:color w:val="000000"/>
                <w:sz w:val="22"/>
                <w:lang w:val="vi-VN" w:eastAsia="vi-VN"/>
              </w:rPr>
              <w:t xml:space="preserve"> CUSTOM</w:t>
            </w:r>
            <w:r w:rsidRPr="00B45FF6">
              <w:rPr>
                <w:color w:val="000080"/>
                <w:sz w:val="22"/>
                <w:lang w:val="vi-VN" w:eastAsia="vi-VN"/>
              </w:rPr>
              <w:t>.</w:t>
            </w:r>
            <w:r w:rsidRPr="00B45FF6">
              <w:rPr>
                <w:color w:val="000000"/>
                <w:sz w:val="22"/>
                <w:lang w:val="vi-VN" w:eastAsia="vi-VN"/>
              </w:rPr>
              <w:t xml:space="preserve">C_CPGI </w:t>
            </w:r>
            <w:r w:rsidRPr="00B45FF6">
              <w:rPr>
                <w:color w:val="0000FF"/>
                <w:sz w:val="22"/>
                <w:lang w:val="vi-VN" w:eastAsia="vi-VN"/>
              </w:rPr>
              <w:t>WHERE</w:t>
            </w:r>
            <w:r w:rsidRPr="00B45FF6">
              <w:rPr>
                <w:color w:val="000000"/>
                <w:sz w:val="22"/>
                <w:lang w:val="vi-VN" w:eastAsia="vi-VN"/>
              </w:rPr>
              <w:t xml:space="preserve"> </w:t>
            </w:r>
          </w:p>
          <w:p w14:paraId="64EC11B1" w14:textId="77777777" w:rsidR="006A522F" w:rsidRPr="00B45FF6" w:rsidRDefault="006A522F" w:rsidP="00415767">
            <w:pPr>
              <w:shd w:val="clear" w:color="auto" w:fill="FFFFFF"/>
              <w:spacing w:line="276" w:lineRule="auto"/>
              <w:rPr>
                <w:color w:val="000000"/>
                <w:lang w:val="vi-VN" w:eastAsia="vi-VN"/>
              </w:rPr>
            </w:pPr>
            <w:r w:rsidRPr="00B45FF6">
              <w:rPr>
                <w:color w:val="000000"/>
                <w:sz w:val="22"/>
                <w:lang w:val="vi-VN" w:eastAsia="vi-VN"/>
              </w:rPr>
              <w:t>C_CPGI</w:t>
            </w:r>
            <w:r w:rsidRPr="00B45FF6">
              <w:rPr>
                <w:color w:val="000000"/>
                <w:sz w:val="22"/>
                <w:lang w:eastAsia="vi-VN"/>
              </w:rPr>
              <w:t>.</w:t>
            </w:r>
            <w:r w:rsidRPr="00B45FF6">
              <w:rPr>
                <w:color w:val="000000"/>
                <w:sz w:val="22"/>
                <w:lang w:val="vi-VN" w:eastAsia="vi-VN"/>
              </w:rPr>
              <w:t xml:space="preserve">FORACID </w:t>
            </w:r>
            <w:r w:rsidRPr="00B45FF6">
              <w:rPr>
                <w:color w:val="000080"/>
                <w:sz w:val="22"/>
                <w:lang w:val="vi-VN" w:eastAsia="vi-VN"/>
              </w:rPr>
              <w:t>=</w:t>
            </w:r>
            <w:r w:rsidRPr="00B45FF6">
              <w:rPr>
                <w:color w:val="000000"/>
                <w:sz w:val="22"/>
                <w:lang w:val="vi-VN" w:eastAsia="vi-VN"/>
              </w:rPr>
              <w:t xml:space="preserve"> GAM</w:t>
            </w:r>
            <w:r w:rsidRPr="00B45FF6">
              <w:rPr>
                <w:color w:val="000080"/>
                <w:sz w:val="22"/>
                <w:lang w:val="vi-VN" w:eastAsia="vi-VN"/>
              </w:rPr>
              <w:t>.</w:t>
            </w:r>
            <w:r w:rsidRPr="00B45FF6">
              <w:rPr>
                <w:color w:val="000000"/>
                <w:sz w:val="22"/>
                <w:lang w:val="vi-VN" w:eastAsia="vi-VN"/>
              </w:rPr>
              <w:t xml:space="preserve">FORACID  </w:t>
            </w:r>
          </w:p>
          <w:p w14:paraId="4F6F9E26"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lang w:val="vi-VN" w:eastAsia="vi-VN"/>
              </w:rPr>
              <w:t>AND</w:t>
            </w:r>
            <w:r w:rsidRPr="00B45FF6">
              <w:rPr>
                <w:color w:val="000000"/>
                <w:sz w:val="22"/>
                <w:lang w:val="vi-VN" w:eastAsia="vi-VN"/>
              </w:rPr>
              <w:t xml:space="preserve"> C_CPGI</w:t>
            </w:r>
            <w:r w:rsidRPr="00B45FF6">
              <w:rPr>
                <w:color w:val="000000"/>
                <w:sz w:val="22"/>
                <w:lang w:eastAsia="vi-VN"/>
              </w:rPr>
              <w:t>.</w:t>
            </w:r>
            <w:r w:rsidRPr="00B45FF6">
              <w:rPr>
                <w:color w:val="000000"/>
                <w:sz w:val="22"/>
                <w:lang w:val="vi-VN" w:eastAsia="vi-VN"/>
              </w:rPr>
              <w:t xml:space="preserve">ENTITY_CRE_FLG </w:t>
            </w:r>
            <w:r w:rsidRPr="00B45FF6">
              <w:rPr>
                <w:color w:val="000080"/>
                <w:sz w:val="22"/>
                <w:lang w:val="vi-VN" w:eastAsia="vi-VN"/>
              </w:rPr>
              <w:t>=</w:t>
            </w:r>
            <w:r w:rsidRPr="00B45FF6">
              <w:rPr>
                <w:color w:val="000000"/>
                <w:sz w:val="22"/>
                <w:lang w:val="vi-VN" w:eastAsia="vi-VN"/>
              </w:rPr>
              <w:t xml:space="preserve">  </w:t>
            </w:r>
            <w:r w:rsidRPr="00B45FF6">
              <w:rPr>
                <w:color w:val="FF0000"/>
                <w:sz w:val="22"/>
                <w:lang w:val="vi-VN" w:eastAsia="vi-VN"/>
              </w:rPr>
              <w:t>'Y'</w:t>
            </w:r>
            <w:r w:rsidRPr="00B45FF6">
              <w:rPr>
                <w:color w:val="000000"/>
                <w:sz w:val="22"/>
                <w:lang w:val="vi-VN" w:eastAsia="vi-VN"/>
              </w:rPr>
              <w:t xml:space="preserve"> </w:t>
            </w:r>
          </w:p>
          <w:p w14:paraId="0812F266"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lang w:val="vi-VN" w:eastAsia="vi-VN"/>
              </w:rPr>
              <w:t>AND</w:t>
            </w:r>
            <w:r w:rsidRPr="00B45FF6">
              <w:rPr>
                <w:color w:val="000000"/>
                <w:sz w:val="22"/>
                <w:lang w:val="vi-VN" w:eastAsia="vi-VN"/>
              </w:rPr>
              <w:t xml:space="preserve"> C_CPGI</w:t>
            </w:r>
            <w:r w:rsidRPr="00B45FF6">
              <w:rPr>
                <w:color w:val="000000"/>
                <w:sz w:val="22"/>
                <w:lang w:eastAsia="vi-VN"/>
              </w:rPr>
              <w:t>.</w:t>
            </w:r>
            <w:r w:rsidRPr="00B45FF6">
              <w:rPr>
                <w:color w:val="000000"/>
                <w:sz w:val="22"/>
                <w:lang w:val="vi-VN" w:eastAsia="vi-VN"/>
              </w:rPr>
              <w:t xml:space="preserve">DEL_FLG </w:t>
            </w:r>
            <w:r w:rsidRPr="00B45FF6">
              <w:rPr>
                <w:color w:val="000080"/>
                <w:sz w:val="22"/>
                <w:lang w:val="vi-VN" w:eastAsia="vi-VN"/>
              </w:rPr>
              <w:t>=</w:t>
            </w:r>
            <w:r w:rsidRPr="00B45FF6">
              <w:rPr>
                <w:color w:val="000000"/>
                <w:sz w:val="22"/>
                <w:lang w:val="vi-VN" w:eastAsia="vi-VN"/>
              </w:rPr>
              <w:t xml:space="preserve"> </w:t>
            </w:r>
            <w:r w:rsidRPr="00B45FF6">
              <w:rPr>
                <w:color w:val="FF0000"/>
                <w:sz w:val="22"/>
                <w:lang w:val="vi-VN" w:eastAsia="vi-VN"/>
              </w:rPr>
              <w:t>'N'</w:t>
            </w:r>
            <w:r w:rsidRPr="00B45FF6">
              <w:rPr>
                <w:color w:val="000000"/>
                <w:sz w:val="22"/>
                <w:lang w:val="vi-VN" w:eastAsia="vi-VN"/>
              </w:rPr>
              <w:t xml:space="preserve"> </w:t>
            </w:r>
          </w:p>
          <w:p w14:paraId="59E9D752"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lang w:val="vi-VN" w:eastAsia="vi-VN"/>
              </w:rPr>
              <w:t>AND</w:t>
            </w:r>
            <w:r w:rsidRPr="00B45FF6">
              <w:rPr>
                <w:color w:val="000000"/>
                <w:sz w:val="22"/>
                <w:lang w:val="vi-VN" w:eastAsia="vi-VN"/>
              </w:rPr>
              <w:t xml:space="preserve"> </w:t>
            </w:r>
            <w:r w:rsidRPr="00B45FF6">
              <w:rPr>
                <w:color w:val="0000FF"/>
                <w:sz w:val="22"/>
                <w:lang w:val="vi-VN" w:eastAsia="vi-VN"/>
              </w:rPr>
              <w:t>ROWNUM</w:t>
            </w:r>
            <w:r w:rsidRPr="00B45FF6">
              <w:rPr>
                <w:color w:val="000000"/>
                <w:sz w:val="22"/>
                <w:lang w:val="vi-VN" w:eastAsia="vi-VN"/>
              </w:rPr>
              <w:t xml:space="preserve"> </w:t>
            </w:r>
            <w:r w:rsidRPr="00B45FF6">
              <w:rPr>
                <w:color w:val="000080"/>
                <w:sz w:val="22"/>
                <w:lang w:val="vi-VN" w:eastAsia="vi-VN"/>
              </w:rPr>
              <w:t>=</w:t>
            </w:r>
            <w:r w:rsidRPr="00B45FF6">
              <w:rPr>
                <w:color w:val="000000"/>
                <w:sz w:val="22"/>
                <w:lang w:val="vi-VN" w:eastAsia="vi-VN"/>
              </w:rPr>
              <w:t xml:space="preserve"> </w:t>
            </w:r>
            <w:r w:rsidRPr="00B45FF6">
              <w:rPr>
                <w:color w:val="FF8000"/>
                <w:sz w:val="22"/>
                <w:lang w:val="vi-VN" w:eastAsia="vi-VN"/>
              </w:rPr>
              <w:t>1</w:t>
            </w:r>
          </w:p>
        </w:tc>
      </w:tr>
      <w:tr w:rsidR="006A522F" w:rsidRPr="00B45FF6" w14:paraId="202120FB"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534EFDDA" w14:textId="77777777" w:rsidR="006A522F" w:rsidRPr="00B45FF6" w:rsidRDefault="006A522F" w:rsidP="00415767">
            <w:pPr>
              <w:spacing w:line="276" w:lineRule="auto"/>
              <w:jc w:val="center"/>
              <w:rPr>
                <w:bCs/>
              </w:rPr>
            </w:pPr>
            <w:r w:rsidRPr="00B45FF6">
              <w:rPr>
                <w:bCs/>
                <w:sz w:val="22"/>
              </w:rPr>
              <w:t>21</w:t>
            </w:r>
          </w:p>
        </w:tc>
        <w:tc>
          <w:tcPr>
            <w:tcW w:w="1260" w:type="dxa"/>
            <w:tcBorders>
              <w:top w:val="single" w:sz="4" w:space="0" w:color="auto"/>
              <w:left w:val="single" w:sz="4" w:space="0" w:color="auto"/>
              <w:bottom w:val="single" w:sz="4" w:space="0" w:color="auto"/>
              <w:right w:val="single" w:sz="4" w:space="0" w:color="auto"/>
            </w:tcBorders>
            <w:hideMark/>
          </w:tcPr>
          <w:p w14:paraId="186D633F" w14:textId="77777777" w:rsidR="006A522F" w:rsidRPr="00B45FF6" w:rsidRDefault="006A522F" w:rsidP="00415767">
            <w:pPr>
              <w:spacing w:line="276" w:lineRule="auto"/>
              <w:rPr>
                <w:bCs/>
              </w:rPr>
            </w:pPr>
            <w:r w:rsidRPr="00B45FF6">
              <w:rPr>
                <w:bCs/>
                <w:sz w:val="22"/>
              </w:rPr>
              <w:t>GL_CODE</w:t>
            </w:r>
          </w:p>
        </w:tc>
        <w:tc>
          <w:tcPr>
            <w:tcW w:w="5310" w:type="dxa"/>
            <w:tcBorders>
              <w:top w:val="single" w:sz="4" w:space="0" w:color="auto"/>
              <w:left w:val="single" w:sz="4" w:space="0" w:color="auto"/>
              <w:bottom w:val="single" w:sz="4" w:space="0" w:color="auto"/>
              <w:right w:val="single" w:sz="4" w:space="0" w:color="auto"/>
            </w:tcBorders>
            <w:noWrap/>
            <w:hideMark/>
          </w:tcPr>
          <w:p w14:paraId="37853391" w14:textId="77777777" w:rsidR="006A522F" w:rsidRPr="00B45FF6" w:rsidRDefault="006A522F" w:rsidP="00415767">
            <w:pPr>
              <w:spacing w:line="276" w:lineRule="auto"/>
              <w:rPr>
                <w:bCs/>
              </w:rPr>
            </w:pPr>
            <w:r w:rsidRPr="00B45FF6">
              <w:rPr>
                <w:bCs/>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0C1806B0" w14:textId="77777777" w:rsidR="006A522F" w:rsidRPr="00B45FF6" w:rsidRDefault="006A522F" w:rsidP="00415767">
            <w:pPr>
              <w:spacing w:line="276" w:lineRule="auto"/>
              <w:rPr>
                <w:bCs/>
              </w:rPr>
            </w:pPr>
            <w:r w:rsidRPr="00B45FF6">
              <w:rPr>
                <w:bCs/>
                <w:sz w:val="22"/>
              </w:rPr>
              <w:t>CASE</w:t>
            </w:r>
          </w:p>
          <w:p w14:paraId="10C54C95" w14:textId="77777777" w:rsidR="006A522F" w:rsidRPr="00B45FF6" w:rsidRDefault="006A522F" w:rsidP="00415767">
            <w:pPr>
              <w:spacing w:line="276" w:lineRule="auto"/>
              <w:rPr>
                <w:bCs/>
              </w:rPr>
            </w:pPr>
            <w:r w:rsidRPr="00B45FF6">
              <w:rPr>
                <w:bCs/>
                <w:sz w:val="22"/>
              </w:rPr>
              <w:t>WHEN GAM.GL_SUB_HEAD_CODE IN ('42210', '42211', '42220', '42221', '42240', '42610', '42611', '42620', '42621', '42820', '42830', '42831', '42840', '42890') THEN 'A'</w:t>
            </w:r>
          </w:p>
          <w:p w14:paraId="7C179DE8" w14:textId="77777777" w:rsidR="006A522F" w:rsidRPr="00B45FF6" w:rsidRDefault="006A522F" w:rsidP="00415767">
            <w:pPr>
              <w:spacing w:line="276" w:lineRule="auto"/>
              <w:rPr>
                <w:bCs/>
              </w:rPr>
            </w:pPr>
            <w:r w:rsidRPr="00B45FF6">
              <w:rPr>
                <w:bCs/>
                <w:sz w:val="22"/>
              </w:rPr>
              <w:t>WHEN GAM.GL_SUB_HEAD_CODE IN ('42110', '42113', '42120', '42121', '42510', '42511', '42520', '42521', '42731', '42732', '42740', '42790', '42791') THEN 'B'</w:t>
            </w:r>
          </w:p>
          <w:p w14:paraId="3111CCCF" w14:textId="77777777" w:rsidR="006A522F" w:rsidRPr="00B45FF6" w:rsidRDefault="006A522F" w:rsidP="00415767">
            <w:pPr>
              <w:spacing w:line="276" w:lineRule="auto"/>
              <w:rPr>
                <w:bCs/>
              </w:rPr>
            </w:pPr>
            <w:r w:rsidRPr="00B45FF6">
              <w:rPr>
                <w:bCs/>
                <w:sz w:val="22"/>
              </w:rPr>
              <w:t>WHEN GAM.GL_SUB_HEAD_CODE IN ('42310', '42320', '42321', '42323') THEN 'C'</w:t>
            </w:r>
          </w:p>
          <w:p w14:paraId="12EB0109" w14:textId="77777777" w:rsidR="006A522F" w:rsidRPr="00B45FF6" w:rsidRDefault="006A522F" w:rsidP="00415767">
            <w:pPr>
              <w:spacing w:line="276" w:lineRule="auto"/>
              <w:rPr>
                <w:bCs/>
              </w:rPr>
            </w:pPr>
            <w:r w:rsidRPr="00B45FF6">
              <w:rPr>
                <w:bCs/>
                <w:sz w:val="22"/>
              </w:rPr>
              <w:t>ELSE 'D'</w:t>
            </w:r>
          </w:p>
          <w:p w14:paraId="5C9375F5" w14:textId="77777777" w:rsidR="006A522F" w:rsidRPr="00B45FF6" w:rsidRDefault="006A522F" w:rsidP="00415767">
            <w:pPr>
              <w:spacing w:line="276" w:lineRule="auto"/>
              <w:rPr>
                <w:bCs/>
              </w:rPr>
            </w:pPr>
            <w:r w:rsidRPr="00B45FF6">
              <w:rPr>
                <w:bCs/>
                <w:sz w:val="22"/>
              </w:rPr>
              <w:t>END AS GL_CODE</w:t>
            </w:r>
          </w:p>
        </w:tc>
      </w:tr>
      <w:tr w:rsidR="006A522F" w:rsidRPr="00B45FF6" w14:paraId="6F86BEAA"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31FB0305" w14:textId="77777777" w:rsidR="006A522F" w:rsidRPr="00B45FF6" w:rsidRDefault="006A522F" w:rsidP="00415767">
            <w:pPr>
              <w:spacing w:line="276" w:lineRule="auto"/>
              <w:jc w:val="center"/>
              <w:rPr>
                <w:bCs/>
              </w:rPr>
            </w:pPr>
            <w:r w:rsidRPr="00B45FF6">
              <w:rPr>
                <w:bCs/>
                <w:sz w:val="22"/>
              </w:rPr>
              <w:t>22</w:t>
            </w:r>
          </w:p>
        </w:tc>
        <w:tc>
          <w:tcPr>
            <w:tcW w:w="1260" w:type="dxa"/>
            <w:tcBorders>
              <w:top w:val="single" w:sz="4" w:space="0" w:color="auto"/>
              <w:left w:val="single" w:sz="4" w:space="0" w:color="auto"/>
              <w:bottom w:val="single" w:sz="4" w:space="0" w:color="auto"/>
              <w:right w:val="single" w:sz="4" w:space="0" w:color="auto"/>
            </w:tcBorders>
            <w:hideMark/>
          </w:tcPr>
          <w:p w14:paraId="05AF9563" w14:textId="77777777" w:rsidR="006A522F" w:rsidRPr="00B45FF6" w:rsidRDefault="006A522F" w:rsidP="00415767">
            <w:pPr>
              <w:spacing w:line="276" w:lineRule="auto"/>
              <w:rPr>
                <w:bCs/>
              </w:rPr>
            </w:pPr>
            <w:r w:rsidRPr="00B45FF6">
              <w:rPr>
                <w:bCs/>
                <w:sz w:val="22"/>
              </w:rPr>
              <w:t>KH_VIP</w:t>
            </w:r>
          </w:p>
        </w:tc>
        <w:tc>
          <w:tcPr>
            <w:tcW w:w="5310" w:type="dxa"/>
            <w:tcBorders>
              <w:top w:val="single" w:sz="4" w:space="0" w:color="auto"/>
              <w:left w:val="single" w:sz="4" w:space="0" w:color="auto"/>
              <w:bottom w:val="single" w:sz="4" w:space="0" w:color="auto"/>
              <w:right w:val="single" w:sz="4" w:space="0" w:color="auto"/>
            </w:tcBorders>
            <w:noWrap/>
            <w:hideMark/>
          </w:tcPr>
          <w:p w14:paraId="3C029DC7" w14:textId="77777777" w:rsidR="006A522F" w:rsidRPr="00B45FF6" w:rsidRDefault="006A522F" w:rsidP="00415767">
            <w:pPr>
              <w:spacing w:line="276" w:lineRule="auto"/>
              <w:rPr>
                <w:bCs/>
              </w:rPr>
            </w:pPr>
            <w:r w:rsidRPr="00B45FF6">
              <w:rPr>
                <w:bCs/>
                <w:sz w:val="22"/>
              </w:rPr>
              <w:t>Tương tự cột “Loại Khách hàng” (STT 4)</w:t>
            </w:r>
          </w:p>
        </w:tc>
        <w:tc>
          <w:tcPr>
            <w:tcW w:w="6483" w:type="dxa"/>
            <w:tcBorders>
              <w:top w:val="single" w:sz="4" w:space="0" w:color="auto"/>
              <w:left w:val="single" w:sz="4" w:space="0" w:color="auto"/>
              <w:bottom w:val="single" w:sz="4" w:space="0" w:color="auto"/>
              <w:right w:val="single" w:sz="4" w:space="0" w:color="auto"/>
            </w:tcBorders>
            <w:noWrap/>
          </w:tcPr>
          <w:p w14:paraId="4B6BB894" w14:textId="77777777" w:rsidR="006A522F" w:rsidRPr="00B45FF6" w:rsidRDefault="006A522F" w:rsidP="00415767">
            <w:pPr>
              <w:spacing w:line="276" w:lineRule="auto"/>
              <w:rPr>
                <w:bCs/>
                <w:i/>
                <w:iCs/>
              </w:rPr>
            </w:pPr>
            <w:r w:rsidRPr="00B45FF6">
              <w:rPr>
                <w:bCs/>
                <w:sz w:val="22"/>
              </w:rPr>
              <w:t>Lấy cột “</w:t>
            </w:r>
            <w:r w:rsidRPr="00B45FF6">
              <w:rPr>
                <w:color w:val="000000"/>
                <w:sz w:val="22"/>
              </w:rPr>
              <w:t>KH_VIP</w:t>
            </w:r>
            <w:r w:rsidRPr="00B45FF6">
              <w:rPr>
                <w:bCs/>
                <w:sz w:val="22"/>
              </w:rPr>
              <w:t xml:space="preserve">” trong bảng </w:t>
            </w:r>
            <w:r w:rsidRPr="00B45FF6">
              <w:rPr>
                <w:sz w:val="22"/>
              </w:rPr>
              <w:t>tạm TEMP_CIF</w:t>
            </w:r>
            <w:r w:rsidRPr="00B45FF6">
              <w:rPr>
                <w:bCs/>
                <w:sz w:val="22"/>
              </w:rPr>
              <w:t>, cách lấy tham khảo ở mục “</w:t>
            </w:r>
            <w:r w:rsidRPr="00B45FF6">
              <w:rPr>
                <w:bCs/>
                <w:i/>
                <w:iCs/>
                <w:sz w:val="22"/>
              </w:rPr>
              <w:t xml:space="preserve">Các quy tắc xử lý chung” </w:t>
            </w:r>
            <w:r w:rsidRPr="00B45FF6">
              <w:rPr>
                <w:rStyle w:val="Strong"/>
                <w:rFonts w:ascii="Cambria Math" w:hAnsi="Cambria Math" w:cs="Cambria Math"/>
                <w:i/>
                <w:iCs/>
                <w:color w:val="3A3A3A"/>
                <w:sz w:val="22"/>
              </w:rPr>
              <w:t>⇢</w:t>
            </w:r>
            <w:r w:rsidRPr="00B45FF6">
              <w:rPr>
                <w:sz w:val="22"/>
              </w:rPr>
              <w:t xml:space="preserve"> </w:t>
            </w:r>
            <w:r w:rsidRPr="00B45FF6">
              <w:rPr>
                <w:bCs/>
                <w:i/>
                <w:iCs/>
                <w:sz w:val="22"/>
              </w:rPr>
              <w:t>“Thông tin khách hàng” (</w:t>
            </w:r>
            <w:hyperlink w:anchor="_Thông_tin_khách" w:history="1">
              <w:r w:rsidRPr="00B45FF6">
                <w:rPr>
                  <w:rStyle w:val="Hyperlink"/>
                  <w:rFonts w:eastAsiaTheme="majorEastAsia"/>
                  <w:i/>
                  <w:iCs/>
                  <w:sz w:val="22"/>
                </w:rPr>
                <w:t>link</w:t>
              </w:r>
            </w:hyperlink>
            <w:r w:rsidRPr="00B45FF6">
              <w:rPr>
                <w:bCs/>
                <w:i/>
                <w:iCs/>
                <w:sz w:val="22"/>
              </w:rPr>
              <w:t>)</w:t>
            </w:r>
          </w:p>
          <w:p w14:paraId="7E94E512" w14:textId="77777777" w:rsidR="006A522F" w:rsidRPr="00B45FF6" w:rsidRDefault="006A522F" w:rsidP="00415767">
            <w:pPr>
              <w:spacing w:line="276" w:lineRule="auto"/>
              <w:rPr>
                <w:bCs/>
                <w:i/>
                <w:iCs/>
              </w:rPr>
            </w:pPr>
          </w:p>
          <w:p w14:paraId="3124E58A" w14:textId="77777777" w:rsidR="006A522F" w:rsidRPr="00B45FF6" w:rsidRDefault="006A522F" w:rsidP="00415767">
            <w:pPr>
              <w:spacing w:line="276" w:lineRule="auto"/>
              <w:rPr>
                <w:bCs/>
              </w:rPr>
            </w:pPr>
            <w:r w:rsidRPr="00B45FF6">
              <w:rPr>
                <w:sz w:val="22"/>
              </w:rPr>
              <w:t>TEMP_CIF.KH_VIP</w:t>
            </w:r>
          </w:p>
        </w:tc>
      </w:tr>
      <w:tr w:rsidR="006A522F" w:rsidRPr="00B45FF6" w14:paraId="509EAD35"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1F4D704D" w14:textId="77777777" w:rsidR="006A522F" w:rsidRPr="00B45FF6" w:rsidRDefault="006A522F" w:rsidP="00415767">
            <w:pPr>
              <w:spacing w:line="276" w:lineRule="auto"/>
              <w:jc w:val="center"/>
              <w:rPr>
                <w:bCs/>
              </w:rPr>
            </w:pPr>
            <w:r w:rsidRPr="00B45FF6">
              <w:rPr>
                <w:bCs/>
                <w:sz w:val="22"/>
              </w:rPr>
              <w:t>23</w:t>
            </w:r>
          </w:p>
        </w:tc>
        <w:tc>
          <w:tcPr>
            <w:tcW w:w="1260" w:type="dxa"/>
            <w:tcBorders>
              <w:top w:val="single" w:sz="4" w:space="0" w:color="auto"/>
              <w:left w:val="single" w:sz="4" w:space="0" w:color="auto"/>
              <w:bottom w:val="single" w:sz="4" w:space="0" w:color="auto"/>
              <w:right w:val="single" w:sz="4" w:space="0" w:color="auto"/>
            </w:tcBorders>
            <w:hideMark/>
          </w:tcPr>
          <w:p w14:paraId="78DA0D37" w14:textId="77777777" w:rsidR="006A522F" w:rsidRPr="00B45FF6" w:rsidRDefault="006A522F" w:rsidP="00415767">
            <w:pPr>
              <w:spacing w:line="276" w:lineRule="auto"/>
              <w:rPr>
                <w:bCs/>
              </w:rPr>
            </w:pPr>
            <w:r w:rsidRPr="00B45FF6">
              <w:rPr>
                <w:bCs/>
                <w:sz w:val="22"/>
              </w:rPr>
              <w:t>Ngày Mở CIF</w:t>
            </w:r>
            <w:r w:rsidRPr="00B45FF6">
              <w:rPr>
                <w:bCs/>
                <w:sz w:val="22"/>
              </w:rPr>
              <w:br/>
              <w:t>CIF_OPN</w:t>
            </w:r>
            <w:r w:rsidRPr="00B45FF6">
              <w:rPr>
                <w:bCs/>
                <w:sz w:val="22"/>
              </w:rPr>
              <w:lastRenderedPageBreak/>
              <w:t>DT</w:t>
            </w:r>
          </w:p>
        </w:tc>
        <w:tc>
          <w:tcPr>
            <w:tcW w:w="5310" w:type="dxa"/>
            <w:tcBorders>
              <w:top w:val="single" w:sz="4" w:space="0" w:color="auto"/>
              <w:left w:val="single" w:sz="4" w:space="0" w:color="auto"/>
              <w:bottom w:val="single" w:sz="4" w:space="0" w:color="auto"/>
              <w:right w:val="single" w:sz="4" w:space="0" w:color="auto"/>
            </w:tcBorders>
            <w:noWrap/>
            <w:hideMark/>
          </w:tcPr>
          <w:p w14:paraId="6039EF9D" w14:textId="77777777" w:rsidR="006A522F" w:rsidRPr="00B45FF6" w:rsidRDefault="006A522F" w:rsidP="00415767">
            <w:pPr>
              <w:spacing w:line="276" w:lineRule="auto"/>
              <w:rPr>
                <w:bCs/>
              </w:rPr>
            </w:pPr>
            <w:r w:rsidRPr="00B45FF6">
              <w:rPr>
                <w:bCs/>
                <w:sz w:val="22"/>
              </w:rPr>
              <w:lastRenderedPageBreak/>
              <w:t>Tương tự cột “Loại Khách hàng” (STT 4)</w:t>
            </w:r>
          </w:p>
        </w:tc>
        <w:tc>
          <w:tcPr>
            <w:tcW w:w="6483" w:type="dxa"/>
            <w:tcBorders>
              <w:top w:val="single" w:sz="4" w:space="0" w:color="auto"/>
              <w:left w:val="single" w:sz="4" w:space="0" w:color="auto"/>
              <w:bottom w:val="single" w:sz="4" w:space="0" w:color="auto"/>
              <w:right w:val="single" w:sz="4" w:space="0" w:color="auto"/>
            </w:tcBorders>
            <w:noWrap/>
          </w:tcPr>
          <w:p w14:paraId="29AA44F6" w14:textId="77777777" w:rsidR="006A522F" w:rsidRPr="00B45FF6" w:rsidRDefault="006A522F" w:rsidP="00415767">
            <w:pPr>
              <w:spacing w:line="276" w:lineRule="auto"/>
              <w:rPr>
                <w:bCs/>
                <w:i/>
                <w:iCs/>
              </w:rPr>
            </w:pPr>
            <w:r w:rsidRPr="00B45FF6">
              <w:rPr>
                <w:bCs/>
                <w:sz w:val="22"/>
              </w:rPr>
              <w:t xml:space="preserve">Lấy cột “RELATIONSHIPOPENINGDATE” trong bảng </w:t>
            </w:r>
            <w:r w:rsidRPr="00B45FF6">
              <w:rPr>
                <w:sz w:val="22"/>
              </w:rPr>
              <w:t>tạm TEMP_CIF</w:t>
            </w:r>
            <w:r w:rsidRPr="00B45FF6">
              <w:rPr>
                <w:bCs/>
                <w:sz w:val="22"/>
              </w:rPr>
              <w:t>, cách lấy tham khảo ở mục “</w:t>
            </w:r>
            <w:r w:rsidRPr="00B45FF6">
              <w:rPr>
                <w:bCs/>
                <w:i/>
                <w:iCs/>
                <w:sz w:val="22"/>
              </w:rPr>
              <w:t xml:space="preserve">Các quy tắc xử lý chung” </w:t>
            </w:r>
            <w:r w:rsidRPr="00B45FF6">
              <w:rPr>
                <w:rStyle w:val="Strong"/>
                <w:rFonts w:ascii="Cambria Math" w:hAnsi="Cambria Math" w:cs="Cambria Math"/>
                <w:i/>
                <w:iCs/>
                <w:color w:val="3A3A3A"/>
                <w:sz w:val="22"/>
              </w:rPr>
              <w:t>⇢</w:t>
            </w:r>
            <w:r w:rsidRPr="00B45FF6">
              <w:rPr>
                <w:sz w:val="22"/>
              </w:rPr>
              <w:t xml:space="preserve"> </w:t>
            </w:r>
            <w:r w:rsidRPr="00B45FF6">
              <w:rPr>
                <w:bCs/>
                <w:i/>
                <w:iCs/>
                <w:sz w:val="22"/>
              </w:rPr>
              <w:t>“Thông tin khách hàng” (</w:t>
            </w:r>
            <w:hyperlink w:anchor="_Thông_tin_khách" w:history="1">
              <w:r w:rsidRPr="00B45FF6">
                <w:rPr>
                  <w:rStyle w:val="Hyperlink"/>
                  <w:rFonts w:eastAsiaTheme="majorEastAsia"/>
                  <w:i/>
                  <w:iCs/>
                  <w:sz w:val="22"/>
                </w:rPr>
                <w:t>link</w:t>
              </w:r>
            </w:hyperlink>
            <w:r w:rsidRPr="00B45FF6">
              <w:rPr>
                <w:bCs/>
                <w:i/>
                <w:iCs/>
                <w:sz w:val="22"/>
              </w:rPr>
              <w:t>)</w:t>
            </w:r>
          </w:p>
          <w:p w14:paraId="04244C91" w14:textId="77777777" w:rsidR="006A522F" w:rsidRPr="00B45FF6" w:rsidRDefault="006A522F" w:rsidP="00415767">
            <w:pPr>
              <w:spacing w:line="276" w:lineRule="auto"/>
              <w:rPr>
                <w:bCs/>
              </w:rPr>
            </w:pPr>
          </w:p>
          <w:p w14:paraId="7F99F6D1" w14:textId="77777777" w:rsidR="006A522F" w:rsidRPr="00B45FF6" w:rsidRDefault="006A522F" w:rsidP="00415767">
            <w:pPr>
              <w:spacing w:line="276" w:lineRule="auto"/>
              <w:rPr>
                <w:bCs/>
              </w:rPr>
            </w:pPr>
            <w:r w:rsidRPr="00B45FF6">
              <w:rPr>
                <w:sz w:val="22"/>
              </w:rPr>
              <w:t>TEMP_CIF</w:t>
            </w:r>
            <w:r w:rsidRPr="00B45FF6">
              <w:rPr>
                <w:bCs/>
                <w:sz w:val="22"/>
              </w:rPr>
              <w:t>.RELATIONSHIPOPENINGDATE</w:t>
            </w:r>
          </w:p>
        </w:tc>
      </w:tr>
      <w:tr w:rsidR="006A522F" w:rsidRPr="00B45FF6" w14:paraId="7603E1FC"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726798B3" w14:textId="77777777" w:rsidR="006A522F" w:rsidRPr="00B45FF6" w:rsidRDefault="006A522F" w:rsidP="00415767">
            <w:pPr>
              <w:spacing w:line="276" w:lineRule="auto"/>
              <w:jc w:val="center"/>
              <w:rPr>
                <w:bCs/>
              </w:rPr>
            </w:pPr>
            <w:r w:rsidRPr="00B45FF6">
              <w:rPr>
                <w:bCs/>
                <w:sz w:val="22"/>
              </w:rPr>
              <w:lastRenderedPageBreak/>
              <w:t>24</w:t>
            </w:r>
          </w:p>
        </w:tc>
        <w:tc>
          <w:tcPr>
            <w:tcW w:w="1260" w:type="dxa"/>
            <w:tcBorders>
              <w:top w:val="single" w:sz="4" w:space="0" w:color="auto"/>
              <w:left w:val="single" w:sz="4" w:space="0" w:color="auto"/>
              <w:bottom w:val="single" w:sz="4" w:space="0" w:color="auto"/>
              <w:right w:val="single" w:sz="4" w:space="0" w:color="auto"/>
            </w:tcBorders>
            <w:hideMark/>
          </w:tcPr>
          <w:p w14:paraId="0B5A120D" w14:textId="77777777" w:rsidR="006A522F" w:rsidRPr="00B45FF6" w:rsidRDefault="006A522F" w:rsidP="00415767">
            <w:pPr>
              <w:spacing w:line="276" w:lineRule="auto"/>
              <w:rPr>
                <w:bCs/>
              </w:rPr>
            </w:pPr>
            <w:r w:rsidRPr="00B45FF6">
              <w:rPr>
                <w:bCs/>
                <w:sz w:val="22"/>
              </w:rPr>
              <w:t>Mã DSA/RBO</w:t>
            </w:r>
            <w:r w:rsidRPr="00B45FF6">
              <w:rPr>
                <w:bCs/>
                <w:sz w:val="22"/>
              </w:rPr>
              <w:br/>
              <w:t>EMP_ID</w:t>
            </w:r>
          </w:p>
        </w:tc>
        <w:tc>
          <w:tcPr>
            <w:tcW w:w="5310" w:type="dxa"/>
            <w:tcBorders>
              <w:top w:val="single" w:sz="4" w:space="0" w:color="auto"/>
              <w:left w:val="single" w:sz="4" w:space="0" w:color="auto"/>
              <w:bottom w:val="single" w:sz="4" w:space="0" w:color="auto"/>
              <w:right w:val="single" w:sz="4" w:space="0" w:color="auto"/>
            </w:tcBorders>
            <w:noWrap/>
            <w:hideMark/>
          </w:tcPr>
          <w:p w14:paraId="19733C7D" w14:textId="77777777" w:rsidR="006A522F" w:rsidRPr="00B45FF6" w:rsidRDefault="006A522F" w:rsidP="00415767">
            <w:pPr>
              <w:spacing w:line="276" w:lineRule="auto"/>
              <w:rPr>
                <w:bCs/>
              </w:rPr>
            </w:pPr>
            <w:r w:rsidRPr="00B45FF6">
              <w:rPr>
                <w:bCs/>
              </w:rPr>
              <w:t>Lấy trực tiếp từ bảng TBAADM.GAM</w:t>
            </w:r>
          </w:p>
        </w:tc>
        <w:tc>
          <w:tcPr>
            <w:tcW w:w="6483" w:type="dxa"/>
            <w:tcBorders>
              <w:top w:val="single" w:sz="4" w:space="0" w:color="auto"/>
              <w:left w:val="single" w:sz="4" w:space="0" w:color="auto"/>
              <w:bottom w:val="single" w:sz="4" w:space="0" w:color="auto"/>
              <w:right w:val="single" w:sz="4" w:space="0" w:color="auto"/>
            </w:tcBorders>
            <w:noWrap/>
            <w:hideMark/>
          </w:tcPr>
          <w:p w14:paraId="74E450FD" w14:textId="77777777" w:rsidR="006A522F" w:rsidRPr="00B45FF6" w:rsidRDefault="006A522F" w:rsidP="00415767">
            <w:pPr>
              <w:spacing w:line="276" w:lineRule="auto"/>
              <w:rPr>
                <w:bCs/>
              </w:rPr>
            </w:pPr>
            <w:r w:rsidRPr="00B45FF6">
              <w:rPr>
                <w:bCs/>
                <w:sz w:val="22"/>
              </w:rPr>
              <w:t>GAM.SOURCE_DEAL_CODE</w:t>
            </w:r>
          </w:p>
        </w:tc>
      </w:tr>
      <w:tr w:rsidR="006A522F" w:rsidRPr="00B45FF6" w14:paraId="3D850E7A"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0E0165EE" w14:textId="77777777" w:rsidR="006A522F" w:rsidRPr="00B45FF6" w:rsidRDefault="006A522F" w:rsidP="00415767">
            <w:pPr>
              <w:spacing w:line="276" w:lineRule="auto"/>
              <w:jc w:val="center"/>
              <w:rPr>
                <w:bCs/>
              </w:rPr>
            </w:pPr>
            <w:r w:rsidRPr="00B45FF6">
              <w:rPr>
                <w:bCs/>
                <w:sz w:val="22"/>
              </w:rPr>
              <w:t>25</w:t>
            </w:r>
          </w:p>
        </w:tc>
        <w:tc>
          <w:tcPr>
            <w:tcW w:w="1260" w:type="dxa"/>
            <w:tcBorders>
              <w:top w:val="single" w:sz="4" w:space="0" w:color="auto"/>
              <w:left w:val="single" w:sz="4" w:space="0" w:color="auto"/>
              <w:bottom w:val="single" w:sz="4" w:space="0" w:color="auto"/>
              <w:right w:val="single" w:sz="4" w:space="0" w:color="auto"/>
            </w:tcBorders>
            <w:hideMark/>
          </w:tcPr>
          <w:p w14:paraId="66B005CB" w14:textId="77777777" w:rsidR="006A522F" w:rsidRPr="00B45FF6" w:rsidRDefault="006A522F" w:rsidP="00415767">
            <w:pPr>
              <w:spacing w:line="276" w:lineRule="auto"/>
              <w:rPr>
                <w:bCs/>
              </w:rPr>
            </w:pPr>
            <w:r w:rsidRPr="00B45FF6">
              <w:rPr>
                <w:bCs/>
                <w:sz w:val="22"/>
              </w:rPr>
              <w:t>Tên Nhân Viên</w:t>
            </w:r>
            <w:r w:rsidRPr="00B45FF6">
              <w:rPr>
                <w:bCs/>
                <w:sz w:val="22"/>
              </w:rPr>
              <w:br/>
              <w:t>EMP_NAME</w:t>
            </w:r>
          </w:p>
        </w:tc>
        <w:tc>
          <w:tcPr>
            <w:tcW w:w="5310" w:type="dxa"/>
            <w:tcBorders>
              <w:top w:val="single" w:sz="4" w:space="0" w:color="auto"/>
              <w:left w:val="single" w:sz="4" w:space="0" w:color="auto"/>
              <w:bottom w:val="single" w:sz="4" w:space="0" w:color="auto"/>
              <w:right w:val="single" w:sz="4" w:space="0" w:color="auto"/>
            </w:tcBorders>
            <w:noWrap/>
          </w:tcPr>
          <w:p w14:paraId="09DB2EA4" w14:textId="77777777" w:rsidR="006A522F" w:rsidRPr="00B45FF6" w:rsidRDefault="006A522F" w:rsidP="00415767">
            <w:pPr>
              <w:spacing w:line="276" w:lineRule="auto"/>
              <w:rPr>
                <w:bCs/>
              </w:rPr>
            </w:pPr>
            <w:r w:rsidRPr="00B45FF6">
              <w:rPr>
                <w:bCs/>
                <w:sz w:val="22"/>
              </w:rPr>
              <w:t>Liên kết (LEFT JOIN) với bảng TBAADM.GET với các điều kiện sau:</w:t>
            </w:r>
          </w:p>
          <w:p w14:paraId="389900A7" w14:textId="77777777" w:rsidR="006A522F" w:rsidRPr="00B45FF6" w:rsidRDefault="006A522F" w:rsidP="00415767">
            <w:pPr>
              <w:spacing w:line="276" w:lineRule="auto"/>
              <w:rPr>
                <w:bCs/>
              </w:rPr>
            </w:pPr>
          </w:p>
          <w:p w14:paraId="60BACD8C" w14:textId="77777777" w:rsidR="006A522F" w:rsidRPr="00B45FF6" w:rsidRDefault="006A522F" w:rsidP="00415767">
            <w:pPr>
              <w:spacing w:line="276" w:lineRule="auto"/>
              <w:rPr>
                <w:bCs/>
              </w:rPr>
            </w:pPr>
            <w:r w:rsidRPr="00B45FF6">
              <w:rPr>
                <w:bCs/>
                <w:sz w:val="22"/>
              </w:rPr>
              <w:t xml:space="preserve">DECODE (LENGTH(GAM.SOURCE_DEAL_CODE), 12, SUBSTR(GAM.SOURCE_DEAL_CODE,4, 9), GAM.SOURCE_DEAL_CODE)  = GET.EMP_ID </w:t>
            </w:r>
          </w:p>
          <w:p w14:paraId="796C6D9D"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 xml:space="preserve">GET.ENTITY_CRE_FLG = 'Y' </w:t>
            </w:r>
          </w:p>
          <w:p w14:paraId="4FB6269B" w14:textId="77777777" w:rsidR="006A522F" w:rsidRPr="00B45FF6" w:rsidRDefault="006A522F" w:rsidP="00415767">
            <w:pPr>
              <w:spacing w:line="276" w:lineRule="auto"/>
              <w:rPr>
                <w:color w:val="0000FF"/>
              </w:rPr>
            </w:pPr>
            <w:r w:rsidRPr="00B45FF6">
              <w:rPr>
                <w:color w:val="0000FF"/>
                <w:sz w:val="22"/>
              </w:rPr>
              <w:t xml:space="preserve">AND </w:t>
            </w:r>
            <w:r w:rsidRPr="00B45FF6">
              <w:rPr>
                <w:bCs/>
                <w:sz w:val="22"/>
              </w:rPr>
              <w:t>GET.DEL_FLG = 'N'</w:t>
            </w:r>
          </w:p>
        </w:tc>
        <w:tc>
          <w:tcPr>
            <w:tcW w:w="6483" w:type="dxa"/>
            <w:tcBorders>
              <w:top w:val="single" w:sz="4" w:space="0" w:color="auto"/>
              <w:left w:val="single" w:sz="4" w:space="0" w:color="auto"/>
              <w:bottom w:val="single" w:sz="4" w:space="0" w:color="auto"/>
              <w:right w:val="single" w:sz="4" w:space="0" w:color="auto"/>
            </w:tcBorders>
            <w:noWrap/>
            <w:hideMark/>
          </w:tcPr>
          <w:p w14:paraId="19F3EAD8" w14:textId="77777777" w:rsidR="006A522F" w:rsidRPr="00B45FF6" w:rsidRDefault="006A522F" w:rsidP="00415767">
            <w:pPr>
              <w:spacing w:line="276" w:lineRule="auto"/>
              <w:rPr>
                <w:bCs/>
              </w:rPr>
            </w:pPr>
            <w:r w:rsidRPr="00B45FF6">
              <w:rPr>
                <w:bCs/>
                <w:sz w:val="22"/>
              </w:rPr>
              <w:t>GET.EMP_NAME</w:t>
            </w:r>
          </w:p>
        </w:tc>
      </w:tr>
      <w:tr w:rsidR="006A522F" w:rsidRPr="00B45FF6" w14:paraId="67880FDF"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34892607" w14:textId="77777777" w:rsidR="006A522F" w:rsidRPr="00B45FF6" w:rsidRDefault="006A522F" w:rsidP="00415767">
            <w:pPr>
              <w:spacing w:line="276" w:lineRule="auto"/>
              <w:jc w:val="center"/>
              <w:rPr>
                <w:bCs/>
              </w:rPr>
            </w:pPr>
            <w:r w:rsidRPr="00B45FF6">
              <w:rPr>
                <w:bCs/>
                <w:sz w:val="22"/>
              </w:rPr>
              <w:t>26</w:t>
            </w:r>
          </w:p>
        </w:tc>
        <w:tc>
          <w:tcPr>
            <w:tcW w:w="1260" w:type="dxa"/>
            <w:tcBorders>
              <w:top w:val="single" w:sz="4" w:space="0" w:color="auto"/>
              <w:left w:val="single" w:sz="4" w:space="0" w:color="auto"/>
              <w:bottom w:val="single" w:sz="4" w:space="0" w:color="auto"/>
              <w:right w:val="single" w:sz="4" w:space="0" w:color="auto"/>
            </w:tcBorders>
            <w:hideMark/>
          </w:tcPr>
          <w:p w14:paraId="0C84ADDE" w14:textId="77777777" w:rsidR="006A522F" w:rsidRPr="00B45FF6" w:rsidRDefault="006A522F" w:rsidP="00415767">
            <w:pPr>
              <w:spacing w:line="276" w:lineRule="auto"/>
              <w:rPr>
                <w:bCs/>
              </w:rPr>
            </w:pPr>
            <w:r w:rsidRPr="00B45FF6">
              <w:rPr>
                <w:bCs/>
                <w:sz w:val="22"/>
              </w:rPr>
              <w:t>Kỳ Hạn Tháng</w:t>
            </w:r>
            <w:r w:rsidRPr="00B45FF6">
              <w:rPr>
                <w:bCs/>
                <w:sz w:val="22"/>
              </w:rPr>
              <w:br/>
              <w:t>DP_MTHS</w:t>
            </w:r>
          </w:p>
        </w:tc>
        <w:tc>
          <w:tcPr>
            <w:tcW w:w="5310" w:type="dxa"/>
            <w:tcBorders>
              <w:top w:val="single" w:sz="4" w:space="0" w:color="auto"/>
              <w:left w:val="single" w:sz="4" w:space="0" w:color="auto"/>
              <w:bottom w:val="single" w:sz="4" w:space="0" w:color="auto"/>
              <w:right w:val="single" w:sz="4" w:space="0" w:color="auto"/>
            </w:tcBorders>
            <w:noWrap/>
            <w:hideMark/>
          </w:tcPr>
          <w:p w14:paraId="590ED086" w14:textId="77777777" w:rsidR="006A522F" w:rsidRPr="00B45FF6" w:rsidRDefault="006A522F" w:rsidP="00415767">
            <w:pPr>
              <w:spacing w:line="276" w:lineRule="auto"/>
              <w:rPr>
                <w:bCs/>
              </w:rPr>
            </w:pPr>
            <w:r w:rsidRPr="00B45FF6">
              <w:rPr>
                <w:bCs/>
                <w:sz w:val="22"/>
              </w:rPr>
              <w:t>Để trống</w:t>
            </w:r>
          </w:p>
        </w:tc>
        <w:tc>
          <w:tcPr>
            <w:tcW w:w="6483" w:type="dxa"/>
            <w:tcBorders>
              <w:top w:val="single" w:sz="4" w:space="0" w:color="auto"/>
              <w:left w:val="single" w:sz="4" w:space="0" w:color="auto"/>
              <w:bottom w:val="single" w:sz="4" w:space="0" w:color="auto"/>
              <w:right w:val="single" w:sz="4" w:space="0" w:color="auto"/>
            </w:tcBorders>
            <w:noWrap/>
            <w:hideMark/>
          </w:tcPr>
          <w:p w14:paraId="28628B55" w14:textId="77777777" w:rsidR="006A522F" w:rsidRPr="00B45FF6" w:rsidRDefault="006A522F" w:rsidP="00415767">
            <w:pPr>
              <w:spacing w:line="276" w:lineRule="auto"/>
              <w:rPr>
                <w:bCs/>
              </w:rPr>
            </w:pPr>
            <w:r w:rsidRPr="00B45FF6">
              <w:rPr>
                <w:bCs/>
                <w:sz w:val="22"/>
              </w:rPr>
              <w:t>NULL</w:t>
            </w:r>
          </w:p>
        </w:tc>
      </w:tr>
      <w:tr w:rsidR="006A522F" w:rsidRPr="00B45FF6" w14:paraId="1232CDA6"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69D5CF9A" w14:textId="77777777" w:rsidR="006A522F" w:rsidRPr="00B45FF6" w:rsidRDefault="006A522F" w:rsidP="00415767">
            <w:pPr>
              <w:spacing w:line="276" w:lineRule="auto"/>
              <w:jc w:val="center"/>
              <w:rPr>
                <w:bCs/>
              </w:rPr>
            </w:pPr>
            <w:r w:rsidRPr="00B45FF6">
              <w:rPr>
                <w:bCs/>
                <w:sz w:val="22"/>
              </w:rPr>
              <w:t>27</w:t>
            </w:r>
          </w:p>
        </w:tc>
        <w:tc>
          <w:tcPr>
            <w:tcW w:w="1260" w:type="dxa"/>
            <w:tcBorders>
              <w:top w:val="single" w:sz="4" w:space="0" w:color="auto"/>
              <w:left w:val="single" w:sz="4" w:space="0" w:color="auto"/>
              <w:bottom w:val="single" w:sz="4" w:space="0" w:color="auto"/>
              <w:right w:val="single" w:sz="4" w:space="0" w:color="auto"/>
            </w:tcBorders>
            <w:hideMark/>
          </w:tcPr>
          <w:p w14:paraId="4A8A2EDF" w14:textId="77777777" w:rsidR="006A522F" w:rsidRPr="00B45FF6" w:rsidRDefault="006A522F" w:rsidP="00415767">
            <w:pPr>
              <w:spacing w:line="276" w:lineRule="auto"/>
              <w:rPr>
                <w:bCs/>
              </w:rPr>
            </w:pPr>
            <w:r w:rsidRPr="00B45FF6">
              <w:rPr>
                <w:bCs/>
                <w:sz w:val="22"/>
              </w:rPr>
              <w:t>Kỳ Hạn Ngày</w:t>
            </w:r>
            <w:r w:rsidRPr="00B45FF6">
              <w:rPr>
                <w:bCs/>
                <w:sz w:val="22"/>
              </w:rPr>
              <w:br/>
              <w:t>DP_DAYS</w:t>
            </w:r>
          </w:p>
        </w:tc>
        <w:tc>
          <w:tcPr>
            <w:tcW w:w="5310" w:type="dxa"/>
            <w:tcBorders>
              <w:top w:val="single" w:sz="4" w:space="0" w:color="auto"/>
              <w:left w:val="single" w:sz="4" w:space="0" w:color="auto"/>
              <w:bottom w:val="single" w:sz="4" w:space="0" w:color="auto"/>
              <w:right w:val="single" w:sz="4" w:space="0" w:color="auto"/>
            </w:tcBorders>
            <w:noWrap/>
            <w:hideMark/>
          </w:tcPr>
          <w:p w14:paraId="3234F861" w14:textId="77777777" w:rsidR="006A522F" w:rsidRPr="00B45FF6" w:rsidRDefault="006A522F" w:rsidP="00415767">
            <w:pPr>
              <w:spacing w:line="276" w:lineRule="auto"/>
              <w:rPr>
                <w:bCs/>
              </w:rPr>
            </w:pPr>
            <w:r w:rsidRPr="00B45FF6">
              <w:rPr>
                <w:bCs/>
                <w:sz w:val="22"/>
              </w:rPr>
              <w:t>Để trống</w:t>
            </w:r>
          </w:p>
        </w:tc>
        <w:tc>
          <w:tcPr>
            <w:tcW w:w="6483" w:type="dxa"/>
            <w:tcBorders>
              <w:top w:val="single" w:sz="4" w:space="0" w:color="auto"/>
              <w:left w:val="single" w:sz="4" w:space="0" w:color="auto"/>
              <w:bottom w:val="single" w:sz="4" w:space="0" w:color="auto"/>
              <w:right w:val="single" w:sz="4" w:space="0" w:color="auto"/>
            </w:tcBorders>
            <w:noWrap/>
            <w:hideMark/>
          </w:tcPr>
          <w:p w14:paraId="35297323" w14:textId="77777777" w:rsidR="006A522F" w:rsidRPr="00B45FF6" w:rsidRDefault="006A522F" w:rsidP="00415767">
            <w:pPr>
              <w:spacing w:line="276" w:lineRule="auto"/>
              <w:rPr>
                <w:bCs/>
              </w:rPr>
            </w:pPr>
            <w:r w:rsidRPr="00B45FF6">
              <w:rPr>
                <w:bCs/>
                <w:sz w:val="22"/>
              </w:rPr>
              <w:t>NULL</w:t>
            </w:r>
          </w:p>
        </w:tc>
      </w:tr>
      <w:tr w:rsidR="006A522F" w:rsidRPr="00B45FF6" w14:paraId="7BACBCD3"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42081B2B" w14:textId="77777777" w:rsidR="006A522F" w:rsidRPr="00B45FF6" w:rsidRDefault="006A522F" w:rsidP="00415767">
            <w:pPr>
              <w:spacing w:line="276" w:lineRule="auto"/>
              <w:jc w:val="center"/>
              <w:rPr>
                <w:bCs/>
              </w:rPr>
            </w:pPr>
            <w:r w:rsidRPr="00B45FF6">
              <w:rPr>
                <w:bCs/>
                <w:sz w:val="22"/>
              </w:rPr>
              <w:t>28</w:t>
            </w:r>
          </w:p>
        </w:tc>
        <w:tc>
          <w:tcPr>
            <w:tcW w:w="1260" w:type="dxa"/>
            <w:tcBorders>
              <w:top w:val="single" w:sz="4" w:space="0" w:color="auto"/>
              <w:left w:val="single" w:sz="4" w:space="0" w:color="auto"/>
              <w:bottom w:val="single" w:sz="4" w:space="0" w:color="auto"/>
              <w:right w:val="single" w:sz="4" w:space="0" w:color="auto"/>
            </w:tcBorders>
            <w:hideMark/>
          </w:tcPr>
          <w:p w14:paraId="4C070D7F" w14:textId="77777777" w:rsidR="006A522F" w:rsidRPr="00B45FF6" w:rsidRDefault="006A522F" w:rsidP="00415767">
            <w:pPr>
              <w:spacing w:line="276" w:lineRule="auto"/>
              <w:rPr>
                <w:bCs/>
              </w:rPr>
            </w:pPr>
            <w:r w:rsidRPr="00B45FF6">
              <w:rPr>
                <w:bCs/>
                <w:sz w:val="22"/>
              </w:rPr>
              <w:t>Tên CTKM</w:t>
            </w:r>
            <w:r w:rsidRPr="00B45FF6">
              <w:rPr>
                <w:bCs/>
                <w:sz w:val="22"/>
              </w:rPr>
              <w:br/>
              <w:t>PROMO_NM</w:t>
            </w:r>
          </w:p>
        </w:tc>
        <w:tc>
          <w:tcPr>
            <w:tcW w:w="5310" w:type="dxa"/>
            <w:tcBorders>
              <w:top w:val="single" w:sz="4" w:space="0" w:color="auto"/>
              <w:left w:val="single" w:sz="4" w:space="0" w:color="auto"/>
              <w:bottom w:val="single" w:sz="4" w:space="0" w:color="auto"/>
              <w:right w:val="single" w:sz="4" w:space="0" w:color="auto"/>
            </w:tcBorders>
            <w:noWrap/>
            <w:hideMark/>
          </w:tcPr>
          <w:p w14:paraId="459DA8EA" w14:textId="77777777" w:rsidR="006A522F" w:rsidRPr="00B45FF6" w:rsidRDefault="006A522F" w:rsidP="00415767">
            <w:pPr>
              <w:spacing w:line="276" w:lineRule="auto"/>
              <w:rPr>
                <w:bCs/>
              </w:rPr>
            </w:pPr>
            <w:r w:rsidRPr="00B45FF6">
              <w:rPr>
                <w:bCs/>
                <w:sz w:val="22"/>
              </w:rPr>
              <w:t>Để trống</w:t>
            </w:r>
          </w:p>
        </w:tc>
        <w:tc>
          <w:tcPr>
            <w:tcW w:w="6483" w:type="dxa"/>
            <w:tcBorders>
              <w:top w:val="single" w:sz="4" w:space="0" w:color="auto"/>
              <w:left w:val="single" w:sz="4" w:space="0" w:color="auto"/>
              <w:bottom w:val="single" w:sz="4" w:space="0" w:color="auto"/>
              <w:right w:val="single" w:sz="4" w:space="0" w:color="auto"/>
            </w:tcBorders>
            <w:noWrap/>
            <w:hideMark/>
          </w:tcPr>
          <w:p w14:paraId="4C65E270" w14:textId="77777777" w:rsidR="006A522F" w:rsidRPr="00B45FF6" w:rsidRDefault="006A522F" w:rsidP="00415767">
            <w:pPr>
              <w:spacing w:line="276" w:lineRule="auto"/>
              <w:rPr>
                <w:bCs/>
              </w:rPr>
            </w:pPr>
            <w:r w:rsidRPr="00B45FF6">
              <w:rPr>
                <w:bCs/>
                <w:sz w:val="22"/>
              </w:rPr>
              <w:t>NULL</w:t>
            </w:r>
          </w:p>
        </w:tc>
      </w:tr>
      <w:tr w:rsidR="006A522F" w:rsidRPr="00B45FF6" w14:paraId="61B39148" w14:textId="77777777" w:rsidTr="00415767">
        <w:trPr>
          <w:trHeight w:val="289"/>
        </w:trPr>
        <w:tc>
          <w:tcPr>
            <w:tcW w:w="895" w:type="dxa"/>
            <w:tcBorders>
              <w:top w:val="single" w:sz="4" w:space="0" w:color="auto"/>
              <w:left w:val="single" w:sz="4" w:space="0" w:color="auto"/>
              <w:bottom w:val="single" w:sz="4" w:space="0" w:color="auto"/>
              <w:right w:val="single" w:sz="4" w:space="0" w:color="auto"/>
            </w:tcBorders>
            <w:hideMark/>
          </w:tcPr>
          <w:p w14:paraId="2CD4D833" w14:textId="77777777" w:rsidR="006A522F" w:rsidRPr="00B45FF6" w:rsidRDefault="006A522F" w:rsidP="00415767">
            <w:pPr>
              <w:spacing w:line="276" w:lineRule="auto"/>
              <w:jc w:val="center"/>
              <w:rPr>
                <w:bCs/>
              </w:rPr>
            </w:pPr>
            <w:r w:rsidRPr="00B45FF6">
              <w:rPr>
                <w:bCs/>
                <w:sz w:val="22"/>
              </w:rPr>
              <w:t>29</w:t>
            </w:r>
          </w:p>
        </w:tc>
        <w:tc>
          <w:tcPr>
            <w:tcW w:w="1260" w:type="dxa"/>
            <w:tcBorders>
              <w:top w:val="single" w:sz="4" w:space="0" w:color="auto"/>
              <w:left w:val="single" w:sz="4" w:space="0" w:color="auto"/>
              <w:bottom w:val="single" w:sz="4" w:space="0" w:color="auto"/>
              <w:right w:val="single" w:sz="4" w:space="0" w:color="auto"/>
            </w:tcBorders>
            <w:hideMark/>
          </w:tcPr>
          <w:p w14:paraId="7C76E594" w14:textId="77777777" w:rsidR="006A522F" w:rsidRPr="00B45FF6" w:rsidRDefault="006A522F" w:rsidP="00415767">
            <w:pPr>
              <w:spacing w:line="276" w:lineRule="auto"/>
              <w:rPr>
                <w:bCs/>
              </w:rPr>
            </w:pPr>
            <w:r w:rsidRPr="00B45FF6">
              <w:rPr>
                <w:bCs/>
                <w:sz w:val="22"/>
              </w:rPr>
              <w:t>SOL Mở CIF</w:t>
            </w:r>
            <w:r w:rsidRPr="00B45FF6">
              <w:rPr>
                <w:bCs/>
                <w:sz w:val="22"/>
              </w:rPr>
              <w:br/>
              <w:t>SOL_OPEN_CIF</w:t>
            </w:r>
          </w:p>
        </w:tc>
        <w:tc>
          <w:tcPr>
            <w:tcW w:w="5310" w:type="dxa"/>
            <w:tcBorders>
              <w:top w:val="single" w:sz="4" w:space="0" w:color="auto"/>
              <w:left w:val="single" w:sz="4" w:space="0" w:color="auto"/>
              <w:bottom w:val="single" w:sz="4" w:space="0" w:color="auto"/>
              <w:right w:val="single" w:sz="4" w:space="0" w:color="auto"/>
            </w:tcBorders>
            <w:noWrap/>
            <w:hideMark/>
          </w:tcPr>
          <w:p w14:paraId="785262C9" w14:textId="77777777" w:rsidR="006A522F" w:rsidRPr="00B45FF6" w:rsidRDefault="006A522F" w:rsidP="00415767">
            <w:pPr>
              <w:spacing w:line="276" w:lineRule="auto"/>
              <w:rPr>
                <w:bCs/>
              </w:rPr>
            </w:pPr>
            <w:r w:rsidRPr="00B45FF6">
              <w:rPr>
                <w:sz w:val="22"/>
              </w:rPr>
              <w:t>Tương tự cột “</w:t>
            </w:r>
            <w:r w:rsidRPr="00B45FF6">
              <w:rPr>
                <w:bCs/>
                <w:sz w:val="22"/>
              </w:rPr>
              <w:t>Loại Khách hàng” (STT 4)</w:t>
            </w:r>
          </w:p>
        </w:tc>
        <w:tc>
          <w:tcPr>
            <w:tcW w:w="6483" w:type="dxa"/>
            <w:tcBorders>
              <w:top w:val="single" w:sz="4" w:space="0" w:color="auto"/>
              <w:left w:val="single" w:sz="4" w:space="0" w:color="auto"/>
              <w:bottom w:val="single" w:sz="4" w:space="0" w:color="auto"/>
              <w:right w:val="single" w:sz="4" w:space="0" w:color="auto"/>
            </w:tcBorders>
            <w:noWrap/>
          </w:tcPr>
          <w:p w14:paraId="0BA4BB53" w14:textId="77777777" w:rsidR="006A522F" w:rsidRPr="00B45FF6" w:rsidRDefault="006A522F" w:rsidP="00415767">
            <w:pPr>
              <w:spacing w:line="276" w:lineRule="auto"/>
              <w:rPr>
                <w:bCs/>
                <w:i/>
                <w:iCs/>
              </w:rPr>
            </w:pPr>
            <w:r w:rsidRPr="00B45FF6">
              <w:rPr>
                <w:bCs/>
                <w:sz w:val="22"/>
              </w:rPr>
              <w:t>Lấy cột “</w:t>
            </w:r>
            <w:r w:rsidRPr="00B45FF6">
              <w:rPr>
                <w:color w:val="000000"/>
                <w:sz w:val="22"/>
              </w:rPr>
              <w:t>PRIMARY_SOL_ID</w:t>
            </w:r>
            <w:r w:rsidRPr="00B45FF6">
              <w:rPr>
                <w:bCs/>
                <w:sz w:val="22"/>
              </w:rPr>
              <w:t xml:space="preserve">” trong bảng </w:t>
            </w:r>
            <w:r w:rsidRPr="00B45FF6">
              <w:rPr>
                <w:sz w:val="22"/>
              </w:rPr>
              <w:t>tạm TEMP_CIF</w:t>
            </w:r>
            <w:r w:rsidRPr="00B45FF6">
              <w:rPr>
                <w:bCs/>
                <w:sz w:val="22"/>
              </w:rPr>
              <w:t>, cách lấy tham khảo ở mục “</w:t>
            </w:r>
            <w:r w:rsidRPr="00B45FF6">
              <w:rPr>
                <w:bCs/>
                <w:i/>
                <w:iCs/>
                <w:sz w:val="22"/>
              </w:rPr>
              <w:t xml:space="preserve">Các quy tắc xử lý chung” </w:t>
            </w:r>
            <w:r w:rsidRPr="00B45FF6">
              <w:rPr>
                <w:rStyle w:val="Strong"/>
                <w:rFonts w:ascii="Cambria Math" w:hAnsi="Cambria Math" w:cs="Cambria Math"/>
                <w:i/>
                <w:iCs/>
                <w:color w:val="3A3A3A"/>
                <w:sz w:val="22"/>
              </w:rPr>
              <w:t>⇢</w:t>
            </w:r>
            <w:r w:rsidRPr="00B45FF6">
              <w:rPr>
                <w:sz w:val="22"/>
              </w:rPr>
              <w:t xml:space="preserve"> </w:t>
            </w:r>
            <w:r w:rsidRPr="00B45FF6">
              <w:rPr>
                <w:bCs/>
                <w:i/>
                <w:iCs/>
                <w:sz w:val="22"/>
              </w:rPr>
              <w:t>“Thông tin khách hàng” (</w:t>
            </w:r>
            <w:hyperlink w:anchor="_Thông_tin_khách" w:history="1">
              <w:r w:rsidRPr="00B45FF6">
                <w:rPr>
                  <w:rStyle w:val="Hyperlink"/>
                  <w:rFonts w:eastAsiaTheme="majorEastAsia"/>
                  <w:i/>
                  <w:iCs/>
                  <w:sz w:val="22"/>
                </w:rPr>
                <w:t>link</w:t>
              </w:r>
            </w:hyperlink>
            <w:r w:rsidRPr="00B45FF6">
              <w:rPr>
                <w:bCs/>
                <w:i/>
                <w:iCs/>
                <w:sz w:val="22"/>
              </w:rPr>
              <w:t>)</w:t>
            </w:r>
          </w:p>
          <w:p w14:paraId="49B30DD5" w14:textId="77777777" w:rsidR="006A522F" w:rsidRPr="00B45FF6" w:rsidRDefault="006A522F" w:rsidP="00415767">
            <w:pPr>
              <w:spacing w:line="276" w:lineRule="auto"/>
              <w:rPr>
                <w:bCs/>
                <w:i/>
                <w:iCs/>
              </w:rPr>
            </w:pPr>
          </w:p>
          <w:p w14:paraId="7526846F" w14:textId="77777777" w:rsidR="006A522F" w:rsidRPr="00B45FF6" w:rsidRDefault="006A522F" w:rsidP="00415767">
            <w:pPr>
              <w:spacing w:line="276" w:lineRule="auto"/>
              <w:rPr>
                <w:bCs/>
              </w:rPr>
            </w:pPr>
            <w:r w:rsidRPr="00B45FF6">
              <w:rPr>
                <w:sz w:val="22"/>
              </w:rPr>
              <w:lastRenderedPageBreak/>
              <w:t>TEMP_CIF.</w:t>
            </w:r>
            <w:r w:rsidRPr="00B45FF6">
              <w:rPr>
                <w:color w:val="000000"/>
                <w:sz w:val="22"/>
              </w:rPr>
              <w:t>PRIMARY_SOL_ID</w:t>
            </w:r>
          </w:p>
        </w:tc>
      </w:tr>
    </w:tbl>
    <w:p w14:paraId="40D953D8" w14:textId="77777777" w:rsidR="006A522F" w:rsidRPr="004C7E39" w:rsidRDefault="006A522F" w:rsidP="006A522F">
      <w:pPr>
        <w:rPr>
          <w:lang w:val="en-GB"/>
        </w:rPr>
      </w:pPr>
    </w:p>
    <w:p w14:paraId="6C725364" w14:textId="77777777" w:rsidR="006A522F" w:rsidRPr="004C7E39" w:rsidRDefault="006A522F" w:rsidP="006A522F">
      <w:pPr>
        <w:pStyle w:val="Heading3"/>
      </w:pPr>
      <w:bookmarkStart w:id="1167" w:name="_HDV_ChiTiet_CKH"/>
      <w:bookmarkStart w:id="1168" w:name="_Toc107778414"/>
      <w:bookmarkStart w:id="1169" w:name="_Toc108106101"/>
      <w:bookmarkStart w:id="1170" w:name="_Toc112677035"/>
      <w:bookmarkEnd w:id="1167"/>
      <w:r w:rsidRPr="004C7E39">
        <w:t>HDV_ChiTiet_CKH</w:t>
      </w:r>
      <w:bookmarkEnd w:id="1168"/>
      <w:bookmarkEnd w:id="1169"/>
      <w:bookmarkEnd w:id="1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880"/>
        <w:gridCol w:w="5442"/>
        <w:gridCol w:w="5821"/>
      </w:tblGrid>
      <w:tr w:rsidR="006A522F" w:rsidRPr="00B45FF6" w14:paraId="77D06D48" w14:textId="77777777" w:rsidTr="00415767">
        <w:trPr>
          <w:trHeight w:val="289"/>
          <w:tblHeader/>
        </w:trPr>
        <w:tc>
          <w:tcPr>
            <w:tcW w:w="805" w:type="dxa"/>
            <w:vMerge w:val="restart"/>
            <w:tcBorders>
              <w:top w:val="single" w:sz="4" w:space="0" w:color="auto"/>
              <w:left w:val="single" w:sz="4" w:space="0" w:color="auto"/>
              <w:right w:val="single" w:sz="4" w:space="0" w:color="auto"/>
            </w:tcBorders>
            <w:shd w:val="clear" w:color="auto" w:fill="002060"/>
            <w:hideMark/>
          </w:tcPr>
          <w:p w14:paraId="78F61FEE" w14:textId="77777777" w:rsidR="006A522F" w:rsidRPr="00B45FF6" w:rsidRDefault="006A522F" w:rsidP="00415767">
            <w:pPr>
              <w:spacing w:line="276" w:lineRule="auto"/>
              <w:jc w:val="center"/>
              <w:rPr>
                <w:b/>
                <w:bCs/>
                <w:color w:val="FFFFFF"/>
                <w:lang w:val="en-GB"/>
              </w:rPr>
            </w:pPr>
            <w:r w:rsidRPr="00B45FF6">
              <w:rPr>
                <w:b/>
                <w:bCs/>
                <w:color w:val="FFFFFF"/>
                <w:sz w:val="22"/>
                <w:szCs w:val="22"/>
              </w:rPr>
              <w:t>STT</w:t>
            </w:r>
          </w:p>
        </w:tc>
        <w:tc>
          <w:tcPr>
            <w:tcW w:w="1880"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1533F05D" w14:textId="77777777" w:rsidR="006A522F" w:rsidRPr="00B45FF6" w:rsidRDefault="006A522F" w:rsidP="00415767">
            <w:pPr>
              <w:spacing w:line="276" w:lineRule="auto"/>
              <w:jc w:val="center"/>
              <w:rPr>
                <w:b/>
                <w:bCs/>
                <w:color w:val="FFFFFF"/>
              </w:rPr>
            </w:pPr>
            <w:r w:rsidRPr="00B45FF6">
              <w:rPr>
                <w:b/>
                <w:bCs/>
                <w:color w:val="FFFFFF"/>
                <w:sz w:val="22"/>
                <w:szCs w:val="22"/>
              </w:rPr>
              <w:t>Nội dung</w:t>
            </w:r>
          </w:p>
        </w:tc>
        <w:tc>
          <w:tcPr>
            <w:tcW w:w="11263" w:type="dxa"/>
            <w:gridSpan w:val="2"/>
            <w:tcBorders>
              <w:top w:val="single" w:sz="4" w:space="0" w:color="auto"/>
              <w:left w:val="single" w:sz="4" w:space="0" w:color="auto"/>
              <w:bottom w:val="single" w:sz="4" w:space="0" w:color="auto"/>
              <w:right w:val="single" w:sz="4" w:space="0" w:color="auto"/>
            </w:tcBorders>
            <w:shd w:val="clear" w:color="auto" w:fill="002060"/>
            <w:noWrap/>
            <w:hideMark/>
          </w:tcPr>
          <w:p w14:paraId="0498DFDA" w14:textId="77777777" w:rsidR="006A522F" w:rsidRPr="00B45FF6" w:rsidRDefault="006A522F" w:rsidP="00415767">
            <w:pPr>
              <w:spacing w:line="276" w:lineRule="auto"/>
              <w:jc w:val="center"/>
              <w:rPr>
                <w:b/>
                <w:bCs/>
                <w:color w:val="FFFFFF"/>
              </w:rPr>
            </w:pPr>
            <w:r w:rsidRPr="00B45FF6">
              <w:rPr>
                <w:b/>
                <w:bCs/>
                <w:color w:val="FFFFFF"/>
                <w:sz w:val="22"/>
                <w:szCs w:val="22"/>
              </w:rPr>
              <w:t>Cách trích xuất dữ liệu</w:t>
            </w:r>
          </w:p>
        </w:tc>
      </w:tr>
      <w:tr w:rsidR="006A522F" w:rsidRPr="00B45FF6" w14:paraId="391F83F1" w14:textId="77777777" w:rsidTr="00415767">
        <w:trPr>
          <w:trHeight w:val="289"/>
          <w:tblHeader/>
        </w:trPr>
        <w:tc>
          <w:tcPr>
            <w:tcW w:w="805" w:type="dxa"/>
            <w:vMerge/>
            <w:tcBorders>
              <w:left w:val="single" w:sz="4" w:space="0" w:color="auto"/>
              <w:bottom w:val="single" w:sz="4" w:space="0" w:color="auto"/>
              <w:right w:val="single" w:sz="4" w:space="0" w:color="auto"/>
            </w:tcBorders>
            <w:shd w:val="clear" w:color="auto" w:fill="002060"/>
          </w:tcPr>
          <w:p w14:paraId="11FD611D" w14:textId="77777777" w:rsidR="006A522F" w:rsidRPr="00B45FF6" w:rsidRDefault="006A522F" w:rsidP="00415767">
            <w:pPr>
              <w:spacing w:line="276" w:lineRule="auto"/>
              <w:jc w:val="center"/>
              <w:rPr>
                <w:b/>
                <w:bCs/>
                <w:color w:val="FFFFFF"/>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4083560C" w14:textId="77777777" w:rsidR="006A522F" w:rsidRPr="00B45FF6" w:rsidRDefault="006A522F" w:rsidP="00415767">
            <w:pPr>
              <w:rPr>
                <w:b/>
                <w:bCs/>
                <w:color w:val="FFFFFF"/>
              </w:rPr>
            </w:pPr>
          </w:p>
        </w:tc>
        <w:tc>
          <w:tcPr>
            <w:tcW w:w="5442" w:type="dxa"/>
            <w:tcBorders>
              <w:top w:val="single" w:sz="4" w:space="0" w:color="auto"/>
              <w:left w:val="single" w:sz="4" w:space="0" w:color="auto"/>
              <w:bottom w:val="single" w:sz="4" w:space="0" w:color="auto"/>
              <w:right w:val="single" w:sz="4" w:space="0" w:color="auto"/>
            </w:tcBorders>
            <w:shd w:val="clear" w:color="auto" w:fill="002060"/>
            <w:noWrap/>
            <w:hideMark/>
          </w:tcPr>
          <w:p w14:paraId="0988F343" w14:textId="77777777" w:rsidR="006A522F" w:rsidRPr="00B45FF6" w:rsidRDefault="006A522F" w:rsidP="00415767">
            <w:pPr>
              <w:spacing w:line="276" w:lineRule="auto"/>
              <w:jc w:val="center"/>
              <w:rPr>
                <w:b/>
                <w:bCs/>
                <w:color w:val="FFFFFF"/>
              </w:rPr>
            </w:pPr>
            <w:r w:rsidRPr="00B45FF6">
              <w:rPr>
                <w:b/>
                <w:bCs/>
                <w:color w:val="FFFFFF"/>
                <w:sz w:val="22"/>
                <w:szCs w:val="22"/>
              </w:rPr>
              <w:t>Điều kiện</w:t>
            </w:r>
          </w:p>
        </w:tc>
        <w:tc>
          <w:tcPr>
            <w:tcW w:w="5821" w:type="dxa"/>
            <w:tcBorders>
              <w:top w:val="single" w:sz="4" w:space="0" w:color="auto"/>
              <w:left w:val="single" w:sz="4" w:space="0" w:color="auto"/>
              <w:bottom w:val="single" w:sz="4" w:space="0" w:color="auto"/>
              <w:right w:val="single" w:sz="4" w:space="0" w:color="auto"/>
            </w:tcBorders>
            <w:shd w:val="clear" w:color="auto" w:fill="002060"/>
            <w:noWrap/>
            <w:hideMark/>
          </w:tcPr>
          <w:p w14:paraId="65E91034" w14:textId="77777777" w:rsidR="006A522F" w:rsidRPr="00B45FF6" w:rsidRDefault="006A522F" w:rsidP="00415767">
            <w:pPr>
              <w:spacing w:line="276" w:lineRule="auto"/>
              <w:jc w:val="center"/>
              <w:rPr>
                <w:b/>
                <w:bCs/>
                <w:color w:val="FFFFFF"/>
              </w:rPr>
            </w:pPr>
            <w:r w:rsidRPr="00B45FF6">
              <w:rPr>
                <w:b/>
                <w:bCs/>
                <w:color w:val="FFFFFF"/>
                <w:sz w:val="22"/>
                <w:szCs w:val="22"/>
              </w:rPr>
              <w:t>Tên trường</w:t>
            </w:r>
          </w:p>
        </w:tc>
      </w:tr>
      <w:tr w:rsidR="006A522F" w:rsidRPr="00B45FF6" w14:paraId="267DAE8C"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tcPr>
          <w:p w14:paraId="0915815B" w14:textId="77777777" w:rsidR="006A522F" w:rsidRPr="00B45FF6" w:rsidRDefault="006A522F" w:rsidP="00415767">
            <w:pPr>
              <w:spacing w:line="276" w:lineRule="auto"/>
              <w:jc w:val="center"/>
              <w:rPr>
                <w:bCs/>
              </w:rPr>
            </w:pPr>
          </w:p>
        </w:tc>
        <w:tc>
          <w:tcPr>
            <w:tcW w:w="1880" w:type="dxa"/>
            <w:tcBorders>
              <w:top w:val="single" w:sz="4" w:space="0" w:color="auto"/>
              <w:left w:val="single" w:sz="4" w:space="0" w:color="auto"/>
              <w:bottom w:val="single" w:sz="4" w:space="0" w:color="auto"/>
              <w:right w:val="single" w:sz="4" w:space="0" w:color="auto"/>
            </w:tcBorders>
            <w:hideMark/>
          </w:tcPr>
          <w:p w14:paraId="19103A81" w14:textId="77777777" w:rsidR="006A522F" w:rsidRPr="00B45FF6" w:rsidRDefault="006A522F" w:rsidP="00415767">
            <w:pPr>
              <w:spacing w:line="276" w:lineRule="auto"/>
              <w:rPr>
                <w:bCs/>
              </w:rPr>
            </w:pPr>
            <w:r w:rsidRPr="00B45FF6">
              <w:rPr>
                <w:bCs/>
                <w:sz w:val="22"/>
                <w:szCs w:val="22"/>
              </w:rPr>
              <w:t>Điều kiện chung</w:t>
            </w:r>
          </w:p>
        </w:tc>
        <w:tc>
          <w:tcPr>
            <w:tcW w:w="11263" w:type="dxa"/>
            <w:gridSpan w:val="2"/>
            <w:tcBorders>
              <w:top w:val="single" w:sz="4" w:space="0" w:color="auto"/>
              <w:left w:val="single" w:sz="4" w:space="0" w:color="auto"/>
              <w:bottom w:val="single" w:sz="4" w:space="0" w:color="auto"/>
              <w:right w:val="single" w:sz="4" w:space="0" w:color="auto"/>
            </w:tcBorders>
            <w:noWrap/>
            <w:hideMark/>
          </w:tcPr>
          <w:p w14:paraId="1EA1346B" w14:textId="77777777" w:rsidR="006A522F" w:rsidRPr="00B45FF6" w:rsidRDefault="006A522F" w:rsidP="00415767">
            <w:pPr>
              <w:spacing w:line="264" w:lineRule="auto"/>
              <w:rPr>
                <w:b/>
              </w:rPr>
            </w:pPr>
            <w:r w:rsidRPr="00B45FF6">
              <w:rPr>
                <w:b/>
                <w:bCs/>
                <w:sz w:val="22"/>
                <w:szCs w:val="22"/>
              </w:rPr>
              <w:t>Lấy từ hệ thống FINACLE</w:t>
            </w:r>
            <w:r w:rsidRPr="00B45FF6">
              <w:rPr>
                <w:b/>
                <w:sz w:val="22"/>
                <w:szCs w:val="22"/>
              </w:rPr>
              <w:t>, gồm các tập dữ liệu sau:</w:t>
            </w:r>
          </w:p>
          <w:p w14:paraId="2964A046" w14:textId="77777777" w:rsidR="006A522F" w:rsidRPr="00B45FF6" w:rsidRDefault="006A522F" w:rsidP="006A522F">
            <w:pPr>
              <w:pStyle w:val="ListParagraph"/>
              <w:numPr>
                <w:ilvl w:val="0"/>
                <w:numId w:val="46"/>
              </w:numPr>
              <w:spacing w:after="0" w:line="264" w:lineRule="auto"/>
              <w:ind w:left="256" w:hanging="256"/>
              <w:rPr>
                <w:rFonts w:ascii="Times New Roman" w:hAnsi="Times New Roman"/>
                <w:bCs/>
              </w:rPr>
            </w:pPr>
            <w:r w:rsidRPr="00B45FF6">
              <w:rPr>
                <w:rFonts w:ascii="Times New Roman" w:hAnsi="Times New Roman"/>
                <w:b/>
                <w:bCs/>
              </w:rPr>
              <w:t>Tập dữ liệu 1</w:t>
            </w:r>
            <w:r w:rsidRPr="00B45FF6">
              <w:rPr>
                <w:rFonts w:ascii="Times New Roman" w:hAnsi="Times New Roman"/>
              </w:rPr>
              <w:t>:</w:t>
            </w:r>
            <w:r w:rsidRPr="00B45FF6">
              <w:rPr>
                <w:rFonts w:ascii="Times New Roman" w:hAnsi="Times New Roman"/>
                <w:b/>
              </w:rPr>
              <w:t xml:space="preserve"> </w:t>
            </w:r>
            <w:r w:rsidRPr="00B45FF6">
              <w:rPr>
                <w:rFonts w:ascii="Times New Roman" w:hAnsi="Times New Roman"/>
                <w:bCs/>
              </w:rPr>
              <w:t xml:space="preserve">Lấy dữ liệu từ bảng </w:t>
            </w:r>
            <w:r w:rsidRPr="00B45FF6">
              <w:rPr>
                <w:rFonts w:ascii="Times New Roman" w:hAnsi="Times New Roman"/>
                <w:b/>
              </w:rPr>
              <w:t xml:space="preserve">TBAADM.TAM </w:t>
            </w:r>
            <w:r w:rsidRPr="00B45FF6">
              <w:rPr>
                <w:rFonts w:ascii="Times New Roman" w:hAnsi="Times New Roman"/>
                <w:bCs/>
              </w:rPr>
              <w:t>và</w:t>
            </w:r>
            <w:r w:rsidRPr="00B45FF6">
              <w:rPr>
                <w:rFonts w:ascii="Times New Roman" w:hAnsi="Times New Roman"/>
                <w:b/>
              </w:rPr>
              <w:t xml:space="preserve"> TBAADM.GAM</w:t>
            </w:r>
            <w:r w:rsidRPr="00B45FF6">
              <w:rPr>
                <w:rFonts w:ascii="Times New Roman" w:hAnsi="Times New Roman"/>
                <w:bCs/>
              </w:rPr>
              <w:t xml:space="preserve"> với các điều kiện sau: </w:t>
            </w:r>
          </w:p>
          <w:p w14:paraId="14656823" w14:textId="77777777" w:rsidR="006A522F" w:rsidRPr="00B45FF6" w:rsidRDefault="006A522F" w:rsidP="00415767">
            <w:pPr>
              <w:spacing w:line="264" w:lineRule="auto"/>
              <w:ind w:left="256"/>
            </w:pPr>
            <w:r w:rsidRPr="00B45FF6">
              <w:rPr>
                <w:sz w:val="22"/>
                <w:szCs w:val="22"/>
              </w:rPr>
              <w:t xml:space="preserve">TAM.ACID = GAM.ACID </w:t>
            </w:r>
          </w:p>
          <w:p w14:paraId="1158BDDE"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GAM.BANK_ID ='01'</w:t>
            </w:r>
          </w:p>
          <w:p w14:paraId="14789523"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GAM.SCHM_TYPE = </w:t>
            </w:r>
            <w:r w:rsidRPr="00B45FF6">
              <w:rPr>
                <w:b/>
                <w:bCs/>
                <w:color w:val="FF0000"/>
                <w:sz w:val="22"/>
                <w:szCs w:val="22"/>
              </w:rPr>
              <w:t>'TDA'</w:t>
            </w:r>
          </w:p>
          <w:p w14:paraId="70FE2EFC"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GAM.ACCT_OPN_DATE &lt;= TO_DATE(&lt;NGÀY_BÁO_CÁO&gt;, 'YYYYMMDD')</w:t>
            </w:r>
          </w:p>
          <w:p w14:paraId="625D807E"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(GAM.ACCT_CLS_FLG = 'N' </w:t>
            </w:r>
            <w:r w:rsidRPr="00B45FF6">
              <w:rPr>
                <w:color w:val="000000"/>
                <w:sz w:val="22"/>
                <w:szCs w:val="22"/>
              </w:rPr>
              <w:t xml:space="preserve">OR </w:t>
            </w:r>
            <w:r w:rsidRPr="00B45FF6">
              <w:rPr>
                <w:sz w:val="22"/>
                <w:szCs w:val="22"/>
              </w:rPr>
              <w:t xml:space="preserve">(GAM.ACCT_CLS_FLG = 'Y'  </w:t>
            </w:r>
            <w:r w:rsidRPr="00B45FF6">
              <w:rPr>
                <w:color w:val="0000FF"/>
                <w:sz w:val="22"/>
                <w:szCs w:val="22"/>
              </w:rPr>
              <w:t>AND</w:t>
            </w:r>
            <w:r w:rsidRPr="00B45FF6">
              <w:rPr>
                <w:sz w:val="22"/>
                <w:szCs w:val="22"/>
              </w:rPr>
              <w:t xml:space="preserve"> GAM.ACCT_CLS_DATE &gt;= TO_DATE(‘&lt;NGÀY_BÁO_CÁO&gt;’, 'YYYYMMDD')))</w:t>
            </w:r>
          </w:p>
          <w:p w14:paraId="381740DC"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GAM.ENTITY_CRE_FLG ='Y'</w:t>
            </w:r>
          </w:p>
          <w:p w14:paraId="6F1FFEA7"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GAM.DEL_FLG ='N'</w:t>
            </w:r>
          </w:p>
          <w:p w14:paraId="3979387E" w14:textId="77777777" w:rsidR="006A522F" w:rsidRPr="00B45FF6" w:rsidRDefault="006A522F" w:rsidP="006A522F">
            <w:pPr>
              <w:pStyle w:val="ListParagraph"/>
              <w:numPr>
                <w:ilvl w:val="0"/>
                <w:numId w:val="46"/>
              </w:numPr>
              <w:spacing w:after="0" w:line="264" w:lineRule="auto"/>
              <w:ind w:left="256" w:hanging="256"/>
              <w:rPr>
                <w:rFonts w:ascii="Times New Roman" w:hAnsi="Times New Roman"/>
                <w:bCs/>
              </w:rPr>
            </w:pPr>
            <w:r w:rsidRPr="00B45FF6">
              <w:rPr>
                <w:rFonts w:ascii="Times New Roman" w:hAnsi="Times New Roman"/>
                <w:b/>
                <w:bCs/>
              </w:rPr>
              <w:t>Tập dữ liệu 2</w:t>
            </w:r>
            <w:r w:rsidRPr="00B45FF6">
              <w:rPr>
                <w:rFonts w:ascii="Times New Roman" w:hAnsi="Times New Roman"/>
              </w:rPr>
              <w:t>:</w:t>
            </w:r>
            <w:r w:rsidRPr="00B45FF6">
              <w:rPr>
                <w:rFonts w:ascii="Times New Roman" w:hAnsi="Times New Roman"/>
                <w:b/>
              </w:rPr>
              <w:t xml:space="preserve"> </w:t>
            </w:r>
            <w:r w:rsidRPr="00B45FF6">
              <w:rPr>
                <w:rFonts w:ascii="Times New Roman" w:hAnsi="Times New Roman"/>
                <w:bCs/>
              </w:rPr>
              <w:t xml:space="preserve">Lấy dữ liệu từ bảng </w:t>
            </w:r>
            <w:r w:rsidRPr="00B45FF6">
              <w:rPr>
                <w:rFonts w:ascii="Times New Roman" w:hAnsi="Times New Roman"/>
                <w:b/>
              </w:rPr>
              <w:t>TBAADM.TAM</w:t>
            </w:r>
            <w:r w:rsidRPr="00B45FF6">
              <w:rPr>
                <w:rFonts w:ascii="Times New Roman" w:hAnsi="Times New Roman"/>
                <w:bCs/>
              </w:rPr>
              <w:t xml:space="preserve"> và</w:t>
            </w:r>
            <w:r w:rsidRPr="00B45FF6">
              <w:rPr>
                <w:rFonts w:ascii="Times New Roman" w:hAnsi="Times New Roman"/>
                <w:b/>
              </w:rPr>
              <w:t xml:space="preserve"> TBAADM.GAM</w:t>
            </w:r>
            <w:r w:rsidRPr="00B45FF6">
              <w:rPr>
                <w:rFonts w:ascii="Times New Roman" w:hAnsi="Times New Roman"/>
                <w:bCs/>
              </w:rPr>
              <w:t xml:space="preserve"> với các điều kiện sau: </w:t>
            </w:r>
          </w:p>
          <w:p w14:paraId="7A78FBEF" w14:textId="77777777" w:rsidR="006A522F" w:rsidRPr="00B45FF6" w:rsidRDefault="006A522F" w:rsidP="00415767">
            <w:pPr>
              <w:spacing w:line="264" w:lineRule="auto"/>
              <w:ind w:left="256"/>
            </w:pPr>
            <w:r w:rsidRPr="00B45FF6">
              <w:rPr>
                <w:sz w:val="22"/>
                <w:szCs w:val="22"/>
              </w:rPr>
              <w:t xml:space="preserve">TAM.ACID = GAM.ACID </w:t>
            </w:r>
          </w:p>
          <w:p w14:paraId="0E65E894"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GAM.BANK_ID ='01'</w:t>
            </w:r>
          </w:p>
          <w:p w14:paraId="769826D7"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GAM.SCHM_TYPE = </w:t>
            </w:r>
            <w:r w:rsidRPr="00B45FF6">
              <w:rPr>
                <w:b/>
                <w:bCs/>
                <w:color w:val="FF0000"/>
                <w:sz w:val="22"/>
                <w:szCs w:val="22"/>
              </w:rPr>
              <w:t>'TUA'</w:t>
            </w:r>
          </w:p>
          <w:p w14:paraId="46170555"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GAM.ACCT_OPN_DATE &lt;= TO_DATE(&lt;NGÀY_BÁO_CÁO&gt;, 'YYYYMMDD')</w:t>
            </w:r>
          </w:p>
          <w:p w14:paraId="7C347833"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(GAM.ACCT_CLS_FLG = 'N' </w:t>
            </w:r>
            <w:r w:rsidRPr="00B45FF6">
              <w:rPr>
                <w:color w:val="000000"/>
                <w:sz w:val="22"/>
                <w:szCs w:val="22"/>
              </w:rPr>
              <w:t xml:space="preserve">OR </w:t>
            </w:r>
            <w:r w:rsidRPr="00B45FF6">
              <w:rPr>
                <w:sz w:val="22"/>
                <w:szCs w:val="22"/>
              </w:rPr>
              <w:t xml:space="preserve">(GAM.ACCT_CLS_FLG = 'Y'  </w:t>
            </w:r>
            <w:r w:rsidRPr="00B45FF6">
              <w:rPr>
                <w:color w:val="0000FF"/>
                <w:sz w:val="22"/>
                <w:szCs w:val="22"/>
              </w:rPr>
              <w:t>AND</w:t>
            </w:r>
            <w:r w:rsidRPr="00B45FF6">
              <w:rPr>
                <w:sz w:val="22"/>
                <w:szCs w:val="22"/>
              </w:rPr>
              <w:t xml:space="preserve"> GAM.ACCT_CLS_DATE &gt;= TO_DATE(‘&lt;NGÀY_BÁO_CÁO&gt;’, 'YYYYMMDD')))</w:t>
            </w:r>
          </w:p>
          <w:p w14:paraId="03F43311"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GAM.ENTITY_CRE_FLG ='Y'</w:t>
            </w:r>
          </w:p>
          <w:p w14:paraId="4A57D470" w14:textId="77777777" w:rsidR="006A522F" w:rsidRPr="00B45FF6" w:rsidRDefault="006A522F" w:rsidP="00415767">
            <w:pPr>
              <w:spacing w:line="264" w:lineRule="auto"/>
              <w:ind w:left="256"/>
            </w:pPr>
            <w:r w:rsidRPr="00B45FF6">
              <w:rPr>
                <w:color w:val="0000FF"/>
                <w:sz w:val="22"/>
                <w:szCs w:val="22"/>
              </w:rPr>
              <w:t>AND</w:t>
            </w:r>
            <w:r w:rsidRPr="00B45FF6">
              <w:rPr>
                <w:sz w:val="22"/>
                <w:szCs w:val="22"/>
              </w:rPr>
              <w:t xml:space="preserve"> GAM.DEL_FLG ='N'</w:t>
            </w:r>
          </w:p>
        </w:tc>
      </w:tr>
      <w:tr w:rsidR="006A522F" w:rsidRPr="00B45FF6" w14:paraId="7F7A3AF9"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3E9DECE1" w14:textId="77777777" w:rsidR="006A522F" w:rsidRPr="00B45FF6" w:rsidRDefault="006A522F" w:rsidP="00415767">
            <w:pPr>
              <w:spacing w:line="276" w:lineRule="auto"/>
              <w:jc w:val="center"/>
              <w:rPr>
                <w:bCs/>
              </w:rPr>
            </w:pPr>
            <w:r w:rsidRPr="00B45FF6">
              <w:rPr>
                <w:bCs/>
                <w:sz w:val="22"/>
                <w:szCs w:val="22"/>
              </w:rPr>
              <w:t>1</w:t>
            </w:r>
          </w:p>
        </w:tc>
        <w:tc>
          <w:tcPr>
            <w:tcW w:w="1880" w:type="dxa"/>
            <w:tcBorders>
              <w:top w:val="single" w:sz="4" w:space="0" w:color="auto"/>
              <w:left w:val="single" w:sz="4" w:space="0" w:color="auto"/>
              <w:bottom w:val="single" w:sz="4" w:space="0" w:color="auto"/>
              <w:right w:val="single" w:sz="4" w:space="0" w:color="auto"/>
            </w:tcBorders>
            <w:hideMark/>
          </w:tcPr>
          <w:p w14:paraId="4B953A2C" w14:textId="77777777" w:rsidR="006A522F" w:rsidRPr="00B45FF6" w:rsidRDefault="006A522F" w:rsidP="00415767">
            <w:pPr>
              <w:spacing w:line="276" w:lineRule="auto"/>
              <w:rPr>
                <w:bCs/>
              </w:rPr>
            </w:pPr>
            <w:r w:rsidRPr="00B45FF6">
              <w:rPr>
                <w:bCs/>
                <w:sz w:val="22"/>
                <w:szCs w:val="22"/>
              </w:rPr>
              <w:t>TRDT</w:t>
            </w:r>
            <w:r w:rsidRPr="00B45FF6">
              <w:rPr>
                <w:bCs/>
                <w:sz w:val="22"/>
                <w:szCs w:val="22"/>
              </w:rPr>
              <w:br/>
              <w:t>Ngày báo cáo</w:t>
            </w:r>
          </w:p>
        </w:tc>
        <w:tc>
          <w:tcPr>
            <w:tcW w:w="5442" w:type="dxa"/>
            <w:tcBorders>
              <w:top w:val="single" w:sz="4" w:space="0" w:color="auto"/>
              <w:left w:val="single" w:sz="4" w:space="0" w:color="auto"/>
              <w:bottom w:val="single" w:sz="4" w:space="0" w:color="auto"/>
              <w:right w:val="single" w:sz="4" w:space="0" w:color="auto"/>
            </w:tcBorders>
            <w:noWrap/>
            <w:hideMark/>
          </w:tcPr>
          <w:p w14:paraId="36E579EF" w14:textId="77777777" w:rsidR="006A522F" w:rsidRPr="00B45FF6" w:rsidRDefault="006A522F" w:rsidP="00415767">
            <w:pPr>
              <w:spacing w:line="276" w:lineRule="auto"/>
              <w:rPr>
                <w:bCs/>
              </w:rPr>
            </w:pPr>
            <w:r w:rsidRPr="00B45FF6">
              <w:rPr>
                <w:bCs/>
                <w:sz w:val="22"/>
                <w:szCs w:val="22"/>
              </w:rPr>
              <w:t> </w:t>
            </w:r>
          </w:p>
        </w:tc>
        <w:tc>
          <w:tcPr>
            <w:tcW w:w="5821" w:type="dxa"/>
            <w:tcBorders>
              <w:top w:val="single" w:sz="4" w:space="0" w:color="auto"/>
              <w:left w:val="single" w:sz="4" w:space="0" w:color="auto"/>
              <w:bottom w:val="single" w:sz="4" w:space="0" w:color="auto"/>
              <w:right w:val="single" w:sz="4" w:space="0" w:color="auto"/>
            </w:tcBorders>
            <w:noWrap/>
            <w:hideMark/>
          </w:tcPr>
          <w:p w14:paraId="1C839866" w14:textId="77777777" w:rsidR="006A522F" w:rsidRPr="00B45FF6" w:rsidRDefault="006A522F" w:rsidP="00415767">
            <w:pPr>
              <w:spacing w:line="276" w:lineRule="auto"/>
              <w:rPr>
                <w:bCs/>
              </w:rPr>
            </w:pPr>
            <w:r w:rsidRPr="00B45FF6">
              <w:rPr>
                <w:sz w:val="22"/>
                <w:szCs w:val="22"/>
              </w:rPr>
              <w:t>&lt;NGÀY_BÁO_CÁO&gt;</w:t>
            </w:r>
          </w:p>
        </w:tc>
      </w:tr>
      <w:tr w:rsidR="006A522F" w:rsidRPr="00B45FF6" w14:paraId="6D1136CF"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0F354BF6" w14:textId="77777777" w:rsidR="006A522F" w:rsidRPr="00B45FF6" w:rsidRDefault="006A522F" w:rsidP="00415767">
            <w:pPr>
              <w:spacing w:line="276" w:lineRule="auto"/>
              <w:jc w:val="center"/>
              <w:rPr>
                <w:bCs/>
              </w:rPr>
            </w:pPr>
            <w:r w:rsidRPr="00B45FF6">
              <w:rPr>
                <w:bCs/>
                <w:sz w:val="22"/>
                <w:szCs w:val="22"/>
              </w:rPr>
              <w:lastRenderedPageBreak/>
              <w:t>2</w:t>
            </w:r>
          </w:p>
        </w:tc>
        <w:tc>
          <w:tcPr>
            <w:tcW w:w="1880" w:type="dxa"/>
            <w:tcBorders>
              <w:top w:val="single" w:sz="4" w:space="0" w:color="auto"/>
              <w:left w:val="single" w:sz="4" w:space="0" w:color="auto"/>
              <w:bottom w:val="single" w:sz="4" w:space="0" w:color="auto"/>
              <w:right w:val="single" w:sz="4" w:space="0" w:color="auto"/>
            </w:tcBorders>
            <w:hideMark/>
          </w:tcPr>
          <w:p w14:paraId="0AAFC641" w14:textId="77777777" w:rsidR="006A522F" w:rsidRPr="00B45FF6" w:rsidRDefault="006A522F" w:rsidP="00415767">
            <w:pPr>
              <w:spacing w:line="276" w:lineRule="auto"/>
              <w:rPr>
                <w:bCs/>
              </w:rPr>
            </w:pPr>
            <w:r w:rsidRPr="00B45FF6">
              <w:rPr>
                <w:bCs/>
                <w:sz w:val="22"/>
                <w:szCs w:val="22"/>
              </w:rPr>
              <w:t>Chi nhánh</w:t>
            </w:r>
            <w:r w:rsidRPr="00B45FF6">
              <w:rPr>
                <w:bCs/>
                <w:sz w:val="22"/>
                <w:szCs w:val="22"/>
              </w:rPr>
              <w:br/>
              <w:t>BRCD</w:t>
            </w:r>
          </w:p>
        </w:tc>
        <w:tc>
          <w:tcPr>
            <w:tcW w:w="5442" w:type="dxa"/>
            <w:tcBorders>
              <w:top w:val="single" w:sz="4" w:space="0" w:color="auto"/>
              <w:left w:val="single" w:sz="4" w:space="0" w:color="auto"/>
              <w:bottom w:val="single" w:sz="4" w:space="0" w:color="auto"/>
              <w:right w:val="single" w:sz="4" w:space="0" w:color="auto"/>
            </w:tcBorders>
            <w:noWrap/>
            <w:hideMark/>
          </w:tcPr>
          <w:p w14:paraId="145573B3" w14:textId="77777777" w:rsidR="006A522F" w:rsidRPr="00B45FF6" w:rsidRDefault="006A522F" w:rsidP="00415767">
            <w:pPr>
              <w:tabs>
                <w:tab w:val="left" w:pos="2976"/>
              </w:tabs>
              <w:spacing w:line="276" w:lineRule="auto"/>
              <w:rPr>
                <w:bCs/>
              </w:rPr>
            </w:pPr>
            <w:r w:rsidRPr="00B45FF6">
              <w:rPr>
                <w:bCs/>
                <w:sz w:val="22"/>
                <w:szCs w:val="22"/>
              </w:rPr>
              <w:t xml:space="preserve">Lấy trực tiếp từ bảng TBAADM.GAM </w:t>
            </w:r>
          </w:p>
        </w:tc>
        <w:tc>
          <w:tcPr>
            <w:tcW w:w="5821" w:type="dxa"/>
            <w:tcBorders>
              <w:top w:val="single" w:sz="4" w:space="0" w:color="auto"/>
              <w:left w:val="single" w:sz="4" w:space="0" w:color="auto"/>
              <w:bottom w:val="single" w:sz="4" w:space="0" w:color="auto"/>
              <w:right w:val="single" w:sz="4" w:space="0" w:color="auto"/>
            </w:tcBorders>
            <w:noWrap/>
          </w:tcPr>
          <w:p w14:paraId="2D444377" w14:textId="77777777" w:rsidR="006A522F" w:rsidRPr="00B45FF6" w:rsidRDefault="006A522F" w:rsidP="00415767">
            <w:pPr>
              <w:spacing w:line="276" w:lineRule="auto"/>
              <w:rPr>
                <w:bCs/>
              </w:rPr>
            </w:pPr>
            <w:r w:rsidRPr="00B45FF6">
              <w:rPr>
                <w:bCs/>
                <w:sz w:val="22"/>
                <w:szCs w:val="22"/>
              </w:rPr>
              <w:t>GAM.SOL_ID</w:t>
            </w:r>
          </w:p>
          <w:p w14:paraId="2EDCF0DE" w14:textId="77777777" w:rsidR="006A522F" w:rsidRPr="00B45FF6" w:rsidRDefault="006A522F" w:rsidP="00415767">
            <w:pPr>
              <w:spacing w:line="276" w:lineRule="auto"/>
              <w:rPr>
                <w:bCs/>
              </w:rPr>
            </w:pPr>
          </w:p>
        </w:tc>
      </w:tr>
      <w:tr w:rsidR="006A522F" w:rsidRPr="00B45FF6" w14:paraId="21BAAAB3"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48708BF3" w14:textId="77777777" w:rsidR="006A522F" w:rsidRPr="00B45FF6" w:rsidRDefault="006A522F" w:rsidP="00415767">
            <w:pPr>
              <w:spacing w:line="276" w:lineRule="auto"/>
              <w:jc w:val="center"/>
              <w:rPr>
                <w:bCs/>
              </w:rPr>
            </w:pPr>
            <w:r w:rsidRPr="00B45FF6">
              <w:rPr>
                <w:bCs/>
                <w:sz w:val="22"/>
                <w:szCs w:val="22"/>
              </w:rPr>
              <w:t>3</w:t>
            </w:r>
          </w:p>
        </w:tc>
        <w:tc>
          <w:tcPr>
            <w:tcW w:w="1880" w:type="dxa"/>
            <w:tcBorders>
              <w:top w:val="single" w:sz="4" w:space="0" w:color="auto"/>
              <w:left w:val="single" w:sz="4" w:space="0" w:color="auto"/>
              <w:bottom w:val="single" w:sz="4" w:space="0" w:color="auto"/>
              <w:right w:val="single" w:sz="4" w:space="0" w:color="auto"/>
            </w:tcBorders>
            <w:hideMark/>
          </w:tcPr>
          <w:p w14:paraId="20B5C0B9" w14:textId="77777777" w:rsidR="006A522F" w:rsidRPr="00B45FF6" w:rsidRDefault="006A522F" w:rsidP="00415767">
            <w:pPr>
              <w:spacing w:line="276" w:lineRule="auto"/>
              <w:rPr>
                <w:bCs/>
              </w:rPr>
            </w:pPr>
            <w:r w:rsidRPr="00B45FF6">
              <w:rPr>
                <w:bCs/>
                <w:sz w:val="22"/>
                <w:szCs w:val="22"/>
              </w:rPr>
              <w:t>Mã phòng ban</w:t>
            </w:r>
            <w:r w:rsidRPr="00B45FF6">
              <w:rPr>
                <w:bCs/>
                <w:sz w:val="22"/>
                <w:szCs w:val="22"/>
              </w:rPr>
              <w:br/>
              <w:t>DEPTCD</w:t>
            </w:r>
          </w:p>
        </w:tc>
        <w:tc>
          <w:tcPr>
            <w:tcW w:w="5442" w:type="dxa"/>
            <w:tcBorders>
              <w:top w:val="single" w:sz="4" w:space="0" w:color="auto"/>
              <w:left w:val="single" w:sz="4" w:space="0" w:color="auto"/>
              <w:bottom w:val="single" w:sz="4" w:space="0" w:color="auto"/>
              <w:right w:val="single" w:sz="4" w:space="0" w:color="auto"/>
            </w:tcBorders>
            <w:noWrap/>
          </w:tcPr>
          <w:p w14:paraId="77AF2BB5" w14:textId="77777777" w:rsidR="006A522F" w:rsidRPr="00B45FF6" w:rsidRDefault="006A522F" w:rsidP="00415767">
            <w:pPr>
              <w:tabs>
                <w:tab w:val="left" w:pos="2904"/>
              </w:tabs>
              <w:spacing w:line="276" w:lineRule="auto"/>
            </w:pPr>
            <w:r w:rsidRPr="00B45FF6">
              <w:rPr>
                <w:sz w:val="22"/>
                <w:szCs w:val="22"/>
              </w:rPr>
              <w:t>Liên kết (JOIN) với bảng TBAADM.SOL với các điều kiện sau:</w:t>
            </w:r>
          </w:p>
          <w:p w14:paraId="162CA8EE" w14:textId="77777777" w:rsidR="006A522F" w:rsidRPr="00B45FF6" w:rsidRDefault="006A522F" w:rsidP="00415767">
            <w:pPr>
              <w:tabs>
                <w:tab w:val="left" w:pos="2904"/>
              </w:tabs>
              <w:spacing w:line="276" w:lineRule="auto"/>
            </w:pPr>
          </w:p>
          <w:p w14:paraId="4A5974C6" w14:textId="77777777" w:rsidR="006A522F" w:rsidRPr="00B45FF6" w:rsidRDefault="006A522F" w:rsidP="00415767">
            <w:pPr>
              <w:tabs>
                <w:tab w:val="left" w:pos="2904"/>
              </w:tabs>
              <w:spacing w:line="276" w:lineRule="auto"/>
            </w:pPr>
            <w:r w:rsidRPr="00B45FF6">
              <w:rPr>
                <w:sz w:val="22"/>
                <w:szCs w:val="22"/>
              </w:rPr>
              <w:t>GAM.SOL_ID = SOL.SOL_ID</w:t>
            </w:r>
          </w:p>
          <w:p w14:paraId="64E1A040" w14:textId="77777777" w:rsidR="006A522F" w:rsidRPr="00B45FF6" w:rsidRDefault="006A522F" w:rsidP="00415767">
            <w:pPr>
              <w:tabs>
                <w:tab w:val="left" w:pos="2904"/>
              </w:tabs>
              <w:spacing w:line="276" w:lineRule="auto"/>
              <w:rPr>
                <w:color w:val="0000FF"/>
              </w:rPr>
            </w:pPr>
            <w:r w:rsidRPr="00B45FF6">
              <w:rPr>
                <w:color w:val="0000FF"/>
                <w:sz w:val="22"/>
                <w:szCs w:val="22"/>
              </w:rPr>
              <w:t xml:space="preserve">AND </w:t>
            </w:r>
            <w:r w:rsidRPr="00B45FF6">
              <w:rPr>
                <w:sz w:val="22"/>
                <w:szCs w:val="22"/>
              </w:rPr>
              <w:t>GAM.BANK_ID = SOL.BANK_ID</w:t>
            </w:r>
          </w:p>
          <w:p w14:paraId="3ECDACAA" w14:textId="77777777" w:rsidR="006A522F" w:rsidRPr="00B45FF6" w:rsidRDefault="006A522F" w:rsidP="00415767">
            <w:pPr>
              <w:tabs>
                <w:tab w:val="left" w:pos="2904"/>
              </w:tabs>
              <w:spacing w:line="276" w:lineRule="auto"/>
              <w:rPr>
                <w:color w:val="0000FF"/>
              </w:rPr>
            </w:pPr>
            <w:r w:rsidRPr="00B45FF6">
              <w:rPr>
                <w:color w:val="0000FF"/>
                <w:sz w:val="22"/>
                <w:szCs w:val="22"/>
              </w:rPr>
              <w:t xml:space="preserve">AND </w:t>
            </w:r>
            <w:r w:rsidRPr="00B45FF6">
              <w:rPr>
                <w:sz w:val="22"/>
                <w:szCs w:val="22"/>
              </w:rPr>
              <w:t>SOL.DEL_FLG = 'N'</w:t>
            </w:r>
          </w:p>
        </w:tc>
        <w:tc>
          <w:tcPr>
            <w:tcW w:w="5821" w:type="dxa"/>
            <w:tcBorders>
              <w:top w:val="single" w:sz="4" w:space="0" w:color="auto"/>
              <w:left w:val="single" w:sz="4" w:space="0" w:color="auto"/>
              <w:bottom w:val="single" w:sz="4" w:space="0" w:color="auto"/>
              <w:right w:val="single" w:sz="4" w:space="0" w:color="auto"/>
            </w:tcBorders>
            <w:noWrap/>
            <w:hideMark/>
          </w:tcPr>
          <w:p w14:paraId="7365C16F" w14:textId="77777777" w:rsidR="006A522F" w:rsidRPr="00B45FF6" w:rsidRDefault="006A522F" w:rsidP="00415767">
            <w:pPr>
              <w:spacing w:line="276" w:lineRule="auto"/>
              <w:rPr>
                <w:bCs/>
              </w:rPr>
            </w:pPr>
            <w:r w:rsidRPr="00B45FF6">
              <w:rPr>
                <w:bCs/>
                <w:sz w:val="22"/>
                <w:szCs w:val="22"/>
              </w:rPr>
              <w:t>SOL.ABBR_BR_NAME</w:t>
            </w:r>
          </w:p>
        </w:tc>
      </w:tr>
      <w:tr w:rsidR="006A522F" w:rsidRPr="00B45FF6" w14:paraId="711345B4"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13353BF" w14:textId="77777777" w:rsidR="006A522F" w:rsidRPr="00B45FF6" w:rsidRDefault="006A522F" w:rsidP="00415767">
            <w:pPr>
              <w:spacing w:line="276" w:lineRule="auto"/>
              <w:jc w:val="center"/>
              <w:rPr>
                <w:bCs/>
              </w:rPr>
            </w:pPr>
            <w:r w:rsidRPr="00B45FF6">
              <w:rPr>
                <w:bCs/>
                <w:sz w:val="22"/>
                <w:szCs w:val="22"/>
              </w:rPr>
              <w:t>4</w:t>
            </w:r>
          </w:p>
        </w:tc>
        <w:tc>
          <w:tcPr>
            <w:tcW w:w="1880" w:type="dxa"/>
            <w:tcBorders>
              <w:top w:val="single" w:sz="4" w:space="0" w:color="auto"/>
              <w:left w:val="single" w:sz="4" w:space="0" w:color="auto"/>
              <w:bottom w:val="single" w:sz="4" w:space="0" w:color="auto"/>
              <w:right w:val="single" w:sz="4" w:space="0" w:color="auto"/>
            </w:tcBorders>
            <w:hideMark/>
          </w:tcPr>
          <w:p w14:paraId="79207B22" w14:textId="77777777" w:rsidR="006A522F" w:rsidRPr="00B45FF6" w:rsidRDefault="006A522F" w:rsidP="00415767">
            <w:pPr>
              <w:spacing w:line="276" w:lineRule="auto"/>
              <w:rPr>
                <w:bCs/>
              </w:rPr>
            </w:pPr>
            <w:r w:rsidRPr="00B45FF6">
              <w:rPr>
                <w:bCs/>
                <w:sz w:val="22"/>
                <w:szCs w:val="22"/>
              </w:rPr>
              <w:t>Loại Khách hàng</w:t>
            </w:r>
            <w:r w:rsidRPr="00B45FF6">
              <w:rPr>
                <w:bCs/>
                <w:sz w:val="22"/>
                <w:szCs w:val="22"/>
              </w:rPr>
              <w:br/>
              <w:t>CUST_TYPE</w:t>
            </w:r>
          </w:p>
        </w:tc>
        <w:tc>
          <w:tcPr>
            <w:tcW w:w="5442" w:type="dxa"/>
            <w:tcBorders>
              <w:top w:val="single" w:sz="4" w:space="0" w:color="auto"/>
              <w:left w:val="single" w:sz="4" w:space="0" w:color="auto"/>
              <w:bottom w:val="single" w:sz="4" w:space="0" w:color="auto"/>
              <w:right w:val="single" w:sz="4" w:space="0" w:color="auto"/>
            </w:tcBorders>
            <w:noWrap/>
          </w:tcPr>
          <w:p w14:paraId="6E20C2C2" w14:textId="77777777" w:rsidR="006A522F" w:rsidRPr="00B45FF6" w:rsidRDefault="006A522F" w:rsidP="00415767">
            <w:pPr>
              <w:spacing w:line="276" w:lineRule="auto"/>
              <w:rPr>
                <w:bCs/>
              </w:rPr>
            </w:pPr>
            <w:r w:rsidRPr="00B45FF6">
              <w:rPr>
                <w:bCs/>
                <w:sz w:val="22"/>
                <w:szCs w:val="22"/>
              </w:rPr>
              <w:t>Liên kết (JOIN) với bảng tạm TEMP_CIF, cách lấy dữ liệu bảng TEMP_CIF tham khảo ở mục “</w:t>
            </w:r>
            <w:r w:rsidRPr="00B45FF6">
              <w:rPr>
                <w:bCs/>
                <w:i/>
                <w:iCs/>
                <w:sz w:val="22"/>
                <w:szCs w:val="22"/>
              </w:rPr>
              <w:t>Các quy tắc xử lý chung”</w:t>
            </w:r>
            <w:r w:rsidRPr="00B45FF6">
              <w:rPr>
                <w:rStyle w:val="Strong"/>
                <w:color w:val="3A3A3A"/>
                <w:sz w:val="22"/>
                <w:szCs w:val="22"/>
              </w:rPr>
              <w:t xml:space="preserve"> </w:t>
            </w:r>
            <w:r w:rsidRPr="00B45FF6">
              <w:rPr>
                <w:rStyle w:val="Strong"/>
                <w:rFonts w:ascii="Cambria Math" w:hAnsi="Cambria Math" w:cs="Cambria Math"/>
                <w:color w:val="3A3A3A"/>
                <w:sz w:val="22"/>
                <w:szCs w:val="22"/>
              </w:rPr>
              <w:t>⇢</w:t>
            </w:r>
            <w:r w:rsidRPr="00B45FF6">
              <w:rPr>
                <w:bCs/>
                <w:i/>
                <w:iCs/>
                <w:sz w:val="22"/>
                <w:szCs w:val="22"/>
              </w:rPr>
              <w:t xml:space="preserve"> “Thông tin khách hàng</w:t>
            </w:r>
            <w:r w:rsidRPr="00B45FF6">
              <w:rPr>
                <w:bCs/>
                <w:sz w:val="22"/>
                <w:szCs w:val="22"/>
              </w:rPr>
              <w:t xml:space="preserve">” </w:t>
            </w:r>
            <w:r w:rsidRPr="00B45FF6">
              <w:rPr>
                <w:bCs/>
                <w:i/>
                <w:iCs/>
                <w:sz w:val="22"/>
                <w:szCs w:val="22"/>
              </w:rPr>
              <w:t>(</w:t>
            </w:r>
            <w:hyperlink w:anchor="_Thông_tin_khách" w:history="1">
              <w:r w:rsidRPr="00B45FF6">
                <w:rPr>
                  <w:rStyle w:val="Hyperlink"/>
                  <w:rFonts w:eastAsiaTheme="majorEastAsia"/>
                  <w:i/>
                  <w:iCs/>
                  <w:sz w:val="22"/>
                  <w:szCs w:val="22"/>
                </w:rPr>
                <w:t>link</w:t>
              </w:r>
            </w:hyperlink>
            <w:r w:rsidRPr="00B45FF6">
              <w:rPr>
                <w:bCs/>
                <w:i/>
                <w:iCs/>
                <w:sz w:val="22"/>
                <w:szCs w:val="22"/>
              </w:rPr>
              <w:t>)</w:t>
            </w:r>
            <w:r w:rsidRPr="00B45FF6">
              <w:rPr>
                <w:bCs/>
                <w:sz w:val="22"/>
                <w:szCs w:val="22"/>
              </w:rPr>
              <w:t xml:space="preserve"> với các điều kiện sau:</w:t>
            </w:r>
          </w:p>
          <w:p w14:paraId="79DC6C9B" w14:textId="77777777" w:rsidR="006A522F" w:rsidRPr="00B45FF6" w:rsidRDefault="006A522F" w:rsidP="00415767">
            <w:pPr>
              <w:spacing w:line="276" w:lineRule="auto"/>
              <w:rPr>
                <w:bCs/>
              </w:rPr>
            </w:pPr>
          </w:p>
          <w:p w14:paraId="183F7850" w14:textId="77777777" w:rsidR="006A522F" w:rsidRPr="00B45FF6" w:rsidRDefault="006A522F" w:rsidP="00415767">
            <w:pPr>
              <w:spacing w:line="276" w:lineRule="auto"/>
              <w:rPr>
                <w:bCs/>
              </w:rPr>
            </w:pPr>
            <w:r w:rsidRPr="00B45FF6">
              <w:rPr>
                <w:bCs/>
                <w:sz w:val="22"/>
                <w:szCs w:val="22"/>
              </w:rPr>
              <w:t xml:space="preserve">GAM.CIF_ID = TEMP_CIF.ORGKEY </w:t>
            </w:r>
          </w:p>
        </w:tc>
        <w:tc>
          <w:tcPr>
            <w:tcW w:w="5821" w:type="dxa"/>
            <w:tcBorders>
              <w:top w:val="single" w:sz="4" w:space="0" w:color="auto"/>
              <w:left w:val="single" w:sz="4" w:space="0" w:color="auto"/>
              <w:bottom w:val="single" w:sz="4" w:space="0" w:color="auto"/>
              <w:right w:val="single" w:sz="4" w:space="0" w:color="auto"/>
            </w:tcBorders>
            <w:noWrap/>
          </w:tcPr>
          <w:p w14:paraId="55F74E3B" w14:textId="77777777" w:rsidR="006A522F" w:rsidRPr="00B45FF6" w:rsidRDefault="006A522F" w:rsidP="00415767">
            <w:pPr>
              <w:spacing w:line="276" w:lineRule="auto"/>
              <w:rPr>
                <w:bCs/>
              </w:rPr>
            </w:pPr>
            <w:r w:rsidRPr="00B45FF6">
              <w:rPr>
                <w:bCs/>
                <w:sz w:val="22"/>
                <w:szCs w:val="22"/>
              </w:rPr>
              <w:t>Lấy cột “</w:t>
            </w:r>
            <w:r w:rsidRPr="00B45FF6">
              <w:rPr>
                <w:color w:val="000000"/>
                <w:sz w:val="22"/>
                <w:szCs w:val="22"/>
              </w:rPr>
              <w:t>CORP_ID</w:t>
            </w:r>
            <w:r w:rsidRPr="00B45FF6">
              <w:rPr>
                <w:bCs/>
                <w:sz w:val="22"/>
                <w:szCs w:val="22"/>
              </w:rPr>
              <w:t>” và “</w:t>
            </w:r>
            <w:r w:rsidRPr="00B45FF6">
              <w:rPr>
                <w:color w:val="000000"/>
                <w:sz w:val="22"/>
                <w:szCs w:val="22"/>
              </w:rPr>
              <w:t>BUSINESS_TYPE</w:t>
            </w:r>
            <w:r w:rsidRPr="00B45FF6">
              <w:rPr>
                <w:bCs/>
                <w:sz w:val="22"/>
                <w:szCs w:val="22"/>
              </w:rPr>
              <w:t xml:space="preserve">” trong bảng </w:t>
            </w:r>
            <w:r w:rsidRPr="00B45FF6">
              <w:rPr>
                <w:sz w:val="22"/>
                <w:szCs w:val="22"/>
              </w:rPr>
              <w:t>tạm TEMP_CIF</w:t>
            </w:r>
            <w:r w:rsidRPr="00B45FF6">
              <w:rPr>
                <w:bCs/>
                <w:sz w:val="22"/>
                <w:szCs w:val="22"/>
              </w:rPr>
              <w:t>, cách lấy tham khảo ở mục “</w:t>
            </w:r>
            <w:r w:rsidRPr="00B45FF6">
              <w:rPr>
                <w:bCs/>
                <w:i/>
                <w:iCs/>
                <w:sz w:val="22"/>
                <w:szCs w:val="22"/>
              </w:rPr>
              <w:t xml:space="preserve">Các quy tắc xử lý chung” </w:t>
            </w:r>
            <w:r w:rsidRPr="00B45FF6">
              <w:rPr>
                <w:rStyle w:val="Strong"/>
                <w:rFonts w:ascii="Cambria Math" w:hAnsi="Cambria Math" w:cs="Cambria Math"/>
                <w:i/>
                <w:iCs/>
                <w:color w:val="3A3A3A"/>
                <w:sz w:val="22"/>
                <w:szCs w:val="22"/>
              </w:rPr>
              <w:t>⇢</w:t>
            </w:r>
            <w:r w:rsidRPr="00B45FF6">
              <w:rPr>
                <w:sz w:val="22"/>
                <w:szCs w:val="22"/>
              </w:rPr>
              <w:t xml:space="preserve"> </w:t>
            </w:r>
            <w:r w:rsidRPr="00B45FF6">
              <w:rPr>
                <w:bCs/>
                <w:i/>
                <w:iCs/>
                <w:sz w:val="22"/>
                <w:szCs w:val="22"/>
              </w:rPr>
              <w:t>“Thông tin khách hàng” (</w:t>
            </w:r>
            <w:hyperlink w:anchor="_Thông_tin_khách" w:history="1">
              <w:r w:rsidRPr="00B45FF6">
                <w:rPr>
                  <w:rStyle w:val="Hyperlink"/>
                  <w:rFonts w:eastAsiaTheme="majorEastAsia"/>
                  <w:i/>
                  <w:iCs/>
                  <w:sz w:val="22"/>
                  <w:szCs w:val="22"/>
                </w:rPr>
                <w:t>link</w:t>
              </w:r>
            </w:hyperlink>
            <w:r w:rsidRPr="00B45FF6">
              <w:rPr>
                <w:bCs/>
                <w:i/>
                <w:iCs/>
                <w:sz w:val="22"/>
                <w:szCs w:val="22"/>
              </w:rPr>
              <w:t xml:space="preserve">) </w:t>
            </w:r>
            <w:r w:rsidRPr="00B45FF6">
              <w:rPr>
                <w:bCs/>
                <w:sz w:val="22"/>
                <w:szCs w:val="22"/>
              </w:rPr>
              <w:t>theo logic sau:</w:t>
            </w:r>
          </w:p>
          <w:p w14:paraId="0B811DFB" w14:textId="77777777" w:rsidR="006A522F" w:rsidRPr="00B45FF6" w:rsidRDefault="006A522F" w:rsidP="00415767">
            <w:pPr>
              <w:spacing w:line="276" w:lineRule="auto"/>
              <w:rPr>
                <w:bCs/>
              </w:rPr>
            </w:pPr>
          </w:p>
          <w:p w14:paraId="7367D2EA" w14:textId="77777777" w:rsidR="006A522F" w:rsidRPr="00B45FF6" w:rsidRDefault="006A522F" w:rsidP="00415767">
            <w:pPr>
              <w:spacing w:line="276" w:lineRule="auto"/>
              <w:rPr>
                <w:bCs/>
              </w:rPr>
            </w:pPr>
            <w:r w:rsidRPr="00B45FF6">
              <w:rPr>
                <w:color w:val="000000"/>
                <w:sz w:val="22"/>
                <w:szCs w:val="22"/>
              </w:rPr>
              <w:t>DECODE(</w:t>
            </w:r>
            <w:r w:rsidRPr="00B45FF6">
              <w:rPr>
                <w:bCs/>
                <w:sz w:val="22"/>
                <w:szCs w:val="22"/>
              </w:rPr>
              <w:t>TEMP_CIF</w:t>
            </w:r>
            <w:r w:rsidRPr="00B45FF6">
              <w:rPr>
                <w:color w:val="000000"/>
                <w:sz w:val="22"/>
                <w:szCs w:val="22"/>
              </w:rPr>
              <w:t>.CORP_ID, '', 'KHCN', DECODE(</w:t>
            </w:r>
            <w:r w:rsidRPr="00B45FF6">
              <w:rPr>
                <w:bCs/>
                <w:sz w:val="22"/>
                <w:szCs w:val="22"/>
              </w:rPr>
              <w:t>TEMP_CIF</w:t>
            </w:r>
            <w:r w:rsidRPr="00B45FF6">
              <w:rPr>
                <w:color w:val="000000"/>
                <w:sz w:val="22"/>
                <w:szCs w:val="22"/>
              </w:rPr>
              <w:t>.BUSINESS_TYPE, '20055', 'KHCN', 'KHDN')</w:t>
            </w:r>
          </w:p>
        </w:tc>
      </w:tr>
      <w:tr w:rsidR="006A522F" w:rsidRPr="00B45FF6" w14:paraId="509E5C0D"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0B65FD69" w14:textId="77777777" w:rsidR="006A522F" w:rsidRPr="00B45FF6" w:rsidRDefault="006A522F" w:rsidP="00415767">
            <w:pPr>
              <w:spacing w:line="276" w:lineRule="auto"/>
              <w:jc w:val="center"/>
              <w:rPr>
                <w:bCs/>
              </w:rPr>
            </w:pPr>
            <w:r w:rsidRPr="00B45FF6">
              <w:rPr>
                <w:bCs/>
                <w:sz w:val="22"/>
                <w:szCs w:val="22"/>
              </w:rPr>
              <w:t>5</w:t>
            </w:r>
          </w:p>
        </w:tc>
        <w:tc>
          <w:tcPr>
            <w:tcW w:w="1880" w:type="dxa"/>
            <w:tcBorders>
              <w:top w:val="single" w:sz="4" w:space="0" w:color="auto"/>
              <w:left w:val="single" w:sz="4" w:space="0" w:color="auto"/>
              <w:bottom w:val="single" w:sz="4" w:space="0" w:color="auto"/>
              <w:right w:val="single" w:sz="4" w:space="0" w:color="auto"/>
            </w:tcBorders>
            <w:hideMark/>
          </w:tcPr>
          <w:p w14:paraId="62B751BA" w14:textId="77777777" w:rsidR="006A522F" w:rsidRPr="00B45FF6" w:rsidRDefault="006A522F" w:rsidP="00415767">
            <w:pPr>
              <w:spacing w:line="276" w:lineRule="auto"/>
              <w:rPr>
                <w:bCs/>
              </w:rPr>
            </w:pPr>
            <w:r w:rsidRPr="00B45FF6">
              <w:rPr>
                <w:bCs/>
                <w:sz w:val="22"/>
                <w:szCs w:val="22"/>
              </w:rPr>
              <w:t>Số CIF</w:t>
            </w:r>
            <w:r w:rsidRPr="00B45FF6">
              <w:rPr>
                <w:bCs/>
                <w:sz w:val="22"/>
                <w:szCs w:val="22"/>
              </w:rPr>
              <w:br/>
              <w:t>CUSTSEQ</w:t>
            </w:r>
          </w:p>
        </w:tc>
        <w:tc>
          <w:tcPr>
            <w:tcW w:w="5442" w:type="dxa"/>
            <w:tcBorders>
              <w:top w:val="single" w:sz="4" w:space="0" w:color="auto"/>
              <w:left w:val="single" w:sz="4" w:space="0" w:color="auto"/>
              <w:bottom w:val="single" w:sz="4" w:space="0" w:color="auto"/>
              <w:right w:val="single" w:sz="4" w:space="0" w:color="auto"/>
            </w:tcBorders>
            <w:noWrap/>
            <w:hideMark/>
          </w:tcPr>
          <w:p w14:paraId="2DC72955" w14:textId="77777777" w:rsidR="006A522F" w:rsidRPr="00B45FF6" w:rsidRDefault="006A522F" w:rsidP="00415767">
            <w:pPr>
              <w:spacing w:line="276" w:lineRule="auto"/>
              <w:rPr>
                <w:bCs/>
              </w:rPr>
            </w:pPr>
            <w:r w:rsidRPr="00B45FF6">
              <w:rPr>
                <w:bCs/>
                <w:sz w:val="22"/>
                <w:szCs w:val="22"/>
              </w:rPr>
              <w:t xml:space="preserve">Lấy trực tiếp từ bảng TBAADM.GAM </w:t>
            </w:r>
          </w:p>
        </w:tc>
        <w:tc>
          <w:tcPr>
            <w:tcW w:w="5821" w:type="dxa"/>
            <w:tcBorders>
              <w:top w:val="single" w:sz="4" w:space="0" w:color="auto"/>
              <w:left w:val="single" w:sz="4" w:space="0" w:color="auto"/>
              <w:bottom w:val="single" w:sz="4" w:space="0" w:color="auto"/>
              <w:right w:val="single" w:sz="4" w:space="0" w:color="auto"/>
            </w:tcBorders>
            <w:noWrap/>
            <w:hideMark/>
          </w:tcPr>
          <w:p w14:paraId="4C8976C6" w14:textId="77777777" w:rsidR="006A522F" w:rsidRPr="00B45FF6" w:rsidRDefault="006A522F" w:rsidP="00415767">
            <w:pPr>
              <w:spacing w:line="276" w:lineRule="auto"/>
              <w:rPr>
                <w:bCs/>
              </w:rPr>
            </w:pPr>
            <w:r w:rsidRPr="00B45FF6">
              <w:rPr>
                <w:bCs/>
                <w:sz w:val="22"/>
                <w:szCs w:val="22"/>
              </w:rPr>
              <w:t>GAM.CIF_ID</w:t>
            </w:r>
          </w:p>
        </w:tc>
      </w:tr>
      <w:tr w:rsidR="006A522F" w:rsidRPr="00B45FF6" w14:paraId="1735E4B1"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663E3B8F" w14:textId="77777777" w:rsidR="006A522F" w:rsidRPr="00B45FF6" w:rsidRDefault="006A522F" w:rsidP="00415767">
            <w:pPr>
              <w:spacing w:line="276" w:lineRule="auto"/>
              <w:jc w:val="center"/>
              <w:rPr>
                <w:bCs/>
              </w:rPr>
            </w:pPr>
            <w:r w:rsidRPr="00B45FF6">
              <w:rPr>
                <w:bCs/>
                <w:sz w:val="22"/>
                <w:szCs w:val="22"/>
              </w:rPr>
              <w:t>6</w:t>
            </w:r>
          </w:p>
        </w:tc>
        <w:tc>
          <w:tcPr>
            <w:tcW w:w="1880" w:type="dxa"/>
            <w:tcBorders>
              <w:top w:val="single" w:sz="4" w:space="0" w:color="auto"/>
              <w:left w:val="single" w:sz="4" w:space="0" w:color="auto"/>
              <w:bottom w:val="single" w:sz="4" w:space="0" w:color="auto"/>
              <w:right w:val="single" w:sz="4" w:space="0" w:color="auto"/>
            </w:tcBorders>
            <w:hideMark/>
          </w:tcPr>
          <w:p w14:paraId="7C7FB8CF" w14:textId="77777777" w:rsidR="006A522F" w:rsidRPr="00B45FF6" w:rsidRDefault="006A522F" w:rsidP="00415767">
            <w:pPr>
              <w:spacing w:line="276" w:lineRule="auto"/>
              <w:rPr>
                <w:bCs/>
              </w:rPr>
            </w:pPr>
            <w:r w:rsidRPr="00B45FF6">
              <w:rPr>
                <w:bCs/>
                <w:sz w:val="22"/>
                <w:szCs w:val="22"/>
              </w:rPr>
              <w:t>Tên Khách Hàng</w:t>
            </w:r>
            <w:r w:rsidRPr="00B45FF6">
              <w:rPr>
                <w:bCs/>
                <w:sz w:val="22"/>
                <w:szCs w:val="22"/>
              </w:rPr>
              <w:br/>
              <w:t>NMLOC</w:t>
            </w:r>
          </w:p>
        </w:tc>
        <w:tc>
          <w:tcPr>
            <w:tcW w:w="5442" w:type="dxa"/>
            <w:tcBorders>
              <w:top w:val="single" w:sz="4" w:space="0" w:color="auto"/>
              <w:left w:val="single" w:sz="4" w:space="0" w:color="auto"/>
              <w:bottom w:val="single" w:sz="4" w:space="0" w:color="auto"/>
              <w:right w:val="single" w:sz="4" w:space="0" w:color="auto"/>
            </w:tcBorders>
            <w:noWrap/>
            <w:hideMark/>
          </w:tcPr>
          <w:p w14:paraId="4AE1D190" w14:textId="77777777" w:rsidR="006A522F" w:rsidRPr="00B45FF6" w:rsidRDefault="006A522F" w:rsidP="00415767">
            <w:pPr>
              <w:spacing w:line="276" w:lineRule="auto"/>
              <w:rPr>
                <w:bCs/>
              </w:rPr>
            </w:pPr>
            <w:r w:rsidRPr="00B45FF6">
              <w:rPr>
                <w:bCs/>
                <w:sz w:val="22"/>
                <w:szCs w:val="22"/>
              </w:rPr>
              <w:t xml:space="preserve">Lấy trực tiếp từ bảng TBAADM.GAM </w:t>
            </w:r>
          </w:p>
        </w:tc>
        <w:tc>
          <w:tcPr>
            <w:tcW w:w="5821" w:type="dxa"/>
            <w:tcBorders>
              <w:top w:val="single" w:sz="4" w:space="0" w:color="auto"/>
              <w:left w:val="single" w:sz="4" w:space="0" w:color="auto"/>
              <w:bottom w:val="single" w:sz="4" w:space="0" w:color="auto"/>
              <w:right w:val="single" w:sz="4" w:space="0" w:color="auto"/>
            </w:tcBorders>
            <w:noWrap/>
          </w:tcPr>
          <w:p w14:paraId="54315E99" w14:textId="77777777" w:rsidR="006A522F" w:rsidRPr="00B45FF6" w:rsidRDefault="006A522F" w:rsidP="00415767">
            <w:pPr>
              <w:spacing w:line="276" w:lineRule="auto"/>
              <w:rPr>
                <w:bCs/>
              </w:rPr>
            </w:pPr>
            <w:r w:rsidRPr="00B45FF6">
              <w:rPr>
                <w:bCs/>
                <w:sz w:val="22"/>
                <w:szCs w:val="22"/>
              </w:rPr>
              <w:t>GAM.ACCT_NAME</w:t>
            </w:r>
          </w:p>
          <w:p w14:paraId="0506F2E5" w14:textId="77777777" w:rsidR="006A522F" w:rsidRPr="00B45FF6" w:rsidRDefault="006A522F" w:rsidP="00415767">
            <w:pPr>
              <w:spacing w:line="276" w:lineRule="auto"/>
              <w:rPr>
                <w:bCs/>
              </w:rPr>
            </w:pPr>
          </w:p>
          <w:p w14:paraId="76A0F076" w14:textId="77777777" w:rsidR="006A522F" w:rsidRPr="00B45FF6" w:rsidRDefault="006A522F" w:rsidP="00415767">
            <w:pPr>
              <w:spacing w:line="276" w:lineRule="auto"/>
              <w:rPr>
                <w:bCs/>
              </w:rPr>
            </w:pPr>
            <w:r w:rsidRPr="00B45FF6">
              <w:rPr>
                <w:b/>
                <w:i/>
                <w:iCs/>
                <w:sz w:val="22"/>
                <w:szCs w:val="22"/>
              </w:rPr>
              <w:t>Lưu ý:</w:t>
            </w:r>
            <w:r w:rsidRPr="00B45FF6">
              <w:rPr>
                <w:bCs/>
                <w:i/>
                <w:iCs/>
                <w:sz w:val="22"/>
                <w:szCs w:val="22"/>
              </w:rPr>
              <w:t xml:space="preserve"> Trường hợp có JOIN với bảng CRMUSER.ACCOUNTS thì Tên khách hàng sẽ lấy giá trị cột ACCOUNTS.NAME, nếu không thì sẽ lấy giá trị cột GAM.ACCT_NAME</w:t>
            </w:r>
          </w:p>
        </w:tc>
      </w:tr>
      <w:tr w:rsidR="006A522F" w:rsidRPr="00B45FF6" w14:paraId="433F81A1"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09931DAA" w14:textId="77777777" w:rsidR="006A522F" w:rsidRPr="00B45FF6" w:rsidRDefault="006A522F" w:rsidP="00415767">
            <w:pPr>
              <w:spacing w:line="276" w:lineRule="auto"/>
              <w:jc w:val="center"/>
              <w:rPr>
                <w:bCs/>
              </w:rPr>
            </w:pPr>
            <w:r w:rsidRPr="00B45FF6">
              <w:rPr>
                <w:bCs/>
                <w:sz w:val="22"/>
                <w:szCs w:val="22"/>
              </w:rPr>
              <w:t>7</w:t>
            </w:r>
          </w:p>
        </w:tc>
        <w:tc>
          <w:tcPr>
            <w:tcW w:w="1880" w:type="dxa"/>
            <w:tcBorders>
              <w:top w:val="single" w:sz="4" w:space="0" w:color="auto"/>
              <w:left w:val="single" w:sz="4" w:space="0" w:color="auto"/>
              <w:bottom w:val="single" w:sz="4" w:space="0" w:color="auto"/>
              <w:right w:val="single" w:sz="4" w:space="0" w:color="auto"/>
            </w:tcBorders>
            <w:hideMark/>
          </w:tcPr>
          <w:p w14:paraId="6BE5C18C" w14:textId="77777777" w:rsidR="006A522F" w:rsidRPr="00B45FF6" w:rsidRDefault="006A522F" w:rsidP="00415767">
            <w:pPr>
              <w:spacing w:line="276" w:lineRule="auto"/>
              <w:rPr>
                <w:bCs/>
              </w:rPr>
            </w:pPr>
            <w:r w:rsidRPr="00B45FF6">
              <w:rPr>
                <w:bCs/>
                <w:sz w:val="22"/>
                <w:szCs w:val="22"/>
              </w:rPr>
              <w:t>Ngày Sinh</w:t>
            </w:r>
            <w:r w:rsidRPr="00B45FF6">
              <w:rPr>
                <w:bCs/>
                <w:sz w:val="22"/>
                <w:szCs w:val="22"/>
              </w:rPr>
              <w:br/>
              <w:t>BIRTH_DAY</w:t>
            </w:r>
          </w:p>
        </w:tc>
        <w:tc>
          <w:tcPr>
            <w:tcW w:w="5442" w:type="dxa"/>
            <w:tcBorders>
              <w:top w:val="single" w:sz="4" w:space="0" w:color="auto"/>
              <w:left w:val="single" w:sz="4" w:space="0" w:color="auto"/>
              <w:bottom w:val="single" w:sz="4" w:space="0" w:color="auto"/>
              <w:right w:val="single" w:sz="4" w:space="0" w:color="auto"/>
            </w:tcBorders>
            <w:noWrap/>
            <w:hideMark/>
          </w:tcPr>
          <w:p w14:paraId="683EF9F0" w14:textId="77777777" w:rsidR="006A522F" w:rsidRPr="00B45FF6" w:rsidRDefault="006A522F" w:rsidP="00415767">
            <w:pPr>
              <w:spacing w:line="276" w:lineRule="auto"/>
            </w:pPr>
            <w:r w:rsidRPr="00B45FF6">
              <w:rPr>
                <w:sz w:val="22"/>
                <w:szCs w:val="22"/>
              </w:rPr>
              <w:t>Tương tự cột “</w:t>
            </w:r>
            <w:r w:rsidRPr="00B45FF6">
              <w:rPr>
                <w:bCs/>
                <w:sz w:val="22"/>
                <w:szCs w:val="22"/>
              </w:rPr>
              <w:t>Loại Khách hàng” (STT 4)</w:t>
            </w:r>
          </w:p>
        </w:tc>
        <w:tc>
          <w:tcPr>
            <w:tcW w:w="5821" w:type="dxa"/>
            <w:tcBorders>
              <w:top w:val="single" w:sz="4" w:space="0" w:color="auto"/>
              <w:left w:val="single" w:sz="4" w:space="0" w:color="auto"/>
              <w:bottom w:val="single" w:sz="4" w:space="0" w:color="auto"/>
              <w:right w:val="single" w:sz="4" w:space="0" w:color="auto"/>
            </w:tcBorders>
            <w:noWrap/>
          </w:tcPr>
          <w:p w14:paraId="5307638C" w14:textId="77777777" w:rsidR="006A522F" w:rsidRPr="00B45FF6" w:rsidRDefault="006A522F" w:rsidP="00415767">
            <w:pPr>
              <w:spacing w:line="276" w:lineRule="auto"/>
              <w:rPr>
                <w:bCs/>
                <w:i/>
                <w:iCs/>
              </w:rPr>
            </w:pPr>
            <w:r w:rsidRPr="00B45FF6">
              <w:rPr>
                <w:bCs/>
                <w:sz w:val="22"/>
                <w:szCs w:val="22"/>
              </w:rPr>
              <w:t xml:space="preserve">Lấy cột “CUST_DOB” trong bảng </w:t>
            </w:r>
            <w:r w:rsidRPr="00B45FF6">
              <w:rPr>
                <w:sz w:val="22"/>
                <w:szCs w:val="22"/>
              </w:rPr>
              <w:t>tạm TEMP_CIF,</w:t>
            </w:r>
            <w:r w:rsidRPr="00B45FF6">
              <w:rPr>
                <w:bCs/>
                <w:sz w:val="22"/>
                <w:szCs w:val="22"/>
              </w:rPr>
              <w:t xml:space="preserve"> cách lấy tham khảo ở mục “</w:t>
            </w:r>
            <w:r w:rsidRPr="00B45FF6">
              <w:rPr>
                <w:bCs/>
                <w:i/>
                <w:iCs/>
                <w:sz w:val="22"/>
                <w:szCs w:val="22"/>
              </w:rPr>
              <w:t xml:space="preserve">Các quy tắc xử lý chung” </w:t>
            </w:r>
            <w:r w:rsidRPr="00B45FF6">
              <w:rPr>
                <w:rStyle w:val="Strong"/>
                <w:rFonts w:ascii="Cambria Math" w:hAnsi="Cambria Math" w:cs="Cambria Math"/>
                <w:i/>
                <w:iCs/>
                <w:color w:val="3A3A3A"/>
                <w:sz w:val="22"/>
                <w:szCs w:val="22"/>
              </w:rPr>
              <w:t>⇢</w:t>
            </w:r>
            <w:r w:rsidRPr="00B45FF6">
              <w:rPr>
                <w:sz w:val="22"/>
                <w:szCs w:val="22"/>
              </w:rPr>
              <w:t xml:space="preserve"> </w:t>
            </w:r>
            <w:r w:rsidRPr="00B45FF6">
              <w:rPr>
                <w:bCs/>
                <w:i/>
                <w:iCs/>
                <w:sz w:val="22"/>
                <w:szCs w:val="22"/>
              </w:rPr>
              <w:t>“Thông tin khách hàng” (</w:t>
            </w:r>
            <w:hyperlink w:anchor="_Thông_tin_khách" w:history="1">
              <w:r w:rsidRPr="00B45FF6">
                <w:rPr>
                  <w:rStyle w:val="Hyperlink"/>
                  <w:rFonts w:eastAsiaTheme="majorEastAsia"/>
                  <w:i/>
                  <w:iCs/>
                  <w:sz w:val="22"/>
                  <w:szCs w:val="22"/>
                </w:rPr>
                <w:t>link</w:t>
              </w:r>
            </w:hyperlink>
            <w:r w:rsidRPr="00B45FF6">
              <w:rPr>
                <w:bCs/>
                <w:i/>
                <w:iCs/>
                <w:sz w:val="22"/>
                <w:szCs w:val="22"/>
              </w:rPr>
              <w:t xml:space="preserve">) </w:t>
            </w:r>
            <w:r w:rsidRPr="00B45FF6">
              <w:rPr>
                <w:bCs/>
                <w:sz w:val="22"/>
                <w:szCs w:val="22"/>
              </w:rPr>
              <w:t>theo logic sau:</w:t>
            </w:r>
          </w:p>
          <w:p w14:paraId="5D82D942" w14:textId="77777777" w:rsidR="006A522F" w:rsidRPr="00B45FF6" w:rsidRDefault="006A522F" w:rsidP="00415767">
            <w:pPr>
              <w:spacing w:line="276" w:lineRule="auto"/>
              <w:rPr>
                <w:bCs/>
                <w:i/>
                <w:iCs/>
              </w:rPr>
            </w:pPr>
          </w:p>
          <w:p w14:paraId="7FD5AC4A" w14:textId="77777777" w:rsidR="006A522F" w:rsidRPr="00B45FF6" w:rsidRDefault="006A522F" w:rsidP="00415767">
            <w:pPr>
              <w:spacing w:line="276" w:lineRule="auto"/>
              <w:rPr>
                <w:bCs/>
              </w:rPr>
            </w:pPr>
            <w:r w:rsidRPr="00B45FF6">
              <w:rPr>
                <w:bCs/>
                <w:sz w:val="22"/>
                <w:szCs w:val="22"/>
              </w:rPr>
              <w:lastRenderedPageBreak/>
              <w:t>TO_CHAR(TEMP_CIF</w:t>
            </w:r>
            <w:r w:rsidRPr="00B45FF6">
              <w:rPr>
                <w:color w:val="000000"/>
                <w:sz w:val="22"/>
                <w:szCs w:val="22"/>
              </w:rPr>
              <w:t>.</w:t>
            </w:r>
            <w:r w:rsidRPr="00B45FF6">
              <w:rPr>
                <w:bCs/>
                <w:sz w:val="22"/>
                <w:szCs w:val="22"/>
              </w:rPr>
              <w:t>CUST_DOB, 'DD/MM/YYYY')</w:t>
            </w:r>
          </w:p>
        </w:tc>
      </w:tr>
      <w:tr w:rsidR="006A522F" w:rsidRPr="00B45FF6" w14:paraId="62EAE5D7"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765CC2F2" w14:textId="77777777" w:rsidR="006A522F" w:rsidRPr="00B45FF6" w:rsidRDefault="006A522F" w:rsidP="00415767">
            <w:pPr>
              <w:spacing w:line="276" w:lineRule="auto"/>
              <w:jc w:val="center"/>
              <w:rPr>
                <w:bCs/>
              </w:rPr>
            </w:pPr>
            <w:r w:rsidRPr="00B45FF6">
              <w:rPr>
                <w:bCs/>
                <w:sz w:val="22"/>
                <w:szCs w:val="22"/>
              </w:rPr>
              <w:lastRenderedPageBreak/>
              <w:t>8</w:t>
            </w:r>
          </w:p>
        </w:tc>
        <w:tc>
          <w:tcPr>
            <w:tcW w:w="1880" w:type="dxa"/>
            <w:tcBorders>
              <w:top w:val="single" w:sz="4" w:space="0" w:color="auto"/>
              <w:left w:val="single" w:sz="4" w:space="0" w:color="auto"/>
              <w:bottom w:val="single" w:sz="4" w:space="0" w:color="auto"/>
              <w:right w:val="single" w:sz="4" w:space="0" w:color="auto"/>
            </w:tcBorders>
            <w:hideMark/>
          </w:tcPr>
          <w:p w14:paraId="5FAFA65D" w14:textId="77777777" w:rsidR="006A522F" w:rsidRPr="00B45FF6" w:rsidRDefault="006A522F" w:rsidP="00415767">
            <w:pPr>
              <w:spacing w:line="276" w:lineRule="auto"/>
              <w:rPr>
                <w:bCs/>
              </w:rPr>
            </w:pPr>
            <w:r w:rsidRPr="00B45FF6">
              <w:rPr>
                <w:bCs/>
                <w:sz w:val="22"/>
                <w:szCs w:val="22"/>
              </w:rPr>
              <w:t>Số Tài Khoản</w:t>
            </w:r>
            <w:r w:rsidRPr="00B45FF6">
              <w:rPr>
                <w:bCs/>
                <w:sz w:val="22"/>
                <w:szCs w:val="22"/>
              </w:rPr>
              <w:br/>
              <w:t>IDXACNO</w:t>
            </w:r>
          </w:p>
        </w:tc>
        <w:tc>
          <w:tcPr>
            <w:tcW w:w="5442" w:type="dxa"/>
            <w:tcBorders>
              <w:top w:val="single" w:sz="4" w:space="0" w:color="auto"/>
              <w:left w:val="single" w:sz="4" w:space="0" w:color="auto"/>
              <w:bottom w:val="single" w:sz="4" w:space="0" w:color="auto"/>
              <w:right w:val="single" w:sz="4" w:space="0" w:color="auto"/>
            </w:tcBorders>
            <w:noWrap/>
            <w:hideMark/>
          </w:tcPr>
          <w:p w14:paraId="708E1FB7" w14:textId="77777777" w:rsidR="006A522F" w:rsidRPr="00B45FF6" w:rsidRDefault="006A522F" w:rsidP="00415767">
            <w:pPr>
              <w:spacing w:line="276" w:lineRule="auto"/>
              <w:rPr>
                <w:bCs/>
              </w:rPr>
            </w:pPr>
            <w:r w:rsidRPr="00B45FF6">
              <w:rPr>
                <w:bCs/>
                <w:sz w:val="22"/>
                <w:szCs w:val="22"/>
              </w:rPr>
              <w:t>Lấy trực tiếp từ bảng TBAADM.GAM</w:t>
            </w:r>
          </w:p>
        </w:tc>
        <w:tc>
          <w:tcPr>
            <w:tcW w:w="5821" w:type="dxa"/>
            <w:tcBorders>
              <w:top w:val="single" w:sz="4" w:space="0" w:color="auto"/>
              <w:left w:val="single" w:sz="4" w:space="0" w:color="auto"/>
              <w:bottom w:val="single" w:sz="4" w:space="0" w:color="auto"/>
              <w:right w:val="single" w:sz="4" w:space="0" w:color="auto"/>
            </w:tcBorders>
            <w:noWrap/>
            <w:hideMark/>
          </w:tcPr>
          <w:p w14:paraId="176398D5" w14:textId="77777777" w:rsidR="006A522F" w:rsidRPr="00B45FF6" w:rsidRDefault="006A522F" w:rsidP="00415767">
            <w:pPr>
              <w:spacing w:line="276" w:lineRule="auto"/>
              <w:rPr>
                <w:bCs/>
              </w:rPr>
            </w:pPr>
            <w:r w:rsidRPr="00B45FF6">
              <w:rPr>
                <w:bCs/>
                <w:sz w:val="22"/>
                <w:szCs w:val="22"/>
              </w:rPr>
              <w:t>GAM.FORACID</w:t>
            </w:r>
          </w:p>
        </w:tc>
      </w:tr>
      <w:tr w:rsidR="006A522F" w:rsidRPr="00B45FF6" w14:paraId="10BC04B2"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6880475D" w14:textId="77777777" w:rsidR="006A522F" w:rsidRPr="00B45FF6" w:rsidRDefault="006A522F" w:rsidP="00415767">
            <w:pPr>
              <w:spacing w:line="276" w:lineRule="auto"/>
              <w:jc w:val="center"/>
              <w:rPr>
                <w:bCs/>
              </w:rPr>
            </w:pPr>
            <w:r w:rsidRPr="00B45FF6">
              <w:rPr>
                <w:bCs/>
                <w:sz w:val="22"/>
                <w:szCs w:val="22"/>
              </w:rPr>
              <w:t>9</w:t>
            </w:r>
          </w:p>
        </w:tc>
        <w:tc>
          <w:tcPr>
            <w:tcW w:w="1880" w:type="dxa"/>
            <w:tcBorders>
              <w:top w:val="single" w:sz="4" w:space="0" w:color="auto"/>
              <w:left w:val="single" w:sz="4" w:space="0" w:color="auto"/>
              <w:bottom w:val="single" w:sz="4" w:space="0" w:color="auto"/>
              <w:right w:val="single" w:sz="4" w:space="0" w:color="auto"/>
            </w:tcBorders>
            <w:hideMark/>
          </w:tcPr>
          <w:p w14:paraId="1C3EA7F5" w14:textId="77777777" w:rsidR="006A522F" w:rsidRPr="00B45FF6" w:rsidRDefault="006A522F" w:rsidP="00415767">
            <w:pPr>
              <w:spacing w:line="276" w:lineRule="auto"/>
              <w:rPr>
                <w:bCs/>
              </w:rPr>
            </w:pPr>
            <w:r w:rsidRPr="00B45FF6">
              <w:rPr>
                <w:bCs/>
                <w:sz w:val="22"/>
                <w:szCs w:val="22"/>
              </w:rPr>
              <w:t>Tên Sản Phẩm</w:t>
            </w:r>
            <w:r w:rsidRPr="00B45FF6">
              <w:rPr>
                <w:bCs/>
                <w:sz w:val="22"/>
                <w:szCs w:val="22"/>
              </w:rPr>
              <w:br/>
              <w:t>SCHEME_NAME</w:t>
            </w:r>
          </w:p>
        </w:tc>
        <w:tc>
          <w:tcPr>
            <w:tcW w:w="5442" w:type="dxa"/>
            <w:tcBorders>
              <w:top w:val="single" w:sz="4" w:space="0" w:color="auto"/>
              <w:left w:val="single" w:sz="4" w:space="0" w:color="auto"/>
              <w:bottom w:val="single" w:sz="4" w:space="0" w:color="auto"/>
              <w:right w:val="single" w:sz="4" w:space="0" w:color="auto"/>
            </w:tcBorders>
            <w:noWrap/>
          </w:tcPr>
          <w:p w14:paraId="2ABE2E6F" w14:textId="77777777" w:rsidR="006A522F" w:rsidRPr="00B45FF6" w:rsidRDefault="006A522F" w:rsidP="00415767">
            <w:pPr>
              <w:spacing w:line="276" w:lineRule="auto"/>
            </w:pPr>
            <w:r w:rsidRPr="00B45FF6">
              <w:rPr>
                <w:sz w:val="22"/>
                <w:szCs w:val="22"/>
              </w:rPr>
              <w:t>Liên kết (JOIN) với bảng TBAADM.GSP với các điều kiện sau:</w:t>
            </w:r>
          </w:p>
          <w:p w14:paraId="5D08164A" w14:textId="77777777" w:rsidR="006A522F" w:rsidRPr="00B45FF6" w:rsidRDefault="006A522F" w:rsidP="00415767">
            <w:pPr>
              <w:spacing w:line="276" w:lineRule="auto"/>
            </w:pPr>
          </w:p>
          <w:p w14:paraId="1A4BF70B" w14:textId="77777777" w:rsidR="006A522F" w:rsidRPr="00B45FF6" w:rsidRDefault="006A522F" w:rsidP="00415767">
            <w:pPr>
              <w:spacing w:line="276" w:lineRule="auto"/>
              <w:rPr>
                <w:bCs/>
              </w:rPr>
            </w:pPr>
            <w:r w:rsidRPr="00B45FF6">
              <w:rPr>
                <w:bCs/>
                <w:sz w:val="22"/>
                <w:szCs w:val="22"/>
              </w:rPr>
              <w:t>GAM.SCHM_CODE = GSP.SCHM_CODE</w:t>
            </w:r>
          </w:p>
          <w:p w14:paraId="6F511285" w14:textId="77777777" w:rsidR="006A522F" w:rsidRPr="00B45FF6" w:rsidRDefault="006A522F" w:rsidP="00415767">
            <w:pPr>
              <w:spacing w:line="276" w:lineRule="auto"/>
              <w:rPr>
                <w:color w:val="0000FF"/>
              </w:rPr>
            </w:pPr>
            <w:r w:rsidRPr="00B45FF6">
              <w:rPr>
                <w:color w:val="0000FF"/>
                <w:sz w:val="22"/>
                <w:szCs w:val="22"/>
              </w:rPr>
              <w:t>AND</w:t>
            </w:r>
          </w:p>
          <w:p w14:paraId="14407AFF" w14:textId="77777777" w:rsidR="006A522F" w:rsidRPr="00B45FF6" w:rsidRDefault="006A522F" w:rsidP="00415767">
            <w:pPr>
              <w:spacing w:line="276" w:lineRule="auto"/>
              <w:rPr>
                <w:bCs/>
              </w:rPr>
            </w:pPr>
            <w:r w:rsidRPr="00B45FF6">
              <w:rPr>
                <w:bCs/>
                <w:sz w:val="22"/>
                <w:szCs w:val="22"/>
              </w:rPr>
              <w:t>GAM.BANK_ID = GSP.BANK_ID</w:t>
            </w:r>
          </w:p>
        </w:tc>
        <w:tc>
          <w:tcPr>
            <w:tcW w:w="5821" w:type="dxa"/>
            <w:tcBorders>
              <w:top w:val="single" w:sz="4" w:space="0" w:color="auto"/>
              <w:left w:val="single" w:sz="4" w:space="0" w:color="auto"/>
              <w:bottom w:val="single" w:sz="4" w:space="0" w:color="auto"/>
              <w:right w:val="single" w:sz="4" w:space="0" w:color="auto"/>
            </w:tcBorders>
            <w:noWrap/>
            <w:hideMark/>
          </w:tcPr>
          <w:p w14:paraId="08BB33B9" w14:textId="77777777" w:rsidR="006A522F" w:rsidRPr="00B45FF6" w:rsidRDefault="006A522F" w:rsidP="00415767">
            <w:pPr>
              <w:spacing w:line="276" w:lineRule="auto"/>
              <w:rPr>
                <w:bCs/>
              </w:rPr>
            </w:pPr>
            <w:r w:rsidRPr="00B45FF6">
              <w:rPr>
                <w:bCs/>
                <w:sz w:val="22"/>
                <w:szCs w:val="22"/>
              </w:rPr>
              <w:t>GAM.SCHM_TYPE||'_'||GAM.SCHM_CODE||'_'||GSP.SCHM_DESC</w:t>
            </w:r>
          </w:p>
        </w:tc>
      </w:tr>
      <w:tr w:rsidR="006A522F" w:rsidRPr="00B45FF6" w14:paraId="2FF46F8B"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80CD4E4" w14:textId="77777777" w:rsidR="006A522F" w:rsidRPr="00B45FF6" w:rsidRDefault="006A522F" w:rsidP="00415767">
            <w:pPr>
              <w:spacing w:line="276" w:lineRule="auto"/>
              <w:jc w:val="center"/>
              <w:rPr>
                <w:bCs/>
              </w:rPr>
            </w:pPr>
            <w:r w:rsidRPr="00B45FF6">
              <w:rPr>
                <w:bCs/>
                <w:sz w:val="22"/>
                <w:szCs w:val="22"/>
              </w:rPr>
              <w:t>10</w:t>
            </w:r>
          </w:p>
        </w:tc>
        <w:tc>
          <w:tcPr>
            <w:tcW w:w="1880" w:type="dxa"/>
            <w:tcBorders>
              <w:top w:val="single" w:sz="4" w:space="0" w:color="auto"/>
              <w:left w:val="single" w:sz="4" w:space="0" w:color="auto"/>
              <w:bottom w:val="single" w:sz="4" w:space="0" w:color="auto"/>
              <w:right w:val="single" w:sz="4" w:space="0" w:color="auto"/>
            </w:tcBorders>
            <w:hideMark/>
          </w:tcPr>
          <w:p w14:paraId="3F4FF975" w14:textId="77777777" w:rsidR="006A522F" w:rsidRPr="00B45FF6" w:rsidRDefault="006A522F" w:rsidP="00415767">
            <w:pPr>
              <w:spacing w:line="276" w:lineRule="auto"/>
              <w:rPr>
                <w:bCs/>
              </w:rPr>
            </w:pPr>
            <w:r w:rsidRPr="00B45FF6">
              <w:rPr>
                <w:bCs/>
                <w:sz w:val="22"/>
                <w:szCs w:val="22"/>
              </w:rPr>
              <w:t>Số Ngày Gửi</w:t>
            </w:r>
            <w:r w:rsidRPr="00B45FF6">
              <w:rPr>
                <w:bCs/>
                <w:sz w:val="22"/>
                <w:szCs w:val="22"/>
              </w:rPr>
              <w:br/>
              <w:t>TERM_DAYS</w:t>
            </w:r>
          </w:p>
        </w:tc>
        <w:tc>
          <w:tcPr>
            <w:tcW w:w="5442" w:type="dxa"/>
            <w:tcBorders>
              <w:top w:val="single" w:sz="4" w:space="0" w:color="auto"/>
              <w:left w:val="single" w:sz="4" w:space="0" w:color="auto"/>
              <w:bottom w:val="single" w:sz="4" w:space="0" w:color="auto"/>
              <w:right w:val="single" w:sz="4" w:space="0" w:color="auto"/>
            </w:tcBorders>
            <w:noWrap/>
          </w:tcPr>
          <w:p w14:paraId="7A21D40B" w14:textId="77777777" w:rsidR="006A522F" w:rsidRPr="00B45FF6" w:rsidRDefault="006A522F" w:rsidP="00415767">
            <w:pPr>
              <w:spacing w:line="276" w:lineRule="auto"/>
              <w:rPr>
                <w:bCs/>
              </w:rPr>
            </w:pPr>
            <w:r w:rsidRPr="00B45FF6">
              <w:rPr>
                <w:b/>
                <w:sz w:val="22"/>
                <w:szCs w:val="22"/>
              </w:rPr>
              <w:t>Bước 1:</w:t>
            </w:r>
            <w:r w:rsidRPr="00B45FF6">
              <w:rPr>
                <w:bCs/>
                <w:sz w:val="22"/>
                <w:szCs w:val="22"/>
              </w:rPr>
              <w:t xml:space="preserve"> Đặt bảng tạm </w:t>
            </w:r>
            <w:r w:rsidRPr="00B45FF6">
              <w:rPr>
                <w:bCs/>
                <w:color w:val="833C0B"/>
                <w:sz w:val="22"/>
                <w:szCs w:val="22"/>
              </w:rPr>
              <w:t>TEMP_TAM</w:t>
            </w:r>
            <w:r w:rsidRPr="00B45FF6">
              <w:rPr>
                <w:bCs/>
                <w:color w:val="C45911"/>
                <w:sz w:val="22"/>
                <w:szCs w:val="22"/>
              </w:rPr>
              <w:t xml:space="preserve"> </w:t>
            </w:r>
            <w:r w:rsidRPr="00B45FF6">
              <w:rPr>
                <w:bCs/>
                <w:sz w:val="22"/>
                <w:szCs w:val="22"/>
              </w:rPr>
              <w:t>với cách lấy dữ liệu như sau:</w:t>
            </w:r>
          </w:p>
          <w:p w14:paraId="7ED0A254" w14:textId="77777777" w:rsidR="006A522F" w:rsidRPr="00B45FF6" w:rsidRDefault="006A522F" w:rsidP="00415767">
            <w:pPr>
              <w:spacing w:line="276" w:lineRule="auto"/>
              <w:rPr>
                <w:bCs/>
              </w:rPr>
            </w:pPr>
          </w:p>
          <w:tbl>
            <w:tblPr>
              <w:tblStyle w:val="TableGrid"/>
              <w:tblW w:w="5000" w:type="pct"/>
              <w:tblLayout w:type="fixed"/>
              <w:tblLook w:val="04A0" w:firstRow="1" w:lastRow="0" w:firstColumn="1" w:lastColumn="0" w:noHBand="0" w:noVBand="1"/>
            </w:tblPr>
            <w:tblGrid>
              <w:gridCol w:w="5216"/>
            </w:tblGrid>
            <w:tr w:rsidR="006A522F" w14:paraId="4EAF5E05" w14:textId="77777777" w:rsidTr="00415767">
              <w:tc>
                <w:tcPr>
                  <w:tcW w:w="5000" w:type="pct"/>
                </w:tcPr>
                <w:p w14:paraId="24F065EE" w14:textId="77777777" w:rsidR="006A522F" w:rsidRPr="00B45FF6" w:rsidRDefault="006A522F" w:rsidP="00415767">
                  <w:pPr>
                    <w:spacing w:line="276" w:lineRule="auto"/>
                    <w:rPr>
                      <w:color w:val="0000FF"/>
                    </w:rPr>
                  </w:pPr>
                  <w:r w:rsidRPr="00B45FF6">
                    <w:rPr>
                      <w:color w:val="0000FF"/>
                    </w:rPr>
                    <w:t xml:space="preserve">SELECT </w:t>
                  </w:r>
                </w:p>
                <w:p w14:paraId="35832737" w14:textId="77777777" w:rsidR="006A522F" w:rsidRPr="00B45FF6" w:rsidRDefault="006A522F" w:rsidP="00415767">
                  <w:pPr>
                    <w:shd w:val="clear" w:color="auto" w:fill="FFFFFF"/>
                    <w:spacing w:line="276" w:lineRule="auto"/>
                    <w:rPr>
                      <w:color w:val="000000"/>
                      <w:lang w:val="vi-VN" w:eastAsia="vi-VN"/>
                    </w:rPr>
                  </w:pPr>
                  <w:r w:rsidRPr="00B45FF6">
                    <w:rPr>
                      <w:color w:val="000000"/>
                      <w:lang w:val="vi-VN" w:eastAsia="vi-VN"/>
                    </w:rPr>
                    <w:t>TAM.ACID</w:t>
                  </w:r>
                  <w:r w:rsidRPr="00B45FF6">
                    <w:rPr>
                      <w:color w:val="000000"/>
                      <w:lang w:eastAsia="vi-VN"/>
                    </w:rPr>
                    <w:t>,</w:t>
                  </w:r>
                  <w:r w:rsidRPr="00B45FF6">
                    <w:rPr>
                      <w:color w:val="000000"/>
                      <w:lang w:val="vi-VN" w:eastAsia="vi-VN"/>
                    </w:rPr>
                    <w:t xml:space="preserve">         </w:t>
                  </w:r>
                </w:p>
                <w:p w14:paraId="038434F6" w14:textId="77777777" w:rsidR="006A522F" w:rsidRPr="00B45FF6" w:rsidRDefault="006A522F" w:rsidP="00415767">
                  <w:pPr>
                    <w:shd w:val="clear" w:color="auto" w:fill="FFFFFF"/>
                    <w:spacing w:line="276" w:lineRule="auto"/>
                    <w:rPr>
                      <w:color w:val="000000"/>
                      <w:lang w:eastAsia="vi-VN"/>
                    </w:rPr>
                  </w:pPr>
                  <w:r w:rsidRPr="00B45FF6">
                    <w:rPr>
                      <w:color w:val="000000"/>
                      <w:lang w:val="vi-VN" w:eastAsia="vi-VN"/>
                    </w:rPr>
                    <w:t xml:space="preserve">NVL(RHT.MATURITY_DATE, TAM.MATURITY_DATE) </w:t>
                  </w:r>
                  <w:r w:rsidRPr="00B45FF6">
                    <w:rPr>
                      <w:color w:val="0000FF"/>
                    </w:rPr>
                    <w:t>AS</w:t>
                  </w:r>
                  <w:r w:rsidRPr="00B45FF6">
                    <w:rPr>
                      <w:color w:val="000000"/>
                      <w:lang w:eastAsia="vi-VN"/>
                    </w:rPr>
                    <w:t xml:space="preserve"> </w:t>
                  </w:r>
                  <w:r w:rsidRPr="00B45FF6">
                    <w:rPr>
                      <w:color w:val="000000"/>
                      <w:lang w:val="vi-VN" w:eastAsia="vi-VN"/>
                    </w:rPr>
                    <w:t>MATURITY_DATE</w:t>
                  </w:r>
                  <w:r w:rsidRPr="00B45FF6">
                    <w:rPr>
                      <w:color w:val="000000"/>
                      <w:lang w:eastAsia="vi-VN"/>
                    </w:rPr>
                    <w:t xml:space="preserve">, </w:t>
                  </w:r>
                  <w:r w:rsidRPr="00B45FF6">
                    <w:rPr>
                      <w:color w:val="000000"/>
                      <w:lang w:val="vi-VN" w:eastAsia="vi-VN"/>
                    </w:rPr>
                    <w:t xml:space="preserve">NVL(RHT.OPEN_EFFECTIVE_DATE, TAM.OPEN_EFFECTIVE_DATE) </w:t>
                  </w:r>
                  <w:r w:rsidRPr="00B45FF6">
                    <w:rPr>
                      <w:color w:val="0000FF"/>
                    </w:rPr>
                    <w:t>AS</w:t>
                  </w:r>
                  <w:r w:rsidRPr="00B45FF6">
                    <w:rPr>
                      <w:color w:val="000000"/>
                      <w:lang w:eastAsia="vi-VN"/>
                    </w:rPr>
                    <w:t xml:space="preserve"> </w:t>
                  </w:r>
                  <w:r w:rsidRPr="00B45FF6">
                    <w:rPr>
                      <w:color w:val="000000"/>
                      <w:lang w:val="vi-VN" w:eastAsia="vi-VN"/>
                    </w:rPr>
                    <w:t>OPEN_EFFECTIVE_DATE</w:t>
                  </w:r>
                  <w:r w:rsidRPr="00B45FF6">
                    <w:rPr>
                      <w:color w:val="000000"/>
                      <w:lang w:eastAsia="vi-VN"/>
                    </w:rPr>
                    <w:t xml:space="preserve">, </w:t>
                  </w:r>
                  <w:r w:rsidRPr="00B45FF6">
                    <w:rPr>
                      <w:color w:val="000000"/>
                      <w:lang w:val="vi-VN" w:eastAsia="vi-VN"/>
                    </w:rPr>
                    <w:t xml:space="preserve">NVL(RHT.DEPOSIT_PERIOD_MTHS, TAM.DEPOSIT_PERIOD_MTHS) </w:t>
                  </w:r>
                  <w:r w:rsidRPr="00B45FF6">
                    <w:rPr>
                      <w:color w:val="0000FF"/>
                    </w:rPr>
                    <w:t>AS</w:t>
                  </w:r>
                  <w:r w:rsidRPr="00B45FF6">
                    <w:rPr>
                      <w:color w:val="000000"/>
                      <w:lang w:eastAsia="vi-VN"/>
                    </w:rPr>
                    <w:t xml:space="preserve"> </w:t>
                  </w:r>
                  <w:r w:rsidRPr="00B45FF6">
                    <w:rPr>
                      <w:color w:val="000000"/>
                      <w:lang w:val="vi-VN" w:eastAsia="vi-VN"/>
                    </w:rPr>
                    <w:t>DEPOSIT_PERIOD_MTHS</w:t>
                  </w:r>
                  <w:r w:rsidRPr="00B45FF6">
                    <w:rPr>
                      <w:color w:val="000000"/>
                      <w:lang w:eastAsia="vi-VN"/>
                    </w:rPr>
                    <w:t xml:space="preserve">, </w:t>
                  </w:r>
                  <w:r w:rsidRPr="00B45FF6">
                    <w:rPr>
                      <w:color w:val="000000"/>
                      <w:lang w:val="vi-VN" w:eastAsia="vi-VN"/>
                    </w:rPr>
                    <w:t xml:space="preserve">          NVL(RHT.DEPOSIT_PERIOD_DAYS, TAM.DEPOSIT_PERIOD_DAYS) </w:t>
                  </w:r>
                  <w:r w:rsidRPr="00B45FF6">
                    <w:rPr>
                      <w:color w:val="0000FF"/>
                    </w:rPr>
                    <w:t>AS</w:t>
                  </w:r>
                  <w:r w:rsidRPr="00B45FF6">
                    <w:rPr>
                      <w:color w:val="000000"/>
                      <w:lang w:eastAsia="vi-VN"/>
                    </w:rPr>
                    <w:t xml:space="preserve"> </w:t>
                  </w:r>
                  <w:r w:rsidRPr="00B45FF6">
                    <w:rPr>
                      <w:color w:val="000000"/>
                      <w:lang w:val="vi-VN" w:eastAsia="vi-VN"/>
                    </w:rPr>
                    <w:lastRenderedPageBreak/>
                    <w:t>DEPOSIT_PERIOD_DAYS</w:t>
                  </w:r>
                  <w:r w:rsidRPr="00B45FF6">
                    <w:rPr>
                      <w:color w:val="000000"/>
                      <w:lang w:eastAsia="vi-VN"/>
                    </w:rPr>
                    <w:t xml:space="preserve">, </w:t>
                  </w:r>
                  <w:r w:rsidRPr="00B45FF6">
                    <w:rPr>
                      <w:color w:val="000000"/>
                      <w:lang w:val="vi-VN" w:eastAsia="vi-VN"/>
                    </w:rPr>
                    <w:t xml:space="preserve">NVL(RHT.DEPOSIT_AMOUNT, TAM.DEPOSIT_AMOUNT) </w:t>
                  </w:r>
                  <w:r w:rsidRPr="00B45FF6">
                    <w:rPr>
                      <w:color w:val="0000FF"/>
                    </w:rPr>
                    <w:t>AS</w:t>
                  </w:r>
                  <w:r w:rsidRPr="00B45FF6">
                    <w:rPr>
                      <w:color w:val="000000"/>
                      <w:lang w:eastAsia="vi-VN"/>
                    </w:rPr>
                    <w:t xml:space="preserve"> </w:t>
                  </w:r>
                  <w:r w:rsidRPr="00B45FF6">
                    <w:rPr>
                      <w:color w:val="000000"/>
                      <w:lang w:val="vi-VN" w:eastAsia="vi-VN"/>
                    </w:rPr>
                    <w:t>DEPOSIT_AMOUNT</w:t>
                  </w:r>
                </w:p>
                <w:p w14:paraId="01F07BE4" w14:textId="77777777" w:rsidR="006A522F" w:rsidRPr="00B45FF6" w:rsidRDefault="006A522F" w:rsidP="00415767">
                  <w:pPr>
                    <w:shd w:val="clear" w:color="auto" w:fill="FFFFFF"/>
                    <w:spacing w:line="276" w:lineRule="auto"/>
                    <w:rPr>
                      <w:color w:val="000000"/>
                      <w:lang w:val="vi-VN" w:eastAsia="vi-VN"/>
                    </w:rPr>
                  </w:pPr>
                  <w:r w:rsidRPr="00B45FF6">
                    <w:rPr>
                      <w:color w:val="0000FF"/>
                    </w:rPr>
                    <w:t>FROM</w:t>
                  </w:r>
                  <w:r w:rsidRPr="00B45FF6">
                    <w:rPr>
                      <w:color w:val="000000"/>
                      <w:lang w:val="vi-VN" w:eastAsia="vi-VN"/>
                    </w:rPr>
                    <w:t xml:space="preserve"> </w:t>
                  </w:r>
                  <w:r w:rsidRPr="00B45FF6">
                    <w:rPr>
                      <w:b/>
                      <w:bCs/>
                      <w:color w:val="000000"/>
                      <w:lang w:val="vi-VN" w:eastAsia="vi-VN"/>
                    </w:rPr>
                    <w:t>TBAADM.TAM</w:t>
                  </w:r>
                </w:p>
                <w:p w14:paraId="01CD87FD" w14:textId="77777777" w:rsidR="006A522F" w:rsidRPr="00B45FF6" w:rsidRDefault="006A522F" w:rsidP="00415767">
                  <w:pPr>
                    <w:shd w:val="clear" w:color="auto" w:fill="FFFFFF"/>
                    <w:spacing w:line="276" w:lineRule="auto"/>
                    <w:rPr>
                      <w:color w:val="000000"/>
                      <w:lang w:val="vi-VN" w:eastAsia="vi-VN"/>
                    </w:rPr>
                  </w:pPr>
                  <w:r w:rsidRPr="00B45FF6">
                    <w:rPr>
                      <w:color w:val="000000"/>
                      <w:lang w:val="vi-VN" w:eastAsia="vi-VN"/>
                    </w:rPr>
                    <w:t xml:space="preserve">LEFT JOIN </w:t>
                  </w:r>
                  <w:r w:rsidRPr="00B45FF6">
                    <w:rPr>
                      <w:b/>
                      <w:bCs/>
                      <w:color w:val="000000"/>
                      <w:lang w:val="vi-VN" w:eastAsia="vi-VN"/>
                    </w:rPr>
                    <w:t>TBAADM.RHT</w:t>
                  </w:r>
                  <w:r w:rsidRPr="00B45FF6">
                    <w:rPr>
                      <w:color w:val="000000"/>
                      <w:lang w:val="vi-VN" w:eastAsia="vi-VN"/>
                    </w:rPr>
                    <w:t xml:space="preserve"> ON RHT.ACID = TAM.ACID </w:t>
                  </w:r>
                </w:p>
                <w:p w14:paraId="44E6A431" w14:textId="77777777" w:rsidR="006A522F" w:rsidRPr="00B45FF6" w:rsidRDefault="006A522F" w:rsidP="00415767">
                  <w:pPr>
                    <w:shd w:val="clear" w:color="auto" w:fill="FFFFFF"/>
                    <w:spacing w:line="276" w:lineRule="auto"/>
                    <w:rPr>
                      <w:color w:val="000000"/>
                      <w:lang w:val="vi-VN" w:eastAsia="vi-VN"/>
                    </w:rPr>
                  </w:pPr>
                  <w:r w:rsidRPr="00B45FF6">
                    <w:rPr>
                      <w:color w:val="0000FF"/>
                    </w:rPr>
                    <w:t>AND</w:t>
                  </w:r>
                  <w:r w:rsidRPr="00B45FF6">
                    <w:rPr>
                      <w:color w:val="000000"/>
                      <w:lang w:val="vi-VN" w:eastAsia="vi-VN"/>
                    </w:rPr>
                    <w:t xml:space="preserve"> </w:t>
                  </w:r>
                </w:p>
                <w:p w14:paraId="5F35CDE0" w14:textId="77777777" w:rsidR="006A522F" w:rsidRPr="00B45FF6" w:rsidRDefault="006A522F" w:rsidP="00415767">
                  <w:pPr>
                    <w:shd w:val="clear" w:color="auto" w:fill="FFFFFF"/>
                    <w:spacing w:line="276" w:lineRule="auto"/>
                    <w:rPr>
                      <w:color w:val="000000"/>
                      <w:lang w:val="vi-VN" w:eastAsia="vi-VN"/>
                    </w:rPr>
                  </w:pPr>
                  <w:r w:rsidRPr="00B45FF6">
                    <w:rPr>
                      <w:color w:val="000000"/>
                      <w:lang w:val="vi-VN" w:eastAsia="vi-VN"/>
                    </w:rPr>
                    <w:t>RHT.OPEN_EFFECTIVE_DATE &lt;= TO_DATE(</w:t>
                  </w:r>
                  <w:r w:rsidRPr="00B45FF6">
                    <w:rPr>
                      <w:color w:val="000000"/>
                      <w:lang w:eastAsia="vi-VN"/>
                    </w:rPr>
                    <w:t>‘&lt;NGÀY_BÁO_CÁO&gt;’</w:t>
                  </w:r>
                  <w:r w:rsidRPr="00B45FF6">
                    <w:rPr>
                      <w:color w:val="000000"/>
                      <w:lang w:val="vi-VN" w:eastAsia="vi-VN"/>
                    </w:rPr>
                    <w:t xml:space="preserve">, 'YYYYMMDD') </w:t>
                  </w:r>
                </w:p>
                <w:p w14:paraId="2E27FA05" w14:textId="77777777" w:rsidR="006A522F" w:rsidRPr="00F07DFA" w:rsidRDefault="006A522F" w:rsidP="00415767">
                  <w:pPr>
                    <w:shd w:val="clear" w:color="auto" w:fill="FFFFFF"/>
                    <w:spacing w:line="276" w:lineRule="auto"/>
                    <w:rPr>
                      <w:color w:val="000000"/>
                      <w:lang w:val="vi-VN" w:eastAsia="vi-VN"/>
                    </w:rPr>
                  </w:pPr>
                  <w:r w:rsidRPr="00B45FF6">
                    <w:rPr>
                      <w:color w:val="0000FF"/>
                    </w:rPr>
                    <w:t>AND</w:t>
                  </w:r>
                  <w:r w:rsidRPr="00B45FF6">
                    <w:rPr>
                      <w:color w:val="000000"/>
                      <w:lang w:val="vi-VN" w:eastAsia="vi-VN"/>
                    </w:rPr>
                    <w:t xml:space="preserve"> TO_DATE(</w:t>
                  </w:r>
                  <w:r w:rsidRPr="00B45FF6">
                    <w:rPr>
                      <w:color w:val="000000"/>
                      <w:lang w:eastAsia="vi-VN"/>
                    </w:rPr>
                    <w:t>‘&lt;NGÀY_BÁO_CÁO&gt;’</w:t>
                  </w:r>
                  <w:r w:rsidRPr="00B45FF6">
                    <w:rPr>
                      <w:color w:val="000000"/>
                      <w:lang w:val="vi-VN" w:eastAsia="vi-VN"/>
                    </w:rPr>
                    <w:t>, 'YYYYMMDD') &lt; RHT.MATURITY_DATE</w:t>
                  </w:r>
                </w:p>
              </w:tc>
            </w:tr>
          </w:tbl>
          <w:p w14:paraId="38B6B53E" w14:textId="77777777" w:rsidR="006A522F" w:rsidRPr="00B45FF6" w:rsidRDefault="006A522F" w:rsidP="00415767">
            <w:pPr>
              <w:spacing w:line="276" w:lineRule="auto"/>
              <w:rPr>
                <w:rFonts w:eastAsia="Arial"/>
                <w:bCs/>
                <w:lang w:val="en-GB"/>
              </w:rPr>
            </w:pPr>
          </w:p>
          <w:p w14:paraId="5453D3AE" w14:textId="77777777" w:rsidR="006A522F" w:rsidRPr="00B45FF6" w:rsidRDefault="006A522F" w:rsidP="00415767">
            <w:pPr>
              <w:spacing w:line="276" w:lineRule="auto"/>
              <w:rPr>
                <w:bCs/>
              </w:rPr>
            </w:pPr>
            <w:r w:rsidRPr="00B45FF6">
              <w:rPr>
                <w:b/>
                <w:sz w:val="22"/>
                <w:szCs w:val="22"/>
              </w:rPr>
              <w:t>Bước 2:</w:t>
            </w:r>
            <w:r w:rsidRPr="00B45FF6">
              <w:rPr>
                <w:bCs/>
                <w:sz w:val="22"/>
                <w:szCs w:val="22"/>
              </w:rPr>
              <w:t xml:space="preserve"> Liên kết (JOIN) với bảng </w:t>
            </w:r>
            <w:r w:rsidRPr="00B45FF6">
              <w:rPr>
                <w:bCs/>
                <w:color w:val="833C0B"/>
                <w:sz w:val="22"/>
                <w:szCs w:val="22"/>
              </w:rPr>
              <w:t>TEMP_TAM</w:t>
            </w:r>
            <w:r w:rsidRPr="00B45FF6">
              <w:rPr>
                <w:bCs/>
                <w:color w:val="FF0000"/>
                <w:sz w:val="22"/>
                <w:szCs w:val="22"/>
              </w:rPr>
              <w:t xml:space="preserve"> </w:t>
            </w:r>
            <w:r w:rsidRPr="00B45FF6">
              <w:rPr>
                <w:bCs/>
                <w:sz w:val="22"/>
                <w:szCs w:val="22"/>
              </w:rPr>
              <w:t>với điều kiện sau:</w:t>
            </w:r>
          </w:p>
          <w:p w14:paraId="2EEC90FB" w14:textId="77777777" w:rsidR="006A522F" w:rsidRPr="00B45FF6" w:rsidRDefault="006A522F" w:rsidP="00415767">
            <w:pPr>
              <w:spacing w:line="276" w:lineRule="auto"/>
              <w:rPr>
                <w:bCs/>
              </w:rPr>
            </w:pPr>
          </w:p>
          <w:p w14:paraId="4482ADB2" w14:textId="77777777" w:rsidR="006A522F" w:rsidRPr="00B45FF6" w:rsidRDefault="006A522F" w:rsidP="00415767">
            <w:pPr>
              <w:spacing w:line="276" w:lineRule="auto"/>
              <w:rPr>
                <w:bCs/>
              </w:rPr>
            </w:pPr>
            <w:r w:rsidRPr="00B45FF6">
              <w:rPr>
                <w:bCs/>
                <w:sz w:val="22"/>
                <w:szCs w:val="22"/>
              </w:rPr>
              <w:t>GAM.ACID = TEMP_TAM.ACID</w:t>
            </w:r>
          </w:p>
        </w:tc>
        <w:tc>
          <w:tcPr>
            <w:tcW w:w="5821" w:type="dxa"/>
            <w:tcBorders>
              <w:top w:val="single" w:sz="4" w:space="0" w:color="auto"/>
              <w:left w:val="single" w:sz="4" w:space="0" w:color="auto"/>
              <w:bottom w:val="single" w:sz="4" w:space="0" w:color="auto"/>
              <w:right w:val="single" w:sz="4" w:space="0" w:color="auto"/>
            </w:tcBorders>
            <w:noWrap/>
            <w:hideMark/>
          </w:tcPr>
          <w:p w14:paraId="644E6E90" w14:textId="77777777" w:rsidR="006A522F" w:rsidRPr="00B45FF6" w:rsidRDefault="006A522F" w:rsidP="00415767">
            <w:pPr>
              <w:spacing w:line="276" w:lineRule="auto"/>
              <w:rPr>
                <w:bCs/>
              </w:rPr>
            </w:pPr>
            <w:r w:rsidRPr="00B45FF6">
              <w:rPr>
                <w:bCs/>
                <w:color w:val="833C0B"/>
                <w:sz w:val="22"/>
                <w:szCs w:val="22"/>
              </w:rPr>
              <w:lastRenderedPageBreak/>
              <w:t>TEMP_TAM</w:t>
            </w:r>
            <w:r w:rsidRPr="00B45FF6">
              <w:rPr>
                <w:bCs/>
                <w:sz w:val="22"/>
                <w:szCs w:val="22"/>
              </w:rPr>
              <w:t xml:space="preserve">.MATURITY_DATE - </w:t>
            </w:r>
            <w:r w:rsidRPr="00B45FF6">
              <w:rPr>
                <w:bCs/>
                <w:color w:val="833C0B"/>
                <w:sz w:val="22"/>
                <w:szCs w:val="22"/>
              </w:rPr>
              <w:t>TEMP_TAM.</w:t>
            </w:r>
            <w:r w:rsidRPr="00B45FF6">
              <w:rPr>
                <w:bCs/>
                <w:sz w:val="22"/>
                <w:szCs w:val="22"/>
              </w:rPr>
              <w:t>OPEN_EFFECTIVE_DATE</w:t>
            </w:r>
          </w:p>
        </w:tc>
      </w:tr>
      <w:tr w:rsidR="006A522F" w:rsidRPr="00B45FF6" w14:paraId="32630AE4"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4F67EA2F" w14:textId="77777777" w:rsidR="006A522F" w:rsidRPr="00B45FF6" w:rsidRDefault="006A522F" w:rsidP="00415767">
            <w:pPr>
              <w:spacing w:line="276" w:lineRule="auto"/>
              <w:jc w:val="center"/>
              <w:rPr>
                <w:bCs/>
              </w:rPr>
            </w:pPr>
            <w:r w:rsidRPr="00B45FF6">
              <w:rPr>
                <w:bCs/>
                <w:sz w:val="22"/>
                <w:szCs w:val="22"/>
              </w:rPr>
              <w:t>11</w:t>
            </w:r>
          </w:p>
        </w:tc>
        <w:tc>
          <w:tcPr>
            <w:tcW w:w="1880" w:type="dxa"/>
            <w:tcBorders>
              <w:top w:val="single" w:sz="4" w:space="0" w:color="auto"/>
              <w:left w:val="single" w:sz="4" w:space="0" w:color="auto"/>
              <w:bottom w:val="single" w:sz="4" w:space="0" w:color="auto"/>
              <w:right w:val="single" w:sz="4" w:space="0" w:color="auto"/>
            </w:tcBorders>
            <w:hideMark/>
          </w:tcPr>
          <w:p w14:paraId="608FD9E0" w14:textId="77777777" w:rsidR="006A522F" w:rsidRPr="00B45FF6" w:rsidRDefault="006A522F" w:rsidP="00415767">
            <w:pPr>
              <w:spacing w:line="276" w:lineRule="auto"/>
              <w:rPr>
                <w:bCs/>
              </w:rPr>
            </w:pPr>
            <w:r w:rsidRPr="00B45FF6">
              <w:rPr>
                <w:bCs/>
                <w:sz w:val="22"/>
                <w:szCs w:val="22"/>
              </w:rPr>
              <w:t>GL_SUB_HEAD_CODE</w:t>
            </w:r>
            <w:r w:rsidRPr="00B45FF6">
              <w:rPr>
                <w:bCs/>
                <w:sz w:val="22"/>
                <w:szCs w:val="22"/>
              </w:rPr>
              <w:br/>
              <w:t>GL_SUB</w:t>
            </w:r>
          </w:p>
        </w:tc>
        <w:tc>
          <w:tcPr>
            <w:tcW w:w="5442" w:type="dxa"/>
            <w:tcBorders>
              <w:top w:val="single" w:sz="4" w:space="0" w:color="auto"/>
              <w:left w:val="single" w:sz="4" w:space="0" w:color="auto"/>
              <w:bottom w:val="single" w:sz="4" w:space="0" w:color="auto"/>
              <w:right w:val="single" w:sz="4" w:space="0" w:color="auto"/>
            </w:tcBorders>
            <w:noWrap/>
            <w:hideMark/>
          </w:tcPr>
          <w:p w14:paraId="09A64730" w14:textId="77777777" w:rsidR="006A522F" w:rsidRPr="00B45FF6" w:rsidRDefault="006A522F" w:rsidP="00415767">
            <w:pPr>
              <w:spacing w:line="276" w:lineRule="auto"/>
              <w:rPr>
                <w:bCs/>
              </w:rPr>
            </w:pPr>
            <w:r w:rsidRPr="00B45FF6">
              <w:rPr>
                <w:bCs/>
                <w:sz w:val="22"/>
                <w:szCs w:val="22"/>
              </w:rPr>
              <w:t>Lấy trực tiếp từ bảng TBAADM.GAM</w:t>
            </w:r>
          </w:p>
        </w:tc>
        <w:tc>
          <w:tcPr>
            <w:tcW w:w="5821" w:type="dxa"/>
            <w:tcBorders>
              <w:top w:val="single" w:sz="4" w:space="0" w:color="auto"/>
              <w:left w:val="single" w:sz="4" w:space="0" w:color="auto"/>
              <w:bottom w:val="single" w:sz="4" w:space="0" w:color="auto"/>
              <w:right w:val="single" w:sz="4" w:space="0" w:color="auto"/>
            </w:tcBorders>
            <w:noWrap/>
            <w:hideMark/>
          </w:tcPr>
          <w:p w14:paraId="4B05A3A0" w14:textId="77777777" w:rsidR="006A522F" w:rsidRPr="00B45FF6" w:rsidRDefault="006A522F" w:rsidP="00415767">
            <w:pPr>
              <w:spacing w:line="276" w:lineRule="auto"/>
              <w:rPr>
                <w:bCs/>
              </w:rPr>
            </w:pPr>
            <w:r w:rsidRPr="00B45FF6">
              <w:rPr>
                <w:bCs/>
                <w:sz w:val="22"/>
                <w:szCs w:val="22"/>
              </w:rPr>
              <w:t>GAM.GL_SUB_HEAD_CODE</w:t>
            </w:r>
          </w:p>
        </w:tc>
      </w:tr>
      <w:tr w:rsidR="006A522F" w:rsidRPr="00B45FF6" w14:paraId="21963CC5"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CA59789" w14:textId="77777777" w:rsidR="006A522F" w:rsidRPr="00B45FF6" w:rsidRDefault="006A522F" w:rsidP="00415767">
            <w:pPr>
              <w:spacing w:line="276" w:lineRule="auto"/>
              <w:jc w:val="center"/>
              <w:rPr>
                <w:bCs/>
              </w:rPr>
            </w:pPr>
            <w:r w:rsidRPr="00B45FF6">
              <w:rPr>
                <w:bCs/>
                <w:sz w:val="22"/>
                <w:szCs w:val="22"/>
              </w:rPr>
              <w:t>12</w:t>
            </w:r>
          </w:p>
        </w:tc>
        <w:tc>
          <w:tcPr>
            <w:tcW w:w="1880" w:type="dxa"/>
            <w:tcBorders>
              <w:top w:val="single" w:sz="4" w:space="0" w:color="auto"/>
              <w:left w:val="single" w:sz="4" w:space="0" w:color="auto"/>
              <w:bottom w:val="single" w:sz="4" w:space="0" w:color="auto"/>
              <w:right w:val="single" w:sz="4" w:space="0" w:color="auto"/>
            </w:tcBorders>
            <w:hideMark/>
          </w:tcPr>
          <w:p w14:paraId="17B319EB" w14:textId="77777777" w:rsidR="006A522F" w:rsidRPr="00B45FF6" w:rsidRDefault="006A522F" w:rsidP="00415767">
            <w:pPr>
              <w:spacing w:line="276" w:lineRule="auto"/>
              <w:rPr>
                <w:bCs/>
              </w:rPr>
            </w:pPr>
            <w:r w:rsidRPr="00B45FF6">
              <w:rPr>
                <w:bCs/>
                <w:sz w:val="22"/>
                <w:szCs w:val="22"/>
              </w:rPr>
              <w:t>Loại Tiền</w:t>
            </w:r>
            <w:r w:rsidRPr="00B45FF6">
              <w:rPr>
                <w:bCs/>
                <w:sz w:val="22"/>
                <w:szCs w:val="22"/>
              </w:rPr>
              <w:br/>
              <w:t>CCYCD</w:t>
            </w:r>
          </w:p>
        </w:tc>
        <w:tc>
          <w:tcPr>
            <w:tcW w:w="5442" w:type="dxa"/>
            <w:tcBorders>
              <w:top w:val="single" w:sz="4" w:space="0" w:color="auto"/>
              <w:left w:val="single" w:sz="4" w:space="0" w:color="auto"/>
              <w:bottom w:val="single" w:sz="4" w:space="0" w:color="auto"/>
              <w:right w:val="single" w:sz="4" w:space="0" w:color="auto"/>
            </w:tcBorders>
            <w:noWrap/>
            <w:hideMark/>
          </w:tcPr>
          <w:p w14:paraId="4CF61A39" w14:textId="77777777" w:rsidR="006A522F" w:rsidRPr="00B45FF6" w:rsidRDefault="006A522F" w:rsidP="00415767">
            <w:pPr>
              <w:spacing w:line="276" w:lineRule="auto"/>
              <w:rPr>
                <w:bCs/>
              </w:rPr>
            </w:pPr>
            <w:r w:rsidRPr="00B45FF6">
              <w:rPr>
                <w:bCs/>
                <w:sz w:val="22"/>
                <w:szCs w:val="22"/>
              </w:rPr>
              <w:t>Lấy trực tiếp từ bảng TBAADM.GAM</w:t>
            </w:r>
          </w:p>
        </w:tc>
        <w:tc>
          <w:tcPr>
            <w:tcW w:w="5821" w:type="dxa"/>
            <w:tcBorders>
              <w:top w:val="single" w:sz="4" w:space="0" w:color="auto"/>
              <w:left w:val="single" w:sz="4" w:space="0" w:color="auto"/>
              <w:bottom w:val="single" w:sz="4" w:space="0" w:color="auto"/>
              <w:right w:val="single" w:sz="4" w:space="0" w:color="auto"/>
            </w:tcBorders>
            <w:noWrap/>
            <w:hideMark/>
          </w:tcPr>
          <w:p w14:paraId="1858CBFC" w14:textId="77777777" w:rsidR="006A522F" w:rsidRPr="00B45FF6" w:rsidRDefault="006A522F" w:rsidP="00415767">
            <w:pPr>
              <w:spacing w:line="276" w:lineRule="auto"/>
              <w:rPr>
                <w:bCs/>
              </w:rPr>
            </w:pPr>
            <w:r w:rsidRPr="00B45FF6">
              <w:rPr>
                <w:bCs/>
                <w:sz w:val="22"/>
                <w:szCs w:val="22"/>
              </w:rPr>
              <w:t>GAM.ACCT_CRNCY_CODE</w:t>
            </w:r>
          </w:p>
        </w:tc>
      </w:tr>
      <w:tr w:rsidR="006A522F" w:rsidRPr="00B45FF6" w14:paraId="7AD89248"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BA60A37" w14:textId="77777777" w:rsidR="006A522F" w:rsidRPr="00B45FF6" w:rsidRDefault="006A522F" w:rsidP="00415767">
            <w:pPr>
              <w:spacing w:line="276" w:lineRule="auto"/>
              <w:jc w:val="center"/>
              <w:rPr>
                <w:bCs/>
              </w:rPr>
            </w:pPr>
            <w:r w:rsidRPr="00B45FF6">
              <w:rPr>
                <w:bCs/>
                <w:sz w:val="22"/>
                <w:szCs w:val="22"/>
              </w:rPr>
              <w:t>13</w:t>
            </w:r>
          </w:p>
        </w:tc>
        <w:tc>
          <w:tcPr>
            <w:tcW w:w="1880" w:type="dxa"/>
            <w:tcBorders>
              <w:top w:val="single" w:sz="4" w:space="0" w:color="auto"/>
              <w:left w:val="single" w:sz="4" w:space="0" w:color="auto"/>
              <w:bottom w:val="single" w:sz="4" w:space="0" w:color="auto"/>
              <w:right w:val="single" w:sz="4" w:space="0" w:color="auto"/>
            </w:tcBorders>
            <w:hideMark/>
          </w:tcPr>
          <w:p w14:paraId="4BE29FBE" w14:textId="77777777" w:rsidR="006A522F" w:rsidRPr="00B45FF6" w:rsidRDefault="006A522F" w:rsidP="00415767">
            <w:pPr>
              <w:spacing w:line="276" w:lineRule="auto"/>
              <w:rPr>
                <w:bCs/>
              </w:rPr>
            </w:pPr>
            <w:r w:rsidRPr="00B45FF6">
              <w:rPr>
                <w:bCs/>
                <w:sz w:val="22"/>
                <w:szCs w:val="22"/>
              </w:rPr>
              <w:t>Số dư Nguyên tệ</w:t>
            </w:r>
            <w:r w:rsidRPr="00B45FF6">
              <w:rPr>
                <w:bCs/>
                <w:sz w:val="22"/>
                <w:szCs w:val="22"/>
              </w:rPr>
              <w:br/>
              <w:t>CURBAL_NT</w:t>
            </w:r>
          </w:p>
        </w:tc>
        <w:tc>
          <w:tcPr>
            <w:tcW w:w="5442" w:type="dxa"/>
            <w:tcBorders>
              <w:top w:val="single" w:sz="4" w:space="0" w:color="auto"/>
              <w:left w:val="single" w:sz="4" w:space="0" w:color="auto"/>
              <w:bottom w:val="single" w:sz="4" w:space="0" w:color="auto"/>
              <w:right w:val="single" w:sz="4" w:space="0" w:color="auto"/>
            </w:tcBorders>
            <w:noWrap/>
          </w:tcPr>
          <w:p w14:paraId="50172BF7" w14:textId="77777777" w:rsidR="006A522F" w:rsidRPr="00B45FF6" w:rsidRDefault="006A522F" w:rsidP="00415767">
            <w:pPr>
              <w:spacing w:line="276" w:lineRule="auto"/>
              <w:rPr>
                <w:bCs/>
              </w:rPr>
            </w:pPr>
            <w:r w:rsidRPr="00B45FF6">
              <w:rPr>
                <w:bCs/>
                <w:sz w:val="22"/>
                <w:szCs w:val="22"/>
              </w:rPr>
              <w:t>Liên kết (JOIN) với bảng TBAADM.EAB với các điều kiện sau:</w:t>
            </w:r>
          </w:p>
          <w:p w14:paraId="23FE8ACF" w14:textId="77777777" w:rsidR="006A522F" w:rsidRPr="00B45FF6" w:rsidRDefault="006A522F" w:rsidP="00415767">
            <w:pPr>
              <w:spacing w:line="276" w:lineRule="auto"/>
              <w:rPr>
                <w:bCs/>
              </w:rPr>
            </w:pPr>
          </w:p>
          <w:p w14:paraId="771FE623" w14:textId="77777777" w:rsidR="006A522F" w:rsidRPr="00B45FF6" w:rsidRDefault="006A522F" w:rsidP="00415767">
            <w:pPr>
              <w:spacing w:line="276" w:lineRule="auto"/>
              <w:rPr>
                <w:bCs/>
              </w:rPr>
            </w:pPr>
            <w:r w:rsidRPr="00B45FF6">
              <w:rPr>
                <w:bCs/>
                <w:sz w:val="22"/>
                <w:szCs w:val="22"/>
              </w:rPr>
              <w:t xml:space="preserve">GAM.ACID = EAB.ACID </w:t>
            </w:r>
          </w:p>
          <w:p w14:paraId="1DCCBCBC"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szCs w:val="22"/>
              </w:rPr>
              <w:t xml:space="preserve">GAM.BANK_ID  = EAB.BANK_ID </w:t>
            </w:r>
          </w:p>
          <w:p w14:paraId="5271410D" w14:textId="77777777" w:rsidR="006A522F" w:rsidRPr="00B45FF6" w:rsidRDefault="006A522F" w:rsidP="00415767">
            <w:pPr>
              <w:spacing w:line="276" w:lineRule="auto"/>
              <w:rPr>
                <w:bCs/>
              </w:rPr>
            </w:pPr>
            <w:r w:rsidRPr="00B45FF6">
              <w:rPr>
                <w:color w:val="0000FF"/>
                <w:sz w:val="22"/>
                <w:szCs w:val="22"/>
              </w:rPr>
              <w:t>AND</w:t>
            </w:r>
            <w:r w:rsidRPr="00B45FF6">
              <w:rPr>
                <w:bCs/>
                <w:sz w:val="22"/>
                <w:szCs w:val="22"/>
              </w:rPr>
              <w:t xml:space="preserve"> TO_DATE(‘&lt;NGÀY_BÁO_CÁO&gt;’, 'YYYYMMDD') BETWEEN EOD_DATE AND END_EOD_DATE</w:t>
            </w:r>
          </w:p>
        </w:tc>
        <w:tc>
          <w:tcPr>
            <w:tcW w:w="5821" w:type="dxa"/>
            <w:tcBorders>
              <w:top w:val="single" w:sz="4" w:space="0" w:color="auto"/>
              <w:left w:val="single" w:sz="4" w:space="0" w:color="auto"/>
              <w:bottom w:val="single" w:sz="4" w:space="0" w:color="auto"/>
              <w:right w:val="single" w:sz="4" w:space="0" w:color="auto"/>
            </w:tcBorders>
            <w:noWrap/>
            <w:hideMark/>
          </w:tcPr>
          <w:p w14:paraId="5DD977DF" w14:textId="77777777" w:rsidR="006A522F" w:rsidRPr="00B45FF6" w:rsidRDefault="006A522F" w:rsidP="00415767">
            <w:pPr>
              <w:spacing w:line="276" w:lineRule="auto"/>
              <w:rPr>
                <w:bCs/>
              </w:rPr>
            </w:pPr>
            <w:r w:rsidRPr="00B45FF6">
              <w:rPr>
                <w:bCs/>
                <w:sz w:val="22"/>
                <w:szCs w:val="22"/>
              </w:rPr>
              <w:lastRenderedPageBreak/>
              <w:t>NVL(EAB.TRAN_DATE_BAL, 0)</w:t>
            </w:r>
          </w:p>
        </w:tc>
      </w:tr>
      <w:tr w:rsidR="006A522F" w:rsidRPr="00B45FF6" w14:paraId="35371B60"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6170C00D" w14:textId="77777777" w:rsidR="006A522F" w:rsidRPr="00B45FF6" w:rsidRDefault="006A522F" w:rsidP="00415767">
            <w:pPr>
              <w:spacing w:line="276" w:lineRule="auto"/>
              <w:jc w:val="center"/>
              <w:rPr>
                <w:bCs/>
              </w:rPr>
            </w:pPr>
            <w:r w:rsidRPr="00B45FF6">
              <w:rPr>
                <w:bCs/>
                <w:sz w:val="22"/>
                <w:szCs w:val="22"/>
              </w:rPr>
              <w:t>14</w:t>
            </w:r>
          </w:p>
        </w:tc>
        <w:tc>
          <w:tcPr>
            <w:tcW w:w="1880" w:type="dxa"/>
            <w:tcBorders>
              <w:top w:val="single" w:sz="4" w:space="0" w:color="auto"/>
              <w:left w:val="single" w:sz="4" w:space="0" w:color="auto"/>
              <w:bottom w:val="single" w:sz="4" w:space="0" w:color="auto"/>
              <w:right w:val="single" w:sz="4" w:space="0" w:color="auto"/>
            </w:tcBorders>
            <w:hideMark/>
          </w:tcPr>
          <w:p w14:paraId="3D84A224" w14:textId="77777777" w:rsidR="006A522F" w:rsidRPr="00B45FF6" w:rsidRDefault="006A522F" w:rsidP="00415767">
            <w:pPr>
              <w:spacing w:line="276" w:lineRule="auto"/>
              <w:rPr>
                <w:bCs/>
              </w:rPr>
            </w:pPr>
            <w:r w:rsidRPr="00B45FF6">
              <w:rPr>
                <w:bCs/>
                <w:sz w:val="22"/>
                <w:szCs w:val="22"/>
              </w:rPr>
              <w:t>Số dư quy đổi</w:t>
            </w:r>
            <w:r w:rsidRPr="00B45FF6">
              <w:rPr>
                <w:bCs/>
                <w:sz w:val="22"/>
                <w:szCs w:val="22"/>
              </w:rPr>
              <w:br/>
              <w:t>CURBAL_VN</w:t>
            </w:r>
          </w:p>
        </w:tc>
        <w:tc>
          <w:tcPr>
            <w:tcW w:w="5442" w:type="dxa"/>
            <w:tcBorders>
              <w:top w:val="single" w:sz="4" w:space="0" w:color="auto"/>
              <w:left w:val="single" w:sz="4" w:space="0" w:color="auto"/>
              <w:bottom w:val="single" w:sz="4" w:space="0" w:color="auto"/>
              <w:right w:val="single" w:sz="4" w:space="0" w:color="auto"/>
            </w:tcBorders>
            <w:noWrap/>
          </w:tcPr>
          <w:p w14:paraId="244D1CBE" w14:textId="77777777" w:rsidR="006A522F" w:rsidRPr="00B45FF6" w:rsidRDefault="006A522F" w:rsidP="00415767">
            <w:pPr>
              <w:spacing w:line="276" w:lineRule="auto"/>
              <w:rPr>
                <w:bCs/>
              </w:rPr>
            </w:pPr>
          </w:p>
        </w:tc>
        <w:tc>
          <w:tcPr>
            <w:tcW w:w="5821" w:type="dxa"/>
            <w:tcBorders>
              <w:top w:val="single" w:sz="4" w:space="0" w:color="auto"/>
              <w:left w:val="single" w:sz="4" w:space="0" w:color="auto"/>
              <w:bottom w:val="single" w:sz="4" w:space="0" w:color="auto"/>
              <w:right w:val="single" w:sz="4" w:space="0" w:color="auto"/>
            </w:tcBorders>
            <w:noWrap/>
          </w:tcPr>
          <w:p w14:paraId="3D545A73" w14:textId="6AB8BEF3" w:rsidR="006A522F" w:rsidRPr="00B45FF6" w:rsidRDefault="006A522F" w:rsidP="00415767">
            <w:pPr>
              <w:spacing w:line="276" w:lineRule="auto"/>
              <w:rPr>
                <w:color w:val="000000"/>
              </w:rPr>
            </w:pPr>
            <w:r w:rsidRPr="00B45FF6">
              <w:rPr>
                <w:color w:val="000000"/>
                <w:sz w:val="22"/>
                <w:szCs w:val="22"/>
              </w:rPr>
              <w:t>Lấy cột “</w:t>
            </w:r>
            <w:r w:rsidRPr="00B45FF6">
              <w:rPr>
                <w:bCs/>
                <w:sz w:val="22"/>
                <w:szCs w:val="22"/>
              </w:rPr>
              <w:t>Số dư Nguyên tệ</w:t>
            </w:r>
            <w:r w:rsidRPr="00B45FF6">
              <w:rPr>
                <w:color w:val="000000"/>
                <w:sz w:val="22"/>
                <w:szCs w:val="22"/>
              </w:rPr>
              <w:t xml:space="preserve">” (STT 13) * Tỷ giá quy đổi (VND), tham khảo </w:t>
            </w:r>
            <w:r w:rsidRPr="00B45FF6">
              <w:rPr>
                <w:b/>
                <w:bCs/>
                <w:color w:val="000000"/>
                <w:sz w:val="22"/>
                <w:szCs w:val="22"/>
              </w:rPr>
              <w:t>Function</w:t>
            </w:r>
            <w:r w:rsidRPr="00B45FF6">
              <w:rPr>
                <w:color w:val="000000"/>
                <w:sz w:val="22"/>
                <w:szCs w:val="22"/>
              </w:rPr>
              <w:t xml:space="preserve"> tính tỷ giá ở mục </w:t>
            </w:r>
            <w:r w:rsidRPr="00B45FF6">
              <w:rPr>
                <w:i/>
                <w:iCs/>
                <w:color w:val="000000"/>
                <w:sz w:val="22"/>
                <w:szCs w:val="22"/>
              </w:rPr>
              <w:t xml:space="preserve">“Các quy tắc xử lý chung” </w:t>
            </w:r>
            <w:r w:rsidRPr="00B45FF6">
              <w:rPr>
                <w:rStyle w:val="Strong"/>
                <w:rFonts w:ascii="Cambria Math" w:hAnsi="Cambria Math" w:cs="Cambria Math"/>
                <w:i/>
                <w:iCs/>
                <w:color w:val="3A3A3A"/>
                <w:sz w:val="22"/>
                <w:szCs w:val="22"/>
              </w:rPr>
              <w:t>⇢</w:t>
            </w:r>
            <w:r w:rsidRPr="00B45FF6">
              <w:rPr>
                <w:rStyle w:val="Strong"/>
                <w:i/>
                <w:iCs/>
                <w:color w:val="3A3A3A"/>
                <w:sz w:val="22"/>
                <w:szCs w:val="22"/>
              </w:rPr>
              <w:t xml:space="preserve"> </w:t>
            </w:r>
            <w:r w:rsidRPr="00B45FF6">
              <w:rPr>
                <w:i/>
                <w:iCs/>
                <w:color w:val="000000"/>
                <w:sz w:val="22"/>
                <w:szCs w:val="22"/>
              </w:rPr>
              <w:t xml:space="preserve"> “Tỷ giá”</w:t>
            </w:r>
            <w:r w:rsidRPr="00B45FF6">
              <w:rPr>
                <w:rStyle w:val="Heading1Char"/>
                <w:rFonts w:cs="Times New Roman"/>
                <w:i/>
                <w:iCs/>
                <w:color w:val="3A3A3A"/>
                <w:sz w:val="22"/>
                <w:szCs w:val="22"/>
              </w:rPr>
              <w:t xml:space="preserve"> </w:t>
            </w:r>
            <w:r w:rsidRPr="00B45FF6">
              <w:rPr>
                <w:rStyle w:val="Strong"/>
                <w:rFonts w:ascii="Cambria Math" w:hAnsi="Cambria Math" w:cs="Cambria Math"/>
                <w:i/>
                <w:iCs/>
                <w:color w:val="3A3A3A"/>
                <w:sz w:val="22"/>
                <w:szCs w:val="22"/>
              </w:rPr>
              <w:t>⇢</w:t>
            </w:r>
            <w:r w:rsidRPr="00B45FF6">
              <w:rPr>
                <w:rStyle w:val="Strong"/>
                <w:i/>
                <w:iCs/>
                <w:color w:val="3A3A3A"/>
                <w:sz w:val="22"/>
                <w:szCs w:val="22"/>
              </w:rPr>
              <w:t xml:space="preserve"> </w:t>
            </w:r>
            <w:r w:rsidRPr="00B45FF6">
              <w:rPr>
                <w:i/>
                <w:iCs/>
                <w:color w:val="000000"/>
                <w:sz w:val="22"/>
                <w:szCs w:val="22"/>
              </w:rPr>
              <w:t xml:space="preserve"> “Tỷ giá quy đổi cuối ngày </w:t>
            </w:r>
            <w:r w:rsidRPr="00B45FF6">
              <w:rPr>
                <w:i/>
                <w:iCs/>
                <w:color w:val="000000"/>
                <w:sz w:val="22"/>
              </w:rPr>
              <w:t>CUSTOM.GET_EXRATE</w:t>
            </w:r>
            <w:r w:rsidRPr="00B45FF6">
              <w:rPr>
                <w:i/>
                <w:iCs/>
                <w:color w:val="000000"/>
                <w:sz w:val="22"/>
                <w:szCs w:val="22"/>
              </w:rPr>
              <w:t>” (</w:t>
            </w:r>
            <w:hyperlink w:anchor="_Tỷ_giá_quy_1" w:history="1">
              <w:r w:rsidRPr="00B45FF6">
                <w:rPr>
                  <w:rStyle w:val="Hyperlink"/>
                  <w:rFonts w:eastAsiaTheme="majorEastAsia"/>
                </w:rPr>
                <w:t>link</w:t>
              </w:r>
            </w:hyperlink>
            <w:r w:rsidRPr="00B45FF6">
              <w:rPr>
                <w:i/>
                <w:iCs/>
                <w:color w:val="000000"/>
                <w:sz w:val="22"/>
                <w:szCs w:val="22"/>
              </w:rPr>
              <w:t xml:space="preserve">) </w:t>
            </w:r>
            <w:r w:rsidRPr="00B45FF6">
              <w:rPr>
                <w:color w:val="000000"/>
                <w:sz w:val="22"/>
                <w:szCs w:val="22"/>
              </w:rPr>
              <w:t>theo logic sau:</w:t>
            </w:r>
          </w:p>
          <w:p w14:paraId="681EB4CF" w14:textId="77777777" w:rsidR="006A522F" w:rsidRPr="00B45FF6" w:rsidRDefault="006A522F" w:rsidP="00415767">
            <w:pPr>
              <w:spacing w:line="276" w:lineRule="auto"/>
              <w:rPr>
                <w:i/>
                <w:iCs/>
                <w:color w:val="000000"/>
              </w:rPr>
            </w:pPr>
          </w:p>
          <w:p w14:paraId="7D0B4A87" w14:textId="77777777" w:rsidR="006A522F" w:rsidRPr="00B45FF6" w:rsidRDefault="006A522F" w:rsidP="00415767">
            <w:pPr>
              <w:spacing w:line="276" w:lineRule="auto"/>
              <w:rPr>
                <w:bCs/>
              </w:rPr>
            </w:pPr>
            <w:r w:rsidRPr="00B45FF6">
              <w:rPr>
                <w:color w:val="000000"/>
                <w:sz w:val="22"/>
                <w:szCs w:val="22"/>
              </w:rPr>
              <w:t>“</w:t>
            </w:r>
            <w:r w:rsidRPr="00B45FF6">
              <w:rPr>
                <w:bCs/>
                <w:sz w:val="22"/>
                <w:szCs w:val="22"/>
              </w:rPr>
              <w:t>Số dư Nguyên tệ</w:t>
            </w:r>
            <w:r w:rsidRPr="00B45FF6">
              <w:rPr>
                <w:color w:val="000000"/>
                <w:sz w:val="22"/>
                <w:szCs w:val="22"/>
              </w:rPr>
              <w:t>” * CUSTOM.GET_EXRATE('M1000'</w:t>
            </w:r>
            <w:r w:rsidRPr="00B45FF6">
              <w:rPr>
                <w:bCs/>
                <w:sz w:val="22"/>
                <w:szCs w:val="22"/>
              </w:rPr>
              <w:t>,'VND', EAB.EAB_CRNCY_CODE, TO_DATE(</w:t>
            </w:r>
            <w:r w:rsidRPr="00B45FF6">
              <w:rPr>
                <w:color w:val="000000"/>
                <w:sz w:val="22"/>
              </w:rPr>
              <w:t>'&lt;NGÀY_BÁO_CÁO&gt;'</w:t>
            </w:r>
            <w:r w:rsidRPr="00B45FF6">
              <w:rPr>
                <w:bCs/>
                <w:sz w:val="22"/>
                <w:szCs w:val="22"/>
              </w:rPr>
              <w:t>, 'YYYYMMDD'))</w:t>
            </w:r>
          </w:p>
        </w:tc>
      </w:tr>
      <w:tr w:rsidR="006A522F" w:rsidRPr="00B45FF6" w14:paraId="75F37267"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E21EEF2" w14:textId="77777777" w:rsidR="006A522F" w:rsidRPr="00B45FF6" w:rsidRDefault="006A522F" w:rsidP="00415767">
            <w:pPr>
              <w:spacing w:line="276" w:lineRule="auto"/>
              <w:jc w:val="center"/>
              <w:rPr>
                <w:bCs/>
              </w:rPr>
            </w:pPr>
            <w:r w:rsidRPr="00B45FF6">
              <w:rPr>
                <w:bCs/>
                <w:sz w:val="22"/>
                <w:szCs w:val="22"/>
              </w:rPr>
              <w:t>15</w:t>
            </w:r>
          </w:p>
        </w:tc>
        <w:tc>
          <w:tcPr>
            <w:tcW w:w="1880" w:type="dxa"/>
            <w:tcBorders>
              <w:top w:val="single" w:sz="4" w:space="0" w:color="auto"/>
              <w:left w:val="single" w:sz="4" w:space="0" w:color="auto"/>
              <w:bottom w:val="single" w:sz="4" w:space="0" w:color="auto"/>
              <w:right w:val="single" w:sz="4" w:space="0" w:color="auto"/>
            </w:tcBorders>
            <w:hideMark/>
          </w:tcPr>
          <w:p w14:paraId="16D86ED1" w14:textId="77777777" w:rsidR="006A522F" w:rsidRPr="00B45FF6" w:rsidRDefault="006A522F" w:rsidP="00415767">
            <w:pPr>
              <w:spacing w:line="276" w:lineRule="auto"/>
              <w:rPr>
                <w:bCs/>
              </w:rPr>
            </w:pPr>
            <w:r w:rsidRPr="00B45FF6">
              <w:rPr>
                <w:bCs/>
                <w:sz w:val="22"/>
                <w:szCs w:val="22"/>
              </w:rPr>
              <w:t>Ngày Mở Sổ Đầu Tiên</w:t>
            </w:r>
            <w:r w:rsidRPr="00B45FF6">
              <w:rPr>
                <w:bCs/>
                <w:sz w:val="22"/>
                <w:szCs w:val="22"/>
              </w:rPr>
              <w:br/>
              <w:t>OPNDT_FIRST</w:t>
            </w:r>
          </w:p>
        </w:tc>
        <w:tc>
          <w:tcPr>
            <w:tcW w:w="5442" w:type="dxa"/>
            <w:tcBorders>
              <w:top w:val="single" w:sz="4" w:space="0" w:color="auto"/>
              <w:left w:val="single" w:sz="4" w:space="0" w:color="auto"/>
              <w:bottom w:val="single" w:sz="4" w:space="0" w:color="auto"/>
              <w:right w:val="single" w:sz="4" w:space="0" w:color="auto"/>
            </w:tcBorders>
            <w:noWrap/>
            <w:hideMark/>
          </w:tcPr>
          <w:p w14:paraId="0820048C" w14:textId="77777777" w:rsidR="006A522F" w:rsidRPr="00B45FF6" w:rsidRDefault="006A522F" w:rsidP="00415767">
            <w:pPr>
              <w:spacing w:line="276" w:lineRule="auto"/>
              <w:rPr>
                <w:bCs/>
              </w:rPr>
            </w:pPr>
            <w:r w:rsidRPr="00B45FF6">
              <w:rPr>
                <w:bCs/>
                <w:sz w:val="22"/>
                <w:szCs w:val="22"/>
              </w:rPr>
              <w:t>Lấy trực tiếp từ bảng TBAADM.GAM</w:t>
            </w:r>
          </w:p>
        </w:tc>
        <w:tc>
          <w:tcPr>
            <w:tcW w:w="5821" w:type="dxa"/>
            <w:tcBorders>
              <w:top w:val="single" w:sz="4" w:space="0" w:color="auto"/>
              <w:left w:val="single" w:sz="4" w:space="0" w:color="auto"/>
              <w:bottom w:val="single" w:sz="4" w:space="0" w:color="auto"/>
              <w:right w:val="single" w:sz="4" w:space="0" w:color="auto"/>
            </w:tcBorders>
            <w:noWrap/>
            <w:hideMark/>
          </w:tcPr>
          <w:p w14:paraId="4F5B2050" w14:textId="77777777" w:rsidR="006A522F" w:rsidRPr="00B45FF6" w:rsidRDefault="006A522F" w:rsidP="00415767">
            <w:pPr>
              <w:spacing w:line="276" w:lineRule="auto"/>
              <w:rPr>
                <w:bCs/>
              </w:rPr>
            </w:pPr>
            <w:r w:rsidRPr="00B45FF6">
              <w:rPr>
                <w:bCs/>
                <w:sz w:val="22"/>
                <w:szCs w:val="22"/>
              </w:rPr>
              <w:t>GAM.ACCT_OPN_DATE</w:t>
            </w:r>
          </w:p>
        </w:tc>
      </w:tr>
      <w:tr w:rsidR="006A522F" w:rsidRPr="00B45FF6" w14:paraId="61B59EE1"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778D55A" w14:textId="77777777" w:rsidR="006A522F" w:rsidRPr="00B45FF6" w:rsidRDefault="006A522F" w:rsidP="00415767">
            <w:pPr>
              <w:spacing w:line="276" w:lineRule="auto"/>
              <w:jc w:val="center"/>
              <w:rPr>
                <w:bCs/>
              </w:rPr>
            </w:pPr>
            <w:r w:rsidRPr="00B45FF6">
              <w:rPr>
                <w:bCs/>
                <w:sz w:val="22"/>
                <w:szCs w:val="22"/>
              </w:rPr>
              <w:t>16</w:t>
            </w:r>
          </w:p>
        </w:tc>
        <w:tc>
          <w:tcPr>
            <w:tcW w:w="1880" w:type="dxa"/>
            <w:tcBorders>
              <w:top w:val="single" w:sz="4" w:space="0" w:color="auto"/>
              <w:left w:val="single" w:sz="4" w:space="0" w:color="auto"/>
              <w:bottom w:val="single" w:sz="4" w:space="0" w:color="auto"/>
              <w:right w:val="single" w:sz="4" w:space="0" w:color="auto"/>
            </w:tcBorders>
            <w:hideMark/>
          </w:tcPr>
          <w:p w14:paraId="119DA1F5" w14:textId="77777777" w:rsidR="006A522F" w:rsidRPr="00B45FF6" w:rsidRDefault="006A522F" w:rsidP="00415767">
            <w:pPr>
              <w:spacing w:line="276" w:lineRule="auto"/>
              <w:rPr>
                <w:bCs/>
              </w:rPr>
            </w:pPr>
            <w:r w:rsidRPr="00B45FF6">
              <w:rPr>
                <w:bCs/>
                <w:sz w:val="22"/>
                <w:szCs w:val="22"/>
              </w:rPr>
              <w:t>Ngày Mở Hiện tại</w:t>
            </w:r>
            <w:r w:rsidRPr="00B45FF6">
              <w:rPr>
                <w:bCs/>
                <w:sz w:val="22"/>
                <w:szCs w:val="22"/>
              </w:rPr>
              <w:br/>
              <w:t>OPEN_EFFECT</w:t>
            </w:r>
          </w:p>
        </w:tc>
        <w:tc>
          <w:tcPr>
            <w:tcW w:w="5442" w:type="dxa"/>
            <w:tcBorders>
              <w:top w:val="single" w:sz="4" w:space="0" w:color="auto"/>
              <w:left w:val="single" w:sz="4" w:space="0" w:color="auto"/>
              <w:bottom w:val="single" w:sz="4" w:space="0" w:color="auto"/>
              <w:right w:val="single" w:sz="4" w:space="0" w:color="auto"/>
            </w:tcBorders>
            <w:noWrap/>
          </w:tcPr>
          <w:p w14:paraId="675AF9AF" w14:textId="77777777" w:rsidR="006A522F" w:rsidRPr="00F07DFA" w:rsidRDefault="006A522F" w:rsidP="00415767">
            <w:pPr>
              <w:spacing w:line="276" w:lineRule="auto"/>
            </w:pPr>
            <w:r>
              <w:rPr>
                <w:sz w:val="22"/>
                <w:szCs w:val="22"/>
              </w:rPr>
              <w:t>Tương tự cột “</w:t>
            </w:r>
            <w:r w:rsidRPr="00B45FF6">
              <w:rPr>
                <w:bCs/>
                <w:sz w:val="22"/>
                <w:szCs w:val="22"/>
              </w:rPr>
              <w:t>Số Ngày Gửi</w:t>
            </w:r>
            <w:r w:rsidRPr="00B45FF6">
              <w:rPr>
                <w:bCs/>
                <w:sz w:val="22"/>
                <w:szCs w:val="22"/>
              </w:rPr>
              <w:br/>
              <w:t>TERM_DAYS</w:t>
            </w:r>
            <w:r>
              <w:rPr>
                <w:bCs/>
                <w:sz w:val="22"/>
                <w:szCs w:val="22"/>
              </w:rPr>
              <w:t>” (STT 10)</w:t>
            </w:r>
          </w:p>
        </w:tc>
        <w:tc>
          <w:tcPr>
            <w:tcW w:w="5821" w:type="dxa"/>
            <w:tcBorders>
              <w:top w:val="single" w:sz="4" w:space="0" w:color="auto"/>
              <w:left w:val="single" w:sz="4" w:space="0" w:color="auto"/>
              <w:bottom w:val="single" w:sz="4" w:space="0" w:color="auto"/>
              <w:right w:val="single" w:sz="4" w:space="0" w:color="auto"/>
            </w:tcBorders>
            <w:noWrap/>
            <w:hideMark/>
          </w:tcPr>
          <w:p w14:paraId="2829ABEE" w14:textId="77777777" w:rsidR="006A522F" w:rsidRPr="00B45FF6" w:rsidRDefault="006A522F" w:rsidP="00415767">
            <w:pPr>
              <w:spacing w:line="276" w:lineRule="auto"/>
              <w:rPr>
                <w:bCs/>
              </w:rPr>
            </w:pPr>
            <w:r w:rsidRPr="00B45FF6">
              <w:rPr>
                <w:bCs/>
                <w:color w:val="833C0B"/>
                <w:sz w:val="22"/>
                <w:szCs w:val="22"/>
              </w:rPr>
              <w:t>TEMP_TAM.</w:t>
            </w:r>
            <w:r w:rsidRPr="00B45FF6">
              <w:rPr>
                <w:bCs/>
                <w:sz w:val="22"/>
                <w:szCs w:val="22"/>
              </w:rPr>
              <w:t>OPEN_EFFECTIVE_DATE</w:t>
            </w:r>
          </w:p>
        </w:tc>
      </w:tr>
      <w:tr w:rsidR="006A522F" w:rsidRPr="00B45FF6" w14:paraId="123543D0"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0F9CFA47" w14:textId="77777777" w:rsidR="006A522F" w:rsidRPr="00B45FF6" w:rsidRDefault="006A522F" w:rsidP="00415767">
            <w:pPr>
              <w:spacing w:line="276" w:lineRule="auto"/>
              <w:jc w:val="center"/>
              <w:rPr>
                <w:bCs/>
              </w:rPr>
            </w:pPr>
            <w:r w:rsidRPr="00B45FF6">
              <w:rPr>
                <w:bCs/>
                <w:sz w:val="22"/>
                <w:szCs w:val="22"/>
              </w:rPr>
              <w:t>17</w:t>
            </w:r>
          </w:p>
        </w:tc>
        <w:tc>
          <w:tcPr>
            <w:tcW w:w="1880" w:type="dxa"/>
            <w:tcBorders>
              <w:top w:val="single" w:sz="4" w:space="0" w:color="auto"/>
              <w:left w:val="single" w:sz="4" w:space="0" w:color="auto"/>
              <w:bottom w:val="single" w:sz="4" w:space="0" w:color="auto"/>
              <w:right w:val="single" w:sz="4" w:space="0" w:color="auto"/>
            </w:tcBorders>
            <w:hideMark/>
          </w:tcPr>
          <w:p w14:paraId="143A35C9" w14:textId="77777777" w:rsidR="006A522F" w:rsidRPr="00B45FF6" w:rsidRDefault="006A522F" w:rsidP="00415767">
            <w:pPr>
              <w:spacing w:line="276" w:lineRule="auto"/>
              <w:rPr>
                <w:bCs/>
              </w:rPr>
            </w:pPr>
            <w:r w:rsidRPr="00B45FF6">
              <w:rPr>
                <w:bCs/>
                <w:sz w:val="22"/>
                <w:szCs w:val="22"/>
              </w:rPr>
              <w:t>Ngày Đáo Hạn</w:t>
            </w:r>
            <w:r w:rsidRPr="00B45FF6">
              <w:rPr>
                <w:bCs/>
                <w:sz w:val="22"/>
                <w:szCs w:val="22"/>
              </w:rPr>
              <w:br/>
              <w:t>MATDT</w:t>
            </w:r>
          </w:p>
        </w:tc>
        <w:tc>
          <w:tcPr>
            <w:tcW w:w="5442" w:type="dxa"/>
            <w:tcBorders>
              <w:top w:val="single" w:sz="4" w:space="0" w:color="auto"/>
              <w:left w:val="single" w:sz="4" w:space="0" w:color="auto"/>
              <w:bottom w:val="single" w:sz="4" w:space="0" w:color="auto"/>
              <w:right w:val="single" w:sz="4" w:space="0" w:color="auto"/>
            </w:tcBorders>
            <w:noWrap/>
            <w:hideMark/>
          </w:tcPr>
          <w:p w14:paraId="182E1825" w14:textId="77777777" w:rsidR="006A522F" w:rsidRPr="00B45FF6" w:rsidRDefault="006A522F" w:rsidP="00415767">
            <w:pPr>
              <w:spacing w:line="276" w:lineRule="auto"/>
              <w:rPr>
                <w:bCs/>
              </w:rPr>
            </w:pPr>
            <w:r>
              <w:rPr>
                <w:sz w:val="22"/>
                <w:szCs w:val="22"/>
              </w:rPr>
              <w:t>Tương tự cột “</w:t>
            </w:r>
            <w:r w:rsidRPr="00B45FF6">
              <w:rPr>
                <w:bCs/>
                <w:sz w:val="22"/>
                <w:szCs w:val="22"/>
              </w:rPr>
              <w:t>Số Ngày Gửi</w:t>
            </w:r>
            <w:r w:rsidRPr="00B45FF6">
              <w:rPr>
                <w:bCs/>
                <w:sz w:val="22"/>
                <w:szCs w:val="22"/>
              </w:rPr>
              <w:br/>
              <w:t>TERM_DAYS</w:t>
            </w:r>
            <w:r>
              <w:rPr>
                <w:bCs/>
                <w:sz w:val="22"/>
                <w:szCs w:val="22"/>
              </w:rPr>
              <w:t>” (STT 10)</w:t>
            </w:r>
          </w:p>
        </w:tc>
        <w:tc>
          <w:tcPr>
            <w:tcW w:w="5821" w:type="dxa"/>
            <w:tcBorders>
              <w:top w:val="single" w:sz="4" w:space="0" w:color="auto"/>
              <w:left w:val="single" w:sz="4" w:space="0" w:color="auto"/>
              <w:bottom w:val="single" w:sz="4" w:space="0" w:color="auto"/>
              <w:right w:val="single" w:sz="4" w:space="0" w:color="auto"/>
            </w:tcBorders>
            <w:noWrap/>
            <w:hideMark/>
          </w:tcPr>
          <w:p w14:paraId="3B60F8CA" w14:textId="77777777" w:rsidR="006A522F" w:rsidRPr="00B45FF6" w:rsidRDefault="006A522F" w:rsidP="00415767">
            <w:pPr>
              <w:spacing w:line="276" w:lineRule="auto"/>
              <w:rPr>
                <w:bCs/>
              </w:rPr>
            </w:pPr>
            <w:r w:rsidRPr="00B45FF6">
              <w:rPr>
                <w:bCs/>
                <w:color w:val="833C0B"/>
                <w:sz w:val="22"/>
                <w:szCs w:val="22"/>
              </w:rPr>
              <w:t>TEMP_TAM</w:t>
            </w:r>
            <w:r w:rsidRPr="00B45FF6">
              <w:rPr>
                <w:bCs/>
                <w:sz w:val="22"/>
                <w:szCs w:val="22"/>
              </w:rPr>
              <w:t>.MATURITY_DATE</w:t>
            </w:r>
          </w:p>
        </w:tc>
      </w:tr>
      <w:tr w:rsidR="006A522F" w:rsidRPr="00B45FF6" w14:paraId="1A6C7540"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207741A8" w14:textId="77777777" w:rsidR="006A522F" w:rsidRPr="00B45FF6" w:rsidRDefault="006A522F" w:rsidP="00415767">
            <w:pPr>
              <w:spacing w:line="276" w:lineRule="auto"/>
              <w:jc w:val="center"/>
              <w:rPr>
                <w:bCs/>
              </w:rPr>
            </w:pPr>
            <w:r w:rsidRPr="00B45FF6">
              <w:rPr>
                <w:bCs/>
                <w:sz w:val="22"/>
                <w:szCs w:val="22"/>
              </w:rPr>
              <w:t>18</w:t>
            </w:r>
          </w:p>
        </w:tc>
        <w:tc>
          <w:tcPr>
            <w:tcW w:w="1880" w:type="dxa"/>
            <w:tcBorders>
              <w:top w:val="single" w:sz="4" w:space="0" w:color="auto"/>
              <w:left w:val="single" w:sz="4" w:space="0" w:color="auto"/>
              <w:bottom w:val="single" w:sz="4" w:space="0" w:color="auto"/>
              <w:right w:val="single" w:sz="4" w:space="0" w:color="auto"/>
            </w:tcBorders>
            <w:hideMark/>
          </w:tcPr>
          <w:p w14:paraId="1A1E7B43" w14:textId="77777777" w:rsidR="006A522F" w:rsidRPr="00B45FF6" w:rsidRDefault="006A522F" w:rsidP="00415767">
            <w:pPr>
              <w:spacing w:line="276" w:lineRule="auto"/>
              <w:rPr>
                <w:bCs/>
              </w:rPr>
            </w:pPr>
            <w:r w:rsidRPr="00B45FF6">
              <w:rPr>
                <w:bCs/>
                <w:sz w:val="22"/>
                <w:szCs w:val="22"/>
              </w:rPr>
              <w:t>LS_GHISO</w:t>
            </w:r>
            <w:r w:rsidRPr="00B45FF6">
              <w:rPr>
                <w:bCs/>
                <w:sz w:val="22"/>
                <w:szCs w:val="22"/>
              </w:rPr>
              <w:br/>
              <w:t>INTEREST_RATE</w:t>
            </w:r>
          </w:p>
        </w:tc>
        <w:tc>
          <w:tcPr>
            <w:tcW w:w="5442" w:type="dxa"/>
            <w:tcBorders>
              <w:top w:val="single" w:sz="4" w:space="0" w:color="auto"/>
              <w:left w:val="single" w:sz="4" w:space="0" w:color="auto"/>
              <w:bottom w:val="single" w:sz="4" w:space="0" w:color="auto"/>
              <w:right w:val="single" w:sz="4" w:space="0" w:color="auto"/>
            </w:tcBorders>
            <w:noWrap/>
          </w:tcPr>
          <w:p w14:paraId="1E6B79C8" w14:textId="77777777" w:rsidR="006A522F" w:rsidRPr="00B45FF6" w:rsidRDefault="006A522F" w:rsidP="00415767">
            <w:pPr>
              <w:spacing w:line="276" w:lineRule="auto"/>
              <w:rPr>
                <w:bCs/>
              </w:rPr>
            </w:pPr>
            <w:r w:rsidRPr="00B45FF6">
              <w:rPr>
                <w:bCs/>
                <w:sz w:val="22"/>
                <w:szCs w:val="22"/>
              </w:rPr>
              <w:t>Liên kết (JOIN) với bảng CUSTOM.EIT_DAILY_DIFF với các điều kiện sau:</w:t>
            </w:r>
          </w:p>
          <w:p w14:paraId="1C2BA93A" w14:textId="77777777" w:rsidR="006A522F" w:rsidRPr="00B45FF6" w:rsidRDefault="006A522F" w:rsidP="00415767">
            <w:pPr>
              <w:spacing w:line="276" w:lineRule="auto"/>
              <w:rPr>
                <w:bCs/>
              </w:rPr>
            </w:pPr>
          </w:p>
          <w:p w14:paraId="5207D90E" w14:textId="77777777" w:rsidR="006A522F" w:rsidRPr="00B45FF6" w:rsidRDefault="006A522F" w:rsidP="00415767">
            <w:pPr>
              <w:spacing w:line="276" w:lineRule="auto"/>
              <w:rPr>
                <w:bCs/>
              </w:rPr>
            </w:pPr>
            <w:r w:rsidRPr="00B45FF6">
              <w:rPr>
                <w:bCs/>
                <w:sz w:val="22"/>
                <w:szCs w:val="22"/>
              </w:rPr>
              <w:t xml:space="preserve">GAM.BANK_ID  = EIT_DAILY_DIFF.BANK_ID </w:t>
            </w:r>
          </w:p>
          <w:p w14:paraId="121ED6C4" w14:textId="77777777" w:rsidR="006A522F" w:rsidRPr="00B45FF6" w:rsidRDefault="006A522F" w:rsidP="00415767">
            <w:pPr>
              <w:spacing w:line="276" w:lineRule="auto"/>
              <w:rPr>
                <w:bCs/>
              </w:rPr>
            </w:pPr>
            <w:r w:rsidRPr="00B45FF6">
              <w:rPr>
                <w:color w:val="0000FF"/>
                <w:sz w:val="22"/>
                <w:szCs w:val="22"/>
              </w:rPr>
              <w:lastRenderedPageBreak/>
              <w:t xml:space="preserve">AND </w:t>
            </w:r>
            <w:r w:rsidRPr="00B45FF6">
              <w:rPr>
                <w:bCs/>
                <w:sz w:val="22"/>
                <w:szCs w:val="22"/>
              </w:rPr>
              <w:t>EIT_DAILY_DIFF.BACKUP_DATE = TO_DATE(</w:t>
            </w:r>
            <w:r w:rsidRPr="00B45FF6">
              <w:rPr>
                <w:sz w:val="22"/>
                <w:szCs w:val="22"/>
              </w:rPr>
              <w:t>'&lt;NGAY_BAO_CAO&gt;'</w:t>
            </w:r>
            <w:r w:rsidRPr="00B45FF6">
              <w:rPr>
                <w:bCs/>
                <w:sz w:val="22"/>
                <w:szCs w:val="22"/>
              </w:rPr>
              <w:t>, 'YYYYMMDD')</w:t>
            </w:r>
          </w:p>
          <w:p w14:paraId="4421C72A"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szCs w:val="22"/>
              </w:rPr>
              <w:t xml:space="preserve">GAM.ACID = EIT_DAILY_DIFF.ENTITY_ID  </w:t>
            </w:r>
          </w:p>
          <w:p w14:paraId="5EE2654E" w14:textId="77777777" w:rsidR="006A522F" w:rsidRPr="00B45FF6" w:rsidRDefault="006A522F" w:rsidP="00415767">
            <w:pPr>
              <w:spacing w:line="276" w:lineRule="auto"/>
              <w:rPr>
                <w:bCs/>
              </w:rPr>
            </w:pPr>
            <w:r w:rsidRPr="00B45FF6">
              <w:rPr>
                <w:color w:val="0000FF"/>
                <w:sz w:val="22"/>
                <w:szCs w:val="22"/>
              </w:rPr>
              <w:t>AND</w:t>
            </w:r>
            <w:r w:rsidRPr="00B45FF6">
              <w:rPr>
                <w:bCs/>
                <w:sz w:val="22"/>
                <w:szCs w:val="22"/>
              </w:rPr>
              <w:t xml:space="preserve"> EIT_DAILY_DIFF.ENTITY_TYPE = 'ACCNT'</w:t>
            </w:r>
          </w:p>
        </w:tc>
        <w:tc>
          <w:tcPr>
            <w:tcW w:w="5821" w:type="dxa"/>
            <w:tcBorders>
              <w:top w:val="single" w:sz="4" w:space="0" w:color="auto"/>
              <w:left w:val="single" w:sz="4" w:space="0" w:color="auto"/>
              <w:bottom w:val="single" w:sz="4" w:space="0" w:color="auto"/>
              <w:right w:val="single" w:sz="4" w:space="0" w:color="auto"/>
            </w:tcBorders>
            <w:noWrap/>
            <w:hideMark/>
          </w:tcPr>
          <w:p w14:paraId="2E555361" w14:textId="77777777" w:rsidR="006A522F" w:rsidRPr="00B45FF6" w:rsidRDefault="006A522F" w:rsidP="00415767">
            <w:pPr>
              <w:spacing w:line="276" w:lineRule="auto"/>
              <w:rPr>
                <w:bCs/>
              </w:rPr>
            </w:pPr>
            <w:r w:rsidRPr="00B45FF6">
              <w:rPr>
                <w:bCs/>
                <w:sz w:val="22"/>
                <w:szCs w:val="22"/>
              </w:rPr>
              <w:lastRenderedPageBreak/>
              <w:t>EIT_DAILY_DIFF.INTEREST_RATE</w:t>
            </w:r>
          </w:p>
        </w:tc>
      </w:tr>
      <w:tr w:rsidR="006A522F" w:rsidRPr="00B45FF6" w14:paraId="2F23DC0C" w14:textId="77777777" w:rsidTr="00415767">
        <w:trPr>
          <w:trHeight w:val="289"/>
        </w:trPr>
        <w:tc>
          <w:tcPr>
            <w:tcW w:w="805" w:type="dxa"/>
            <w:vMerge w:val="restart"/>
            <w:tcBorders>
              <w:top w:val="single" w:sz="4" w:space="0" w:color="auto"/>
              <w:left w:val="single" w:sz="4" w:space="0" w:color="auto"/>
              <w:bottom w:val="single" w:sz="4" w:space="0" w:color="auto"/>
              <w:right w:val="single" w:sz="4" w:space="0" w:color="auto"/>
            </w:tcBorders>
            <w:hideMark/>
          </w:tcPr>
          <w:p w14:paraId="4DDAD6E4" w14:textId="77777777" w:rsidR="006A522F" w:rsidRPr="00B45FF6" w:rsidRDefault="006A522F" w:rsidP="00415767">
            <w:pPr>
              <w:spacing w:line="276" w:lineRule="auto"/>
              <w:jc w:val="center"/>
              <w:rPr>
                <w:bCs/>
              </w:rPr>
            </w:pPr>
            <w:r w:rsidRPr="00B45FF6">
              <w:rPr>
                <w:bCs/>
                <w:sz w:val="22"/>
                <w:szCs w:val="22"/>
              </w:rPr>
              <w:t>19</w:t>
            </w:r>
          </w:p>
        </w:tc>
        <w:tc>
          <w:tcPr>
            <w:tcW w:w="1880" w:type="dxa"/>
            <w:vMerge w:val="restart"/>
            <w:tcBorders>
              <w:top w:val="single" w:sz="4" w:space="0" w:color="auto"/>
              <w:left w:val="single" w:sz="4" w:space="0" w:color="auto"/>
              <w:bottom w:val="single" w:sz="4" w:space="0" w:color="auto"/>
              <w:right w:val="single" w:sz="4" w:space="0" w:color="auto"/>
            </w:tcBorders>
            <w:hideMark/>
          </w:tcPr>
          <w:p w14:paraId="5F72BCF9" w14:textId="77777777" w:rsidR="006A522F" w:rsidRPr="00B45FF6" w:rsidRDefault="006A522F" w:rsidP="00415767">
            <w:pPr>
              <w:spacing w:line="276" w:lineRule="auto"/>
              <w:rPr>
                <w:bCs/>
              </w:rPr>
            </w:pPr>
            <w:r w:rsidRPr="00B45FF6">
              <w:rPr>
                <w:bCs/>
                <w:sz w:val="22"/>
                <w:szCs w:val="22"/>
              </w:rPr>
              <w:t>LS_CONG_BO</w:t>
            </w:r>
            <w:r w:rsidRPr="00B45FF6">
              <w:rPr>
                <w:bCs/>
                <w:sz w:val="22"/>
                <w:szCs w:val="22"/>
              </w:rPr>
              <w:br/>
              <w:t>NRML_INT_PCNT</w:t>
            </w:r>
          </w:p>
        </w:tc>
        <w:tc>
          <w:tcPr>
            <w:tcW w:w="5442" w:type="dxa"/>
            <w:tcBorders>
              <w:top w:val="single" w:sz="4" w:space="0" w:color="auto"/>
              <w:left w:val="single" w:sz="4" w:space="0" w:color="auto"/>
              <w:bottom w:val="single" w:sz="4" w:space="0" w:color="auto"/>
              <w:right w:val="single" w:sz="4" w:space="0" w:color="auto"/>
            </w:tcBorders>
            <w:noWrap/>
            <w:hideMark/>
          </w:tcPr>
          <w:p w14:paraId="4FC8759F" w14:textId="77777777" w:rsidR="006A522F" w:rsidRPr="00B45FF6" w:rsidRDefault="006A522F" w:rsidP="00415767">
            <w:pPr>
              <w:spacing w:line="276" w:lineRule="auto"/>
              <w:rPr>
                <w:b/>
              </w:rPr>
            </w:pPr>
            <w:r w:rsidRPr="00B45FF6">
              <w:rPr>
                <w:b/>
                <w:sz w:val="22"/>
                <w:szCs w:val="22"/>
              </w:rPr>
              <w:t>Đối với tập dữ liệu 1:</w:t>
            </w:r>
          </w:p>
          <w:p w14:paraId="58553472" w14:textId="77777777" w:rsidR="006A522F" w:rsidRPr="00B45FF6" w:rsidRDefault="006A522F" w:rsidP="00415767">
            <w:pPr>
              <w:spacing w:line="276" w:lineRule="auto"/>
              <w:rPr>
                <w:bCs/>
              </w:rPr>
            </w:pPr>
            <w:r w:rsidRPr="00B45FF6">
              <w:rPr>
                <w:b/>
                <w:sz w:val="22"/>
                <w:szCs w:val="22"/>
              </w:rPr>
              <w:t>Bước 1:</w:t>
            </w:r>
            <w:r w:rsidRPr="00B45FF6">
              <w:rPr>
                <w:bCs/>
                <w:sz w:val="22"/>
                <w:szCs w:val="22"/>
              </w:rPr>
              <w:t xml:space="preserve"> </w:t>
            </w:r>
            <w:r>
              <w:rPr>
                <w:sz w:val="22"/>
                <w:szCs w:val="22"/>
              </w:rPr>
              <w:t>Tương tự cột “</w:t>
            </w:r>
            <w:r w:rsidRPr="00B45FF6">
              <w:rPr>
                <w:bCs/>
                <w:sz w:val="22"/>
                <w:szCs w:val="22"/>
              </w:rPr>
              <w:t>Số Ngày Gửi</w:t>
            </w:r>
            <w:r w:rsidRPr="00B45FF6">
              <w:rPr>
                <w:bCs/>
                <w:sz w:val="22"/>
                <w:szCs w:val="22"/>
              </w:rPr>
              <w:br/>
              <w:t>TERM_DAYS</w:t>
            </w:r>
            <w:r>
              <w:rPr>
                <w:bCs/>
                <w:sz w:val="22"/>
                <w:szCs w:val="22"/>
              </w:rPr>
              <w:t>” (STT 10)</w:t>
            </w:r>
          </w:p>
          <w:p w14:paraId="57C9D187" w14:textId="77777777" w:rsidR="006A522F" w:rsidRPr="00B45FF6" w:rsidRDefault="006A522F" w:rsidP="00415767">
            <w:pPr>
              <w:spacing w:line="276" w:lineRule="auto"/>
              <w:rPr>
                <w:b/>
                <w:i/>
              </w:rPr>
            </w:pPr>
            <w:r w:rsidRPr="00B45FF6">
              <w:rPr>
                <w:b/>
                <w:sz w:val="22"/>
                <w:szCs w:val="22"/>
              </w:rPr>
              <w:t xml:space="preserve">Bước 2: </w:t>
            </w:r>
            <w:r w:rsidRPr="00B45FF6">
              <w:rPr>
                <w:bCs/>
                <w:sz w:val="22"/>
                <w:szCs w:val="22"/>
              </w:rPr>
              <w:t xml:space="preserve">Giá trị cột </w:t>
            </w:r>
            <w:r w:rsidRPr="00B45FF6">
              <w:rPr>
                <w:b/>
                <w:sz w:val="22"/>
                <w:szCs w:val="22"/>
              </w:rPr>
              <w:t>LS_CONG_BO</w:t>
            </w:r>
            <w:r w:rsidRPr="00B45FF6">
              <w:rPr>
                <w:bCs/>
                <w:sz w:val="22"/>
                <w:szCs w:val="22"/>
              </w:rPr>
              <w:t xml:space="preserve"> chính là kết quả trả về của câu Subqueries,  Subqueries này được đặt trong câu Select list như mô tả ở cột bên. </w:t>
            </w:r>
          </w:p>
        </w:tc>
        <w:tc>
          <w:tcPr>
            <w:tcW w:w="5821" w:type="dxa"/>
            <w:tcBorders>
              <w:top w:val="single" w:sz="4" w:space="0" w:color="auto"/>
              <w:left w:val="single" w:sz="4" w:space="0" w:color="auto"/>
              <w:bottom w:val="single" w:sz="4" w:space="0" w:color="auto"/>
              <w:right w:val="single" w:sz="4" w:space="0" w:color="auto"/>
            </w:tcBorders>
            <w:noWrap/>
            <w:hideMark/>
          </w:tcPr>
          <w:p w14:paraId="74781942"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SELECT</w:t>
            </w:r>
            <w:r w:rsidRPr="00B45FF6">
              <w:rPr>
                <w:color w:val="000000"/>
                <w:sz w:val="22"/>
                <w:szCs w:val="22"/>
                <w:lang w:val="vi-VN" w:eastAsia="vi-VN"/>
              </w:rPr>
              <w:t xml:space="preserve"> NRML_PCNT_CR</w:t>
            </w:r>
          </w:p>
          <w:p w14:paraId="3E6DE46D"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FROM</w:t>
            </w:r>
            <w:r w:rsidRPr="00B45FF6">
              <w:rPr>
                <w:color w:val="000000"/>
                <w:sz w:val="22"/>
                <w:szCs w:val="22"/>
                <w:lang w:val="vi-VN" w:eastAsia="vi-VN"/>
              </w:rPr>
              <w:t xml:space="preserve"> TBAADM</w:t>
            </w:r>
            <w:r w:rsidRPr="00B45FF6">
              <w:rPr>
                <w:color w:val="000080"/>
                <w:sz w:val="22"/>
                <w:szCs w:val="22"/>
                <w:lang w:val="vi-VN" w:eastAsia="vi-VN"/>
              </w:rPr>
              <w:t>.</w:t>
            </w:r>
            <w:r w:rsidRPr="00B45FF6">
              <w:rPr>
                <w:color w:val="000000"/>
                <w:sz w:val="22"/>
                <w:szCs w:val="22"/>
                <w:lang w:val="vi-VN" w:eastAsia="vi-VN"/>
              </w:rPr>
              <w:t>ITC</w:t>
            </w:r>
          </w:p>
          <w:p w14:paraId="18E0EF5C"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WHERE</w:t>
            </w:r>
            <w:r w:rsidRPr="00B45FF6">
              <w:rPr>
                <w:color w:val="000000"/>
                <w:sz w:val="22"/>
                <w:szCs w:val="22"/>
                <w:lang w:val="vi-VN" w:eastAsia="vi-VN"/>
              </w:rPr>
              <w:t xml:space="preserve"> </w:t>
            </w:r>
          </w:p>
          <w:p w14:paraId="084B5406" w14:textId="77777777" w:rsidR="006A522F" w:rsidRPr="00B45FF6" w:rsidRDefault="006A522F" w:rsidP="00415767">
            <w:pPr>
              <w:shd w:val="clear" w:color="auto" w:fill="FFFFFF"/>
              <w:spacing w:line="276" w:lineRule="auto"/>
              <w:rPr>
                <w:color w:val="000000"/>
                <w:lang w:val="vi-VN" w:eastAsia="vi-VN"/>
              </w:rPr>
            </w:pPr>
            <w:r w:rsidRPr="00B45FF6">
              <w:rPr>
                <w:color w:val="000000"/>
                <w:sz w:val="22"/>
                <w:szCs w:val="22"/>
                <w:lang w:val="vi-VN" w:eastAsia="vi-VN"/>
              </w:rPr>
              <w:t>ITC</w:t>
            </w:r>
            <w:r w:rsidRPr="00B45FF6">
              <w:rPr>
                <w:color w:val="000080"/>
                <w:sz w:val="22"/>
                <w:szCs w:val="22"/>
                <w:lang w:val="vi-VN" w:eastAsia="vi-VN"/>
              </w:rPr>
              <w:t>.</w:t>
            </w:r>
            <w:r w:rsidRPr="00B45FF6">
              <w:rPr>
                <w:color w:val="000000"/>
                <w:sz w:val="22"/>
                <w:szCs w:val="22"/>
                <w:lang w:val="vi-VN" w:eastAsia="vi-VN"/>
              </w:rPr>
              <w:t xml:space="preserve">ENTITY_ID </w:t>
            </w:r>
            <w:r w:rsidRPr="00B45FF6">
              <w:rPr>
                <w:color w:val="000080"/>
                <w:sz w:val="22"/>
                <w:szCs w:val="22"/>
                <w:lang w:val="vi-VN" w:eastAsia="vi-VN"/>
              </w:rPr>
              <w:t>=</w:t>
            </w:r>
            <w:r w:rsidRPr="00B45FF6">
              <w:rPr>
                <w:color w:val="000000"/>
                <w:sz w:val="22"/>
                <w:szCs w:val="22"/>
                <w:lang w:val="vi-VN" w:eastAsia="vi-VN"/>
              </w:rPr>
              <w:t xml:space="preserve"> </w:t>
            </w:r>
            <w:r w:rsidRPr="00B45FF6">
              <w:rPr>
                <w:bCs/>
                <w:color w:val="833C0B"/>
                <w:sz w:val="22"/>
                <w:szCs w:val="22"/>
              </w:rPr>
              <w:t>TEMP_TAM</w:t>
            </w:r>
            <w:r w:rsidRPr="00B45FF6">
              <w:rPr>
                <w:color w:val="000080"/>
                <w:sz w:val="22"/>
                <w:szCs w:val="22"/>
                <w:lang w:val="vi-VN" w:eastAsia="vi-VN"/>
              </w:rPr>
              <w:t>.</w:t>
            </w:r>
            <w:r w:rsidRPr="00B45FF6">
              <w:rPr>
                <w:color w:val="000000"/>
                <w:sz w:val="22"/>
                <w:szCs w:val="22"/>
                <w:lang w:val="vi-VN" w:eastAsia="vi-VN"/>
              </w:rPr>
              <w:t>ACID</w:t>
            </w:r>
          </w:p>
          <w:p w14:paraId="4CE3151D"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ITC</w:t>
            </w:r>
            <w:r w:rsidRPr="00B45FF6">
              <w:rPr>
                <w:color w:val="000080"/>
                <w:sz w:val="22"/>
                <w:szCs w:val="22"/>
                <w:lang w:val="vi-VN" w:eastAsia="vi-VN"/>
              </w:rPr>
              <w:t>.</w:t>
            </w:r>
            <w:r w:rsidRPr="00B45FF6">
              <w:rPr>
                <w:color w:val="000000"/>
                <w:sz w:val="22"/>
                <w:szCs w:val="22"/>
                <w:lang w:val="vi-VN" w:eastAsia="vi-VN"/>
              </w:rPr>
              <w:t xml:space="preserve">ENTITY_TYPE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0000"/>
                <w:sz w:val="22"/>
                <w:szCs w:val="22"/>
                <w:lang w:val="vi-VN" w:eastAsia="vi-VN"/>
              </w:rPr>
              <w:t>'ACCNT'</w:t>
            </w:r>
          </w:p>
          <w:p w14:paraId="3EADD672"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ITC</w:t>
            </w:r>
            <w:r w:rsidRPr="00B45FF6">
              <w:rPr>
                <w:color w:val="000080"/>
                <w:sz w:val="22"/>
                <w:szCs w:val="22"/>
                <w:lang w:val="vi-VN" w:eastAsia="vi-VN"/>
              </w:rPr>
              <w:t>.</w:t>
            </w:r>
            <w:r w:rsidRPr="00B45FF6">
              <w:rPr>
                <w:color w:val="000000"/>
                <w:sz w:val="22"/>
                <w:szCs w:val="22"/>
                <w:lang w:val="vi-VN" w:eastAsia="vi-VN"/>
              </w:rPr>
              <w:t xml:space="preserve">START_DATE </w:t>
            </w:r>
            <w:r w:rsidRPr="00B45FF6">
              <w:rPr>
                <w:color w:val="000080"/>
                <w:sz w:val="22"/>
                <w:szCs w:val="22"/>
                <w:lang w:val="vi-VN" w:eastAsia="vi-VN"/>
              </w:rPr>
              <w:t>=</w:t>
            </w:r>
            <w:r w:rsidRPr="00B45FF6">
              <w:rPr>
                <w:color w:val="000000"/>
                <w:sz w:val="22"/>
                <w:szCs w:val="22"/>
                <w:lang w:val="vi-VN" w:eastAsia="vi-VN"/>
              </w:rPr>
              <w:t xml:space="preserve"> </w:t>
            </w:r>
            <w:r w:rsidRPr="00B45FF6">
              <w:rPr>
                <w:bCs/>
                <w:sz w:val="22"/>
                <w:szCs w:val="22"/>
              </w:rPr>
              <w:t>TEMP_TAM</w:t>
            </w:r>
            <w:r w:rsidRPr="00B45FF6">
              <w:rPr>
                <w:color w:val="000080"/>
                <w:sz w:val="22"/>
                <w:szCs w:val="22"/>
                <w:lang w:val="vi-VN" w:eastAsia="vi-VN"/>
              </w:rPr>
              <w:t>.</w:t>
            </w:r>
            <w:r w:rsidRPr="00B45FF6">
              <w:rPr>
                <w:color w:val="000000"/>
                <w:sz w:val="22"/>
                <w:szCs w:val="22"/>
                <w:lang w:val="vi-VN" w:eastAsia="vi-VN"/>
              </w:rPr>
              <w:t>OPEN_EFFECTIVE_DATE</w:t>
            </w:r>
          </w:p>
          <w:p w14:paraId="2E08B63F"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ITC</w:t>
            </w:r>
            <w:r w:rsidRPr="00B45FF6">
              <w:rPr>
                <w:color w:val="000080"/>
                <w:sz w:val="22"/>
                <w:szCs w:val="22"/>
                <w:lang w:val="vi-VN" w:eastAsia="vi-VN"/>
              </w:rPr>
              <w:t>.</w:t>
            </w:r>
            <w:r w:rsidRPr="00B45FF6">
              <w:rPr>
                <w:color w:val="000000"/>
                <w:sz w:val="22"/>
                <w:szCs w:val="22"/>
                <w:lang w:val="vi-VN" w:eastAsia="vi-VN"/>
              </w:rPr>
              <w:t xml:space="preserve">ENTITY_CRE_FLG </w:t>
            </w:r>
            <w:r w:rsidRPr="00B45FF6">
              <w:rPr>
                <w:color w:val="000080"/>
                <w:sz w:val="22"/>
                <w:szCs w:val="22"/>
                <w:lang w:val="vi-VN" w:eastAsia="vi-VN"/>
              </w:rPr>
              <w:t>=</w:t>
            </w:r>
            <w:r w:rsidRPr="00B45FF6">
              <w:rPr>
                <w:color w:val="FF0000"/>
                <w:sz w:val="22"/>
                <w:szCs w:val="22"/>
                <w:lang w:val="vi-VN" w:eastAsia="vi-VN"/>
              </w:rPr>
              <w:t>'Y'</w:t>
            </w:r>
            <w:r w:rsidRPr="00B45FF6">
              <w:rPr>
                <w:color w:val="000000"/>
                <w:sz w:val="22"/>
                <w:szCs w:val="22"/>
                <w:lang w:val="vi-VN" w:eastAsia="vi-VN"/>
              </w:rPr>
              <w:t xml:space="preserve">  </w:t>
            </w:r>
          </w:p>
          <w:p w14:paraId="1F4458C5"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ITC</w:t>
            </w:r>
            <w:r w:rsidRPr="00B45FF6">
              <w:rPr>
                <w:color w:val="000080"/>
                <w:sz w:val="22"/>
                <w:szCs w:val="22"/>
                <w:lang w:val="vi-VN" w:eastAsia="vi-VN"/>
              </w:rPr>
              <w:t>.</w:t>
            </w:r>
            <w:r w:rsidRPr="00B45FF6">
              <w:rPr>
                <w:color w:val="000000"/>
                <w:sz w:val="22"/>
                <w:szCs w:val="22"/>
                <w:lang w:val="vi-VN" w:eastAsia="vi-VN"/>
              </w:rPr>
              <w:t xml:space="preserve">DEL_FLG </w:t>
            </w:r>
            <w:r w:rsidRPr="00B45FF6">
              <w:rPr>
                <w:color w:val="000080"/>
                <w:sz w:val="22"/>
                <w:szCs w:val="22"/>
                <w:lang w:val="vi-VN" w:eastAsia="vi-VN"/>
              </w:rPr>
              <w:t>=</w:t>
            </w:r>
            <w:r w:rsidRPr="00B45FF6">
              <w:rPr>
                <w:color w:val="FF0000"/>
                <w:sz w:val="22"/>
                <w:szCs w:val="22"/>
                <w:lang w:val="vi-VN" w:eastAsia="vi-VN"/>
              </w:rPr>
              <w:t>'N'</w:t>
            </w:r>
          </w:p>
          <w:p w14:paraId="1C0E34CB"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ITC</w:t>
            </w:r>
            <w:r w:rsidRPr="00B45FF6">
              <w:rPr>
                <w:color w:val="000080"/>
                <w:sz w:val="22"/>
                <w:szCs w:val="22"/>
                <w:lang w:val="vi-VN" w:eastAsia="vi-VN"/>
              </w:rPr>
              <w:t>.</w:t>
            </w:r>
            <w:r w:rsidRPr="00B45FF6">
              <w:rPr>
                <w:color w:val="000000"/>
                <w:sz w:val="22"/>
                <w:szCs w:val="22"/>
                <w:lang w:val="vi-VN" w:eastAsia="vi-VN"/>
              </w:rPr>
              <w:t xml:space="preserve">BANK_ID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0000"/>
                <w:sz w:val="22"/>
                <w:szCs w:val="22"/>
                <w:lang w:val="vi-VN" w:eastAsia="vi-VN"/>
              </w:rPr>
              <w:t>'01'</w:t>
            </w:r>
          </w:p>
          <w:p w14:paraId="680BFE33"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w:t>
            </w:r>
            <w:r w:rsidRPr="00B45FF6">
              <w:rPr>
                <w:color w:val="0000FF"/>
                <w:sz w:val="22"/>
                <w:szCs w:val="22"/>
                <w:lang w:val="vi-VN" w:eastAsia="vi-VN"/>
              </w:rPr>
              <w:t>ROWNUM</w:t>
            </w:r>
            <w:r w:rsidRPr="00B45FF6">
              <w:rPr>
                <w:color w:val="000000"/>
                <w:sz w:val="22"/>
                <w:szCs w:val="22"/>
                <w:lang w:val="vi-VN" w:eastAsia="vi-VN"/>
              </w:rPr>
              <w:t xml:space="preserve">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8000"/>
                <w:sz w:val="22"/>
                <w:szCs w:val="22"/>
                <w:lang w:val="vi-VN" w:eastAsia="vi-VN"/>
              </w:rPr>
              <w:t>1</w:t>
            </w:r>
          </w:p>
        </w:tc>
      </w:tr>
      <w:tr w:rsidR="006A522F" w:rsidRPr="00B45FF6" w14:paraId="6E69B308" w14:textId="77777777" w:rsidTr="00415767">
        <w:trPr>
          <w:trHeight w:val="289"/>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0DBD72F5" w14:textId="77777777" w:rsidR="006A522F" w:rsidRPr="00B45FF6" w:rsidRDefault="006A522F" w:rsidP="00415767">
            <w:pPr>
              <w:rPr>
                <w:bCs/>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37EFD621" w14:textId="77777777" w:rsidR="006A522F" w:rsidRPr="00B45FF6" w:rsidRDefault="006A522F" w:rsidP="00415767">
            <w:pPr>
              <w:rPr>
                <w:bCs/>
              </w:rPr>
            </w:pPr>
          </w:p>
        </w:tc>
        <w:tc>
          <w:tcPr>
            <w:tcW w:w="5442" w:type="dxa"/>
            <w:tcBorders>
              <w:top w:val="single" w:sz="4" w:space="0" w:color="auto"/>
              <w:left w:val="single" w:sz="4" w:space="0" w:color="auto"/>
              <w:bottom w:val="single" w:sz="4" w:space="0" w:color="auto"/>
              <w:right w:val="single" w:sz="4" w:space="0" w:color="auto"/>
            </w:tcBorders>
            <w:noWrap/>
          </w:tcPr>
          <w:p w14:paraId="06F68184" w14:textId="77777777" w:rsidR="006A522F" w:rsidRPr="00B45FF6" w:rsidRDefault="006A522F" w:rsidP="00415767">
            <w:pPr>
              <w:spacing w:line="276" w:lineRule="auto"/>
              <w:rPr>
                <w:b/>
                <w:bCs/>
              </w:rPr>
            </w:pPr>
            <w:r w:rsidRPr="00B45FF6">
              <w:rPr>
                <w:b/>
                <w:bCs/>
                <w:sz w:val="22"/>
                <w:szCs w:val="22"/>
              </w:rPr>
              <w:t>Đối với tập dữ liệu 2:</w:t>
            </w:r>
          </w:p>
          <w:p w14:paraId="39D34A0B" w14:textId="77777777" w:rsidR="006A522F" w:rsidRPr="00B45FF6" w:rsidRDefault="006A522F" w:rsidP="00415767">
            <w:pPr>
              <w:spacing w:line="276" w:lineRule="auto"/>
              <w:rPr>
                <w:b/>
              </w:rPr>
            </w:pPr>
            <w:r w:rsidRPr="00B45FF6">
              <w:rPr>
                <w:b/>
                <w:sz w:val="22"/>
                <w:szCs w:val="22"/>
              </w:rPr>
              <w:t>Bước 1:</w:t>
            </w:r>
            <w:r w:rsidRPr="00B45FF6">
              <w:rPr>
                <w:bCs/>
                <w:sz w:val="22"/>
                <w:szCs w:val="22"/>
              </w:rPr>
              <w:t xml:space="preserve"> </w:t>
            </w:r>
            <w:r>
              <w:rPr>
                <w:sz w:val="22"/>
                <w:szCs w:val="22"/>
              </w:rPr>
              <w:t>Tương tự cột “</w:t>
            </w:r>
            <w:r w:rsidRPr="00B45FF6">
              <w:rPr>
                <w:bCs/>
                <w:sz w:val="22"/>
                <w:szCs w:val="22"/>
              </w:rPr>
              <w:t>Số Ngày Gửi</w:t>
            </w:r>
            <w:r w:rsidRPr="00B45FF6">
              <w:rPr>
                <w:bCs/>
                <w:sz w:val="22"/>
                <w:szCs w:val="22"/>
              </w:rPr>
              <w:br/>
              <w:t>TERM_DAYS</w:t>
            </w:r>
            <w:r>
              <w:rPr>
                <w:bCs/>
                <w:sz w:val="22"/>
                <w:szCs w:val="22"/>
              </w:rPr>
              <w:t>” (STT 10)</w:t>
            </w:r>
          </w:p>
          <w:p w14:paraId="79CC5E76" w14:textId="77777777" w:rsidR="006A522F" w:rsidRPr="00B45FF6" w:rsidRDefault="006A522F" w:rsidP="00415767">
            <w:pPr>
              <w:spacing w:line="276" w:lineRule="auto"/>
              <w:rPr>
                <w:bCs/>
              </w:rPr>
            </w:pPr>
            <w:r w:rsidRPr="00B45FF6">
              <w:rPr>
                <w:b/>
                <w:sz w:val="22"/>
                <w:szCs w:val="22"/>
              </w:rPr>
              <w:t xml:space="preserve">Bước 2: </w:t>
            </w:r>
            <w:r w:rsidRPr="00B45FF6">
              <w:rPr>
                <w:bCs/>
                <w:sz w:val="22"/>
                <w:szCs w:val="22"/>
              </w:rPr>
              <w:t>Liên kết (JOIN) với bảng TBAADM.TVS với các điều kiện sau:</w:t>
            </w:r>
          </w:p>
          <w:p w14:paraId="3050C63C" w14:textId="77777777" w:rsidR="006A522F" w:rsidRPr="00B45FF6" w:rsidRDefault="006A522F" w:rsidP="00415767">
            <w:pPr>
              <w:spacing w:line="276" w:lineRule="auto"/>
              <w:rPr>
                <w:bCs/>
              </w:rPr>
            </w:pPr>
          </w:p>
          <w:p w14:paraId="25D1BEE5" w14:textId="77777777" w:rsidR="006A522F" w:rsidRPr="00B45FF6" w:rsidRDefault="006A522F" w:rsidP="00415767">
            <w:pPr>
              <w:spacing w:line="276" w:lineRule="auto"/>
              <w:rPr>
                <w:bCs/>
              </w:rPr>
            </w:pPr>
            <w:r w:rsidRPr="00B45FF6">
              <w:rPr>
                <w:bCs/>
                <w:sz w:val="22"/>
                <w:szCs w:val="22"/>
              </w:rPr>
              <w:t xml:space="preserve">(TVS.INT_TBL_CODE, TVS.INT_TBL_VER_NUM) </w:t>
            </w:r>
          </w:p>
          <w:p w14:paraId="7A951B86" w14:textId="77777777" w:rsidR="006A522F" w:rsidRPr="00B45FF6" w:rsidRDefault="006A522F" w:rsidP="00415767">
            <w:pPr>
              <w:spacing w:line="276" w:lineRule="auto"/>
              <w:rPr>
                <w:bCs/>
              </w:rPr>
            </w:pPr>
            <w:r w:rsidRPr="00B45FF6">
              <w:rPr>
                <w:bCs/>
                <w:sz w:val="22"/>
                <w:szCs w:val="22"/>
              </w:rPr>
              <w:t xml:space="preserve">= </w:t>
            </w:r>
          </w:p>
          <w:p w14:paraId="454DD6B2" w14:textId="77777777" w:rsidR="006A522F" w:rsidRPr="00B45FF6" w:rsidRDefault="006A522F" w:rsidP="00415767">
            <w:pPr>
              <w:spacing w:line="276" w:lineRule="auto"/>
              <w:rPr>
                <w:bCs/>
              </w:rPr>
            </w:pPr>
            <w:r w:rsidRPr="00B45FF6">
              <w:rPr>
                <w:bCs/>
                <w:sz w:val="22"/>
                <w:szCs w:val="22"/>
              </w:rPr>
              <w:t>(</w:t>
            </w:r>
          </w:p>
          <w:p w14:paraId="56323D9C" w14:textId="77777777" w:rsidR="006A522F" w:rsidRPr="00B45FF6" w:rsidRDefault="006A522F" w:rsidP="00415767">
            <w:pPr>
              <w:spacing w:line="276" w:lineRule="auto"/>
              <w:rPr>
                <w:bCs/>
              </w:rPr>
            </w:pPr>
            <w:r w:rsidRPr="00B45FF6">
              <w:rPr>
                <w:bCs/>
                <w:sz w:val="22"/>
                <w:szCs w:val="22"/>
              </w:rPr>
              <w:t>SELECT INT_TBL_CODE, INT_VERSION</w:t>
            </w:r>
          </w:p>
          <w:p w14:paraId="6072666E" w14:textId="77777777" w:rsidR="006A522F" w:rsidRPr="00B45FF6" w:rsidRDefault="006A522F" w:rsidP="00415767">
            <w:pPr>
              <w:spacing w:line="276" w:lineRule="auto"/>
              <w:rPr>
                <w:bCs/>
              </w:rPr>
            </w:pPr>
            <w:r w:rsidRPr="00B45FF6">
              <w:rPr>
                <w:bCs/>
                <w:sz w:val="22"/>
                <w:szCs w:val="22"/>
              </w:rPr>
              <w:t xml:space="preserve">FROM TBAADM.ITC </w:t>
            </w:r>
          </w:p>
          <w:p w14:paraId="1FD08538" w14:textId="77777777" w:rsidR="006A522F" w:rsidRPr="00B45FF6" w:rsidRDefault="006A522F" w:rsidP="00415767">
            <w:pPr>
              <w:spacing w:line="276" w:lineRule="auto"/>
              <w:rPr>
                <w:bCs/>
              </w:rPr>
            </w:pPr>
            <w:r w:rsidRPr="00B45FF6">
              <w:rPr>
                <w:bCs/>
                <w:sz w:val="22"/>
                <w:szCs w:val="22"/>
              </w:rPr>
              <w:lastRenderedPageBreak/>
              <w:t>WHERE ITC.ENTITY_ID = GAM.ACID</w:t>
            </w:r>
          </w:p>
          <w:p w14:paraId="1D938778" w14:textId="77777777" w:rsidR="006A522F" w:rsidRPr="00B45FF6" w:rsidRDefault="006A522F" w:rsidP="00415767">
            <w:pPr>
              <w:spacing w:line="276" w:lineRule="auto"/>
              <w:rPr>
                <w:bCs/>
              </w:rPr>
            </w:pPr>
            <w:r w:rsidRPr="00B45FF6">
              <w:rPr>
                <w:bCs/>
                <w:sz w:val="22"/>
                <w:szCs w:val="22"/>
              </w:rPr>
              <w:t xml:space="preserve">AND </w:t>
            </w:r>
          </w:p>
          <w:p w14:paraId="3FC0BD11" w14:textId="77777777" w:rsidR="006A522F" w:rsidRPr="00B45FF6" w:rsidRDefault="006A522F" w:rsidP="00415767">
            <w:pPr>
              <w:spacing w:line="276" w:lineRule="auto"/>
              <w:rPr>
                <w:bCs/>
              </w:rPr>
            </w:pPr>
            <w:r w:rsidRPr="00B45FF6">
              <w:rPr>
                <w:bCs/>
                <w:sz w:val="22"/>
                <w:szCs w:val="22"/>
              </w:rPr>
              <w:t xml:space="preserve">ITC.START_DATE = </w:t>
            </w:r>
            <w:r w:rsidRPr="00B45FF6">
              <w:rPr>
                <w:bCs/>
                <w:color w:val="833C0B"/>
                <w:sz w:val="22"/>
                <w:szCs w:val="22"/>
              </w:rPr>
              <w:t>TEMP_TAM</w:t>
            </w:r>
            <w:r w:rsidRPr="00B45FF6">
              <w:rPr>
                <w:bCs/>
                <w:sz w:val="22"/>
                <w:szCs w:val="22"/>
              </w:rPr>
              <w:t>.OPEN_EFFECTIVE_DATE</w:t>
            </w:r>
          </w:p>
          <w:p w14:paraId="60221109" w14:textId="77777777" w:rsidR="006A522F" w:rsidRPr="00B45FF6" w:rsidRDefault="006A522F" w:rsidP="00415767">
            <w:pPr>
              <w:spacing w:line="276" w:lineRule="auto"/>
              <w:rPr>
                <w:bCs/>
              </w:rPr>
            </w:pPr>
            <w:r w:rsidRPr="00B45FF6">
              <w:rPr>
                <w:bCs/>
                <w:sz w:val="22"/>
                <w:szCs w:val="22"/>
              </w:rPr>
              <w:t xml:space="preserve">AND ITC.ENTITY_CRE_FLG = 'Y'  </w:t>
            </w:r>
          </w:p>
          <w:p w14:paraId="15F47AA3" w14:textId="77777777" w:rsidR="006A522F" w:rsidRPr="00B45FF6" w:rsidRDefault="006A522F" w:rsidP="00415767">
            <w:pPr>
              <w:spacing w:line="276" w:lineRule="auto"/>
              <w:rPr>
                <w:bCs/>
              </w:rPr>
            </w:pPr>
            <w:r w:rsidRPr="00B45FF6">
              <w:rPr>
                <w:bCs/>
                <w:sz w:val="22"/>
                <w:szCs w:val="22"/>
              </w:rPr>
              <w:t>AND ITC.DEL_FLG = 'N'</w:t>
            </w:r>
          </w:p>
          <w:p w14:paraId="5F117610" w14:textId="77777777" w:rsidR="006A522F" w:rsidRPr="00B45FF6" w:rsidRDefault="006A522F" w:rsidP="00415767">
            <w:pPr>
              <w:spacing w:line="276" w:lineRule="auto"/>
              <w:rPr>
                <w:bCs/>
              </w:rPr>
            </w:pPr>
            <w:r w:rsidRPr="00B45FF6">
              <w:rPr>
                <w:bCs/>
                <w:sz w:val="22"/>
                <w:szCs w:val="22"/>
              </w:rPr>
              <w:t>AND ROWNUM = 1</w:t>
            </w:r>
          </w:p>
          <w:p w14:paraId="3BEB1C27" w14:textId="77777777" w:rsidR="006A522F" w:rsidRPr="00B45FF6" w:rsidRDefault="006A522F" w:rsidP="00415767">
            <w:pPr>
              <w:spacing w:line="276" w:lineRule="auto"/>
              <w:rPr>
                <w:bCs/>
              </w:rPr>
            </w:pPr>
            <w:r w:rsidRPr="00B45FF6">
              <w:rPr>
                <w:bCs/>
                <w:sz w:val="22"/>
                <w:szCs w:val="22"/>
              </w:rPr>
              <w:t>)</w:t>
            </w:r>
          </w:p>
          <w:p w14:paraId="45A3E3ED"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szCs w:val="22"/>
              </w:rPr>
              <w:t>GAM.ACCT_CRNCY_CODE = TVS.CRNCY_CODE</w:t>
            </w:r>
          </w:p>
          <w:p w14:paraId="3B6BDA2F"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color w:val="833C0B"/>
                <w:sz w:val="22"/>
                <w:szCs w:val="22"/>
              </w:rPr>
              <w:t>TEMP_TAM.</w:t>
            </w:r>
            <w:r w:rsidRPr="00B45FF6">
              <w:rPr>
                <w:bCs/>
                <w:sz w:val="22"/>
                <w:szCs w:val="22"/>
              </w:rPr>
              <w:t>DEPOSIT_AMOUNT &lt;= TVS.MAX_SLAB_AMOUNT</w:t>
            </w:r>
          </w:p>
          <w:p w14:paraId="339E03CF"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szCs w:val="22"/>
              </w:rPr>
              <w:t xml:space="preserve">TVS.INT_SLAB_SRL_NUM </w:t>
            </w:r>
          </w:p>
          <w:p w14:paraId="5004E1A8" w14:textId="77777777" w:rsidR="006A522F" w:rsidRPr="00B45FF6" w:rsidRDefault="006A522F" w:rsidP="00415767">
            <w:pPr>
              <w:spacing w:line="276" w:lineRule="auto"/>
              <w:rPr>
                <w:bCs/>
              </w:rPr>
            </w:pPr>
            <w:r w:rsidRPr="00B45FF6">
              <w:rPr>
                <w:bCs/>
                <w:sz w:val="22"/>
                <w:szCs w:val="22"/>
              </w:rPr>
              <w:t xml:space="preserve">= </w:t>
            </w:r>
          </w:p>
          <w:p w14:paraId="6651D27B" w14:textId="77777777" w:rsidR="006A522F" w:rsidRPr="00B45FF6" w:rsidRDefault="006A522F" w:rsidP="00415767">
            <w:pPr>
              <w:spacing w:line="276" w:lineRule="auto"/>
              <w:rPr>
                <w:bCs/>
              </w:rPr>
            </w:pPr>
            <w:r w:rsidRPr="00B45FF6">
              <w:rPr>
                <w:bCs/>
                <w:sz w:val="22"/>
                <w:szCs w:val="22"/>
                <w:highlight w:val="green"/>
              </w:rPr>
              <w:t>(</w:t>
            </w:r>
          </w:p>
          <w:p w14:paraId="6C049A76" w14:textId="77777777" w:rsidR="006A522F" w:rsidRPr="00B45FF6" w:rsidRDefault="006A522F" w:rsidP="00415767">
            <w:pPr>
              <w:spacing w:line="276" w:lineRule="auto"/>
              <w:rPr>
                <w:bCs/>
              </w:rPr>
            </w:pPr>
            <w:r w:rsidRPr="00B45FF6">
              <w:rPr>
                <w:bCs/>
                <w:sz w:val="22"/>
                <w:szCs w:val="22"/>
              </w:rPr>
              <w:t>SELECT MIN(INT_SLAB_SRL_NUM) FROM TBAADM.TVS</w:t>
            </w:r>
          </w:p>
          <w:p w14:paraId="07A6A2A6" w14:textId="77777777" w:rsidR="006A522F" w:rsidRPr="00B45FF6" w:rsidRDefault="006A522F" w:rsidP="00415767">
            <w:pPr>
              <w:spacing w:line="276" w:lineRule="auto"/>
              <w:rPr>
                <w:bCs/>
              </w:rPr>
            </w:pPr>
            <w:r w:rsidRPr="00B45FF6">
              <w:rPr>
                <w:bCs/>
                <w:sz w:val="22"/>
                <w:szCs w:val="22"/>
              </w:rPr>
              <w:t xml:space="preserve">WHERE  (INT_TBL_CODE, INT_TBL_VER_NUM) = </w:t>
            </w:r>
          </w:p>
          <w:p w14:paraId="1EBA5E7F" w14:textId="77777777" w:rsidR="006A522F" w:rsidRPr="00B45FF6" w:rsidRDefault="006A522F" w:rsidP="00415767">
            <w:pPr>
              <w:spacing w:line="276" w:lineRule="auto"/>
              <w:rPr>
                <w:bCs/>
              </w:rPr>
            </w:pPr>
            <w:r w:rsidRPr="00B45FF6">
              <w:rPr>
                <w:bCs/>
                <w:sz w:val="22"/>
                <w:szCs w:val="22"/>
                <w:highlight w:val="cyan"/>
              </w:rPr>
              <w:t>(</w:t>
            </w:r>
          </w:p>
          <w:p w14:paraId="6EC7FDB5" w14:textId="77777777" w:rsidR="006A522F" w:rsidRPr="00B45FF6" w:rsidRDefault="006A522F" w:rsidP="00415767">
            <w:pPr>
              <w:spacing w:line="276" w:lineRule="auto"/>
              <w:rPr>
                <w:bCs/>
              </w:rPr>
            </w:pPr>
            <w:r w:rsidRPr="00B45FF6">
              <w:rPr>
                <w:bCs/>
                <w:sz w:val="22"/>
                <w:szCs w:val="22"/>
              </w:rPr>
              <w:t xml:space="preserve">SELECT INT_TBL_CODE,  </w:t>
            </w:r>
          </w:p>
          <w:p w14:paraId="095D0537" w14:textId="77777777" w:rsidR="006A522F" w:rsidRPr="00B45FF6" w:rsidRDefault="006A522F" w:rsidP="00415767">
            <w:pPr>
              <w:spacing w:line="276" w:lineRule="auto"/>
              <w:rPr>
                <w:bCs/>
              </w:rPr>
            </w:pPr>
            <w:r w:rsidRPr="00B45FF6">
              <w:rPr>
                <w:bCs/>
                <w:sz w:val="22"/>
                <w:szCs w:val="22"/>
              </w:rPr>
              <w:t xml:space="preserve">               INT_VERSION</w:t>
            </w:r>
          </w:p>
          <w:p w14:paraId="509DB737" w14:textId="77777777" w:rsidR="006A522F" w:rsidRPr="00B45FF6" w:rsidRDefault="006A522F" w:rsidP="00415767">
            <w:pPr>
              <w:spacing w:line="276" w:lineRule="auto"/>
              <w:rPr>
                <w:bCs/>
              </w:rPr>
            </w:pPr>
            <w:r w:rsidRPr="00B45FF6">
              <w:rPr>
                <w:bCs/>
                <w:sz w:val="22"/>
                <w:szCs w:val="22"/>
              </w:rPr>
              <w:t xml:space="preserve">FROM TBAADM.ITC </w:t>
            </w:r>
          </w:p>
          <w:p w14:paraId="4D8AA793" w14:textId="77777777" w:rsidR="006A522F" w:rsidRPr="00B45FF6" w:rsidRDefault="006A522F" w:rsidP="00415767">
            <w:pPr>
              <w:spacing w:line="276" w:lineRule="auto"/>
              <w:rPr>
                <w:bCs/>
              </w:rPr>
            </w:pPr>
            <w:r w:rsidRPr="00B45FF6">
              <w:rPr>
                <w:bCs/>
                <w:sz w:val="22"/>
                <w:szCs w:val="22"/>
              </w:rPr>
              <w:t>WHERE ITC.ENTITY_ID = GAM.ACID</w:t>
            </w:r>
          </w:p>
          <w:p w14:paraId="5B4B9023" w14:textId="77777777" w:rsidR="006A522F" w:rsidRPr="00B45FF6" w:rsidRDefault="006A522F" w:rsidP="00415767">
            <w:pPr>
              <w:spacing w:line="276" w:lineRule="auto"/>
              <w:rPr>
                <w:bCs/>
              </w:rPr>
            </w:pPr>
            <w:r w:rsidRPr="00B45FF6">
              <w:rPr>
                <w:bCs/>
                <w:sz w:val="22"/>
                <w:szCs w:val="22"/>
              </w:rPr>
              <w:t xml:space="preserve">AND ITC.START_DATE =                   </w:t>
            </w:r>
            <w:r w:rsidRPr="00B45FF6">
              <w:rPr>
                <w:bCs/>
                <w:color w:val="833C0B"/>
                <w:sz w:val="22"/>
                <w:szCs w:val="22"/>
              </w:rPr>
              <w:t>TEMP_TAM</w:t>
            </w:r>
            <w:r w:rsidRPr="00B45FF6">
              <w:rPr>
                <w:bCs/>
                <w:sz w:val="22"/>
                <w:szCs w:val="22"/>
              </w:rPr>
              <w:t>.OPEN_EFFECTIVE_DATE</w:t>
            </w:r>
          </w:p>
          <w:p w14:paraId="7CE57178" w14:textId="77777777" w:rsidR="006A522F" w:rsidRPr="00B45FF6" w:rsidRDefault="006A522F" w:rsidP="00415767">
            <w:pPr>
              <w:spacing w:line="276" w:lineRule="auto"/>
              <w:rPr>
                <w:bCs/>
              </w:rPr>
            </w:pPr>
            <w:r w:rsidRPr="00B45FF6">
              <w:rPr>
                <w:bCs/>
                <w:sz w:val="22"/>
                <w:szCs w:val="22"/>
              </w:rPr>
              <w:t xml:space="preserve">AND ITC.ENTITY_CRE_FLG = 'Y'  </w:t>
            </w:r>
          </w:p>
          <w:p w14:paraId="093EF1DF" w14:textId="77777777" w:rsidR="006A522F" w:rsidRPr="00B45FF6" w:rsidRDefault="006A522F" w:rsidP="00415767">
            <w:pPr>
              <w:spacing w:line="276" w:lineRule="auto"/>
              <w:rPr>
                <w:bCs/>
              </w:rPr>
            </w:pPr>
            <w:r w:rsidRPr="00B45FF6">
              <w:rPr>
                <w:bCs/>
                <w:sz w:val="22"/>
                <w:szCs w:val="22"/>
              </w:rPr>
              <w:lastRenderedPageBreak/>
              <w:t>AND ITC.DEL_FLG ='N'</w:t>
            </w:r>
          </w:p>
          <w:p w14:paraId="4ED1B36E" w14:textId="77777777" w:rsidR="006A522F" w:rsidRPr="00B45FF6" w:rsidRDefault="006A522F" w:rsidP="00415767">
            <w:pPr>
              <w:spacing w:line="276" w:lineRule="auto"/>
              <w:rPr>
                <w:bCs/>
              </w:rPr>
            </w:pPr>
            <w:r w:rsidRPr="00B45FF6">
              <w:rPr>
                <w:bCs/>
                <w:sz w:val="22"/>
                <w:szCs w:val="22"/>
              </w:rPr>
              <w:t>AND ROWNUM = 1</w:t>
            </w:r>
          </w:p>
          <w:p w14:paraId="5DDD5E5F" w14:textId="77777777" w:rsidR="006A522F" w:rsidRPr="00B45FF6" w:rsidRDefault="006A522F" w:rsidP="00415767">
            <w:pPr>
              <w:spacing w:line="276" w:lineRule="auto"/>
              <w:rPr>
                <w:bCs/>
              </w:rPr>
            </w:pPr>
            <w:r w:rsidRPr="00B45FF6">
              <w:rPr>
                <w:bCs/>
                <w:sz w:val="22"/>
                <w:szCs w:val="22"/>
                <w:highlight w:val="cyan"/>
              </w:rPr>
              <w:t>)</w:t>
            </w:r>
          </w:p>
          <w:p w14:paraId="107A536F" w14:textId="77777777" w:rsidR="006A522F" w:rsidRPr="00B45FF6" w:rsidRDefault="006A522F" w:rsidP="00415767">
            <w:pPr>
              <w:spacing w:line="276" w:lineRule="auto"/>
              <w:rPr>
                <w:bCs/>
              </w:rPr>
            </w:pPr>
            <w:r w:rsidRPr="00B45FF6">
              <w:rPr>
                <w:bCs/>
                <w:sz w:val="22"/>
                <w:szCs w:val="22"/>
              </w:rPr>
              <w:t>AND TVS.CRNCY_CODE = GAM.ACCT_CRNCY_CODE</w:t>
            </w:r>
          </w:p>
          <w:p w14:paraId="3FDF7289" w14:textId="77777777" w:rsidR="006A522F" w:rsidRPr="00B45FF6" w:rsidRDefault="006A522F" w:rsidP="00415767">
            <w:pPr>
              <w:spacing w:line="276" w:lineRule="auto"/>
              <w:rPr>
                <w:bCs/>
              </w:rPr>
            </w:pPr>
            <w:r w:rsidRPr="00B45FF6">
              <w:rPr>
                <w:bCs/>
                <w:sz w:val="22"/>
                <w:szCs w:val="22"/>
              </w:rPr>
              <w:t xml:space="preserve">AND </w:t>
            </w:r>
          </w:p>
          <w:p w14:paraId="7A39C7DC" w14:textId="77777777" w:rsidR="006A522F" w:rsidRPr="00B45FF6" w:rsidRDefault="006A522F" w:rsidP="00415767">
            <w:pPr>
              <w:spacing w:line="276" w:lineRule="auto"/>
              <w:rPr>
                <w:bCs/>
              </w:rPr>
            </w:pPr>
            <w:r w:rsidRPr="00B45FF6">
              <w:rPr>
                <w:bCs/>
                <w:sz w:val="22"/>
                <w:szCs w:val="22"/>
              </w:rPr>
              <w:t>TO_NUMBER</w:t>
            </w:r>
          </w:p>
          <w:p w14:paraId="15B537D0" w14:textId="77777777" w:rsidR="006A522F" w:rsidRPr="00B45FF6" w:rsidRDefault="006A522F" w:rsidP="00415767">
            <w:pPr>
              <w:spacing w:line="276" w:lineRule="auto"/>
              <w:rPr>
                <w:bCs/>
              </w:rPr>
            </w:pPr>
            <w:r w:rsidRPr="00B45FF6">
              <w:rPr>
                <w:bCs/>
                <w:sz w:val="22"/>
                <w:szCs w:val="22"/>
                <w:highlight w:val="yellow"/>
              </w:rPr>
              <w:t>(</w:t>
            </w:r>
          </w:p>
          <w:p w14:paraId="642AE7D3" w14:textId="77777777" w:rsidR="006A522F" w:rsidRPr="00B45FF6" w:rsidRDefault="006A522F" w:rsidP="00415767">
            <w:pPr>
              <w:spacing w:line="276" w:lineRule="auto"/>
              <w:rPr>
                <w:bCs/>
              </w:rPr>
            </w:pPr>
            <w:r w:rsidRPr="00B45FF6">
              <w:rPr>
                <w:bCs/>
                <w:color w:val="833C0B"/>
                <w:sz w:val="22"/>
                <w:szCs w:val="22"/>
              </w:rPr>
              <w:t>TEMP_TAM</w:t>
            </w:r>
            <w:r w:rsidRPr="00B45FF6">
              <w:rPr>
                <w:bCs/>
                <w:sz w:val="22"/>
                <w:szCs w:val="22"/>
              </w:rPr>
              <w:t>.DEPOSIT_PERIOD_MTHS + ROUND(DECODE(SIGN(</w:t>
            </w:r>
            <w:r w:rsidRPr="00B45FF6">
              <w:rPr>
                <w:bCs/>
                <w:color w:val="833C0B"/>
                <w:sz w:val="22"/>
                <w:szCs w:val="22"/>
              </w:rPr>
              <w:t>TEMP_TAM</w:t>
            </w:r>
            <w:r w:rsidRPr="00B45FF6">
              <w:rPr>
                <w:bCs/>
                <w:sz w:val="22"/>
                <w:szCs w:val="22"/>
              </w:rPr>
              <w:t>.DEPOSIT_PERIOD_DAYS - 365), 1,</w:t>
            </w:r>
          </w:p>
          <w:p w14:paraId="5D0C6B82" w14:textId="77777777" w:rsidR="006A522F" w:rsidRPr="00B45FF6" w:rsidRDefault="006A522F" w:rsidP="00415767">
            <w:pPr>
              <w:spacing w:line="276" w:lineRule="auto"/>
              <w:rPr>
                <w:bCs/>
              </w:rPr>
            </w:pPr>
            <w:r w:rsidRPr="00B45FF6">
              <w:rPr>
                <w:bCs/>
                <w:color w:val="833C0B"/>
                <w:sz w:val="22"/>
                <w:szCs w:val="22"/>
              </w:rPr>
              <w:t>TEMP_TAM.</w:t>
            </w:r>
            <w:r w:rsidRPr="00B45FF6">
              <w:rPr>
                <w:bCs/>
                <w:sz w:val="22"/>
                <w:szCs w:val="22"/>
              </w:rPr>
              <w:t>DEPOSIT_PERIOD_DAYS/365*12,</w:t>
            </w:r>
          </w:p>
          <w:p w14:paraId="40853C9C" w14:textId="77777777" w:rsidR="006A522F" w:rsidRPr="00B45FF6" w:rsidRDefault="006A522F" w:rsidP="00415767">
            <w:pPr>
              <w:spacing w:line="276" w:lineRule="auto"/>
              <w:rPr>
                <w:bCs/>
              </w:rPr>
            </w:pPr>
            <w:r w:rsidRPr="00B45FF6">
              <w:rPr>
                <w:bCs/>
                <w:color w:val="833C0B"/>
                <w:sz w:val="22"/>
                <w:szCs w:val="22"/>
              </w:rPr>
              <w:t>TEMP_TAM</w:t>
            </w:r>
            <w:r w:rsidRPr="00B45FF6">
              <w:rPr>
                <w:bCs/>
                <w:sz w:val="22"/>
                <w:szCs w:val="22"/>
              </w:rPr>
              <w:t>.DEPOSIT_PERIOD_DAYS/31),2)</w:t>
            </w:r>
          </w:p>
          <w:p w14:paraId="5272F31B" w14:textId="77777777" w:rsidR="006A522F" w:rsidRPr="00B45FF6" w:rsidRDefault="006A522F" w:rsidP="00415767">
            <w:pPr>
              <w:spacing w:line="276" w:lineRule="auto"/>
              <w:rPr>
                <w:bCs/>
              </w:rPr>
            </w:pPr>
            <w:r w:rsidRPr="00B45FF6">
              <w:rPr>
                <w:bCs/>
                <w:sz w:val="22"/>
                <w:szCs w:val="22"/>
                <w:highlight w:val="yellow"/>
              </w:rPr>
              <w:t>)</w:t>
            </w:r>
          </w:p>
          <w:p w14:paraId="1EE522C2" w14:textId="77777777" w:rsidR="006A522F" w:rsidRPr="00B45FF6" w:rsidRDefault="006A522F" w:rsidP="00415767">
            <w:pPr>
              <w:spacing w:line="276" w:lineRule="auto"/>
              <w:rPr>
                <w:bCs/>
              </w:rPr>
            </w:pPr>
            <w:r w:rsidRPr="00B45FF6">
              <w:rPr>
                <w:bCs/>
                <w:sz w:val="22"/>
                <w:szCs w:val="22"/>
              </w:rPr>
              <w:t xml:space="preserve">BETWEEN </w:t>
            </w:r>
          </w:p>
          <w:p w14:paraId="57733F0C" w14:textId="77777777" w:rsidR="006A522F" w:rsidRPr="00B45FF6" w:rsidRDefault="006A522F" w:rsidP="00415767">
            <w:pPr>
              <w:spacing w:line="276" w:lineRule="auto"/>
              <w:rPr>
                <w:bCs/>
              </w:rPr>
            </w:pPr>
            <w:r w:rsidRPr="00B45FF6">
              <w:rPr>
                <w:bCs/>
                <w:sz w:val="22"/>
                <w:szCs w:val="22"/>
              </w:rPr>
              <w:t xml:space="preserve">TO_NUMBER(BEGIN_PERIOD_RUN_MTHS + ROUND(BEGIN_PERIOD_RUN_DAYS/31, 2)) </w:t>
            </w:r>
          </w:p>
          <w:p w14:paraId="7B468FA4" w14:textId="77777777" w:rsidR="006A522F" w:rsidRPr="00B45FF6" w:rsidRDefault="006A522F" w:rsidP="00415767">
            <w:pPr>
              <w:spacing w:line="276" w:lineRule="auto"/>
              <w:rPr>
                <w:bCs/>
              </w:rPr>
            </w:pPr>
            <w:r w:rsidRPr="00B45FF6">
              <w:rPr>
                <w:bCs/>
                <w:sz w:val="22"/>
                <w:szCs w:val="22"/>
              </w:rPr>
              <w:t>AND TO_NUMBER(MAX_PERIOD_RUN_MTHS + ROUND(MAX_PERIOD_RUN_DAYS/31, 2))</w:t>
            </w:r>
          </w:p>
          <w:p w14:paraId="5D017013" w14:textId="77777777" w:rsidR="006A522F" w:rsidRPr="00B45FF6" w:rsidRDefault="006A522F" w:rsidP="00415767">
            <w:pPr>
              <w:spacing w:line="276" w:lineRule="auto"/>
              <w:rPr>
                <w:bCs/>
              </w:rPr>
            </w:pPr>
            <w:r w:rsidRPr="00B45FF6">
              <w:rPr>
                <w:bCs/>
                <w:sz w:val="22"/>
                <w:szCs w:val="22"/>
                <w:highlight w:val="green"/>
              </w:rPr>
              <w:t>)</w:t>
            </w:r>
          </w:p>
        </w:tc>
        <w:tc>
          <w:tcPr>
            <w:tcW w:w="5821" w:type="dxa"/>
            <w:tcBorders>
              <w:top w:val="single" w:sz="4" w:space="0" w:color="auto"/>
              <w:left w:val="single" w:sz="4" w:space="0" w:color="auto"/>
              <w:bottom w:val="single" w:sz="4" w:space="0" w:color="auto"/>
              <w:right w:val="single" w:sz="4" w:space="0" w:color="auto"/>
            </w:tcBorders>
            <w:noWrap/>
            <w:hideMark/>
          </w:tcPr>
          <w:p w14:paraId="1B357F84" w14:textId="77777777" w:rsidR="006A522F" w:rsidRPr="00B45FF6" w:rsidRDefault="006A522F" w:rsidP="00415767">
            <w:pPr>
              <w:spacing w:line="276" w:lineRule="auto"/>
              <w:rPr>
                <w:b/>
              </w:rPr>
            </w:pPr>
            <w:r w:rsidRPr="00B45FF6">
              <w:rPr>
                <w:bCs/>
                <w:sz w:val="22"/>
                <w:szCs w:val="22"/>
              </w:rPr>
              <w:lastRenderedPageBreak/>
              <w:t>TVS.NRML_INT_PCNT</w:t>
            </w:r>
          </w:p>
        </w:tc>
      </w:tr>
      <w:tr w:rsidR="006A522F" w:rsidRPr="00B45FF6" w14:paraId="3D28540C"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68063011" w14:textId="77777777" w:rsidR="006A522F" w:rsidRPr="00B45FF6" w:rsidRDefault="006A522F" w:rsidP="00415767">
            <w:pPr>
              <w:spacing w:line="276" w:lineRule="auto"/>
              <w:jc w:val="center"/>
              <w:rPr>
                <w:bCs/>
              </w:rPr>
            </w:pPr>
            <w:r w:rsidRPr="00B45FF6">
              <w:rPr>
                <w:bCs/>
                <w:sz w:val="22"/>
                <w:szCs w:val="22"/>
              </w:rPr>
              <w:lastRenderedPageBreak/>
              <w:t>20</w:t>
            </w:r>
          </w:p>
        </w:tc>
        <w:tc>
          <w:tcPr>
            <w:tcW w:w="1880" w:type="dxa"/>
            <w:tcBorders>
              <w:top w:val="single" w:sz="4" w:space="0" w:color="auto"/>
              <w:left w:val="single" w:sz="4" w:space="0" w:color="auto"/>
              <w:bottom w:val="single" w:sz="4" w:space="0" w:color="auto"/>
              <w:right w:val="single" w:sz="4" w:space="0" w:color="auto"/>
            </w:tcBorders>
            <w:hideMark/>
          </w:tcPr>
          <w:p w14:paraId="506EE73F" w14:textId="77777777" w:rsidR="006A522F" w:rsidRPr="00B45FF6" w:rsidRDefault="006A522F" w:rsidP="00415767">
            <w:pPr>
              <w:spacing w:line="276" w:lineRule="auto"/>
              <w:rPr>
                <w:bCs/>
              </w:rPr>
            </w:pPr>
            <w:r w:rsidRPr="00B45FF6">
              <w:rPr>
                <w:bCs/>
                <w:sz w:val="22"/>
                <w:szCs w:val="22"/>
              </w:rPr>
              <w:t>Mã CTKM</w:t>
            </w:r>
            <w:r w:rsidRPr="00B45FF6">
              <w:rPr>
                <w:bCs/>
                <w:sz w:val="22"/>
                <w:szCs w:val="22"/>
              </w:rPr>
              <w:br/>
              <w:t>PROMO_CD</w:t>
            </w:r>
          </w:p>
        </w:tc>
        <w:tc>
          <w:tcPr>
            <w:tcW w:w="5442" w:type="dxa"/>
            <w:tcBorders>
              <w:top w:val="single" w:sz="4" w:space="0" w:color="auto"/>
              <w:left w:val="single" w:sz="4" w:space="0" w:color="auto"/>
              <w:bottom w:val="single" w:sz="4" w:space="0" w:color="auto"/>
              <w:right w:val="single" w:sz="4" w:space="0" w:color="auto"/>
            </w:tcBorders>
            <w:noWrap/>
            <w:hideMark/>
          </w:tcPr>
          <w:p w14:paraId="49AA4B61" w14:textId="77777777" w:rsidR="006A522F" w:rsidRPr="00B45FF6" w:rsidRDefault="006A522F" w:rsidP="00415767">
            <w:pPr>
              <w:spacing w:line="276" w:lineRule="auto"/>
              <w:rPr>
                <w:bCs/>
              </w:rPr>
            </w:pPr>
            <w:r w:rsidRPr="00B45FF6">
              <w:rPr>
                <w:bCs/>
                <w:sz w:val="22"/>
                <w:szCs w:val="22"/>
              </w:rPr>
              <w:t xml:space="preserve">Giá trị cột </w:t>
            </w:r>
            <w:r w:rsidRPr="00B45FF6">
              <w:rPr>
                <w:b/>
                <w:sz w:val="22"/>
                <w:szCs w:val="22"/>
              </w:rPr>
              <w:t xml:space="preserve">PROMO_CD </w:t>
            </w:r>
            <w:r w:rsidRPr="00B45FF6">
              <w:rPr>
                <w:bCs/>
                <w:sz w:val="22"/>
                <w:szCs w:val="22"/>
              </w:rPr>
              <w:t>chính là kết quả trả về của câu Subqueries,  Subqueries này được đặt trong câu Select list như mô tả ở cột bên.</w:t>
            </w:r>
          </w:p>
        </w:tc>
        <w:tc>
          <w:tcPr>
            <w:tcW w:w="5821" w:type="dxa"/>
            <w:tcBorders>
              <w:top w:val="single" w:sz="4" w:space="0" w:color="auto"/>
              <w:left w:val="single" w:sz="4" w:space="0" w:color="auto"/>
              <w:bottom w:val="single" w:sz="4" w:space="0" w:color="auto"/>
              <w:right w:val="single" w:sz="4" w:space="0" w:color="auto"/>
            </w:tcBorders>
            <w:noWrap/>
            <w:hideMark/>
          </w:tcPr>
          <w:p w14:paraId="251AACDE"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SELECT</w:t>
            </w:r>
            <w:r w:rsidRPr="00B45FF6">
              <w:rPr>
                <w:color w:val="000000"/>
                <w:sz w:val="22"/>
                <w:szCs w:val="22"/>
                <w:lang w:val="vi-VN" w:eastAsia="vi-VN"/>
              </w:rPr>
              <w:t xml:space="preserve"> C_CPGI</w:t>
            </w:r>
            <w:r w:rsidRPr="00B45FF6">
              <w:rPr>
                <w:color w:val="000000"/>
                <w:sz w:val="22"/>
                <w:szCs w:val="22"/>
                <w:lang w:eastAsia="vi-VN"/>
              </w:rPr>
              <w:t>.</w:t>
            </w:r>
            <w:r w:rsidRPr="00B45FF6">
              <w:rPr>
                <w:color w:val="000000"/>
                <w:sz w:val="22"/>
                <w:szCs w:val="22"/>
                <w:lang w:val="vi-VN" w:eastAsia="vi-VN"/>
              </w:rPr>
              <w:t xml:space="preserve">PROMO_CODE </w:t>
            </w:r>
            <w:r w:rsidRPr="00B45FF6">
              <w:rPr>
                <w:color w:val="0000FF"/>
                <w:sz w:val="22"/>
                <w:szCs w:val="22"/>
                <w:lang w:val="vi-VN" w:eastAsia="vi-VN"/>
              </w:rPr>
              <w:t>FROM</w:t>
            </w:r>
            <w:r w:rsidRPr="00B45FF6">
              <w:rPr>
                <w:color w:val="000000"/>
                <w:sz w:val="22"/>
                <w:szCs w:val="22"/>
                <w:lang w:val="vi-VN" w:eastAsia="vi-VN"/>
              </w:rPr>
              <w:t xml:space="preserve"> CUSTOM</w:t>
            </w:r>
            <w:r w:rsidRPr="00B45FF6">
              <w:rPr>
                <w:color w:val="000080"/>
                <w:sz w:val="22"/>
                <w:szCs w:val="22"/>
                <w:lang w:val="vi-VN" w:eastAsia="vi-VN"/>
              </w:rPr>
              <w:t>.</w:t>
            </w:r>
            <w:r w:rsidRPr="00B45FF6">
              <w:rPr>
                <w:color w:val="000000"/>
                <w:sz w:val="22"/>
                <w:szCs w:val="22"/>
                <w:lang w:val="vi-VN" w:eastAsia="vi-VN"/>
              </w:rPr>
              <w:t xml:space="preserve">C_CPGI </w:t>
            </w:r>
            <w:r w:rsidRPr="00B45FF6">
              <w:rPr>
                <w:color w:val="0000FF"/>
                <w:sz w:val="22"/>
                <w:szCs w:val="22"/>
                <w:lang w:val="vi-VN" w:eastAsia="vi-VN"/>
              </w:rPr>
              <w:t>WHERE</w:t>
            </w:r>
            <w:r w:rsidRPr="00B45FF6">
              <w:rPr>
                <w:color w:val="000000"/>
                <w:sz w:val="22"/>
                <w:szCs w:val="22"/>
                <w:lang w:val="vi-VN" w:eastAsia="vi-VN"/>
              </w:rPr>
              <w:t xml:space="preserve"> </w:t>
            </w:r>
          </w:p>
          <w:p w14:paraId="0B669851" w14:textId="77777777" w:rsidR="006A522F" w:rsidRPr="00B45FF6" w:rsidRDefault="006A522F" w:rsidP="00415767">
            <w:pPr>
              <w:shd w:val="clear" w:color="auto" w:fill="FFFFFF"/>
              <w:spacing w:line="276" w:lineRule="auto"/>
              <w:rPr>
                <w:color w:val="000000"/>
                <w:lang w:val="vi-VN" w:eastAsia="vi-VN"/>
              </w:rPr>
            </w:pPr>
            <w:r w:rsidRPr="00B45FF6">
              <w:rPr>
                <w:color w:val="000000"/>
                <w:sz w:val="22"/>
                <w:szCs w:val="22"/>
                <w:lang w:val="vi-VN" w:eastAsia="vi-VN"/>
              </w:rPr>
              <w:t>C_CPGI</w:t>
            </w:r>
            <w:r w:rsidRPr="00B45FF6">
              <w:rPr>
                <w:color w:val="000000"/>
                <w:sz w:val="22"/>
                <w:szCs w:val="22"/>
                <w:lang w:eastAsia="vi-VN"/>
              </w:rPr>
              <w:t>.</w:t>
            </w:r>
            <w:r w:rsidRPr="00B45FF6">
              <w:rPr>
                <w:color w:val="000000"/>
                <w:sz w:val="22"/>
                <w:szCs w:val="22"/>
                <w:lang w:val="vi-VN" w:eastAsia="vi-VN"/>
              </w:rPr>
              <w:t xml:space="preserve">FORACID </w:t>
            </w:r>
            <w:r w:rsidRPr="00B45FF6">
              <w:rPr>
                <w:color w:val="000080"/>
                <w:sz w:val="22"/>
                <w:szCs w:val="22"/>
                <w:lang w:val="vi-VN" w:eastAsia="vi-VN"/>
              </w:rPr>
              <w:t>=</w:t>
            </w:r>
            <w:r w:rsidRPr="00B45FF6">
              <w:rPr>
                <w:color w:val="000000"/>
                <w:sz w:val="22"/>
                <w:szCs w:val="22"/>
                <w:lang w:val="vi-VN" w:eastAsia="vi-VN"/>
              </w:rPr>
              <w:t xml:space="preserve"> GAM</w:t>
            </w:r>
            <w:r w:rsidRPr="00B45FF6">
              <w:rPr>
                <w:color w:val="000080"/>
                <w:sz w:val="22"/>
                <w:szCs w:val="22"/>
                <w:lang w:val="vi-VN" w:eastAsia="vi-VN"/>
              </w:rPr>
              <w:t>.</w:t>
            </w:r>
            <w:r w:rsidRPr="00B45FF6">
              <w:rPr>
                <w:color w:val="000000"/>
                <w:sz w:val="22"/>
                <w:szCs w:val="22"/>
                <w:lang w:val="vi-VN" w:eastAsia="vi-VN"/>
              </w:rPr>
              <w:t xml:space="preserve">FORACID  </w:t>
            </w:r>
          </w:p>
          <w:p w14:paraId="79EE22D4"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C_CPGI</w:t>
            </w:r>
            <w:r w:rsidRPr="00B45FF6">
              <w:rPr>
                <w:color w:val="000000"/>
                <w:sz w:val="22"/>
                <w:szCs w:val="22"/>
                <w:lang w:eastAsia="vi-VN"/>
              </w:rPr>
              <w:t>.</w:t>
            </w:r>
            <w:r w:rsidRPr="00B45FF6">
              <w:rPr>
                <w:color w:val="000000"/>
                <w:sz w:val="22"/>
                <w:szCs w:val="22"/>
                <w:lang w:val="vi-VN" w:eastAsia="vi-VN"/>
              </w:rPr>
              <w:t xml:space="preserve">ENTITY_CRE_FLG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0000"/>
                <w:sz w:val="22"/>
                <w:szCs w:val="22"/>
                <w:lang w:val="vi-VN" w:eastAsia="vi-VN"/>
              </w:rPr>
              <w:t>'Y'</w:t>
            </w:r>
            <w:r w:rsidRPr="00B45FF6">
              <w:rPr>
                <w:color w:val="000000"/>
                <w:sz w:val="22"/>
                <w:szCs w:val="22"/>
                <w:lang w:val="vi-VN" w:eastAsia="vi-VN"/>
              </w:rPr>
              <w:t xml:space="preserve"> </w:t>
            </w:r>
          </w:p>
          <w:p w14:paraId="3FBB2331"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C_CPGI</w:t>
            </w:r>
            <w:r w:rsidRPr="00B45FF6">
              <w:rPr>
                <w:color w:val="000000"/>
                <w:sz w:val="22"/>
                <w:szCs w:val="22"/>
                <w:lang w:eastAsia="vi-VN"/>
              </w:rPr>
              <w:t>.</w:t>
            </w:r>
            <w:r w:rsidRPr="00B45FF6">
              <w:rPr>
                <w:color w:val="000000"/>
                <w:sz w:val="22"/>
                <w:szCs w:val="22"/>
                <w:lang w:val="vi-VN" w:eastAsia="vi-VN"/>
              </w:rPr>
              <w:t xml:space="preserve">DEL_FLG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0000"/>
                <w:sz w:val="22"/>
                <w:szCs w:val="22"/>
                <w:lang w:val="vi-VN" w:eastAsia="vi-VN"/>
              </w:rPr>
              <w:t>'N'</w:t>
            </w:r>
            <w:r w:rsidRPr="00B45FF6">
              <w:rPr>
                <w:color w:val="000000"/>
                <w:sz w:val="22"/>
                <w:szCs w:val="22"/>
                <w:lang w:val="vi-VN" w:eastAsia="vi-VN"/>
              </w:rPr>
              <w:t xml:space="preserve"> </w:t>
            </w:r>
          </w:p>
          <w:p w14:paraId="0941D22A"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w:t>
            </w:r>
            <w:r w:rsidRPr="00B45FF6">
              <w:rPr>
                <w:color w:val="0000FF"/>
                <w:sz w:val="22"/>
                <w:szCs w:val="22"/>
                <w:lang w:val="vi-VN" w:eastAsia="vi-VN"/>
              </w:rPr>
              <w:t>ROWNUM</w:t>
            </w:r>
            <w:r w:rsidRPr="00B45FF6">
              <w:rPr>
                <w:color w:val="000000"/>
                <w:sz w:val="22"/>
                <w:szCs w:val="22"/>
                <w:lang w:val="vi-VN" w:eastAsia="vi-VN"/>
              </w:rPr>
              <w:t xml:space="preserve">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8000"/>
                <w:sz w:val="22"/>
                <w:szCs w:val="22"/>
                <w:lang w:val="vi-VN" w:eastAsia="vi-VN"/>
              </w:rPr>
              <w:t>1</w:t>
            </w:r>
          </w:p>
        </w:tc>
      </w:tr>
      <w:tr w:rsidR="006A522F" w:rsidRPr="00B45FF6" w14:paraId="621D13DF"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4F2D3271" w14:textId="77777777" w:rsidR="006A522F" w:rsidRPr="00B45FF6" w:rsidRDefault="006A522F" w:rsidP="00415767">
            <w:pPr>
              <w:spacing w:line="276" w:lineRule="auto"/>
              <w:jc w:val="center"/>
              <w:rPr>
                <w:bCs/>
              </w:rPr>
            </w:pPr>
            <w:r w:rsidRPr="00B45FF6">
              <w:rPr>
                <w:bCs/>
                <w:sz w:val="22"/>
                <w:szCs w:val="22"/>
              </w:rPr>
              <w:lastRenderedPageBreak/>
              <w:t>21</w:t>
            </w:r>
          </w:p>
        </w:tc>
        <w:tc>
          <w:tcPr>
            <w:tcW w:w="1880" w:type="dxa"/>
            <w:tcBorders>
              <w:top w:val="single" w:sz="4" w:space="0" w:color="auto"/>
              <w:left w:val="single" w:sz="4" w:space="0" w:color="auto"/>
              <w:bottom w:val="single" w:sz="4" w:space="0" w:color="auto"/>
              <w:right w:val="single" w:sz="4" w:space="0" w:color="auto"/>
            </w:tcBorders>
            <w:hideMark/>
          </w:tcPr>
          <w:p w14:paraId="13F4E9FA" w14:textId="77777777" w:rsidR="006A522F" w:rsidRPr="00B45FF6" w:rsidRDefault="006A522F" w:rsidP="00415767">
            <w:pPr>
              <w:spacing w:line="276" w:lineRule="auto"/>
              <w:rPr>
                <w:bCs/>
              </w:rPr>
            </w:pPr>
            <w:r w:rsidRPr="00B45FF6">
              <w:rPr>
                <w:bCs/>
                <w:sz w:val="22"/>
                <w:szCs w:val="22"/>
              </w:rPr>
              <w:t>GL_CODE</w:t>
            </w:r>
          </w:p>
        </w:tc>
        <w:tc>
          <w:tcPr>
            <w:tcW w:w="5442" w:type="dxa"/>
            <w:tcBorders>
              <w:top w:val="single" w:sz="4" w:space="0" w:color="auto"/>
              <w:left w:val="single" w:sz="4" w:space="0" w:color="auto"/>
              <w:bottom w:val="single" w:sz="4" w:space="0" w:color="auto"/>
              <w:right w:val="single" w:sz="4" w:space="0" w:color="auto"/>
            </w:tcBorders>
            <w:noWrap/>
            <w:hideMark/>
          </w:tcPr>
          <w:p w14:paraId="35C0D5E4" w14:textId="77777777" w:rsidR="006A522F" w:rsidRPr="00B45FF6" w:rsidRDefault="006A522F" w:rsidP="00415767">
            <w:pPr>
              <w:spacing w:line="276" w:lineRule="auto"/>
              <w:rPr>
                <w:bCs/>
              </w:rPr>
            </w:pPr>
            <w:r w:rsidRPr="00B45FF6">
              <w:rPr>
                <w:bCs/>
                <w:sz w:val="22"/>
                <w:szCs w:val="22"/>
              </w:rPr>
              <w:t>Lấy trực tiếp từ bảng TBAADM.GAM</w:t>
            </w:r>
          </w:p>
        </w:tc>
        <w:tc>
          <w:tcPr>
            <w:tcW w:w="5821" w:type="dxa"/>
            <w:tcBorders>
              <w:top w:val="single" w:sz="4" w:space="0" w:color="auto"/>
              <w:left w:val="single" w:sz="4" w:space="0" w:color="auto"/>
              <w:bottom w:val="single" w:sz="4" w:space="0" w:color="auto"/>
              <w:right w:val="single" w:sz="4" w:space="0" w:color="auto"/>
            </w:tcBorders>
            <w:noWrap/>
            <w:hideMark/>
          </w:tcPr>
          <w:p w14:paraId="41DA5CE7" w14:textId="77777777" w:rsidR="006A522F" w:rsidRPr="00B45FF6" w:rsidRDefault="006A522F" w:rsidP="00415767">
            <w:pPr>
              <w:spacing w:line="276" w:lineRule="auto"/>
              <w:rPr>
                <w:bCs/>
              </w:rPr>
            </w:pPr>
            <w:r w:rsidRPr="00B45FF6">
              <w:rPr>
                <w:bCs/>
                <w:sz w:val="22"/>
                <w:szCs w:val="22"/>
              </w:rPr>
              <w:t>CASE</w:t>
            </w:r>
          </w:p>
          <w:p w14:paraId="712AD1EC" w14:textId="77777777" w:rsidR="006A522F" w:rsidRPr="00B45FF6" w:rsidRDefault="006A522F" w:rsidP="00415767">
            <w:pPr>
              <w:spacing w:line="276" w:lineRule="auto"/>
              <w:rPr>
                <w:bCs/>
              </w:rPr>
            </w:pPr>
            <w:r w:rsidRPr="00B45FF6">
              <w:rPr>
                <w:bCs/>
                <w:sz w:val="22"/>
                <w:szCs w:val="22"/>
              </w:rPr>
              <w:t>WHEN GAM.GL_SUB_HEAD_CODE IN ('42210', '42211', '42220', '42221', '42240', '42610', '42611', '42620', '42621', '42820', '42830', '42831', '42840', '42890') THEN 'A'</w:t>
            </w:r>
          </w:p>
          <w:p w14:paraId="12C439EE" w14:textId="77777777" w:rsidR="006A522F" w:rsidRPr="00B45FF6" w:rsidRDefault="006A522F" w:rsidP="00415767">
            <w:pPr>
              <w:spacing w:line="276" w:lineRule="auto"/>
              <w:rPr>
                <w:bCs/>
              </w:rPr>
            </w:pPr>
            <w:r w:rsidRPr="00B45FF6">
              <w:rPr>
                <w:bCs/>
                <w:sz w:val="22"/>
                <w:szCs w:val="22"/>
              </w:rPr>
              <w:t>WHEN GAM.GL_SUB_HEAD_CODE IN ('42110', '42113', '42120', '42121', '42510', '42511', '42520', '42521', '42731', '42732', '42740', '42790', '42791') THEN 'B'</w:t>
            </w:r>
          </w:p>
          <w:p w14:paraId="0CEF2838" w14:textId="77777777" w:rsidR="006A522F" w:rsidRPr="00B45FF6" w:rsidRDefault="006A522F" w:rsidP="00415767">
            <w:pPr>
              <w:spacing w:line="276" w:lineRule="auto"/>
              <w:rPr>
                <w:bCs/>
              </w:rPr>
            </w:pPr>
            <w:r w:rsidRPr="00B45FF6">
              <w:rPr>
                <w:bCs/>
                <w:sz w:val="22"/>
                <w:szCs w:val="22"/>
              </w:rPr>
              <w:t>WHEN GAM.GL_SUB_HEAD_CODE IN ('42310', '42320', '42321', '42323') THEN 'C'</w:t>
            </w:r>
          </w:p>
          <w:p w14:paraId="4DE6AE21" w14:textId="77777777" w:rsidR="006A522F" w:rsidRPr="00B45FF6" w:rsidRDefault="006A522F" w:rsidP="00415767">
            <w:pPr>
              <w:spacing w:line="276" w:lineRule="auto"/>
              <w:rPr>
                <w:bCs/>
              </w:rPr>
            </w:pPr>
            <w:r w:rsidRPr="00B45FF6">
              <w:rPr>
                <w:bCs/>
                <w:sz w:val="22"/>
                <w:szCs w:val="22"/>
              </w:rPr>
              <w:t>ELSE 'D'</w:t>
            </w:r>
          </w:p>
          <w:p w14:paraId="25B31443" w14:textId="77777777" w:rsidR="006A522F" w:rsidRPr="00B45FF6" w:rsidRDefault="006A522F" w:rsidP="00415767">
            <w:pPr>
              <w:spacing w:line="276" w:lineRule="auto"/>
              <w:rPr>
                <w:bCs/>
              </w:rPr>
            </w:pPr>
            <w:r w:rsidRPr="00B45FF6">
              <w:rPr>
                <w:bCs/>
                <w:sz w:val="22"/>
                <w:szCs w:val="22"/>
              </w:rPr>
              <w:t>END</w:t>
            </w:r>
          </w:p>
        </w:tc>
      </w:tr>
      <w:tr w:rsidR="006A522F" w:rsidRPr="00B45FF6" w14:paraId="65229D2B"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1090416F" w14:textId="77777777" w:rsidR="006A522F" w:rsidRPr="00B45FF6" w:rsidRDefault="006A522F" w:rsidP="00415767">
            <w:pPr>
              <w:spacing w:line="276" w:lineRule="auto"/>
              <w:jc w:val="center"/>
              <w:rPr>
                <w:bCs/>
              </w:rPr>
            </w:pPr>
            <w:r w:rsidRPr="00B45FF6">
              <w:rPr>
                <w:bCs/>
                <w:sz w:val="22"/>
                <w:szCs w:val="22"/>
              </w:rPr>
              <w:t>22</w:t>
            </w:r>
          </w:p>
        </w:tc>
        <w:tc>
          <w:tcPr>
            <w:tcW w:w="1880" w:type="dxa"/>
            <w:tcBorders>
              <w:top w:val="single" w:sz="4" w:space="0" w:color="auto"/>
              <w:left w:val="single" w:sz="4" w:space="0" w:color="auto"/>
              <w:bottom w:val="single" w:sz="4" w:space="0" w:color="auto"/>
              <w:right w:val="single" w:sz="4" w:space="0" w:color="auto"/>
            </w:tcBorders>
            <w:hideMark/>
          </w:tcPr>
          <w:p w14:paraId="092AF6A0" w14:textId="77777777" w:rsidR="006A522F" w:rsidRPr="00B45FF6" w:rsidRDefault="006A522F" w:rsidP="00415767">
            <w:pPr>
              <w:spacing w:line="276" w:lineRule="auto"/>
              <w:rPr>
                <w:bCs/>
              </w:rPr>
            </w:pPr>
            <w:r w:rsidRPr="00B45FF6">
              <w:rPr>
                <w:bCs/>
                <w:sz w:val="22"/>
                <w:szCs w:val="22"/>
              </w:rPr>
              <w:t>KH_VIP</w:t>
            </w:r>
          </w:p>
        </w:tc>
        <w:tc>
          <w:tcPr>
            <w:tcW w:w="5442" w:type="dxa"/>
            <w:tcBorders>
              <w:top w:val="single" w:sz="4" w:space="0" w:color="auto"/>
              <w:left w:val="single" w:sz="4" w:space="0" w:color="auto"/>
              <w:bottom w:val="single" w:sz="4" w:space="0" w:color="auto"/>
              <w:right w:val="single" w:sz="4" w:space="0" w:color="auto"/>
            </w:tcBorders>
            <w:noWrap/>
            <w:hideMark/>
          </w:tcPr>
          <w:p w14:paraId="50440D8C" w14:textId="77777777" w:rsidR="006A522F" w:rsidRPr="00B45FF6" w:rsidRDefault="006A522F" w:rsidP="00415767">
            <w:pPr>
              <w:spacing w:line="276" w:lineRule="auto"/>
              <w:rPr>
                <w:bCs/>
              </w:rPr>
            </w:pPr>
            <w:r w:rsidRPr="00B45FF6">
              <w:rPr>
                <w:bCs/>
                <w:sz w:val="22"/>
                <w:szCs w:val="22"/>
              </w:rPr>
              <w:t>Tương tự cột “Loại Khách hàng” (STT 4)</w:t>
            </w:r>
          </w:p>
        </w:tc>
        <w:tc>
          <w:tcPr>
            <w:tcW w:w="5821" w:type="dxa"/>
            <w:tcBorders>
              <w:top w:val="single" w:sz="4" w:space="0" w:color="auto"/>
              <w:left w:val="single" w:sz="4" w:space="0" w:color="auto"/>
              <w:bottom w:val="single" w:sz="4" w:space="0" w:color="auto"/>
              <w:right w:val="single" w:sz="4" w:space="0" w:color="auto"/>
            </w:tcBorders>
            <w:noWrap/>
          </w:tcPr>
          <w:p w14:paraId="5DC8A141" w14:textId="77777777" w:rsidR="006A522F" w:rsidRPr="00B45FF6" w:rsidRDefault="006A522F" w:rsidP="00415767">
            <w:pPr>
              <w:spacing w:line="276" w:lineRule="auto"/>
              <w:rPr>
                <w:bCs/>
                <w:i/>
                <w:iCs/>
              </w:rPr>
            </w:pPr>
            <w:r w:rsidRPr="00B45FF6">
              <w:rPr>
                <w:bCs/>
                <w:sz w:val="22"/>
                <w:szCs w:val="22"/>
              </w:rPr>
              <w:t>Lấy cột “</w:t>
            </w:r>
            <w:r w:rsidRPr="00B45FF6">
              <w:rPr>
                <w:color w:val="000000"/>
                <w:sz w:val="22"/>
                <w:szCs w:val="22"/>
              </w:rPr>
              <w:t>KH_VIP</w:t>
            </w:r>
            <w:r w:rsidRPr="00B45FF6">
              <w:rPr>
                <w:bCs/>
                <w:sz w:val="22"/>
                <w:szCs w:val="22"/>
              </w:rPr>
              <w:t xml:space="preserve">” trong bảng </w:t>
            </w:r>
            <w:r w:rsidRPr="00B45FF6">
              <w:rPr>
                <w:sz w:val="22"/>
                <w:szCs w:val="22"/>
              </w:rPr>
              <w:t>tạm TEMP_CIF</w:t>
            </w:r>
            <w:r w:rsidRPr="00B45FF6">
              <w:rPr>
                <w:bCs/>
                <w:sz w:val="22"/>
                <w:szCs w:val="22"/>
              </w:rPr>
              <w:t>, cách lấy tham khảo ở mục “</w:t>
            </w:r>
            <w:r w:rsidRPr="00B45FF6">
              <w:rPr>
                <w:bCs/>
                <w:i/>
                <w:iCs/>
                <w:sz w:val="22"/>
                <w:szCs w:val="22"/>
              </w:rPr>
              <w:t xml:space="preserve">Các quy tắc xử lý chung” </w:t>
            </w:r>
            <w:r w:rsidRPr="00B45FF6">
              <w:rPr>
                <w:rStyle w:val="Strong"/>
                <w:rFonts w:ascii="Cambria Math" w:hAnsi="Cambria Math" w:cs="Cambria Math"/>
                <w:i/>
                <w:iCs/>
                <w:color w:val="3A3A3A"/>
                <w:sz w:val="22"/>
                <w:szCs w:val="22"/>
              </w:rPr>
              <w:t>⇢</w:t>
            </w:r>
            <w:r w:rsidRPr="00B45FF6">
              <w:rPr>
                <w:sz w:val="22"/>
                <w:szCs w:val="22"/>
              </w:rPr>
              <w:t xml:space="preserve"> </w:t>
            </w:r>
            <w:r w:rsidRPr="00B45FF6">
              <w:rPr>
                <w:bCs/>
                <w:i/>
                <w:iCs/>
                <w:sz w:val="22"/>
                <w:szCs w:val="22"/>
              </w:rPr>
              <w:t>“Thông tin khách hàng” (</w:t>
            </w:r>
            <w:hyperlink w:anchor="_Thông_tin_khách" w:history="1">
              <w:r w:rsidRPr="00B45FF6">
                <w:rPr>
                  <w:rStyle w:val="Hyperlink"/>
                  <w:rFonts w:eastAsiaTheme="majorEastAsia"/>
                  <w:i/>
                  <w:iCs/>
                  <w:sz w:val="22"/>
                  <w:szCs w:val="22"/>
                </w:rPr>
                <w:t>link</w:t>
              </w:r>
            </w:hyperlink>
            <w:r w:rsidRPr="00B45FF6">
              <w:rPr>
                <w:bCs/>
                <w:i/>
                <w:iCs/>
                <w:sz w:val="22"/>
                <w:szCs w:val="22"/>
              </w:rPr>
              <w:t>)</w:t>
            </w:r>
          </w:p>
          <w:p w14:paraId="74DF1BF1" w14:textId="77777777" w:rsidR="006A522F" w:rsidRPr="00B45FF6" w:rsidRDefault="006A522F" w:rsidP="00415767">
            <w:pPr>
              <w:spacing w:line="276" w:lineRule="auto"/>
              <w:rPr>
                <w:bCs/>
                <w:i/>
                <w:iCs/>
              </w:rPr>
            </w:pPr>
          </w:p>
          <w:p w14:paraId="2E3FEAE2" w14:textId="77777777" w:rsidR="006A522F" w:rsidRPr="00B45FF6" w:rsidRDefault="006A522F" w:rsidP="00415767">
            <w:pPr>
              <w:spacing w:line="276" w:lineRule="auto"/>
              <w:rPr>
                <w:bCs/>
              </w:rPr>
            </w:pPr>
            <w:r w:rsidRPr="00B45FF6">
              <w:rPr>
                <w:sz w:val="22"/>
                <w:szCs w:val="22"/>
              </w:rPr>
              <w:t>TEMP_CIF.KH_VIP</w:t>
            </w:r>
          </w:p>
        </w:tc>
      </w:tr>
      <w:tr w:rsidR="006A522F" w:rsidRPr="00B45FF6" w14:paraId="5DC84212"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7BF455E1" w14:textId="77777777" w:rsidR="006A522F" w:rsidRPr="00B45FF6" w:rsidRDefault="006A522F" w:rsidP="00415767">
            <w:pPr>
              <w:spacing w:line="276" w:lineRule="auto"/>
              <w:jc w:val="center"/>
              <w:rPr>
                <w:bCs/>
              </w:rPr>
            </w:pPr>
            <w:r w:rsidRPr="00B45FF6">
              <w:rPr>
                <w:bCs/>
                <w:sz w:val="22"/>
                <w:szCs w:val="22"/>
              </w:rPr>
              <w:t>23</w:t>
            </w:r>
          </w:p>
        </w:tc>
        <w:tc>
          <w:tcPr>
            <w:tcW w:w="1880" w:type="dxa"/>
            <w:tcBorders>
              <w:top w:val="single" w:sz="4" w:space="0" w:color="auto"/>
              <w:left w:val="single" w:sz="4" w:space="0" w:color="auto"/>
              <w:bottom w:val="single" w:sz="4" w:space="0" w:color="auto"/>
              <w:right w:val="single" w:sz="4" w:space="0" w:color="auto"/>
            </w:tcBorders>
            <w:hideMark/>
          </w:tcPr>
          <w:p w14:paraId="678FA214" w14:textId="77777777" w:rsidR="006A522F" w:rsidRPr="00B45FF6" w:rsidRDefault="006A522F" w:rsidP="00415767">
            <w:pPr>
              <w:spacing w:line="276" w:lineRule="auto"/>
              <w:rPr>
                <w:bCs/>
              </w:rPr>
            </w:pPr>
            <w:r w:rsidRPr="00B45FF6">
              <w:rPr>
                <w:bCs/>
                <w:sz w:val="22"/>
                <w:szCs w:val="22"/>
              </w:rPr>
              <w:t>Ngày Mở CIF</w:t>
            </w:r>
            <w:r w:rsidRPr="00B45FF6">
              <w:rPr>
                <w:bCs/>
                <w:sz w:val="22"/>
                <w:szCs w:val="22"/>
              </w:rPr>
              <w:br/>
              <w:t>CIF_OPNDT</w:t>
            </w:r>
          </w:p>
        </w:tc>
        <w:tc>
          <w:tcPr>
            <w:tcW w:w="5442" w:type="dxa"/>
            <w:tcBorders>
              <w:top w:val="single" w:sz="4" w:space="0" w:color="auto"/>
              <w:left w:val="single" w:sz="4" w:space="0" w:color="auto"/>
              <w:bottom w:val="single" w:sz="4" w:space="0" w:color="auto"/>
              <w:right w:val="single" w:sz="4" w:space="0" w:color="auto"/>
            </w:tcBorders>
            <w:noWrap/>
            <w:hideMark/>
          </w:tcPr>
          <w:p w14:paraId="0C49D786" w14:textId="77777777" w:rsidR="006A522F" w:rsidRPr="00B45FF6" w:rsidRDefault="006A522F" w:rsidP="00415767">
            <w:pPr>
              <w:spacing w:line="276" w:lineRule="auto"/>
              <w:rPr>
                <w:bCs/>
              </w:rPr>
            </w:pPr>
            <w:r w:rsidRPr="00B45FF6">
              <w:rPr>
                <w:bCs/>
                <w:sz w:val="22"/>
                <w:szCs w:val="22"/>
              </w:rPr>
              <w:t>Tương tự cột “Loại Khách hàng” (STT 4)</w:t>
            </w:r>
          </w:p>
        </w:tc>
        <w:tc>
          <w:tcPr>
            <w:tcW w:w="5821" w:type="dxa"/>
            <w:tcBorders>
              <w:top w:val="single" w:sz="4" w:space="0" w:color="auto"/>
              <w:left w:val="single" w:sz="4" w:space="0" w:color="auto"/>
              <w:bottom w:val="single" w:sz="4" w:space="0" w:color="auto"/>
              <w:right w:val="single" w:sz="4" w:space="0" w:color="auto"/>
            </w:tcBorders>
            <w:noWrap/>
          </w:tcPr>
          <w:p w14:paraId="07DDE5A2" w14:textId="77777777" w:rsidR="006A522F" w:rsidRPr="00B45FF6" w:rsidRDefault="006A522F" w:rsidP="00415767">
            <w:pPr>
              <w:spacing w:line="276" w:lineRule="auto"/>
              <w:rPr>
                <w:bCs/>
                <w:i/>
                <w:iCs/>
              </w:rPr>
            </w:pPr>
            <w:r w:rsidRPr="00B45FF6">
              <w:rPr>
                <w:bCs/>
                <w:sz w:val="22"/>
                <w:szCs w:val="22"/>
              </w:rPr>
              <w:t xml:space="preserve">Lấy cột “RELATIONSHIPOPENINGDATE” trong bảng </w:t>
            </w:r>
            <w:r w:rsidRPr="00B45FF6">
              <w:rPr>
                <w:sz w:val="22"/>
                <w:szCs w:val="22"/>
              </w:rPr>
              <w:t>tạm TEMP_CIF</w:t>
            </w:r>
            <w:r w:rsidRPr="00B45FF6">
              <w:rPr>
                <w:bCs/>
                <w:sz w:val="22"/>
                <w:szCs w:val="22"/>
              </w:rPr>
              <w:t>, cách lấy tham khảo ở mục “</w:t>
            </w:r>
            <w:r w:rsidRPr="00B45FF6">
              <w:rPr>
                <w:bCs/>
                <w:i/>
                <w:iCs/>
                <w:sz w:val="22"/>
                <w:szCs w:val="22"/>
              </w:rPr>
              <w:t xml:space="preserve">Các quy tắc xử lý chung” </w:t>
            </w:r>
            <w:r w:rsidRPr="00B45FF6">
              <w:rPr>
                <w:rStyle w:val="Strong"/>
                <w:rFonts w:ascii="Cambria Math" w:hAnsi="Cambria Math" w:cs="Cambria Math"/>
                <w:i/>
                <w:iCs/>
                <w:color w:val="3A3A3A"/>
                <w:sz w:val="22"/>
                <w:szCs w:val="22"/>
              </w:rPr>
              <w:t>⇢</w:t>
            </w:r>
            <w:r w:rsidRPr="00B45FF6">
              <w:rPr>
                <w:sz w:val="22"/>
                <w:szCs w:val="22"/>
              </w:rPr>
              <w:t xml:space="preserve"> </w:t>
            </w:r>
            <w:r w:rsidRPr="00B45FF6">
              <w:rPr>
                <w:bCs/>
                <w:i/>
                <w:iCs/>
                <w:sz w:val="22"/>
                <w:szCs w:val="22"/>
              </w:rPr>
              <w:t>“Thông tin khách hàng” (</w:t>
            </w:r>
            <w:hyperlink w:anchor="_Thông_tin_khách" w:history="1">
              <w:r w:rsidRPr="00B45FF6">
                <w:rPr>
                  <w:rStyle w:val="Hyperlink"/>
                  <w:rFonts w:eastAsiaTheme="majorEastAsia"/>
                  <w:i/>
                  <w:iCs/>
                  <w:sz w:val="22"/>
                  <w:szCs w:val="22"/>
                </w:rPr>
                <w:t>link</w:t>
              </w:r>
            </w:hyperlink>
            <w:r w:rsidRPr="00B45FF6">
              <w:rPr>
                <w:bCs/>
                <w:i/>
                <w:iCs/>
                <w:sz w:val="22"/>
                <w:szCs w:val="22"/>
              </w:rPr>
              <w:t>)</w:t>
            </w:r>
          </w:p>
          <w:p w14:paraId="66BF22EF" w14:textId="77777777" w:rsidR="006A522F" w:rsidRPr="00B45FF6" w:rsidRDefault="006A522F" w:rsidP="00415767">
            <w:pPr>
              <w:spacing w:line="276" w:lineRule="auto"/>
              <w:rPr>
                <w:bCs/>
              </w:rPr>
            </w:pPr>
          </w:p>
          <w:p w14:paraId="4DAC15AC" w14:textId="77777777" w:rsidR="006A522F" w:rsidRPr="00B45FF6" w:rsidRDefault="006A522F" w:rsidP="00415767">
            <w:pPr>
              <w:spacing w:line="276" w:lineRule="auto"/>
              <w:rPr>
                <w:bCs/>
              </w:rPr>
            </w:pPr>
            <w:r w:rsidRPr="00B45FF6">
              <w:rPr>
                <w:sz w:val="22"/>
                <w:szCs w:val="22"/>
              </w:rPr>
              <w:t>TEMP_CIF</w:t>
            </w:r>
            <w:r w:rsidRPr="00B45FF6">
              <w:rPr>
                <w:bCs/>
                <w:sz w:val="22"/>
                <w:szCs w:val="22"/>
              </w:rPr>
              <w:t>.RELATIONSHIPOPENINGDATE</w:t>
            </w:r>
          </w:p>
        </w:tc>
      </w:tr>
      <w:tr w:rsidR="006A522F" w:rsidRPr="00B45FF6" w14:paraId="0D27BFBB"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669B9D87" w14:textId="77777777" w:rsidR="006A522F" w:rsidRPr="00B45FF6" w:rsidRDefault="006A522F" w:rsidP="00415767">
            <w:pPr>
              <w:spacing w:line="276" w:lineRule="auto"/>
              <w:jc w:val="center"/>
              <w:rPr>
                <w:bCs/>
              </w:rPr>
            </w:pPr>
            <w:r w:rsidRPr="00B45FF6">
              <w:rPr>
                <w:bCs/>
                <w:sz w:val="22"/>
                <w:szCs w:val="22"/>
              </w:rPr>
              <w:t>24</w:t>
            </w:r>
          </w:p>
        </w:tc>
        <w:tc>
          <w:tcPr>
            <w:tcW w:w="1880" w:type="dxa"/>
            <w:tcBorders>
              <w:top w:val="single" w:sz="4" w:space="0" w:color="auto"/>
              <w:left w:val="single" w:sz="4" w:space="0" w:color="auto"/>
              <w:bottom w:val="single" w:sz="4" w:space="0" w:color="auto"/>
              <w:right w:val="single" w:sz="4" w:space="0" w:color="auto"/>
            </w:tcBorders>
            <w:hideMark/>
          </w:tcPr>
          <w:p w14:paraId="7AF740F2" w14:textId="77777777" w:rsidR="006A522F" w:rsidRPr="00B45FF6" w:rsidRDefault="006A522F" w:rsidP="00415767">
            <w:pPr>
              <w:spacing w:line="276" w:lineRule="auto"/>
              <w:rPr>
                <w:bCs/>
              </w:rPr>
            </w:pPr>
            <w:r w:rsidRPr="00B45FF6">
              <w:rPr>
                <w:bCs/>
                <w:sz w:val="22"/>
                <w:szCs w:val="22"/>
              </w:rPr>
              <w:t>Mã DSA/RBO</w:t>
            </w:r>
            <w:r w:rsidRPr="00B45FF6">
              <w:rPr>
                <w:bCs/>
                <w:sz w:val="22"/>
                <w:szCs w:val="22"/>
              </w:rPr>
              <w:br/>
              <w:t>EMP_ID</w:t>
            </w:r>
          </w:p>
        </w:tc>
        <w:tc>
          <w:tcPr>
            <w:tcW w:w="5442" w:type="dxa"/>
            <w:tcBorders>
              <w:top w:val="single" w:sz="4" w:space="0" w:color="auto"/>
              <w:left w:val="single" w:sz="4" w:space="0" w:color="auto"/>
              <w:bottom w:val="single" w:sz="4" w:space="0" w:color="auto"/>
              <w:right w:val="single" w:sz="4" w:space="0" w:color="auto"/>
            </w:tcBorders>
            <w:noWrap/>
            <w:hideMark/>
          </w:tcPr>
          <w:p w14:paraId="7A837C3F" w14:textId="77777777" w:rsidR="006A522F" w:rsidRPr="00B45FF6" w:rsidRDefault="006A522F" w:rsidP="00415767">
            <w:pPr>
              <w:spacing w:line="276" w:lineRule="auto"/>
              <w:rPr>
                <w:bCs/>
              </w:rPr>
            </w:pPr>
            <w:r w:rsidRPr="00B45FF6">
              <w:rPr>
                <w:bCs/>
                <w:sz w:val="22"/>
                <w:szCs w:val="22"/>
              </w:rPr>
              <w:t>Lấy trực tiếp từ bảng TBAADM.GAM</w:t>
            </w:r>
          </w:p>
        </w:tc>
        <w:tc>
          <w:tcPr>
            <w:tcW w:w="5821" w:type="dxa"/>
            <w:tcBorders>
              <w:top w:val="single" w:sz="4" w:space="0" w:color="auto"/>
              <w:left w:val="single" w:sz="4" w:space="0" w:color="auto"/>
              <w:bottom w:val="single" w:sz="4" w:space="0" w:color="auto"/>
              <w:right w:val="single" w:sz="4" w:space="0" w:color="auto"/>
            </w:tcBorders>
            <w:noWrap/>
            <w:hideMark/>
          </w:tcPr>
          <w:p w14:paraId="2142724D" w14:textId="77777777" w:rsidR="006A522F" w:rsidRPr="00B45FF6" w:rsidRDefault="006A522F" w:rsidP="00415767">
            <w:pPr>
              <w:spacing w:line="276" w:lineRule="auto"/>
              <w:rPr>
                <w:bCs/>
              </w:rPr>
            </w:pPr>
            <w:r w:rsidRPr="00B45FF6">
              <w:rPr>
                <w:bCs/>
                <w:sz w:val="22"/>
                <w:szCs w:val="22"/>
              </w:rPr>
              <w:t>GAM.SOURCE_DEAL_CODE</w:t>
            </w:r>
          </w:p>
        </w:tc>
      </w:tr>
      <w:tr w:rsidR="006A522F" w:rsidRPr="00B45FF6" w14:paraId="6B4729DC"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48F30E8C" w14:textId="77777777" w:rsidR="006A522F" w:rsidRPr="00B45FF6" w:rsidRDefault="006A522F" w:rsidP="00415767">
            <w:pPr>
              <w:spacing w:line="276" w:lineRule="auto"/>
              <w:jc w:val="center"/>
              <w:rPr>
                <w:bCs/>
              </w:rPr>
            </w:pPr>
            <w:r w:rsidRPr="00B45FF6">
              <w:rPr>
                <w:bCs/>
                <w:sz w:val="22"/>
                <w:szCs w:val="22"/>
              </w:rPr>
              <w:t>25</w:t>
            </w:r>
          </w:p>
        </w:tc>
        <w:tc>
          <w:tcPr>
            <w:tcW w:w="1880" w:type="dxa"/>
            <w:tcBorders>
              <w:top w:val="single" w:sz="4" w:space="0" w:color="auto"/>
              <w:left w:val="single" w:sz="4" w:space="0" w:color="auto"/>
              <w:bottom w:val="single" w:sz="4" w:space="0" w:color="auto"/>
              <w:right w:val="single" w:sz="4" w:space="0" w:color="auto"/>
            </w:tcBorders>
            <w:hideMark/>
          </w:tcPr>
          <w:p w14:paraId="2F81F1BE" w14:textId="77777777" w:rsidR="006A522F" w:rsidRPr="00B45FF6" w:rsidRDefault="006A522F" w:rsidP="00415767">
            <w:pPr>
              <w:spacing w:line="276" w:lineRule="auto"/>
              <w:rPr>
                <w:bCs/>
              </w:rPr>
            </w:pPr>
            <w:r w:rsidRPr="00B45FF6">
              <w:rPr>
                <w:bCs/>
                <w:sz w:val="22"/>
                <w:szCs w:val="22"/>
              </w:rPr>
              <w:t>Tên Nhân Viên</w:t>
            </w:r>
            <w:r w:rsidRPr="00B45FF6">
              <w:rPr>
                <w:bCs/>
                <w:sz w:val="22"/>
                <w:szCs w:val="22"/>
              </w:rPr>
              <w:br/>
              <w:t>EMP_NAME</w:t>
            </w:r>
          </w:p>
        </w:tc>
        <w:tc>
          <w:tcPr>
            <w:tcW w:w="5442" w:type="dxa"/>
            <w:tcBorders>
              <w:top w:val="single" w:sz="4" w:space="0" w:color="auto"/>
              <w:left w:val="single" w:sz="4" w:space="0" w:color="auto"/>
              <w:bottom w:val="single" w:sz="4" w:space="0" w:color="auto"/>
              <w:right w:val="single" w:sz="4" w:space="0" w:color="auto"/>
            </w:tcBorders>
            <w:noWrap/>
          </w:tcPr>
          <w:p w14:paraId="2723DA8B" w14:textId="77777777" w:rsidR="006A522F" w:rsidRPr="00B45FF6" w:rsidRDefault="006A522F" w:rsidP="00415767">
            <w:pPr>
              <w:spacing w:line="276" w:lineRule="auto"/>
              <w:rPr>
                <w:bCs/>
              </w:rPr>
            </w:pPr>
            <w:r w:rsidRPr="00B45FF6">
              <w:rPr>
                <w:bCs/>
                <w:sz w:val="22"/>
                <w:szCs w:val="22"/>
              </w:rPr>
              <w:t>Liên kết (LEFT JOIN) với bảng TBAADM.GET với các điều kiện sau:</w:t>
            </w:r>
          </w:p>
          <w:p w14:paraId="2583DC24" w14:textId="77777777" w:rsidR="006A522F" w:rsidRPr="00B45FF6" w:rsidRDefault="006A522F" w:rsidP="00415767">
            <w:pPr>
              <w:spacing w:line="276" w:lineRule="auto"/>
              <w:rPr>
                <w:bCs/>
              </w:rPr>
            </w:pPr>
          </w:p>
          <w:p w14:paraId="4EA11C28" w14:textId="77777777" w:rsidR="006A522F" w:rsidRPr="00B45FF6" w:rsidRDefault="006A522F" w:rsidP="00415767">
            <w:pPr>
              <w:spacing w:line="276" w:lineRule="auto"/>
              <w:rPr>
                <w:bCs/>
              </w:rPr>
            </w:pPr>
            <w:r w:rsidRPr="00B45FF6">
              <w:rPr>
                <w:bCs/>
                <w:sz w:val="22"/>
                <w:szCs w:val="22"/>
              </w:rPr>
              <w:lastRenderedPageBreak/>
              <w:t xml:space="preserve">DECODE (LENGTH(GAM.SOURCE_DEAL_CODE), 12, SUBSTR(GAM.SOURCE_DEAL_CODE,4, 9), GAM.SOURCE_DEAL_CODE)  = GET.EMP_ID </w:t>
            </w:r>
          </w:p>
          <w:p w14:paraId="15C20486"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szCs w:val="22"/>
              </w:rPr>
              <w:t xml:space="preserve">GET.ENTITY_CRE_FLG = 'Y' </w:t>
            </w:r>
          </w:p>
          <w:p w14:paraId="4F3441ED" w14:textId="77777777" w:rsidR="006A522F" w:rsidRPr="00B45FF6" w:rsidRDefault="006A522F" w:rsidP="00415767">
            <w:pPr>
              <w:spacing w:line="276" w:lineRule="auto"/>
              <w:rPr>
                <w:color w:val="0000FF"/>
              </w:rPr>
            </w:pPr>
            <w:r w:rsidRPr="00B45FF6">
              <w:rPr>
                <w:color w:val="0000FF"/>
                <w:sz w:val="22"/>
                <w:szCs w:val="22"/>
              </w:rPr>
              <w:t xml:space="preserve">AND </w:t>
            </w:r>
            <w:r w:rsidRPr="00B45FF6">
              <w:rPr>
                <w:bCs/>
                <w:sz w:val="22"/>
                <w:szCs w:val="22"/>
              </w:rPr>
              <w:t>GET.DEL_FLG = 'N'</w:t>
            </w:r>
          </w:p>
        </w:tc>
        <w:tc>
          <w:tcPr>
            <w:tcW w:w="5821" w:type="dxa"/>
            <w:tcBorders>
              <w:top w:val="single" w:sz="4" w:space="0" w:color="auto"/>
              <w:left w:val="single" w:sz="4" w:space="0" w:color="auto"/>
              <w:bottom w:val="single" w:sz="4" w:space="0" w:color="auto"/>
              <w:right w:val="single" w:sz="4" w:space="0" w:color="auto"/>
            </w:tcBorders>
            <w:noWrap/>
            <w:hideMark/>
          </w:tcPr>
          <w:p w14:paraId="22D1F23F" w14:textId="77777777" w:rsidR="006A522F" w:rsidRPr="00B45FF6" w:rsidRDefault="006A522F" w:rsidP="00415767">
            <w:pPr>
              <w:spacing w:line="276" w:lineRule="auto"/>
              <w:rPr>
                <w:bCs/>
              </w:rPr>
            </w:pPr>
            <w:r w:rsidRPr="00B45FF6">
              <w:rPr>
                <w:bCs/>
                <w:sz w:val="22"/>
                <w:szCs w:val="22"/>
              </w:rPr>
              <w:lastRenderedPageBreak/>
              <w:t>GET.EMP_NAME</w:t>
            </w:r>
          </w:p>
        </w:tc>
      </w:tr>
      <w:tr w:rsidR="006A522F" w:rsidRPr="00B45FF6" w14:paraId="0ACCC7F9"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241DC7FF" w14:textId="77777777" w:rsidR="006A522F" w:rsidRPr="00B45FF6" w:rsidRDefault="006A522F" w:rsidP="00415767">
            <w:pPr>
              <w:spacing w:line="276" w:lineRule="auto"/>
              <w:jc w:val="center"/>
              <w:rPr>
                <w:bCs/>
              </w:rPr>
            </w:pPr>
            <w:r w:rsidRPr="00B45FF6">
              <w:rPr>
                <w:bCs/>
                <w:sz w:val="22"/>
                <w:szCs w:val="22"/>
              </w:rPr>
              <w:t>26</w:t>
            </w:r>
          </w:p>
        </w:tc>
        <w:tc>
          <w:tcPr>
            <w:tcW w:w="1880" w:type="dxa"/>
            <w:tcBorders>
              <w:top w:val="single" w:sz="4" w:space="0" w:color="auto"/>
              <w:left w:val="single" w:sz="4" w:space="0" w:color="auto"/>
              <w:bottom w:val="single" w:sz="4" w:space="0" w:color="auto"/>
              <w:right w:val="single" w:sz="4" w:space="0" w:color="auto"/>
            </w:tcBorders>
            <w:hideMark/>
          </w:tcPr>
          <w:p w14:paraId="258E4AD8" w14:textId="77777777" w:rsidR="006A522F" w:rsidRPr="00B45FF6" w:rsidRDefault="006A522F" w:rsidP="00415767">
            <w:pPr>
              <w:spacing w:line="276" w:lineRule="auto"/>
              <w:rPr>
                <w:bCs/>
              </w:rPr>
            </w:pPr>
            <w:r w:rsidRPr="00B45FF6">
              <w:rPr>
                <w:bCs/>
                <w:sz w:val="22"/>
                <w:szCs w:val="22"/>
              </w:rPr>
              <w:t>Kỳ Hạn Tháng</w:t>
            </w:r>
            <w:r w:rsidRPr="00B45FF6">
              <w:rPr>
                <w:bCs/>
                <w:sz w:val="22"/>
                <w:szCs w:val="22"/>
              </w:rPr>
              <w:br/>
              <w:t>DP_MTHS</w:t>
            </w:r>
          </w:p>
        </w:tc>
        <w:tc>
          <w:tcPr>
            <w:tcW w:w="5442" w:type="dxa"/>
            <w:tcBorders>
              <w:top w:val="single" w:sz="4" w:space="0" w:color="auto"/>
              <w:left w:val="single" w:sz="4" w:space="0" w:color="auto"/>
              <w:bottom w:val="single" w:sz="4" w:space="0" w:color="auto"/>
              <w:right w:val="single" w:sz="4" w:space="0" w:color="auto"/>
            </w:tcBorders>
            <w:noWrap/>
            <w:hideMark/>
          </w:tcPr>
          <w:p w14:paraId="5EDA05B3" w14:textId="77777777" w:rsidR="006A522F" w:rsidRPr="00B45FF6" w:rsidRDefault="006A522F" w:rsidP="00415767">
            <w:pPr>
              <w:spacing w:line="276" w:lineRule="auto"/>
            </w:pPr>
            <w:r>
              <w:rPr>
                <w:sz w:val="22"/>
                <w:szCs w:val="22"/>
              </w:rPr>
              <w:t>Tương tự cột “</w:t>
            </w:r>
            <w:r w:rsidRPr="00B45FF6">
              <w:rPr>
                <w:bCs/>
                <w:sz w:val="22"/>
                <w:szCs w:val="22"/>
              </w:rPr>
              <w:t>Số Ngày Gửi</w:t>
            </w:r>
            <w:r w:rsidRPr="00B45FF6">
              <w:rPr>
                <w:bCs/>
                <w:sz w:val="22"/>
                <w:szCs w:val="22"/>
              </w:rPr>
              <w:br/>
              <w:t>TERM_DAYS</w:t>
            </w:r>
            <w:r>
              <w:rPr>
                <w:bCs/>
                <w:sz w:val="22"/>
                <w:szCs w:val="22"/>
              </w:rPr>
              <w:t>” (STT 10)</w:t>
            </w:r>
          </w:p>
        </w:tc>
        <w:tc>
          <w:tcPr>
            <w:tcW w:w="5821" w:type="dxa"/>
            <w:tcBorders>
              <w:top w:val="single" w:sz="4" w:space="0" w:color="auto"/>
              <w:left w:val="single" w:sz="4" w:space="0" w:color="auto"/>
              <w:bottom w:val="single" w:sz="4" w:space="0" w:color="auto"/>
              <w:right w:val="single" w:sz="4" w:space="0" w:color="auto"/>
            </w:tcBorders>
            <w:noWrap/>
            <w:hideMark/>
          </w:tcPr>
          <w:p w14:paraId="6D199DEF" w14:textId="77777777" w:rsidR="006A522F" w:rsidRPr="00B45FF6" w:rsidRDefault="006A522F" w:rsidP="00415767">
            <w:pPr>
              <w:spacing w:line="276" w:lineRule="auto"/>
              <w:rPr>
                <w:bCs/>
              </w:rPr>
            </w:pPr>
            <w:r w:rsidRPr="00B45FF6">
              <w:rPr>
                <w:bCs/>
                <w:color w:val="833C0B"/>
                <w:sz w:val="22"/>
                <w:szCs w:val="22"/>
              </w:rPr>
              <w:t>TEMP_TAM.</w:t>
            </w:r>
            <w:r w:rsidRPr="00B45FF6">
              <w:rPr>
                <w:bCs/>
                <w:sz w:val="22"/>
                <w:szCs w:val="22"/>
              </w:rPr>
              <w:t>DEPOSIT_PERIOD_MTHS</w:t>
            </w:r>
          </w:p>
        </w:tc>
      </w:tr>
      <w:tr w:rsidR="006A522F" w:rsidRPr="00B45FF6" w14:paraId="066A778E"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6D204F88" w14:textId="77777777" w:rsidR="006A522F" w:rsidRPr="00B45FF6" w:rsidRDefault="006A522F" w:rsidP="00415767">
            <w:pPr>
              <w:spacing w:line="276" w:lineRule="auto"/>
              <w:jc w:val="center"/>
              <w:rPr>
                <w:bCs/>
              </w:rPr>
            </w:pPr>
            <w:r w:rsidRPr="00B45FF6">
              <w:rPr>
                <w:bCs/>
                <w:sz w:val="22"/>
                <w:szCs w:val="22"/>
              </w:rPr>
              <w:t>27</w:t>
            </w:r>
          </w:p>
        </w:tc>
        <w:tc>
          <w:tcPr>
            <w:tcW w:w="1880" w:type="dxa"/>
            <w:tcBorders>
              <w:top w:val="single" w:sz="4" w:space="0" w:color="auto"/>
              <w:left w:val="single" w:sz="4" w:space="0" w:color="auto"/>
              <w:bottom w:val="single" w:sz="4" w:space="0" w:color="auto"/>
              <w:right w:val="single" w:sz="4" w:space="0" w:color="auto"/>
            </w:tcBorders>
            <w:hideMark/>
          </w:tcPr>
          <w:p w14:paraId="0B97F777" w14:textId="77777777" w:rsidR="006A522F" w:rsidRPr="00B45FF6" w:rsidRDefault="006A522F" w:rsidP="00415767">
            <w:pPr>
              <w:spacing w:line="276" w:lineRule="auto"/>
              <w:rPr>
                <w:bCs/>
              </w:rPr>
            </w:pPr>
            <w:r w:rsidRPr="00B45FF6">
              <w:rPr>
                <w:bCs/>
                <w:sz w:val="22"/>
                <w:szCs w:val="22"/>
              </w:rPr>
              <w:t>Kỳ Hạn Ngày</w:t>
            </w:r>
            <w:r w:rsidRPr="00B45FF6">
              <w:rPr>
                <w:bCs/>
                <w:sz w:val="22"/>
                <w:szCs w:val="22"/>
              </w:rPr>
              <w:br/>
              <w:t>DP_DAYS</w:t>
            </w:r>
          </w:p>
        </w:tc>
        <w:tc>
          <w:tcPr>
            <w:tcW w:w="5442" w:type="dxa"/>
            <w:tcBorders>
              <w:top w:val="single" w:sz="4" w:space="0" w:color="auto"/>
              <w:left w:val="single" w:sz="4" w:space="0" w:color="auto"/>
              <w:bottom w:val="single" w:sz="4" w:space="0" w:color="auto"/>
              <w:right w:val="single" w:sz="4" w:space="0" w:color="auto"/>
            </w:tcBorders>
            <w:noWrap/>
            <w:hideMark/>
          </w:tcPr>
          <w:p w14:paraId="5FFD48CD" w14:textId="77777777" w:rsidR="006A522F" w:rsidRPr="00B45FF6" w:rsidRDefault="006A522F" w:rsidP="00415767">
            <w:pPr>
              <w:spacing w:line="276" w:lineRule="auto"/>
            </w:pPr>
            <w:r>
              <w:rPr>
                <w:sz w:val="22"/>
                <w:szCs w:val="22"/>
              </w:rPr>
              <w:t>Tương tự cột “</w:t>
            </w:r>
            <w:r w:rsidRPr="00B45FF6">
              <w:rPr>
                <w:bCs/>
                <w:sz w:val="22"/>
                <w:szCs w:val="22"/>
              </w:rPr>
              <w:t>Số Ngày Gửi</w:t>
            </w:r>
            <w:r w:rsidRPr="00B45FF6">
              <w:rPr>
                <w:bCs/>
                <w:sz w:val="22"/>
                <w:szCs w:val="22"/>
              </w:rPr>
              <w:br/>
              <w:t>TERM_DAYS</w:t>
            </w:r>
            <w:r>
              <w:rPr>
                <w:bCs/>
                <w:sz w:val="22"/>
                <w:szCs w:val="22"/>
              </w:rPr>
              <w:t>” (STT 10)</w:t>
            </w:r>
          </w:p>
        </w:tc>
        <w:tc>
          <w:tcPr>
            <w:tcW w:w="5821" w:type="dxa"/>
            <w:tcBorders>
              <w:top w:val="single" w:sz="4" w:space="0" w:color="auto"/>
              <w:left w:val="single" w:sz="4" w:space="0" w:color="auto"/>
              <w:bottom w:val="single" w:sz="4" w:space="0" w:color="auto"/>
              <w:right w:val="single" w:sz="4" w:space="0" w:color="auto"/>
            </w:tcBorders>
            <w:noWrap/>
            <w:hideMark/>
          </w:tcPr>
          <w:p w14:paraId="12DEBFA2" w14:textId="77777777" w:rsidR="006A522F" w:rsidRPr="00B45FF6" w:rsidRDefault="006A522F" w:rsidP="00415767">
            <w:pPr>
              <w:tabs>
                <w:tab w:val="center" w:pos="1990"/>
              </w:tabs>
              <w:spacing w:line="276" w:lineRule="auto"/>
              <w:rPr>
                <w:bCs/>
              </w:rPr>
            </w:pPr>
            <w:r w:rsidRPr="00B45FF6">
              <w:rPr>
                <w:bCs/>
                <w:color w:val="833C0B"/>
                <w:sz w:val="22"/>
                <w:szCs w:val="22"/>
              </w:rPr>
              <w:t>TEMP_TAM.</w:t>
            </w:r>
            <w:r w:rsidRPr="00B45FF6">
              <w:rPr>
                <w:bCs/>
                <w:sz w:val="22"/>
                <w:szCs w:val="22"/>
              </w:rPr>
              <w:t>DEPOSIT_PERIOD_DAYS</w:t>
            </w:r>
          </w:p>
        </w:tc>
      </w:tr>
      <w:tr w:rsidR="006A522F" w:rsidRPr="00B45FF6" w14:paraId="57BE1008"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3D7943ED" w14:textId="77777777" w:rsidR="006A522F" w:rsidRPr="00B45FF6" w:rsidRDefault="006A522F" w:rsidP="00415767">
            <w:pPr>
              <w:spacing w:line="276" w:lineRule="auto"/>
              <w:jc w:val="center"/>
              <w:rPr>
                <w:bCs/>
              </w:rPr>
            </w:pPr>
            <w:r w:rsidRPr="00B45FF6">
              <w:rPr>
                <w:bCs/>
                <w:sz w:val="22"/>
                <w:szCs w:val="22"/>
              </w:rPr>
              <w:t>28</w:t>
            </w:r>
          </w:p>
        </w:tc>
        <w:tc>
          <w:tcPr>
            <w:tcW w:w="1880" w:type="dxa"/>
            <w:tcBorders>
              <w:top w:val="single" w:sz="4" w:space="0" w:color="auto"/>
              <w:left w:val="single" w:sz="4" w:space="0" w:color="auto"/>
              <w:bottom w:val="single" w:sz="4" w:space="0" w:color="auto"/>
              <w:right w:val="single" w:sz="4" w:space="0" w:color="auto"/>
            </w:tcBorders>
            <w:hideMark/>
          </w:tcPr>
          <w:p w14:paraId="702F9D8E" w14:textId="77777777" w:rsidR="006A522F" w:rsidRPr="00B45FF6" w:rsidRDefault="006A522F" w:rsidP="00415767">
            <w:pPr>
              <w:spacing w:line="276" w:lineRule="auto"/>
              <w:rPr>
                <w:bCs/>
              </w:rPr>
            </w:pPr>
            <w:r w:rsidRPr="00B45FF6">
              <w:rPr>
                <w:bCs/>
                <w:sz w:val="22"/>
                <w:szCs w:val="22"/>
              </w:rPr>
              <w:t>Tên CTKM</w:t>
            </w:r>
            <w:r w:rsidRPr="00B45FF6">
              <w:rPr>
                <w:bCs/>
                <w:sz w:val="22"/>
                <w:szCs w:val="22"/>
              </w:rPr>
              <w:br/>
              <w:t>PROMO_NM</w:t>
            </w:r>
          </w:p>
        </w:tc>
        <w:tc>
          <w:tcPr>
            <w:tcW w:w="5442" w:type="dxa"/>
            <w:tcBorders>
              <w:top w:val="single" w:sz="4" w:space="0" w:color="auto"/>
              <w:left w:val="single" w:sz="4" w:space="0" w:color="auto"/>
              <w:bottom w:val="single" w:sz="4" w:space="0" w:color="auto"/>
              <w:right w:val="single" w:sz="4" w:space="0" w:color="auto"/>
            </w:tcBorders>
            <w:noWrap/>
            <w:hideMark/>
          </w:tcPr>
          <w:p w14:paraId="6DBC5535" w14:textId="77777777" w:rsidR="006A522F" w:rsidRPr="00B45FF6" w:rsidRDefault="006A522F" w:rsidP="00415767">
            <w:pPr>
              <w:spacing w:line="276" w:lineRule="auto"/>
              <w:rPr>
                <w:bCs/>
              </w:rPr>
            </w:pPr>
            <w:r w:rsidRPr="00B45FF6">
              <w:rPr>
                <w:bCs/>
                <w:sz w:val="22"/>
                <w:szCs w:val="22"/>
              </w:rPr>
              <w:t xml:space="preserve">Giá trị cột </w:t>
            </w:r>
            <w:r w:rsidRPr="00B45FF6">
              <w:rPr>
                <w:b/>
                <w:sz w:val="22"/>
                <w:szCs w:val="22"/>
              </w:rPr>
              <w:t xml:space="preserve">PROMO_NM </w:t>
            </w:r>
            <w:r w:rsidRPr="00B45FF6">
              <w:rPr>
                <w:bCs/>
                <w:sz w:val="22"/>
                <w:szCs w:val="22"/>
              </w:rPr>
              <w:t>chính là kết quả trả về của câu Subqueries,  Subqueries này được đặt trong câu Select list như mô tả ở cột bên.</w:t>
            </w:r>
          </w:p>
        </w:tc>
        <w:tc>
          <w:tcPr>
            <w:tcW w:w="5821" w:type="dxa"/>
            <w:tcBorders>
              <w:top w:val="single" w:sz="4" w:space="0" w:color="auto"/>
              <w:left w:val="single" w:sz="4" w:space="0" w:color="auto"/>
              <w:bottom w:val="single" w:sz="4" w:space="0" w:color="auto"/>
              <w:right w:val="single" w:sz="4" w:space="0" w:color="auto"/>
            </w:tcBorders>
            <w:noWrap/>
            <w:hideMark/>
          </w:tcPr>
          <w:p w14:paraId="6D1DBF92"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SELECT</w:t>
            </w:r>
            <w:r w:rsidRPr="00B45FF6">
              <w:rPr>
                <w:color w:val="000000"/>
                <w:sz w:val="22"/>
                <w:szCs w:val="22"/>
                <w:lang w:val="vi-VN" w:eastAsia="vi-VN"/>
              </w:rPr>
              <w:t xml:space="preserve"> C_CPMSTH</w:t>
            </w:r>
            <w:r w:rsidRPr="00B45FF6">
              <w:rPr>
                <w:color w:val="000080"/>
                <w:sz w:val="22"/>
                <w:szCs w:val="22"/>
                <w:lang w:val="vi-VN" w:eastAsia="vi-VN"/>
              </w:rPr>
              <w:t>.</w:t>
            </w:r>
            <w:r w:rsidRPr="00B45FF6">
              <w:rPr>
                <w:color w:val="000000"/>
                <w:sz w:val="22"/>
                <w:szCs w:val="22"/>
                <w:lang w:val="vi-VN" w:eastAsia="vi-VN"/>
              </w:rPr>
              <w:t>PROMO_NAME</w:t>
            </w:r>
          </w:p>
          <w:p w14:paraId="294B44D8"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FROM</w:t>
            </w:r>
            <w:r w:rsidRPr="00B45FF6">
              <w:rPr>
                <w:color w:val="000000"/>
                <w:sz w:val="22"/>
                <w:szCs w:val="22"/>
                <w:lang w:val="vi-VN" w:eastAsia="vi-VN"/>
              </w:rPr>
              <w:t xml:space="preserve"> CUSTOM</w:t>
            </w:r>
            <w:r w:rsidRPr="00B45FF6">
              <w:rPr>
                <w:color w:val="000080"/>
                <w:sz w:val="22"/>
                <w:szCs w:val="22"/>
                <w:lang w:val="vi-VN" w:eastAsia="vi-VN"/>
              </w:rPr>
              <w:t>.</w:t>
            </w:r>
            <w:r w:rsidRPr="00B45FF6">
              <w:rPr>
                <w:color w:val="000000"/>
                <w:sz w:val="22"/>
                <w:szCs w:val="22"/>
                <w:lang w:val="vi-VN" w:eastAsia="vi-VN"/>
              </w:rPr>
              <w:t>C_CPGI</w:t>
            </w:r>
          </w:p>
          <w:p w14:paraId="479CCF3C"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JOIN</w:t>
            </w:r>
            <w:r w:rsidRPr="00B45FF6">
              <w:rPr>
                <w:color w:val="000000"/>
                <w:sz w:val="22"/>
                <w:szCs w:val="22"/>
                <w:lang w:val="vi-VN" w:eastAsia="vi-VN"/>
              </w:rPr>
              <w:t xml:space="preserve"> CUSTOM</w:t>
            </w:r>
            <w:r w:rsidRPr="00B45FF6">
              <w:rPr>
                <w:color w:val="000080"/>
                <w:sz w:val="22"/>
                <w:szCs w:val="22"/>
                <w:lang w:val="vi-VN" w:eastAsia="vi-VN"/>
              </w:rPr>
              <w:t>.</w:t>
            </w:r>
            <w:r w:rsidRPr="00B45FF6">
              <w:rPr>
                <w:color w:val="000000"/>
                <w:sz w:val="22"/>
                <w:szCs w:val="22"/>
                <w:lang w:val="vi-VN" w:eastAsia="vi-VN"/>
              </w:rPr>
              <w:t xml:space="preserve">C_CPMSTH </w:t>
            </w:r>
            <w:r w:rsidRPr="00B45FF6">
              <w:rPr>
                <w:color w:val="0000FF"/>
                <w:sz w:val="22"/>
                <w:szCs w:val="22"/>
                <w:lang w:val="vi-VN" w:eastAsia="vi-VN"/>
              </w:rPr>
              <w:t>ON</w:t>
            </w:r>
            <w:r w:rsidRPr="00B45FF6">
              <w:rPr>
                <w:color w:val="000000"/>
                <w:sz w:val="22"/>
                <w:szCs w:val="22"/>
                <w:lang w:val="vi-VN" w:eastAsia="vi-VN"/>
              </w:rPr>
              <w:t xml:space="preserve"> C_CPMSTH</w:t>
            </w:r>
            <w:r w:rsidRPr="00B45FF6">
              <w:rPr>
                <w:color w:val="000080"/>
                <w:sz w:val="22"/>
                <w:szCs w:val="22"/>
                <w:lang w:val="vi-VN" w:eastAsia="vi-VN"/>
              </w:rPr>
              <w:t>.</w:t>
            </w:r>
            <w:r w:rsidRPr="00B45FF6">
              <w:rPr>
                <w:color w:val="000000"/>
                <w:sz w:val="22"/>
                <w:szCs w:val="22"/>
                <w:lang w:val="vi-VN" w:eastAsia="vi-VN"/>
              </w:rPr>
              <w:t xml:space="preserve">PROMO_CODE </w:t>
            </w:r>
            <w:r w:rsidRPr="00B45FF6">
              <w:rPr>
                <w:color w:val="000080"/>
                <w:sz w:val="22"/>
                <w:szCs w:val="22"/>
                <w:lang w:val="vi-VN" w:eastAsia="vi-VN"/>
              </w:rPr>
              <w:t>=</w:t>
            </w:r>
            <w:r w:rsidRPr="00B45FF6">
              <w:rPr>
                <w:color w:val="000000"/>
                <w:sz w:val="22"/>
                <w:szCs w:val="22"/>
                <w:lang w:val="vi-VN" w:eastAsia="vi-VN"/>
              </w:rPr>
              <w:t xml:space="preserve">  C_CPGI</w:t>
            </w:r>
            <w:r w:rsidRPr="00B45FF6">
              <w:rPr>
                <w:color w:val="000080"/>
                <w:sz w:val="22"/>
                <w:szCs w:val="22"/>
                <w:lang w:val="vi-VN" w:eastAsia="vi-VN"/>
              </w:rPr>
              <w:t>.</w:t>
            </w:r>
            <w:r w:rsidRPr="00B45FF6">
              <w:rPr>
                <w:color w:val="000000"/>
                <w:sz w:val="22"/>
                <w:szCs w:val="22"/>
                <w:lang w:val="vi-VN" w:eastAsia="vi-VN"/>
              </w:rPr>
              <w:t>PROMO_CODE</w:t>
            </w:r>
          </w:p>
          <w:p w14:paraId="65C7168C"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WHERE</w:t>
            </w:r>
            <w:r w:rsidRPr="00B45FF6">
              <w:rPr>
                <w:color w:val="000000"/>
                <w:sz w:val="22"/>
                <w:szCs w:val="22"/>
                <w:lang w:val="vi-VN" w:eastAsia="vi-VN"/>
              </w:rPr>
              <w:t xml:space="preserve"> </w:t>
            </w:r>
          </w:p>
          <w:p w14:paraId="21B8EC53" w14:textId="77777777" w:rsidR="006A522F" w:rsidRPr="00B45FF6" w:rsidRDefault="006A522F" w:rsidP="00415767">
            <w:pPr>
              <w:shd w:val="clear" w:color="auto" w:fill="FFFFFF"/>
              <w:spacing w:line="276" w:lineRule="auto"/>
              <w:rPr>
                <w:color w:val="000000"/>
                <w:lang w:val="vi-VN" w:eastAsia="vi-VN"/>
              </w:rPr>
            </w:pPr>
            <w:r w:rsidRPr="00B45FF6">
              <w:rPr>
                <w:color w:val="000000"/>
                <w:sz w:val="22"/>
                <w:szCs w:val="22"/>
                <w:lang w:val="vi-VN" w:eastAsia="vi-VN"/>
              </w:rPr>
              <w:t>C_CPGI</w:t>
            </w:r>
            <w:r w:rsidRPr="00B45FF6">
              <w:rPr>
                <w:color w:val="000080"/>
                <w:sz w:val="22"/>
                <w:szCs w:val="22"/>
                <w:lang w:val="vi-VN" w:eastAsia="vi-VN"/>
              </w:rPr>
              <w:t>.</w:t>
            </w:r>
            <w:r w:rsidRPr="00B45FF6">
              <w:rPr>
                <w:color w:val="000000"/>
                <w:sz w:val="22"/>
                <w:szCs w:val="22"/>
                <w:lang w:val="vi-VN" w:eastAsia="vi-VN"/>
              </w:rPr>
              <w:t xml:space="preserve">FORACID </w:t>
            </w:r>
            <w:r w:rsidRPr="00B45FF6">
              <w:rPr>
                <w:color w:val="000080"/>
                <w:sz w:val="22"/>
                <w:szCs w:val="22"/>
                <w:lang w:val="vi-VN" w:eastAsia="vi-VN"/>
              </w:rPr>
              <w:t>=</w:t>
            </w:r>
            <w:r w:rsidRPr="00B45FF6">
              <w:rPr>
                <w:color w:val="000000"/>
                <w:sz w:val="22"/>
                <w:szCs w:val="22"/>
                <w:lang w:val="vi-VN" w:eastAsia="vi-VN"/>
              </w:rPr>
              <w:t xml:space="preserve"> GAM</w:t>
            </w:r>
            <w:r w:rsidRPr="00B45FF6">
              <w:rPr>
                <w:color w:val="000080"/>
                <w:sz w:val="22"/>
                <w:szCs w:val="22"/>
                <w:lang w:val="vi-VN" w:eastAsia="vi-VN"/>
              </w:rPr>
              <w:t>.</w:t>
            </w:r>
            <w:r w:rsidRPr="00B45FF6">
              <w:rPr>
                <w:color w:val="000000"/>
                <w:sz w:val="22"/>
                <w:szCs w:val="22"/>
                <w:lang w:val="vi-VN" w:eastAsia="vi-VN"/>
              </w:rPr>
              <w:t xml:space="preserve">FORACID </w:t>
            </w:r>
          </w:p>
          <w:p w14:paraId="4E4F0278"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C_CPGI</w:t>
            </w:r>
            <w:r w:rsidRPr="00B45FF6">
              <w:rPr>
                <w:color w:val="000080"/>
                <w:sz w:val="22"/>
                <w:szCs w:val="22"/>
                <w:lang w:val="vi-VN" w:eastAsia="vi-VN"/>
              </w:rPr>
              <w:t>.</w:t>
            </w:r>
            <w:r w:rsidRPr="00B45FF6">
              <w:rPr>
                <w:color w:val="000000"/>
                <w:sz w:val="22"/>
                <w:szCs w:val="22"/>
                <w:lang w:val="vi-VN" w:eastAsia="vi-VN"/>
              </w:rPr>
              <w:t xml:space="preserve">ENTITY_CRE_FLG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0000"/>
                <w:sz w:val="22"/>
                <w:szCs w:val="22"/>
                <w:lang w:val="vi-VN" w:eastAsia="vi-VN"/>
              </w:rPr>
              <w:t>'Y'</w:t>
            </w:r>
          </w:p>
          <w:p w14:paraId="481E9906"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C_CPGI</w:t>
            </w:r>
            <w:r w:rsidRPr="00B45FF6">
              <w:rPr>
                <w:color w:val="000080"/>
                <w:sz w:val="22"/>
                <w:szCs w:val="22"/>
                <w:lang w:val="vi-VN" w:eastAsia="vi-VN"/>
              </w:rPr>
              <w:t>.</w:t>
            </w:r>
            <w:r w:rsidRPr="00B45FF6">
              <w:rPr>
                <w:color w:val="000000"/>
                <w:sz w:val="22"/>
                <w:szCs w:val="22"/>
                <w:lang w:val="vi-VN" w:eastAsia="vi-VN"/>
              </w:rPr>
              <w:t xml:space="preserve">DEL_FLG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0000"/>
                <w:sz w:val="22"/>
                <w:szCs w:val="22"/>
                <w:lang w:val="vi-VN" w:eastAsia="vi-VN"/>
              </w:rPr>
              <w:t>'N'</w:t>
            </w:r>
            <w:r w:rsidRPr="00B45FF6">
              <w:rPr>
                <w:color w:val="000000"/>
                <w:sz w:val="22"/>
                <w:szCs w:val="22"/>
                <w:lang w:val="vi-VN" w:eastAsia="vi-VN"/>
              </w:rPr>
              <w:t xml:space="preserve"> </w:t>
            </w:r>
          </w:p>
          <w:p w14:paraId="58E15671" w14:textId="77777777" w:rsidR="006A522F" w:rsidRPr="00B45FF6" w:rsidRDefault="006A522F" w:rsidP="00415767">
            <w:pPr>
              <w:shd w:val="clear" w:color="auto" w:fill="FFFFFF"/>
              <w:spacing w:line="276" w:lineRule="auto"/>
              <w:rPr>
                <w:color w:val="000000"/>
                <w:lang w:val="vi-VN" w:eastAsia="vi-VN"/>
              </w:rPr>
            </w:pPr>
            <w:r w:rsidRPr="00B45FF6">
              <w:rPr>
                <w:color w:val="0000FF"/>
                <w:sz w:val="22"/>
                <w:szCs w:val="22"/>
                <w:lang w:val="vi-VN" w:eastAsia="vi-VN"/>
              </w:rPr>
              <w:t>AND</w:t>
            </w:r>
            <w:r w:rsidRPr="00B45FF6">
              <w:rPr>
                <w:color w:val="000000"/>
                <w:sz w:val="22"/>
                <w:szCs w:val="22"/>
                <w:lang w:val="vi-VN" w:eastAsia="vi-VN"/>
              </w:rPr>
              <w:t xml:space="preserve"> </w:t>
            </w:r>
            <w:r w:rsidRPr="00B45FF6">
              <w:rPr>
                <w:color w:val="0000FF"/>
                <w:sz w:val="22"/>
                <w:szCs w:val="22"/>
                <w:lang w:val="vi-VN" w:eastAsia="vi-VN"/>
              </w:rPr>
              <w:t>ROWNUM</w:t>
            </w:r>
            <w:r w:rsidRPr="00B45FF6">
              <w:rPr>
                <w:color w:val="000000"/>
                <w:sz w:val="22"/>
                <w:szCs w:val="22"/>
                <w:lang w:val="vi-VN" w:eastAsia="vi-VN"/>
              </w:rPr>
              <w:t xml:space="preserve"> </w:t>
            </w:r>
            <w:r w:rsidRPr="00B45FF6">
              <w:rPr>
                <w:color w:val="000080"/>
                <w:sz w:val="22"/>
                <w:szCs w:val="22"/>
                <w:lang w:val="vi-VN" w:eastAsia="vi-VN"/>
              </w:rPr>
              <w:t>=</w:t>
            </w:r>
            <w:r w:rsidRPr="00B45FF6">
              <w:rPr>
                <w:color w:val="000000"/>
                <w:sz w:val="22"/>
                <w:szCs w:val="22"/>
                <w:lang w:val="vi-VN" w:eastAsia="vi-VN"/>
              </w:rPr>
              <w:t xml:space="preserve"> </w:t>
            </w:r>
            <w:r w:rsidRPr="00B45FF6">
              <w:rPr>
                <w:color w:val="FF8000"/>
                <w:sz w:val="22"/>
                <w:szCs w:val="22"/>
                <w:lang w:val="vi-VN" w:eastAsia="vi-VN"/>
              </w:rPr>
              <w:t>1</w:t>
            </w:r>
          </w:p>
        </w:tc>
      </w:tr>
      <w:tr w:rsidR="006A522F" w:rsidRPr="00B45FF6" w14:paraId="5A65EC9E" w14:textId="77777777" w:rsidTr="00415767">
        <w:trPr>
          <w:trHeight w:val="289"/>
        </w:trPr>
        <w:tc>
          <w:tcPr>
            <w:tcW w:w="805" w:type="dxa"/>
            <w:tcBorders>
              <w:top w:val="single" w:sz="4" w:space="0" w:color="auto"/>
              <w:left w:val="single" w:sz="4" w:space="0" w:color="auto"/>
              <w:bottom w:val="single" w:sz="4" w:space="0" w:color="auto"/>
              <w:right w:val="single" w:sz="4" w:space="0" w:color="auto"/>
            </w:tcBorders>
            <w:hideMark/>
          </w:tcPr>
          <w:p w14:paraId="3179DAB9" w14:textId="77777777" w:rsidR="006A522F" w:rsidRPr="00B45FF6" w:rsidRDefault="006A522F" w:rsidP="00415767">
            <w:pPr>
              <w:spacing w:line="276" w:lineRule="auto"/>
              <w:jc w:val="center"/>
              <w:rPr>
                <w:bCs/>
              </w:rPr>
            </w:pPr>
            <w:r w:rsidRPr="00B45FF6">
              <w:rPr>
                <w:bCs/>
                <w:sz w:val="22"/>
                <w:szCs w:val="22"/>
              </w:rPr>
              <w:t>29</w:t>
            </w:r>
          </w:p>
        </w:tc>
        <w:tc>
          <w:tcPr>
            <w:tcW w:w="1880" w:type="dxa"/>
            <w:tcBorders>
              <w:top w:val="single" w:sz="4" w:space="0" w:color="auto"/>
              <w:left w:val="single" w:sz="4" w:space="0" w:color="auto"/>
              <w:bottom w:val="single" w:sz="4" w:space="0" w:color="auto"/>
              <w:right w:val="single" w:sz="4" w:space="0" w:color="auto"/>
            </w:tcBorders>
            <w:hideMark/>
          </w:tcPr>
          <w:p w14:paraId="2AC8C08D" w14:textId="77777777" w:rsidR="006A522F" w:rsidRPr="00B45FF6" w:rsidRDefault="006A522F" w:rsidP="00415767">
            <w:pPr>
              <w:spacing w:line="276" w:lineRule="auto"/>
              <w:rPr>
                <w:bCs/>
              </w:rPr>
            </w:pPr>
            <w:r w:rsidRPr="00B45FF6">
              <w:rPr>
                <w:bCs/>
                <w:sz w:val="22"/>
                <w:szCs w:val="22"/>
              </w:rPr>
              <w:t>SOL Mở CIF</w:t>
            </w:r>
            <w:r w:rsidRPr="00B45FF6">
              <w:rPr>
                <w:bCs/>
                <w:sz w:val="22"/>
                <w:szCs w:val="22"/>
              </w:rPr>
              <w:br/>
              <w:t>SOL_OPEN_CIF</w:t>
            </w:r>
          </w:p>
        </w:tc>
        <w:tc>
          <w:tcPr>
            <w:tcW w:w="5442" w:type="dxa"/>
            <w:tcBorders>
              <w:top w:val="single" w:sz="4" w:space="0" w:color="auto"/>
              <w:left w:val="single" w:sz="4" w:space="0" w:color="auto"/>
              <w:bottom w:val="single" w:sz="4" w:space="0" w:color="auto"/>
              <w:right w:val="single" w:sz="4" w:space="0" w:color="auto"/>
            </w:tcBorders>
            <w:noWrap/>
            <w:hideMark/>
          </w:tcPr>
          <w:p w14:paraId="728FB6CA" w14:textId="77777777" w:rsidR="006A522F" w:rsidRPr="00B45FF6" w:rsidRDefault="006A522F" w:rsidP="00415767">
            <w:pPr>
              <w:spacing w:line="276" w:lineRule="auto"/>
              <w:rPr>
                <w:bCs/>
              </w:rPr>
            </w:pPr>
            <w:r w:rsidRPr="00B45FF6">
              <w:rPr>
                <w:sz w:val="22"/>
                <w:szCs w:val="22"/>
              </w:rPr>
              <w:t>Tương tự cột “</w:t>
            </w:r>
            <w:r w:rsidRPr="00B45FF6">
              <w:rPr>
                <w:bCs/>
                <w:sz w:val="22"/>
                <w:szCs w:val="22"/>
              </w:rPr>
              <w:t>Loại Khách hàng” (STT 4)</w:t>
            </w:r>
          </w:p>
        </w:tc>
        <w:tc>
          <w:tcPr>
            <w:tcW w:w="5821" w:type="dxa"/>
            <w:tcBorders>
              <w:top w:val="single" w:sz="4" w:space="0" w:color="auto"/>
              <w:left w:val="single" w:sz="4" w:space="0" w:color="auto"/>
              <w:bottom w:val="single" w:sz="4" w:space="0" w:color="auto"/>
              <w:right w:val="single" w:sz="4" w:space="0" w:color="auto"/>
            </w:tcBorders>
            <w:noWrap/>
          </w:tcPr>
          <w:p w14:paraId="0E644DDC" w14:textId="77777777" w:rsidR="006A522F" w:rsidRPr="00B45FF6" w:rsidRDefault="006A522F" w:rsidP="00415767">
            <w:pPr>
              <w:spacing w:line="276" w:lineRule="auto"/>
              <w:rPr>
                <w:bCs/>
                <w:i/>
                <w:iCs/>
              </w:rPr>
            </w:pPr>
            <w:r w:rsidRPr="00B45FF6">
              <w:rPr>
                <w:bCs/>
                <w:sz w:val="22"/>
                <w:szCs w:val="22"/>
              </w:rPr>
              <w:t>Lấy cột “</w:t>
            </w:r>
            <w:r w:rsidRPr="00B45FF6">
              <w:rPr>
                <w:color w:val="000000"/>
                <w:sz w:val="22"/>
                <w:szCs w:val="22"/>
              </w:rPr>
              <w:t>PRIMARY_SOL_ID</w:t>
            </w:r>
            <w:r w:rsidRPr="00B45FF6">
              <w:rPr>
                <w:bCs/>
                <w:sz w:val="22"/>
                <w:szCs w:val="22"/>
              </w:rPr>
              <w:t xml:space="preserve">” trong bảng </w:t>
            </w:r>
            <w:r w:rsidRPr="00B45FF6">
              <w:rPr>
                <w:sz w:val="22"/>
                <w:szCs w:val="22"/>
              </w:rPr>
              <w:t>tạm TEMP_CIF</w:t>
            </w:r>
            <w:r w:rsidRPr="00B45FF6">
              <w:rPr>
                <w:bCs/>
                <w:sz w:val="22"/>
                <w:szCs w:val="22"/>
              </w:rPr>
              <w:t>, cách lấy tham khảo ở mục “</w:t>
            </w:r>
            <w:r w:rsidRPr="00B45FF6">
              <w:rPr>
                <w:bCs/>
                <w:i/>
                <w:iCs/>
                <w:sz w:val="22"/>
                <w:szCs w:val="22"/>
              </w:rPr>
              <w:t xml:space="preserve">Các quy tắc xử lý chung” </w:t>
            </w:r>
            <w:r w:rsidRPr="00B45FF6">
              <w:rPr>
                <w:rStyle w:val="Strong"/>
                <w:rFonts w:ascii="Cambria Math" w:hAnsi="Cambria Math" w:cs="Cambria Math"/>
                <w:i/>
                <w:iCs/>
                <w:color w:val="3A3A3A"/>
                <w:sz w:val="22"/>
                <w:szCs w:val="22"/>
              </w:rPr>
              <w:t>⇢</w:t>
            </w:r>
            <w:r w:rsidRPr="00B45FF6">
              <w:rPr>
                <w:sz w:val="22"/>
                <w:szCs w:val="22"/>
              </w:rPr>
              <w:t xml:space="preserve"> </w:t>
            </w:r>
            <w:r w:rsidRPr="00B45FF6">
              <w:rPr>
                <w:bCs/>
                <w:i/>
                <w:iCs/>
                <w:sz w:val="22"/>
                <w:szCs w:val="22"/>
              </w:rPr>
              <w:t>“Thông tin khách hàng” (</w:t>
            </w:r>
            <w:hyperlink w:anchor="_Thông_tin_khách" w:history="1">
              <w:r w:rsidRPr="00B45FF6">
                <w:rPr>
                  <w:rStyle w:val="Hyperlink"/>
                  <w:rFonts w:eastAsiaTheme="majorEastAsia"/>
                  <w:i/>
                  <w:iCs/>
                  <w:sz w:val="22"/>
                  <w:szCs w:val="22"/>
                </w:rPr>
                <w:t>link</w:t>
              </w:r>
            </w:hyperlink>
            <w:r w:rsidRPr="00B45FF6">
              <w:rPr>
                <w:bCs/>
                <w:i/>
                <w:iCs/>
                <w:sz w:val="22"/>
                <w:szCs w:val="22"/>
              </w:rPr>
              <w:t>)</w:t>
            </w:r>
          </w:p>
          <w:p w14:paraId="390BA8BF" w14:textId="77777777" w:rsidR="006A522F" w:rsidRPr="00B45FF6" w:rsidRDefault="006A522F" w:rsidP="00415767">
            <w:pPr>
              <w:spacing w:line="276" w:lineRule="auto"/>
              <w:rPr>
                <w:bCs/>
                <w:i/>
                <w:iCs/>
              </w:rPr>
            </w:pPr>
          </w:p>
          <w:p w14:paraId="0F55673B" w14:textId="77777777" w:rsidR="006A522F" w:rsidRPr="00B45FF6" w:rsidRDefault="006A522F" w:rsidP="00415767">
            <w:pPr>
              <w:spacing w:line="276" w:lineRule="auto"/>
              <w:rPr>
                <w:bCs/>
              </w:rPr>
            </w:pPr>
            <w:r w:rsidRPr="00B45FF6">
              <w:rPr>
                <w:sz w:val="22"/>
                <w:szCs w:val="22"/>
              </w:rPr>
              <w:t>TEMP_CIF.</w:t>
            </w:r>
            <w:r w:rsidRPr="00B45FF6">
              <w:rPr>
                <w:color w:val="000000"/>
                <w:sz w:val="22"/>
                <w:szCs w:val="22"/>
              </w:rPr>
              <w:t>PRIMARY_SOL_ID</w:t>
            </w:r>
          </w:p>
        </w:tc>
      </w:tr>
    </w:tbl>
    <w:p w14:paraId="13334D5B" w14:textId="77777777" w:rsidR="006A522F" w:rsidRPr="004C7E39" w:rsidRDefault="006A522F" w:rsidP="006A522F">
      <w:pPr>
        <w:rPr>
          <w:lang w:val="en-GB"/>
        </w:rPr>
      </w:pPr>
    </w:p>
    <w:p w14:paraId="322B5B60" w14:textId="77777777" w:rsidR="006A522F" w:rsidRPr="004C7E39" w:rsidRDefault="006A522F" w:rsidP="006A522F">
      <w:pPr>
        <w:pStyle w:val="Heading3"/>
      </w:pPr>
      <w:bookmarkStart w:id="1171" w:name="_CRM32"/>
      <w:bookmarkStart w:id="1172" w:name="_Toc108106102"/>
      <w:bookmarkStart w:id="1173" w:name="_Toc112677036"/>
      <w:bookmarkEnd w:id="1171"/>
      <w:r w:rsidRPr="004C7E39">
        <w:lastRenderedPageBreak/>
        <w:t>CRM32</w:t>
      </w:r>
      <w:bookmarkEnd w:id="1172"/>
      <w:bookmarkEnd w:id="1173"/>
    </w:p>
    <w:tbl>
      <w:tblPr>
        <w:tblW w:w="153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356"/>
        <w:gridCol w:w="6480"/>
        <w:gridCol w:w="5760"/>
      </w:tblGrid>
      <w:tr w:rsidR="006A522F" w:rsidRPr="009F12C8" w14:paraId="279548D9" w14:textId="77777777" w:rsidTr="00415767">
        <w:trPr>
          <w:trHeight w:val="289"/>
          <w:tblHeader/>
        </w:trPr>
        <w:tc>
          <w:tcPr>
            <w:tcW w:w="704" w:type="dxa"/>
            <w:shd w:val="clear" w:color="auto" w:fill="002060"/>
          </w:tcPr>
          <w:p w14:paraId="445D3802" w14:textId="77777777" w:rsidR="006A522F" w:rsidRPr="009F12C8" w:rsidRDefault="006A522F" w:rsidP="00415767">
            <w:pPr>
              <w:jc w:val="center"/>
              <w:rPr>
                <w:b/>
                <w:bCs/>
                <w:color w:val="FFFFFF" w:themeColor="background1"/>
              </w:rPr>
            </w:pPr>
            <w:r w:rsidRPr="009F12C8">
              <w:rPr>
                <w:b/>
                <w:color w:val="FFFFFF" w:themeColor="background1"/>
                <w:sz w:val="22"/>
                <w:szCs w:val="22"/>
              </w:rPr>
              <w:t>STT</w:t>
            </w:r>
          </w:p>
        </w:tc>
        <w:tc>
          <w:tcPr>
            <w:tcW w:w="2356" w:type="dxa"/>
            <w:vMerge w:val="restart"/>
            <w:shd w:val="clear" w:color="auto" w:fill="002060"/>
          </w:tcPr>
          <w:p w14:paraId="473A7F2A" w14:textId="77777777" w:rsidR="006A522F" w:rsidRPr="009F12C8" w:rsidRDefault="006A522F" w:rsidP="00415767">
            <w:pPr>
              <w:jc w:val="center"/>
              <w:rPr>
                <w:b/>
                <w:bCs/>
                <w:color w:val="FFFFFF" w:themeColor="background1"/>
              </w:rPr>
            </w:pPr>
            <w:r w:rsidRPr="009F12C8">
              <w:rPr>
                <w:b/>
                <w:color w:val="FFFFFF" w:themeColor="background1"/>
                <w:sz w:val="22"/>
                <w:szCs w:val="22"/>
              </w:rPr>
              <w:t>Nội dung</w:t>
            </w:r>
          </w:p>
        </w:tc>
        <w:tc>
          <w:tcPr>
            <w:tcW w:w="12240" w:type="dxa"/>
            <w:gridSpan w:val="2"/>
            <w:shd w:val="clear" w:color="auto" w:fill="002060"/>
            <w:noWrap/>
          </w:tcPr>
          <w:p w14:paraId="2A2D5151" w14:textId="77777777" w:rsidR="006A522F" w:rsidRPr="009F12C8" w:rsidRDefault="006A522F" w:rsidP="00415767">
            <w:pPr>
              <w:jc w:val="center"/>
              <w:rPr>
                <w:b/>
                <w:bCs/>
                <w:color w:val="FFFFFF" w:themeColor="background1"/>
              </w:rPr>
            </w:pPr>
            <w:r w:rsidRPr="009F12C8">
              <w:rPr>
                <w:b/>
                <w:color w:val="FFFFFF" w:themeColor="background1"/>
                <w:sz w:val="22"/>
                <w:szCs w:val="22"/>
              </w:rPr>
              <w:t>Cách trích xuất Đối với tập dữ liệu</w:t>
            </w:r>
          </w:p>
        </w:tc>
      </w:tr>
      <w:tr w:rsidR="006A522F" w:rsidRPr="009F12C8" w14:paraId="18C8B5B0" w14:textId="77777777" w:rsidTr="00415767">
        <w:trPr>
          <w:trHeight w:val="289"/>
          <w:tblHeader/>
        </w:trPr>
        <w:tc>
          <w:tcPr>
            <w:tcW w:w="704" w:type="dxa"/>
            <w:shd w:val="clear" w:color="auto" w:fill="002060"/>
          </w:tcPr>
          <w:p w14:paraId="25187E0E" w14:textId="77777777" w:rsidR="006A522F" w:rsidRPr="009F12C8" w:rsidRDefault="006A522F" w:rsidP="00415767">
            <w:pPr>
              <w:jc w:val="center"/>
              <w:rPr>
                <w:b/>
                <w:bCs/>
                <w:color w:val="FFFFFF" w:themeColor="background1"/>
              </w:rPr>
            </w:pPr>
          </w:p>
        </w:tc>
        <w:tc>
          <w:tcPr>
            <w:tcW w:w="2356" w:type="dxa"/>
            <w:vMerge/>
            <w:shd w:val="clear" w:color="auto" w:fill="002060"/>
            <w:hideMark/>
          </w:tcPr>
          <w:p w14:paraId="37A8B508" w14:textId="77777777" w:rsidR="006A522F" w:rsidRPr="009F12C8" w:rsidRDefault="006A522F" w:rsidP="00415767">
            <w:pPr>
              <w:jc w:val="center"/>
              <w:rPr>
                <w:b/>
                <w:bCs/>
                <w:color w:val="FFFFFF" w:themeColor="background1"/>
              </w:rPr>
            </w:pPr>
          </w:p>
        </w:tc>
        <w:tc>
          <w:tcPr>
            <w:tcW w:w="6480" w:type="dxa"/>
            <w:shd w:val="clear" w:color="auto" w:fill="002060"/>
            <w:noWrap/>
            <w:hideMark/>
          </w:tcPr>
          <w:p w14:paraId="5E35B47E" w14:textId="77777777" w:rsidR="006A522F" w:rsidRPr="009F12C8" w:rsidRDefault="006A522F" w:rsidP="00415767">
            <w:pPr>
              <w:jc w:val="center"/>
              <w:rPr>
                <w:b/>
                <w:bCs/>
                <w:color w:val="FFFFFF" w:themeColor="background1"/>
              </w:rPr>
            </w:pPr>
            <w:r w:rsidRPr="009F12C8">
              <w:rPr>
                <w:b/>
                <w:color w:val="FFFFFF" w:themeColor="background1"/>
                <w:sz w:val="22"/>
                <w:szCs w:val="22"/>
              </w:rPr>
              <w:t>Điều kiện</w:t>
            </w:r>
          </w:p>
        </w:tc>
        <w:tc>
          <w:tcPr>
            <w:tcW w:w="5760" w:type="dxa"/>
            <w:shd w:val="clear" w:color="auto" w:fill="002060"/>
            <w:noWrap/>
            <w:hideMark/>
          </w:tcPr>
          <w:p w14:paraId="4D5A35A4" w14:textId="77777777" w:rsidR="006A522F" w:rsidRPr="009F12C8" w:rsidRDefault="006A522F" w:rsidP="00415767">
            <w:pPr>
              <w:jc w:val="center"/>
              <w:rPr>
                <w:b/>
                <w:bCs/>
                <w:color w:val="FFFFFF" w:themeColor="background1"/>
              </w:rPr>
            </w:pPr>
            <w:r w:rsidRPr="009F12C8">
              <w:rPr>
                <w:b/>
                <w:color w:val="FFFFFF" w:themeColor="background1"/>
                <w:sz w:val="22"/>
                <w:szCs w:val="22"/>
              </w:rPr>
              <w:t>Tên trường</w:t>
            </w:r>
          </w:p>
        </w:tc>
      </w:tr>
      <w:tr w:rsidR="006A522F" w:rsidRPr="009F12C8" w14:paraId="0D6FE5A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tcPr>
          <w:p w14:paraId="66EEE3FF" w14:textId="77777777" w:rsidR="006A522F" w:rsidRPr="009F12C8" w:rsidRDefault="006A522F" w:rsidP="00415767">
            <w:pPr>
              <w:jc w:val="center"/>
              <w:rPr>
                <w:bCs/>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5AD9D47" w14:textId="77777777" w:rsidR="006A522F" w:rsidRPr="009F12C8" w:rsidRDefault="006A522F" w:rsidP="00415767">
            <w:pPr>
              <w:rPr>
                <w:bCs/>
              </w:rPr>
            </w:pPr>
            <w:r w:rsidRPr="009F12C8">
              <w:rPr>
                <w:sz w:val="22"/>
                <w:szCs w:val="22"/>
              </w:rPr>
              <w:t>Điều kiện chung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auto"/>
            <w:noWrap/>
          </w:tcPr>
          <w:p w14:paraId="20779F5C" w14:textId="77777777" w:rsidR="006A522F" w:rsidRPr="009F12C8" w:rsidRDefault="006A522F" w:rsidP="00415767">
            <w:pPr>
              <w:spacing w:after="120" w:line="264" w:lineRule="auto"/>
            </w:pPr>
            <w:r w:rsidRPr="009F12C8">
              <w:rPr>
                <w:b/>
                <w:sz w:val="22"/>
                <w:szCs w:val="22"/>
              </w:rPr>
              <w:t>Lấy từ hệ thống FINACLE</w:t>
            </w:r>
            <w:r w:rsidRPr="009F12C8">
              <w:rPr>
                <w:sz w:val="22"/>
                <w:szCs w:val="22"/>
              </w:rPr>
              <w:t xml:space="preserve">: bảng </w:t>
            </w:r>
            <w:r w:rsidRPr="009F12C8">
              <w:rPr>
                <w:b/>
                <w:sz w:val="22"/>
                <w:szCs w:val="22"/>
              </w:rPr>
              <w:t>TBAADM.GAM</w:t>
            </w:r>
            <w:r w:rsidRPr="009F12C8">
              <w:rPr>
                <w:sz w:val="22"/>
                <w:szCs w:val="22"/>
              </w:rPr>
              <w:t xml:space="preserve"> và </w:t>
            </w:r>
            <w:r w:rsidRPr="009F12C8">
              <w:rPr>
                <w:b/>
                <w:sz w:val="22"/>
                <w:szCs w:val="22"/>
              </w:rPr>
              <w:t>TBAADM.LAM</w:t>
            </w:r>
            <w:r w:rsidRPr="009F12C8">
              <w:rPr>
                <w:sz w:val="22"/>
                <w:szCs w:val="22"/>
              </w:rPr>
              <w:t xml:space="preserve"> </w:t>
            </w:r>
          </w:p>
          <w:p w14:paraId="28295BEC" w14:textId="77777777" w:rsidR="006A522F" w:rsidRPr="009F12C8" w:rsidRDefault="006A522F" w:rsidP="00415767">
            <w:pPr>
              <w:spacing w:after="120" w:line="264" w:lineRule="auto"/>
            </w:pPr>
            <w:r w:rsidRPr="009F12C8">
              <w:rPr>
                <w:b/>
                <w:sz w:val="22"/>
                <w:szCs w:val="22"/>
              </w:rPr>
              <w:t>Điều kiện</w:t>
            </w:r>
            <w:r w:rsidRPr="009F12C8">
              <w:rPr>
                <w:sz w:val="22"/>
                <w:szCs w:val="22"/>
              </w:rPr>
              <w:t>:</w:t>
            </w:r>
          </w:p>
          <w:p w14:paraId="55B83BDC" w14:textId="77777777" w:rsidR="006A522F" w:rsidRPr="009F12C8" w:rsidRDefault="006A522F" w:rsidP="00415767">
            <w:r w:rsidRPr="009F12C8">
              <w:rPr>
                <w:sz w:val="22"/>
                <w:szCs w:val="22"/>
              </w:rPr>
              <w:t xml:space="preserve">GAM.ACID = LAM.ACID </w:t>
            </w:r>
          </w:p>
          <w:p w14:paraId="17DD3992" w14:textId="77777777" w:rsidR="006A522F" w:rsidRPr="001D774E" w:rsidRDefault="006A522F" w:rsidP="00415767">
            <w:pPr>
              <w:rPr>
                <w:color w:val="0000FF"/>
              </w:rPr>
            </w:pPr>
            <w:r w:rsidRPr="009F12C8">
              <w:rPr>
                <w:color w:val="0000FF"/>
                <w:sz w:val="22"/>
                <w:szCs w:val="22"/>
              </w:rPr>
              <w:t xml:space="preserve">AND </w:t>
            </w:r>
            <w:r w:rsidRPr="009F12C8">
              <w:rPr>
                <w:sz w:val="22"/>
                <w:szCs w:val="22"/>
              </w:rPr>
              <w:t>GAM.SCHM_TYPE IN ('</w:t>
            </w:r>
            <w:r w:rsidRPr="009F12C8">
              <w:rPr>
                <w:b/>
                <w:color w:val="FF0000"/>
                <w:sz w:val="22"/>
                <w:szCs w:val="22"/>
              </w:rPr>
              <w:t>CLA</w:t>
            </w:r>
            <w:r w:rsidRPr="009F12C8">
              <w:rPr>
                <w:sz w:val="22"/>
                <w:szCs w:val="22"/>
              </w:rPr>
              <w:t>', '</w:t>
            </w:r>
            <w:r w:rsidRPr="009F12C8">
              <w:rPr>
                <w:b/>
                <w:color w:val="FF0000"/>
                <w:sz w:val="22"/>
                <w:szCs w:val="22"/>
              </w:rPr>
              <w:t>LAA</w:t>
            </w:r>
            <w:r w:rsidRPr="009F12C8">
              <w:rPr>
                <w:sz w:val="22"/>
                <w:szCs w:val="22"/>
              </w:rPr>
              <w:t>')</w:t>
            </w:r>
          </w:p>
          <w:p w14:paraId="1CF656EE" w14:textId="77777777" w:rsidR="006A522F" w:rsidRPr="001D774E" w:rsidRDefault="006A522F" w:rsidP="00415767">
            <w:pPr>
              <w:rPr>
                <w:color w:val="0000FF"/>
              </w:rPr>
            </w:pPr>
            <w:r w:rsidRPr="009F12C8">
              <w:rPr>
                <w:color w:val="0000FF"/>
                <w:sz w:val="22"/>
                <w:szCs w:val="22"/>
              </w:rPr>
              <w:t xml:space="preserve">AND </w:t>
            </w:r>
            <w:r w:rsidRPr="009F12C8">
              <w:rPr>
                <w:sz w:val="22"/>
                <w:szCs w:val="22"/>
              </w:rPr>
              <w:t>GAM.BANK_ID = '01'</w:t>
            </w:r>
          </w:p>
          <w:p w14:paraId="3171A77A"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LAM.DIS_SHDL_DATE &lt;= TO_DATE('&lt;NGÀY_BÁO_CÁO&gt;', 'YYYYMMDD')</w:t>
            </w:r>
          </w:p>
          <w:p w14:paraId="7032C3F1"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(NVL(LAM.PAYOFF_FLG, 'N') = 'N' OR (LAM.PAYOFF_FLG = 'Y' AND TRUNC(LAM.PAYOFF_DATE) &gt; TO_DATE('&lt;NGÀY_BÁO_CÁO&gt;', 'YYYYMMDD')))</w:t>
            </w:r>
          </w:p>
          <w:p w14:paraId="6693DF79"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 xml:space="preserve">(GAM.ACCT_CLS_FLG = 'N' OR (GAM.ACCT_CLS_FLG = 'Y' AND GAM.ACCT_CLS_DATE &gt; TO_DATE('&lt;NGÀY_BÁO_CÁO&gt;', 'YYYYMMDD')))  </w:t>
            </w:r>
          </w:p>
          <w:p w14:paraId="51F10696" w14:textId="77777777" w:rsidR="006A522F" w:rsidRPr="009F12C8" w:rsidRDefault="006A522F" w:rsidP="00415767"/>
          <w:p w14:paraId="26969C55" w14:textId="77777777" w:rsidR="006A522F" w:rsidRDefault="006A522F" w:rsidP="00415767">
            <w:r w:rsidRPr="009F12C8">
              <w:rPr>
                <w:b/>
                <w:sz w:val="22"/>
                <w:szCs w:val="22"/>
              </w:rPr>
              <w:t>Lưu ý</w:t>
            </w:r>
            <w:r w:rsidRPr="009F12C8">
              <w:rPr>
                <w:sz w:val="22"/>
                <w:szCs w:val="22"/>
              </w:rPr>
              <w:t xml:space="preserve">: </w:t>
            </w:r>
          </w:p>
          <w:p w14:paraId="7AF83BAC" w14:textId="77777777" w:rsidR="006A522F" w:rsidRDefault="006A522F" w:rsidP="00415767">
            <w:r>
              <w:rPr>
                <w:sz w:val="22"/>
                <w:szCs w:val="22"/>
                <w:lang w:val="vi-VN"/>
              </w:rPr>
              <w:t xml:space="preserve">- </w:t>
            </w:r>
            <w:r w:rsidRPr="009F12C8">
              <w:rPr>
                <w:sz w:val="22"/>
                <w:szCs w:val="22"/>
              </w:rPr>
              <w:t>Đối với KHDN thì chỉ có loại hình TK là GAM.SCHM_TYPE = ‘CLA’</w:t>
            </w:r>
          </w:p>
          <w:p w14:paraId="20162AAD" w14:textId="77777777" w:rsidR="006A522F" w:rsidRPr="009F12C8" w:rsidRDefault="006A522F" w:rsidP="00415767">
            <w:r>
              <w:rPr>
                <w:sz w:val="22"/>
                <w:szCs w:val="22"/>
                <w:lang w:val="vi-VN"/>
              </w:rPr>
              <w:t xml:space="preserve">- </w:t>
            </w:r>
            <w:r w:rsidRPr="006D2329">
              <w:rPr>
                <w:sz w:val="22"/>
                <w:szCs w:val="22"/>
              </w:rPr>
              <w:t xml:space="preserve">GLSH 2xx1x là </w:t>
            </w:r>
            <w:r>
              <w:rPr>
                <w:sz w:val="22"/>
                <w:szCs w:val="22"/>
                <w:lang w:val="vi-VN"/>
              </w:rPr>
              <w:t>V</w:t>
            </w:r>
            <w:r w:rsidRPr="006D2329">
              <w:rPr>
                <w:sz w:val="22"/>
                <w:szCs w:val="22"/>
              </w:rPr>
              <w:t xml:space="preserve">ay thông thường; 2xx2x là </w:t>
            </w:r>
            <w:r>
              <w:rPr>
                <w:sz w:val="22"/>
                <w:szCs w:val="22"/>
                <w:lang w:val="vi-VN"/>
              </w:rPr>
              <w:t>V</w:t>
            </w:r>
            <w:r w:rsidRPr="006D2329">
              <w:rPr>
                <w:sz w:val="22"/>
                <w:szCs w:val="22"/>
              </w:rPr>
              <w:t>ay cầm cố;  2752x là thấu chi</w:t>
            </w:r>
          </w:p>
        </w:tc>
      </w:tr>
      <w:tr w:rsidR="006A522F" w:rsidRPr="009F12C8" w14:paraId="5122EFBB"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8C8D623" w14:textId="77777777" w:rsidR="006A522F" w:rsidRPr="009F12C8" w:rsidRDefault="006A522F" w:rsidP="00415767">
            <w:pPr>
              <w:jc w:val="center"/>
              <w:rPr>
                <w:bCs/>
              </w:rPr>
            </w:pPr>
            <w:r w:rsidRPr="009F12C8">
              <w:rPr>
                <w:sz w:val="22"/>
                <w:szCs w:val="22"/>
              </w:rPr>
              <w:t>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BCBBA3B" w14:textId="77777777" w:rsidR="006A522F" w:rsidRPr="009F12C8" w:rsidRDefault="006A522F" w:rsidP="00415767">
            <w:pPr>
              <w:rPr>
                <w:bCs/>
              </w:rPr>
            </w:pPr>
            <w:r w:rsidRPr="009F12C8">
              <w:rPr>
                <w:sz w:val="22"/>
                <w:szCs w:val="22"/>
              </w:rPr>
              <w:t>TRDT</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01B44826" w14:textId="77777777" w:rsidR="006A522F" w:rsidRPr="009F12C8" w:rsidRDefault="006A522F" w:rsidP="00415767">
            <w:pPr>
              <w:rPr>
                <w:bCs/>
              </w:rPr>
            </w:pPr>
            <w:r w:rsidRPr="009F12C8">
              <w:rPr>
                <w:sz w:val="22"/>
                <w:szCs w:val="22"/>
              </w:rPr>
              <w:t>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C407DB1" w14:textId="77777777" w:rsidR="006A522F" w:rsidRPr="009F12C8" w:rsidRDefault="006A522F" w:rsidP="00415767">
            <w:pPr>
              <w:rPr>
                <w:bCs/>
              </w:rPr>
            </w:pPr>
            <w:r w:rsidRPr="009F12C8">
              <w:rPr>
                <w:sz w:val="22"/>
                <w:szCs w:val="22"/>
              </w:rPr>
              <w:t>'&lt;NGÀY_BÁO_CÁO&gt;'</w:t>
            </w:r>
          </w:p>
        </w:tc>
      </w:tr>
      <w:tr w:rsidR="006A522F" w:rsidRPr="009F12C8" w14:paraId="3CA411A1"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453B03A" w14:textId="77777777" w:rsidR="006A522F" w:rsidRPr="009F12C8" w:rsidRDefault="006A522F" w:rsidP="00415767">
            <w:pPr>
              <w:jc w:val="center"/>
              <w:rPr>
                <w:bCs/>
              </w:rPr>
            </w:pPr>
            <w:r w:rsidRPr="009F12C8">
              <w:rPr>
                <w:sz w:val="22"/>
                <w:szCs w:val="22"/>
              </w:rPr>
              <w:t>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99C6BFF" w14:textId="77777777" w:rsidR="006A522F" w:rsidRPr="009F12C8" w:rsidRDefault="006A522F" w:rsidP="00415767">
            <w:pPr>
              <w:rPr>
                <w:bCs/>
              </w:rPr>
            </w:pPr>
            <w:r w:rsidRPr="009F12C8">
              <w:rPr>
                <w:sz w:val="22"/>
                <w:szCs w:val="22"/>
              </w:rPr>
              <w:t>CUSTTPCD</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0E8080D" w14:textId="77777777" w:rsidR="006A522F" w:rsidRPr="009F12C8" w:rsidRDefault="006A522F" w:rsidP="00415767">
            <w:pPr>
              <w:rPr>
                <w:bCs/>
              </w:rPr>
            </w:pPr>
            <w:r w:rsidRPr="009F12C8">
              <w:rPr>
                <w:sz w:val="22"/>
                <w:szCs w:val="22"/>
              </w:rPr>
              <w:t>Liên kết (JOIN) với bảng tạm TEMP_CIF, cách lấy dữ liệu bảng tạm TEMP_CIF tham khảo ở mục “</w:t>
            </w:r>
            <w:r w:rsidRPr="009F12C8">
              <w:rPr>
                <w:i/>
                <w:iCs/>
                <w:sz w:val="22"/>
                <w:szCs w:val="22"/>
              </w:rPr>
              <w:t>Các quy tắc xử lý chung”</w:t>
            </w:r>
            <w:r w:rsidRPr="009F12C8">
              <w:rPr>
                <w:rStyle w:val="Strong"/>
                <w:color w:val="3A3A3A"/>
                <w:sz w:val="22"/>
                <w:szCs w:val="22"/>
              </w:rPr>
              <w:t xml:space="preserve"> </w:t>
            </w:r>
            <w:r w:rsidRPr="009F12C8">
              <w:rPr>
                <w:rStyle w:val="Strong"/>
                <w:rFonts w:ascii="Cambria Math" w:hAnsi="Cambria Math" w:cs="Cambria Math"/>
                <w:color w:val="3A3A3A"/>
                <w:sz w:val="22"/>
                <w:szCs w:val="22"/>
              </w:rPr>
              <w:t>⇢</w:t>
            </w:r>
            <w:r w:rsidRPr="009F12C8">
              <w:rPr>
                <w:i/>
                <w:iCs/>
                <w:sz w:val="22"/>
                <w:szCs w:val="22"/>
              </w:rPr>
              <w:t xml:space="preserve"> “Thông tin khách hàng</w:t>
            </w:r>
            <w:r w:rsidRPr="009F12C8">
              <w:rPr>
                <w:sz w:val="22"/>
                <w:szCs w:val="22"/>
              </w:rPr>
              <w:t xml:space="preserve">” </w:t>
            </w:r>
            <w:r w:rsidRPr="009F12C8">
              <w:rPr>
                <w:i/>
                <w:iCs/>
                <w:sz w:val="22"/>
                <w:szCs w:val="22"/>
              </w:rPr>
              <w:t>(</w:t>
            </w:r>
            <w:hyperlink w:anchor="_Thông_tin_khách" w:history="1">
              <w:r w:rsidRPr="009F12C8">
                <w:rPr>
                  <w:rStyle w:val="Hyperlink"/>
                  <w:i/>
                  <w:iCs/>
                  <w:sz w:val="22"/>
                  <w:szCs w:val="22"/>
                </w:rPr>
                <w:t>link</w:t>
              </w:r>
            </w:hyperlink>
            <w:r w:rsidRPr="009F12C8">
              <w:rPr>
                <w:i/>
                <w:iCs/>
                <w:sz w:val="22"/>
                <w:szCs w:val="22"/>
              </w:rPr>
              <w:t>)</w:t>
            </w:r>
            <w:r w:rsidRPr="009F12C8">
              <w:rPr>
                <w:sz w:val="22"/>
                <w:szCs w:val="22"/>
              </w:rPr>
              <w:t xml:space="preserve"> với các điều kiện sau:</w:t>
            </w:r>
          </w:p>
          <w:p w14:paraId="4089C293" w14:textId="77777777" w:rsidR="006A522F" w:rsidRPr="009F12C8" w:rsidRDefault="006A522F" w:rsidP="00415767">
            <w:pPr>
              <w:rPr>
                <w:bCs/>
              </w:rPr>
            </w:pPr>
          </w:p>
          <w:p w14:paraId="7FFA51CC" w14:textId="77777777" w:rsidR="006A522F" w:rsidRPr="009F12C8" w:rsidRDefault="006A522F" w:rsidP="00415767">
            <w:pPr>
              <w:rPr>
                <w:bCs/>
              </w:rPr>
            </w:pPr>
            <w:r w:rsidRPr="009F12C8">
              <w:rPr>
                <w:sz w:val="22"/>
                <w:szCs w:val="22"/>
              </w:rPr>
              <w:t xml:space="preserve">GAM.CIF_ID = TEMP_CIF.ORGKEY </w:t>
            </w:r>
          </w:p>
          <w:p w14:paraId="4120FB7E"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GAM.BANK_ID = TEMP_CIF.BANK_ID</w:t>
            </w:r>
          </w:p>
          <w:p w14:paraId="295CD855" w14:textId="77777777" w:rsidR="006A522F" w:rsidRDefault="006A522F" w:rsidP="00415767"/>
          <w:p w14:paraId="69E3FA43" w14:textId="77777777" w:rsidR="006A522F" w:rsidRDefault="006A522F" w:rsidP="00415767">
            <w:pPr>
              <w:rPr>
                <w:bCs/>
                <w:lang w:val="vi-VN"/>
              </w:rPr>
            </w:pPr>
            <w:r w:rsidRPr="004E021B">
              <w:rPr>
                <w:bCs/>
                <w:highlight w:val="yellow"/>
                <w:lang w:val="vi-VN"/>
              </w:rPr>
              <w:t>- Đối với báo cáo KHCN:</w:t>
            </w:r>
          </w:p>
          <w:p w14:paraId="6A04BDD2" w14:textId="77777777" w:rsidR="006A522F" w:rsidRPr="001D774E" w:rsidRDefault="006A522F" w:rsidP="00415767">
            <w:pPr>
              <w:rPr>
                <w:color w:val="0000FF"/>
              </w:rPr>
            </w:pPr>
            <w:r w:rsidRPr="009F12C8">
              <w:rPr>
                <w:color w:val="0000FF"/>
                <w:sz w:val="22"/>
                <w:szCs w:val="22"/>
              </w:rPr>
              <w:t xml:space="preserve">AND </w:t>
            </w:r>
            <w:r>
              <w:rPr>
                <w:sz w:val="22"/>
                <w:szCs w:val="22"/>
                <w:lang w:val="vi-VN"/>
              </w:rPr>
              <w:t>(</w:t>
            </w:r>
            <w:r w:rsidRPr="009F12C8">
              <w:rPr>
                <w:sz w:val="22"/>
                <w:szCs w:val="22"/>
              </w:rPr>
              <w:t>TEMP_CIF.</w:t>
            </w:r>
            <w:r>
              <w:rPr>
                <w:sz w:val="22"/>
                <w:szCs w:val="22"/>
                <w:lang w:val="vi-VN"/>
              </w:rPr>
              <w:t>CORP_ID IS NULL OR NVL(TEMP_CIF.BUSINESS_TYPE, ‘X’) = ‘20055’)</w:t>
            </w:r>
          </w:p>
          <w:p w14:paraId="52F30731" w14:textId="77777777" w:rsidR="006A522F" w:rsidRDefault="006A522F" w:rsidP="00415767">
            <w:pPr>
              <w:rPr>
                <w:lang w:val="vi-VN"/>
              </w:rPr>
            </w:pPr>
          </w:p>
          <w:p w14:paraId="5067BDD7" w14:textId="77777777" w:rsidR="006A522F" w:rsidRDefault="006A522F" w:rsidP="00415767">
            <w:pPr>
              <w:rPr>
                <w:bCs/>
                <w:lang w:val="vi-VN"/>
              </w:rPr>
            </w:pPr>
            <w:r w:rsidRPr="004E021B">
              <w:rPr>
                <w:bCs/>
                <w:highlight w:val="yellow"/>
                <w:lang w:val="vi-VN"/>
              </w:rPr>
              <w:lastRenderedPageBreak/>
              <w:t>- Đối với báo cáo KH</w:t>
            </w:r>
            <w:r>
              <w:rPr>
                <w:bCs/>
                <w:highlight w:val="yellow"/>
                <w:lang w:val="vi-VN"/>
              </w:rPr>
              <w:t>D</w:t>
            </w:r>
            <w:r w:rsidRPr="004E021B">
              <w:rPr>
                <w:bCs/>
                <w:highlight w:val="yellow"/>
                <w:lang w:val="vi-VN"/>
              </w:rPr>
              <w:t>N:</w:t>
            </w:r>
          </w:p>
          <w:p w14:paraId="36EAAF2E" w14:textId="77777777" w:rsidR="006A522F" w:rsidRPr="001D774E" w:rsidRDefault="006A522F" w:rsidP="00415767">
            <w:pPr>
              <w:rPr>
                <w:color w:val="0000FF"/>
              </w:rPr>
            </w:pPr>
            <w:r w:rsidRPr="009F12C8">
              <w:rPr>
                <w:color w:val="0000FF"/>
                <w:sz w:val="22"/>
                <w:szCs w:val="22"/>
              </w:rPr>
              <w:t xml:space="preserve">AND </w:t>
            </w:r>
            <w:r>
              <w:rPr>
                <w:sz w:val="22"/>
                <w:szCs w:val="22"/>
                <w:lang w:val="vi-VN"/>
              </w:rPr>
              <w:t>(</w:t>
            </w:r>
            <w:r w:rsidRPr="009F12C8">
              <w:rPr>
                <w:sz w:val="22"/>
                <w:szCs w:val="22"/>
              </w:rPr>
              <w:t>TEMP_CIF.</w:t>
            </w:r>
            <w:r>
              <w:rPr>
                <w:sz w:val="22"/>
                <w:szCs w:val="22"/>
                <w:lang w:val="vi-VN"/>
              </w:rPr>
              <w:t>CORP_ID IS NOT NULL AND  NVL(TEMP_CIF.BUSINESS_TYPE, ‘X’) &lt;&gt; ‘20055’)</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44F5BE3" w14:textId="77777777" w:rsidR="006A522F" w:rsidRPr="009F12C8" w:rsidRDefault="006A522F" w:rsidP="00415767">
            <w:pPr>
              <w:rPr>
                <w:bCs/>
              </w:rPr>
            </w:pPr>
            <w:r w:rsidRPr="009F12C8">
              <w:rPr>
                <w:sz w:val="22"/>
                <w:szCs w:val="22"/>
              </w:rPr>
              <w:lastRenderedPageBreak/>
              <w:t>Lấy cột “CUSTTPCD” trong bảng tạm TEMP_CIF, cách lấy tham khảo ở mục “</w:t>
            </w:r>
            <w:r w:rsidRPr="009F12C8">
              <w:rPr>
                <w:i/>
                <w:iCs/>
                <w:sz w:val="22"/>
                <w:szCs w:val="22"/>
              </w:rPr>
              <w:t>Các quy tắc xử lý chung”</w:t>
            </w:r>
            <w:r w:rsidRPr="009F12C8">
              <w:rPr>
                <w:rStyle w:val="Heading1Char"/>
                <w:color w:val="3A3A3A"/>
                <w:sz w:val="22"/>
                <w:szCs w:val="22"/>
              </w:rPr>
              <w:t xml:space="preserve"> </w:t>
            </w:r>
            <w:r w:rsidRPr="009F12C8">
              <w:rPr>
                <w:rStyle w:val="Strong"/>
                <w:rFonts w:ascii="Cambria Math" w:hAnsi="Cambria Math" w:cs="Cambria Math"/>
                <w:color w:val="3A3A3A"/>
                <w:sz w:val="22"/>
                <w:szCs w:val="22"/>
              </w:rPr>
              <w:t>⇢</w:t>
            </w:r>
            <w:r w:rsidRPr="009F12C8">
              <w:rPr>
                <w:sz w:val="22"/>
                <w:szCs w:val="22"/>
              </w:rPr>
              <w:t xml:space="preserve"> </w:t>
            </w:r>
            <w:r w:rsidRPr="009F12C8">
              <w:rPr>
                <w:i/>
                <w:iCs/>
                <w:sz w:val="22"/>
                <w:szCs w:val="22"/>
              </w:rPr>
              <w:t>“Thông tin khách hàng” (</w:t>
            </w:r>
            <w:hyperlink w:anchor="_Thông_tin_khách" w:history="1">
              <w:r w:rsidRPr="009F12C8">
                <w:rPr>
                  <w:rStyle w:val="Hyperlink"/>
                  <w:i/>
                  <w:iCs/>
                  <w:sz w:val="22"/>
                  <w:szCs w:val="22"/>
                </w:rPr>
                <w:t>link</w:t>
              </w:r>
            </w:hyperlink>
            <w:r w:rsidRPr="009F12C8">
              <w:rPr>
                <w:i/>
                <w:iCs/>
                <w:sz w:val="22"/>
                <w:szCs w:val="22"/>
              </w:rPr>
              <w:t xml:space="preserve">) </w:t>
            </w:r>
            <w:r w:rsidRPr="009F12C8">
              <w:rPr>
                <w:sz w:val="22"/>
                <w:szCs w:val="22"/>
              </w:rPr>
              <w:t>theo logic sau:</w:t>
            </w:r>
          </w:p>
          <w:p w14:paraId="53850E0C" w14:textId="77777777" w:rsidR="006A522F" w:rsidRPr="009F12C8" w:rsidRDefault="006A522F" w:rsidP="00415767">
            <w:pPr>
              <w:rPr>
                <w:bCs/>
              </w:rPr>
            </w:pPr>
          </w:p>
          <w:p w14:paraId="3278C27E" w14:textId="77777777" w:rsidR="006A522F" w:rsidRDefault="006A522F" w:rsidP="00415767">
            <w:r w:rsidRPr="009F12C8">
              <w:rPr>
                <w:sz w:val="22"/>
                <w:szCs w:val="22"/>
              </w:rPr>
              <w:t>DECODE(TEMP_CIF.CUSTTPCD, 'I', 'Ca nhan', 'C', 'Doanh nghiep', TEMP_CIF.CUSTTPCD)</w:t>
            </w:r>
          </w:p>
          <w:p w14:paraId="5DCA3756" w14:textId="77777777" w:rsidR="006A522F" w:rsidRDefault="006A522F" w:rsidP="00415767"/>
          <w:p w14:paraId="31B9B6BC" w14:textId="77777777" w:rsidR="006A522F" w:rsidRPr="004E021B" w:rsidRDefault="006A522F" w:rsidP="00415767">
            <w:pPr>
              <w:rPr>
                <w:bCs/>
                <w:lang w:val="vi-VN"/>
              </w:rPr>
            </w:pPr>
          </w:p>
        </w:tc>
      </w:tr>
      <w:tr w:rsidR="006A522F" w:rsidRPr="009F12C8" w14:paraId="0087637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D452454" w14:textId="77777777" w:rsidR="006A522F" w:rsidRPr="009F12C8" w:rsidRDefault="006A522F" w:rsidP="00415767">
            <w:pPr>
              <w:jc w:val="center"/>
              <w:rPr>
                <w:bCs/>
              </w:rPr>
            </w:pPr>
            <w:r w:rsidRPr="009F12C8">
              <w:rPr>
                <w:sz w:val="22"/>
                <w:szCs w:val="22"/>
              </w:rPr>
              <w:t>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08F985C" w14:textId="77777777" w:rsidR="006A522F" w:rsidRPr="009F12C8" w:rsidRDefault="006A522F" w:rsidP="00415767">
            <w:pPr>
              <w:rPr>
                <w:bCs/>
              </w:rPr>
            </w:pPr>
            <w:r w:rsidRPr="009F12C8">
              <w:rPr>
                <w:sz w:val="22"/>
                <w:szCs w:val="22"/>
              </w:rPr>
              <w:t>BRCD</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7FD4E659" w14:textId="77777777" w:rsidR="006A522F" w:rsidRPr="009F12C8" w:rsidRDefault="006A522F" w:rsidP="00415767">
            <w:pPr>
              <w:rPr>
                <w:bCs/>
              </w:rPr>
            </w:pPr>
            <w:r w:rsidRPr="009F12C8">
              <w:rPr>
                <w:sz w:val="22"/>
                <w:szCs w:val="22"/>
              </w:rPr>
              <w:t>Lấy trực tiếp từ bảng TBAADM.GAM</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595D7E0" w14:textId="77777777" w:rsidR="006A522F" w:rsidRPr="009F12C8" w:rsidRDefault="006A522F" w:rsidP="00415767">
            <w:pPr>
              <w:rPr>
                <w:bCs/>
              </w:rPr>
            </w:pPr>
            <w:r w:rsidRPr="009F12C8">
              <w:rPr>
                <w:sz w:val="22"/>
                <w:szCs w:val="22"/>
              </w:rPr>
              <w:t>GAM.SOL_ID</w:t>
            </w:r>
          </w:p>
        </w:tc>
      </w:tr>
      <w:tr w:rsidR="006A522F" w:rsidRPr="009F12C8" w14:paraId="0B610F83"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4FEF9A8" w14:textId="77777777" w:rsidR="006A522F" w:rsidRPr="009F12C8" w:rsidRDefault="006A522F" w:rsidP="00415767">
            <w:pPr>
              <w:jc w:val="center"/>
              <w:rPr>
                <w:bCs/>
              </w:rPr>
            </w:pPr>
            <w:r w:rsidRPr="009F12C8">
              <w:rPr>
                <w:sz w:val="22"/>
                <w:szCs w:val="22"/>
              </w:rPr>
              <w:t>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4BC9BCB" w14:textId="77777777" w:rsidR="006A522F" w:rsidRPr="009F12C8" w:rsidRDefault="006A522F" w:rsidP="00415767">
            <w:pPr>
              <w:rPr>
                <w:bCs/>
              </w:rPr>
            </w:pPr>
            <w:r w:rsidRPr="009F12C8">
              <w:rPr>
                <w:sz w:val="22"/>
                <w:szCs w:val="22"/>
              </w:rPr>
              <w:t>CHI_NHANH</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72B1800D" w14:textId="77777777" w:rsidR="006A522F" w:rsidRPr="009F12C8" w:rsidRDefault="006A522F" w:rsidP="00415767">
            <w:pPr>
              <w:rPr>
                <w:bCs/>
              </w:rPr>
            </w:pPr>
            <w:r w:rsidRPr="009F12C8">
              <w:rPr>
                <w:sz w:val="22"/>
                <w:szCs w:val="22"/>
              </w:rPr>
              <w:t>Liên kết (LEFT JOIN) với bảng TBAADM.SOL với điều kiện sau:</w:t>
            </w:r>
          </w:p>
          <w:p w14:paraId="1E8A739A" w14:textId="77777777" w:rsidR="006A522F" w:rsidRPr="009F12C8" w:rsidRDefault="006A522F" w:rsidP="00415767">
            <w:pPr>
              <w:rPr>
                <w:bCs/>
              </w:rPr>
            </w:pPr>
          </w:p>
          <w:p w14:paraId="40819E9B" w14:textId="77777777" w:rsidR="006A522F" w:rsidRPr="009F12C8" w:rsidRDefault="006A522F" w:rsidP="00415767">
            <w:pPr>
              <w:rPr>
                <w:bCs/>
              </w:rPr>
            </w:pPr>
            <w:r w:rsidRPr="009F12C8">
              <w:rPr>
                <w:sz w:val="22"/>
                <w:szCs w:val="22"/>
              </w:rPr>
              <w:t>GAM.SOL_ID = SOL.SOL_ID</w:t>
            </w:r>
          </w:p>
          <w:p w14:paraId="47AE7AF9" w14:textId="77777777" w:rsidR="006A522F" w:rsidRPr="001D774E" w:rsidRDefault="006A522F" w:rsidP="00415767">
            <w:pPr>
              <w:rPr>
                <w:color w:val="0000FF"/>
              </w:rPr>
            </w:pPr>
            <w:r w:rsidRPr="009F12C8">
              <w:rPr>
                <w:color w:val="0000FF"/>
                <w:sz w:val="22"/>
                <w:szCs w:val="22"/>
              </w:rPr>
              <w:t xml:space="preserve">AND </w:t>
            </w:r>
            <w:r w:rsidRPr="009F12C8">
              <w:rPr>
                <w:sz w:val="22"/>
                <w:szCs w:val="22"/>
              </w:rPr>
              <w:t>GAM.BANK_ID = SOL.BANK_ID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BB0740F" w14:textId="77777777" w:rsidR="006A522F" w:rsidRPr="009F12C8" w:rsidRDefault="006A522F" w:rsidP="00415767">
            <w:pPr>
              <w:rPr>
                <w:bCs/>
              </w:rPr>
            </w:pPr>
            <w:r w:rsidRPr="009F12C8">
              <w:rPr>
                <w:sz w:val="22"/>
                <w:szCs w:val="22"/>
              </w:rPr>
              <w:t>SOL.SOL_DESC</w:t>
            </w:r>
          </w:p>
        </w:tc>
      </w:tr>
      <w:tr w:rsidR="006A522F" w:rsidRPr="009F12C8" w14:paraId="04919A8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59CC093" w14:textId="77777777" w:rsidR="006A522F" w:rsidRPr="009F12C8" w:rsidRDefault="006A522F" w:rsidP="00415767">
            <w:pPr>
              <w:jc w:val="center"/>
              <w:rPr>
                <w:bCs/>
              </w:rPr>
            </w:pPr>
            <w:r w:rsidRPr="009F12C8">
              <w:rPr>
                <w:sz w:val="22"/>
                <w:szCs w:val="22"/>
              </w:rPr>
              <w:t>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99492C9" w14:textId="77777777" w:rsidR="006A522F" w:rsidRPr="009F12C8" w:rsidRDefault="006A522F" w:rsidP="00415767">
            <w:pPr>
              <w:rPr>
                <w:bCs/>
              </w:rPr>
            </w:pPr>
            <w:r w:rsidRPr="009F12C8">
              <w:rPr>
                <w:sz w:val="22"/>
                <w:szCs w:val="22"/>
              </w:rPr>
              <w:t>KHU_VUC</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3CFD228"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TBAADM.SOL với điều kiện sau:</w:t>
            </w:r>
          </w:p>
          <w:p w14:paraId="76BE17A7" w14:textId="77777777" w:rsidR="006A522F" w:rsidRDefault="006A522F" w:rsidP="00415767">
            <w:pPr>
              <w:spacing w:line="276" w:lineRule="auto"/>
              <w:rPr>
                <w:bCs/>
                <w:lang w:val="en-GB"/>
              </w:rPr>
            </w:pPr>
          </w:p>
          <w:p w14:paraId="759E5AAD" w14:textId="77777777" w:rsidR="006A522F" w:rsidRDefault="006A522F" w:rsidP="00415767">
            <w:pPr>
              <w:spacing w:line="276" w:lineRule="auto"/>
              <w:rPr>
                <w:bCs/>
                <w:lang w:val="en-GB"/>
              </w:rPr>
            </w:pPr>
            <w:r>
              <w:rPr>
                <w:sz w:val="22"/>
                <w:szCs w:val="22"/>
                <w:lang w:val="en-GB"/>
              </w:rPr>
              <w:t>GAM.SOL_ID = SOL.SOL_ID</w:t>
            </w:r>
          </w:p>
          <w:p w14:paraId="5709862C"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GAM.BANK_ID = SOL.BANK_ID</w:t>
            </w:r>
          </w:p>
          <w:p w14:paraId="236D3268" w14:textId="77777777" w:rsidR="006A522F" w:rsidRDefault="006A522F" w:rsidP="00415767">
            <w:pPr>
              <w:spacing w:line="276" w:lineRule="auto"/>
              <w:rPr>
                <w:bCs/>
                <w:lang w:val="en-GB"/>
              </w:rPr>
            </w:pPr>
          </w:p>
          <w:p w14:paraId="2F339341"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tạm TEMP_STID với điều kiện sau:</w:t>
            </w:r>
          </w:p>
          <w:p w14:paraId="68A4E56D" w14:textId="77777777" w:rsidR="006A522F" w:rsidRDefault="006A522F" w:rsidP="00415767">
            <w:pPr>
              <w:spacing w:line="276" w:lineRule="auto"/>
              <w:rPr>
                <w:bCs/>
                <w:lang w:val="en-GB"/>
              </w:rPr>
            </w:pPr>
          </w:p>
          <w:p w14:paraId="19026503" w14:textId="77777777" w:rsidR="006A522F" w:rsidRDefault="006A522F" w:rsidP="00415767">
            <w:pPr>
              <w:spacing w:line="276" w:lineRule="auto"/>
              <w:rPr>
                <w:bCs/>
                <w:lang w:val="en-GB"/>
              </w:rPr>
            </w:pPr>
            <w:r>
              <w:rPr>
                <w:sz w:val="22"/>
                <w:szCs w:val="22"/>
                <w:lang w:val="en-GB"/>
              </w:rPr>
              <w:t>SOL.SOL_ID = TEM_STID.SOL_ID</w:t>
            </w:r>
          </w:p>
          <w:p w14:paraId="0BE9D279"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SOL.BANK_ID = TEM_STID.BANK_ID</w:t>
            </w:r>
          </w:p>
          <w:p w14:paraId="243C3025" w14:textId="77777777" w:rsidR="006A522F" w:rsidRDefault="006A522F" w:rsidP="00415767">
            <w:pPr>
              <w:spacing w:line="276" w:lineRule="auto"/>
              <w:rPr>
                <w:bCs/>
                <w:lang w:val="en-GB"/>
              </w:rPr>
            </w:pPr>
          </w:p>
          <w:p w14:paraId="340FBA28"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TEMP_STID</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1E467826"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5A656BA5"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SST.SOL_ID, SST.BANK_ID, STID.SET_ID, STID.SET_DESC</w:t>
                  </w:r>
                </w:p>
                <w:p w14:paraId="7FDF6DFB"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TBAADM.SST, TBAADM.STID</w:t>
                  </w:r>
                </w:p>
                <w:p w14:paraId="398B3C9B" w14:textId="77777777" w:rsidR="006A522F" w:rsidRDefault="006A522F" w:rsidP="00415767">
                  <w:pPr>
                    <w:rPr>
                      <w:bCs/>
                      <w:lang w:val="en-GB"/>
                    </w:rPr>
                  </w:pPr>
                  <w:r>
                    <w:rPr>
                      <w:color w:val="0000FF"/>
                      <w:lang w:val="en-GB"/>
                    </w:rPr>
                    <w:t xml:space="preserve">WHERE </w:t>
                  </w:r>
                  <w:r>
                    <w:rPr>
                      <w:lang w:val="en-GB"/>
                    </w:rPr>
                    <w:t>SST.SET_ID = STID.SET_ID</w:t>
                  </w:r>
                </w:p>
                <w:p w14:paraId="2DA0DB0E" w14:textId="77777777" w:rsidR="006A522F" w:rsidRDefault="006A522F" w:rsidP="00415767">
                  <w:pPr>
                    <w:rPr>
                      <w:lang w:val="en-GB"/>
                    </w:rPr>
                  </w:pPr>
                  <w:r>
                    <w:rPr>
                      <w:color w:val="0000FF"/>
                      <w:lang w:val="en-GB"/>
                    </w:rPr>
                    <w:t xml:space="preserve">AND </w:t>
                  </w:r>
                  <w:r>
                    <w:rPr>
                      <w:lang w:val="en-GB"/>
                    </w:rPr>
                    <w:t>STID.SET_ID IN  (</w:t>
                  </w:r>
                  <w:r>
                    <w:rPr>
                      <w:color w:val="FF0000"/>
                      <w:lang w:val="en-GB"/>
                    </w:rPr>
                    <w:t>'NORTH', 'MIDDLE', 'SOUTEAST', 'HCMC', 'SOUTH'</w:t>
                  </w:r>
                  <w:r>
                    <w:rPr>
                      <w:lang w:val="en-GB"/>
                    </w:rPr>
                    <w:t>)</w:t>
                  </w:r>
                </w:p>
                <w:p w14:paraId="0F006C46" w14:textId="77777777" w:rsidR="006A522F" w:rsidRDefault="006A522F" w:rsidP="00415767">
                  <w:pPr>
                    <w:rPr>
                      <w:color w:val="0000FF"/>
                      <w:lang w:val="en-GB"/>
                    </w:rPr>
                  </w:pPr>
                  <w:r>
                    <w:rPr>
                      <w:lang w:val="en-GB"/>
                    </w:rPr>
                    <w:lastRenderedPageBreak/>
                    <w:t>AND SST.DEL_FLG = ‘N’</w:t>
                  </w:r>
                </w:p>
              </w:tc>
            </w:tr>
          </w:tbl>
          <w:p w14:paraId="107BFE8F" w14:textId="77777777" w:rsidR="006A522F" w:rsidRPr="001D774E" w:rsidRDefault="006A522F" w:rsidP="00415767">
            <w:pPr>
              <w:rPr>
                <w:color w:val="0000FF"/>
              </w:rPr>
            </w:pPr>
            <w:r>
              <w:rPr>
                <w:color w:val="0000FF"/>
                <w:sz w:val="22"/>
                <w:szCs w:val="22"/>
                <w:lang w:val="en-GB"/>
              </w:rPr>
              <w:lastRenderedPageBreak/>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FE162A0" w14:textId="77777777" w:rsidR="006A522F" w:rsidRPr="009F12C8" w:rsidRDefault="006A522F" w:rsidP="00415767">
            <w:pPr>
              <w:rPr>
                <w:bCs/>
              </w:rPr>
            </w:pPr>
            <w:r>
              <w:rPr>
                <w:sz w:val="22"/>
                <w:szCs w:val="22"/>
                <w:lang w:val="en-GB"/>
              </w:rPr>
              <w:lastRenderedPageBreak/>
              <w:t>TEMP_STID.SET_DESC</w:t>
            </w:r>
          </w:p>
        </w:tc>
      </w:tr>
      <w:tr w:rsidR="006A522F" w:rsidRPr="009F12C8" w14:paraId="304E36A2"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0E2C19A" w14:textId="77777777" w:rsidR="006A522F" w:rsidRPr="009F12C8" w:rsidRDefault="006A522F" w:rsidP="00415767">
            <w:pPr>
              <w:jc w:val="center"/>
              <w:rPr>
                <w:bCs/>
              </w:rPr>
            </w:pPr>
            <w:r w:rsidRPr="009F12C8">
              <w:rPr>
                <w:sz w:val="22"/>
                <w:szCs w:val="22"/>
              </w:rPr>
              <w:t>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62A1B7E" w14:textId="77777777" w:rsidR="006A522F" w:rsidRPr="009F12C8" w:rsidRDefault="006A522F" w:rsidP="00415767">
            <w:pPr>
              <w:rPr>
                <w:bCs/>
              </w:rPr>
            </w:pPr>
            <w:r w:rsidRPr="009F12C8">
              <w:rPr>
                <w:sz w:val="22"/>
                <w:szCs w:val="22"/>
              </w:rPr>
              <w:t>TINH_THANH_PHO</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86D95DA" w14:textId="77777777" w:rsidR="006A522F" w:rsidRPr="009F12C8" w:rsidRDefault="006A522F" w:rsidP="00415767">
            <w:pPr>
              <w:rPr>
                <w:bCs/>
              </w:rPr>
            </w:pPr>
            <w:r w:rsidRPr="009F12C8">
              <w:rPr>
                <w:b/>
                <w:sz w:val="22"/>
                <w:szCs w:val="22"/>
              </w:rPr>
              <w:t>Bước 1:</w:t>
            </w:r>
            <w:r w:rsidRPr="009F12C8">
              <w:rPr>
                <w:sz w:val="22"/>
                <w:szCs w:val="22"/>
              </w:rPr>
              <w:t xml:space="preserve"> Liên kết (LEFT JOIN) với bảng TBAADM.SOL với điều kiện sau:</w:t>
            </w:r>
          </w:p>
          <w:p w14:paraId="2F1AA762" w14:textId="77777777" w:rsidR="006A522F" w:rsidRPr="009F12C8" w:rsidRDefault="006A522F" w:rsidP="00415767">
            <w:pPr>
              <w:rPr>
                <w:bCs/>
              </w:rPr>
            </w:pPr>
          </w:p>
          <w:p w14:paraId="2C94369D" w14:textId="77777777" w:rsidR="006A522F" w:rsidRPr="009F12C8" w:rsidRDefault="006A522F" w:rsidP="00415767">
            <w:pPr>
              <w:rPr>
                <w:bCs/>
              </w:rPr>
            </w:pPr>
            <w:r w:rsidRPr="009F12C8">
              <w:rPr>
                <w:sz w:val="22"/>
                <w:szCs w:val="22"/>
              </w:rPr>
              <w:t>GAM.SOL_ID = SOL.SOL_ID</w:t>
            </w:r>
          </w:p>
          <w:p w14:paraId="4D0000F9" w14:textId="77777777" w:rsidR="006A522F" w:rsidRPr="001D774E" w:rsidRDefault="006A522F" w:rsidP="00415767">
            <w:pPr>
              <w:rPr>
                <w:color w:val="0000FF"/>
              </w:rPr>
            </w:pPr>
            <w:r w:rsidRPr="009F12C8">
              <w:rPr>
                <w:color w:val="0000FF"/>
                <w:sz w:val="22"/>
                <w:szCs w:val="22"/>
              </w:rPr>
              <w:t xml:space="preserve">AND </w:t>
            </w:r>
            <w:r w:rsidRPr="009F12C8">
              <w:rPr>
                <w:sz w:val="22"/>
                <w:szCs w:val="22"/>
              </w:rPr>
              <w:t>GAM.BANK_ID = SOL.BANK_ID</w:t>
            </w:r>
          </w:p>
          <w:p w14:paraId="1432256E" w14:textId="77777777" w:rsidR="006A522F" w:rsidRPr="009F12C8" w:rsidRDefault="006A522F" w:rsidP="00415767">
            <w:pPr>
              <w:rPr>
                <w:bCs/>
              </w:rPr>
            </w:pPr>
          </w:p>
          <w:p w14:paraId="62D29FB0" w14:textId="77777777" w:rsidR="006A522F" w:rsidRPr="009F12C8" w:rsidRDefault="006A522F" w:rsidP="00415767">
            <w:pPr>
              <w:rPr>
                <w:bCs/>
              </w:rPr>
            </w:pPr>
            <w:r w:rsidRPr="009F12C8">
              <w:rPr>
                <w:b/>
                <w:sz w:val="22"/>
                <w:szCs w:val="22"/>
              </w:rPr>
              <w:t>Bước 2:</w:t>
            </w:r>
            <w:r w:rsidRPr="009F12C8">
              <w:rPr>
                <w:sz w:val="22"/>
                <w:szCs w:val="22"/>
              </w:rPr>
              <w:t xml:space="preserve"> Liên kết (LEFT JOIN) với bảng TBAADM.RCT với điều kiện sau:</w:t>
            </w:r>
          </w:p>
          <w:p w14:paraId="4544FBA7" w14:textId="77777777" w:rsidR="006A522F" w:rsidRPr="009F12C8" w:rsidRDefault="006A522F" w:rsidP="00415767">
            <w:pPr>
              <w:rPr>
                <w:bCs/>
              </w:rPr>
            </w:pPr>
          </w:p>
          <w:p w14:paraId="027711E9" w14:textId="77777777" w:rsidR="006A522F" w:rsidRPr="009F12C8" w:rsidRDefault="006A522F" w:rsidP="00415767">
            <w:pPr>
              <w:rPr>
                <w:bCs/>
              </w:rPr>
            </w:pPr>
            <w:r w:rsidRPr="009F12C8">
              <w:rPr>
                <w:sz w:val="22"/>
                <w:szCs w:val="22"/>
              </w:rPr>
              <w:t>SOL.CITY_CODE = RCT.REF_CODE</w:t>
            </w:r>
          </w:p>
          <w:p w14:paraId="2CF6BBC3" w14:textId="77777777" w:rsidR="006A522F" w:rsidRPr="001D774E" w:rsidRDefault="006A522F" w:rsidP="00415767">
            <w:pPr>
              <w:rPr>
                <w:color w:val="0000FF"/>
              </w:rPr>
            </w:pPr>
            <w:r w:rsidRPr="009F12C8">
              <w:rPr>
                <w:color w:val="0000FF"/>
                <w:sz w:val="22"/>
                <w:szCs w:val="22"/>
              </w:rPr>
              <w:t xml:space="preserve">AND </w:t>
            </w:r>
            <w:r w:rsidRPr="009F12C8">
              <w:rPr>
                <w:sz w:val="22"/>
                <w:szCs w:val="22"/>
              </w:rPr>
              <w:t xml:space="preserve">RCT.REF_REC_TYPE = '01'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108DF073" w14:textId="77777777" w:rsidR="006A522F" w:rsidRPr="009F12C8" w:rsidRDefault="006A522F" w:rsidP="00415767">
            <w:pPr>
              <w:rPr>
                <w:bCs/>
              </w:rPr>
            </w:pPr>
            <w:r w:rsidRPr="009F12C8">
              <w:rPr>
                <w:sz w:val="22"/>
                <w:szCs w:val="22"/>
              </w:rPr>
              <w:t>RCT.REF_DESC</w:t>
            </w:r>
          </w:p>
        </w:tc>
      </w:tr>
      <w:tr w:rsidR="006A522F" w:rsidRPr="009F12C8" w14:paraId="70722AF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392A9F0" w14:textId="77777777" w:rsidR="006A522F" w:rsidRPr="009F12C8" w:rsidRDefault="006A522F" w:rsidP="00415767">
            <w:pPr>
              <w:jc w:val="center"/>
              <w:rPr>
                <w:bCs/>
              </w:rPr>
            </w:pPr>
            <w:r w:rsidRPr="009F12C8">
              <w:rPr>
                <w:sz w:val="22"/>
                <w:szCs w:val="22"/>
              </w:rPr>
              <w:t>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C8E21CB" w14:textId="77777777" w:rsidR="006A522F" w:rsidRPr="009F12C8" w:rsidRDefault="006A522F" w:rsidP="00415767">
            <w:pPr>
              <w:rPr>
                <w:bCs/>
              </w:rPr>
            </w:pPr>
            <w:r w:rsidRPr="009F12C8">
              <w:rPr>
                <w:sz w:val="22"/>
                <w:szCs w:val="22"/>
              </w:rPr>
              <w:t>CUSTSEQLN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3B35F23" w14:textId="77777777" w:rsidR="006A522F" w:rsidRPr="009F12C8" w:rsidRDefault="006A522F" w:rsidP="00415767">
            <w:pPr>
              <w:rPr>
                <w:bCs/>
              </w:rPr>
            </w:pPr>
            <w:r w:rsidRPr="009F12C8">
              <w:rPr>
                <w:sz w:val="22"/>
                <w:szCs w:val="22"/>
              </w:rPr>
              <w:t>Lấy trực tiếp từ bảng TBAADM.GAM</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35574E4" w14:textId="77777777" w:rsidR="006A522F" w:rsidRPr="009F12C8" w:rsidRDefault="006A522F" w:rsidP="00415767">
            <w:pPr>
              <w:rPr>
                <w:bCs/>
              </w:rPr>
            </w:pPr>
            <w:r w:rsidRPr="009F12C8">
              <w:rPr>
                <w:sz w:val="22"/>
                <w:szCs w:val="22"/>
              </w:rPr>
              <w:t>GAM.CIF_ID</w:t>
            </w:r>
          </w:p>
        </w:tc>
      </w:tr>
      <w:tr w:rsidR="006A522F" w:rsidRPr="009F12C8" w14:paraId="65A67BF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6E815C8" w14:textId="77777777" w:rsidR="006A522F" w:rsidRPr="009F12C8" w:rsidRDefault="006A522F" w:rsidP="00415767">
            <w:pPr>
              <w:jc w:val="center"/>
              <w:rPr>
                <w:bCs/>
              </w:rPr>
            </w:pPr>
            <w:r w:rsidRPr="009F12C8">
              <w:rPr>
                <w:sz w:val="22"/>
                <w:szCs w:val="22"/>
              </w:rPr>
              <w:t>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0988CD2" w14:textId="77777777" w:rsidR="006A522F" w:rsidRPr="009F12C8" w:rsidRDefault="006A522F" w:rsidP="00415767">
            <w:pPr>
              <w:rPr>
                <w:bCs/>
              </w:rPr>
            </w:pPr>
            <w:r w:rsidRPr="009F12C8">
              <w:rPr>
                <w:sz w:val="22"/>
                <w:szCs w:val="22"/>
              </w:rPr>
              <w:t>KHACH_HANG</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75F3519" w14:textId="77777777" w:rsidR="006A522F" w:rsidRPr="009F12C8" w:rsidRDefault="006A522F" w:rsidP="00415767">
            <w:pPr>
              <w:rPr>
                <w:bCs/>
              </w:rPr>
            </w:pPr>
            <w:r w:rsidRPr="009F12C8">
              <w:rPr>
                <w:sz w:val="22"/>
                <w:szCs w:val="22"/>
              </w:rPr>
              <w:t>Tương tự cột “CUSTTPCD” (STT 2)</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A84CDA3" w14:textId="77777777" w:rsidR="006A522F" w:rsidRPr="009F12C8" w:rsidRDefault="006A522F" w:rsidP="00415767">
            <w:pPr>
              <w:rPr>
                <w:i/>
                <w:iCs/>
              </w:rPr>
            </w:pPr>
            <w:r w:rsidRPr="009F12C8">
              <w:rPr>
                <w:sz w:val="22"/>
                <w:szCs w:val="22"/>
              </w:rPr>
              <w:t>Lấy cột “NAME” trong bảng tạm TEMP_CIF, cách lấy tham khảo ở mục “</w:t>
            </w:r>
            <w:r w:rsidRPr="009F12C8">
              <w:rPr>
                <w:i/>
                <w:iCs/>
                <w:sz w:val="22"/>
                <w:szCs w:val="22"/>
              </w:rPr>
              <w:t>Các quy tắc xử lý chung”</w:t>
            </w:r>
            <w:r w:rsidRPr="009F12C8">
              <w:rPr>
                <w:rStyle w:val="Heading1Char"/>
                <w:color w:val="3A3A3A"/>
                <w:sz w:val="22"/>
                <w:szCs w:val="22"/>
              </w:rPr>
              <w:t xml:space="preserve"> </w:t>
            </w:r>
            <w:r w:rsidRPr="009F12C8">
              <w:rPr>
                <w:rStyle w:val="Strong"/>
                <w:rFonts w:ascii="Cambria Math" w:hAnsi="Cambria Math" w:cs="Cambria Math"/>
                <w:color w:val="3A3A3A"/>
                <w:sz w:val="22"/>
                <w:szCs w:val="22"/>
              </w:rPr>
              <w:t>⇢</w:t>
            </w:r>
            <w:r w:rsidRPr="009F12C8">
              <w:rPr>
                <w:sz w:val="22"/>
                <w:szCs w:val="22"/>
              </w:rPr>
              <w:t xml:space="preserve"> </w:t>
            </w:r>
            <w:r w:rsidRPr="009F12C8">
              <w:rPr>
                <w:i/>
                <w:iCs/>
                <w:sz w:val="22"/>
                <w:szCs w:val="22"/>
              </w:rPr>
              <w:t>“Thông tin khách hàng” (</w:t>
            </w:r>
            <w:hyperlink w:anchor="_Thông_tin_khách" w:history="1">
              <w:r w:rsidRPr="009F12C8">
                <w:rPr>
                  <w:rStyle w:val="Hyperlink"/>
                  <w:i/>
                  <w:iCs/>
                  <w:sz w:val="22"/>
                  <w:szCs w:val="22"/>
                </w:rPr>
                <w:t>link</w:t>
              </w:r>
            </w:hyperlink>
            <w:r w:rsidRPr="009F12C8">
              <w:rPr>
                <w:i/>
                <w:iCs/>
                <w:sz w:val="22"/>
                <w:szCs w:val="22"/>
              </w:rPr>
              <w:t>)</w:t>
            </w:r>
          </w:p>
          <w:p w14:paraId="23D1999E" w14:textId="77777777" w:rsidR="006A522F" w:rsidRPr="009F12C8" w:rsidRDefault="006A522F" w:rsidP="00415767">
            <w:pPr>
              <w:rPr>
                <w:i/>
                <w:iCs/>
              </w:rPr>
            </w:pPr>
          </w:p>
          <w:p w14:paraId="3AFF0D1A" w14:textId="77777777" w:rsidR="006A522F" w:rsidRPr="009F12C8" w:rsidRDefault="006A522F" w:rsidP="00415767">
            <w:pPr>
              <w:rPr>
                <w:bCs/>
              </w:rPr>
            </w:pPr>
            <w:r w:rsidRPr="009F12C8">
              <w:rPr>
                <w:sz w:val="22"/>
                <w:szCs w:val="22"/>
              </w:rPr>
              <w:t>TEMP_CIF.NAME</w:t>
            </w:r>
          </w:p>
        </w:tc>
      </w:tr>
      <w:tr w:rsidR="006A522F" w:rsidRPr="009F12C8" w14:paraId="2D43F51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EEE33DB" w14:textId="77777777" w:rsidR="006A522F" w:rsidRPr="009F12C8" w:rsidRDefault="006A522F" w:rsidP="00415767">
            <w:pPr>
              <w:jc w:val="center"/>
              <w:rPr>
                <w:bCs/>
              </w:rPr>
            </w:pPr>
            <w:r w:rsidRPr="009F12C8">
              <w:rPr>
                <w:sz w:val="22"/>
                <w:szCs w:val="22"/>
              </w:rPr>
              <w:t>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34827D5" w14:textId="77777777" w:rsidR="006A522F" w:rsidRPr="009F12C8" w:rsidRDefault="006A522F" w:rsidP="00415767">
            <w:pPr>
              <w:rPr>
                <w:bCs/>
              </w:rPr>
            </w:pPr>
            <w:r w:rsidRPr="009F12C8">
              <w:rPr>
                <w:sz w:val="22"/>
                <w:szCs w:val="22"/>
              </w:rPr>
              <w:t>HOP_DONG_CHA</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22CF6F7" w14:textId="57E5192B" w:rsidR="006A522F" w:rsidRPr="009F12C8" w:rsidRDefault="006A522F" w:rsidP="00415767">
            <w:pPr>
              <w:rPr>
                <w:bCs/>
              </w:rPr>
            </w:pPr>
            <w:r w:rsidRPr="009F12C8">
              <w:rPr>
                <w:sz w:val="22"/>
                <w:szCs w:val="22"/>
              </w:rPr>
              <w:t xml:space="preserve">Liên kết (LEFT JOIN) với bảng tạm TEMP_LMT, cách lấy dữ liệu bảng tạm TEMP_ LMT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w:t>
            </w:r>
            <w:hyperlink w:anchor="_Hợp_đồng_hạn" w:history="1">
              <w:r w:rsidRPr="009F12C8">
                <w:rPr>
                  <w:rStyle w:val="Hyperlink"/>
                  <w:i/>
                  <w:iCs/>
                  <w:sz w:val="22"/>
                  <w:szCs w:val="22"/>
                </w:rPr>
                <w:t>link</w:t>
              </w:r>
            </w:hyperlink>
            <w:r w:rsidRPr="009F12C8">
              <w:rPr>
                <w:i/>
                <w:iCs/>
                <w:sz w:val="22"/>
                <w:szCs w:val="22"/>
              </w:rPr>
              <w:t>)</w:t>
            </w:r>
            <w:r w:rsidRPr="009F12C8">
              <w:rPr>
                <w:sz w:val="22"/>
                <w:szCs w:val="22"/>
              </w:rPr>
              <w:t xml:space="preserve"> với điều kiện sau:</w:t>
            </w:r>
          </w:p>
          <w:p w14:paraId="620B1A60" w14:textId="77777777" w:rsidR="006A522F" w:rsidRPr="009F12C8" w:rsidRDefault="006A522F" w:rsidP="00415767">
            <w:pPr>
              <w:rPr>
                <w:bCs/>
              </w:rPr>
            </w:pPr>
          </w:p>
          <w:p w14:paraId="5EFFBB00" w14:textId="77777777" w:rsidR="006A522F" w:rsidRPr="009F12C8" w:rsidRDefault="006A522F" w:rsidP="00415767">
            <w:pPr>
              <w:rPr>
                <w:bCs/>
              </w:rPr>
            </w:pPr>
            <w:r w:rsidRPr="009F12C8">
              <w:rPr>
                <w:sz w:val="22"/>
                <w:szCs w:val="22"/>
              </w:rPr>
              <w:t>GAM.LIMIT_B2KID = TEMP_LMT.LIMIT_B2KID</w:t>
            </w:r>
            <w:r>
              <w:rPr>
                <w:sz w:val="22"/>
                <w:szCs w:val="22"/>
              </w:rPr>
              <w:t>_C</w:t>
            </w:r>
          </w:p>
          <w:p w14:paraId="13B5DEF2" w14:textId="77777777" w:rsidR="006A522F" w:rsidRPr="001D774E" w:rsidRDefault="006A522F" w:rsidP="00415767">
            <w:pPr>
              <w:rPr>
                <w:color w:val="0000FF"/>
              </w:rPr>
            </w:pPr>
            <w:r w:rsidRPr="009F12C8">
              <w:rPr>
                <w:color w:val="0000FF"/>
                <w:sz w:val="22"/>
                <w:szCs w:val="22"/>
              </w:rPr>
              <w:t xml:space="preserve">AND </w:t>
            </w:r>
            <w:r w:rsidRPr="009F12C8">
              <w:rPr>
                <w:sz w:val="22"/>
                <w:szCs w:val="22"/>
              </w:rPr>
              <w:t>GAM.BANK_ID = TEMP_LMT.BANK_ID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336ABA0" w14:textId="77777777" w:rsidR="006A522F" w:rsidRPr="009F12C8" w:rsidRDefault="006A522F" w:rsidP="00415767">
            <w:pPr>
              <w:rPr>
                <w:i/>
                <w:iCs/>
              </w:rPr>
            </w:pPr>
            <w:r w:rsidRPr="009F12C8">
              <w:rPr>
                <w:sz w:val="22"/>
                <w:szCs w:val="22"/>
              </w:rPr>
              <w:t xml:space="preserve">Lấy cột “HOP_DONG_CHA”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(l</w:t>
            </w:r>
            <w:hyperlink w:anchor="_Hợp_đồng_hạn" w:history="1">
              <w:r w:rsidRPr="009F12C8">
                <w:rPr>
                  <w:rStyle w:val="Hyperlink"/>
                  <w:i/>
                  <w:iCs/>
                  <w:sz w:val="22"/>
                  <w:szCs w:val="22"/>
                </w:rPr>
                <w:t>ink</w:t>
              </w:r>
            </w:hyperlink>
            <w:r w:rsidRPr="009F12C8">
              <w:rPr>
                <w:i/>
                <w:iCs/>
                <w:sz w:val="22"/>
                <w:szCs w:val="22"/>
              </w:rPr>
              <w:t>)</w:t>
            </w:r>
          </w:p>
          <w:p w14:paraId="2362FE6E" w14:textId="77777777" w:rsidR="006A522F" w:rsidRPr="009F12C8" w:rsidRDefault="006A522F" w:rsidP="00415767">
            <w:pPr>
              <w:rPr>
                <w:i/>
                <w:iCs/>
              </w:rPr>
            </w:pPr>
          </w:p>
          <w:p w14:paraId="27C78B9E" w14:textId="77777777" w:rsidR="006A522F" w:rsidRPr="009F12C8" w:rsidRDefault="006A522F" w:rsidP="00415767">
            <w:pPr>
              <w:rPr>
                <w:bCs/>
              </w:rPr>
            </w:pPr>
            <w:r w:rsidRPr="009F12C8">
              <w:rPr>
                <w:sz w:val="22"/>
                <w:szCs w:val="22"/>
              </w:rPr>
              <w:t>TEMP_LMT.HOP_DONG_CHA</w:t>
            </w:r>
          </w:p>
        </w:tc>
      </w:tr>
      <w:tr w:rsidR="006A522F" w:rsidRPr="009F12C8" w14:paraId="4CEBD40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31DE173" w14:textId="77777777" w:rsidR="006A522F" w:rsidRPr="009F12C8" w:rsidRDefault="006A522F" w:rsidP="00415767">
            <w:pPr>
              <w:jc w:val="center"/>
              <w:rPr>
                <w:bCs/>
              </w:rPr>
            </w:pPr>
            <w:r w:rsidRPr="009F12C8">
              <w:rPr>
                <w:sz w:val="22"/>
                <w:szCs w:val="22"/>
              </w:rPr>
              <w:t>10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C5EC2CE" w14:textId="77777777" w:rsidR="006A522F" w:rsidRPr="009F12C8" w:rsidRDefault="006A522F" w:rsidP="00415767">
            <w:pPr>
              <w:rPr>
                <w:bCs/>
              </w:rPr>
            </w:pPr>
            <w:r w:rsidRPr="009F12C8">
              <w:rPr>
                <w:sz w:val="22"/>
                <w:szCs w:val="22"/>
              </w:rPr>
              <w:t>HOP_DONG_CON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A64445B" w14:textId="77777777" w:rsidR="006A522F" w:rsidRPr="009F12C8" w:rsidRDefault="006A522F" w:rsidP="00415767">
            <w:pPr>
              <w:rPr>
                <w:bCs/>
              </w:rPr>
            </w:pPr>
            <w:r w:rsidRPr="009F12C8">
              <w:rPr>
                <w:sz w:val="22"/>
                <w:szCs w:val="22"/>
              </w:rPr>
              <w:t>Tương tự cột “HOP_DONG_CHA” (STT 9)</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39F4A00" w14:textId="77777777" w:rsidR="006A522F" w:rsidRPr="009F12C8" w:rsidRDefault="006A522F" w:rsidP="00415767">
            <w:pPr>
              <w:rPr>
                <w:i/>
                <w:iCs/>
              </w:rPr>
            </w:pPr>
            <w:r w:rsidRPr="009F12C8">
              <w:rPr>
                <w:sz w:val="22"/>
                <w:szCs w:val="22"/>
              </w:rPr>
              <w:t xml:space="preserve">Lấy cột “HOP_DONG_CON”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w:t>
            </w:r>
            <w:hyperlink w:anchor="_Hợp_đồng_hạn" w:history="1">
              <w:r w:rsidRPr="009F12C8">
                <w:rPr>
                  <w:rStyle w:val="Hyperlink"/>
                  <w:i/>
                  <w:iCs/>
                  <w:sz w:val="22"/>
                  <w:szCs w:val="22"/>
                </w:rPr>
                <w:t>link</w:t>
              </w:r>
            </w:hyperlink>
            <w:r w:rsidRPr="009F12C8">
              <w:rPr>
                <w:i/>
                <w:iCs/>
                <w:sz w:val="22"/>
                <w:szCs w:val="22"/>
              </w:rPr>
              <w:t>)</w:t>
            </w:r>
          </w:p>
          <w:p w14:paraId="30E6ADE7" w14:textId="77777777" w:rsidR="006A522F" w:rsidRPr="009F12C8" w:rsidRDefault="006A522F" w:rsidP="00415767">
            <w:pPr>
              <w:rPr>
                <w:i/>
                <w:iCs/>
              </w:rPr>
            </w:pPr>
          </w:p>
          <w:p w14:paraId="1CAA50D6" w14:textId="77777777" w:rsidR="006A522F" w:rsidRPr="009F12C8" w:rsidRDefault="006A522F" w:rsidP="00415767">
            <w:pPr>
              <w:rPr>
                <w:bCs/>
              </w:rPr>
            </w:pPr>
            <w:r w:rsidRPr="009F12C8">
              <w:rPr>
                <w:sz w:val="22"/>
                <w:szCs w:val="22"/>
              </w:rPr>
              <w:lastRenderedPageBreak/>
              <w:t>TEMP_LMT.HOP_DONG_CON</w:t>
            </w:r>
          </w:p>
        </w:tc>
      </w:tr>
      <w:tr w:rsidR="006A522F" w:rsidRPr="009F12C8" w14:paraId="61F14B58"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E319917" w14:textId="77777777" w:rsidR="006A522F" w:rsidRPr="009F12C8" w:rsidRDefault="006A522F" w:rsidP="00415767">
            <w:pPr>
              <w:jc w:val="center"/>
              <w:rPr>
                <w:bCs/>
              </w:rPr>
            </w:pPr>
            <w:r w:rsidRPr="009F12C8">
              <w:rPr>
                <w:sz w:val="22"/>
                <w:szCs w:val="22"/>
              </w:rPr>
              <w:lastRenderedPageBreak/>
              <w:t>11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FCAAF98" w14:textId="77777777" w:rsidR="006A522F" w:rsidRPr="009F12C8" w:rsidRDefault="006A522F" w:rsidP="00415767">
            <w:pPr>
              <w:rPr>
                <w:bCs/>
              </w:rPr>
            </w:pPr>
            <w:r w:rsidRPr="009F12C8">
              <w:rPr>
                <w:sz w:val="22"/>
                <w:szCs w:val="22"/>
              </w:rPr>
              <w:t>KHE_UOC</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DBF2273" w14:textId="77777777" w:rsidR="006A522F" w:rsidRPr="009F12C8" w:rsidRDefault="006A522F" w:rsidP="00415767">
            <w:pPr>
              <w:rPr>
                <w:bCs/>
              </w:rPr>
            </w:pPr>
            <w:r w:rsidRPr="009F12C8">
              <w:rPr>
                <w:sz w:val="22"/>
                <w:szCs w:val="22"/>
              </w:rPr>
              <w:t>Lấy trực tiếp từ bảng TBAADM.GAM</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8997383" w14:textId="77777777" w:rsidR="006A522F" w:rsidRPr="009F12C8" w:rsidRDefault="006A522F" w:rsidP="00415767">
            <w:pPr>
              <w:rPr>
                <w:bCs/>
              </w:rPr>
            </w:pPr>
            <w:r w:rsidRPr="009F12C8">
              <w:rPr>
                <w:sz w:val="22"/>
                <w:szCs w:val="22"/>
              </w:rPr>
              <w:t>TBAADM.GAM.FORACID</w:t>
            </w:r>
          </w:p>
        </w:tc>
      </w:tr>
      <w:tr w:rsidR="006A522F" w:rsidRPr="009F12C8" w14:paraId="332A69CF"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0E4583F" w14:textId="77777777" w:rsidR="006A522F" w:rsidRPr="009F12C8" w:rsidRDefault="006A522F" w:rsidP="00415767">
            <w:pPr>
              <w:jc w:val="center"/>
              <w:rPr>
                <w:bCs/>
              </w:rPr>
            </w:pPr>
            <w:r w:rsidRPr="009F12C8">
              <w:rPr>
                <w:sz w:val="22"/>
                <w:szCs w:val="22"/>
              </w:rPr>
              <w:t>12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31A243B" w14:textId="77777777" w:rsidR="006A522F" w:rsidRPr="009F12C8" w:rsidRDefault="006A522F" w:rsidP="00415767">
            <w:pPr>
              <w:rPr>
                <w:bCs/>
              </w:rPr>
            </w:pPr>
            <w:r w:rsidRPr="009F12C8">
              <w:rPr>
                <w:sz w:val="22"/>
                <w:szCs w:val="22"/>
              </w:rPr>
              <w:t>PRODUCT_ID</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CECBFE1"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TBAADM.GAC với điều kiện sau:</w:t>
            </w:r>
          </w:p>
          <w:p w14:paraId="1189F4E1" w14:textId="77777777" w:rsidR="006A522F" w:rsidRDefault="006A522F" w:rsidP="00415767">
            <w:pPr>
              <w:spacing w:line="276" w:lineRule="auto"/>
              <w:rPr>
                <w:bCs/>
                <w:lang w:val="en-GB"/>
              </w:rPr>
            </w:pPr>
          </w:p>
          <w:p w14:paraId="748422EB" w14:textId="77777777" w:rsidR="006A522F" w:rsidRDefault="006A522F" w:rsidP="00415767">
            <w:pPr>
              <w:spacing w:line="276" w:lineRule="auto"/>
              <w:rPr>
                <w:bCs/>
                <w:lang w:val="en-GB"/>
              </w:rPr>
            </w:pPr>
            <w:r>
              <w:rPr>
                <w:sz w:val="22"/>
                <w:szCs w:val="22"/>
                <w:lang w:val="en-GB"/>
              </w:rPr>
              <w:t>GAM.ACID = GAC.ACID</w:t>
            </w:r>
          </w:p>
          <w:p w14:paraId="0C3C80A5"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GAM.BANK_ID = GAC.BANK_ID</w:t>
            </w:r>
          </w:p>
          <w:p w14:paraId="081FE361" w14:textId="77777777" w:rsidR="006A522F" w:rsidRDefault="006A522F" w:rsidP="00415767">
            <w:pPr>
              <w:spacing w:line="276" w:lineRule="auto"/>
              <w:rPr>
                <w:bCs/>
                <w:lang w:val="en-GB"/>
              </w:rPr>
            </w:pPr>
          </w:p>
          <w:p w14:paraId="4A62C4DF"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tạm TEMP_RCT với điều kiện sau:</w:t>
            </w:r>
          </w:p>
          <w:p w14:paraId="4A278789" w14:textId="77777777" w:rsidR="006A522F" w:rsidRDefault="006A522F" w:rsidP="00415767">
            <w:pPr>
              <w:spacing w:line="276" w:lineRule="auto"/>
              <w:rPr>
                <w:bCs/>
                <w:lang w:val="en-GB"/>
              </w:rPr>
            </w:pPr>
          </w:p>
          <w:p w14:paraId="69877B84" w14:textId="77777777" w:rsidR="006A522F" w:rsidRDefault="006A522F" w:rsidP="00415767">
            <w:pPr>
              <w:spacing w:line="276" w:lineRule="auto"/>
              <w:rPr>
                <w:lang w:val="en-GB"/>
              </w:rPr>
            </w:pPr>
            <w:r>
              <w:rPr>
                <w:sz w:val="22"/>
                <w:szCs w:val="22"/>
                <w:lang w:val="en-GB"/>
              </w:rPr>
              <w:t>GAC.FREE_CODE_7 = TEMP_RCT.REF_CODE</w:t>
            </w:r>
          </w:p>
          <w:p w14:paraId="0D9A749C" w14:textId="77777777" w:rsidR="006A522F" w:rsidRDefault="006A522F" w:rsidP="00415767">
            <w:pPr>
              <w:spacing w:line="276" w:lineRule="auto"/>
              <w:rPr>
                <w:lang w:val="en-GB"/>
              </w:rPr>
            </w:pPr>
          </w:p>
          <w:p w14:paraId="79784F99"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TEMP_RCT</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7311B5D7"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17929300"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RCT.</w:t>
                  </w:r>
                  <w:r>
                    <w:rPr>
                      <w:lang w:val="en-GB"/>
                    </w:rPr>
                    <w:t>REF_CODE, RCT.REF_DESC</w:t>
                  </w:r>
                </w:p>
                <w:p w14:paraId="6D1E288F"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TBAADM.RCT</w:t>
                  </w:r>
                </w:p>
                <w:p w14:paraId="3906F3AE" w14:textId="77777777" w:rsidR="006A522F" w:rsidRDefault="006A522F" w:rsidP="00415767">
                  <w:pPr>
                    <w:rPr>
                      <w:lang w:val="en-GB"/>
                    </w:rPr>
                  </w:pPr>
                  <w:r>
                    <w:rPr>
                      <w:color w:val="0000FF"/>
                      <w:lang w:val="en-GB"/>
                    </w:rPr>
                    <w:t xml:space="preserve">WHERE </w:t>
                  </w:r>
                  <w:r>
                    <w:rPr>
                      <w:lang w:val="en-GB"/>
                    </w:rPr>
                    <w:t>RCT.REF_REC_TYPE = 'AH'</w:t>
                  </w:r>
                </w:p>
                <w:p w14:paraId="5ABF2C42" w14:textId="77777777" w:rsidR="006A522F" w:rsidRDefault="006A522F" w:rsidP="00415767">
                  <w:pPr>
                    <w:rPr>
                      <w:color w:val="0000FF"/>
                      <w:lang w:val="en-GB"/>
                    </w:rPr>
                  </w:pPr>
                  <w:r>
                    <w:rPr>
                      <w:color w:val="0000FF"/>
                      <w:lang w:val="en-GB"/>
                    </w:rPr>
                    <w:t xml:space="preserve">AND </w:t>
                  </w:r>
                  <w:r>
                    <w:rPr>
                      <w:lang w:val="en-GB"/>
                    </w:rPr>
                    <w:t>RCT.DEL_FLG = 'N'</w:t>
                  </w:r>
                </w:p>
              </w:tc>
            </w:tr>
          </w:tbl>
          <w:p w14:paraId="0979FF75" w14:textId="77777777" w:rsidR="006A522F" w:rsidRPr="001D774E" w:rsidRDefault="006A522F" w:rsidP="00415767">
            <w:pPr>
              <w:rPr>
                <w:color w:val="0000FF"/>
              </w:rPr>
            </w:pPr>
            <w:r>
              <w:rPr>
                <w:bCs/>
                <w:sz w:val="22"/>
                <w:szCs w:val="22"/>
                <w:lang w:val="en-GB"/>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849D2D8" w14:textId="77777777" w:rsidR="006A522F" w:rsidRPr="009F12C8" w:rsidRDefault="006A522F" w:rsidP="00415767">
            <w:pPr>
              <w:rPr>
                <w:bCs/>
              </w:rPr>
            </w:pPr>
            <w:r>
              <w:rPr>
                <w:sz w:val="22"/>
                <w:szCs w:val="22"/>
                <w:lang w:val="en-GB"/>
              </w:rPr>
              <w:t>TEMP_RCT .REF_CODE || ' - ' || TEMP_RCT.REF_DESC</w:t>
            </w:r>
          </w:p>
        </w:tc>
      </w:tr>
      <w:tr w:rsidR="006A522F" w:rsidRPr="009F12C8" w14:paraId="7607F9A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D29ECA8" w14:textId="77777777" w:rsidR="006A522F" w:rsidRPr="009F12C8" w:rsidRDefault="006A522F" w:rsidP="00415767">
            <w:pPr>
              <w:jc w:val="center"/>
              <w:rPr>
                <w:bCs/>
              </w:rPr>
            </w:pPr>
            <w:r w:rsidRPr="009F12C8">
              <w:rPr>
                <w:sz w:val="22"/>
                <w:szCs w:val="22"/>
              </w:rPr>
              <w:t>13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C68EDA7" w14:textId="77777777" w:rsidR="006A522F" w:rsidRPr="009F12C8" w:rsidRDefault="006A522F" w:rsidP="00415767">
            <w:pPr>
              <w:rPr>
                <w:bCs/>
              </w:rPr>
            </w:pPr>
            <w:r w:rsidRPr="009F12C8">
              <w:rPr>
                <w:sz w:val="22"/>
                <w:szCs w:val="22"/>
              </w:rPr>
              <w:t>SCHEME_CODE</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70720CFC" w14:textId="77777777" w:rsidR="006A522F" w:rsidRPr="009F12C8" w:rsidRDefault="006A522F" w:rsidP="00415767">
            <w:pPr>
              <w:rPr>
                <w:bCs/>
              </w:rPr>
            </w:pPr>
            <w:r w:rsidRPr="009F12C8">
              <w:rPr>
                <w:sz w:val="22"/>
                <w:szCs w:val="22"/>
              </w:rPr>
              <w:t>Lấy trực tiếp từ bảng TBAADM.GAM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2692046" w14:textId="77777777" w:rsidR="006A522F" w:rsidRPr="009F12C8" w:rsidRDefault="006A522F" w:rsidP="00415767">
            <w:pPr>
              <w:rPr>
                <w:bCs/>
              </w:rPr>
            </w:pPr>
            <w:r w:rsidRPr="009F12C8">
              <w:rPr>
                <w:sz w:val="22"/>
                <w:szCs w:val="22"/>
              </w:rPr>
              <w:t>TBAADM.GAM.SCHM_CODE</w:t>
            </w:r>
          </w:p>
        </w:tc>
      </w:tr>
      <w:tr w:rsidR="006A522F" w:rsidRPr="009F12C8" w14:paraId="000538B6"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B01DF9A" w14:textId="77777777" w:rsidR="006A522F" w:rsidRPr="009F12C8" w:rsidRDefault="006A522F" w:rsidP="00415767">
            <w:pPr>
              <w:jc w:val="center"/>
              <w:rPr>
                <w:bCs/>
              </w:rPr>
            </w:pPr>
            <w:r w:rsidRPr="009F12C8">
              <w:rPr>
                <w:sz w:val="22"/>
                <w:szCs w:val="22"/>
              </w:rPr>
              <w:t>14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1EBDFB4" w14:textId="77777777" w:rsidR="006A522F" w:rsidRPr="009F12C8" w:rsidRDefault="006A522F" w:rsidP="00415767">
            <w:pPr>
              <w:rPr>
                <w:bCs/>
              </w:rPr>
            </w:pPr>
            <w:r w:rsidRPr="009F12C8">
              <w:rPr>
                <w:sz w:val="22"/>
                <w:szCs w:val="22"/>
              </w:rPr>
              <w:t>SCHM_DESC</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0F1BE2D" w14:textId="77777777" w:rsidR="006A522F" w:rsidRPr="009F12C8" w:rsidRDefault="006A522F" w:rsidP="00415767">
            <w:pPr>
              <w:rPr>
                <w:bCs/>
              </w:rPr>
            </w:pPr>
            <w:r w:rsidRPr="009F12C8">
              <w:rPr>
                <w:sz w:val="22"/>
                <w:szCs w:val="22"/>
              </w:rPr>
              <w:t>Liên kết (LEFT JOIN) với bảng TBAADM.GSP với điều kiện sau:</w:t>
            </w:r>
          </w:p>
          <w:p w14:paraId="6519B09F" w14:textId="77777777" w:rsidR="006A522F" w:rsidRPr="009F12C8" w:rsidRDefault="006A522F" w:rsidP="00415767">
            <w:pPr>
              <w:rPr>
                <w:bCs/>
              </w:rPr>
            </w:pPr>
          </w:p>
          <w:p w14:paraId="2599A04D" w14:textId="77777777" w:rsidR="006A522F" w:rsidRPr="009F12C8" w:rsidRDefault="006A522F" w:rsidP="00415767">
            <w:pPr>
              <w:rPr>
                <w:bCs/>
              </w:rPr>
            </w:pPr>
            <w:r w:rsidRPr="009F12C8">
              <w:rPr>
                <w:sz w:val="22"/>
                <w:szCs w:val="22"/>
              </w:rPr>
              <w:t>GAM.SCHM_CODE = GSP.SCHM_CODE</w:t>
            </w:r>
          </w:p>
          <w:p w14:paraId="11A769F7" w14:textId="77777777" w:rsidR="006A522F" w:rsidRDefault="006A522F" w:rsidP="00415767">
            <w:r w:rsidRPr="009F12C8">
              <w:rPr>
                <w:color w:val="0000FF"/>
                <w:sz w:val="22"/>
                <w:szCs w:val="22"/>
              </w:rPr>
              <w:t xml:space="preserve">AND </w:t>
            </w:r>
            <w:r w:rsidRPr="009F12C8">
              <w:rPr>
                <w:sz w:val="22"/>
                <w:szCs w:val="22"/>
              </w:rPr>
              <w:t>GAM.BANK_ID = GSP.BANK_ID</w:t>
            </w:r>
          </w:p>
          <w:p w14:paraId="5E98E0DA" w14:textId="77777777" w:rsidR="006A522F" w:rsidRPr="001D774E" w:rsidRDefault="006A522F" w:rsidP="00415767">
            <w:pPr>
              <w:rPr>
                <w:color w:val="0000FF"/>
              </w:rPr>
            </w:pPr>
            <w:r>
              <w:rPr>
                <w:sz w:val="22"/>
                <w:szCs w:val="22"/>
              </w:rPr>
              <w:t>AND GSP.DEL_FLG = ‘N’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9F6E6E9" w14:textId="77777777" w:rsidR="006A522F" w:rsidRPr="009F12C8" w:rsidRDefault="006A522F" w:rsidP="00415767">
            <w:pPr>
              <w:rPr>
                <w:bCs/>
              </w:rPr>
            </w:pPr>
            <w:r w:rsidRPr="009F12C8">
              <w:rPr>
                <w:sz w:val="22"/>
                <w:szCs w:val="22"/>
              </w:rPr>
              <w:t>GSP.SCHM_DESC</w:t>
            </w:r>
          </w:p>
        </w:tc>
      </w:tr>
      <w:tr w:rsidR="006A522F" w:rsidRPr="009F12C8" w14:paraId="3B53A15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35D5D34" w14:textId="77777777" w:rsidR="006A522F" w:rsidRPr="009F12C8" w:rsidRDefault="006A522F" w:rsidP="00415767">
            <w:pPr>
              <w:jc w:val="center"/>
              <w:rPr>
                <w:bCs/>
              </w:rPr>
            </w:pPr>
            <w:r w:rsidRPr="009F12C8">
              <w:rPr>
                <w:sz w:val="22"/>
                <w:szCs w:val="22"/>
              </w:rPr>
              <w:t>15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FCD91DA" w14:textId="77777777" w:rsidR="006A522F" w:rsidRPr="009F12C8" w:rsidRDefault="006A522F" w:rsidP="00415767">
            <w:pPr>
              <w:rPr>
                <w:bCs/>
              </w:rPr>
            </w:pPr>
            <w:r w:rsidRPr="009F12C8">
              <w:rPr>
                <w:sz w:val="22"/>
                <w:szCs w:val="22"/>
              </w:rPr>
              <w:t>THOI_HAN_VAY</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C610021" w14:textId="77777777" w:rsidR="006A522F" w:rsidRPr="009F12C8" w:rsidRDefault="006A522F" w:rsidP="00415767">
            <w:pPr>
              <w:rPr>
                <w:bCs/>
              </w:rPr>
            </w:pPr>
            <w:r w:rsidRPr="009F12C8">
              <w:rPr>
                <w:b/>
                <w:sz w:val="22"/>
                <w:szCs w:val="22"/>
              </w:rPr>
              <w:t>Bước 1:</w:t>
            </w:r>
            <w:r w:rsidRPr="009F12C8">
              <w:rPr>
                <w:sz w:val="22"/>
                <w:szCs w:val="22"/>
              </w:rPr>
              <w:t xml:space="preserve"> Liên kết (LEFT JOIN) với bảng TBAADM.AMHT với điều kiện sau:</w:t>
            </w:r>
          </w:p>
          <w:p w14:paraId="104EEB13" w14:textId="77777777" w:rsidR="006A522F" w:rsidRPr="009F12C8" w:rsidRDefault="006A522F" w:rsidP="00415767">
            <w:pPr>
              <w:rPr>
                <w:bCs/>
              </w:rPr>
            </w:pPr>
          </w:p>
          <w:p w14:paraId="3E9CFFC2" w14:textId="77777777" w:rsidR="006A522F" w:rsidRPr="009F12C8" w:rsidRDefault="006A522F" w:rsidP="00415767">
            <w:r w:rsidRPr="009F12C8">
              <w:rPr>
                <w:sz w:val="22"/>
                <w:szCs w:val="22"/>
              </w:rPr>
              <w:t>GAM.ACID = AMHT.ACID</w:t>
            </w:r>
          </w:p>
          <w:p w14:paraId="280C96BC"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GAM.BANK_ID = AMHT.BANK_ID</w:t>
            </w:r>
          </w:p>
          <w:p w14:paraId="05FF7B4C"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TO_DATE('&lt;NGAY_BAO_CAO&gt;', 'YYYYMMDD') BETWEEN AMHT.FROMDATE</w:t>
            </w:r>
            <w:r>
              <w:rPr>
                <w:sz w:val="22"/>
                <w:szCs w:val="22"/>
              </w:rPr>
              <w:t xml:space="preserve"> </w:t>
            </w:r>
            <w:r w:rsidRPr="009F12C8">
              <w:rPr>
                <w:sz w:val="22"/>
                <w:szCs w:val="22"/>
              </w:rPr>
              <w:t>AND AMHT.TODATE</w:t>
            </w:r>
          </w:p>
          <w:p w14:paraId="3529D3A6" w14:textId="77777777" w:rsidR="006A522F" w:rsidRPr="009F12C8" w:rsidRDefault="006A522F" w:rsidP="00415767"/>
          <w:p w14:paraId="20A95442" w14:textId="77777777" w:rsidR="006A522F" w:rsidRPr="009F12C8" w:rsidRDefault="006A522F" w:rsidP="00415767">
            <w:pPr>
              <w:rPr>
                <w:bCs/>
              </w:rPr>
            </w:pPr>
            <w:r w:rsidRPr="009F12C8">
              <w:rPr>
                <w:b/>
                <w:sz w:val="22"/>
                <w:szCs w:val="22"/>
              </w:rPr>
              <w:t>Bước 2:</w:t>
            </w:r>
            <w:r w:rsidRPr="009F12C8">
              <w:rPr>
                <w:sz w:val="22"/>
                <w:szCs w:val="22"/>
              </w:rPr>
              <w:t xml:space="preserve"> Liên kết (LEFT JOIN) với bảng TBAADM.GSH với điều kiện sau:</w:t>
            </w:r>
          </w:p>
          <w:p w14:paraId="1B12305C" w14:textId="77777777" w:rsidR="006A522F" w:rsidRPr="009F12C8" w:rsidRDefault="006A522F" w:rsidP="00415767">
            <w:pPr>
              <w:rPr>
                <w:bCs/>
              </w:rPr>
            </w:pPr>
          </w:p>
          <w:p w14:paraId="23D5FEBC" w14:textId="77777777" w:rsidR="006A522F" w:rsidRPr="009F12C8" w:rsidRDefault="006A522F" w:rsidP="00415767">
            <w:pPr>
              <w:rPr>
                <w:bCs/>
              </w:rPr>
            </w:pPr>
            <w:r w:rsidRPr="009F12C8">
              <w:rPr>
                <w:sz w:val="22"/>
                <w:szCs w:val="22"/>
              </w:rPr>
              <w:t>GAM.SOL_ID = GSH.SOL_ID</w:t>
            </w:r>
          </w:p>
          <w:p w14:paraId="639A2672"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GAM.ACCT_CRNCY_CODE = GSH.CRNCY_CODE</w:t>
            </w:r>
          </w:p>
          <w:p w14:paraId="2BC1CD70"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GAM.BANK_ID = GSH.BANK_ID</w:t>
            </w:r>
          </w:p>
          <w:p w14:paraId="44F31C5A"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NVL(AMHT.GL_SUB_HEAD_CODE, GAM.GL_SUB_HEAD_CODE) = GSH.GL_SUB_HEAD_CODE</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D937A4B" w14:textId="77777777" w:rsidR="006A522F" w:rsidRPr="009F12C8" w:rsidRDefault="006A522F" w:rsidP="00415767">
            <w:pPr>
              <w:rPr>
                <w:bCs/>
              </w:rPr>
            </w:pPr>
            <w:r w:rsidRPr="009F12C8">
              <w:rPr>
                <w:sz w:val="22"/>
                <w:szCs w:val="22"/>
              </w:rPr>
              <w:lastRenderedPageBreak/>
              <w:t xml:space="preserve">DECODE(SUBSTR(NVL(AMHT.GL_SUB_HEAD_CODE, GAM.GL_SUB_HEAD_CODE), 1, 3), </w:t>
            </w:r>
          </w:p>
          <w:p w14:paraId="5DC761AA" w14:textId="77777777" w:rsidR="006A522F" w:rsidRPr="009F12C8" w:rsidRDefault="006A522F" w:rsidP="00415767">
            <w:pPr>
              <w:rPr>
                <w:bCs/>
              </w:rPr>
            </w:pPr>
            <w:r w:rsidRPr="009F12C8">
              <w:rPr>
                <w:sz w:val="22"/>
                <w:szCs w:val="22"/>
              </w:rPr>
              <w:lastRenderedPageBreak/>
              <w:t xml:space="preserve">                                   '211', DECODE(SUBSTR(NVL(AMHT.GL_SUB_HEAD_CODE, GAM.GL_SUB_HEAD_CODE), 4, 1), '1', 'Short term lending', </w:t>
            </w:r>
          </w:p>
          <w:p w14:paraId="44FAAF78" w14:textId="77777777" w:rsidR="006A522F" w:rsidRPr="009F12C8" w:rsidRDefault="006A522F" w:rsidP="00415767">
            <w:pPr>
              <w:rPr>
                <w:bCs/>
              </w:rPr>
            </w:pPr>
            <w:r w:rsidRPr="009F12C8">
              <w:rPr>
                <w:sz w:val="22"/>
                <w:szCs w:val="22"/>
              </w:rPr>
              <w:t xml:space="preserve">                                                                                                                 '2', 'Short term lending (Mortgage bill)', </w:t>
            </w:r>
          </w:p>
          <w:p w14:paraId="602A59F8" w14:textId="77777777" w:rsidR="006A522F" w:rsidRPr="009F12C8" w:rsidRDefault="006A522F" w:rsidP="00415767">
            <w:pPr>
              <w:rPr>
                <w:bCs/>
              </w:rPr>
            </w:pPr>
            <w:r w:rsidRPr="009F12C8">
              <w:rPr>
                <w:sz w:val="22"/>
                <w:szCs w:val="22"/>
              </w:rPr>
              <w:t xml:space="preserve">                                                                                                                 'Factoring Loan'), </w:t>
            </w:r>
          </w:p>
          <w:p w14:paraId="53CA74F4" w14:textId="77777777" w:rsidR="006A522F" w:rsidRPr="009F12C8" w:rsidRDefault="006A522F" w:rsidP="00415767">
            <w:pPr>
              <w:rPr>
                <w:bCs/>
              </w:rPr>
            </w:pPr>
            <w:r w:rsidRPr="009F12C8">
              <w:rPr>
                <w:sz w:val="22"/>
                <w:szCs w:val="22"/>
              </w:rPr>
              <w:t xml:space="preserve">                                   '212', DECODE(SUBSTR(NVL(AMHT.GL_SUB_HEAD_CODE, GAM.GL_SUB_HEAD_CODE), 4, 1), '1', 'Medium term lending', </w:t>
            </w:r>
          </w:p>
          <w:p w14:paraId="18F5AA22" w14:textId="77777777" w:rsidR="006A522F" w:rsidRPr="009F12C8" w:rsidRDefault="006A522F" w:rsidP="00415767">
            <w:pPr>
              <w:rPr>
                <w:bCs/>
              </w:rPr>
            </w:pPr>
            <w:r w:rsidRPr="009F12C8">
              <w:rPr>
                <w:sz w:val="22"/>
                <w:szCs w:val="22"/>
              </w:rPr>
              <w:t xml:space="preserve">                                                                                                                 'Medium term lending (Mortgage bill)'), </w:t>
            </w:r>
          </w:p>
          <w:p w14:paraId="238C86A3" w14:textId="77777777" w:rsidR="006A522F" w:rsidRPr="009F12C8" w:rsidRDefault="006A522F" w:rsidP="00415767">
            <w:pPr>
              <w:rPr>
                <w:bCs/>
              </w:rPr>
            </w:pPr>
            <w:r w:rsidRPr="009F12C8">
              <w:rPr>
                <w:sz w:val="22"/>
                <w:szCs w:val="22"/>
              </w:rPr>
              <w:t xml:space="preserve">                                   '213', 'Long term lending', </w:t>
            </w:r>
          </w:p>
          <w:p w14:paraId="6115DC1A" w14:textId="77777777" w:rsidR="006A522F" w:rsidRPr="009F12C8" w:rsidRDefault="006A522F" w:rsidP="00415767">
            <w:pPr>
              <w:rPr>
                <w:bCs/>
              </w:rPr>
            </w:pPr>
            <w:r w:rsidRPr="009F12C8">
              <w:rPr>
                <w:sz w:val="22"/>
                <w:szCs w:val="22"/>
              </w:rPr>
              <w:t xml:space="preserve">                                   '241', 'Advances paid on behalf of customers', </w:t>
            </w:r>
          </w:p>
          <w:p w14:paraId="1EA9B6D3" w14:textId="77777777" w:rsidR="006A522F" w:rsidRPr="009F12C8" w:rsidRDefault="006A522F" w:rsidP="00415767">
            <w:pPr>
              <w:rPr>
                <w:bCs/>
              </w:rPr>
            </w:pPr>
            <w:r w:rsidRPr="009F12C8">
              <w:rPr>
                <w:sz w:val="22"/>
                <w:szCs w:val="22"/>
              </w:rPr>
              <w:t xml:space="preserve">                                   SUBSTR(NVL(AMHT.GL_SUB_HEAD_CODE, GAM.GL_SUB_HEAD_CODE), 1, 3)</w:t>
            </w:r>
          </w:p>
          <w:p w14:paraId="6FD78D46" w14:textId="77777777" w:rsidR="006A522F" w:rsidRPr="009F12C8" w:rsidRDefault="006A522F" w:rsidP="00415767">
            <w:pPr>
              <w:rPr>
                <w:bCs/>
              </w:rPr>
            </w:pPr>
            <w:r w:rsidRPr="009F12C8">
              <w:rPr>
                <w:sz w:val="22"/>
                <w:szCs w:val="22"/>
              </w:rPr>
              <w:t xml:space="preserve">                 )</w:t>
            </w:r>
          </w:p>
        </w:tc>
      </w:tr>
      <w:tr w:rsidR="006A522F" w:rsidRPr="009F12C8" w14:paraId="3D459EE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261DB54" w14:textId="77777777" w:rsidR="006A522F" w:rsidRPr="009F12C8" w:rsidRDefault="006A522F" w:rsidP="00415767">
            <w:pPr>
              <w:jc w:val="center"/>
              <w:rPr>
                <w:bCs/>
              </w:rPr>
            </w:pPr>
            <w:r w:rsidRPr="009F12C8">
              <w:rPr>
                <w:sz w:val="22"/>
                <w:szCs w:val="22"/>
              </w:rPr>
              <w:lastRenderedPageBreak/>
              <w:t>16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F27F2FE" w14:textId="77777777" w:rsidR="006A522F" w:rsidRPr="009F12C8" w:rsidRDefault="006A522F" w:rsidP="00415767">
            <w:pPr>
              <w:rPr>
                <w:bCs/>
              </w:rPr>
            </w:pPr>
            <w:r w:rsidRPr="009F12C8">
              <w:rPr>
                <w:sz w:val="22"/>
                <w:szCs w:val="22"/>
              </w:rPr>
              <w:t>THOI_GIAN_VAY</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AA1CD12" w14:textId="77777777" w:rsidR="006A522F" w:rsidRPr="009F12C8" w:rsidRDefault="006A522F" w:rsidP="00415767">
            <w:pPr>
              <w:rPr>
                <w:bCs/>
              </w:rPr>
            </w:pPr>
            <w:r w:rsidRPr="009F12C8">
              <w:rPr>
                <w:sz w:val="22"/>
                <w:szCs w:val="22"/>
              </w:rPr>
              <w:t>Lấy trực tiếp từ bảng TBAADM.LAM</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C44FA5D" w14:textId="77777777" w:rsidR="006A522F" w:rsidRPr="009F12C8" w:rsidRDefault="006A522F" w:rsidP="00415767">
            <w:pPr>
              <w:rPr>
                <w:bCs/>
              </w:rPr>
            </w:pPr>
            <w:r w:rsidRPr="009F12C8">
              <w:rPr>
                <w:sz w:val="22"/>
                <w:szCs w:val="22"/>
              </w:rPr>
              <w:t>LAM.REP_PERD_MTHS</w:t>
            </w:r>
          </w:p>
        </w:tc>
      </w:tr>
      <w:tr w:rsidR="006A522F" w:rsidRPr="009F12C8" w14:paraId="0D6A080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2EE951C" w14:textId="77777777" w:rsidR="006A522F" w:rsidRPr="009F12C8" w:rsidRDefault="006A522F" w:rsidP="00415767">
            <w:pPr>
              <w:jc w:val="center"/>
              <w:rPr>
                <w:bCs/>
              </w:rPr>
            </w:pPr>
            <w:r w:rsidRPr="009F12C8">
              <w:rPr>
                <w:sz w:val="22"/>
                <w:szCs w:val="22"/>
              </w:rPr>
              <w:t>17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5DB10B1" w14:textId="77777777" w:rsidR="006A522F" w:rsidRPr="009F12C8" w:rsidRDefault="006A522F" w:rsidP="00415767">
            <w:pPr>
              <w:rPr>
                <w:bCs/>
              </w:rPr>
            </w:pPr>
            <w:r w:rsidRPr="009F12C8">
              <w:rPr>
                <w:sz w:val="22"/>
                <w:szCs w:val="22"/>
              </w:rPr>
              <w:t>GLSH</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01C0EA6" w14:textId="77777777" w:rsidR="006A522F" w:rsidRPr="009F12C8" w:rsidRDefault="006A522F" w:rsidP="00415767">
            <w:pPr>
              <w:rPr>
                <w:bCs/>
              </w:rPr>
            </w:pPr>
            <w:r w:rsidRPr="009F12C8">
              <w:rPr>
                <w:sz w:val="22"/>
                <w:szCs w:val="22"/>
              </w:rPr>
              <w:t>Tương tự cột “THOI_HAN_VAY” (STT 16)</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F6AC090" w14:textId="77777777" w:rsidR="006A522F" w:rsidRPr="009F12C8" w:rsidRDefault="006A522F" w:rsidP="00415767">
            <w:pPr>
              <w:rPr>
                <w:bCs/>
              </w:rPr>
            </w:pPr>
            <w:r w:rsidRPr="009F12C8">
              <w:rPr>
                <w:sz w:val="22"/>
                <w:szCs w:val="22"/>
              </w:rPr>
              <w:t>NVL(AMHT.GL_SUB_HEAD_CODE,GAM.GL_SUB_HEAD_CODE)</w:t>
            </w:r>
          </w:p>
        </w:tc>
      </w:tr>
      <w:tr w:rsidR="006A522F" w:rsidRPr="009F12C8" w14:paraId="424577B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7C241AB" w14:textId="77777777" w:rsidR="006A522F" w:rsidRPr="009F12C8" w:rsidRDefault="006A522F" w:rsidP="00415767">
            <w:pPr>
              <w:jc w:val="center"/>
              <w:rPr>
                <w:bCs/>
              </w:rPr>
            </w:pPr>
            <w:r w:rsidRPr="009F12C8">
              <w:rPr>
                <w:sz w:val="22"/>
                <w:szCs w:val="22"/>
              </w:rPr>
              <w:t>18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25E0A26" w14:textId="77777777" w:rsidR="006A522F" w:rsidRPr="009F12C8" w:rsidRDefault="006A522F" w:rsidP="00415767">
            <w:pPr>
              <w:rPr>
                <w:bCs/>
              </w:rPr>
            </w:pPr>
            <w:r w:rsidRPr="009F12C8">
              <w:rPr>
                <w:sz w:val="22"/>
                <w:szCs w:val="22"/>
              </w:rPr>
              <w:t>TKC2</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CB82327" w14:textId="77777777" w:rsidR="006A522F" w:rsidRPr="009F12C8" w:rsidRDefault="006A522F" w:rsidP="00415767">
            <w:pPr>
              <w:rPr>
                <w:bCs/>
              </w:rPr>
            </w:pPr>
            <w:r w:rsidRPr="009F12C8">
              <w:rPr>
                <w:sz w:val="22"/>
                <w:szCs w:val="22"/>
              </w:rPr>
              <w:t>Liên kết (LEFT JOIN) với bảng TBAADM.GSH với điều kiện sau:</w:t>
            </w:r>
          </w:p>
          <w:p w14:paraId="1F2976B9" w14:textId="77777777" w:rsidR="006A522F" w:rsidRPr="009F12C8" w:rsidRDefault="006A522F" w:rsidP="00415767">
            <w:pPr>
              <w:rPr>
                <w:bCs/>
              </w:rPr>
            </w:pPr>
          </w:p>
          <w:p w14:paraId="14BC4BBC" w14:textId="77777777" w:rsidR="006A522F" w:rsidRPr="009F12C8" w:rsidRDefault="006A522F" w:rsidP="00415767">
            <w:pPr>
              <w:rPr>
                <w:bCs/>
              </w:rPr>
            </w:pPr>
            <w:r w:rsidRPr="009F12C8">
              <w:rPr>
                <w:sz w:val="22"/>
                <w:szCs w:val="22"/>
              </w:rPr>
              <w:t>GAM.SOL_ID = GSH.SOL_ID</w:t>
            </w:r>
          </w:p>
          <w:p w14:paraId="16B22B70"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GAM.ACCT_CRNCY_CODE = GSH.CRNCY_CODE</w:t>
            </w:r>
          </w:p>
          <w:p w14:paraId="4C392DBF" w14:textId="77777777" w:rsidR="006A522F" w:rsidRPr="001D774E"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GAM.BANK_ID = GSH.BANK_ID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89CCBDB" w14:textId="77777777" w:rsidR="006A522F" w:rsidRPr="009F12C8" w:rsidRDefault="006A522F" w:rsidP="00415767">
            <w:pPr>
              <w:rPr>
                <w:bCs/>
              </w:rPr>
            </w:pPr>
            <w:r w:rsidRPr="009F12C8">
              <w:rPr>
                <w:sz w:val="22"/>
                <w:szCs w:val="22"/>
              </w:rPr>
              <w:t>GSH.FREE_CODE2</w:t>
            </w:r>
          </w:p>
        </w:tc>
      </w:tr>
      <w:tr w:rsidR="006A522F" w:rsidRPr="009F12C8" w14:paraId="2E774CA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E0F45B4" w14:textId="77777777" w:rsidR="006A522F" w:rsidRPr="009F12C8" w:rsidRDefault="006A522F" w:rsidP="00415767">
            <w:pPr>
              <w:jc w:val="center"/>
              <w:rPr>
                <w:bCs/>
              </w:rPr>
            </w:pPr>
            <w:r w:rsidRPr="009F12C8">
              <w:rPr>
                <w:sz w:val="22"/>
                <w:szCs w:val="22"/>
              </w:rPr>
              <w:t>19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AF20580" w14:textId="77777777" w:rsidR="006A522F" w:rsidRPr="009F12C8" w:rsidRDefault="006A522F" w:rsidP="00415767">
            <w:pPr>
              <w:rPr>
                <w:bCs/>
              </w:rPr>
            </w:pPr>
            <w:r w:rsidRPr="009F12C8">
              <w:rPr>
                <w:sz w:val="22"/>
                <w:szCs w:val="22"/>
              </w:rPr>
              <w:t>SBVCODE</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1C9C3C3" w14:textId="77777777" w:rsidR="006A522F" w:rsidRPr="009F12C8" w:rsidRDefault="006A522F" w:rsidP="00415767">
            <w:pPr>
              <w:rPr>
                <w:bCs/>
              </w:rPr>
            </w:pPr>
            <w:r w:rsidRPr="009F12C8">
              <w:rPr>
                <w:sz w:val="22"/>
                <w:szCs w:val="22"/>
              </w:rPr>
              <w:t>Tương tự cột “TKC2” (STT 18)</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467D586" w14:textId="77777777" w:rsidR="006A522F" w:rsidRPr="009F12C8" w:rsidRDefault="006A522F" w:rsidP="00415767">
            <w:pPr>
              <w:rPr>
                <w:bCs/>
              </w:rPr>
            </w:pPr>
            <w:r w:rsidRPr="009F12C8">
              <w:rPr>
                <w:sz w:val="22"/>
                <w:szCs w:val="22"/>
              </w:rPr>
              <w:t>GSH.FREE_CODE3</w:t>
            </w:r>
          </w:p>
        </w:tc>
      </w:tr>
      <w:tr w:rsidR="006A522F" w:rsidRPr="009F12C8" w14:paraId="6AC649C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1C537E7" w14:textId="77777777" w:rsidR="006A522F" w:rsidRPr="009F12C8" w:rsidRDefault="006A522F" w:rsidP="00415767">
            <w:pPr>
              <w:jc w:val="center"/>
              <w:rPr>
                <w:bCs/>
              </w:rPr>
            </w:pPr>
            <w:r w:rsidRPr="009F12C8">
              <w:rPr>
                <w:sz w:val="22"/>
                <w:szCs w:val="22"/>
              </w:rPr>
              <w:lastRenderedPageBreak/>
              <w:t>20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5FE7574" w14:textId="77777777" w:rsidR="006A522F" w:rsidRPr="009F12C8" w:rsidRDefault="006A522F" w:rsidP="00415767">
            <w:pPr>
              <w:rPr>
                <w:bCs/>
              </w:rPr>
            </w:pPr>
            <w:r w:rsidRPr="009F12C8">
              <w:rPr>
                <w:sz w:val="22"/>
                <w:szCs w:val="22"/>
              </w:rPr>
              <w:t>MUC_DICH_VAY_CAP_1</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DECC97E"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CUSTOM.C_MISDET với điều kiện sau:</w:t>
            </w:r>
          </w:p>
          <w:p w14:paraId="3FFAC568" w14:textId="77777777" w:rsidR="006A522F" w:rsidRDefault="006A522F" w:rsidP="00415767">
            <w:pPr>
              <w:spacing w:line="276" w:lineRule="auto"/>
              <w:rPr>
                <w:bCs/>
                <w:lang w:val="en-GB"/>
              </w:rPr>
            </w:pPr>
          </w:p>
          <w:p w14:paraId="1274106F" w14:textId="77777777" w:rsidR="006A522F" w:rsidRDefault="006A522F" w:rsidP="00415767">
            <w:pPr>
              <w:spacing w:line="276" w:lineRule="auto"/>
              <w:rPr>
                <w:bCs/>
                <w:lang w:val="en-GB"/>
              </w:rPr>
            </w:pPr>
            <w:r>
              <w:rPr>
                <w:sz w:val="22"/>
                <w:szCs w:val="22"/>
                <w:lang w:val="en-GB"/>
              </w:rPr>
              <w:t>GAM.FORACID = C_MISDET.ACCT_NUM</w:t>
            </w:r>
          </w:p>
          <w:p w14:paraId="09A72A26" w14:textId="77777777" w:rsidR="006A522F" w:rsidRDefault="006A522F" w:rsidP="00415767">
            <w:pPr>
              <w:spacing w:line="276" w:lineRule="auto"/>
              <w:rPr>
                <w:bCs/>
                <w:lang w:val="en-GB"/>
              </w:rPr>
            </w:pPr>
            <w:r>
              <w:rPr>
                <w:color w:val="0000FF"/>
                <w:sz w:val="22"/>
                <w:szCs w:val="22"/>
                <w:lang w:val="en-GB"/>
              </w:rPr>
              <w:t>AND</w:t>
            </w:r>
            <w:r>
              <w:rPr>
                <w:sz w:val="22"/>
                <w:szCs w:val="22"/>
                <w:lang w:val="en-GB"/>
              </w:rPr>
              <w:t xml:space="preserve"> GAM.BANK_ID = C_MISDET.BANK_ID</w:t>
            </w:r>
          </w:p>
          <w:p w14:paraId="6D08B3A4"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C_MISDET.ENTITY_CRE_FLG = 'Y'</w:t>
            </w:r>
          </w:p>
          <w:p w14:paraId="01E0917E" w14:textId="77777777" w:rsidR="006A522F" w:rsidRDefault="006A522F" w:rsidP="00415767">
            <w:pPr>
              <w:spacing w:line="276" w:lineRule="auto"/>
              <w:rPr>
                <w:bCs/>
                <w:lang w:val="en-GB"/>
              </w:rPr>
            </w:pPr>
          </w:p>
          <w:p w14:paraId="1F3A4C71"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tạm TEMP_LRCT1 với điều kiện sau:</w:t>
            </w:r>
          </w:p>
          <w:p w14:paraId="1A935157" w14:textId="77777777" w:rsidR="006A522F" w:rsidRDefault="006A522F" w:rsidP="00415767">
            <w:pPr>
              <w:spacing w:line="276" w:lineRule="auto"/>
              <w:rPr>
                <w:bCs/>
                <w:lang w:val="en-GB"/>
              </w:rPr>
            </w:pPr>
          </w:p>
          <w:p w14:paraId="20A42942" w14:textId="77777777" w:rsidR="006A522F" w:rsidRDefault="006A522F" w:rsidP="00415767">
            <w:pPr>
              <w:spacing w:line="276" w:lineRule="auto"/>
              <w:rPr>
                <w:bCs/>
                <w:lang w:val="en-GB"/>
              </w:rPr>
            </w:pPr>
            <w:r>
              <w:rPr>
                <w:sz w:val="22"/>
                <w:szCs w:val="22"/>
                <w:lang w:val="en-GB"/>
              </w:rPr>
              <w:t xml:space="preserve">C_MISDET.FUND_PURP_CODE = TEMP_LRCT1.REF_CODE </w:t>
            </w:r>
          </w:p>
          <w:p w14:paraId="54CF9AB9" w14:textId="77777777" w:rsidR="006A522F" w:rsidRDefault="006A522F" w:rsidP="00415767">
            <w:pPr>
              <w:spacing w:line="276" w:lineRule="auto"/>
              <w:rPr>
                <w:lang w:val="en-GB"/>
              </w:rPr>
            </w:pPr>
          </w:p>
          <w:p w14:paraId="3B6F8B91"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TEMP_LRCT1</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5E37AE1F"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414A03C8"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LRCT.</w:t>
                  </w:r>
                  <w:r>
                    <w:rPr>
                      <w:lang w:val="en-GB"/>
                    </w:rPr>
                    <w:t>REF_CODE, LRCT.REF_DESC, LRCT.ALT1_REF_DESC</w:t>
                  </w:r>
                </w:p>
                <w:p w14:paraId="4F7FDBC8"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TBAADM.LRCT</w:t>
                  </w:r>
                </w:p>
                <w:p w14:paraId="771F7679" w14:textId="77777777" w:rsidR="006A522F" w:rsidRDefault="006A522F" w:rsidP="00415767">
                  <w:pPr>
                    <w:rPr>
                      <w:color w:val="0000FF"/>
                      <w:lang w:val="en-GB"/>
                    </w:rPr>
                  </w:pPr>
                  <w:r>
                    <w:rPr>
                      <w:color w:val="0000FF"/>
                      <w:lang w:val="en-GB"/>
                    </w:rPr>
                    <w:t xml:space="preserve">WHERE </w:t>
                  </w:r>
                  <w:r>
                    <w:rPr>
                      <w:lang w:val="en-GB"/>
                    </w:rPr>
                    <w:t>LRCT.REF_REC_TYPE = 'PURP1'</w:t>
                  </w:r>
                </w:p>
                <w:p w14:paraId="0D10F29A" w14:textId="77777777" w:rsidR="006A522F" w:rsidRDefault="006A522F" w:rsidP="00415767">
                  <w:pPr>
                    <w:rPr>
                      <w:lang w:val="en-GB"/>
                    </w:rPr>
                  </w:pPr>
                  <w:r>
                    <w:rPr>
                      <w:color w:val="0000FF"/>
                      <w:lang w:val="en-GB"/>
                    </w:rPr>
                    <w:t xml:space="preserve">AND </w:t>
                  </w:r>
                  <w:r>
                    <w:rPr>
                      <w:lang w:val="en-GB"/>
                    </w:rPr>
                    <w:t>LRCT.DEL_FLG = 'N'</w:t>
                  </w:r>
                </w:p>
              </w:tc>
            </w:tr>
          </w:tbl>
          <w:p w14:paraId="191FD399" w14:textId="77777777" w:rsidR="006A522F" w:rsidRPr="001D774E" w:rsidRDefault="006A522F" w:rsidP="00415767">
            <w:pPr>
              <w:rPr>
                <w:color w:val="0000FF"/>
              </w:rPr>
            </w:pPr>
            <w:r>
              <w:rPr>
                <w:color w:val="0000FF"/>
                <w:sz w:val="22"/>
                <w:szCs w:val="22"/>
                <w:lang w:val="en-GB"/>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505637B" w14:textId="77777777" w:rsidR="006A522F" w:rsidRPr="009F12C8" w:rsidRDefault="006A522F" w:rsidP="00415767">
            <w:pPr>
              <w:rPr>
                <w:bCs/>
              </w:rPr>
            </w:pPr>
            <w:r>
              <w:rPr>
                <w:sz w:val="22"/>
                <w:szCs w:val="22"/>
                <w:lang w:val="en-GB"/>
              </w:rPr>
              <w:t>TEMP_LRCT1.REF_CODE || ' - ' || TEMP_LRCT1.REF_DESC || TEMP_LRCT1.ALT1_REF_DESC</w:t>
            </w:r>
          </w:p>
        </w:tc>
      </w:tr>
      <w:tr w:rsidR="006A522F" w:rsidRPr="009F12C8" w14:paraId="0D950A7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40997A2" w14:textId="77777777" w:rsidR="006A522F" w:rsidRPr="009F12C8" w:rsidRDefault="006A522F" w:rsidP="00415767">
            <w:pPr>
              <w:jc w:val="center"/>
              <w:rPr>
                <w:bCs/>
              </w:rPr>
            </w:pPr>
            <w:r w:rsidRPr="009F12C8">
              <w:rPr>
                <w:sz w:val="22"/>
                <w:szCs w:val="22"/>
              </w:rPr>
              <w:t>21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F0B062F" w14:textId="77777777" w:rsidR="006A522F" w:rsidRPr="009F12C8" w:rsidRDefault="006A522F" w:rsidP="00415767">
            <w:pPr>
              <w:rPr>
                <w:bCs/>
              </w:rPr>
            </w:pPr>
            <w:r w:rsidRPr="009F12C8">
              <w:rPr>
                <w:sz w:val="22"/>
                <w:szCs w:val="22"/>
              </w:rPr>
              <w:t>MUC_DICH_VAY_CAP_2</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4F8F4DE"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CUSTOM.C_MISDET với điều kiện sau:</w:t>
            </w:r>
          </w:p>
          <w:p w14:paraId="4DD6C08A" w14:textId="77777777" w:rsidR="006A522F" w:rsidRDefault="006A522F" w:rsidP="00415767">
            <w:pPr>
              <w:spacing w:line="276" w:lineRule="auto"/>
              <w:rPr>
                <w:bCs/>
                <w:lang w:val="en-GB"/>
              </w:rPr>
            </w:pPr>
          </w:p>
          <w:p w14:paraId="42A54A72" w14:textId="77777777" w:rsidR="006A522F" w:rsidRDefault="006A522F" w:rsidP="00415767">
            <w:pPr>
              <w:spacing w:line="276" w:lineRule="auto"/>
              <w:rPr>
                <w:bCs/>
                <w:lang w:val="en-GB"/>
              </w:rPr>
            </w:pPr>
            <w:r>
              <w:rPr>
                <w:sz w:val="22"/>
                <w:szCs w:val="22"/>
                <w:lang w:val="en-GB"/>
              </w:rPr>
              <w:t>GAM.FORACID = C_MISDET.ACCT_NUM</w:t>
            </w:r>
          </w:p>
          <w:p w14:paraId="5A25C8DC" w14:textId="77777777" w:rsidR="006A522F" w:rsidRDefault="006A522F" w:rsidP="00415767">
            <w:pPr>
              <w:spacing w:line="276" w:lineRule="auto"/>
              <w:rPr>
                <w:bCs/>
                <w:lang w:val="en-GB"/>
              </w:rPr>
            </w:pPr>
            <w:r>
              <w:rPr>
                <w:color w:val="0000FF"/>
                <w:sz w:val="22"/>
                <w:szCs w:val="22"/>
                <w:lang w:val="en-GB"/>
              </w:rPr>
              <w:t>AND</w:t>
            </w:r>
            <w:r>
              <w:rPr>
                <w:sz w:val="22"/>
                <w:szCs w:val="22"/>
                <w:lang w:val="en-GB"/>
              </w:rPr>
              <w:t xml:space="preserve"> GAM.BANK_ID = C_MISDET.BANK_ID</w:t>
            </w:r>
          </w:p>
          <w:p w14:paraId="76978AC4"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C_MISDET.ENTITY_CRE_FLG = 'Y'</w:t>
            </w:r>
          </w:p>
          <w:p w14:paraId="2EB38228" w14:textId="77777777" w:rsidR="006A522F" w:rsidRDefault="006A522F" w:rsidP="00415767">
            <w:pPr>
              <w:spacing w:line="276" w:lineRule="auto"/>
              <w:rPr>
                <w:bCs/>
                <w:lang w:val="en-GB"/>
              </w:rPr>
            </w:pPr>
          </w:p>
          <w:p w14:paraId="3795033C" w14:textId="77777777" w:rsidR="006A522F" w:rsidRDefault="006A522F" w:rsidP="00415767">
            <w:pPr>
              <w:spacing w:line="276" w:lineRule="auto"/>
              <w:rPr>
                <w:bCs/>
                <w:lang w:val="en-GB"/>
              </w:rPr>
            </w:pPr>
            <w:r>
              <w:rPr>
                <w:b/>
                <w:sz w:val="22"/>
                <w:szCs w:val="22"/>
                <w:lang w:val="en-GB"/>
              </w:rPr>
              <w:lastRenderedPageBreak/>
              <w:t>Bước 2:</w:t>
            </w:r>
            <w:r>
              <w:rPr>
                <w:sz w:val="22"/>
                <w:szCs w:val="22"/>
                <w:lang w:val="en-GB"/>
              </w:rPr>
              <w:t xml:space="preserve"> Liên kết (LEFT JOIN) với bảng TEMP_LRCT2 với điều kiện sau:</w:t>
            </w:r>
          </w:p>
          <w:p w14:paraId="6AA9F24E" w14:textId="77777777" w:rsidR="006A522F" w:rsidRDefault="006A522F" w:rsidP="00415767">
            <w:pPr>
              <w:spacing w:line="276" w:lineRule="auto"/>
              <w:rPr>
                <w:bCs/>
                <w:lang w:val="en-GB"/>
              </w:rPr>
            </w:pPr>
          </w:p>
          <w:p w14:paraId="14C18E8D" w14:textId="77777777" w:rsidR="006A522F" w:rsidRDefault="006A522F" w:rsidP="00415767">
            <w:pPr>
              <w:spacing w:line="276" w:lineRule="auto"/>
              <w:rPr>
                <w:bCs/>
                <w:lang w:val="en-GB"/>
              </w:rPr>
            </w:pPr>
            <w:r>
              <w:rPr>
                <w:sz w:val="22"/>
                <w:szCs w:val="22"/>
                <w:lang w:val="en-GB"/>
              </w:rPr>
              <w:t>C_MISDET.SUB_PURP_CODE_PRE = TEMP_LRCT2.REF_CODE</w:t>
            </w:r>
          </w:p>
          <w:p w14:paraId="6086867F" w14:textId="77777777" w:rsidR="006A522F" w:rsidRDefault="006A522F" w:rsidP="00415767">
            <w:pPr>
              <w:spacing w:line="276" w:lineRule="auto"/>
              <w:rPr>
                <w:lang w:val="en-GB"/>
              </w:rPr>
            </w:pPr>
          </w:p>
          <w:p w14:paraId="23E296B9"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TEMP_LRCT2</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41B65D08"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46BCEFDA"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LRCT.</w:t>
                  </w:r>
                  <w:r>
                    <w:rPr>
                      <w:lang w:val="en-GB"/>
                    </w:rPr>
                    <w:t>REF_CODE, LRCT.REF_DESC, LRCT.ALT1_REF_DESC</w:t>
                  </w:r>
                </w:p>
                <w:p w14:paraId="594A6452"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TBAADM.LRCT</w:t>
                  </w:r>
                </w:p>
                <w:p w14:paraId="15F78DBC" w14:textId="77777777" w:rsidR="006A522F" w:rsidRDefault="006A522F" w:rsidP="00415767">
                  <w:pPr>
                    <w:rPr>
                      <w:color w:val="0000FF"/>
                      <w:lang w:val="en-GB"/>
                    </w:rPr>
                  </w:pPr>
                  <w:r>
                    <w:rPr>
                      <w:color w:val="0000FF"/>
                      <w:lang w:val="en-GB"/>
                    </w:rPr>
                    <w:t xml:space="preserve">WHERE </w:t>
                  </w:r>
                  <w:r>
                    <w:rPr>
                      <w:lang w:val="en-GB"/>
                    </w:rPr>
                    <w:t>LRCT.REF_REC_TYPE = 'PURP2'</w:t>
                  </w:r>
                </w:p>
                <w:p w14:paraId="55052702" w14:textId="77777777" w:rsidR="006A522F" w:rsidRDefault="006A522F" w:rsidP="00415767">
                  <w:pPr>
                    <w:rPr>
                      <w:lang w:val="en-GB"/>
                    </w:rPr>
                  </w:pPr>
                  <w:r>
                    <w:rPr>
                      <w:color w:val="0000FF"/>
                      <w:lang w:val="en-GB"/>
                    </w:rPr>
                    <w:t xml:space="preserve">AND </w:t>
                  </w:r>
                  <w:r>
                    <w:rPr>
                      <w:lang w:val="en-GB"/>
                    </w:rPr>
                    <w:t>LRCT.DEL_FLG  = 'N'</w:t>
                  </w:r>
                </w:p>
              </w:tc>
            </w:tr>
          </w:tbl>
          <w:p w14:paraId="0C1BC590" w14:textId="77777777" w:rsidR="006A522F" w:rsidRPr="001D774E" w:rsidRDefault="006A522F" w:rsidP="00415767">
            <w:pPr>
              <w:rPr>
                <w:color w:val="0000FF"/>
              </w:rPr>
            </w:pPr>
            <w:r>
              <w:rPr>
                <w:color w:val="0000FF"/>
                <w:sz w:val="22"/>
                <w:szCs w:val="22"/>
                <w:lang w:val="en-GB"/>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076EDFF" w14:textId="77777777" w:rsidR="006A522F" w:rsidRPr="009F12C8" w:rsidRDefault="006A522F" w:rsidP="00415767">
            <w:pPr>
              <w:rPr>
                <w:bCs/>
              </w:rPr>
            </w:pPr>
            <w:r>
              <w:rPr>
                <w:sz w:val="22"/>
                <w:szCs w:val="22"/>
                <w:lang w:val="en-GB"/>
              </w:rPr>
              <w:lastRenderedPageBreak/>
              <w:t>TEMP_LRCT2.REF_CODE || ' - ' || TEMP_LRCT2.REF_DESC || TEMP_LRCT2.ALT1_REF_DESC</w:t>
            </w:r>
          </w:p>
        </w:tc>
      </w:tr>
      <w:tr w:rsidR="006A522F" w:rsidRPr="009F12C8" w14:paraId="31F5463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9BEF489" w14:textId="77777777" w:rsidR="006A522F" w:rsidRPr="009F12C8" w:rsidRDefault="006A522F" w:rsidP="00415767">
            <w:pPr>
              <w:jc w:val="center"/>
              <w:rPr>
                <w:bCs/>
              </w:rPr>
            </w:pPr>
            <w:r w:rsidRPr="009F12C8">
              <w:rPr>
                <w:sz w:val="22"/>
                <w:szCs w:val="22"/>
              </w:rPr>
              <w:t>22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DB7F0EE" w14:textId="77777777" w:rsidR="006A522F" w:rsidRPr="009F12C8" w:rsidRDefault="006A522F" w:rsidP="00415767">
            <w:pPr>
              <w:rPr>
                <w:bCs/>
              </w:rPr>
            </w:pPr>
            <w:r w:rsidRPr="009F12C8">
              <w:rPr>
                <w:sz w:val="22"/>
                <w:szCs w:val="22"/>
              </w:rPr>
              <w:t>MUC_DICH_VAY_CAP_3</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4A2A70A"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CUSTOM.C_MISDET với điều kiện sau:</w:t>
            </w:r>
          </w:p>
          <w:p w14:paraId="5EEEF689" w14:textId="77777777" w:rsidR="006A522F" w:rsidRDefault="006A522F" w:rsidP="00415767">
            <w:pPr>
              <w:spacing w:line="276" w:lineRule="auto"/>
              <w:rPr>
                <w:bCs/>
                <w:lang w:val="en-GB"/>
              </w:rPr>
            </w:pPr>
          </w:p>
          <w:p w14:paraId="1074BFB0" w14:textId="77777777" w:rsidR="006A522F" w:rsidRDefault="006A522F" w:rsidP="00415767">
            <w:pPr>
              <w:spacing w:line="276" w:lineRule="auto"/>
              <w:rPr>
                <w:bCs/>
                <w:lang w:val="en-GB"/>
              </w:rPr>
            </w:pPr>
            <w:r>
              <w:rPr>
                <w:sz w:val="22"/>
                <w:szCs w:val="22"/>
                <w:lang w:val="en-GB"/>
              </w:rPr>
              <w:t>GAM.FORACID = C_MISDET.ACCT_NUM</w:t>
            </w:r>
          </w:p>
          <w:p w14:paraId="69EA7536" w14:textId="77777777" w:rsidR="006A522F" w:rsidRDefault="006A522F" w:rsidP="00415767">
            <w:pPr>
              <w:spacing w:line="276" w:lineRule="auto"/>
              <w:rPr>
                <w:bCs/>
                <w:lang w:val="en-GB"/>
              </w:rPr>
            </w:pPr>
            <w:r>
              <w:rPr>
                <w:color w:val="0000FF"/>
                <w:sz w:val="22"/>
                <w:szCs w:val="22"/>
                <w:lang w:val="en-GB"/>
              </w:rPr>
              <w:t>AND</w:t>
            </w:r>
            <w:r>
              <w:rPr>
                <w:sz w:val="22"/>
                <w:szCs w:val="22"/>
                <w:lang w:val="en-GB"/>
              </w:rPr>
              <w:t xml:space="preserve"> GAM.BANK_ID = C_MISDET.BANK_ID</w:t>
            </w:r>
          </w:p>
          <w:p w14:paraId="629F943F"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C_MISDET.ENTITY_CRE_FLG = 'Y'</w:t>
            </w:r>
          </w:p>
          <w:p w14:paraId="1F0729DA" w14:textId="77777777" w:rsidR="006A522F" w:rsidRDefault="006A522F" w:rsidP="00415767">
            <w:pPr>
              <w:spacing w:line="276" w:lineRule="auto"/>
              <w:rPr>
                <w:bCs/>
                <w:lang w:val="en-GB"/>
              </w:rPr>
            </w:pPr>
          </w:p>
          <w:p w14:paraId="70DD586C"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TEMP_LRCT3 với điều kiện sau:</w:t>
            </w:r>
          </w:p>
          <w:p w14:paraId="76962B54" w14:textId="77777777" w:rsidR="006A522F" w:rsidRDefault="006A522F" w:rsidP="00415767">
            <w:pPr>
              <w:spacing w:line="276" w:lineRule="auto"/>
              <w:rPr>
                <w:bCs/>
                <w:lang w:val="en-GB"/>
              </w:rPr>
            </w:pPr>
          </w:p>
          <w:p w14:paraId="7A093EB5" w14:textId="77777777" w:rsidR="006A522F" w:rsidRDefault="006A522F" w:rsidP="00415767">
            <w:pPr>
              <w:spacing w:line="276" w:lineRule="auto"/>
              <w:rPr>
                <w:bCs/>
                <w:lang w:val="en-GB"/>
              </w:rPr>
            </w:pPr>
            <w:r>
              <w:rPr>
                <w:sz w:val="22"/>
                <w:szCs w:val="22"/>
                <w:lang w:val="en-GB"/>
              </w:rPr>
              <w:t>C_MISDET.SUB_PURP_CODE = TEMP_LRCT3.REF_CODE</w:t>
            </w:r>
          </w:p>
          <w:p w14:paraId="4FB79612" w14:textId="77777777" w:rsidR="006A522F" w:rsidRDefault="006A522F" w:rsidP="00415767">
            <w:pPr>
              <w:spacing w:line="276" w:lineRule="auto"/>
              <w:rPr>
                <w:lang w:val="en-GB"/>
              </w:rPr>
            </w:pPr>
          </w:p>
          <w:p w14:paraId="5105152B"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TEMP_LRCT3</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7B196F54"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4B09EA49"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LRCT.</w:t>
                  </w:r>
                  <w:r>
                    <w:rPr>
                      <w:lang w:val="en-GB"/>
                    </w:rPr>
                    <w:t xml:space="preserve">REF_CODE, LRCT.REF_DESC, </w:t>
                  </w:r>
                  <w:r>
                    <w:rPr>
                      <w:lang w:val="en-GB"/>
                    </w:rPr>
                    <w:lastRenderedPageBreak/>
                    <w:t>LRCT.ALT1_REF_DESC</w:t>
                  </w:r>
                </w:p>
                <w:p w14:paraId="566DE04A"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TBAADM.LRCT</w:t>
                  </w:r>
                </w:p>
                <w:p w14:paraId="504254B1" w14:textId="77777777" w:rsidR="006A522F" w:rsidRDefault="006A522F" w:rsidP="00415767">
                  <w:pPr>
                    <w:rPr>
                      <w:color w:val="0000FF"/>
                      <w:lang w:val="en-GB"/>
                    </w:rPr>
                  </w:pPr>
                  <w:r>
                    <w:rPr>
                      <w:color w:val="0000FF"/>
                      <w:lang w:val="en-GB"/>
                    </w:rPr>
                    <w:t xml:space="preserve">WHERE </w:t>
                  </w:r>
                  <w:r>
                    <w:rPr>
                      <w:lang w:val="en-GB"/>
                    </w:rPr>
                    <w:t>LRCT.REF_REC_TYPE = 'PURP3'</w:t>
                  </w:r>
                </w:p>
                <w:p w14:paraId="1BB7F407" w14:textId="77777777" w:rsidR="006A522F" w:rsidRDefault="006A522F" w:rsidP="00415767">
                  <w:pPr>
                    <w:rPr>
                      <w:lang w:val="en-GB"/>
                    </w:rPr>
                  </w:pPr>
                  <w:r>
                    <w:rPr>
                      <w:color w:val="0000FF"/>
                      <w:lang w:val="en-GB"/>
                    </w:rPr>
                    <w:t xml:space="preserve">AND </w:t>
                  </w:r>
                  <w:r>
                    <w:rPr>
                      <w:lang w:val="en-GB"/>
                    </w:rPr>
                    <w:t>LRCT.DEL_FLG = 'N'</w:t>
                  </w:r>
                </w:p>
              </w:tc>
            </w:tr>
          </w:tbl>
          <w:p w14:paraId="19D0F1F6" w14:textId="77777777" w:rsidR="006A522F" w:rsidRPr="00E351FB" w:rsidRDefault="006A522F" w:rsidP="00415767">
            <w:pPr>
              <w:rPr>
                <w:color w:val="0000FF"/>
              </w:rPr>
            </w:pPr>
            <w:r>
              <w:rPr>
                <w:color w:val="0000FF"/>
                <w:sz w:val="22"/>
                <w:szCs w:val="22"/>
                <w:lang w:val="en-GB"/>
              </w:rPr>
              <w:lastRenderedPageBreak/>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FDF3B5C" w14:textId="77777777" w:rsidR="006A522F" w:rsidRPr="009F12C8" w:rsidRDefault="006A522F" w:rsidP="00415767">
            <w:pPr>
              <w:rPr>
                <w:bCs/>
              </w:rPr>
            </w:pPr>
            <w:r>
              <w:rPr>
                <w:sz w:val="22"/>
                <w:szCs w:val="22"/>
                <w:lang w:val="en-GB"/>
              </w:rPr>
              <w:lastRenderedPageBreak/>
              <w:t>TEMP_LRCT3.REF_CODE || ' - ' || TEMP_LRCT3.REF_DESC || TEMP_LRCT3.ALT1_REF_DESC</w:t>
            </w:r>
          </w:p>
        </w:tc>
      </w:tr>
      <w:tr w:rsidR="006A522F" w:rsidRPr="009F12C8" w14:paraId="40DA663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9926C64" w14:textId="77777777" w:rsidR="006A522F" w:rsidRPr="009F12C8" w:rsidRDefault="006A522F" w:rsidP="00415767">
            <w:pPr>
              <w:jc w:val="center"/>
              <w:rPr>
                <w:bCs/>
              </w:rPr>
            </w:pPr>
            <w:r w:rsidRPr="009F12C8">
              <w:rPr>
                <w:sz w:val="22"/>
                <w:szCs w:val="22"/>
              </w:rPr>
              <w:t>23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15500B5" w14:textId="77777777" w:rsidR="006A522F" w:rsidRPr="009F12C8" w:rsidRDefault="006A522F" w:rsidP="00415767">
            <w:pPr>
              <w:rPr>
                <w:bCs/>
              </w:rPr>
            </w:pPr>
            <w:r w:rsidRPr="009F12C8">
              <w:rPr>
                <w:sz w:val="22"/>
                <w:szCs w:val="22"/>
              </w:rPr>
              <w:t>MUC_DICH_VAY_CAP_4</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5090B6D"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CUSTOM.C_MISDET với điều kiện sau:</w:t>
            </w:r>
          </w:p>
          <w:p w14:paraId="27082F30" w14:textId="77777777" w:rsidR="006A522F" w:rsidRDefault="006A522F" w:rsidP="00415767">
            <w:pPr>
              <w:spacing w:line="276" w:lineRule="auto"/>
              <w:rPr>
                <w:bCs/>
                <w:lang w:val="en-GB"/>
              </w:rPr>
            </w:pPr>
          </w:p>
          <w:p w14:paraId="00070F12" w14:textId="77777777" w:rsidR="006A522F" w:rsidRDefault="006A522F" w:rsidP="00415767">
            <w:pPr>
              <w:spacing w:line="276" w:lineRule="auto"/>
              <w:rPr>
                <w:bCs/>
                <w:lang w:val="en-GB"/>
              </w:rPr>
            </w:pPr>
            <w:r>
              <w:rPr>
                <w:sz w:val="22"/>
                <w:szCs w:val="22"/>
                <w:lang w:val="en-GB"/>
              </w:rPr>
              <w:t>GAM.FORACID = C_MISDET.ACCT_NUM</w:t>
            </w:r>
          </w:p>
          <w:p w14:paraId="29D9D5B8" w14:textId="77777777" w:rsidR="006A522F" w:rsidRDefault="006A522F" w:rsidP="00415767">
            <w:pPr>
              <w:spacing w:line="276" w:lineRule="auto"/>
              <w:rPr>
                <w:bCs/>
                <w:lang w:val="en-GB"/>
              </w:rPr>
            </w:pPr>
            <w:r>
              <w:rPr>
                <w:color w:val="0000FF"/>
                <w:sz w:val="22"/>
                <w:szCs w:val="22"/>
                <w:lang w:val="en-GB"/>
              </w:rPr>
              <w:t>AND</w:t>
            </w:r>
            <w:r>
              <w:rPr>
                <w:sz w:val="22"/>
                <w:szCs w:val="22"/>
                <w:lang w:val="en-GB"/>
              </w:rPr>
              <w:t xml:space="preserve"> GAM.BANK_ID = C_MISDET.BANK_ID</w:t>
            </w:r>
          </w:p>
          <w:p w14:paraId="24E8C5D2"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C_MISDET.ENTITY_CRE_FLG = 'Y'</w:t>
            </w:r>
          </w:p>
          <w:p w14:paraId="10F9BF77" w14:textId="77777777" w:rsidR="006A522F" w:rsidRDefault="006A522F" w:rsidP="00415767">
            <w:pPr>
              <w:spacing w:line="276" w:lineRule="auto"/>
              <w:rPr>
                <w:bCs/>
                <w:lang w:val="en-GB"/>
              </w:rPr>
            </w:pPr>
          </w:p>
          <w:p w14:paraId="5832F838"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TEMP_LRCT4 với điều kiện sau:</w:t>
            </w:r>
          </w:p>
          <w:p w14:paraId="36695AD4" w14:textId="77777777" w:rsidR="006A522F" w:rsidRDefault="006A522F" w:rsidP="00415767">
            <w:pPr>
              <w:spacing w:line="276" w:lineRule="auto"/>
              <w:rPr>
                <w:bCs/>
                <w:lang w:val="en-GB"/>
              </w:rPr>
            </w:pPr>
          </w:p>
          <w:p w14:paraId="02CE52BB" w14:textId="77777777" w:rsidR="006A522F" w:rsidRDefault="006A522F" w:rsidP="00415767">
            <w:pPr>
              <w:spacing w:line="276" w:lineRule="auto"/>
              <w:rPr>
                <w:bCs/>
                <w:lang w:val="en-GB"/>
              </w:rPr>
            </w:pPr>
            <w:r>
              <w:rPr>
                <w:sz w:val="22"/>
                <w:szCs w:val="22"/>
                <w:lang w:val="en-GB"/>
              </w:rPr>
              <w:t xml:space="preserve">C_MISDET.OTHER_TYPE1_PRE = TEMP_LRCT4.REF_CODE </w:t>
            </w:r>
          </w:p>
          <w:p w14:paraId="40488FFF" w14:textId="77777777" w:rsidR="006A522F" w:rsidRDefault="006A522F" w:rsidP="00415767">
            <w:pPr>
              <w:spacing w:line="276" w:lineRule="auto"/>
              <w:rPr>
                <w:color w:val="0000FF"/>
                <w:lang w:val="en-GB"/>
              </w:rPr>
            </w:pPr>
          </w:p>
          <w:p w14:paraId="3AC90F18"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TEMP_LRCT4</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07BA8DBC"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4E54D3F3"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LRCT.</w:t>
                  </w:r>
                  <w:r>
                    <w:rPr>
                      <w:lang w:val="en-GB"/>
                    </w:rPr>
                    <w:t>REF_CODE, LRCT.REF_DESC, LRCT.ALT1_REF_DESC</w:t>
                  </w:r>
                </w:p>
                <w:p w14:paraId="2753EF04"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TBAADM.LRCT</w:t>
                  </w:r>
                </w:p>
                <w:p w14:paraId="5A0528D8" w14:textId="77777777" w:rsidR="006A522F" w:rsidRDefault="006A522F" w:rsidP="00415767">
                  <w:pPr>
                    <w:rPr>
                      <w:color w:val="0000FF"/>
                      <w:lang w:val="en-GB"/>
                    </w:rPr>
                  </w:pPr>
                  <w:r>
                    <w:rPr>
                      <w:color w:val="0000FF"/>
                      <w:lang w:val="en-GB"/>
                    </w:rPr>
                    <w:t xml:space="preserve">WHERE </w:t>
                  </w:r>
                  <w:r>
                    <w:rPr>
                      <w:lang w:val="en-GB"/>
                    </w:rPr>
                    <w:t>LRCT.REF_REC_TYPE = 'PURP4'</w:t>
                  </w:r>
                </w:p>
                <w:p w14:paraId="12FCCFBF" w14:textId="77777777" w:rsidR="006A522F" w:rsidRDefault="006A522F" w:rsidP="00415767">
                  <w:pPr>
                    <w:rPr>
                      <w:lang w:val="en-GB"/>
                    </w:rPr>
                  </w:pPr>
                  <w:r>
                    <w:rPr>
                      <w:color w:val="0000FF"/>
                      <w:lang w:val="en-GB"/>
                    </w:rPr>
                    <w:t xml:space="preserve">AND </w:t>
                  </w:r>
                  <w:r>
                    <w:rPr>
                      <w:lang w:val="en-GB"/>
                    </w:rPr>
                    <w:t>LRCT.DEL_FLG = 'N'</w:t>
                  </w:r>
                </w:p>
              </w:tc>
            </w:tr>
          </w:tbl>
          <w:p w14:paraId="1ADC1361" w14:textId="77777777" w:rsidR="006A522F" w:rsidRPr="00E351FB" w:rsidRDefault="006A522F" w:rsidP="00415767">
            <w:pPr>
              <w:rPr>
                <w:color w:val="0000FF"/>
              </w:rPr>
            </w:pPr>
            <w:r>
              <w:rPr>
                <w:color w:val="0000FF"/>
                <w:sz w:val="22"/>
                <w:szCs w:val="22"/>
                <w:lang w:val="en-GB"/>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7E03EEB" w14:textId="77777777" w:rsidR="006A522F" w:rsidRPr="009F12C8" w:rsidRDefault="006A522F" w:rsidP="00415767">
            <w:pPr>
              <w:rPr>
                <w:bCs/>
              </w:rPr>
            </w:pPr>
            <w:r>
              <w:rPr>
                <w:sz w:val="22"/>
                <w:szCs w:val="22"/>
                <w:lang w:val="en-GB"/>
              </w:rPr>
              <w:t>TEMP_LRCT4.REF_CODE || ' - ' || TEMP_LRCT4.REF_DESC || TEMP_LRCT4.ALT1_REF_DESC</w:t>
            </w:r>
          </w:p>
        </w:tc>
      </w:tr>
      <w:tr w:rsidR="006A522F" w:rsidRPr="009F12C8" w14:paraId="6714F3E7"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58FD8DF" w14:textId="77777777" w:rsidR="006A522F" w:rsidRPr="009F12C8" w:rsidRDefault="006A522F" w:rsidP="00415767">
            <w:pPr>
              <w:jc w:val="center"/>
              <w:rPr>
                <w:bCs/>
              </w:rPr>
            </w:pPr>
            <w:r w:rsidRPr="009F12C8">
              <w:rPr>
                <w:sz w:val="22"/>
                <w:szCs w:val="22"/>
              </w:rPr>
              <w:t>24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A7F9FC7" w14:textId="77777777" w:rsidR="006A522F" w:rsidRPr="009F12C8" w:rsidRDefault="006A522F" w:rsidP="00415767">
            <w:pPr>
              <w:rPr>
                <w:bCs/>
              </w:rPr>
            </w:pPr>
            <w:r w:rsidRPr="009F12C8">
              <w:rPr>
                <w:sz w:val="22"/>
                <w:szCs w:val="22"/>
              </w:rPr>
              <w:t>MUC_DICH_VAY_CAP_5</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D217B0C"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CUSTOM.C_MISDET với điều kiện sau:</w:t>
            </w:r>
          </w:p>
          <w:p w14:paraId="287A4876" w14:textId="77777777" w:rsidR="006A522F" w:rsidRDefault="006A522F" w:rsidP="00415767">
            <w:pPr>
              <w:spacing w:line="276" w:lineRule="auto"/>
              <w:rPr>
                <w:bCs/>
                <w:lang w:val="en-GB"/>
              </w:rPr>
            </w:pPr>
          </w:p>
          <w:p w14:paraId="763AAD2E" w14:textId="77777777" w:rsidR="006A522F" w:rsidRDefault="006A522F" w:rsidP="00415767">
            <w:pPr>
              <w:spacing w:line="276" w:lineRule="auto"/>
              <w:rPr>
                <w:bCs/>
                <w:lang w:val="en-GB"/>
              </w:rPr>
            </w:pPr>
            <w:r>
              <w:rPr>
                <w:sz w:val="22"/>
                <w:szCs w:val="22"/>
                <w:lang w:val="en-GB"/>
              </w:rPr>
              <w:t>GAM.FORACID = C_MISDET.ACCT_NUM</w:t>
            </w:r>
          </w:p>
          <w:p w14:paraId="4412C781" w14:textId="77777777" w:rsidR="006A522F" w:rsidRDefault="006A522F" w:rsidP="00415767">
            <w:pPr>
              <w:spacing w:line="276" w:lineRule="auto"/>
              <w:rPr>
                <w:bCs/>
                <w:lang w:val="en-GB"/>
              </w:rPr>
            </w:pPr>
            <w:r>
              <w:rPr>
                <w:color w:val="0000FF"/>
                <w:sz w:val="22"/>
                <w:szCs w:val="22"/>
                <w:lang w:val="en-GB"/>
              </w:rPr>
              <w:t>AND</w:t>
            </w:r>
            <w:r>
              <w:rPr>
                <w:sz w:val="22"/>
                <w:szCs w:val="22"/>
                <w:lang w:val="en-GB"/>
              </w:rPr>
              <w:t xml:space="preserve"> GAM.BANK_ID = C_MISDET.BANK_ID</w:t>
            </w:r>
          </w:p>
          <w:p w14:paraId="1F7C7B34"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C_MISDET.ENTITY_CRE_FLG= 'Y'</w:t>
            </w:r>
          </w:p>
          <w:p w14:paraId="058F3D7B" w14:textId="77777777" w:rsidR="006A522F" w:rsidRDefault="006A522F" w:rsidP="00415767">
            <w:pPr>
              <w:spacing w:line="276" w:lineRule="auto"/>
              <w:rPr>
                <w:bCs/>
                <w:lang w:val="en-GB"/>
              </w:rPr>
            </w:pPr>
          </w:p>
          <w:p w14:paraId="63364503"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TEMP_LRCT5 với điều kiện sau:</w:t>
            </w:r>
          </w:p>
          <w:p w14:paraId="3402802C" w14:textId="77777777" w:rsidR="006A522F" w:rsidRDefault="006A522F" w:rsidP="00415767">
            <w:pPr>
              <w:spacing w:line="276" w:lineRule="auto"/>
              <w:rPr>
                <w:bCs/>
                <w:lang w:val="en-GB"/>
              </w:rPr>
            </w:pPr>
          </w:p>
          <w:p w14:paraId="5EFBEA07" w14:textId="77777777" w:rsidR="006A522F" w:rsidRDefault="006A522F" w:rsidP="00415767">
            <w:pPr>
              <w:spacing w:line="276" w:lineRule="auto"/>
              <w:rPr>
                <w:bCs/>
                <w:lang w:val="en-GB"/>
              </w:rPr>
            </w:pPr>
            <w:r>
              <w:rPr>
                <w:sz w:val="22"/>
                <w:szCs w:val="22"/>
                <w:lang w:val="en-GB"/>
              </w:rPr>
              <w:t xml:space="preserve">C_MISDET.OTHER_TYPE1 = TEMP_LRCT5.REF_CODE </w:t>
            </w:r>
          </w:p>
          <w:p w14:paraId="014E0AC7" w14:textId="77777777" w:rsidR="006A522F" w:rsidRDefault="006A522F" w:rsidP="00415767">
            <w:pPr>
              <w:spacing w:line="276" w:lineRule="auto"/>
              <w:rPr>
                <w:lang w:val="en-GB"/>
              </w:rPr>
            </w:pPr>
          </w:p>
          <w:p w14:paraId="2A002DEA"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TEMP_LRCT5</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0BC22CC9"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63EE37A2"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LRCT.</w:t>
                  </w:r>
                  <w:r>
                    <w:rPr>
                      <w:lang w:val="en-GB"/>
                    </w:rPr>
                    <w:t>REF_CODE, LRCT.REF_DESC, LRCT.ALT1_REF_DESC</w:t>
                  </w:r>
                </w:p>
                <w:p w14:paraId="44D92E16"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TBAADM.LRCT</w:t>
                  </w:r>
                </w:p>
                <w:p w14:paraId="5AC9D742" w14:textId="77777777" w:rsidR="006A522F" w:rsidRDefault="006A522F" w:rsidP="00415767">
                  <w:pPr>
                    <w:rPr>
                      <w:color w:val="0000FF"/>
                      <w:lang w:val="en-GB"/>
                    </w:rPr>
                  </w:pPr>
                  <w:r>
                    <w:rPr>
                      <w:color w:val="0000FF"/>
                      <w:lang w:val="en-GB"/>
                    </w:rPr>
                    <w:t xml:space="preserve">WHERE </w:t>
                  </w:r>
                  <w:r>
                    <w:rPr>
                      <w:lang w:val="en-GB"/>
                    </w:rPr>
                    <w:t>LRCT.REF_REC_TYPE = 'PURP5'</w:t>
                  </w:r>
                </w:p>
                <w:p w14:paraId="0C53F3F1" w14:textId="77777777" w:rsidR="006A522F" w:rsidRDefault="006A522F" w:rsidP="00415767">
                  <w:pPr>
                    <w:rPr>
                      <w:lang w:val="en-GB"/>
                    </w:rPr>
                  </w:pPr>
                  <w:r>
                    <w:rPr>
                      <w:color w:val="0000FF"/>
                      <w:lang w:val="en-GB"/>
                    </w:rPr>
                    <w:t xml:space="preserve">AND </w:t>
                  </w:r>
                  <w:r>
                    <w:rPr>
                      <w:lang w:val="en-GB"/>
                    </w:rPr>
                    <w:t>LRCT.DEL_FLG  = 'N'</w:t>
                  </w:r>
                </w:p>
              </w:tc>
            </w:tr>
          </w:tbl>
          <w:p w14:paraId="333CD265" w14:textId="77777777" w:rsidR="006A522F" w:rsidRPr="00501A94" w:rsidRDefault="006A522F" w:rsidP="00415767">
            <w:pPr>
              <w:rPr>
                <w:color w:val="0000FF"/>
              </w:rPr>
            </w:pPr>
            <w:r>
              <w:rPr>
                <w:color w:val="0000FF"/>
                <w:sz w:val="22"/>
                <w:szCs w:val="22"/>
                <w:lang w:val="en-GB"/>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F602915" w14:textId="77777777" w:rsidR="006A522F" w:rsidRPr="009F12C8" w:rsidRDefault="006A522F" w:rsidP="00415767">
            <w:pPr>
              <w:rPr>
                <w:bCs/>
              </w:rPr>
            </w:pPr>
            <w:r>
              <w:rPr>
                <w:sz w:val="22"/>
                <w:szCs w:val="22"/>
                <w:lang w:val="en-GB"/>
              </w:rPr>
              <w:lastRenderedPageBreak/>
              <w:t>TEMP_LRCT5.REF_CODE || ' - ' || TEMP_LRCT5.REF_DESC || TEMP_LRCT5.ALT1_REF_DESC</w:t>
            </w:r>
          </w:p>
        </w:tc>
      </w:tr>
      <w:tr w:rsidR="006A522F" w:rsidRPr="009F12C8" w14:paraId="3E95308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9DDC6A0" w14:textId="77777777" w:rsidR="006A522F" w:rsidRPr="009F12C8" w:rsidRDefault="006A522F" w:rsidP="00415767">
            <w:pPr>
              <w:jc w:val="center"/>
              <w:rPr>
                <w:bCs/>
              </w:rPr>
            </w:pPr>
            <w:r w:rsidRPr="009F12C8">
              <w:rPr>
                <w:sz w:val="22"/>
                <w:szCs w:val="22"/>
              </w:rPr>
              <w:t>25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C19BC92" w14:textId="77777777" w:rsidR="006A522F" w:rsidRPr="009F12C8" w:rsidRDefault="006A522F" w:rsidP="00415767">
            <w:pPr>
              <w:rPr>
                <w:bCs/>
              </w:rPr>
            </w:pPr>
            <w:r w:rsidRPr="009F12C8">
              <w:rPr>
                <w:sz w:val="22"/>
                <w:szCs w:val="22"/>
              </w:rPr>
              <w:t>MUC_DICH_VAY_CAP_6</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263FBB7" w14:textId="77777777" w:rsidR="006A522F" w:rsidRDefault="006A522F" w:rsidP="00415767">
            <w:pPr>
              <w:spacing w:line="276" w:lineRule="auto"/>
              <w:rPr>
                <w:bCs/>
                <w:lang w:val="en-GB"/>
              </w:rPr>
            </w:pPr>
            <w:r>
              <w:rPr>
                <w:b/>
                <w:sz w:val="22"/>
                <w:szCs w:val="22"/>
                <w:lang w:val="en-GB"/>
              </w:rPr>
              <w:t>Bước 1:</w:t>
            </w:r>
            <w:r>
              <w:rPr>
                <w:sz w:val="22"/>
                <w:szCs w:val="22"/>
                <w:lang w:val="en-GB"/>
              </w:rPr>
              <w:t xml:space="preserve"> Liên kết (LEFT JOIN) với bảng CUSTOM.C_MISDET với điều kiện sau:</w:t>
            </w:r>
          </w:p>
          <w:p w14:paraId="10BC6AAF" w14:textId="77777777" w:rsidR="006A522F" w:rsidRDefault="006A522F" w:rsidP="00415767">
            <w:pPr>
              <w:spacing w:line="276" w:lineRule="auto"/>
              <w:rPr>
                <w:bCs/>
                <w:lang w:val="en-GB"/>
              </w:rPr>
            </w:pPr>
          </w:p>
          <w:p w14:paraId="27556ED4" w14:textId="77777777" w:rsidR="006A522F" w:rsidRDefault="006A522F" w:rsidP="00415767">
            <w:pPr>
              <w:spacing w:line="276" w:lineRule="auto"/>
              <w:rPr>
                <w:bCs/>
                <w:lang w:val="en-GB"/>
              </w:rPr>
            </w:pPr>
            <w:r>
              <w:rPr>
                <w:sz w:val="22"/>
                <w:szCs w:val="22"/>
                <w:lang w:val="en-GB"/>
              </w:rPr>
              <w:t>GAM.FORACID = C_MISDET.ACCT_NUM</w:t>
            </w:r>
          </w:p>
          <w:p w14:paraId="138977C9" w14:textId="77777777" w:rsidR="006A522F" w:rsidRDefault="006A522F" w:rsidP="00415767">
            <w:pPr>
              <w:spacing w:line="276" w:lineRule="auto"/>
              <w:rPr>
                <w:bCs/>
                <w:lang w:val="en-GB"/>
              </w:rPr>
            </w:pPr>
            <w:r>
              <w:rPr>
                <w:color w:val="0000FF"/>
                <w:sz w:val="22"/>
                <w:szCs w:val="22"/>
                <w:lang w:val="en-GB"/>
              </w:rPr>
              <w:t>AND</w:t>
            </w:r>
            <w:r>
              <w:rPr>
                <w:bCs/>
                <w:sz w:val="22"/>
                <w:szCs w:val="22"/>
                <w:lang w:val="en-GB"/>
              </w:rPr>
              <w:t xml:space="preserve"> </w:t>
            </w:r>
            <w:r>
              <w:rPr>
                <w:sz w:val="22"/>
                <w:szCs w:val="22"/>
                <w:lang w:val="en-GB"/>
              </w:rPr>
              <w:t>GAM.BANK_ID = C_MISDET.BANK_ID</w:t>
            </w:r>
          </w:p>
          <w:p w14:paraId="1BC51969" w14:textId="77777777" w:rsidR="006A522F" w:rsidRDefault="006A522F" w:rsidP="00415767">
            <w:pPr>
              <w:spacing w:line="276" w:lineRule="auto"/>
              <w:rPr>
                <w:color w:val="0000FF"/>
                <w:lang w:val="en-GB"/>
              </w:rPr>
            </w:pPr>
            <w:r>
              <w:rPr>
                <w:color w:val="0000FF"/>
                <w:sz w:val="22"/>
                <w:szCs w:val="22"/>
                <w:lang w:val="en-GB"/>
              </w:rPr>
              <w:t xml:space="preserve">AND </w:t>
            </w:r>
            <w:r>
              <w:rPr>
                <w:sz w:val="22"/>
                <w:szCs w:val="22"/>
                <w:lang w:val="en-GB"/>
              </w:rPr>
              <w:t>C_MISDET.ENTITY_CRE_FLG = 'Y'</w:t>
            </w:r>
          </w:p>
          <w:p w14:paraId="736C9E3E" w14:textId="77777777" w:rsidR="006A522F" w:rsidRDefault="006A522F" w:rsidP="00415767">
            <w:pPr>
              <w:spacing w:line="276" w:lineRule="auto"/>
              <w:rPr>
                <w:bCs/>
                <w:lang w:val="en-GB"/>
              </w:rPr>
            </w:pPr>
          </w:p>
          <w:p w14:paraId="28FFAD35" w14:textId="77777777" w:rsidR="006A522F" w:rsidRDefault="006A522F" w:rsidP="00415767">
            <w:pPr>
              <w:spacing w:line="276" w:lineRule="auto"/>
              <w:rPr>
                <w:bCs/>
                <w:lang w:val="en-GB"/>
              </w:rPr>
            </w:pPr>
            <w:r>
              <w:rPr>
                <w:b/>
                <w:sz w:val="22"/>
                <w:szCs w:val="22"/>
                <w:lang w:val="en-GB"/>
              </w:rPr>
              <w:t>Bước 2:</w:t>
            </w:r>
            <w:r>
              <w:rPr>
                <w:sz w:val="22"/>
                <w:szCs w:val="22"/>
                <w:lang w:val="en-GB"/>
              </w:rPr>
              <w:t xml:space="preserve"> Liên kết (LEFT JOIN) với bảng TEMP_LRCT6 với điều kiện sau:</w:t>
            </w:r>
          </w:p>
          <w:p w14:paraId="73A48751" w14:textId="77777777" w:rsidR="006A522F" w:rsidRDefault="006A522F" w:rsidP="00415767">
            <w:pPr>
              <w:spacing w:line="276" w:lineRule="auto"/>
              <w:rPr>
                <w:bCs/>
                <w:lang w:val="en-GB"/>
              </w:rPr>
            </w:pPr>
          </w:p>
          <w:p w14:paraId="09E8300E" w14:textId="77777777" w:rsidR="006A522F" w:rsidRDefault="006A522F" w:rsidP="00415767">
            <w:pPr>
              <w:spacing w:line="276" w:lineRule="auto"/>
              <w:rPr>
                <w:bCs/>
                <w:lang w:val="en-GB"/>
              </w:rPr>
            </w:pPr>
            <w:r>
              <w:rPr>
                <w:sz w:val="22"/>
                <w:szCs w:val="22"/>
                <w:lang w:val="en-GB"/>
              </w:rPr>
              <w:t xml:space="preserve">C_MISDET.OTHER_TYPE2= TEMP_LRCT6.REF_CODE </w:t>
            </w:r>
          </w:p>
          <w:p w14:paraId="2B8845DB" w14:textId="77777777" w:rsidR="006A522F" w:rsidRDefault="006A522F" w:rsidP="00415767">
            <w:pPr>
              <w:spacing w:line="276" w:lineRule="auto"/>
              <w:rPr>
                <w:lang w:val="en-GB"/>
              </w:rPr>
            </w:pPr>
          </w:p>
          <w:p w14:paraId="25ECA1F3" w14:textId="77777777" w:rsidR="006A522F" w:rsidRDefault="006A522F" w:rsidP="00415767">
            <w:pPr>
              <w:spacing w:line="276" w:lineRule="auto"/>
              <w:rPr>
                <w:lang w:val="en-GB"/>
              </w:rPr>
            </w:pPr>
            <w:r>
              <w:rPr>
                <w:sz w:val="22"/>
                <w:szCs w:val="22"/>
                <w:lang w:val="en-GB"/>
              </w:rPr>
              <w:t xml:space="preserve">Với bảng tạm </w:t>
            </w:r>
            <w:r>
              <w:rPr>
                <w:b/>
                <w:bCs/>
                <w:sz w:val="22"/>
                <w:szCs w:val="22"/>
                <w:lang w:val="en-GB"/>
              </w:rPr>
              <w:t>TEMP_LRCT6</w:t>
            </w:r>
            <w:r>
              <w:rPr>
                <w:sz w:val="22"/>
                <w:szCs w:val="22"/>
                <w:lang w:val="en-GB"/>
              </w:rPr>
              <w:t xml:space="preserve"> được truy vấn như sau:</w:t>
            </w:r>
          </w:p>
          <w:tbl>
            <w:tblPr>
              <w:tblStyle w:val="TableGrid"/>
              <w:tblW w:w="0" w:type="auto"/>
              <w:tblLayout w:type="fixed"/>
              <w:tblLook w:val="04A0" w:firstRow="1" w:lastRow="0" w:firstColumn="1" w:lastColumn="0" w:noHBand="0" w:noVBand="1"/>
            </w:tblPr>
            <w:tblGrid>
              <w:gridCol w:w="6254"/>
            </w:tblGrid>
            <w:tr w:rsidR="006A522F" w14:paraId="75A57DC1" w14:textId="77777777" w:rsidTr="00415767">
              <w:tc>
                <w:tcPr>
                  <w:tcW w:w="6254" w:type="dxa"/>
                  <w:tcBorders>
                    <w:top w:val="single" w:sz="4" w:space="0" w:color="auto"/>
                    <w:left w:val="single" w:sz="4" w:space="0" w:color="auto"/>
                    <w:bottom w:val="single" w:sz="4" w:space="0" w:color="auto"/>
                    <w:right w:val="single" w:sz="4" w:space="0" w:color="auto"/>
                  </w:tcBorders>
                  <w:hideMark/>
                </w:tcPr>
                <w:p w14:paraId="020DB462" w14:textId="77777777" w:rsidR="006A522F" w:rsidRDefault="006A522F" w:rsidP="00415767">
                  <w:pPr>
                    <w:rPr>
                      <w:color w:val="000000" w:themeColor="text1"/>
                      <w:lang w:val="en-GB"/>
                    </w:rPr>
                  </w:pPr>
                  <w:r>
                    <w:rPr>
                      <w:color w:val="0000FF"/>
                      <w:lang w:val="en-GB"/>
                    </w:rPr>
                    <w:t xml:space="preserve">SELECT </w:t>
                  </w:r>
                  <w:r>
                    <w:rPr>
                      <w:color w:val="000000" w:themeColor="text1"/>
                      <w:lang w:val="en-GB"/>
                    </w:rPr>
                    <w:t>LRCT.</w:t>
                  </w:r>
                  <w:r>
                    <w:rPr>
                      <w:lang w:val="en-GB"/>
                    </w:rPr>
                    <w:t>REF_CODE, LRCT.REF_DESC, LRCT.ALT1_REF_DESC</w:t>
                  </w:r>
                </w:p>
                <w:p w14:paraId="62CDC38E" w14:textId="77777777" w:rsidR="006A522F" w:rsidRDefault="006A522F" w:rsidP="00415767">
                  <w:pPr>
                    <w:rPr>
                      <w:color w:val="000000" w:themeColor="text1"/>
                      <w:lang w:val="en-GB"/>
                    </w:rPr>
                  </w:pPr>
                  <w:r>
                    <w:rPr>
                      <w:color w:val="0000FF"/>
                      <w:lang w:val="en-GB"/>
                    </w:rPr>
                    <w:t xml:space="preserve">FROM </w:t>
                  </w:r>
                  <w:r>
                    <w:rPr>
                      <w:color w:val="000000" w:themeColor="text1"/>
                      <w:lang w:val="en-GB"/>
                    </w:rPr>
                    <w:t>TBAADM.LRCT</w:t>
                  </w:r>
                </w:p>
                <w:p w14:paraId="0AD40206" w14:textId="77777777" w:rsidR="006A522F" w:rsidRDefault="006A522F" w:rsidP="00415767">
                  <w:pPr>
                    <w:rPr>
                      <w:color w:val="0000FF"/>
                      <w:lang w:val="en-GB"/>
                    </w:rPr>
                  </w:pPr>
                  <w:r>
                    <w:rPr>
                      <w:color w:val="0000FF"/>
                      <w:lang w:val="en-GB"/>
                    </w:rPr>
                    <w:t xml:space="preserve">WHERE </w:t>
                  </w:r>
                  <w:r>
                    <w:rPr>
                      <w:lang w:val="en-GB"/>
                    </w:rPr>
                    <w:t>LRCT.REF_REC_TYPE  = 'PURP6'</w:t>
                  </w:r>
                </w:p>
                <w:p w14:paraId="025E45B9" w14:textId="77777777" w:rsidR="006A522F" w:rsidRDefault="006A522F" w:rsidP="00415767">
                  <w:pPr>
                    <w:rPr>
                      <w:lang w:val="en-GB"/>
                    </w:rPr>
                  </w:pPr>
                  <w:r>
                    <w:rPr>
                      <w:color w:val="0000FF"/>
                      <w:lang w:val="en-GB"/>
                    </w:rPr>
                    <w:t xml:space="preserve">AND </w:t>
                  </w:r>
                  <w:r>
                    <w:rPr>
                      <w:lang w:val="en-GB"/>
                    </w:rPr>
                    <w:t>LRCT.DEL_FLG = 'N'</w:t>
                  </w:r>
                </w:p>
              </w:tc>
            </w:tr>
          </w:tbl>
          <w:p w14:paraId="68D6541E" w14:textId="77777777" w:rsidR="006A522F" w:rsidRPr="00501A94" w:rsidRDefault="006A522F" w:rsidP="00415767">
            <w:pPr>
              <w:rPr>
                <w:color w:val="0000FF"/>
              </w:rPr>
            </w:pPr>
            <w:r>
              <w:rPr>
                <w:color w:val="0000FF"/>
                <w:sz w:val="22"/>
                <w:szCs w:val="22"/>
                <w:lang w:val="en-GB"/>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165EF2D" w14:textId="77777777" w:rsidR="006A522F" w:rsidRPr="009F12C8" w:rsidRDefault="006A522F" w:rsidP="00415767">
            <w:pPr>
              <w:rPr>
                <w:bCs/>
              </w:rPr>
            </w:pPr>
            <w:r>
              <w:rPr>
                <w:sz w:val="22"/>
                <w:szCs w:val="22"/>
                <w:lang w:val="en-GB"/>
              </w:rPr>
              <w:lastRenderedPageBreak/>
              <w:t>TEMP_LRCT6.REF_CODE || ' - ' || TEMP_LRCT6.REF_DESC || TEMP_LRCT6.ALT1_REF_DESC</w:t>
            </w:r>
          </w:p>
        </w:tc>
      </w:tr>
      <w:tr w:rsidR="006A522F" w:rsidRPr="009F12C8" w14:paraId="0923259E"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C73275F" w14:textId="77777777" w:rsidR="006A522F" w:rsidRPr="009F12C8" w:rsidRDefault="006A522F" w:rsidP="00415767">
            <w:pPr>
              <w:jc w:val="center"/>
              <w:rPr>
                <w:bCs/>
              </w:rPr>
            </w:pPr>
            <w:r w:rsidRPr="009F12C8">
              <w:rPr>
                <w:sz w:val="22"/>
                <w:szCs w:val="22"/>
              </w:rPr>
              <w:t>26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8BA50A2" w14:textId="77777777" w:rsidR="006A522F" w:rsidRPr="009F12C8" w:rsidRDefault="006A522F" w:rsidP="00415767">
            <w:pPr>
              <w:rPr>
                <w:bCs/>
              </w:rPr>
            </w:pPr>
            <w:r w:rsidRPr="009F12C8">
              <w:rPr>
                <w:sz w:val="22"/>
                <w:szCs w:val="22"/>
              </w:rPr>
              <w:t>LOAI_TIEN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EB4510F" w14:textId="77777777" w:rsidR="006A522F" w:rsidRPr="009F12C8" w:rsidRDefault="006A522F" w:rsidP="00415767">
            <w:pPr>
              <w:rPr>
                <w:bCs/>
              </w:rPr>
            </w:pPr>
            <w:r w:rsidRPr="009F12C8">
              <w:rPr>
                <w:sz w:val="22"/>
                <w:szCs w:val="22"/>
              </w:rPr>
              <w:t>Lấy trực tiếp từ bảng TBAADM.GAM</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696901A" w14:textId="77777777" w:rsidR="006A522F" w:rsidRPr="009F12C8" w:rsidRDefault="006A522F" w:rsidP="00415767">
            <w:pPr>
              <w:rPr>
                <w:bCs/>
              </w:rPr>
            </w:pPr>
            <w:r w:rsidRPr="009F12C8">
              <w:rPr>
                <w:sz w:val="22"/>
                <w:szCs w:val="22"/>
              </w:rPr>
              <w:t>GAM.ACCT_CRNCY_CODE</w:t>
            </w:r>
          </w:p>
        </w:tc>
      </w:tr>
      <w:tr w:rsidR="006A522F" w:rsidRPr="009F12C8" w14:paraId="4C537113"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466CEBB" w14:textId="77777777" w:rsidR="006A522F" w:rsidRPr="009F12C8" w:rsidRDefault="006A522F" w:rsidP="00415767">
            <w:pPr>
              <w:jc w:val="center"/>
              <w:rPr>
                <w:bCs/>
              </w:rPr>
            </w:pPr>
            <w:r w:rsidRPr="009F12C8">
              <w:rPr>
                <w:sz w:val="22"/>
                <w:szCs w:val="22"/>
              </w:rPr>
              <w:t>27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715957B" w14:textId="77777777" w:rsidR="006A522F" w:rsidRPr="009F12C8" w:rsidRDefault="006A522F" w:rsidP="00415767">
            <w:pPr>
              <w:rPr>
                <w:bCs/>
              </w:rPr>
            </w:pPr>
            <w:r w:rsidRPr="009F12C8">
              <w:rPr>
                <w:sz w:val="22"/>
                <w:szCs w:val="22"/>
              </w:rPr>
              <w:t>SO_TIEN_GIAI_NGAN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2145658" w14:textId="77777777" w:rsidR="006A522F" w:rsidRPr="009F12C8" w:rsidRDefault="006A522F" w:rsidP="00415767">
            <w:pPr>
              <w:rPr>
                <w:bCs/>
              </w:rPr>
            </w:pPr>
            <w:r w:rsidRPr="009F12C8">
              <w:rPr>
                <w:sz w:val="22"/>
                <w:szCs w:val="22"/>
              </w:rPr>
              <w:t>Lấy trực tiếp từ bảng TBAADM.GAM và TBAADM.LAM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1412C75" w14:textId="77777777" w:rsidR="006A522F" w:rsidRPr="009F12C8" w:rsidRDefault="006A522F" w:rsidP="00415767">
            <w:pPr>
              <w:rPr>
                <w:bCs/>
              </w:rPr>
            </w:pPr>
            <w:r w:rsidRPr="009F12C8">
              <w:rPr>
                <w:sz w:val="22"/>
                <w:szCs w:val="22"/>
              </w:rPr>
              <w:t>DECODE(LAM.DIS_SHDL_DATE, TO_DATE(</w:t>
            </w:r>
            <w:r w:rsidRPr="009F12C8">
              <w:rPr>
                <w:color w:val="000000" w:themeColor="text1"/>
                <w:sz w:val="22"/>
                <w:szCs w:val="22"/>
              </w:rPr>
              <w:t>'20180904'</w:t>
            </w:r>
            <w:r w:rsidRPr="009F12C8">
              <w:rPr>
                <w:sz w:val="22"/>
                <w:szCs w:val="22"/>
              </w:rPr>
              <w:t xml:space="preserve">, 'YYYYMMDD'), DECODE(LAM.RCRE_USER_ID, 'SYSTEM', GAM.SANCT_LIM, LAM.DIS_AMT), LAM.DIS_AMT) </w:t>
            </w:r>
          </w:p>
        </w:tc>
      </w:tr>
      <w:tr w:rsidR="006A522F" w:rsidRPr="009F12C8" w14:paraId="0566A31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825C74F" w14:textId="77777777" w:rsidR="006A522F" w:rsidRPr="009F12C8" w:rsidRDefault="006A522F" w:rsidP="00415767">
            <w:pPr>
              <w:jc w:val="center"/>
              <w:rPr>
                <w:bCs/>
              </w:rPr>
            </w:pPr>
            <w:r w:rsidRPr="009F12C8">
              <w:rPr>
                <w:sz w:val="22"/>
                <w:szCs w:val="22"/>
              </w:rPr>
              <w:t>28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C5C00A3" w14:textId="77777777" w:rsidR="006A522F" w:rsidRPr="009F12C8" w:rsidRDefault="006A522F" w:rsidP="00415767">
            <w:pPr>
              <w:rPr>
                <w:bCs/>
              </w:rPr>
            </w:pPr>
            <w:r w:rsidRPr="009F12C8">
              <w:rPr>
                <w:sz w:val="22"/>
                <w:szCs w:val="22"/>
              </w:rPr>
              <w:t>SO_TIEN_GIAI_NGAN_QUY_DOI</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0912604"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B6C0ECB" w14:textId="35B4C930" w:rsidR="006A522F" w:rsidRPr="009F12C8" w:rsidRDefault="006A522F" w:rsidP="00415767">
            <w:pPr>
              <w:rPr>
                <w:color w:val="000000" w:themeColor="text1"/>
              </w:rPr>
            </w:pPr>
            <w:r w:rsidRPr="009F12C8">
              <w:rPr>
                <w:color w:val="000000" w:themeColor="text1"/>
                <w:sz w:val="22"/>
                <w:szCs w:val="22"/>
              </w:rPr>
              <w:t xml:space="preserve">Lấy cột “SO_TIEN_GIAI_NGAN” (STT 27) * Tỷ giá quy đổi (VND), tham khảo </w:t>
            </w:r>
            <w:r w:rsidRPr="009F12C8">
              <w:rPr>
                <w:b/>
                <w:color w:val="000000" w:themeColor="text1"/>
                <w:sz w:val="22"/>
                <w:szCs w:val="22"/>
              </w:rPr>
              <w:t>Function</w:t>
            </w:r>
            <w:r w:rsidRPr="009F12C8">
              <w:rPr>
                <w:color w:val="000000" w:themeColor="text1"/>
                <w:sz w:val="22"/>
                <w:szCs w:val="22"/>
              </w:rPr>
              <w:t xml:space="preserve"> tính tỷ giá ở mục </w:t>
            </w:r>
            <w:r w:rsidRPr="009F12C8">
              <w:rPr>
                <w:i/>
                <w:iCs/>
                <w:color w:val="000000" w:themeColor="text1"/>
                <w:sz w:val="22"/>
                <w:szCs w:val="22"/>
              </w:rPr>
              <w:t xml:space="preserve">“Các quy tắc xử lý chung” </w:t>
            </w:r>
            <w:r w:rsidRPr="009F12C8">
              <w:rPr>
                <w:rStyle w:val="Strong"/>
                <w:rFonts w:ascii="Cambria Math" w:hAnsi="Cambria Math" w:cs="Cambria Math"/>
                <w:i/>
                <w:iCs/>
                <w:color w:val="3A3A3A"/>
                <w:sz w:val="22"/>
                <w:szCs w:val="22"/>
              </w:rPr>
              <w:t>⇢</w:t>
            </w:r>
            <w:r w:rsidRPr="009F12C8">
              <w:rPr>
                <w:rStyle w:val="Strong"/>
                <w:i/>
                <w:iCs/>
                <w:color w:val="3A3A3A"/>
                <w:sz w:val="22"/>
                <w:szCs w:val="22"/>
              </w:rPr>
              <w:t xml:space="preserve"> </w:t>
            </w:r>
            <w:r w:rsidRPr="009F12C8">
              <w:rPr>
                <w:i/>
                <w:iCs/>
                <w:color w:val="000000" w:themeColor="text1"/>
                <w:sz w:val="22"/>
                <w:szCs w:val="22"/>
              </w:rPr>
              <w:t xml:space="preserve"> “Tỷ giá”</w:t>
            </w:r>
            <w:r w:rsidRPr="009F12C8">
              <w:rPr>
                <w:rStyle w:val="Heading1Char"/>
                <w:i/>
                <w:iCs/>
                <w:color w:val="3A3A3A"/>
                <w:sz w:val="22"/>
                <w:szCs w:val="22"/>
              </w:rPr>
              <w:t xml:space="preserve"> </w:t>
            </w:r>
            <w:r w:rsidRPr="009F12C8">
              <w:rPr>
                <w:rStyle w:val="Strong"/>
                <w:rFonts w:ascii="Cambria Math" w:hAnsi="Cambria Math" w:cs="Cambria Math"/>
                <w:i/>
                <w:iCs/>
                <w:color w:val="3A3A3A"/>
                <w:sz w:val="22"/>
                <w:szCs w:val="22"/>
              </w:rPr>
              <w:t>⇢</w:t>
            </w:r>
            <w:r w:rsidRPr="009F12C8">
              <w:rPr>
                <w:rStyle w:val="Strong"/>
                <w:i/>
                <w:iCs/>
                <w:color w:val="3A3A3A"/>
                <w:sz w:val="22"/>
                <w:szCs w:val="22"/>
              </w:rPr>
              <w:t xml:space="preserve"> </w:t>
            </w:r>
            <w:r w:rsidRPr="009F12C8">
              <w:rPr>
                <w:i/>
                <w:iCs/>
                <w:color w:val="000000" w:themeColor="text1"/>
                <w:sz w:val="22"/>
                <w:szCs w:val="22"/>
              </w:rPr>
              <w:t xml:space="preserve"> “</w:t>
            </w:r>
            <w:r>
              <w:rPr>
                <w:i/>
                <w:iCs/>
                <w:color w:val="000000" w:themeColor="text1"/>
                <w:sz w:val="22"/>
                <w:szCs w:val="22"/>
              </w:rPr>
              <w:t>Tỷ giá quy đổi cuối ngày CUSTOM.LN_GET_EXRATE</w:t>
            </w:r>
            <w:r w:rsidRPr="009F12C8">
              <w:rPr>
                <w:i/>
                <w:iCs/>
                <w:color w:val="000000" w:themeColor="text1"/>
                <w:sz w:val="22"/>
                <w:szCs w:val="22"/>
              </w:rPr>
              <w:t>” (</w:t>
            </w:r>
            <w:hyperlink w:anchor="_Tỷ_giá_quy_2" w:history="1">
              <w:r w:rsidRPr="009F12C8">
                <w:rPr>
                  <w:rStyle w:val="Hyperlink"/>
                  <w:i/>
                  <w:iCs/>
                  <w:sz w:val="22"/>
                  <w:szCs w:val="22"/>
                </w:rPr>
                <w:t>link</w:t>
              </w:r>
            </w:hyperlink>
            <w:r w:rsidRPr="009F12C8">
              <w:rPr>
                <w:i/>
                <w:iCs/>
                <w:color w:val="000000" w:themeColor="text1"/>
                <w:sz w:val="22"/>
                <w:szCs w:val="22"/>
              </w:rPr>
              <w:t xml:space="preserve">) </w:t>
            </w:r>
            <w:r w:rsidRPr="009F12C8">
              <w:rPr>
                <w:color w:val="000000" w:themeColor="text1"/>
                <w:sz w:val="22"/>
                <w:szCs w:val="22"/>
              </w:rPr>
              <w:t>theo logic sau:</w:t>
            </w:r>
          </w:p>
          <w:p w14:paraId="6B804315" w14:textId="77777777" w:rsidR="006A522F" w:rsidRPr="009F12C8" w:rsidRDefault="006A522F" w:rsidP="00415767">
            <w:pPr>
              <w:rPr>
                <w:bCs/>
              </w:rPr>
            </w:pPr>
          </w:p>
          <w:p w14:paraId="329A6574" w14:textId="77777777" w:rsidR="006A522F" w:rsidRPr="009F12C8" w:rsidRDefault="006A522F" w:rsidP="00415767">
            <w:pPr>
              <w:rPr>
                <w:bCs/>
                <w:lang w:val="vi-VN"/>
              </w:rPr>
            </w:pPr>
            <w:r w:rsidRPr="009F12C8">
              <w:rPr>
                <w:color w:val="000000" w:themeColor="text1"/>
                <w:sz w:val="22"/>
                <w:szCs w:val="22"/>
              </w:rPr>
              <w:t>“SO_TIEN_GIAI_NGAN”</w:t>
            </w:r>
            <w:r w:rsidRPr="009F12C8">
              <w:rPr>
                <w:color w:val="000000" w:themeColor="text1"/>
                <w:sz w:val="22"/>
                <w:szCs w:val="22"/>
                <w:lang w:val="vi-VN"/>
              </w:rPr>
              <w:t xml:space="preserve"> * </w:t>
            </w:r>
          </w:p>
          <w:p w14:paraId="6832F179" w14:textId="77777777" w:rsidR="006A522F" w:rsidRPr="009F12C8" w:rsidRDefault="006A522F" w:rsidP="00415767">
            <w:pPr>
              <w:rPr>
                <w:bCs/>
              </w:rPr>
            </w:pPr>
            <w:r w:rsidRPr="009F12C8">
              <w:rPr>
                <w:color w:val="000000" w:themeColor="text1"/>
                <w:sz w:val="22"/>
                <w:szCs w:val="22"/>
              </w:rPr>
              <w:t>CUSTOM.LN_GET_EXRATE('M1000', 'VND', GAM.ACCT_CRNCY_CODE, TO_DATE('&lt;NGÀY_BÁO_CÁO&gt;', 'YYYYMMDD'))</w:t>
            </w:r>
          </w:p>
        </w:tc>
      </w:tr>
      <w:tr w:rsidR="006A522F" w:rsidRPr="009F12C8" w14:paraId="105F1F82"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D8BBE63" w14:textId="77777777" w:rsidR="006A522F" w:rsidRPr="009F12C8" w:rsidRDefault="006A522F" w:rsidP="00415767">
            <w:pPr>
              <w:jc w:val="center"/>
              <w:rPr>
                <w:bCs/>
              </w:rPr>
            </w:pPr>
            <w:r w:rsidRPr="009F12C8">
              <w:rPr>
                <w:sz w:val="22"/>
                <w:szCs w:val="22"/>
              </w:rPr>
              <w:t>29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513C0AC" w14:textId="77777777" w:rsidR="006A522F" w:rsidRPr="009F12C8" w:rsidRDefault="006A522F" w:rsidP="00415767">
            <w:pPr>
              <w:rPr>
                <w:bCs/>
              </w:rPr>
            </w:pPr>
            <w:r w:rsidRPr="009F12C8">
              <w:rPr>
                <w:sz w:val="22"/>
                <w:szCs w:val="22"/>
              </w:rPr>
              <w:t>DU_NO</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1D33EC1" w14:textId="77777777" w:rsidR="006A522F" w:rsidRPr="009F12C8" w:rsidRDefault="006A522F" w:rsidP="00415767">
            <w:pPr>
              <w:rPr>
                <w:bCs/>
                <w:lang w:val="vi-VN"/>
              </w:rPr>
            </w:pPr>
            <w:r w:rsidRPr="009F12C8">
              <w:rPr>
                <w:b/>
                <w:sz w:val="22"/>
                <w:szCs w:val="22"/>
                <w:lang w:val="vi-VN"/>
              </w:rPr>
              <w:t>Bước 1:</w:t>
            </w:r>
            <w:r w:rsidRPr="009F12C8">
              <w:rPr>
                <w:sz w:val="22"/>
                <w:szCs w:val="22"/>
                <w:lang w:val="vi-VN"/>
              </w:rPr>
              <w:t xml:space="preserve"> Liên kết </w:t>
            </w:r>
            <w:r w:rsidRPr="009F12C8">
              <w:rPr>
                <w:sz w:val="22"/>
                <w:szCs w:val="22"/>
              </w:rPr>
              <w:t xml:space="preserve">(LEFT JOIN) </w:t>
            </w:r>
            <w:r w:rsidRPr="009F12C8">
              <w:rPr>
                <w:sz w:val="22"/>
                <w:szCs w:val="22"/>
                <w:lang w:val="vi-VN"/>
              </w:rPr>
              <w:t>với bảng TBAADM.EAB với điều kiện sau:</w:t>
            </w:r>
          </w:p>
          <w:p w14:paraId="001B5BC4" w14:textId="77777777" w:rsidR="006A522F" w:rsidRPr="009F12C8" w:rsidRDefault="006A522F" w:rsidP="00415767">
            <w:pPr>
              <w:rPr>
                <w:bCs/>
                <w:lang w:val="vi-VN"/>
              </w:rPr>
            </w:pPr>
          </w:p>
          <w:p w14:paraId="349C2607" w14:textId="77777777" w:rsidR="006A522F" w:rsidRPr="009F12C8" w:rsidRDefault="006A522F" w:rsidP="00415767">
            <w:pPr>
              <w:rPr>
                <w:bCs/>
                <w:lang w:val="vi-VN"/>
              </w:rPr>
            </w:pPr>
            <w:r w:rsidRPr="009F12C8">
              <w:rPr>
                <w:sz w:val="22"/>
                <w:szCs w:val="22"/>
                <w:lang w:val="vi-VN"/>
              </w:rPr>
              <w:t xml:space="preserve">GAM.ACID = EAB.ACID  </w:t>
            </w:r>
          </w:p>
          <w:p w14:paraId="656B9A62" w14:textId="77777777" w:rsidR="006A522F" w:rsidRPr="00501A94"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lang w:val="vi-VN"/>
              </w:rPr>
              <w:t>GAM.BANK_ID = EAB.BANK_ID</w:t>
            </w:r>
          </w:p>
          <w:p w14:paraId="6C0E8089" w14:textId="77777777" w:rsidR="006A522F" w:rsidRPr="00501A94" w:rsidRDefault="006A522F" w:rsidP="00415767">
            <w:pPr>
              <w:rPr>
                <w:color w:val="0000FF"/>
              </w:rPr>
            </w:pPr>
            <w:r w:rsidRPr="009F12C8">
              <w:rPr>
                <w:color w:val="0000FF"/>
                <w:sz w:val="22"/>
                <w:szCs w:val="22"/>
              </w:rPr>
              <w:lastRenderedPageBreak/>
              <w:t xml:space="preserve">AND </w:t>
            </w:r>
            <w:r w:rsidRPr="009F12C8">
              <w:rPr>
                <w:sz w:val="22"/>
                <w:szCs w:val="22"/>
                <w:lang w:val="vi-VN"/>
              </w:rPr>
              <w:t>TO_DATE('&lt;NGÀY_BÁO_CÁO&gt;', 'YYYYMMDD') BETWEEN EAB.EOD_DATE AND EAB.END_EOD_DATE</w:t>
            </w:r>
          </w:p>
          <w:p w14:paraId="0365E6EF" w14:textId="77777777" w:rsidR="006A522F" w:rsidRPr="009F12C8" w:rsidRDefault="006A522F" w:rsidP="00415767">
            <w:pPr>
              <w:rPr>
                <w:bCs/>
                <w:lang w:val="vi-VN"/>
              </w:rPr>
            </w:pPr>
          </w:p>
          <w:p w14:paraId="7759064F" w14:textId="77777777" w:rsidR="006A522F" w:rsidRPr="009F12C8" w:rsidRDefault="006A522F" w:rsidP="00415767">
            <w:pPr>
              <w:rPr>
                <w:rStyle w:val="Strong"/>
                <w:b w:val="0"/>
                <w:bCs w:val="0"/>
                <w:color w:val="3A3A3A"/>
                <w:lang w:val="vi-VN"/>
              </w:rPr>
            </w:pPr>
            <w:r w:rsidRPr="009F12C8">
              <w:rPr>
                <w:b/>
                <w:sz w:val="22"/>
                <w:szCs w:val="22"/>
                <w:lang w:val="vi-VN"/>
              </w:rPr>
              <w:t>Bước 2:</w:t>
            </w:r>
            <w:r w:rsidRPr="009F12C8">
              <w:rPr>
                <w:sz w:val="22"/>
                <w:szCs w:val="22"/>
                <w:lang w:val="vi-VN"/>
              </w:rPr>
              <w:t xml:space="preserve"> Liên kết </w:t>
            </w:r>
            <w:r w:rsidRPr="009F12C8">
              <w:rPr>
                <w:sz w:val="22"/>
                <w:szCs w:val="22"/>
              </w:rPr>
              <w:t xml:space="preserve">(LEFT JOIN) </w:t>
            </w:r>
            <w:r w:rsidRPr="009F12C8">
              <w:rPr>
                <w:sz w:val="22"/>
                <w:szCs w:val="22"/>
                <w:lang w:val="vi-VN"/>
              </w:rPr>
              <w:t xml:space="preserve">với bảng tạm TMP_DP, cách lấy dữ liệu bảng tạm TMP_DP tham khảo ở mục </w:t>
            </w:r>
            <w:r w:rsidRPr="009F12C8">
              <w:rPr>
                <w:i/>
                <w:iCs/>
                <w:sz w:val="22"/>
                <w:szCs w:val="22"/>
                <w:lang w:val="vi-VN"/>
              </w:rPr>
              <w:t xml:space="preserve">“Các quy tắc xử lý chung” </w:t>
            </w:r>
            <w:r w:rsidRPr="009F12C8">
              <w:rPr>
                <w:rStyle w:val="Strong"/>
                <w:rFonts w:ascii="Cambria Math" w:hAnsi="Cambria Math" w:cs="Cambria Math"/>
                <w:i/>
                <w:iCs/>
                <w:color w:val="3A3A3A"/>
                <w:sz w:val="22"/>
                <w:szCs w:val="22"/>
              </w:rPr>
              <w:t>⇢</w:t>
            </w:r>
            <w:r w:rsidRPr="009F12C8">
              <w:rPr>
                <w:rStyle w:val="Strong"/>
                <w:i/>
                <w:iCs/>
                <w:color w:val="3A3A3A"/>
                <w:sz w:val="22"/>
                <w:szCs w:val="22"/>
                <w:lang w:val="vi-VN"/>
              </w:rPr>
              <w:t xml:space="preserve"> </w:t>
            </w:r>
            <w:r w:rsidRPr="00DC2005">
              <w:rPr>
                <w:rStyle w:val="Strong"/>
                <w:i/>
                <w:iCs/>
                <w:color w:val="000000" w:themeColor="text1"/>
                <w:sz w:val="22"/>
                <w:szCs w:val="22"/>
                <w:lang w:val="vi-VN"/>
              </w:rPr>
              <w:t xml:space="preserve">“Các khoản dự phòng” </w:t>
            </w:r>
            <w:r w:rsidRPr="009F12C8">
              <w:rPr>
                <w:rStyle w:val="Strong"/>
                <w:i/>
                <w:iCs/>
                <w:color w:val="3A3A3A"/>
                <w:sz w:val="22"/>
                <w:szCs w:val="22"/>
                <w:lang w:val="vi-VN"/>
              </w:rPr>
              <w:t>(</w:t>
            </w:r>
            <w:hyperlink w:anchor="_Các_khoản_dự" w:history="1">
              <w:r w:rsidRPr="009F12C8">
                <w:rPr>
                  <w:rStyle w:val="Hyperlink"/>
                  <w:i/>
                  <w:iCs/>
                  <w:sz w:val="22"/>
                  <w:szCs w:val="22"/>
                  <w:lang w:val="vi-VN"/>
                </w:rPr>
                <w:t>link</w:t>
              </w:r>
            </w:hyperlink>
            <w:r w:rsidRPr="009F12C8">
              <w:rPr>
                <w:rStyle w:val="Strong"/>
                <w:i/>
                <w:iCs/>
                <w:color w:val="3A3A3A"/>
                <w:sz w:val="22"/>
                <w:szCs w:val="22"/>
                <w:lang w:val="vi-VN"/>
              </w:rPr>
              <w:t>)</w:t>
            </w:r>
            <w:r w:rsidRPr="00DC2005">
              <w:rPr>
                <w:rStyle w:val="Strong"/>
                <w:i/>
                <w:iCs/>
                <w:color w:val="3A3A3A"/>
                <w:sz w:val="22"/>
                <w:szCs w:val="22"/>
                <w:lang w:val="vi-VN"/>
              </w:rPr>
              <w:t xml:space="preserve"> </w:t>
            </w:r>
            <w:r w:rsidRPr="00DC2005">
              <w:rPr>
                <w:rStyle w:val="Strong"/>
                <w:color w:val="000000" w:themeColor="text1"/>
                <w:sz w:val="22"/>
                <w:szCs w:val="22"/>
                <w:lang w:val="vi-VN"/>
              </w:rPr>
              <w:t>với điều kiện sau:</w:t>
            </w:r>
          </w:p>
          <w:p w14:paraId="2D53FA57" w14:textId="77777777" w:rsidR="006A522F" w:rsidRPr="009F12C8" w:rsidRDefault="006A522F" w:rsidP="00415767">
            <w:pPr>
              <w:rPr>
                <w:rStyle w:val="Strong"/>
                <w:b w:val="0"/>
                <w:bCs w:val="0"/>
                <w:color w:val="3A3A3A"/>
                <w:lang w:val="vi-VN"/>
              </w:rPr>
            </w:pPr>
          </w:p>
          <w:p w14:paraId="09B795FA" w14:textId="77777777" w:rsidR="006A522F" w:rsidRPr="009F12C8" w:rsidRDefault="006A522F" w:rsidP="00415767">
            <w:pPr>
              <w:rPr>
                <w:lang w:val="vi-VN"/>
              </w:rPr>
            </w:pPr>
            <w:r w:rsidRPr="009F12C8">
              <w:rPr>
                <w:sz w:val="22"/>
                <w:szCs w:val="22"/>
                <w:lang w:val="vi-VN"/>
              </w:rPr>
              <w:t>GAM.ACID = TMP_DP.ACID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3015E67" w14:textId="77777777" w:rsidR="006A522F" w:rsidRPr="009F12C8" w:rsidRDefault="006A522F" w:rsidP="00415767">
            <w:pPr>
              <w:rPr>
                <w:rStyle w:val="Strong"/>
                <w:b w:val="0"/>
                <w:bCs w:val="0"/>
                <w:color w:val="3A3A3A"/>
                <w:lang w:val="vi-VN"/>
              </w:rPr>
            </w:pPr>
            <w:r w:rsidRPr="00DC2005">
              <w:rPr>
                <w:color w:val="000000" w:themeColor="text1"/>
                <w:sz w:val="22"/>
                <w:szCs w:val="22"/>
              </w:rPr>
              <w:lastRenderedPageBreak/>
              <w:t>Lấy cột “</w:t>
            </w:r>
            <w:r w:rsidRPr="00DC2005">
              <w:rPr>
                <w:color w:val="000000" w:themeColor="text1"/>
                <w:sz w:val="22"/>
                <w:szCs w:val="22"/>
                <w:highlight w:val="white"/>
              </w:rPr>
              <w:t>AMT</w:t>
            </w:r>
            <w:r w:rsidRPr="00DC2005">
              <w:rPr>
                <w:color w:val="000000" w:themeColor="text1"/>
                <w:sz w:val="22"/>
                <w:szCs w:val="22"/>
              </w:rPr>
              <w:t xml:space="preserve">” trong bảng tạm </w:t>
            </w:r>
            <w:r w:rsidRPr="00DC2005">
              <w:rPr>
                <w:color w:val="000000" w:themeColor="text1"/>
                <w:sz w:val="22"/>
                <w:szCs w:val="22"/>
                <w:lang w:val="vi-VN"/>
              </w:rPr>
              <w:t>TMP_DP</w:t>
            </w:r>
            <w:r w:rsidRPr="00DC2005">
              <w:rPr>
                <w:color w:val="000000" w:themeColor="text1"/>
                <w:sz w:val="22"/>
                <w:szCs w:val="22"/>
              </w:rPr>
              <w:t xml:space="preserve">, cách lấy tham khảo ở mục </w:t>
            </w:r>
            <w:r w:rsidRPr="00DC2005">
              <w:rPr>
                <w:i/>
                <w:iCs/>
                <w:color w:val="000000" w:themeColor="text1"/>
                <w:sz w:val="22"/>
                <w:szCs w:val="22"/>
                <w:lang w:val="vi-VN"/>
              </w:rPr>
              <w:t xml:space="preserve">“Các quy tắc xử lý chung” </w:t>
            </w:r>
            <w:r w:rsidRPr="00DC2005">
              <w:rPr>
                <w:rStyle w:val="Strong"/>
                <w:rFonts w:ascii="Cambria Math" w:hAnsi="Cambria Math" w:cs="Cambria Math"/>
                <w:i/>
                <w:iCs/>
                <w:color w:val="000000" w:themeColor="text1"/>
                <w:sz w:val="22"/>
                <w:szCs w:val="22"/>
              </w:rPr>
              <w:t>⇢</w:t>
            </w:r>
            <w:r w:rsidRPr="00DC2005">
              <w:rPr>
                <w:rStyle w:val="Strong"/>
                <w:i/>
                <w:iCs/>
                <w:color w:val="000000" w:themeColor="text1"/>
                <w:sz w:val="22"/>
                <w:szCs w:val="22"/>
                <w:lang w:val="vi-VN"/>
              </w:rPr>
              <w:t xml:space="preserve"> “Các khoản dự phòng” </w:t>
            </w:r>
            <w:r w:rsidRPr="004C269B">
              <w:rPr>
                <w:rStyle w:val="Strong"/>
                <w:i/>
                <w:iCs/>
                <w:color w:val="3A3A3A"/>
                <w:sz w:val="22"/>
                <w:szCs w:val="22"/>
                <w:lang w:val="vi-VN"/>
              </w:rPr>
              <w:t>(</w:t>
            </w:r>
            <w:hyperlink w:anchor="_Các_khoản_dự" w:history="1">
              <w:r w:rsidRPr="004C269B">
                <w:rPr>
                  <w:rStyle w:val="Hyperlink"/>
                  <w:i/>
                  <w:iCs/>
                  <w:sz w:val="22"/>
                  <w:szCs w:val="22"/>
                  <w:lang w:val="vi-VN"/>
                </w:rPr>
                <w:t>link</w:t>
              </w:r>
            </w:hyperlink>
            <w:r w:rsidRPr="004C269B">
              <w:rPr>
                <w:rStyle w:val="Strong"/>
                <w:i/>
                <w:iCs/>
                <w:color w:val="3A3A3A"/>
                <w:sz w:val="22"/>
                <w:szCs w:val="22"/>
                <w:lang w:val="vi-VN"/>
              </w:rPr>
              <w:t xml:space="preserve">) </w:t>
            </w:r>
            <w:r w:rsidRPr="004C269B">
              <w:rPr>
                <w:rStyle w:val="Strong"/>
                <w:color w:val="3A3A3A"/>
                <w:sz w:val="22"/>
                <w:szCs w:val="22"/>
                <w:lang w:val="vi-VN"/>
              </w:rPr>
              <w:t>theo logic sau:</w:t>
            </w:r>
          </w:p>
          <w:p w14:paraId="468F734E" w14:textId="77777777" w:rsidR="006A522F" w:rsidRPr="009F12C8" w:rsidRDefault="006A522F" w:rsidP="00415767">
            <w:pPr>
              <w:rPr>
                <w:bCs/>
              </w:rPr>
            </w:pPr>
          </w:p>
          <w:p w14:paraId="084741AB" w14:textId="77777777" w:rsidR="006A522F" w:rsidRPr="009F12C8" w:rsidRDefault="006A522F" w:rsidP="00415767">
            <w:pPr>
              <w:rPr>
                <w:bCs/>
              </w:rPr>
            </w:pPr>
            <w:r w:rsidRPr="009F12C8">
              <w:rPr>
                <w:sz w:val="22"/>
                <w:szCs w:val="22"/>
              </w:rPr>
              <w:lastRenderedPageBreak/>
              <w:t>NVL(ABS(</w:t>
            </w:r>
            <w:r w:rsidRPr="009F12C8">
              <w:rPr>
                <w:sz w:val="22"/>
                <w:szCs w:val="22"/>
                <w:lang w:val="vi-VN"/>
              </w:rPr>
              <w:t>EAB.</w:t>
            </w:r>
            <w:r w:rsidRPr="009F12C8">
              <w:rPr>
                <w:sz w:val="22"/>
                <w:szCs w:val="22"/>
              </w:rPr>
              <w:t xml:space="preserve">TRAN_DATE_BAL), 0) </w:t>
            </w:r>
          </w:p>
          <w:p w14:paraId="30AEF7CB" w14:textId="77777777" w:rsidR="006A522F" w:rsidRPr="009F12C8" w:rsidRDefault="006A522F" w:rsidP="00415767">
            <w:pPr>
              <w:rPr>
                <w:bCs/>
              </w:rPr>
            </w:pPr>
            <w:r w:rsidRPr="009F12C8">
              <w:rPr>
                <w:sz w:val="22"/>
                <w:szCs w:val="22"/>
              </w:rPr>
              <w:t xml:space="preserve">– </w:t>
            </w:r>
          </w:p>
          <w:p w14:paraId="4364E2D7" w14:textId="77777777" w:rsidR="006A522F" w:rsidRPr="009F12C8" w:rsidRDefault="006A522F" w:rsidP="00415767">
            <w:pPr>
              <w:rPr>
                <w:bCs/>
              </w:rPr>
            </w:pPr>
            <w:r w:rsidRPr="009F12C8">
              <w:rPr>
                <w:sz w:val="22"/>
                <w:szCs w:val="22"/>
              </w:rPr>
              <w:t>NVL(TMP_DP.AMT, 0)</w:t>
            </w:r>
          </w:p>
        </w:tc>
      </w:tr>
      <w:tr w:rsidR="006A522F" w:rsidRPr="009F12C8" w14:paraId="407B401B"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C488A0E" w14:textId="77777777" w:rsidR="006A522F" w:rsidRPr="009F12C8" w:rsidRDefault="006A522F" w:rsidP="00415767">
            <w:pPr>
              <w:jc w:val="center"/>
              <w:rPr>
                <w:bCs/>
              </w:rPr>
            </w:pPr>
            <w:r w:rsidRPr="009F12C8">
              <w:rPr>
                <w:sz w:val="22"/>
                <w:szCs w:val="22"/>
              </w:rPr>
              <w:lastRenderedPageBreak/>
              <w:t>30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5E50E07" w14:textId="77777777" w:rsidR="006A522F" w:rsidRPr="009F12C8" w:rsidRDefault="006A522F" w:rsidP="00415767">
            <w:pPr>
              <w:rPr>
                <w:bCs/>
              </w:rPr>
            </w:pPr>
            <w:r w:rsidRPr="009F12C8">
              <w:rPr>
                <w:sz w:val="22"/>
                <w:szCs w:val="22"/>
              </w:rPr>
              <w:t>DU_NO_QUY_DOI</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F5825AA" w14:textId="77777777" w:rsidR="006A522F" w:rsidRPr="009F12C8" w:rsidRDefault="006A522F" w:rsidP="00415767">
            <w:pPr>
              <w:rPr>
                <w:bCs/>
              </w:rPr>
            </w:pPr>
            <w:r w:rsidRPr="009F12C8">
              <w:rPr>
                <w:sz w:val="22"/>
                <w:szCs w:val="22"/>
                <w:lang w:val="vi-VN"/>
              </w:rPr>
              <w:t>Tương tụ cột “DU_NO”</w:t>
            </w:r>
            <w:r w:rsidRPr="009F12C8">
              <w:rPr>
                <w:sz w:val="22"/>
                <w:szCs w:val="22"/>
              </w:rPr>
              <w:t xml:space="preserve"> (STT 29)</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3A9E62B" w14:textId="69E1E711" w:rsidR="006A522F" w:rsidRPr="009F12C8" w:rsidRDefault="006A522F" w:rsidP="00415767">
            <w:pPr>
              <w:rPr>
                <w:color w:val="000000" w:themeColor="text1"/>
              </w:rPr>
            </w:pPr>
            <w:r w:rsidRPr="009F12C8">
              <w:rPr>
                <w:color w:val="000000" w:themeColor="text1"/>
                <w:sz w:val="22"/>
                <w:szCs w:val="22"/>
              </w:rPr>
              <w:t>Lấy cột “</w:t>
            </w:r>
            <w:r w:rsidRPr="009F12C8">
              <w:rPr>
                <w:color w:val="000000" w:themeColor="text1"/>
                <w:sz w:val="22"/>
                <w:szCs w:val="22"/>
                <w:lang w:val="vi-VN"/>
              </w:rPr>
              <w:t>DU_NO</w:t>
            </w:r>
            <w:r w:rsidRPr="009F12C8">
              <w:rPr>
                <w:color w:val="000000" w:themeColor="text1"/>
                <w:sz w:val="22"/>
                <w:szCs w:val="22"/>
              </w:rPr>
              <w:t xml:space="preserve">” (STT </w:t>
            </w:r>
            <w:r w:rsidRPr="009F12C8">
              <w:rPr>
                <w:color w:val="000000" w:themeColor="text1"/>
                <w:sz w:val="22"/>
                <w:szCs w:val="22"/>
                <w:lang w:val="vi-VN"/>
              </w:rPr>
              <w:t>29</w:t>
            </w:r>
            <w:r w:rsidRPr="009F12C8">
              <w:rPr>
                <w:color w:val="000000" w:themeColor="text1"/>
                <w:sz w:val="22"/>
                <w:szCs w:val="22"/>
              </w:rPr>
              <w:t xml:space="preserve">) * Tỷ giá quy đổi (VND), tham khảo </w:t>
            </w:r>
            <w:r w:rsidRPr="009F12C8">
              <w:rPr>
                <w:b/>
                <w:color w:val="000000" w:themeColor="text1"/>
                <w:sz w:val="22"/>
                <w:szCs w:val="22"/>
              </w:rPr>
              <w:t>Function</w:t>
            </w:r>
            <w:r w:rsidRPr="009F12C8">
              <w:rPr>
                <w:color w:val="000000" w:themeColor="text1"/>
                <w:sz w:val="22"/>
                <w:szCs w:val="22"/>
              </w:rPr>
              <w:t xml:space="preserve"> tính tỷ giá ở mục </w:t>
            </w:r>
            <w:r w:rsidRPr="009F12C8">
              <w:rPr>
                <w:i/>
                <w:iCs/>
                <w:color w:val="000000" w:themeColor="text1"/>
                <w:sz w:val="22"/>
                <w:szCs w:val="22"/>
              </w:rPr>
              <w:t xml:space="preserve">“Các quy tắc xử lý chung” </w:t>
            </w:r>
            <w:r w:rsidRPr="009F12C8">
              <w:rPr>
                <w:rStyle w:val="Strong"/>
                <w:rFonts w:ascii="Cambria Math" w:hAnsi="Cambria Math" w:cs="Cambria Math"/>
                <w:i/>
                <w:iCs/>
                <w:color w:val="3A3A3A"/>
                <w:sz w:val="22"/>
                <w:szCs w:val="22"/>
              </w:rPr>
              <w:t>⇢</w:t>
            </w:r>
            <w:r w:rsidRPr="009F12C8">
              <w:rPr>
                <w:rStyle w:val="Strong"/>
                <w:i/>
                <w:iCs/>
                <w:color w:val="3A3A3A"/>
                <w:sz w:val="22"/>
                <w:szCs w:val="22"/>
              </w:rPr>
              <w:t xml:space="preserve"> </w:t>
            </w:r>
            <w:r w:rsidRPr="009F12C8">
              <w:rPr>
                <w:i/>
                <w:iCs/>
                <w:color w:val="000000" w:themeColor="text1"/>
                <w:sz w:val="22"/>
                <w:szCs w:val="22"/>
              </w:rPr>
              <w:t xml:space="preserve"> “Tỷ giá”</w:t>
            </w:r>
            <w:r w:rsidRPr="009F12C8">
              <w:rPr>
                <w:rStyle w:val="Heading1Char"/>
                <w:i/>
                <w:iCs/>
                <w:color w:val="3A3A3A"/>
                <w:sz w:val="22"/>
                <w:szCs w:val="22"/>
              </w:rPr>
              <w:t xml:space="preserve"> </w:t>
            </w:r>
            <w:r w:rsidRPr="009F12C8">
              <w:rPr>
                <w:rStyle w:val="Strong"/>
                <w:rFonts w:ascii="Cambria Math" w:hAnsi="Cambria Math" w:cs="Cambria Math"/>
                <w:i/>
                <w:iCs/>
                <w:color w:val="3A3A3A"/>
                <w:sz w:val="22"/>
                <w:szCs w:val="22"/>
              </w:rPr>
              <w:t>⇢</w:t>
            </w:r>
            <w:r w:rsidRPr="009F12C8">
              <w:rPr>
                <w:rStyle w:val="Strong"/>
                <w:i/>
                <w:iCs/>
                <w:color w:val="3A3A3A"/>
                <w:sz w:val="22"/>
                <w:szCs w:val="22"/>
              </w:rPr>
              <w:t xml:space="preserve"> </w:t>
            </w:r>
            <w:r w:rsidRPr="009F12C8">
              <w:rPr>
                <w:i/>
                <w:iCs/>
                <w:color w:val="000000" w:themeColor="text1"/>
                <w:sz w:val="22"/>
                <w:szCs w:val="22"/>
              </w:rPr>
              <w:t xml:space="preserve"> “</w:t>
            </w:r>
            <w:r>
              <w:rPr>
                <w:i/>
                <w:iCs/>
                <w:color w:val="000000" w:themeColor="text1"/>
                <w:sz w:val="22"/>
                <w:szCs w:val="22"/>
              </w:rPr>
              <w:t>Tỷ giá quy đổi cuối ngày CUSTOM.LN_GET_EXRATE</w:t>
            </w:r>
            <w:r w:rsidRPr="009F12C8">
              <w:rPr>
                <w:i/>
                <w:iCs/>
                <w:color w:val="000000" w:themeColor="text1"/>
                <w:sz w:val="22"/>
                <w:szCs w:val="22"/>
              </w:rPr>
              <w:t>” (</w:t>
            </w:r>
            <w:hyperlink w:anchor="_Tỷ_giá_quy_2" w:history="1">
              <w:r w:rsidRPr="009F12C8">
                <w:rPr>
                  <w:rStyle w:val="Hyperlink"/>
                  <w:i/>
                  <w:iCs/>
                  <w:sz w:val="22"/>
                  <w:szCs w:val="22"/>
                </w:rPr>
                <w:t>link</w:t>
              </w:r>
            </w:hyperlink>
            <w:r w:rsidRPr="009F12C8">
              <w:rPr>
                <w:i/>
                <w:iCs/>
                <w:color w:val="000000" w:themeColor="text1"/>
                <w:sz w:val="22"/>
                <w:szCs w:val="22"/>
              </w:rPr>
              <w:t xml:space="preserve">) </w:t>
            </w:r>
            <w:r w:rsidRPr="009F12C8">
              <w:rPr>
                <w:color w:val="000000" w:themeColor="text1"/>
                <w:sz w:val="22"/>
                <w:szCs w:val="22"/>
              </w:rPr>
              <w:t>theo logic sau:</w:t>
            </w:r>
          </w:p>
          <w:p w14:paraId="47EFB964" w14:textId="77777777" w:rsidR="006A522F" w:rsidRPr="009F12C8" w:rsidRDefault="006A522F" w:rsidP="00415767">
            <w:pPr>
              <w:rPr>
                <w:bCs/>
              </w:rPr>
            </w:pPr>
          </w:p>
          <w:p w14:paraId="52A80CE4" w14:textId="77777777" w:rsidR="006A522F" w:rsidRPr="009F12C8" w:rsidRDefault="006A522F" w:rsidP="00415767">
            <w:pPr>
              <w:rPr>
                <w:bCs/>
              </w:rPr>
            </w:pPr>
          </w:p>
          <w:p w14:paraId="14035F52" w14:textId="77777777" w:rsidR="006A522F" w:rsidRPr="009F12C8" w:rsidRDefault="006A522F" w:rsidP="00415767">
            <w:pPr>
              <w:rPr>
                <w:bCs/>
                <w:lang w:val="vi-VN"/>
              </w:rPr>
            </w:pPr>
            <w:r w:rsidRPr="009F12C8">
              <w:rPr>
                <w:color w:val="000000" w:themeColor="text1"/>
                <w:sz w:val="22"/>
                <w:szCs w:val="22"/>
              </w:rPr>
              <w:t>“</w:t>
            </w:r>
            <w:r w:rsidRPr="009F12C8">
              <w:rPr>
                <w:color w:val="000000" w:themeColor="text1"/>
                <w:sz w:val="22"/>
                <w:szCs w:val="22"/>
                <w:lang w:val="vi-VN"/>
              </w:rPr>
              <w:t>DU_NO</w:t>
            </w:r>
            <w:r w:rsidRPr="009F12C8">
              <w:rPr>
                <w:color w:val="000000" w:themeColor="text1"/>
                <w:sz w:val="22"/>
                <w:szCs w:val="22"/>
              </w:rPr>
              <w:t>”</w:t>
            </w:r>
            <w:r w:rsidRPr="009F12C8">
              <w:rPr>
                <w:color w:val="000000" w:themeColor="text1"/>
                <w:sz w:val="22"/>
                <w:szCs w:val="22"/>
                <w:lang w:val="vi-VN"/>
              </w:rPr>
              <w:t xml:space="preserve"> * </w:t>
            </w:r>
          </w:p>
          <w:p w14:paraId="606C941F" w14:textId="77777777" w:rsidR="006A522F" w:rsidRPr="009F12C8" w:rsidRDefault="006A522F" w:rsidP="00415767">
            <w:pPr>
              <w:rPr>
                <w:bCs/>
              </w:rPr>
            </w:pPr>
            <w:r w:rsidRPr="009F12C8">
              <w:rPr>
                <w:color w:val="000000" w:themeColor="text1"/>
                <w:sz w:val="22"/>
                <w:szCs w:val="22"/>
              </w:rPr>
              <w:t>CUSTOM.LN_GET_EXRATE('M1000', 'VND', GAM.ACCT_CRNCY_CODE, TO_DATE('&lt;NGÀY_BÁO_CÁO&gt;', 'YYYYMMDD'))</w:t>
            </w:r>
          </w:p>
        </w:tc>
      </w:tr>
      <w:tr w:rsidR="006A522F" w:rsidRPr="009F12C8" w14:paraId="7A71B7D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357134A" w14:textId="77777777" w:rsidR="006A522F" w:rsidRPr="009F12C8" w:rsidRDefault="006A522F" w:rsidP="00415767">
            <w:pPr>
              <w:jc w:val="center"/>
              <w:rPr>
                <w:bCs/>
              </w:rPr>
            </w:pPr>
            <w:r w:rsidRPr="009F12C8">
              <w:rPr>
                <w:sz w:val="22"/>
                <w:szCs w:val="22"/>
              </w:rPr>
              <w:t>31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E8BE2A9" w14:textId="77777777" w:rsidR="006A522F" w:rsidRPr="009F12C8" w:rsidRDefault="006A522F" w:rsidP="00415767">
            <w:pPr>
              <w:rPr>
                <w:bCs/>
              </w:rPr>
            </w:pPr>
            <w:r w:rsidRPr="009F12C8">
              <w:rPr>
                <w:sz w:val="22"/>
                <w:szCs w:val="22"/>
              </w:rPr>
              <w:t>NGAY_GIAI_NGAN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78352FF" w14:textId="77777777" w:rsidR="006A522F" w:rsidRPr="009F12C8" w:rsidRDefault="006A522F" w:rsidP="00415767">
            <w:pPr>
              <w:rPr>
                <w:bCs/>
                <w:lang w:val="vi-VN"/>
              </w:rPr>
            </w:pPr>
            <w:r w:rsidRPr="009F12C8">
              <w:rPr>
                <w:sz w:val="22"/>
                <w:szCs w:val="22"/>
              </w:rPr>
              <w:t>Lấy trực tiếp từ bảng TBAADM.GAM và TBAADM.LAM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413E62A" w14:textId="77777777" w:rsidR="006A522F" w:rsidRPr="009F12C8" w:rsidRDefault="006A522F" w:rsidP="00415767">
            <w:pPr>
              <w:rPr>
                <w:bCs/>
              </w:rPr>
            </w:pPr>
            <w:r w:rsidRPr="009F12C8">
              <w:rPr>
                <w:sz w:val="22"/>
                <w:szCs w:val="22"/>
              </w:rPr>
              <w:t>DECODE(</w:t>
            </w:r>
            <w:r w:rsidRPr="009F12C8">
              <w:rPr>
                <w:sz w:val="22"/>
                <w:szCs w:val="22"/>
                <w:lang w:val="vi-VN"/>
              </w:rPr>
              <w:t>LA</w:t>
            </w:r>
            <w:r w:rsidRPr="009F12C8">
              <w:rPr>
                <w:sz w:val="22"/>
                <w:szCs w:val="22"/>
              </w:rPr>
              <w:t>M.DIS_SHDL_DATE, TO_DATE(</w:t>
            </w:r>
            <w:r w:rsidRPr="009F12C8">
              <w:rPr>
                <w:color w:val="000000" w:themeColor="text1"/>
                <w:sz w:val="22"/>
                <w:szCs w:val="22"/>
              </w:rPr>
              <w:t>'20180904'</w:t>
            </w:r>
            <w:r w:rsidRPr="009F12C8">
              <w:rPr>
                <w:sz w:val="22"/>
                <w:szCs w:val="22"/>
              </w:rPr>
              <w:t>, 'YYYYMMDD'), DECODE(</w:t>
            </w:r>
            <w:r w:rsidRPr="009F12C8">
              <w:rPr>
                <w:sz w:val="22"/>
                <w:szCs w:val="22"/>
                <w:lang w:val="vi-VN"/>
              </w:rPr>
              <w:t>LAM</w:t>
            </w:r>
            <w:r w:rsidRPr="009F12C8">
              <w:rPr>
                <w:sz w:val="22"/>
                <w:szCs w:val="22"/>
              </w:rPr>
              <w:t xml:space="preserve">.RCRE_USER_ID, 'SYSTEM', GAM.ACCT_OPN_DATE, </w:t>
            </w:r>
            <w:r w:rsidRPr="009F12C8">
              <w:rPr>
                <w:sz w:val="22"/>
                <w:szCs w:val="22"/>
                <w:lang w:val="vi-VN"/>
              </w:rPr>
              <w:t>LAM</w:t>
            </w:r>
            <w:r w:rsidRPr="009F12C8">
              <w:rPr>
                <w:sz w:val="22"/>
                <w:szCs w:val="22"/>
              </w:rPr>
              <w:t>.DIS_SHDL_DATE),</w:t>
            </w:r>
            <w:r w:rsidRPr="009F12C8">
              <w:rPr>
                <w:sz w:val="22"/>
                <w:szCs w:val="22"/>
                <w:lang w:val="vi-VN"/>
              </w:rPr>
              <w:t xml:space="preserve"> LAM.</w:t>
            </w:r>
            <w:r w:rsidRPr="009F12C8">
              <w:rPr>
                <w:sz w:val="22"/>
                <w:szCs w:val="22"/>
              </w:rPr>
              <w:t>DIS_SHDL_DATE)</w:t>
            </w:r>
          </w:p>
        </w:tc>
      </w:tr>
      <w:tr w:rsidR="006A522F" w:rsidRPr="009F12C8" w14:paraId="0EE0505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7A5AF9A" w14:textId="77777777" w:rsidR="006A522F" w:rsidRPr="009F12C8" w:rsidRDefault="006A522F" w:rsidP="00415767">
            <w:pPr>
              <w:jc w:val="center"/>
              <w:rPr>
                <w:bCs/>
              </w:rPr>
            </w:pPr>
            <w:r w:rsidRPr="009F12C8">
              <w:rPr>
                <w:sz w:val="22"/>
                <w:szCs w:val="22"/>
              </w:rPr>
              <w:t>32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A4EAFB1" w14:textId="77777777" w:rsidR="006A522F" w:rsidRPr="009F12C8" w:rsidRDefault="006A522F" w:rsidP="00415767">
            <w:pPr>
              <w:rPr>
                <w:bCs/>
              </w:rPr>
            </w:pPr>
            <w:r w:rsidRPr="009F12C8">
              <w:rPr>
                <w:sz w:val="22"/>
                <w:szCs w:val="22"/>
              </w:rPr>
              <w:t>NGAY_DAO_HAN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7B6DFCF" w14:textId="77777777" w:rsidR="006A522F" w:rsidRPr="009F12C8" w:rsidRDefault="006A522F" w:rsidP="00415767">
            <w:pPr>
              <w:rPr>
                <w:bCs/>
              </w:rPr>
            </w:pPr>
            <w:r w:rsidRPr="009F12C8">
              <w:rPr>
                <w:sz w:val="22"/>
                <w:szCs w:val="22"/>
              </w:rPr>
              <w:t>Lấy trực tiếp từ bảng TBAADM.LAM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DB4DF1E" w14:textId="77777777" w:rsidR="006A522F" w:rsidRPr="009F12C8" w:rsidRDefault="006A522F" w:rsidP="00415767">
            <w:pPr>
              <w:rPr>
                <w:bCs/>
              </w:rPr>
            </w:pPr>
            <w:r w:rsidRPr="009F12C8">
              <w:rPr>
                <w:sz w:val="22"/>
                <w:szCs w:val="22"/>
                <w:lang w:val="vi-VN"/>
              </w:rPr>
              <w:t>LAM</w:t>
            </w:r>
            <w:r w:rsidRPr="009F12C8">
              <w:rPr>
                <w:sz w:val="22"/>
                <w:szCs w:val="22"/>
              </w:rPr>
              <w:t>.EI_PERD_END_DATE</w:t>
            </w:r>
          </w:p>
        </w:tc>
      </w:tr>
      <w:tr w:rsidR="006A522F" w:rsidRPr="009F12C8" w14:paraId="002CEFF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E7746FD" w14:textId="77777777" w:rsidR="006A522F" w:rsidRPr="009F12C8" w:rsidRDefault="006A522F" w:rsidP="00415767">
            <w:pPr>
              <w:jc w:val="center"/>
              <w:rPr>
                <w:bCs/>
              </w:rPr>
            </w:pPr>
            <w:r w:rsidRPr="009F12C8">
              <w:rPr>
                <w:sz w:val="22"/>
                <w:szCs w:val="22"/>
              </w:rPr>
              <w:t>33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0EB3DE3" w14:textId="77777777" w:rsidR="006A522F" w:rsidRPr="009F12C8" w:rsidRDefault="006A522F" w:rsidP="00415767">
            <w:pPr>
              <w:rPr>
                <w:bCs/>
              </w:rPr>
            </w:pPr>
            <w:r w:rsidRPr="009F12C8">
              <w:rPr>
                <w:sz w:val="22"/>
                <w:szCs w:val="22"/>
              </w:rPr>
              <w:t>AN_HAN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BB20F78" w14:textId="77777777" w:rsidR="006A522F" w:rsidRPr="009F12C8" w:rsidRDefault="006A522F" w:rsidP="00415767">
            <w:pPr>
              <w:autoSpaceDE w:val="0"/>
              <w:autoSpaceDN w:val="0"/>
              <w:adjustRightInd w:val="0"/>
              <w:rPr>
                <w:color w:val="000000"/>
                <w:lang w:val="vi-VN"/>
              </w:rPr>
            </w:pPr>
            <w:r w:rsidRPr="009F12C8">
              <w:rPr>
                <w:b/>
                <w:sz w:val="22"/>
                <w:szCs w:val="22"/>
                <w:lang w:val="vi-VN"/>
              </w:rPr>
              <w:t xml:space="preserve">Bước 1: </w:t>
            </w:r>
            <w:r w:rsidRPr="009F12C8">
              <w:rPr>
                <w:sz w:val="22"/>
                <w:szCs w:val="22"/>
                <w:lang w:val="vi-VN"/>
              </w:rPr>
              <w:t xml:space="preserve">Liên kết </w:t>
            </w:r>
            <w:r w:rsidRPr="009F12C8">
              <w:rPr>
                <w:sz w:val="22"/>
                <w:szCs w:val="22"/>
              </w:rPr>
              <w:t xml:space="preserve">(LEFT JOIN) </w:t>
            </w:r>
            <w:r w:rsidRPr="009F12C8">
              <w:rPr>
                <w:sz w:val="22"/>
                <w:szCs w:val="22"/>
                <w:lang w:val="vi-VN"/>
              </w:rPr>
              <w:t>với bảng TBAADM.</w:t>
            </w:r>
            <w:r w:rsidRPr="009F12C8">
              <w:rPr>
                <w:color w:val="000000"/>
                <w:sz w:val="22"/>
                <w:szCs w:val="22"/>
                <w:lang w:val="vi-VN"/>
              </w:rPr>
              <w:t>LLT với điều kiện sau:</w:t>
            </w:r>
          </w:p>
          <w:p w14:paraId="29085EEA" w14:textId="77777777" w:rsidR="006A522F" w:rsidRPr="009F12C8" w:rsidRDefault="006A522F" w:rsidP="00415767">
            <w:pPr>
              <w:autoSpaceDE w:val="0"/>
              <w:autoSpaceDN w:val="0"/>
              <w:adjustRightInd w:val="0"/>
              <w:rPr>
                <w:color w:val="000000" w:themeColor="text1"/>
                <w:lang w:val="vi-VN"/>
              </w:rPr>
            </w:pPr>
          </w:p>
          <w:p w14:paraId="412DF546" w14:textId="77777777" w:rsidR="006A522F" w:rsidRPr="009F12C8" w:rsidRDefault="006A522F" w:rsidP="00415767">
            <w:pPr>
              <w:autoSpaceDE w:val="0"/>
              <w:autoSpaceDN w:val="0"/>
              <w:adjustRightInd w:val="0"/>
              <w:rPr>
                <w:color w:val="000000" w:themeColor="text1"/>
                <w:lang w:val="vi-VN"/>
              </w:rPr>
            </w:pPr>
            <w:r w:rsidRPr="009F12C8">
              <w:rPr>
                <w:color w:val="000000" w:themeColor="text1"/>
                <w:sz w:val="22"/>
                <w:szCs w:val="22"/>
                <w:lang w:val="vi-VN"/>
              </w:rPr>
              <w:t>GAM.LIMIT_B2KID = LLT.LIMIT_B2KID</w:t>
            </w:r>
          </w:p>
          <w:p w14:paraId="1B275619" w14:textId="77777777" w:rsidR="006A522F" w:rsidRPr="007B6905" w:rsidRDefault="006A522F" w:rsidP="00415767">
            <w:pPr>
              <w:rPr>
                <w:color w:val="000000"/>
                <w:lang w:val="vi-VN"/>
              </w:rPr>
            </w:pPr>
            <w:r w:rsidRPr="009F12C8">
              <w:rPr>
                <w:color w:val="0000FF"/>
                <w:sz w:val="22"/>
                <w:szCs w:val="22"/>
                <w:lang w:val="vi-VN"/>
              </w:rPr>
              <w:t>AND</w:t>
            </w:r>
            <w:r w:rsidRPr="009F12C8">
              <w:rPr>
                <w:color w:val="000000"/>
                <w:sz w:val="22"/>
                <w:szCs w:val="22"/>
                <w:lang w:val="vi-VN"/>
              </w:rPr>
              <w:t xml:space="preserve"> </w:t>
            </w:r>
            <w:r w:rsidRPr="009F12C8">
              <w:rPr>
                <w:color w:val="000000" w:themeColor="text1"/>
                <w:sz w:val="22"/>
                <w:szCs w:val="22"/>
                <w:lang w:val="vi-VN"/>
              </w:rPr>
              <w:t>GAM.BANK_ID = LLT.BANK_ID</w:t>
            </w:r>
          </w:p>
          <w:p w14:paraId="4F1EC47D" w14:textId="77777777" w:rsidR="006A522F" w:rsidRPr="009F12C8" w:rsidRDefault="006A522F" w:rsidP="00415767">
            <w:pPr>
              <w:rPr>
                <w:b/>
                <w:lang w:val="vi-VN"/>
              </w:rPr>
            </w:pPr>
          </w:p>
          <w:p w14:paraId="6A64CD38" w14:textId="77777777" w:rsidR="006A522F" w:rsidRPr="009F12C8" w:rsidRDefault="006A522F" w:rsidP="00415767">
            <w:pPr>
              <w:rPr>
                <w:bCs/>
                <w:lang w:val="vi-VN"/>
              </w:rPr>
            </w:pPr>
            <w:r w:rsidRPr="009F12C8">
              <w:rPr>
                <w:b/>
                <w:sz w:val="22"/>
                <w:szCs w:val="22"/>
                <w:lang w:val="vi-VN"/>
              </w:rPr>
              <w:t xml:space="preserve">Bước 2: </w:t>
            </w:r>
            <w:r w:rsidRPr="009F12C8">
              <w:rPr>
                <w:sz w:val="22"/>
                <w:szCs w:val="22"/>
                <w:lang w:val="vi-VN"/>
              </w:rPr>
              <w:t xml:space="preserve">Liên kết </w:t>
            </w:r>
            <w:r w:rsidRPr="009F12C8">
              <w:rPr>
                <w:sz w:val="22"/>
                <w:szCs w:val="22"/>
              </w:rPr>
              <w:t xml:space="preserve">(LEFT JOIN) </w:t>
            </w:r>
            <w:r w:rsidRPr="009F12C8">
              <w:rPr>
                <w:sz w:val="22"/>
                <w:szCs w:val="22"/>
                <w:lang w:val="vi-VN"/>
              </w:rPr>
              <w:t xml:space="preserve">với bảng CUSTOM.C_LNM với điều </w:t>
            </w:r>
            <w:r w:rsidRPr="009F12C8">
              <w:rPr>
                <w:sz w:val="22"/>
                <w:szCs w:val="22"/>
                <w:lang w:val="vi-VN"/>
              </w:rPr>
              <w:lastRenderedPageBreak/>
              <w:t>kiện sau:</w:t>
            </w:r>
          </w:p>
          <w:p w14:paraId="3821C712" w14:textId="77777777" w:rsidR="006A522F" w:rsidRPr="009F12C8" w:rsidRDefault="006A522F" w:rsidP="00415767">
            <w:pPr>
              <w:rPr>
                <w:bCs/>
                <w:lang w:val="vi-VN"/>
              </w:rPr>
            </w:pPr>
          </w:p>
          <w:p w14:paraId="02DEBC55" w14:textId="77777777" w:rsidR="006A522F" w:rsidRPr="009F12C8" w:rsidRDefault="006A522F" w:rsidP="00415767">
            <w:pPr>
              <w:rPr>
                <w:bCs/>
                <w:lang w:val="vi-VN"/>
              </w:rPr>
            </w:pPr>
            <w:r w:rsidRPr="009F12C8">
              <w:rPr>
                <w:sz w:val="22"/>
                <w:szCs w:val="22"/>
                <w:lang w:val="vi-VN"/>
              </w:rPr>
              <w:t>LLT.LIMIT_PREFIX = C_LNM.LIMIT_PREFIX</w:t>
            </w:r>
          </w:p>
          <w:p w14:paraId="35EBC499"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LLT.LIMIT_SUFFIX = C_LNM.LIMIT_SUFFIX</w:t>
            </w:r>
          </w:p>
          <w:p w14:paraId="30E1F282"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 xml:space="preserve">LLT.BANK_ID = C_LNM.BANK_ID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721364C" w14:textId="77777777" w:rsidR="006A522F" w:rsidRPr="009F12C8" w:rsidRDefault="006A522F" w:rsidP="00415767">
            <w:pPr>
              <w:rPr>
                <w:bCs/>
              </w:rPr>
            </w:pPr>
            <w:r w:rsidRPr="009F12C8">
              <w:rPr>
                <w:sz w:val="22"/>
                <w:szCs w:val="22"/>
              </w:rPr>
              <w:lastRenderedPageBreak/>
              <w:t>C_LNM.GRACE_MONTHS</w:t>
            </w:r>
          </w:p>
        </w:tc>
      </w:tr>
      <w:tr w:rsidR="006A522F" w:rsidRPr="009F12C8" w14:paraId="3C3200A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6FF3903" w14:textId="77777777" w:rsidR="006A522F" w:rsidRPr="009F12C8" w:rsidRDefault="006A522F" w:rsidP="00415767">
            <w:pPr>
              <w:jc w:val="center"/>
              <w:rPr>
                <w:bCs/>
              </w:rPr>
            </w:pPr>
            <w:r w:rsidRPr="009F12C8">
              <w:rPr>
                <w:sz w:val="22"/>
                <w:szCs w:val="22"/>
              </w:rPr>
              <w:t>34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83B1736" w14:textId="77777777" w:rsidR="006A522F" w:rsidRPr="009F12C8" w:rsidRDefault="006A522F" w:rsidP="00415767">
            <w:pPr>
              <w:rPr>
                <w:bCs/>
              </w:rPr>
            </w:pPr>
            <w:r w:rsidRPr="009F12C8">
              <w:rPr>
                <w:sz w:val="22"/>
                <w:szCs w:val="22"/>
              </w:rPr>
              <w:t>CODE_LAI_SUAT</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DF642CB" w14:textId="77777777" w:rsidR="006A522F" w:rsidRPr="009F12C8" w:rsidRDefault="006A522F" w:rsidP="00415767">
            <w:pPr>
              <w:rPr>
                <w:lang w:val="vi-VN"/>
              </w:rPr>
            </w:pPr>
            <w:r w:rsidRPr="009F12C8">
              <w:rPr>
                <w:sz w:val="22"/>
                <w:szCs w:val="22"/>
                <w:lang w:val="vi-VN"/>
              </w:rPr>
              <w:t xml:space="preserve">Liên kết </w:t>
            </w:r>
            <w:r w:rsidRPr="009F12C8">
              <w:rPr>
                <w:sz w:val="22"/>
                <w:szCs w:val="22"/>
              </w:rPr>
              <w:t xml:space="preserve">(LEFT JOIN) </w:t>
            </w:r>
            <w:r w:rsidRPr="009F12C8">
              <w:rPr>
                <w:sz w:val="22"/>
                <w:szCs w:val="22"/>
                <w:lang w:val="vi-VN"/>
              </w:rPr>
              <w:t>với bảng TBAADM.ITC với điều kiện sau:</w:t>
            </w:r>
          </w:p>
          <w:p w14:paraId="5B6D26DC" w14:textId="77777777" w:rsidR="006A522F" w:rsidRPr="009F12C8" w:rsidRDefault="006A522F" w:rsidP="00415767">
            <w:pPr>
              <w:rPr>
                <w:bCs/>
                <w:lang w:val="vi-VN"/>
              </w:rPr>
            </w:pPr>
          </w:p>
          <w:p w14:paraId="057899D8" w14:textId="77777777" w:rsidR="006A522F" w:rsidRPr="009F12C8" w:rsidRDefault="006A522F" w:rsidP="00415767">
            <w:pPr>
              <w:rPr>
                <w:bCs/>
                <w:lang w:val="vi-VN"/>
              </w:rPr>
            </w:pPr>
            <w:r w:rsidRPr="009F12C8">
              <w:rPr>
                <w:sz w:val="22"/>
                <w:szCs w:val="22"/>
                <w:lang w:val="vi-VN"/>
              </w:rPr>
              <w:t>GAM.ACID = ITC.ENTITY_ID</w:t>
            </w:r>
          </w:p>
          <w:p w14:paraId="7EB2B7BA" w14:textId="77777777" w:rsidR="006A522F" w:rsidRPr="007B6905" w:rsidRDefault="006A522F" w:rsidP="00415767">
            <w:pPr>
              <w:rPr>
                <w:bCs/>
                <w:color w:val="0000FF"/>
                <w:lang w:val="en-GB"/>
              </w:rPr>
            </w:pPr>
            <w:r w:rsidRPr="009F12C8">
              <w:rPr>
                <w:color w:val="0000FF"/>
                <w:sz w:val="22"/>
                <w:szCs w:val="22"/>
              </w:rPr>
              <w:t xml:space="preserve">AND </w:t>
            </w:r>
            <w:r w:rsidRPr="009F12C8">
              <w:rPr>
                <w:sz w:val="22"/>
                <w:szCs w:val="22"/>
                <w:lang w:val="vi-VN"/>
              </w:rPr>
              <w:t>ITC.START_DATE &lt;= TO_DATE('&lt;NGÀY_BÁO_CÁO&gt;', 'YYYYMMDD')</w:t>
            </w:r>
          </w:p>
          <w:p w14:paraId="293F469E"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 xml:space="preserve">ITC.END_DATE &gt;= TO_DATE('&lt;NGÀY_BÁO_CÁO&gt;', 'YYYYMMDD')  </w:t>
            </w:r>
          </w:p>
          <w:p w14:paraId="7B84F289" w14:textId="77777777" w:rsidR="006A522F" w:rsidRPr="009F12C8" w:rsidRDefault="006A522F" w:rsidP="00415767">
            <w:pPr>
              <w:rPr>
                <w:bCs/>
                <w:lang w:val="vi-VN"/>
              </w:rPr>
            </w:pPr>
            <w:r w:rsidRPr="009F12C8">
              <w:rPr>
                <w:color w:val="0000FF"/>
                <w:sz w:val="22"/>
                <w:szCs w:val="22"/>
              </w:rPr>
              <w:t>AND</w:t>
            </w:r>
            <w:r w:rsidRPr="009F12C8">
              <w:rPr>
                <w:sz w:val="22"/>
                <w:szCs w:val="22"/>
                <w:lang w:val="vi-VN"/>
              </w:rPr>
              <w:t xml:space="preserve"> </w:t>
            </w:r>
          </w:p>
          <w:p w14:paraId="36597B7D" w14:textId="77777777" w:rsidR="006A522F" w:rsidRPr="009F12C8" w:rsidRDefault="006A522F" w:rsidP="00415767">
            <w:pPr>
              <w:rPr>
                <w:color w:val="FF0000"/>
              </w:rPr>
            </w:pPr>
            <w:r w:rsidRPr="009F12C8">
              <w:rPr>
                <w:color w:val="FF0000"/>
                <w:sz w:val="22"/>
                <w:szCs w:val="22"/>
              </w:rPr>
              <w:t>--Lấy dòng dữ liệu với ITC.INT_TBL_CODE_SRL_NUM là giá trị MAX</w:t>
            </w:r>
          </w:p>
          <w:p w14:paraId="21E33EDB" w14:textId="77777777" w:rsidR="006A522F" w:rsidRPr="009F12C8" w:rsidRDefault="006A522F" w:rsidP="00415767">
            <w:pPr>
              <w:rPr>
                <w:bCs/>
                <w:lang w:val="vi-VN"/>
              </w:rPr>
            </w:pPr>
            <w:r w:rsidRPr="009F12C8">
              <w:rPr>
                <w:sz w:val="22"/>
                <w:szCs w:val="22"/>
                <w:lang w:val="vi-VN"/>
              </w:rPr>
              <w:t xml:space="preserve">NVL(ITC.INT_TBL_CODE_SRL_NUM,'99999') =  </w:t>
            </w:r>
          </w:p>
          <w:p w14:paraId="25EF263C" w14:textId="77777777" w:rsidR="006A522F" w:rsidRPr="009F12C8" w:rsidRDefault="006A522F" w:rsidP="00415767">
            <w:pPr>
              <w:rPr>
                <w:bCs/>
                <w:lang w:val="vi-VN"/>
              </w:rPr>
            </w:pPr>
            <w:r w:rsidRPr="009F12C8">
              <w:rPr>
                <w:sz w:val="22"/>
                <w:szCs w:val="22"/>
                <w:lang w:val="vi-VN"/>
              </w:rPr>
              <w:t>(</w:t>
            </w:r>
          </w:p>
          <w:p w14:paraId="629A9AFF" w14:textId="77777777" w:rsidR="006A522F" w:rsidRPr="009F12C8" w:rsidRDefault="006A522F" w:rsidP="00415767">
            <w:pPr>
              <w:rPr>
                <w:bCs/>
                <w:lang w:val="vi-VN"/>
              </w:rPr>
            </w:pPr>
            <w:r w:rsidRPr="009F12C8">
              <w:rPr>
                <w:sz w:val="22"/>
                <w:szCs w:val="22"/>
                <w:lang w:val="vi-VN"/>
              </w:rPr>
              <w:t>SELECT NVL(MAX(INT_TBL_CODE_SRL_NUM),'99999')</w:t>
            </w:r>
          </w:p>
          <w:p w14:paraId="60390240" w14:textId="77777777" w:rsidR="006A522F" w:rsidRPr="009F12C8" w:rsidRDefault="006A522F" w:rsidP="00415767">
            <w:pPr>
              <w:rPr>
                <w:bCs/>
                <w:lang w:val="vi-VN"/>
              </w:rPr>
            </w:pPr>
            <w:r w:rsidRPr="009F12C8">
              <w:rPr>
                <w:sz w:val="22"/>
                <w:szCs w:val="22"/>
                <w:lang w:val="vi-VN"/>
              </w:rPr>
              <w:t xml:space="preserve">FROM TBAADM.ITC I2 </w:t>
            </w:r>
          </w:p>
          <w:p w14:paraId="06183462" w14:textId="77777777" w:rsidR="006A522F" w:rsidRPr="009F12C8" w:rsidRDefault="006A522F" w:rsidP="00415767">
            <w:pPr>
              <w:rPr>
                <w:bCs/>
                <w:lang w:val="vi-VN"/>
              </w:rPr>
            </w:pPr>
            <w:r w:rsidRPr="009F12C8">
              <w:rPr>
                <w:sz w:val="22"/>
                <w:szCs w:val="22"/>
                <w:lang w:val="vi-VN"/>
              </w:rPr>
              <w:t xml:space="preserve">WHERE ITC.ENTITY_ID = I2.ENTITY_ID  </w:t>
            </w:r>
          </w:p>
          <w:p w14:paraId="699E52FD" w14:textId="77777777" w:rsidR="006A522F" w:rsidRPr="009F12C8" w:rsidRDefault="006A522F" w:rsidP="00415767">
            <w:pPr>
              <w:rPr>
                <w:bCs/>
                <w:lang w:val="vi-VN"/>
              </w:rPr>
            </w:pPr>
            <w:r w:rsidRPr="009F12C8">
              <w:rPr>
                <w:sz w:val="22"/>
                <w:szCs w:val="22"/>
                <w:lang w:val="vi-VN"/>
              </w:rPr>
              <w:t xml:space="preserve">AND I2.ENTITY_TYPE = 'ACCNT'  </w:t>
            </w:r>
          </w:p>
          <w:p w14:paraId="79E2A75F" w14:textId="77777777" w:rsidR="006A522F" w:rsidRPr="009F12C8" w:rsidRDefault="006A522F" w:rsidP="00415767">
            <w:pPr>
              <w:rPr>
                <w:bCs/>
                <w:lang w:val="vi-VN"/>
              </w:rPr>
            </w:pPr>
            <w:r w:rsidRPr="009F12C8">
              <w:rPr>
                <w:sz w:val="22"/>
                <w:szCs w:val="22"/>
                <w:lang w:val="vi-VN"/>
              </w:rPr>
              <w:t xml:space="preserve">AND I2.START_DATE &lt;= TO_DATE('&lt;NGÀY_BÁO_CÁO&gt;', 'YYYYMMDD') </w:t>
            </w:r>
          </w:p>
          <w:p w14:paraId="073BE432" w14:textId="77777777" w:rsidR="006A522F" w:rsidRPr="009F12C8" w:rsidRDefault="006A522F" w:rsidP="00415767">
            <w:pPr>
              <w:rPr>
                <w:bCs/>
                <w:lang w:val="vi-VN"/>
              </w:rPr>
            </w:pPr>
            <w:r w:rsidRPr="009F12C8">
              <w:rPr>
                <w:sz w:val="22"/>
                <w:szCs w:val="22"/>
                <w:lang w:val="vi-VN"/>
              </w:rPr>
              <w:t>AND I2.END_DATE &gt;= TO_DATE('&lt;NGÀY_BÁO_CÁO&gt;', 'YYYYMMDD')</w:t>
            </w:r>
          </w:p>
          <w:p w14:paraId="1FAE0F3C" w14:textId="77777777" w:rsidR="006A522F" w:rsidRPr="009F12C8" w:rsidRDefault="006A522F" w:rsidP="00415767">
            <w:pPr>
              <w:rPr>
                <w:bCs/>
                <w:lang w:val="vi-VN"/>
              </w:rPr>
            </w:pPr>
            <w:r w:rsidRPr="009F12C8">
              <w:rPr>
                <w:sz w:val="22"/>
                <w:szCs w:val="22"/>
                <w:lang w:val="vi-VN"/>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38B25B2" w14:textId="77777777" w:rsidR="006A522F" w:rsidRPr="009F12C8" w:rsidRDefault="006A522F" w:rsidP="00415767">
            <w:pPr>
              <w:rPr>
                <w:bCs/>
              </w:rPr>
            </w:pPr>
            <w:r w:rsidRPr="009F12C8">
              <w:rPr>
                <w:sz w:val="22"/>
                <w:szCs w:val="22"/>
              </w:rPr>
              <w:t>ITC.INT_TBL_CODE</w:t>
            </w:r>
          </w:p>
        </w:tc>
      </w:tr>
      <w:tr w:rsidR="006A522F" w:rsidRPr="009F12C8" w14:paraId="63D875B2"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54F91D5" w14:textId="77777777" w:rsidR="006A522F" w:rsidRPr="009F12C8" w:rsidRDefault="006A522F" w:rsidP="00415767">
            <w:pPr>
              <w:jc w:val="center"/>
              <w:rPr>
                <w:bCs/>
              </w:rPr>
            </w:pPr>
            <w:r w:rsidRPr="009F12C8">
              <w:rPr>
                <w:sz w:val="22"/>
                <w:szCs w:val="22"/>
              </w:rPr>
              <w:t>35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89A74B1" w14:textId="77777777" w:rsidR="006A522F" w:rsidRPr="009F12C8" w:rsidRDefault="006A522F" w:rsidP="00415767">
            <w:pPr>
              <w:rPr>
                <w:bCs/>
              </w:rPr>
            </w:pPr>
            <w:r w:rsidRPr="009F12C8">
              <w:rPr>
                <w:sz w:val="22"/>
                <w:szCs w:val="22"/>
              </w:rPr>
              <w:t>BASERATE</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87B7BC0" w14:textId="77777777" w:rsidR="006A522F" w:rsidRPr="009F12C8" w:rsidRDefault="006A522F" w:rsidP="00415767">
            <w:pPr>
              <w:rPr>
                <w:lang w:val="vi-VN"/>
              </w:rPr>
            </w:pPr>
            <w:r w:rsidRPr="009F12C8">
              <w:rPr>
                <w:b/>
                <w:sz w:val="22"/>
                <w:szCs w:val="22"/>
                <w:lang w:val="vi-VN"/>
              </w:rPr>
              <w:t>Bước 1:</w:t>
            </w:r>
            <w:r w:rsidRPr="009F12C8">
              <w:rPr>
                <w:sz w:val="22"/>
                <w:szCs w:val="22"/>
                <w:lang w:val="vi-VN"/>
              </w:rPr>
              <w:t xml:space="preserve"> Liên kết </w:t>
            </w:r>
            <w:r w:rsidRPr="009F12C8">
              <w:rPr>
                <w:sz w:val="22"/>
                <w:szCs w:val="22"/>
              </w:rPr>
              <w:t xml:space="preserve">(LEFT JOIN) </w:t>
            </w:r>
            <w:r w:rsidRPr="009F12C8">
              <w:rPr>
                <w:sz w:val="22"/>
                <w:szCs w:val="22"/>
                <w:lang w:val="vi-VN"/>
              </w:rPr>
              <w:t>với bảng TBAADM.ITC với điều kiện sau:</w:t>
            </w:r>
          </w:p>
          <w:p w14:paraId="5447393C" w14:textId="77777777" w:rsidR="006A522F" w:rsidRPr="009F12C8" w:rsidRDefault="006A522F" w:rsidP="00415767">
            <w:pPr>
              <w:rPr>
                <w:bCs/>
                <w:lang w:val="vi-VN"/>
              </w:rPr>
            </w:pPr>
          </w:p>
          <w:p w14:paraId="4B6B8D63" w14:textId="77777777" w:rsidR="006A522F" w:rsidRPr="009F12C8" w:rsidRDefault="006A522F" w:rsidP="00415767">
            <w:pPr>
              <w:rPr>
                <w:bCs/>
                <w:lang w:val="vi-VN"/>
              </w:rPr>
            </w:pPr>
            <w:r w:rsidRPr="009F12C8">
              <w:rPr>
                <w:sz w:val="22"/>
                <w:szCs w:val="22"/>
                <w:lang w:val="vi-VN"/>
              </w:rPr>
              <w:t>GAM.ACID = ITC.ENTITY_ID</w:t>
            </w:r>
          </w:p>
          <w:p w14:paraId="781BD997" w14:textId="77777777" w:rsidR="006A522F" w:rsidRPr="007B6905" w:rsidRDefault="006A522F" w:rsidP="00415767">
            <w:pPr>
              <w:rPr>
                <w:bCs/>
                <w:color w:val="0000FF"/>
                <w:lang w:val="en-GB"/>
              </w:rPr>
            </w:pPr>
            <w:r w:rsidRPr="009F12C8">
              <w:rPr>
                <w:color w:val="0000FF"/>
                <w:sz w:val="22"/>
                <w:szCs w:val="22"/>
              </w:rPr>
              <w:lastRenderedPageBreak/>
              <w:t xml:space="preserve">AND </w:t>
            </w:r>
            <w:r w:rsidRPr="009F12C8">
              <w:rPr>
                <w:sz w:val="22"/>
                <w:szCs w:val="22"/>
                <w:lang w:val="vi-VN"/>
              </w:rPr>
              <w:t>ITC.START_DATE</w:t>
            </w:r>
            <w:r>
              <w:rPr>
                <w:sz w:val="22"/>
                <w:szCs w:val="22"/>
              </w:rPr>
              <w:t xml:space="preserve"> </w:t>
            </w:r>
            <w:r w:rsidRPr="009F12C8">
              <w:rPr>
                <w:sz w:val="22"/>
                <w:szCs w:val="22"/>
                <w:lang w:val="vi-VN"/>
              </w:rPr>
              <w:t>&lt;= TO_DATE('&lt;NGÀY_BÁO_CÁO&gt;', 'YYYYMMDD')</w:t>
            </w:r>
          </w:p>
          <w:p w14:paraId="5F7772C2"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ITC.END_DATE</w:t>
            </w:r>
            <w:r>
              <w:rPr>
                <w:sz w:val="22"/>
                <w:szCs w:val="22"/>
              </w:rPr>
              <w:t xml:space="preserve"> </w:t>
            </w:r>
            <w:r w:rsidRPr="009F12C8">
              <w:rPr>
                <w:sz w:val="22"/>
                <w:szCs w:val="22"/>
                <w:lang w:val="vi-VN"/>
              </w:rPr>
              <w:t xml:space="preserve">&gt;= TO_DATE('&lt;NGÀY_BÁO_CÁO&gt;', 'YYYYMMDD')  </w:t>
            </w:r>
          </w:p>
          <w:p w14:paraId="047A74E4" w14:textId="77777777" w:rsidR="006A522F" w:rsidRPr="009F12C8" w:rsidRDefault="006A522F" w:rsidP="00415767">
            <w:pPr>
              <w:rPr>
                <w:bCs/>
                <w:lang w:val="vi-VN"/>
              </w:rPr>
            </w:pPr>
            <w:r w:rsidRPr="009F12C8">
              <w:rPr>
                <w:color w:val="0000FF"/>
                <w:sz w:val="22"/>
                <w:szCs w:val="22"/>
              </w:rPr>
              <w:t>AND</w:t>
            </w:r>
            <w:r w:rsidRPr="009F12C8">
              <w:rPr>
                <w:sz w:val="22"/>
                <w:szCs w:val="22"/>
                <w:lang w:val="vi-VN"/>
              </w:rPr>
              <w:t xml:space="preserve"> </w:t>
            </w:r>
          </w:p>
          <w:p w14:paraId="68E2FE55" w14:textId="77777777" w:rsidR="006A522F" w:rsidRPr="009F12C8" w:rsidRDefault="006A522F" w:rsidP="00415767">
            <w:pPr>
              <w:rPr>
                <w:color w:val="FF0000"/>
              </w:rPr>
            </w:pPr>
            <w:r w:rsidRPr="009F12C8">
              <w:rPr>
                <w:color w:val="FF0000"/>
                <w:sz w:val="22"/>
                <w:szCs w:val="22"/>
              </w:rPr>
              <w:t>--Lấy dòng dữ liệu với ITC.INT_TBL_CODE_SRL_NUM là giá trị MAX</w:t>
            </w:r>
          </w:p>
          <w:p w14:paraId="6743E2DC" w14:textId="77777777" w:rsidR="006A522F" w:rsidRPr="009F12C8" w:rsidRDefault="006A522F" w:rsidP="00415767">
            <w:pPr>
              <w:rPr>
                <w:bCs/>
                <w:lang w:val="vi-VN"/>
              </w:rPr>
            </w:pPr>
            <w:r w:rsidRPr="009F12C8">
              <w:rPr>
                <w:sz w:val="22"/>
                <w:szCs w:val="22"/>
                <w:lang w:val="vi-VN"/>
              </w:rPr>
              <w:t xml:space="preserve">NVL(ITC.INT_TBL_CODE_SRL_NUM,'99999') =  </w:t>
            </w:r>
          </w:p>
          <w:p w14:paraId="326305E9" w14:textId="77777777" w:rsidR="006A522F" w:rsidRPr="009F12C8" w:rsidRDefault="006A522F" w:rsidP="00415767">
            <w:pPr>
              <w:rPr>
                <w:bCs/>
                <w:lang w:val="vi-VN"/>
              </w:rPr>
            </w:pPr>
            <w:r w:rsidRPr="009F12C8">
              <w:rPr>
                <w:sz w:val="22"/>
                <w:szCs w:val="22"/>
                <w:lang w:val="vi-VN"/>
              </w:rPr>
              <w:t>(</w:t>
            </w:r>
          </w:p>
          <w:p w14:paraId="1BE69C61" w14:textId="77777777" w:rsidR="006A522F" w:rsidRPr="009F12C8" w:rsidRDefault="006A522F" w:rsidP="00415767">
            <w:pPr>
              <w:rPr>
                <w:bCs/>
                <w:lang w:val="vi-VN"/>
              </w:rPr>
            </w:pPr>
            <w:r w:rsidRPr="009F12C8">
              <w:rPr>
                <w:sz w:val="22"/>
                <w:szCs w:val="22"/>
                <w:lang w:val="vi-VN"/>
              </w:rPr>
              <w:t>SELECT NVL(MAX(INT_TBL_CODE_SRL_NUM),'99999')</w:t>
            </w:r>
          </w:p>
          <w:p w14:paraId="7909FBD1" w14:textId="77777777" w:rsidR="006A522F" w:rsidRPr="009F12C8" w:rsidRDefault="006A522F" w:rsidP="00415767">
            <w:pPr>
              <w:rPr>
                <w:bCs/>
                <w:lang w:val="vi-VN"/>
              </w:rPr>
            </w:pPr>
            <w:r w:rsidRPr="009F12C8">
              <w:rPr>
                <w:sz w:val="22"/>
                <w:szCs w:val="22"/>
                <w:lang w:val="vi-VN"/>
              </w:rPr>
              <w:t xml:space="preserve">FROM TBAADM.ITC I2 </w:t>
            </w:r>
          </w:p>
          <w:p w14:paraId="0F0E852D" w14:textId="77777777" w:rsidR="006A522F" w:rsidRPr="009F12C8" w:rsidRDefault="006A522F" w:rsidP="00415767">
            <w:pPr>
              <w:rPr>
                <w:bCs/>
                <w:lang w:val="vi-VN"/>
              </w:rPr>
            </w:pPr>
            <w:r w:rsidRPr="009F12C8">
              <w:rPr>
                <w:sz w:val="22"/>
                <w:szCs w:val="22"/>
                <w:lang w:val="vi-VN"/>
              </w:rPr>
              <w:t xml:space="preserve">WHERE ITC.ENTITY_ID = I2.ENTITY_ID  </w:t>
            </w:r>
          </w:p>
          <w:p w14:paraId="3B17D9C1" w14:textId="77777777" w:rsidR="006A522F" w:rsidRPr="009F12C8" w:rsidRDefault="006A522F" w:rsidP="00415767">
            <w:pPr>
              <w:rPr>
                <w:bCs/>
                <w:lang w:val="vi-VN"/>
              </w:rPr>
            </w:pPr>
            <w:r w:rsidRPr="009F12C8">
              <w:rPr>
                <w:sz w:val="22"/>
                <w:szCs w:val="22"/>
                <w:lang w:val="vi-VN"/>
              </w:rPr>
              <w:t xml:space="preserve">AND I2.ENTITY_TYPE = 'ACCNT'  </w:t>
            </w:r>
          </w:p>
          <w:p w14:paraId="1D0982C1" w14:textId="77777777" w:rsidR="006A522F" w:rsidRPr="009F12C8" w:rsidRDefault="006A522F" w:rsidP="00415767">
            <w:pPr>
              <w:rPr>
                <w:bCs/>
                <w:lang w:val="vi-VN"/>
              </w:rPr>
            </w:pPr>
            <w:r w:rsidRPr="009F12C8">
              <w:rPr>
                <w:sz w:val="22"/>
                <w:szCs w:val="22"/>
                <w:lang w:val="vi-VN"/>
              </w:rPr>
              <w:t xml:space="preserve">AND I2.START_DATE &lt;= TO_DATE('&lt;NGÀY_BÁO_CÁO&gt;', 'YYYYMMDD') </w:t>
            </w:r>
          </w:p>
          <w:p w14:paraId="10E9DE17" w14:textId="77777777" w:rsidR="006A522F" w:rsidRPr="009F12C8" w:rsidRDefault="006A522F" w:rsidP="00415767">
            <w:pPr>
              <w:rPr>
                <w:bCs/>
                <w:lang w:val="vi-VN"/>
              </w:rPr>
            </w:pPr>
            <w:r w:rsidRPr="009F12C8">
              <w:rPr>
                <w:sz w:val="22"/>
                <w:szCs w:val="22"/>
                <w:lang w:val="vi-VN"/>
              </w:rPr>
              <w:t>AND I2.END_DATE &gt;= TO_DATE('&lt;NGÀY_BÁO_CÁO&gt;', 'YYYYMMDD')</w:t>
            </w:r>
          </w:p>
          <w:p w14:paraId="76F9BFC4" w14:textId="77777777" w:rsidR="006A522F" w:rsidRPr="009F12C8" w:rsidRDefault="006A522F" w:rsidP="00415767">
            <w:pPr>
              <w:rPr>
                <w:bCs/>
              </w:rPr>
            </w:pPr>
            <w:r w:rsidRPr="009F12C8">
              <w:rPr>
                <w:sz w:val="22"/>
                <w:szCs w:val="22"/>
                <w:lang w:val="vi-VN"/>
              </w:rPr>
              <w:t>)</w:t>
            </w:r>
          </w:p>
          <w:p w14:paraId="663EB0DF" w14:textId="77777777" w:rsidR="006A522F" w:rsidRPr="009F12C8" w:rsidRDefault="006A522F" w:rsidP="00415767">
            <w:pPr>
              <w:rPr>
                <w:bCs/>
              </w:rPr>
            </w:pPr>
          </w:p>
          <w:p w14:paraId="0E143FCB" w14:textId="77777777" w:rsidR="006A522F" w:rsidRPr="009F12C8" w:rsidRDefault="006A522F" w:rsidP="00415767">
            <w:pPr>
              <w:rPr>
                <w:bCs/>
                <w:lang w:val="vi-VN"/>
              </w:rPr>
            </w:pPr>
            <w:r w:rsidRPr="009F12C8">
              <w:rPr>
                <w:b/>
                <w:sz w:val="22"/>
                <w:szCs w:val="22"/>
                <w:lang w:val="vi-VN"/>
              </w:rPr>
              <w:t xml:space="preserve">Bước 2: </w:t>
            </w:r>
            <w:r w:rsidRPr="009F12C8">
              <w:rPr>
                <w:sz w:val="22"/>
                <w:szCs w:val="22"/>
                <w:lang w:val="vi-VN"/>
              </w:rPr>
              <w:t xml:space="preserve">Liên kết </w:t>
            </w:r>
            <w:r w:rsidRPr="009F12C8">
              <w:rPr>
                <w:sz w:val="22"/>
                <w:szCs w:val="22"/>
              </w:rPr>
              <w:t xml:space="preserve">(LEFT JOIN) </w:t>
            </w:r>
            <w:r w:rsidRPr="009F12C8">
              <w:rPr>
                <w:sz w:val="22"/>
                <w:szCs w:val="22"/>
                <w:lang w:val="vi-VN"/>
              </w:rPr>
              <w:t>với bảng TBAADM.LAVS với các điều kiện sau:</w:t>
            </w:r>
          </w:p>
          <w:p w14:paraId="39E00DFC" w14:textId="77777777" w:rsidR="006A522F" w:rsidRPr="009F12C8" w:rsidRDefault="006A522F" w:rsidP="00415767">
            <w:pPr>
              <w:rPr>
                <w:bCs/>
                <w:lang w:val="vi-VN"/>
              </w:rPr>
            </w:pPr>
          </w:p>
          <w:p w14:paraId="63856213" w14:textId="77777777" w:rsidR="006A522F" w:rsidRPr="009F12C8" w:rsidRDefault="006A522F" w:rsidP="00415767">
            <w:pPr>
              <w:rPr>
                <w:bCs/>
              </w:rPr>
            </w:pPr>
            <w:r w:rsidRPr="009F12C8">
              <w:rPr>
                <w:sz w:val="22"/>
                <w:szCs w:val="22"/>
              </w:rPr>
              <w:t>ITC.INT_TBL_CODE = LAVS.INT_TBL_CODE</w:t>
            </w:r>
          </w:p>
          <w:p w14:paraId="0F105177"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ITC.INT_TBL_VER_NUM = LAVS.INT_TBL_VER_NUM</w:t>
            </w:r>
          </w:p>
          <w:p w14:paraId="0011FE8D"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GAM.ACCT_CRNCY_CODE = LAVS.CRNCY_CODE</w:t>
            </w:r>
          </w:p>
          <w:p w14:paraId="4D5F232A"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LAVS.DEL_FLG</w:t>
            </w:r>
            <w:r>
              <w:rPr>
                <w:sz w:val="22"/>
                <w:szCs w:val="22"/>
              </w:rPr>
              <w:t xml:space="preserve"> </w:t>
            </w:r>
            <w:r w:rsidRPr="009F12C8">
              <w:rPr>
                <w:sz w:val="22"/>
                <w:szCs w:val="22"/>
              </w:rPr>
              <w:t>= 'N'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5D4E816" w14:textId="77777777" w:rsidR="006A522F" w:rsidRPr="009F12C8" w:rsidRDefault="006A522F" w:rsidP="00415767">
            <w:pPr>
              <w:rPr>
                <w:bCs/>
              </w:rPr>
            </w:pPr>
            <w:r w:rsidRPr="009F12C8">
              <w:rPr>
                <w:sz w:val="22"/>
                <w:szCs w:val="22"/>
              </w:rPr>
              <w:lastRenderedPageBreak/>
              <w:t>LAVS.NRML_INT_PCNT</w:t>
            </w:r>
          </w:p>
        </w:tc>
      </w:tr>
      <w:tr w:rsidR="006A522F" w:rsidRPr="009F12C8" w14:paraId="2E8BF8A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228287A" w14:textId="77777777" w:rsidR="006A522F" w:rsidRPr="009F12C8" w:rsidRDefault="006A522F" w:rsidP="00415767">
            <w:pPr>
              <w:jc w:val="center"/>
              <w:rPr>
                <w:bCs/>
              </w:rPr>
            </w:pPr>
            <w:r w:rsidRPr="009F12C8">
              <w:rPr>
                <w:sz w:val="22"/>
                <w:szCs w:val="22"/>
              </w:rPr>
              <w:t>36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9A578A1" w14:textId="77777777" w:rsidR="006A522F" w:rsidRPr="009F12C8" w:rsidRDefault="006A522F" w:rsidP="00415767">
            <w:pPr>
              <w:rPr>
                <w:bCs/>
              </w:rPr>
            </w:pPr>
            <w:r w:rsidRPr="009F12C8">
              <w:rPr>
                <w:sz w:val="22"/>
                <w:szCs w:val="22"/>
              </w:rPr>
              <w:t>BIEN_DO</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C11AE0E" w14:textId="77777777" w:rsidR="006A522F" w:rsidRPr="009F12C8" w:rsidRDefault="006A522F" w:rsidP="00415767">
            <w:pPr>
              <w:rPr>
                <w:bCs/>
              </w:rPr>
            </w:pPr>
            <w:r w:rsidRPr="009F12C8">
              <w:rPr>
                <w:sz w:val="22"/>
                <w:szCs w:val="22"/>
                <w:lang w:val="vi-VN"/>
              </w:rPr>
              <w:t>Tương tự cột “CODE_LAI_SUAT”</w:t>
            </w:r>
            <w:r w:rsidRPr="009F12C8">
              <w:rPr>
                <w:sz w:val="22"/>
                <w:szCs w:val="22"/>
              </w:rPr>
              <w:t xml:space="preserve"> (STT 34)</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D4F1958" w14:textId="77777777" w:rsidR="006A522F" w:rsidRPr="009F12C8" w:rsidRDefault="006A522F" w:rsidP="00415767">
            <w:pPr>
              <w:rPr>
                <w:bCs/>
              </w:rPr>
            </w:pPr>
            <w:r w:rsidRPr="009F12C8">
              <w:rPr>
                <w:sz w:val="22"/>
                <w:szCs w:val="22"/>
              </w:rPr>
              <w:t>NVL(ITC.ID_DR_PREF_PCNT, 0) + NVL(ITC.CUST_DR_PREF_PCNT, 0)</w:t>
            </w:r>
          </w:p>
        </w:tc>
      </w:tr>
      <w:tr w:rsidR="006A522F" w:rsidRPr="009F12C8" w14:paraId="3948A366"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ACF9EB3" w14:textId="77777777" w:rsidR="006A522F" w:rsidRPr="009F12C8" w:rsidRDefault="006A522F" w:rsidP="00415767">
            <w:pPr>
              <w:jc w:val="center"/>
              <w:rPr>
                <w:bCs/>
              </w:rPr>
            </w:pPr>
            <w:r w:rsidRPr="009F12C8">
              <w:rPr>
                <w:sz w:val="22"/>
                <w:szCs w:val="22"/>
              </w:rPr>
              <w:t>37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A08060E" w14:textId="77777777" w:rsidR="006A522F" w:rsidRPr="009F12C8" w:rsidRDefault="006A522F" w:rsidP="00415767">
            <w:pPr>
              <w:rPr>
                <w:bCs/>
              </w:rPr>
            </w:pPr>
            <w:r w:rsidRPr="009F12C8">
              <w:rPr>
                <w:sz w:val="22"/>
                <w:szCs w:val="22"/>
              </w:rPr>
              <w:t>LAI_SUAT</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0DD166F" w14:textId="77777777" w:rsidR="006A522F" w:rsidRPr="009F12C8" w:rsidRDefault="006A522F" w:rsidP="00415767">
            <w:pPr>
              <w:rPr>
                <w:bCs/>
              </w:rPr>
            </w:pPr>
            <w:r w:rsidRPr="009F12C8">
              <w:rPr>
                <w:sz w:val="22"/>
                <w:szCs w:val="22"/>
              </w:rPr>
              <w:t>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CB287DF" w14:textId="77777777" w:rsidR="006A522F" w:rsidRPr="00413DFA" w:rsidRDefault="006A522F" w:rsidP="00415767">
            <w:pPr>
              <w:rPr>
                <w:b/>
                <w:bCs/>
              </w:rPr>
            </w:pPr>
            <w:r w:rsidRPr="009F12C8">
              <w:rPr>
                <w:color w:val="000000" w:themeColor="text1"/>
                <w:sz w:val="22"/>
                <w:szCs w:val="22"/>
              </w:rPr>
              <w:t xml:space="preserve">Gọi </w:t>
            </w:r>
            <w:r w:rsidRPr="009F12C8">
              <w:rPr>
                <w:b/>
                <w:color w:val="000000" w:themeColor="text1"/>
                <w:sz w:val="22"/>
                <w:szCs w:val="22"/>
              </w:rPr>
              <w:t xml:space="preserve">Function </w:t>
            </w:r>
            <w:r w:rsidRPr="009F12C8">
              <w:rPr>
                <w:color w:val="000000" w:themeColor="text1"/>
                <w:sz w:val="22"/>
                <w:szCs w:val="22"/>
              </w:rPr>
              <w:t xml:space="preserve">tính </w:t>
            </w:r>
            <w:r w:rsidRPr="009F12C8">
              <w:rPr>
                <w:color w:val="000000" w:themeColor="text1"/>
                <w:sz w:val="22"/>
                <w:szCs w:val="22"/>
                <w:lang w:val="vi-VN"/>
              </w:rPr>
              <w:t xml:space="preserve">lãi </w:t>
            </w:r>
            <w:r>
              <w:rPr>
                <w:color w:val="000000" w:themeColor="text1"/>
                <w:sz w:val="22"/>
                <w:szCs w:val="22"/>
              </w:rPr>
              <w:t>s</w:t>
            </w:r>
            <w:r w:rsidRPr="009F12C8">
              <w:rPr>
                <w:color w:val="000000" w:themeColor="text1"/>
                <w:sz w:val="22"/>
                <w:szCs w:val="22"/>
                <w:lang w:val="vi-VN"/>
              </w:rPr>
              <w:t>uất vay</w:t>
            </w:r>
            <w:r w:rsidRPr="009F12C8">
              <w:rPr>
                <w:color w:val="000000" w:themeColor="text1"/>
                <w:sz w:val="22"/>
                <w:szCs w:val="22"/>
              </w:rPr>
              <w:t xml:space="preserve">, tham khảo ở mục </w:t>
            </w:r>
            <w:r w:rsidRPr="009F12C8">
              <w:rPr>
                <w:i/>
                <w:iCs/>
                <w:color w:val="000000" w:themeColor="text1"/>
                <w:sz w:val="22"/>
                <w:szCs w:val="22"/>
              </w:rPr>
              <w:t>“Các quy tắc xử lý chung”</w:t>
            </w:r>
            <w:r w:rsidRPr="009F12C8">
              <w:rPr>
                <w:rStyle w:val="Heading1Char"/>
                <w:i/>
                <w:iCs/>
                <w:color w:val="000000" w:themeColor="text1"/>
                <w:sz w:val="22"/>
                <w:szCs w:val="22"/>
              </w:rPr>
              <w:t xml:space="preserve"> </w:t>
            </w:r>
            <w:r w:rsidRPr="009F12C8">
              <w:rPr>
                <w:rStyle w:val="Strong"/>
                <w:rFonts w:ascii="Cambria Math" w:hAnsi="Cambria Math" w:cs="Cambria Math"/>
                <w:i/>
                <w:iCs/>
                <w:color w:val="000000" w:themeColor="text1"/>
                <w:sz w:val="22"/>
                <w:szCs w:val="22"/>
              </w:rPr>
              <w:t>⇢</w:t>
            </w:r>
            <w:r w:rsidRPr="009F12C8">
              <w:rPr>
                <w:rStyle w:val="Strong"/>
                <w:i/>
                <w:iCs/>
                <w:color w:val="000000" w:themeColor="text1"/>
                <w:sz w:val="22"/>
                <w:szCs w:val="22"/>
              </w:rPr>
              <w:t xml:space="preserve"> </w:t>
            </w:r>
            <w:r w:rsidRPr="00413DFA">
              <w:rPr>
                <w:rStyle w:val="Strong"/>
                <w:i/>
                <w:iCs/>
                <w:color w:val="000000" w:themeColor="text1"/>
                <w:sz w:val="22"/>
                <w:szCs w:val="22"/>
              </w:rPr>
              <w:t>“Lãi suất vay”</w:t>
            </w:r>
            <w:r w:rsidRPr="009F12C8">
              <w:rPr>
                <w:rStyle w:val="Strong"/>
                <w:i/>
                <w:iCs/>
                <w:color w:val="000000" w:themeColor="text1"/>
                <w:sz w:val="22"/>
                <w:szCs w:val="22"/>
              </w:rPr>
              <w:t xml:space="preserve"> </w:t>
            </w:r>
            <w:r w:rsidRPr="009F12C8">
              <w:rPr>
                <w:rStyle w:val="Strong"/>
                <w:i/>
                <w:iCs/>
                <w:color w:val="3A3A3A"/>
                <w:sz w:val="22"/>
                <w:szCs w:val="22"/>
              </w:rPr>
              <w:t>(</w:t>
            </w:r>
            <w:hyperlink w:anchor="_Lãi_suất_vay" w:history="1">
              <w:r w:rsidRPr="009F12C8">
                <w:rPr>
                  <w:rStyle w:val="Hyperlink"/>
                  <w:i/>
                  <w:iCs/>
                  <w:sz w:val="22"/>
                  <w:szCs w:val="22"/>
                </w:rPr>
                <w:t>link</w:t>
              </w:r>
            </w:hyperlink>
            <w:r w:rsidRPr="009F12C8">
              <w:rPr>
                <w:rStyle w:val="Strong"/>
                <w:i/>
                <w:iCs/>
                <w:color w:val="3A3A3A"/>
                <w:sz w:val="22"/>
                <w:szCs w:val="22"/>
              </w:rPr>
              <w:t xml:space="preserve">) </w:t>
            </w:r>
            <w:r w:rsidRPr="00413DFA">
              <w:rPr>
                <w:rStyle w:val="Strong"/>
                <w:color w:val="3A3A3A"/>
                <w:sz w:val="22"/>
                <w:szCs w:val="22"/>
              </w:rPr>
              <w:t>theo logic sau:</w:t>
            </w:r>
          </w:p>
          <w:p w14:paraId="68137743" w14:textId="77777777" w:rsidR="006A522F" w:rsidRPr="009F12C8" w:rsidRDefault="006A522F" w:rsidP="00415767">
            <w:pPr>
              <w:rPr>
                <w:bCs/>
              </w:rPr>
            </w:pPr>
          </w:p>
          <w:p w14:paraId="4DD32BEB" w14:textId="77777777" w:rsidR="006A522F" w:rsidRPr="009F12C8" w:rsidRDefault="006A522F" w:rsidP="00415767">
            <w:pPr>
              <w:rPr>
                <w:bCs/>
              </w:rPr>
            </w:pPr>
            <w:r w:rsidRPr="009F12C8">
              <w:rPr>
                <w:sz w:val="22"/>
                <w:szCs w:val="22"/>
              </w:rPr>
              <w:t>CUSTOM.LN_GET_INRATE(GAM.ACID, TO_DATE'&lt;NGÀY_BÁO_CÁO&gt;, 'YYYYMMDD'))</w:t>
            </w:r>
          </w:p>
        </w:tc>
      </w:tr>
      <w:tr w:rsidR="006A522F" w:rsidRPr="009F12C8" w14:paraId="5027A6F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2B14F68" w14:textId="77777777" w:rsidR="006A522F" w:rsidRPr="009F12C8" w:rsidRDefault="006A522F" w:rsidP="00415767">
            <w:pPr>
              <w:jc w:val="center"/>
              <w:rPr>
                <w:bCs/>
              </w:rPr>
            </w:pPr>
            <w:r w:rsidRPr="009F12C8">
              <w:rPr>
                <w:sz w:val="22"/>
                <w:szCs w:val="22"/>
              </w:rPr>
              <w:lastRenderedPageBreak/>
              <w:t>38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74009F8" w14:textId="77777777" w:rsidR="006A522F" w:rsidRPr="009F12C8" w:rsidRDefault="006A522F" w:rsidP="00415767">
            <w:pPr>
              <w:rPr>
                <w:bCs/>
              </w:rPr>
            </w:pPr>
            <w:r w:rsidRPr="009F12C8">
              <w:rPr>
                <w:sz w:val="22"/>
                <w:szCs w:val="22"/>
              </w:rPr>
              <w:t>LOAI_LS</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ECB49FB" w14:textId="77777777" w:rsidR="006A522F" w:rsidRPr="009F12C8" w:rsidRDefault="006A522F" w:rsidP="00415767">
            <w:pPr>
              <w:rPr>
                <w:bCs/>
                <w:lang w:val="vi-VN"/>
              </w:rPr>
            </w:pPr>
            <w:r w:rsidRPr="009F12C8">
              <w:rPr>
                <w:sz w:val="22"/>
                <w:szCs w:val="22"/>
                <w:lang w:val="vi-VN"/>
              </w:rPr>
              <w:t xml:space="preserve">Liên kết </w:t>
            </w:r>
            <w:r w:rsidRPr="009F12C8">
              <w:rPr>
                <w:sz w:val="22"/>
                <w:szCs w:val="22"/>
              </w:rPr>
              <w:t xml:space="preserve">(LEFT JOIN) </w:t>
            </w:r>
            <w:r w:rsidRPr="009F12C8">
              <w:rPr>
                <w:sz w:val="22"/>
                <w:szCs w:val="22"/>
                <w:lang w:val="vi-VN"/>
              </w:rPr>
              <w:t>với bảng TBAADM.LRP với điều kiện sau:</w:t>
            </w:r>
          </w:p>
          <w:p w14:paraId="67E208AF" w14:textId="77777777" w:rsidR="006A522F" w:rsidRPr="009F12C8" w:rsidRDefault="006A522F" w:rsidP="00415767">
            <w:pPr>
              <w:rPr>
                <w:bCs/>
                <w:lang w:val="vi-VN"/>
              </w:rPr>
            </w:pPr>
          </w:p>
          <w:p w14:paraId="65740DFE" w14:textId="77777777" w:rsidR="006A522F" w:rsidRPr="009F12C8" w:rsidRDefault="006A522F" w:rsidP="00415767">
            <w:pPr>
              <w:rPr>
                <w:bCs/>
                <w:lang w:val="vi-VN"/>
              </w:rPr>
            </w:pPr>
            <w:r w:rsidRPr="009F12C8">
              <w:rPr>
                <w:sz w:val="22"/>
                <w:szCs w:val="22"/>
                <w:lang w:val="vi-VN"/>
              </w:rPr>
              <w:t xml:space="preserve">GAM.ACID = LRP.ACID  </w:t>
            </w:r>
          </w:p>
          <w:p w14:paraId="3049C31C"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GAM.BANK_ID = LRP.BANK_ID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18CEC9FD" w14:textId="77777777" w:rsidR="006A522F" w:rsidRPr="009F12C8" w:rsidRDefault="006A522F" w:rsidP="00415767">
            <w:pPr>
              <w:rPr>
                <w:bCs/>
              </w:rPr>
            </w:pPr>
            <w:r w:rsidRPr="009F12C8">
              <w:rPr>
                <w:sz w:val="22"/>
                <w:szCs w:val="22"/>
              </w:rPr>
              <w:t>LRP.REPRICING_PLAN</w:t>
            </w:r>
          </w:p>
        </w:tc>
      </w:tr>
      <w:tr w:rsidR="006A522F" w:rsidRPr="009F12C8" w14:paraId="2B4EC846"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C3CD9C0" w14:textId="77777777" w:rsidR="006A522F" w:rsidRPr="009F12C8" w:rsidRDefault="006A522F" w:rsidP="00415767">
            <w:pPr>
              <w:jc w:val="center"/>
              <w:rPr>
                <w:bCs/>
              </w:rPr>
            </w:pPr>
            <w:r w:rsidRPr="009F12C8">
              <w:rPr>
                <w:sz w:val="22"/>
                <w:szCs w:val="22"/>
              </w:rPr>
              <w:t>39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57A5EEF" w14:textId="77777777" w:rsidR="006A522F" w:rsidRPr="009F12C8" w:rsidRDefault="006A522F" w:rsidP="00415767">
            <w:pPr>
              <w:rPr>
                <w:bCs/>
              </w:rPr>
            </w:pPr>
            <w:r w:rsidRPr="009F12C8">
              <w:rPr>
                <w:sz w:val="22"/>
                <w:szCs w:val="22"/>
              </w:rPr>
              <w:t>CHU_KY</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298DBE8" w14:textId="77777777" w:rsidR="006A522F" w:rsidRPr="009F12C8" w:rsidRDefault="006A522F" w:rsidP="00415767">
            <w:pPr>
              <w:rPr>
                <w:lang w:val="vi-VN"/>
              </w:rPr>
            </w:pPr>
            <w:r w:rsidRPr="009F12C8">
              <w:rPr>
                <w:b/>
                <w:sz w:val="22"/>
                <w:szCs w:val="22"/>
                <w:lang w:val="vi-VN"/>
              </w:rPr>
              <w:t>Bước 1:</w:t>
            </w:r>
            <w:r w:rsidRPr="009F12C8">
              <w:rPr>
                <w:sz w:val="22"/>
                <w:szCs w:val="22"/>
                <w:lang w:val="vi-VN"/>
              </w:rPr>
              <w:t xml:space="preserve"> Liên kết </w:t>
            </w:r>
            <w:r w:rsidRPr="009F12C8">
              <w:rPr>
                <w:sz w:val="22"/>
                <w:szCs w:val="22"/>
              </w:rPr>
              <w:t xml:space="preserve">(LEFT JOIN) </w:t>
            </w:r>
            <w:r w:rsidRPr="009F12C8">
              <w:rPr>
                <w:sz w:val="22"/>
                <w:szCs w:val="22"/>
                <w:lang w:val="vi-VN"/>
              </w:rPr>
              <w:t>với bảng TBAADM.ITC với điều kiện sau:</w:t>
            </w:r>
          </w:p>
          <w:p w14:paraId="5D390808" w14:textId="77777777" w:rsidR="006A522F" w:rsidRPr="009F12C8" w:rsidRDefault="006A522F" w:rsidP="00415767">
            <w:pPr>
              <w:rPr>
                <w:bCs/>
                <w:lang w:val="vi-VN"/>
              </w:rPr>
            </w:pPr>
          </w:p>
          <w:p w14:paraId="6FF5EFF2" w14:textId="77777777" w:rsidR="006A522F" w:rsidRPr="009F12C8" w:rsidRDefault="006A522F" w:rsidP="00415767">
            <w:pPr>
              <w:rPr>
                <w:bCs/>
                <w:lang w:val="vi-VN"/>
              </w:rPr>
            </w:pPr>
            <w:r w:rsidRPr="009F12C8">
              <w:rPr>
                <w:sz w:val="22"/>
                <w:szCs w:val="22"/>
                <w:lang w:val="vi-VN"/>
              </w:rPr>
              <w:t>GAM.ACID = ITC.ENTITY_ID</w:t>
            </w:r>
          </w:p>
          <w:p w14:paraId="49031D56" w14:textId="77777777" w:rsidR="006A522F" w:rsidRPr="007B6905" w:rsidRDefault="006A522F" w:rsidP="00415767">
            <w:pPr>
              <w:rPr>
                <w:bCs/>
                <w:color w:val="0000FF"/>
                <w:lang w:val="en-GB"/>
              </w:rPr>
            </w:pPr>
            <w:r w:rsidRPr="009F12C8">
              <w:rPr>
                <w:color w:val="0000FF"/>
                <w:sz w:val="22"/>
                <w:szCs w:val="22"/>
              </w:rPr>
              <w:t xml:space="preserve">AND </w:t>
            </w:r>
            <w:r w:rsidRPr="009F12C8">
              <w:rPr>
                <w:sz w:val="22"/>
                <w:szCs w:val="22"/>
                <w:lang w:val="vi-VN"/>
              </w:rPr>
              <w:t>ITC.START_DATE</w:t>
            </w:r>
            <w:r>
              <w:rPr>
                <w:sz w:val="22"/>
                <w:szCs w:val="22"/>
              </w:rPr>
              <w:t xml:space="preserve"> </w:t>
            </w:r>
            <w:r w:rsidRPr="009F12C8">
              <w:rPr>
                <w:sz w:val="22"/>
                <w:szCs w:val="22"/>
                <w:lang w:val="vi-VN"/>
              </w:rPr>
              <w:t>&lt;= TO_DATE('&lt;NGÀY_BÁO_CÁO&gt;', 'YYYYMMDD')</w:t>
            </w:r>
          </w:p>
          <w:p w14:paraId="178940FD"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 xml:space="preserve">ITC.END_DATE &gt;= TO_DATE('&lt;NGÀY_BÁO_CÁO&gt;', 'YYYYMMDD')  </w:t>
            </w:r>
          </w:p>
          <w:p w14:paraId="078EEE19" w14:textId="77777777" w:rsidR="006A522F" w:rsidRPr="009F12C8" w:rsidRDefault="006A522F" w:rsidP="00415767">
            <w:pPr>
              <w:rPr>
                <w:bCs/>
                <w:lang w:val="vi-VN"/>
              </w:rPr>
            </w:pPr>
            <w:r w:rsidRPr="009F12C8">
              <w:rPr>
                <w:color w:val="0000FF"/>
                <w:sz w:val="22"/>
                <w:szCs w:val="22"/>
              </w:rPr>
              <w:t>AND</w:t>
            </w:r>
            <w:r w:rsidRPr="009F12C8">
              <w:rPr>
                <w:sz w:val="22"/>
                <w:szCs w:val="22"/>
                <w:lang w:val="vi-VN"/>
              </w:rPr>
              <w:t xml:space="preserve"> </w:t>
            </w:r>
          </w:p>
          <w:p w14:paraId="1150F3CD" w14:textId="77777777" w:rsidR="006A522F" w:rsidRPr="009F12C8" w:rsidRDefault="006A522F" w:rsidP="00415767">
            <w:pPr>
              <w:rPr>
                <w:color w:val="FF0000"/>
              </w:rPr>
            </w:pPr>
            <w:r w:rsidRPr="009F12C8">
              <w:rPr>
                <w:color w:val="FF0000"/>
                <w:sz w:val="22"/>
                <w:szCs w:val="22"/>
              </w:rPr>
              <w:t>--Lấy dòng dữ liệu với ITC.INT_TBL_CODE_SRL_NUM là giá trị MAX</w:t>
            </w:r>
          </w:p>
          <w:p w14:paraId="69A5B438" w14:textId="77777777" w:rsidR="006A522F" w:rsidRPr="009F12C8" w:rsidRDefault="006A522F" w:rsidP="00415767">
            <w:pPr>
              <w:rPr>
                <w:bCs/>
                <w:lang w:val="vi-VN"/>
              </w:rPr>
            </w:pPr>
            <w:r w:rsidRPr="009F12C8">
              <w:rPr>
                <w:sz w:val="22"/>
                <w:szCs w:val="22"/>
                <w:lang w:val="vi-VN"/>
              </w:rPr>
              <w:t xml:space="preserve">NVL(ITC.INT_TBL_CODE_SRL_NUM,'99999') =  </w:t>
            </w:r>
          </w:p>
          <w:p w14:paraId="14FFC3C1" w14:textId="77777777" w:rsidR="006A522F" w:rsidRPr="009F12C8" w:rsidRDefault="006A522F" w:rsidP="00415767">
            <w:pPr>
              <w:rPr>
                <w:bCs/>
                <w:lang w:val="vi-VN"/>
              </w:rPr>
            </w:pPr>
            <w:r w:rsidRPr="009F12C8">
              <w:rPr>
                <w:sz w:val="22"/>
                <w:szCs w:val="22"/>
                <w:lang w:val="vi-VN"/>
              </w:rPr>
              <w:t>(</w:t>
            </w:r>
          </w:p>
          <w:p w14:paraId="33057CCF" w14:textId="77777777" w:rsidR="006A522F" w:rsidRPr="009F12C8" w:rsidRDefault="006A522F" w:rsidP="00415767">
            <w:pPr>
              <w:rPr>
                <w:bCs/>
                <w:lang w:val="vi-VN"/>
              </w:rPr>
            </w:pPr>
            <w:r w:rsidRPr="009F12C8">
              <w:rPr>
                <w:sz w:val="22"/>
                <w:szCs w:val="22"/>
                <w:lang w:val="vi-VN"/>
              </w:rPr>
              <w:t>SELECT NVL(MAX(INT_TBL_CODE_SRL_NUM),'99999')</w:t>
            </w:r>
          </w:p>
          <w:p w14:paraId="7491E5CA" w14:textId="77777777" w:rsidR="006A522F" w:rsidRPr="009F12C8" w:rsidRDefault="006A522F" w:rsidP="00415767">
            <w:pPr>
              <w:rPr>
                <w:bCs/>
                <w:lang w:val="vi-VN"/>
              </w:rPr>
            </w:pPr>
            <w:r w:rsidRPr="009F12C8">
              <w:rPr>
                <w:sz w:val="22"/>
                <w:szCs w:val="22"/>
                <w:lang w:val="vi-VN"/>
              </w:rPr>
              <w:t xml:space="preserve">FROM TBAADM.ITC I2 </w:t>
            </w:r>
          </w:p>
          <w:p w14:paraId="1C29795C" w14:textId="77777777" w:rsidR="006A522F" w:rsidRPr="009F12C8" w:rsidRDefault="006A522F" w:rsidP="00415767">
            <w:pPr>
              <w:rPr>
                <w:bCs/>
                <w:lang w:val="vi-VN"/>
              </w:rPr>
            </w:pPr>
            <w:r w:rsidRPr="009F12C8">
              <w:rPr>
                <w:sz w:val="22"/>
                <w:szCs w:val="22"/>
                <w:lang w:val="vi-VN"/>
              </w:rPr>
              <w:t xml:space="preserve">WHERE ITC.ENTITY_ID = I2.ENTITY_ID  </w:t>
            </w:r>
          </w:p>
          <w:p w14:paraId="7E218560" w14:textId="77777777" w:rsidR="006A522F" w:rsidRPr="009F12C8" w:rsidRDefault="006A522F" w:rsidP="00415767">
            <w:pPr>
              <w:rPr>
                <w:bCs/>
                <w:lang w:val="vi-VN"/>
              </w:rPr>
            </w:pPr>
            <w:r w:rsidRPr="009F12C8">
              <w:rPr>
                <w:sz w:val="22"/>
                <w:szCs w:val="22"/>
                <w:lang w:val="vi-VN"/>
              </w:rPr>
              <w:t xml:space="preserve">AND I2.ENTITY_TYPE = 'ACCNT'  </w:t>
            </w:r>
          </w:p>
          <w:p w14:paraId="6706B49A" w14:textId="77777777" w:rsidR="006A522F" w:rsidRPr="009F12C8" w:rsidRDefault="006A522F" w:rsidP="00415767">
            <w:pPr>
              <w:rPr>
                <w:bCs/>
                <w:lang w:val="vi-VN"/>
              </w:rPr>
            </w:pPr>
            <w:r w:rsidRPr="009F12C8">
              <w:rPr>
                <w:sz w:val="22"/>
                <w:szCs w:val="22"/>
                <w:lang w:val="vi-VN"/>
              </w:rPr>
              <w:t xml:space="preserve">AND I2.START_DATE &lt;= TO_DATE('&lt;NGÀY_BÁO_CÁO&gt;', 'YYYYMMDD') </w:t>
            </w:r>
          </w:p>
          <w:p w14:paraId="074B5430" w14:textId="77777777" w:rsidR="006A522F" w:rsidRPr="009F12C8" w:rsidRDefault="006A522F" w:rsidP="00415767">
            <w:pPr>
              <w:rPr>
                <w:bCs/>
                <w:lang w:val="vi-VN"/>
              </w:rPr>
            </w:pPr>
            <w:r w:rsidRPr="009F12C8">
              <w:rPr>
                <w:sz w:val="22"/>
                <w:szCs w:val="22"/>
                <w:lang w:val="vi-VN"/>
              </w:rPr>
              <w:t>AND I2.END_DATE &gt;= TO_DATE('&lt;NGÀY_BÁO_CÁO&gt;', 'YYYYMMDD')</w:t>
            </w:r>
          </w:p>
          <w:p w14:paraId="6FE9598D" w14:textId="77777777" w:rsidR="006A522F" w:rsidRPr="009F12C8" w:rsidRDefault="006A522F" w:rsidP="00415767">
            <w:pPr>
              <w:rPr>
                <w:bCs/>
              </w:rPr>
            </w:pPr>
            <w:r w:rsidRPr="009F12C8">
              <w:rPr>
                <w:sz w:val="22"/>
                <w:szCs w:val="22"/>
                <w:lang w:val="vi-VN"/>
              </w:rPr>
              <w:t>)</w:t>
            </w:r>
          </w:p>
          <w:p w14:paraId="661D6531" w14:textId="77777777" w:rsidR="006A522F" w:rsidRPr="009F12C8" w:rsidRDefault="006A522F" w:rsidP="00415767">
            <w:pPr>
              <w:rPr>
                <w:bCs/>
              </w:rPr>
            </w:pPr>
          </w:p>
          <w:p w14:paraId="10BFE318" w14:textId="77777777" w:rsidR="006A522F" w:rsidRPr="009F12C8" w:rsidRDefault="006A522F" w:rsidP="00415767">
            <w:pPr>
              <w:rPr>
                <w:bCs/>
                <w:lang w:val="vi-VN"/>
              </w:rPr>
            </w:pPr>
            <w:r w:rsidRPr="009F12C8">
              <w:rPr>
                <w:b/>
                <w:sz w:val="22"/>
                <w:szCs w:val="22"/>
                <w:lang w:val="vi-VN"/>
              </w:rPr>
              <w:lastRenderedPageBreak/>
              <w:t xml:space="preserve">Bước 2: </w:t>
            </w:r>
            <w:r w:rsidRPr="009F12C8">
              <w:rPr>
                <w:sz w:val="22"/>
                <w:szCs w:val="22"/>
                <w:lang w:val="vi-VN"/>
              </w:rPr>
              <w:t>Liên kết</w:t>
            </w:r>
            <w:r w:rsidRPr="009F12C8">
              <w:rPr>
                <w:sz w:val="22"/>
                <w:szCs w:val="22"/>
              </w:rPr>
              <w:t xml:space="preserve"> (LEFT JOIN)</w:t>
            </w:r>
            <w:r w:rsidRPr="009F12C8">
              <w:rPr>
                <w:sz w:val="22"/>
                <w:szCs w:val="22"/>
                <w:lang w:val="vi-VN"/>
              </w:rPr>
              <w:t xml:space="preserve"> với bảng TBAADM.LRP với điều kiện sau:</w:t>
            </w:r>
          </w:p>
          <w:p w14:paraId="2C77BE7A" w14:textId="77777777" w:rsidR="006A522F" w:rsidRPr="009F12C8" w:rsidRDefault="006A522F" w:rsidP="00415767">
            <w:pPr>
              <w:rPr>
                <w:bCs/>
                <w:lang w:val="vi-VN"/>
              </w:rPr>
            </w:pPr>
          </w:p>
          <w:p w14:paraId="08D30EFD" w14:textId="77777777" w:rsidR="006A522F" w:rsidRPr="009F12C8" w:rsidRDefault="006A522F" w:rsidP="00415767">
            <w:pPr>
              <w:rPr>
                <w:bCs/>
                <w:lang w:val="vi-VN"/>
              </w:rPr>
            </w:pPr>
            <w:r w:rsidRPr="009F12C8">
              <w:rPr>
                <w:sz w:val="22"/>
                <w:szCs w:val="22"/>
                <w:lang w:val="vi-VN"/>
              </w:rPr>
              <w:t>GAM.ACID = LRP.ACID</w:t>
            </w:r>
          </w:p>
          <w:p w14:paraId="23F2AA06" w14:textId="77777777" w:rsidR="006A522F" w:rsidRPr="007B6905" w:rsidRDefault="006A522F" w:rsidP="00415767">
            <w:pPr>
              <w:rPr>
                <w:color w:val="0000FF"/>
              </w:rPr>
            </w:pPr>
            <w:r w:rsidRPr="009F12C8">
              <w:rPr>
                <w:color w:val="0000FF"/>
                <w:sz w:val="22"/>
                <w:szCs w:val="22"/>
              </w:rPr>
              <w:t xml:space="preserve">AND </w:t>
            </w:r>
            <w:r w:rsidRPr="009F12C8">
              <w:rPr>
                <w:sz w:val="22"/>
                <w:szCs w:val="22"/>
                <w:lang w:val="vi-VN"/>
              </w:rPr>
              <w:t>GAM.BANK_ID = LRP.BANK_ID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F715ECE" w14:textId="77777777" w:rsidR="006A522F" w:rsidRPr="009F12C8" w:rsidRDefault="006A522F" w:rsidP="00415767">
            <w:pPr>
              <w:rPr>
                <w:bCs/>
              </w:rPr>
            </w:pPr>
            <w:r w:rsidRPr="009F12C8">
              <w:rPr>
                <w:sz w:val="22"/>
                <w:szCs w:val="22"/>
              </w:rPr>
              <w:lastRenderedPageBreak/>
              <w:t xml:space="preserve">DECODE(LRP.REPRICING_PLAN, 'F', 0, DECODE(ITC.PEG_FREQUENCY_IN_MONTHS, 999, 0,ITC.PEG_FREQUENCY_IN_MONTHS)) </w:t>
            </w:r>
          </w:p>
        </w:tc>
      </w:tr>
      <w:tr w:rsidR="006A522F" w:rsidRPr="009F12C8" w14:paraId="180D022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865EB31" w14:textId="77777777" w:rsidR="006A522F" w:rsidRPr="009F12C8" w:rsidRDefault="006A522F" w:rsidP="00415767">
            <w:pPr>
              <w:jc w:val="center"/>
              <w:rPr>
                <w:bCs/>
              </w:rPr>
            </w:pPr>
            <w:r w:rsidRPr="009F12C8">
              <w:rPr>
                <w:sz w:val="22"/>
                <w:szCs w:val="22"/>
              </w:rPr>
              <w:t>40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8FC6E66" w14:textId="77777777" w:rsidR="006A522F" w:rsidRPr="009F12C8" w:rsidRDefault="006A522F" w:rsidP="00415767">
            <w:pPr>
              <w:rPr>
                <w:bCs/>
              </w:rPr>
            </w:pPr>
            <w:r w:rsidRPr="009F12C8">
              <w:rPr>
                <w:sz w:val="22"/>
                <w:szCs w:val="22"/>
              </w:rPr>
              <w:t>NGAY_THAY_DOI_LS_TIEP_THEO</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724105B" w14:textId="77777777" w:rsidR="006A522F" w:rsidRPr="009F12C8" w:rsidRDefault="006A522F" w:rsidP="00415767">
            <w:pPr>
              <w:rPr>
                <w:bCs/>
              </w:rPr>
            </w:pPr>
            <w:r w:rsidRPr="009F12C8">
              <w:rPr>
                <w:sz w:val="22"/>
                <w:szCs w:val="22"/>
                <w:lang w:val="vi-VN"/>
              </w:rPr>
              <w:t>Tương tự cột “CODE_LAI_SUAT”</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D94299B" w14:textId="77777777" w:rsidR="006A522F" w:rsidRPr="009F12C8" w:rsidRDefault="006A522F" w:rsidP="00415767">
            <w:pPr>
              <w:rPr>
                <w:bCs/>
              </w:rPr>
            </w:pPr>
            <w:r w:rsidRPr="009F12C8">
              <w:rPr>
                <w:sz w:val="22"/>
                <w:szCs w:val="22"/>
              </w:rPr>
              <w:t>ITC.PEG_REVIEW_DATE</w:t>
            </w:r>
          </w:p>
        </w:tc>
      </w:tr>
      <w:tr w:rsidR="006A522F" w:rsidRPr="009F12C8" w14:paraId="0249CB6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617E8F5" w14:textId="77777777" w:rsidR="006A522F" w:rsidRPr="009F12C8" w:rsidRDefault="006A522F" w:rsidP="00415767">
            <w:pPr>
              <w:jc w:val="center"/>
              <w:rPr>
                <w:bCs/>
              </w:rPr>
            </w:pPr>
            <w:r w:rsidRPr="009F12C8">
              <w:rPr>
                <w:sz w:val="22"/>
                <w:szCs w:val="22"/>
              </w:rPr>
              <w:t>41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E50DC97" w14:textId="77777777" w:rsidR="006A522F" w:rsidRPr="009F12C8" w:rsidRDefault="006A522F" w:rsidP="00415767">
            <w:pPr>
              <w:rPr>
                <w:bCs/>
              </w:rPr>
            </w:pPr>
            <w:r w:rsidRPr="009F12C8">
              <w:rPr>
                <w:sz w:val="22"/>
                <w:szCs w:val="22"/>
              </w:rPr>
              <w:t>NHOM_NO_THEO_KW</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F2B61AD" w14:textId="77777777" w:rsidR="006A522F" w:rsidRPr="009F12C8" w:rsidRDefault="006A522F" w:rsidP="00415767">
            <w:pPr>
              <w:rPr>
                <w:bCs/>
                <w:color w:val="000000" w:themeColor="text1"/>
              </w:rPr>
            </w:pPr>
            <w:r w:rsidRPr="009F12C8">
              <w:rPr>
                <w:color w:val="000000" w:themeColor="text1"/>
                <w:sz w:val="22"/>
                <w:szCs w:val="22"/>
              </w:rPr>
              <w:t>Liên kết (LEFT JOIN) với bảng TBAADM.ACH với điều kiện sau:</w:t>
            </w:r>
          </w:p>
          <w:p w14:paraId="5E4EF500" w14:textId="77777777" w:rsidR="006A522F" w:rsidRPr="009F12C8" w:rsidRDefault="006A522F" w:rsidP="00415767">
            <w:pPr>
              <w:rPr>
                <w:bCs/>
                <w:color w:val="000000" w:themeColor="text1"/>
              </w:rPr>
            </w:pPr>
          </w:p>
          <w:p w14:paraId="1619E1F6" w14:textId="77777777" w:rsidR="006A522F" w:rsidRPr="009F12C8" w:rsidRDefault="006A522F" w:rsidP="00415767">
            <w:pPr>
              <w:rPr>
                <w:bCs/>
                <w:color w:val="000000" w:themeColor="text1"/>
              </w:rPr>
            </w:pPr>
            <w:r w:rsidRPr="009F12C8">
              <w:rPr>
                <w:color w:val="000000" w:themeColor="text1"/>
                <w:sz w:val="22"/>
                <w:szCs w:val="22"/>
              </w:rPr>
              <w:t>GAM.ACID = ACH.B2K_ID</w:t>
            </w:r>
          </w:p>
          <w:p w14:paraId="79FE4F7D" w14:textId="77777777" w:rsidR="006A522F" w:rsidRPr="009F12C8" w:rsidRDefault="006A522F" w:rsidP="00415767">
            <w:pPr>
              <w:rPr>
                <w:bCs/>
                <w:color w:val="000000" w:themeColor="text1"/>
              </w:rPr>
            </w:pPr>
            <w:r w:rsidRPr="009F12C8">
              <w:rPr>
                <w:color w:val="0000FF"/>
                <w:sz w:val="22"/>
                <w:szCs w:val="22"/>
              </w:rPr>
              <w:t>AND</w:t>
            </w:r>
            <w:r w:rsidRPr="009F12C8">
              <w:rPr>
                <w:color w:val="000000" w:themeColor="text1"/>
                <w:sz w:val="22"/>
                <w:szCs w:val="22"/>
              </w:rPr>
              <w:t xml:space="preserve"> GAM.BANK_ID = ACH.BANK_ID</w:t>
            </w:r>
          </w:p>
          <w:p w14:paraId="2C3C664C" w14:textId="77777777" w:rsidR="006A522F" w:rsidRPr="007B6905" w:rsidRDefault="006A522F" w:rsidP="00415767">
            <w:pPr>
              <w:rPr>
                <w:color w:val="0000FF"/>
              </w:rPr>
            </w:pPr>
            <w:r w:rsidRPr="009F12C8">
              <w:rPr>
                <w:color w:val="0000FF"/>
                <w:sz w:val="22"/>
                <w:szCs w:val="22"/>
              </w:rPr>
              <w:t>AND</w:t>
            </w:r>
            <w:r>
              <w:rPr>
                <w:color w:val="0000FF"/>
                <w:sz w:val="22"/>
                <w:szCs w:val="22"/>
              </w:rPr>
              <w:t xml:space="preserve"> </w:t>
            </w:r>
            <w:r w:rsidRPr="009F12C8">
              <w:rPr>
                <w:color w:val="000000" w:themeColor="text1"/>
                <w:sz w:val="22"/>
                <w:szCs w:val="22"/>
              </w:rPr>
              <w:t xml:space="preserve">ACH.B2K_TYPE = 'ACCNT'  </w:t>
            </w:r>
          </w:p>
          <w:p w14:paraId="242D3D10" w14:textId="77777777" w:rsidR="006A522F" w:rsidRPr="009F12C8" w:rsidRDefault="006A522F" w:rsidP="00415767">
            <w:pPr>
              <w:rPr>
                <w:color w:val="0000FF"/>
              </w:rPr>
            </w:pPr>
            <w:r w:rsidRPr="009F12C8">
              <w:rPr>
                <w:color w:val="0000FF"/>
                <w:sz w:val="22"/>
                <w:szCs w:val="22"/>
              </w:rPr>
              <w:t xml:space="preserve">AND </w:t>
            </w:r>
          </w:p>
          <w:p w14:paraId="768C6547" w14:textId="77777777" w:rsidR="006A522F" w:rsidRPr="009F12C8" w:rsidRDefault="006A522F" w:rsidP="00415767">
            <w:pPr>
              <w:rPr>
                <w:color w:val="FF0000"/>
              </w:rPr>
            </w:pPr>
            <w:r w:rsidRPr="009F12C8">
              <w:rPr>
                <w:color w:val="FF0000"/>
                <w:sz w:val="22"/>
                <w:szCs w:val="22"/>
              </w:rPr>
              <w:t>--Lấy dòng dữ liệu với ACH.SRL_NUM là giá trị MAX</w:t>
            </w:r>
          </w:p>
          <w:p w14:paraId="0316462A" w14:textId="77777777" w:rsidR="006A522F" w:rsidRPr="009F12C8" w:rsidRDefault="006A522F" w:rsidP="00415767">
            <w:pPr>
              <w:rPr>
                <w:bCs/>
                <w:color w:val="000000" w:themeColor="text1"/>
              </w:rPr>
            </w:pPr>
            <w:r w:rsidRPr="009F12C8">
              <w:rPr>
                <w:color w:val="000000" w:themeColor="text1"/>
                <w:sz w:val="22"/>
                <w:szCs w:val="22"/>
              </w:rPr>
              <w:t xml:space="preserve">ACH.SRL_NUM =   </w:t>
            </w:r>
          </w:p>
          <w:p w14:paraId="088E65FE" w14:textId="77777777" w:rsidR="006A522F" w:rsidRPr="009F12C8" w:rsidRDefault="006A522F" w:rsidP="00415767">
            <w:pPr>
              <w:rPr>
                <w:bCs/>
                <w:color w:val="000000" w:themeColor="text1"/>
              </w:rPr>
            </w:pPr>
            <w:r w:rsidRPr="009F12C8">
              <w:rPr>
                <w:color w:val="000000" w:themeColor="text1"/>
                <w:sz w:val="22"/>
                <w:szCs w:val="22"/>
              </w:rPr>
              <w:t>(</w:t>
            </w:r>
          </w:p>
          <w:p w14:paraId="59EB859C" w14:textId="77777777" w:rsidR="006A522F" w:rsidRPr="009F12C8" w:rsidRDefault="006A522F" w:rsidP="00415767">
            <w:pPr>
              <w:rPr>
                <w:bCs/>
                <w:color w:val="000000" w:themeColor="text1"/>
              </w:rPr>
            </w:pPr>
            <w:r w:rsidRPr="009F12C8">
              <w:rPr>
                <w:color w:val="000000" w:themeColor="text1"/>
                <w:sz w:val="22"/>
                <w:szCs w:val="22"/>
              </w:rPr>
              <w:t xml:space="preserve">      SELECT MAX(SRL_NUM)</w:t>
            </w:r>
          </w:p>
          <w:p w14:paraId="3B719551" w14:textId="77777777" w:rsidR="006A522F" w:rsidRPr="009F12C8" w:rsidRDefault="006A522F" w:rsidP="00415767">
            <w:pPr>
              <w:rPr>
                <w:bCs/>
                <w:color w:val="000000" w:themeColor="text1"/>
              </w:rPr>
            </w:pPr>
            <w:r w:rsidRPr="009F12C8">
              <w:rPr>
                <w:color w:val="000000" w:themeColor="text1"/>
                <w:sz w:val="22"/>
                <w:szCs w:val="22"/>
              </w:rPr>
              <w:t xml:space="preserve">      FROM TBAADM.ACH  </w:t>
            </w:r>
          </w:p>
          <w:p w14:paraId="0F7A2550" w14:textId="77777777" w:rsidR="006A522F" w:rsidRPr="009F12C8" w:rsidRDefault="006A522F" w:rsidP="00415767">
            <w:pPr>
              <w:rPr>
                <w:bCs/>
                <w:color w:val="000000" w:themeColor="text1"/>
              </w:rPr>
            </w:pPr>
            <w:r w:rsidRPr="009F12C8">
              <w:rPr>
                <w:color w:val="000000" w:themeColor="text1"/>
                <w:sz w:val="22"/>
                <w:szCs w:val="22"/>
              </w:rPr>
              <w:t xml:space="preserve">      WHERE B2K_TYPE=A.B2K_TYPE   </w:t>
            </w:r>
          </w:p>
          <w:p w14:paraId="5BF61C38" w14:textId="77777777" w:rsidR="006A522F" w:rsidRPr="009F12C8" w:rsidRDefault="006A522F" w:rsidP="00415767">
            <w:pPr>
              <w:rPr>
                <w:bCs/>
                <w:color w:val="000000" w:themeColor="text1"/>
              </w:rPr>
            </w:pPr>
            <w:r w:rsidRPr="009F12C8">
              <w:rPr>
                <w:color w:val="000000" w:themeColor="text1"/>
                <w:sz w:val="22"/>
                <w:szCs w:val="22"/>
              </w:rPr>
              <w:t xml:space="preserve">      AND B2K_ID = A.B2K_ID   </w:t>
            </w:r>
          </w:p>
          <w:p w14:paraId="0BA565FE" w14:textId="77777777" w:rsidR="006A522F" w:rsidRPr="009F12C8" w:rsidRDefault="006A522F" w:rsidP="00415767">
            <w:pPr>
              <w:rPr>
                <w:bCs/>
                <w:color w:val="000000" w:themeColor="text1"/>
              </w:rPr>
            </w:pPr>
            <w:r w:rsidRPr="009F12C8">
              <w:rPr>
                <w:color w:val="000000" w:themeColor="text1"/>
                <w:sz w:val="22"/>
                <w:szCs w:val="22"/>
              </w:rPr>
              <w:t xml:space="preserve">      AND BANK_ID = A.BANK_ID </w:t>
            </w:r>
          </w:p>
          <w:p w14:paraId="634665FD" w14:textId="77777777" w:rsidR="006A522F" w:rsidRPr="009F12C8" w:rsidRDefault="006A522F" w:rsidP="00415767">
            <w:pPr>
              <w:rPr>
                <w:bCs/>
                <w:color w:val="000000" w:themeColor="text1"/>
              </w:rPr>
            </w:pPr>
            <w:r w:rsidRPr="009F12C8">
              <w:rPr>
                <w:color w:val="000000" w:themeColor="text1"/>
                <w:sz w:val="22"/>
                <w:szCs w:val="22"/>
              </w:rPr>
              <w:t xml:space="preserve">      AND SYSTEM_CLASSIFICATION_DATE &lt;= TO_DATE('&lt;NGÀY_BÁO_CÁO&gt;', 'YYYYMMDD')</w:t>
            </w:r>
          </w:p>
          <w:p w14:paraId="1EC374E7" w14:textId="77777777" w:rsidR="006A522F" w:rsidRPr="009F12C8" w:rsidRDefault="006A522F" w:rsidP="00415767">
            <w:pPr>
              <w:rPr>
                <w:bCs/>
                <w:color w:val="000000" w:themeColor="text1"/>
              </w:rPr>
            </w:pPr>
            <w:r w:rsidRPr="009F12C8">
              <w:rPr>
                <w:color w:val="000000" w:themeColor="text1"/>
                <w:sz w:val="22"/>
                <w:szCs w:val="22"/>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B687B2A" w14:textId="77777777" w:rsidR="006A522F" w:rsidRPr="009F12C8" w:rsidRDefault="006A522F" w:rsidP="00415767">
            <w:pPr>
              <w:rPr>
                <w:bCs/>
              </w:rPr>
            </w:pPr>
            <w:r w:rsidRPr="009F12C8">
              <w:rPr>
                <w:sz w:val="22"/>
                <w:szCs w:val="22"/>
              </w:rPr>
              <w:t>ACH.MAIN_CLASSIFICATION_SYSTEM</w:t>
            </w:r>
          </w:p>
        </w:tc>
      </w:tr>
      <w:tr w:rsidR="006A522F" w:rsidRPr="009F12C8" w14:paraId="35A95BE1"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40D23C1" w14:textId="77777777" w:rsidR="006A522F" w:rsidRPr="009F12C8" w:rsidRDefault="006A522F" w:rsidP="00415767">
            <w:pPr>
              <w:jc w:val="center"/>
              <w:rPr>
                <w:bCs/>
              </w:rPr>
            </w:pPr>
            <w:r w:rsidRPr="009F12C8">
              <w:rPr>
                <w:sz w:val="22"/>
                <w:szCs w:val="22"/>
              </w:rPr>
              <w:t>42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7218E30" w14:textId="77777777" w:rsidR="006A522F" w:rsidRPr="009F12C8" w:rsidRDefault="006A522F" w:rsidP="00415767">
            <w:pPr>
              <w:rPr>
                <w:bCs/>
              </w:rPr>
            </w:pPr>
            <w:r w:rsidRPr="009F12C8">
              <w:rPr>
                <w:sz w:val="22"/>
                <w:szCs w:val="22"/>
              </w:rPr>
              <w:t>SO_NGAY_QH_THEO_KW</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0D58A793" w14:textId="77777777" w:rsidR="006A522F" w:rsidRPr="009F12C8" w:rsidRDefault="006A522F" w:rsidP="00415767">
            <w:pPr>
              <w:rPr>
                <w:bCs/>
              </w:rPr>
            </w:pPr>
            <w:r w:rsidRPr="009F12C8">
              <w:rPr>
                <w:sz w:val="22"/>
                <w:szCs w:val="22"/>
              </w:rPr>
              <w:t>Liên kết (LEFT JOIN) với bảng TBAADM.GAC với điều kiện sau:</w:t>
            </w:r>
          </w:p>
          <w:p w14:paraId="1D21679B" w14:textId="77777777" w:rsidR="006A522F" w:rsidRPr="009F12C8" w:rsidRDefault="006A522F" w:rsidP="00415767">
            <w:pPr>
              <w:rPr>
                <w:bCs/>
              </w:rPr>
            </w:pPr>
          </w:p>
          <w:p w14:paraId="25905770" w14:textId="77777777" w:rsidR="006A522F" w:rsidRPr="009F12C8" w:rsidRDefault="006A522F" w:rsidP="00415767">
            <w:pPr>
              <w:rPr>
                <w:bCs/>
              </w:rPr>
            </w:pPr>
            <w:r w:rsidRPr="009F12C8">
              <w:rPr>
                <w:sz w:val="22"/>
                <w:szCs w:val="22"/>
              </w:rPr>
              <w:t>GAM.ACID = GAC.ACID</w:t>
            </w:r>
          </w:p>
          <w:p w14:paraId="2D772B05"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GAM.BANK_ID = GAC.BANK_ID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FBA35A8" w14:textId="77777777" w:rsidR="006A522F" w:rsidRPr="009F12C8" w:rsidRDefault="006A522F" w:rsidP="00415767">
            <w:pPr>
              <w:rPr>
                <w:bCs/>
              </w:rPr>
            </w:pPr>
            <w:r w:rsidRPr="009F12C8">
              <w:rPr>
                <w:sz w:val="22"/>
                <w:szCs w:val="22"/>
              </w:rPr>
              <w:t>GREATEST(NVL(DECODE(NVL(GAC.DPD_CNTR, 0), 0, 0,GAC.DPD_CNTR -(GAC.DPD_ASON_DATE -                              TO_DATE(‘&lt;NGÀY_BÁO_CÁO&gt;’, 'YYYYMMDD'))), 0), 0)</w:t>
            </w:r>
          </w:p>
        </w:tc>
      </w:tr>
      <w:tr w:rsidR="006A522F" w:rsidRPr="009F12C8" w14:paraId="71268E5E"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D368527" w14:textId="77777777" w:rsidR="006A522F" w:rsidRPr="009F12C8" w:rsidRDefault="006A522F" w:rsidP="00415767">
            <w:pPr>
              <w:jc w:val="center"/>
              <w:rPr>
                <w:bCs/>
              </w:rPr>
            </w:pPr>
            <w:r w:rsidRPr="009F12C8">
              <w:rPr>
                <w:sz w:val="22"/>
                <w:szCs w:val="22"/>
              </w:rPr>
              <w:t>43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F9F0EC5" w14:textId="77777777" w:rsidR="006A522F" w:rsidRPr="009F12C8" w:rsidRDefault="006A522F" w:rsidP="00415767">
            <w:pPr>
              <w:rPr>
                <w:bCs/>
              </w:rPr>
            </w:pPr>
            <w:r w:rsidRPr="009F12C8">
              <w:rPr>
                <w:sz w:val="22"/>
                <w:szCs w:val="22"/>
              </w:rPr>
              <w:t>NHOM_NO_THEO_CIF</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4068118"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893545A" w14:textId="77777777" w:rsidR="006A522F" w:rsidRPr="00E40DAB" w:rsidRDefault="006A522F" w:rsidP="00415767">
            <w:pPr>
              <w:rPr>
                <w:b/>
                <w:bCs/>
              </w:rPr>
            </w:pPr>
            <w:r w:rsidRPr="009F12C8">
              <w:rPr>
                <w:color w:val="000000" w:themeColor="text1"/>
                <w:sz w:val="22"/>
                <w:szCs w:val="22"/>
              </w:rPr>
              <w:t xml:space="preserve">Gọi </w:t>
            </w:r>
            <w:r w:rsidRPr="009F12C8">
              <w:rPr>
                <w:b/>
                <w:color w:val="000000" w:themeColor="text1"/>
                <w:sz w:val="22"/>
                <w:szCs w:val="22"/>
              </w:rPr>
              <w:t xml:space="preserve">Function </w:t>
            </w:r>
            <w:r w:rsidRPr="009F12C8">
              <w:rPr>
                <w:color w:val="000000" w:themeColor="text1"/>
                <w:sz w:val="22"/>
                <w:szCs w:val="22"/>
              </w:rPr>
              <w:t xml:space="preserve">lấy nhóm nợ, tham khảo ở mục </w:t>
            </w:r>
            <w:r w:rsidRPr="009F12C8">
              <w:rPr>
                <w:i/>
                <w:iCs/>
                <w:color w:val="000000" w:themeColor="text1"/>
                <w:sz w:val="22"/>
                <w:szCs w:val="22"/>
              </w:rPr>
              <w:t>“Các quy tắc xử lý chung”</w:t>
            </w:r>
            <w:r w:rsidRPr="009F12C8">
              <w:rPr>
                <w:rStyle w:val="Heading1Char"/>
                <w:i/>
                <w:iCs/>
                <w:color w:val="000000" w:themeColor="text1"/>
                <w:sz w:val="22"/>
                <w:szCs w:val="22"/>
              </w:rPr>
              <w:t xml:space="preserve"> </w:t>
            </w:r>
            <w:r w:rsidRPr="00E40DAB">
              <w:rPr>
                <w:rStyle w:val="Strong"/>
                <w:rFonts w:ascii="Cambria Math" w:hAnsi="Cambria Math" w:cs="Cambria Math"/>
                <w:i/>
                <w:iCs/>
                <w:color w:val="000000" w:themeColor="text1"/>
                <w:sz w:val="22"/>
                <w:szCs w:val="22"/>
              </w:rPr>
              <w:t>⇢</w:t>
            </w:r>
            <w:r w:rsidRPr="00E40DAB">
              <w:rPr>
                <w:rStyle w:val="Strong"/>
                <w:i/>
                <w:iCs/>
                <w:color w:val="000000" w:themeColor="text1"/>
                <w:sz w:val="22"/>
                <w:szCs w:val="22"/>
              </w:rPr>
              <w:t xml:space="preserve"> “Nhóm nợ” </w:t>
            </w:r>
            <w:r w:rsidRPr="00E40DAB">
              <w:rPr>
                <w:rStyle w:val="Strong"/>
                <w:rFonts w:ascii="Cambria Math" w:hAnsi="Cambria Math" w:cs="Cambria Math"/>
                <w:i/>
                <w:iCs/>
                <w:color w:val="000000" w:themeColor="text1"/>
                <w:sz w:val="22"/>
                <w:szCs w:val="22"/>
              </w:rPr>
              <w:t>⇢</w:t>
            </w:r>
            <w:r w:rsidRPr="00E40DAB">
              <w:rPr>
                <w:rStyle w:val="Strong"/>
                <w:i/>
                <w:iCs/>
                <w:color w:val="000000" w:themeColor="text1"/>
                <w:sz w:val="22"/>
                <w:szCs w:val="22"/>
              </w:rPr>
              <w:t xml:space="preserve"> “Hàm lấy nhóm nợ</w:t>
            </w:r>
            <w:r w:rsidRPr="00E40DAB">
              <w:rPr>
                <w:rStyle w:val="Strong"/>
                <w:i/>
                <w:iCs/>
                <w:color w:val="3A3A3A"/>
                <w:sz w:val="22"/>
                <w:szCs w:val="22"/>
              </w:rPr>
              <w:t>”</w:t>
            </w:r>
            <w:r w:rsidRPr="009F12C8">
              <w:rPr>
                <w:rStyle w:val="Strong"/>
                <w:i/>
                <w:iCs/>
                <w:color w:val="3A3A3A"/>
                <w:sz w:val="22"/>
                <w:szCs w:val="22"/>
              </w:rPr>
              <w:t xml:space="preserve"> (</w:t>
            </w:r>
            <w:hyperlink w:anchor="_Hàm_lấy_nhóm" w:history="1">
              <w:r w:rsidRPr="009F12C8">
                <w:rPr>
                  <w:rStyle w:val="Hyperlink"/>
                  <w:i/>
                  <w:iCs/>
                  <w:sz w:val="22"/>
                  <w:szCs w:val="22"/>
                </w:rPr>
                <w:t>link</w:t>
              </w:r>
            </w:hyperlink>
            <w:r w:rsidRPr="009F12C8">
              <w:rPr>
                <w:rStyle w:val="Strong"/>
                <w:i/>
                <w:iCs/>
                <w:color w:val="3A3A3A"/>
                <w:sz w:val="22"/>
                <w:szCs w:val="22"/>
              </w:rPr>
              <w:t>)</w:t>
            </w:r>
            <w:r w:rsidRPr="009F12C8">
              <w:rPr>
                <w:rStyle w:val="Strong"/>
                <w:i/>
                <w:iCs/>
                <w:color w:val="000000" w:themeColor="text1"/>
                <w:sz w:val="22"/>
                <w:szCs w:val="22"/>
              </w:rPr>
              <w:t xml:space="preserve"> </w:t>
            </w:r>
            <w:r w:rsidRPr="00E40DAB">
              <w:rPr>
                <w:rStyle w:val="Strong"/>
                <w:color w:val="000000" w:themeColor="text1"/>
                <w:sz w:val="22"/>
                <w:szCs w:val="22"/>
              </w:rPr>
              <w:t xml:space="preserve">theo </w:t>
            </w:r>
            <w:r w:rsidRPr="00E40DAB">
              <w:rPr>
                <w:rStyle w:val="Strong"/>
                <w:color w:val="000000" w:themeColor="text1"/>
                <w:sz w:val="22"/>
                <w:szCs w:val="22"/>
              </w:rPr>
              <w:lastRenderedPageBreak/>
              <w:t>logic sau:</w:t>
            </w:r>
          </w:p>
          <w:p w14:paraId="5717EA58" w14:textId="77777777" w:rsidR="006A522F" w:rsidRPr="009F12C8" w:rsidRDefault="006A522F" w:rsidP="00415767"/>
          <w:p w14:paraId="4B861027" w14:textId="77777777" w:rsidR="006A522F" w:rsidRPr="009F12C8" w:rsidRDefault="006A522F" w:rsidP="00415767">
            <w:pPr>
              <w:rPr>
                <w:bCs/>
              </w:rPr>
            </w:pPr>
            <w:r w:rsidRPr="009F12C8">
              <w:rPr>
                <w:sz w:val="22"/>
                <w:szCs w:val="22"/>
              </w:rPr>
              <w:t>NVL(CUSTOM.GET_GRP('C', GAM.CIF_ID, TO_DATE(&lt;’NGÀY_BÁO_CÁO’&gt;, 'YYYYMMDD')), '1')</w:t>
            </w:r>
          </w:p>
        </w:tc>
      </w:tr>
      <w:tr w:rsidR="006A522F" w:rsidRPr="009F12C8" w14:paraId="7BFDB1B7"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F30A30F" w14:textId="77777777" w:rsidR="006A522F" w:rsidRPr="009F12C8" w:rsidRDefault="006A522F" w:rsidP="00415767">
            <w:pPr>
              <w:jc w:val="center"/>
              <w:rPr>
                <w:bCs/>
              </w:rPr>
            </w:pPr>
            <w:r w:rsidRPr="009F12C8">
              <w:rPr>
                <w:sz w:val="22"/>
                <w:szCs w:val="22"/>
              </w:rPr>
              <w:lastRenderedPageBreak/>
              <w:t>44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7EC5A7B" w14:textId="77777777" w:rsidR="006A522F" w:rsidRPr="009F12C8" w:rsidRDefault="006A522F" w:rsidP="00415767">
            <w:pPr>
              <w:rPr>
                <w:bCs/>
              </w:rPr>
            </w:pPr>
            <w:r w:rsidRPr="009F12C8">
              <w:rPr>
                <w:sz w:val="22"/>
                <w:szCs w:val="22"/>
              </w:rPr>
              <w:t>CIC_GRP</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0157E70C" w14:textId="77777777" w:rsidR="006A522F" w:rsidRPr="009F12C8" w:rsidRDefault="006A522F" w:rsidP="00415767">
            <w:pPr>
              <w:rPr>
                <w:bCs/>
              </w:rPr>
            </w:pPr>
            <w:r w:rsidRPr="009F12C8">
              <w:rPr>
                <w:sz w:val="22"/>
                <w:szCs w:val="22"/>
              </w:rPr>
              <w:t xml:space="preserve">Liên kết (LEFT JOIN) với bảng CUSTOM.C_CUPCIC với điều kiện sau: </w:t>
            </w:r>
          </w:p>
          <w:p w14:paraId="244759FA" w14:textId="77777777" w:rsidR="006A522F" w:rsidRPr="009F12C8" w:rsidRDefault="006A522F" w:rsidP="00415767">
            <w:pPr>
              <w:rPr>
                <w:bCs/>
              </w:rPr>
            </w:pPr>
          </w:p>
          <w:p w14:paraId="6053A283" w14:textId="77777777" w:rsidR="006A522F" w:rsidRPr="009F12C8" w:rsidRDefault="006A522F" w:rsidP="00415767">
            <w:r w:rsidRPr="009F12C8">
              <w:rPr>
                <w:sz w:val="22"/>
                <w:szCs w:val="22"/>
              </w:rPr>
              <w:t>GAM.CIF_ID = C_CUPCIC.CIF_ID</w:t>
            </w:r>
          </w:p>
          <w:p w14:paraId="038E6701" w14:textId="77777777" w:rsidR="006A522F" w:rsidRPr="007B6905"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C_CUPCIC.ENTITY_CRE_FLG = 'Y'</w:t>
            </w:r>
          </w:p>
          <w:p w14:paraId="09124046" w14:textId="77777777" w:rsidR="006A522F" w:rsidRPr="007B6905"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C_CUPCIC.UPLD_DATE</w:t>
            </w:r>
            <w:r w:rsidRPr="009F12C8">
              <w:rPr>
                <w:bCs/>
                <w:sz w:val="22"/>
                <w:szCs w:val="22"/>
              </w:rPr>
              <w:t xml:space="preserve"> </w:t>
            </w:r>
            <w:r w:rsidRPr="009F12C8">
              <w:rPr>
                <w:sz w:val="22"/>
                <w:szCs w:val="22"/>
              </w:rPr>
              <w:t>&lt;= ‘&lt;NGÀY_BÁO_CÁO&gt;’</w:t>
            </w:r>
          </w:p>
          <w:p w14:paraId="1C3865AB" w14:textId="77777777" w:rsidR="006A522F" w:rsidRPr="007B6905"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C_CUPCIC.CIC_CLS_DATE &lt;= ‘&lt;NGÀY_BÁO_CÁO&gt;’</w:t>
            </w:r>
          </w:p>
          <w:p w14:paraId="3AA1195A" w14:textId="77777777" w:rsidR="006A522F" w:rsidRPr="007B6905"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C_CUPCIC.DEL_FLG = 'N'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1566F6E" w14:textId="77777777" w:rsidR="006A522F" w:rsidRPr="009F12C8" w:rsidRDefault="006A522F" w:rsidP="00415767">
            <w:pPr>
              <w:rPr>
                <w:bCs/>
              </w:rPr>
            </w:pPr>
            <w:r w:rsidRPr="009F12C8">
              <w:rPr>
                <w:sz w:val="22"/>
                <w:szCs w:val="22"/>
              </w:rPr>
              <w:t>C_CUPCIC.HIGH_ASST_CLS_CODE</w:t>
            </w:r>
          </w:p>
        </w:tc>
      </w:tr>
      <w:tr w:rsidR="006A522F" w:rsidRPr="009F12C8" w14:paraId="3F877772"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E97A2C1" w14:textId="77777777" w:rsidR="006A522F" w:rsidRPr="009F12C8" w:rsidRDefault="006A522F" w:rsidP="00415767">
            <w:pPr>
              <w:jc w:val="center"/>
              <w:rPr>
                <w:bCs/>
              </w:rPr>
            </w:pPr>
            <w:r w:rsidRPr="009F12C8">
              <w:rPr>
                <w:sz w:val="22"/>
                <w:szCs w:val="22"/>
              </w:rPr>
              <w:t>45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A4BA7E5" w14:textId="77777777" w:rsidR="006A522F" w:rsidRPr="009F12C8" w:rsidRDefault="006A522F" w:rsidP="00415767">
            <w:pPr>
              <w:rPr>
                <w:bCs/>
              </w:rPr>
            </w:pPr>
            <w:r w:rsidRPr="009F12C8">
              <w:rPr>
                <w:sz w:val="22"/>
                <w:szCs w:val="22"/>
              </w:rPr>
              <w:t>LOAI_CO_CAU</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374D79B" w14:textId="77777777" w:rsidR="006A522F" w:rsidRPr="009F12C8" w:rsidRDefault="006A522F" w:rsidP="00415767">
            <w:pPr>
              <w:rPr>
                <w:bCs/>
              </w:rPr>
            </w:pPr>
            <w:r w:rsidRPr="009F12C8">
              <w:rPr>
                <w:sz w:val="22"/>
                <w:szCs w:val="22"/>
              </w:rPr>
              <w:t>Liên kết (LEFT JOIN) với bảng CUSTOM.C_CRET với điều kiện sau:</w:t>
            </w:r>
          </w:p>
          <w:p w14:paraId="24801FDD" w14:textId="77777777" w:rsidR="006A522F" w:rsidRPr="009F12C8" w:rsidRDefault="006A522F" w:rsidP="00415767">
            <w:pPr>
              <w:rPr>
                <w:bCs/>
              </w:rPr>
            </w:pPr>
          </w:p>
          <w:p w14:paraId="625330DB" w14:textId="77777777" w:rsidR="006A522F" w:rsidRPr="009F12C8" w:rsidRDefault="006A522F" w:rsidP="00415767">
            <w:pPr>
              <w:rPr>
                <w:bCs/>
              </w:rPr>
            </w:pPr>
            <w:r w:rsidRPr="009F12C8">
              <w:rPr>
                <w:sz w:val="22"/>
                <w:szCs w:val="22"/>
              </w:rPr>
              <w:t xml:space="preserve">GAM.ACID = C_CRET.ACCNT_NUM </w:t>
            </w:r>
          </w:p>
          <w:p w14:paraId="2C863E04" w14:textId="77777777" w:rsidR="006A522F" w:rsidRPr="007B6905" w:rsidRDefault="006A522F" w:rsidP="00415767">
            <w:pPr>
              <w:rPr>
                <w:color w:val="0000FF"/>
              </w:rPr>
            </w:pPr>
            <w:r w:rsidRPr="009F12C8">
              <w:rPr>
                <w:color w:val="0000FF"/>
                <w:sz w:val="22"/>
                <w:szCs w:val="22"/>
              </w:rPr>
              <w:t>AND</w:t>
            </w:r>
            <w:r>
              <w:rPr>
                <w:color w:val="0000FF"/>
                <w:sz w:val="22"/>
                <w:szCs w:val="22"/>
              </w:rPr>
              <w:t xml:space="preserve"> </w:t>
            </w:r>
            <w:r w:rsidRPr="009F12C8">
              <w:rPr>
                <w:sz w:val="22"/>
                <w:szCs w:val="22"/>
              </w:rPr>
              <w:t>GAM.BANK_ID = C_CRET.BANK_ID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505EDFB" w14:textId="77777777" w:rsidR="006A522F" w:rsidRPr="009F12C8" w:rsidRDefault="006A522F" w:rsidP="00415767">
            <w:pPr>
              <w:rPr>
                <w:bCs/>
              </w:rPr>
            </w:pPr>
            <w:r w:rsidRPr="009F12C8">
              <w:rPr>
                <w:sz w:val="22"/>
                <w:szCs w:val="22"/>
              </w:rPr>
              <w:t>C_CRET.RESCHEDULE_BASED_ON</w:t>
            </w:r>
          </w:p>
        </w:tc>
      </w:tr>
      <w:tr w:rsidR="006A522F" w:rsidRPr="009F12C8" w14:paraId="62AEF93F"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AFE3245" w14:textId="77777777" w:rsidR="006A522F" w:rsidRPr="009F12C8" w:rsidRDefault="006A522F" w:rsidP="00415767">
            <w:pPr>
              <w:jc w:val="center"/>
              <w:rPr>
                <w:bCs/>
              </w:rPr>
            </w:pPr>
            <w:r w:rsidRPr="009F12C8">
              <w:rPr>
                <w:sz w:val="22"/>
                <w:szCs w:val="22"/>
              </w:rPr>
              <w:t>46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4DB6373" w14:textId="77777777" w:rsidR="006A522F" w:rsidRPr="009F12C8" w:rsidRDefault="006A522F" w:rsidP="00415767">
            <w:pPr>
              <w:rPr>
                <w:bCs/>
              </w:rPr>
            </w:pPr>
            <w:r w:rsidRPr="009F12C8">
              <w:rPr>
                <w:sz w:val="22"/>
                <w:szCs w:val="22"/>
              </w:rPr>
              <w:t>SO_LAN_CO_CAU</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F82F936" w14:textId="77777777" w:rsidR="006A522F" w:rsidRPr="009F12C8" w:rsidRDefault="006A522F" w:rsidP="00415767">
            <w:pPr>
              <w:rPr>
                <w:bCs/>
              </w:rPr>
            </w:pPr>
            <w:r w:rsidRPr="009F12C8">
              <w:rPr>
                <w:sz w:val="22"/>
                <w:szCs w:val="22"/>
              </w:rPr>
              <w:t>Tương tự cột “LOAI_CO_CAU” (STT 45)</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1E9F5C91" w14:textId="77777777" w:rsidR="006A522F" w:rsidRPr="009F12C8" w:rsidRDefault="006A522F" w:rsidP="00415767">
            <w:pPr>
              <w:rPr>
                <w:bCs/>
              </w:rPr>
            </w:pPr>
            <w:r w:rsidRPr="009F12C8">
              <w:rPr>
                <w:sz w:val="22"/>
                <w:szCs w:val="22"/>
              </w:rPr>
              <w:t>NVL(C_CRET.RSHDL_BYAMT_CNTR, 0) + NVL(C_CRET.RSHDL_BYTENOR_CNTR, 0)</w:t>
            </w:r>
          </w:p>
        </w:tc>
      </w:tr>
      <w:tr w:rsidR="006A522F" w:rsidRPr="009F12C8" w14:paraId="2CB9054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D9CC62B" w14:textId="77777777" w:rsidR="006A522F" w:rsidRPr="009F12C8" w:rsidRDefault="006A522F" w:rsidP="00415767">
            <w:pPr>
              <w:jc w:val="center"/>
              <w:rPr>
                <w:bCs/>
              </w:rPr>
            </w:pPr>
            <w:r w:rsidRPr="009F12C8">
              <w:rPr>
                <w:sz w:val="22"/>
                <w:szCs w:val="22"/>
              </w:rPr>
              <w:t>47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26B491F" w14:textId="77777777" w:rsidR="006A522F" w:rsidRPr="009F12C8" w:rsidRDefault="006A522F" w:rsidP="00415767">
            <w:pPr>
              <w:rPr>
                <w:bCs/>
              </w:rPr>
            </w:pPr>
            <w:r w:rsidRPr="009F12C8">
              <w:rPr>
                <w:sz w:val="22"/>
                <w:szCs w:val="22"/>
              </w:rPr>
              <w:t>NGAY_CO_CAU</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8E0FA82" w14:textId="77777777" w:rsidR="006A522F" w:rsidRPr="009F12C8" w:rsidRDefault="006A522F" w:rsidP="00415767">
            <w:pPr>
              <w:rPr>
                <w:bCs/>
              </w:rPr>
            </w:pPr>
            <w:r w:rsidRPr="009F12C8">
              <w:rPr>
                <w:sz w:val="22"/>
                <w:szCs w:val="22"/>
              </w:rPr>
              <w:t>Tương tự cột “LOAI_CO_CAU” (STT 45)</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9F73BAC" w14:textId="77777777" w:rsidR="006A522F" w:rsidRPr="009F12C8" w:rsidRDefault="006A522F" w:rsidP="00415767">
            <w:pPr>
              <w:rPr>
                <w:bCs/>
              </w:rPr>
            </w:pPr>
            <w:r w:rsidRPr="009F12C8">
              <w:rPr>
                <w:sz w:val="22"/>
                <w:szCs w:val="22"/>
              </w:rPr>
              <w:t>DECODE(NVL(C_CRET.RSHDL_BYAMT_CNTR, 0) + NVL(C_CRET.RSHDL_BYTENOR_CNTR, 0), 0, '', TO_CHAR(C_CRET.LCHG_TIME, 'YYYYMMDD'))</w:t>
            </w:r>
          </w:p>
        </w:tc>
      </w:tr>
      <w:tr w:rsidR="006A522F" w:rsidRPr="009F12C8" w14:paraId="6127B6D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10C8627" w14:textId="77777777" w:rsidR="006A522F" w:rsidRPr="009F12C8" w:rsidRDefault="006A522F" w:rsidP="00415767">
            <w:pPr>
              <w:jc w:val="center"/>
              <w:rPr>
                <w:bCs/>
              </w:rPr>
            </w:pPr>
            <w:r w:rsidRPr="009F12C8">
              <w:rPr>
                <w:sz w:val="22"/>
                <w:szCs w:val="22"/>
              </w:rPr>
              <w:t>48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8836EB1" w14:textId="77777777" w:rsidR="006A522F" w:rsidRPr="009F12C8" w:rsidRDefault="006A522F" w:rsidP="00415767">
            <w:pPr>
              <w:rPr>
                <w:bCs/>
              </w:rPr>
            </w:pPr>
            <w:r w:rsidRPr="009F12C8">
              <w:rPr>
                <w:sz w:val="22"/>
                <w:szCs w:val="22"/>
              </w:rPr>
              <w:t>TRA_GOC</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53A650E" w14:textId="77777777" w:rsidR="006A522F" w:rsidRPr="007B6905" w:rsidRDefault="006A522F" w:rsidP="00415767">
            <w:pPr>
              <w:rPr>
                <w:color w:val="0000FF"/>
              </w:rPr>
            </w:pPr>
            <w:r>
              <w:rPr>
                <w:bCs/>
                <w:sz w:val="22"/>
                <w:szCs w:val="22"/>
                <w:lang w:val="en-GB"/>
              </w:rPr>
              <w:t>Giá trị cột</w:t>
            </w:r>
            <w:r>
              <w:rPr>
                <w:b/>
                <w:bCs/>
                <w:sz w:val="22"/>
                <w:szCs w:val="22"/>
                <w:lang w:val="en-GB"/>
              </w:rPr>
              <w:t xml:space="preserve"> TRA_GOC</w:t>
            </w:r>
            <w:r>
              <w:rPr>
                <w:bCs/>
                <w:sz w:val="22"/>
                <w:szCs w:val="22"/>
                <w:lang w:val="en-GB"/>
              </w:rPr>
              <w:t xml:space="preserve"> 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C437B03" w14:textId="77777777" w:rsidR="006A522F" w:rsidRDefault="006A522F" w:rsidP="00415767">
            <w:pPr>
              <w:shd w:val="clear" w:color="auto" w:fill="FFFFFF"/>
              <w:spacing w:line="276" w:lineRule="auto"/>
              <w:rPr>
                <w:color w:val="000080"/>
                <w:sz w:val="20"/>
                <w:szCs w:val="20"/>
                <w:lang w:val="vi-VN" w:eastAsia="vi-VN"/>
              </w:rPr>
            </w:pPr>
            <w:r>
              <w:rPr>
                <w:color w:val="0000FF"/>
                <w:sz w:val="20"/>
                <w:szCs w:val="20"/>
                <w:lang w:val="vi-VN" w:eastAsia="vi-VN"/>
              </w:rPr>
              <w:t>DECODE</w:t>
            </w:r>
            <w:r>
              <w:rPr>
                <w:color w:val="000080"/>
                <w:sz w:val="20"/>
                <w:szCs w:val="20"/>
                <w:lang w:val="vi-VN" w:eastAsia="vi-VN"/>
              </w:rPr>
              <w:t>(</w:t>
            </w:r>
          </w:p>
          <w:p w14:paraId="43D31362" w14:textId="77777777" w:rsidR="006A522F" w:rsidRDefault="006A522F" w:rsidP="00415767">
            <w:pPr>
              <w:shd w:val="clear" w:color="auto" w:fill="FFFFFF"/>
              <w:spacing w:line="276" w:lineRule="auto"/>
              <w:rPr>
                <w:color w:val="000000"/>
                <w:sz w:val="20"/>
                <w:szCs w:val="20"/>
                <w:lang w:val="vi-VN" w:eastAsia="vi-VN"/>
              </w:rPr>
            </w:pPr>
            <w:r>
              <w:rPr>
                <w:color w:val="000080"/>
                <w:sz w:val="20"/>
                <w:szCs w:val="20"/>
                <w:lang w:val="vi-VN" w:eastAsia="vi-VN"/>
              </w:rPr>
              <w:t>(</w:t>
            </w:r>
            <w:r>
              <w:rPr>
                <w:color w:val="0000FF"/>
                <w:sz w:val="20"/>
                <w:szCs w:val="20"/>
                <w:lang w:val="vi-VN" w:eastAsia="vi-VN"/>
              </w:rPr>
              <w:t>SELECT</w:t>
            </w:r>
            <w:r>
              <w:rPr>
                <w:color w:val="000000"/>
                <w:sz w:val="20"/>
                <w:szCs w:val="20"/>
                <w:lang w:val="vi-VN" w:eastAsia="vi-VN"/>
              </w:rPr>
              <w:t xml:space="preserve"> LR_FREQ_TYPE                                                                                                                                                                                                                                                                                                            </w:t>
            </w:r>
          </w:p>
          <w:p w14:paraId="139B62A8" w14:textId="77777777" w:rsidR="006A522F" w:rsidRDefault="006A522F" w:rsidP="00415767">
            <w:pPr>
              <w:shd w:val="clear" w:color="auto" w:fill="FFFFFF"/>
              <w:spacing w:line="276" w:lineRule="auto"/>
              <w:rPr>
                <w:color w:val="000000"/>
                <w:sz w:val="20"/>
                <w:szCs w:val="20"/>
                <w:lang w:val="vi-VN" w:eastAsia="vi-VN"/>
              </w:rPr>
            </w:pPr>
            <w:r>
              <w:rPr>
                <w:color w:val="0000FF"/>
                <w:sz w:val="20"/>
                <w:szCs w:val="20"/>
                <w:lang w:val="vi-VN" w:eastAsia="vi-VN"/>
              </w:rPr>
              <w:t>FROM</w:t>
            </w:r>
            <w:r>
              <w:rPr>
                <w:color w:val="000000"/>
                <w:sz w:val="20"/>
                <w:szCs w:val="20"/>
                <w:lang w:val="vi-VN" w:eastAsia="vi-VN"/>
              </w:rPr>
              <w:t xml:space="preserve"> TBAADM</w:t>
            </w:r>
            <w:r>
              <w:rPr>
                <w:color w:val="000080"/>
                <w:sz w:val="20"/>
                <w:szCs w:val="20"/>
                <w:lang w:val="vi-VN" w:eastAsia="vi-VN"/>
              </w:rPr>
              <w:t>.</w:t>
            </w:r>
            <w:r>
              <w:rPr>
                <w:color w:val="000000"/>
                <w:sz w:val="20"/>
                <w:szCs w:val="20"/>
                <w:lang w:val="vi-VN" w:eastAsia="vi-VN"/>
              </w:rPr>
              <w:t xml:space="preserve">LRS                                                                                                                                                                                                                                                                                                          </w:t>
            </w:r>
          </w:p>
          <w:p w14:paraId="4B248885" w14:textId="77777777" w:rsidR="006A522F" w:rsidRDefault="006A522F" w:rsidP="00415767">
            <w:pPr>
              <w:shd w:val="clear" w:color="auto" w:fill="FFFFFF"/>
              <w:spacing w:line="276" w:lineRule="auto"/>
              <w:rPr>
                <w:color w:val="000000"/>
                <w:sz w:val="20"/>
                <w:szCs w:val="20"/>
                <w:lang w:val="vi-VN" w:eastAsia="vi-VN"/>
              </w:rPr>
            </w:pPr>
            <w:r>
              <w:rPr>
                <w:color w:val="0000FF"/>
                <w:sz w:val="20"/>
                <w:szCs w:val="20"/>
                <w:lang w:val="vi-VN" w:eastAsia="vi-VN"/>
              </w:rPr>
              <w:t>WHERE</w:t>
            </w:r>
            <w:r>
              <w:rPr>
                <w:color w:val="000000"/>
                <w:sz w:val="20"/>
                <w:szCs w:val="20"/>
                <w:lang w:val="vi-VN" w:eastAsia="vi-VN"/>
              </w:rPr>
              <w:t xml:space="preserve"> LRS</w:t>
            </w:r>
            <w:r>
              <w:rPr>
                <w:color w:val="000080"/>
                <w:sz w:val="20"/>
                <w:szCs w:val="20"/>
                <w:lang w:val="vi-VN" w:eastAsia="vi-VN"/>
              </w:rPr>
              <w:t>.</w:t>
            </w:r>
            <w:r>
              <w:rPr>
                <w:color w:val="000000"/>
                <w:sz w:val="20"/>
                <w:szCs w:val="20"/>
                <w:lang w:val="vi-VN" w:eastAsia="vi-VN"/>
              </w:rPr>
              <w:t xml:space="preserve">BANK_ID </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'01'</w:t>
            </w:r>
          </w:p>
          <w:p w14:paraId="539626B7" w14:textId="77777777" w:rsidR="006A522F" w:rsidRDefault="006A522F" w:rsidP="00415767">
            <w:pPr>
              <w:shd w:val="clear" w:color="auto" w:fill="FFFFFF"/>
              <w:spacing w:line="276" w:lineRule="auto"/>
              <w:rPr>
                <w:color w:val="0000FF"/>
                <w:sz w:val="20"/>
                <w:szCs w:val="20"/>
                <w:lang w:val="vi-VN" w:eastAsia="vi-VN"/>
              </w:rPr>
            </w:pPr>
            <w:r>
              <w:rPr>
                <w:color w:val="0000FF"/>
                <w:sz w:val="20"/>
                <w:szCs w:val="20"/>
                <w:lang w:val="vi-VN" w:eastAsia="vi-VN"/>
              </w:rPr>
              <w:t>AND</w:t>
            </w:r>
            <w:r>
              <w:rPr>
                <w:color w:val="000000"/>
                <w:sz w:val="20"/>
                <w:szCs w:val="20"/>
                <w:lang w:val="vi-VN" w:eastAsia="vi-VN"/>
              </w:rPr>
              <w:t xml:space="preserve"> LRS</w:t>
            </w:r>
            <w:r>
              <w:rPr>
                <w:color w:val="000080"/>
                <w:sz w:val="20"/>
                <w:szCs w:val="20"/>
                <w:lang w:val="vi-VN" w:eastAsia="vi-VN"/>
              </w:rPr>
              <w:t>.</w:t>
            </w:r>
            <w:r>
              <w:rPr>
                <w:color w:val="000000"/>
                <w:sz w:val="20"/>
                <w:szCs w:val="20"/>
                <w:lang w:val="vi-VN" w:eastAsia="vi-VN"/>
              </w:rPr>
              <w:t xml:space="preserve">ACID </w:t>
            </w:r>
            <w:r>
              <w:rPr>
                <w:color w:val="000080"/>
                <w:sz w:val="20"/>
                <w:szCs w:val="20"/>
                <w:lang w:val="vi-VN" w:eastAsia="vi-VN"/>
              </w:rPr>
              <w:t xml:space="preserve">= </w:t>
            </w:r>
            <w:r>
              <w:rPr>
                <w:color w:val="000000"/>
                <w:sz w:val="20"/>
                <w:szCs w:val="20"/>
                <w:lang w:val="vi-VN" w:eastAsia="vi-VN"/>
              </w:rPr>
              <w:t>GAM</w:t>
            </w:r>
            <w:r>
              <w:rPr>
                <w:color w:val="000080"/>
                <w:sz w:val="20"/>
                <w:szCs w:val="20"/>
                <w:lang w:val="vi-VN" w:eastAsia="vi-VN"/>
              </w:rPr>
              <w:t>.</w:t>
            </w:r>
            <w:r>
              <w:rPr>
                <w:color w:val="000000"/>
                <w:sz w:val="20"/>
                <w:szCs w:val="20"/>
                <w:lang w:val="vi-VN" w:eastAsia="vi-VN"/>
              </w:rPr>
              <w:t>ACID</w:t>
            </w:r>
          </w:p>
          <w:p w14:paraId="42581080" w14:textId="77777777" w:rsidR="006A522F" w:rsidRDefault="006A522F" w:rsidP="00415767">
            <w:pPr>
              <w:shd w:val="clear" w:color="auto" w:fill="FFFFFF"/>
              <w:spacing w:line="276" w:lineRule="auto"/>
              <w:rPr>
                <w:color w:val="0000FF"/>
                <w:sz w:val="20"/>
                <w:szCs w:val="20"/>
                <w:lang w:val="vi-VN" w:eastAsia="vi-VN"/>
              </w:rPr>
            </w:pPr>
            <w:r>
              <w:rPr>
                <w:color w:val="0000FF"/>
                <w:sz w:val="20"/>
                <w:szCs w:val="20"/>
                <w:lang w:val="vi-VN" w:eastAsia="vi-VN"/>
              </w:rPr>
              <w:t>AND</w:t>
            </w:r>
            <w:r>
              <w:rPr>
                <w:color w:val="000000"/>
                <w:sz w:val="20"/>
                <w:szCs w:val="20"/>
                <w:lang w:val="vi-VN" w:eastAsia="vi-VN"/>
              </w:rPr>
              <w:t xml:space="preserve"> LAST_REC_FLG </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'Y'</w:t>
            </w:r>
            <w:r>
              <w:rPr>
                <w:color w:val="000000"/>
                <w:sz w:val="20"/>
                <w:szCs w:val="20"/>
                <w:lang w:val="vi-VN" w:eastAsia="vi-VN"/>
              </w:rPr>
              <w:t xml:space="preserve">  </w:t>
            </w:r>
          </w:p>
          <w:p w14:paraId="477DC60E" w14:textId="77777777" w:rsidR="006A522F" w:rsidRDefault="006A522F" w:rsidP="00415767">
            <w:pPr>
              <w:shd w:val="clear" w:color="auto" w:fill="FFFFFF"/>
              <w:spacing w:line="276" w:lineRule="auto"/>
              <w:rPr>
                <w:color w:val="000000"/>
                <w:sz w:val="20"/>
                <w:szCs w:val="20"/>
                <w:lang w:val="en-GB" w:eastAsia="vi-VN"/>
              </w:rPr>
            </w:pPr>
            <w:r>
              <w:rPr>
                <w:color w:val="0000FF"/>
                <w:sz w:val="20"/>
                <w:szCs w:val="20"/>
                <w:lang w:val="vi-VN" w:eastAsia="vi-VN"/>
              </w:rPr>
              <w:t>AND</w:t>
            </w:r>
            <w:r>
              <w:rPr>
                <w:color w:val="000000"/>
                <w:sz w:val="20"/>
                <w:szCs w:val="20"/>
                <w:lang w:val="vi-VN" w:eastAsia="vi-VN"/>
              </w:rPr>
              <w:t xml:space="preserve"> ENTITY_CRE_FLG </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'Y'</w:t>
            </w:r>
            <w:r>
              <w:rPr>
                <w:color w:val="000000"/>
                <w:sz w:val="20"/>
                <w:szCs w:val="20"/>
                <w:lang w:val="vi-VN" w:eastAsia="vi-VN"/>
              </w:rPr>
              <w:t xml:space="preserve">  </w:t>
            </w:r>
          </w:p>
          <w:p w14:paraId="3F23F2D5" w14:textId="77777777" w:rsidR="006A522F" w:rsidRPr="009F12C8" w:rsidRDefault="006A522F" w:rsidP="00415767">
            <w:pPr>
              <w:rPr>
                <w:bCs/>
              </w:rPr>
            </w:pPr>
            <w:r>
              <w:rPr>
                <w:color w:val="0000FF"/>
                <w:sz w:val="20"/>
                <w:szCs w:val="20"/>
                <w:lang w:val="vi-VN" w:eastAsia="vi-VN"/>
              </w:rPr>
              <w:t>AND</w:t>
            </w:r>
            <w:r>
              <w:rPr>
                <w:color w:val="000000"/>
                <w:sz w:val="20"/>
                <w:szCs w:val="20"/>
                <w:lang w:val="vi-VN" w:eastAsia="vi-VN"/>
              </w:rPr>
              <w:t xml:space="preserve"> FLOW_ID </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'PRDEM'</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'B'</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'Lumpsum'</w:t>
            </w:r>
            <w:r>
              <w:rPr>
                <w:color w:val="000080"/>
                <w:sz w:val="20"/>
                <w:szCs w:val="20"/>
                <w:lang w:val="vi-VN" w:eastAsia="vi-VN"/>
              </w:rPr>
              <w:t>,</w:t>
            </w:r>
            <w:r>
              <w:rPr>
                <w:color w:val="000000"/>
                <w:sz w:val="20"/>
                <w:szCs w:val="20"/>
                <w:lang w:val="vi-VN" w:eastAsia="vi-VN"/>
              </w:rPr>
              <w:t xml:space="preserve"> </w:t>
            </w:r>
            <w:r>
              <w:rPr>
                <w:color w:val="FF0000"/>
                <w:sz w:val="20"/>
                <w:szCs w:val="20"/>
                <w:lang w:val="vi-VN" w:eastAsia="vi-VN"/>
              </w:rPr>
              <w:t>'Partial'</w:t>
            </w:r>
            <w:r>
              <w:rPr>
                <w:color w:val="000080"/>
                <w:sz w:val="20"/>
                <w:szCs w:val="20"/>
                <w:lang w:val="vi-VN" w:eastAsia="vi-VN"/>
              </w:rPr>
              <w:t>)</w:t>
            </w:r>
          </w:p>
        </w:tc>
      </w:tr>
      <w:tr w:rsidR="006A522F" w:rsidRPr="009F12C8" w14:paraId="03C4712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B9EFBD3" w14:textId="77777777" w:rsidR="006A522F" w:rsidRPr="009F12C8" w:rsidRDefault="006A522F" w:rsidP="00415767">
            <w:pPr>
              <w:jc w:val="center"/>
              <w:rPr>
                <w:bCs/>
              </w:rPr>
            </w:pPr>
            <w:r w:rsidRPr="009F12C8">
              <w:rPr>
                <w:sz w:val="22"/>
                <w:szCs w:val="22"/>
              </w:rPr>
              <w:lastRenderedPageBreak/>
              <w:t>49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D2FA8B1" w14:textId="77777777" w:rsidR="006A522F" w:rsidRPr="009F12C8" w:rsidRDefault="006A522F" w:rsidP="00415767">
            <w:pPr>
              <w:rPr>
                <w:bCs/>
              </w:rPr>
            </w:pPr>
            <w:r w:rsidRPr="009F12C8">
              <w:rPr>
                <w:sz w:val="22"/>
                <w:szCs w:val="22"/>
              </w:rPr>
              <w:t>NGAY_THU_LAI</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8675C61" w14:textId="77777777" w:rsidR="006A522F" w:rsidRPr="009F12C8" w:rsidRDefault="006A522F" w:rsidP="00415767">
            <w:pPr>
              <w:rPr>
                <w:bCs/>
              </w:rPr>
            </w:pPr>
            <w:r w:rsidRPr="001B17A2">
              <w:rPr>
                <w:bCs/>
                <w:sz w:val="22"/>
                <w:szCs w:val="22"/>
              </w:rPr>
              <w:t>Giá trị cột</w:t>
            </w:r>
            <w:r w:rsidRPr="00B32EB0">
              <w:rPr>
                <w:b/>
                <w:bCs/>
                <w:sz w:val="22"/>
                <w:szCs w:val="22"/>
              </w:rPr>
              <w:t xml:space="preserve"> NGAY_THU_LAI</w:t>
            </w:r>
            <w:r w:rsidRPr="001B17A2">
              <w:rPr>
                <w:bCs/>
                <w:sz w:val="22"/>
                <w:szCs w:val="22"/>
              </w:rPr>
              <w:t xml:space="preserve"> 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04FB30E"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SELECT</w:t>
            </w:r>
            <w:r w:rsidRPr="00DA4B34">
              <w:rPr>
                <w:rFonts w:eastAsiaTheme="minorHAnsi"/>
                <w:color w:val="000000"/>
                <w:sz w:val="22"/>
                <w:szCs w:val="22"/>
                <w:lang w:val="en-SG"/>
              </w:rPr>
              <w:t xml:space="preserve"> </w:t>
            </w:r>
            <w:r w:rsidRPr="00DA4B34">
              <w:rPr>
                <w:rFonts w:eastAsiaTheme="minorHAnsi"/>
                <w:color w:val="0000FF"/>
                <w:sz w:val="22"/>
                <w:szCs w:val="22"/>
                <w:lang w:val="en-SG"/>
              </w:rPr>
              <w:t>MIN</w:t>
            </w:r>
            <w:r w:rsidRPr="00DA4B34">
              <w:rPr>
                <w:rFonts w:eastAsiaTheme="minorHAnsi"/>
                <w:color w:val="FF0000"/>
                <w:sz w:val="22"/>
                <w:szCs w:val="22"/>
                <w:lang w:val="en-SG"/>
              </w:rPr>
              <w:t>(</w:t>
            </w:r>
            <w:r w:rsidRPr="00DA4B34">
              <w:rPr>
                <w:rFonts w:eastAsiaTheme="minorHAnsi"/>
                <w:color w:val="000000"/>
                <w:sz w:val="22"/>
                <w:szCs w:val="22"/>
                <w:lang w:val="en-SG"/>
              </w:rPr>
              <w:t>TO_CHAR</w:t>
            </w:r>
            <w:r w:rsidRPr="00DA4B34">
              <w:rPr>
                <w:rFonts w:eastAsiaTheme="minorHAnsi"/>
                <w:color w:val="FF0000"/>
                <w:sz w:val="22"/>
                <w:szCs w:val="22"/>
                <w:lang w:val="en-SG"/>
              </w:rPr>
              <w:t>(</w:t>
            </w:r>
            <w:r w:rsidRPr="00DA4B34">
              <w:rPr>
                <w:rFonts w:eastAsiaTheme="minorHAnsi"/>
                <w:color w:val="000000"/>
                <w:sz w:val="22"/>
                <w:szCs w:val="22"/>
                <w:lang w:val="en-SG"/>
              </w:rPr>
              <w:t>LRS3</w:t>
            </w:r>
            <w:r w:rsidRPr="00DA4B34">
              <w:rPr>
                <w:rFonts w:eastAsiaTheme="minorHAnsi"/>
                <w:color w:val="FF0000"/>
                <w:sz w:val="22"/>
                <w:szCs w:val="22"/>
                <w:lang w:val="en-SG"/>
              </w:rPr>
              <w:t>.</w:t>
            </w:r>
            <w:r w:rsidRPr="00DA4B34">
              <w:rPr>
                <w:rFonts w:eastAsiaTheme="minorHAnsi"/>
                <w:color w:val="000000"/>
                <w:sz w:val="22"/>
                <w:szCs w:val="22"/>
                <w:lang w:val="en-SG"/>
              </w:rPr>
              <w:t>NEXT_DMD_DATE</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'YYYYMMDD'</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1C94F44F"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FROM</w:t>
            </w:r>
            <w:r w:rsidRPr="00DA4B34">
              <w:rPr>
                <w:rFonts w:eastAsiaTheme="minorHAnsi"/>
                <w:color w:val="000000"/>
                <w:sz w:val="22"/>
                <w:szCs w:val="22"/>
                <w:lang w:val="en-SG"/>
              </w:rPr>
              <w:t xml:space="preserve"> TBAADM</w:t>
            </w:r>
            <w:r w:rsidRPr="00DA4B34">
              <w:rPr>
                <w:rFonts w:eastAsiaTheme="minorHAnsi"/>
                <w:color w:val="FF0000"/>
                <w:sz w:val="22"/>
                <w:szCs w:val="22"/>
                <w:lang w:val="en-SG"/>
              </w:rPr>
              <w:t>.</w:t>
            </w:r>
            <w:r w:rsidRPr="00DA4B34">
              <w:rPr>
                <w:rFonts w:eastAsiaTheme="minorHAnsi"/>
                <w:color w:val="000000"/>
                <w:sz w:val="22"/>
                <w:szCs w:val="22"/>
                <w:lang w:val="en-SG"/>
              </w:rPr>
              <w:t xml:space="preserve">LRS LRS3                                                                                                                                                                                                                                                                                                           </w:t>
            </w:r>
          </w:p>
          <w:p w14:paraId="196D3479"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WHERE</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ENTITY_CRE_FLG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w:t>
            </w:r>
            <w:r w:rsidRPr="00DA4B34">
              <w:rPr>
                <w:rFonts w:eastAsiaTheme="minorHAnsi"/>
                <w:color w:val="000000"/>
                <w:sz w:val="22"/>
                <w:szCs w:val="22"/>
                <w:lang w:val="en-SG"/>
              </w:rPr>
              <w:t xml:space="preserve">                                                                                                                                                                                                                                                                                                         </w:t>
            </w:r>
          </w:p>
          <w:p w14:paraId="0D82BB29"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ACID </w:t>
            </w:r>
            <w:r w:rsidRPr="00DA4B34">
              <w:rPr>
                <w:rFonts w:eastAsiaTheme="minorHAnsi"/>
                <w:color w:val="FF0000"/>
                <w:sz w:val="22"/>
                <w:szCs w:val="22"/>
                <w:lang w:val="en-SG"/>
              </w:rPr>
              <w:t>=</w:t>
            </w:r>
            <w:r w:rsidRPr="00DA4B34">
              <w:rPr>
                <w:rFonts w:eastAsiaTheme="minorHAnsi"/>
                <w:color w:val="000000"/>
                <w:sz w:val="22"/>
                <w:szCs w:val="22"/>
                <w:lang w:val="en-SG"/>
              </w:rPr>
              <w:t xml:space="preserve"> GAM</w:t>
            </w:r>
            <w:r w:rsidRPr="00DA4B34">
              <w:rPr>
                <w:rFonts w:eastAsiaTheme="minorHAnsi"/>
                <w:color w:val="FF0000"/>
                <w:sz w:val="22"/>
                <w:szCs w:val="22"/>
                <w:lang w:val="en-SG"/>
              </w:rPr>
              <w:t>.</w:t>
            </w:r>
            <w:r w:rsidRPr="00DA4B34">
              <w:rPr>
                <w:rFonts w:eastAsiaTheme="minorHAnsi"/>
                <w:color w:val="000000"/>
                <w:sz w:val="22"/>
                <w:szCs w:val="22"/>
                <w:lang w:val="en-SG"/>
              </w:rPr>
              <w:t xml:space="preserve">ACID                                                                                                                                                                                                                                                                                                          </w:t>
            </w:r>
          </w:p>
          <w:p w14:paraId="6B52C605"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BANK_ID </w:t>
            </w:r>
            <w:r w:rsidRPr="00DA4B34">
              <w:rPr>
                <w:rFonts w:eastAsiaTheme="minorHAnsi"/>
                <w:color w:val="FF0000"/>
                <w:sz w:val="22"/>
                <w:szCs w:val="22"/>
                <w:lang w:val="en-SG"/>
              </w:rPr>
              <w:t>=</w:t>
            </w:r>
            <w:r w:rsidRPr="00DA4B34">
              <w:rPr>
                <w:rFonts w:eastAsiaTheme="minorHAnsi"/>
                <w:color w:val="000000"/>
                <w:sz w:val="22"/>
                <w:szCs w:val="22"/>
                <w:lang w:val="en-SG"/>
              </w:rPr>
              <w:t xml:space="preserve"> GAM</w:t>
            </w:r>
            <w:r w:rsidRPr="00DA4B34">
              <w:rPr>
                <w:rFonts w:eastAsiaTheme="minorHAnsi"/>
                <w:color w:val="FF0000"/>
                <w:sz w:val="22"/>
                <w:szCs w:val="22"/>
                <w:lang w:val="en-SG"/>
              </w:rPr>
              <w:t>.</w:t>
            </w:r>
            <w:r w:rsidRPr="00DA4B34">
              <w:rPr>
                <w:rFonts w:eastAsiaTheme="minorHAnsi"/>
                <w:color w:val="000000"/>
                <w:sz w:val="22"/>
                <w:szCs w:val="22"/>
                <w:lang w:val="en-SG"/>
              </w:rPr>
              <w:t xml:space="preserve">BANK_ID                                                                                                                                                                                                                                                                                                            </w:t>
            </w:r>
          </w:p>
          <w:p w14:paraId="61839B82"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DEL_FLG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'N'</w:t>
            </w:r>
            <w:r w:rsidRPr="00DA4B34">
              <w:rPr>
                <w:rFonts w:eastAsiaTheme="minorHAnsi"/>
                <w:color w:val="000000"/>
                <w:sz w:val="22"/>
                <w:szCs w:val="22"/>
                <w:lang w:val="en-SG"/>
              </w:rPr>
              <w:t xml:space="preserve">                                                                                                                                                                                                                                                                                                            </w:t>
            </w:r>
          </w:p>
          <w:p w14:paraId="10F1C76F"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FLOW_ID </w:t>
            </w:r>
            <w:r w:rsidRPr="00DA4B34">
              <w:rPr>
                <w:rFonts w:eastAsiaTheme="minorHAnsi"/>
                <w:color w:val="0000FF"/>
                <w:sz w:val="22"/>
                <w:szCs w:val="22"/>
                <w:lang w:val="en-SG"/>
              </w:rPr>
              <w:t>IN</w:t>
            </w:r>
            <w:r w:rsidRPr="00DA4B34">
              <w:rPr>
                <w:rFonts w:eastAsiaTheme="minorHAnsi"/>
                <w:color w:val="000000"/>
                <w:sz w:val="22"/>
                <w:szCs w:val="22"/>
                <w:lang w:val="en-SG"/>
              </w:rPr>
              <w:t xml:space="preserve"> </w:t>
            </w:r>
            <w:r w:rsidRPr="00DA4B34">
              <w:rPr>
                <w:rFonts w:eastAsiaTheme="minorHAnsi"/>
                <w:color w:val="FF0000"/>
                <w:sz w:val="22"/>
                <w:szCs w:val="22"/>
                <w:lang w:val="en-SG"/>
              </w:rPr>
              <w:t>(</w:t>
            </w:r>
            <w:r w:rsidRPr="00DA4B34">
              <w:rPr>
                <w:rFonts w:eastAsiaTheme="minorHAnsi"/>
                <w:color w:val="008080"/>
                <w:sz w:val="22"/>
                <w:szCs w:val="22"/>
                <w:lang w:val="en-SG"/>
              </w:rPr>
              <w:t>'INDEM'</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'EIDEM'</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267CB4CF"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NEXT_DMD_DATE &gt;</w:t>
            </w:r>
            <w:r w:rsidRPr="00DA4B34">
              <w:rPr>
                <w:rFonts w:eastAsiaTheme="minorHAnsi"/>
                <w:color w:val="FF0000"/>
                <w:sz w:val="22"/>
                <w:szCs w:val="22"/>
                <w:lang w:val="en-SG"/>
              </w:rPr>
              <w:t>=</w:t>
            </w:r>
            <w:r w:rsidRPr="00DA4B34">
              <w:rPr>
                <w:rFonts w:eastAsiaTheme="minorHAnsi"/>
                <w:color w:val="000000"/>
                <w:sz w:val="22"/>
                <w:szCs w:val="22"/>
                <w:lang w:val="en-SG"/>
              </w:rPr>
              <w:t xml:space="preserve"> TO_DATE</w:t>
            </w:r>
            <w:r w:rsidRPr="00DA4B34">
              <w:rPr>
                <w:rFonts w:eastAsiaTheme="minorHAnsi"/>
                <w:color w:val="FF0000"/>
                <w:sz w:val="22"/>
                <w:szCs w:val="22"/>
                <w:lang w:val="en-SG"/>
              </w:rPr>
              <w:t>(</w:t>
            </w:r>
            <w:r w:rsidRPr="00DA4B34">
              <w:rPr>
                <w:rFonts w:eastAsiaTheme="minorHAnsi"/>
                <w:color w:val="000000"/>
                <w:sz w:val="22"/>
                <w:szCs w:val="22"/>
                <w:lang w:val="en-SG"/>
              </w:rPr>
              <w:t xml:space="preserve"> ‘&lt;NGÀY_BÁO_CÁO&gt;’</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'YYYYMMDD'</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1931279E"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NEXT_DMD_DATE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0DC997A4"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FF0000"/>
                <w:sz w:val="22"/>
                <w:szCs w:val="22"/>
                <w:lang w:val="en-SG"/>
              </w:rPr>
              <w:t>(</w:t>
            </w:r>
            <w:r w:rsidRPr="00DA4B34">
              <w:rPr>
                <w:rFonts w:eastAsiaTheme="minorHAnsi"/>
                <w:color w:val="0000FF"/>
                <w:sz w:val="22"/>
                <w:szCs w:val="22"/>
                <w:lang w:val="en-SG"/>
              </w:rPr>
              <w:t>SELECT</w:t>
            </w:r>
            <w:r w:rsidRPr="00DA4B34">
              <w:rPr>
                <w:rFonts w:eastAsiaTheme="minorHAnsi"/>
                <w:color w:val="000000"/>
                <w:sz w:val="22"/>
                <w:szCs w:val="22"/>
                <w:lang w:val="en-SG"/>
              </w:rPr>
              <w:t xml:space="preserve"> </w:t>
            </w:r>
            <w:r w:rsidRPr="00DA4B34">
              <w:rPr>
                <w:rFonts w:eastAsiaTheme="minorHAnsi"/>
                <w:color w:val="0000FF"/>
                <w:sz w:val="22"/>
                <w:szCs w:val="22"/>
                <w:lang w:val="en-SG"/>
              </w:rPr>
              <w:t>MIN</w:t>
            </w:r>
            <w:r w:rsidRPr="00DA4B34">
              <w:rPr>
                <w:rFonts w:eastAsiaTheme="minorHAnsi"/>
                <w:color w:val="FF0000"/>
                <w:sz w:val="22"/>
                <w:szCs w:val="22"/>
                <w:lang w:val="en-SG"/>
              </w:rPr>
              <w:t>(</w:t>
            </w:r>
            <w:r w:rsidRPr="00DA4B34">
              <w:rPr>
                <w:rFonts w:eastAsiaTheme="minorHAnsi"/>
                <w:color w:val="000000"/>
                <w:sz w:val="22"/>
                <w:szCs w:val="22"/>
                <w:lang w:val="en-SG"/>
              </w:rPr>
              <w:t>NEXT_DMD_DATE</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09CB2DBF"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FROM</w:t>
            </w:r>
            <w:r w:rsidRPr="00DA4B34">
              <w:rPr>
                <w:rFonts w:eastAsiaTheme="minorHAnsi"/>
                <w:color w:val="000000"/>
                <w:sz w:val="22"/>
                <w:szCs w:val="22"/>
                <w:lang w:val="en-SG"/>
              </w:rPr>
              <w:t xml:space="preserve"> TBAADM</w:t>
            </w:r>
            <w:r w:rsidRPr="00DA4B34">
              <w:rPr>
                <w:rFonts w:eastAsiaTheme="minorHAnsi"/>
                <w:color w:val="FF0000"/>
                <w:sz w:val="22"/>
                <w:szCs w:val="22"/>
                <w:lang w:val="en-SG"/>
              </w:rPr>
              <w:t>.</w:t>
            </w:r>
            <w:r w:rsidRPr="00DA4B34">
              <w:rPr>
                <w:rFonts w:eastAsiaTheme="minorHAnsi"/>
                <w:color w:val="000000"/>
                <w:sz w:val="22"/>
                <w:szCs w:val="22"/>
                <w:lang w:val="en-SG"/>
              </w:rPr>
              <w:t xml:space="preserve">LRS                                                                                                                                                                                                                                                                                                            </w:t>
            </w:r>
          </w:p>
          <w:p w14:paraId="52A6B095"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WHERE</w:t>
            </w:r>
            <w:r w:rsidRPr="00DA4B34">
              <w:rPr>
                <w:rFonts w:eastAsiaTheme="minorHAnsi"/>
                <w:color w:val="000000"/>
                <w:sz w:val="22"/>
                <w:szCs w:val="22"/>
                <w:lang w:val="en-SG"/>
              </w:rPr>
              <w:t xml:space="preserve"> ACID </w:t>
            </w:r>
            <w:r w:rsidRPr="00DA4B34">
              <w:rPr>
                <w:rFonts w:eastAsiaTheme="minorHAnsi"/>
                <w:color w:val="FF0000"/>
                <w:sz w:val="22"/>
                <w:szCs w:val="22"/>
                <w:lang w:val="en-SG"/>
              </w:rPr>
              <w:t>=</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ACID                                                                                                                                                                                                                                                                                                          </w:t>
            </w:r>
          </w:p>
          <w:p w14:paraId="5FD126CF"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SHDL_NUM </w:t>
            </w:r>
            <w:r w:rsidRPr="00DA4B34">
              <w:rPr>
                <w:rFonts w:eastAsiaTheme="minorHAnsi"/>
                <w:color w:val="FF0000"/>
                <w:sz w:val="22"/>
                <w:szCs w:val="22"/>
                <w:lang w:val="en-SG"/>
              </w:rPr>
              <w:t>=</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SHDL_NUM                                                                                                                                                                                                                                                                                                          </w:t>
            </w:r>
          </w:p>
          <w:p w14:paraId="75CAB581"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BANK_ID </w:t>
            </w:r>
            <w:r w:rsidRPr="00DA4B34">
              <w:rPr>
                <w:rFonts w:eastAsiaTheme="minorHAnsi"/>
                <w:color w:val="FF0000"/>
                <w:sz w:val="22"/>
                <w:szCs w:val="22"/>
                <w:lang w:val="en-SG"/>
              </w:rPr>
              <w:t>=</w:t>
            </w:r>
            <w:r w:rsidRPr="00DA4B34">
              <w:rPr>
                <w:rFonts w:eastAsiaTheme="minorHAnsi"/>
                <w:color w:val="000000"/>
                <w:sz w:val="22"/>
                <w:szCs w:val="22"/>
                <w:lang w:val="en-SG"/>
              </w:rPr>
              <w:t xml:space="preserve"> LRS3</w:t>
            </w:r>
            <w:r w:rsidRPr="00DA4B34">
              <w:rPr>
                <w:rFonts w:eastAsiaTheme="minorHAnsi"/>
                <w:color w:val="FF0000"/>
                <w:sz w:val="22"/>
                <w:szCs w:val="22"/>
                <w:lang w:val="en-SG"/>
              </w:rPr>
              <w:t>.</w:t>
            </w:r>
            <w:r w:rsidRPr="00DA4B34">
              <w:rPr>
                <w:rFonts w:eastAsiaTheme="minorHAnsi"/>
                <w:color w:val="000000"/>
                <w:sz w:val="22"/>
                <w:szCs w:val="22"/>
                <w:lang w:val="en-SG"/>
              </w:rPr>
              <w:t xml:space="preserve">BANK_ID                                                                                                                                                                                                                                                                                                            </w:t>
            </w:r>
          </w:p>
          <w:p w14:paraId="7CA1FBB0"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ENTITY_CRE_FLG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w:t>
            </w:r>
            <w:r w:rsidRPr="00DA4B34">
              <w:rPr>
                <w:rFonts w:eastAsiaTheme="minorHAnsi"/>
                <w:color w:val="000000"/>
                <w:sz w:val="22"/>
                <w:szCs w:val="22"/>
                <w:lang w:val="en-SG"/>
              </w:rPr>
              <w:t xml:space="preserve">                                                                                                                                                                                                                                                                                                          </w:t>
            </w:r>
          </w:p>
          <w:p w14:paraId="6D418971"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DEL_FLG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'N'</w:t>
            </w:r>
            <w:r w:rsidRPr="00DA4B34">
              <w:rPr>
                <w:rFonts w:eastAsiaTheme="minorHAnsi"/>
                <w:color w:val="000000"/>
                <w:sz w:val="22"/>
                <w:szCs w:val="22"/>
                <w:lang w:val="en-SG"/>
              </w:rPr>
              <w:t xml:space="preserve">                                                                                                                                                                                                                                                                                                         </w:t>
            </w:r>
          </w:p>
          <w:p w14:paraId="0642B3A8"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FLOW_ID </w:t>
            </w:r>
            <w:r w:rsidRPr="00DA4B34">
              <w:rPr>
                <w:rFonts w:eastAsiaTheme="minorHAnsi"/>
                <w:color w:val="0000FF"/>
                <w:sz w:val="22"/>
                <w:szCs w:val="22"/>
                <w:lang w:val="en-SG"/>
              </w:rPr>
              <w:t>IN</w:t>
            </w:r>
            <w:r w:rsidRPr="00DA4B34">
              <w:rPr>
                <w:rFonts w:eastAsiaTheme="minorHAnsi"/>
                <w:color w:val="000000"/>
                <w:sz w:val="22"/>
                <w:szCs w:val="22"/>
                <w:lang w:val="en-SG"/>
              </w:rPr>
              <w:t xml:space="preserve"> </w:t>
            </w:r>
            <w:r w:rsidRPr="00DA4B34">
              <w:rPr>
                <w:rFonts w:eastAsiaTheme="minorHAnsi"/>
                <w:color w:val="FF0000"/>
                <w:sz w:val="22"/>
                <w:szCs w:val="22"/>
                <w:lang w:val="en-SG"/>
              </w:rPr>
              <w:t>(</w:t>
            </w:r>
            <w:r w:rsidRPr="00DA4B34">
              <w:rPr>
                <w:rFonts w:eastAsiaTheme="minorHAnsi"/>
                <w:color w:val="008080"/>
                <w:sz w:val="22"/>
                <w:szCs w:val="22"/>
                <w:lang w:val="en-SG"/>
              </w:rPr>
              <w:t>'INDEM'</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'EIDEM'</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47F2F465" w14:textId="77777777" w:rsidR="006A522F" w:rsidRPr="00DA4B34" w:rsidRDefault="006A522F" w:rsidP="00415767">
            <w:pPr>
              <w:autoSpaceDE w:val="0"/>
              <w:autoSpaceDN w:val="0"/>
              <w:adjustRightInd w:val="0"/>
              <w:rPr>
                <w:rFonts w:eastAsiaTheme="minorHAnsi"/>
                <w:color w:val="FF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AND</w:t>
            </w:r>
            <w:r w:rsidRPr="00DA4B34">
              <w:rPr>
                <w:rFonts w:eastAsiaTheme="minorHAnsi"/>
                <w:color w:val="000000"/>
                <w:sz w:val="22"/>
                <w:szCs w:val="22"/>
                <w:lang w:val="en-SG"/>
              </w:rPr>
              <w:t xml:space="preserve"> NEXT_DMD_DATE &gt;</w:t>
            </w:r>
            <w:r w:rsidRPr="00DA4B34">
              <w:rPr>
                <w:rFonts w:eastAsiaTheme="minorHAnsi"/>
                <w:color w:val="FF0000"/>
                <w:sz w:val="22"/>
                <w:szCs w:val="22"/>
                <w:lang w:val="en-SG"/>
              </w:rPr>
              <w:t>=</w:t>
            </w:r>
            <w:r w:rsidRPr="00DA4B34">
              <w:rPr>
                <w:rFonts w:eastAsiaTheme="minorHAnsi"/>
                <w:color w:val="000000"/>
                <w:sz w:val="22"/>
                <w:szCs w:val="22"/>
                <w:lang w:val="en-SG"/>
              </w:rPr>
              <w:t xml:space="preserve"> TO_DATE</w:t>
            </w:r>
            <w:r w:rsidRPr="00DA4B34">
              <w:rPr>
                <w:rFonts w:eastAsiaTheme="minorHAnsi"/>
                <w:color w:val="FF0000"/>
                <w:sz w:val="22"/>
                <w:szCs w:val="22"/>
                <w:lang w:val="en-SG"/>
              </w:rPr>
              <w:t>(</w:t>
            </w:r>
            <w:r w:rsidRPr="00DA4B34">
              <w:rPr>
                <w:rFonts w:eastAsiaTheme="minorHAnsi"/>
                <w:color w:val="000000"/>
                <w:sz w:val="22"/>
                <w:szCs w:val="22"/>
                <w:lang w:val="en-SG"/>
              </w:rPr>
              <w:t>‘&lt;NGÀY_BÁO_CÁO&gt;’</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'YYYYMMDD'</w:t>
            </w:r>
            <w:r w:rsidRPr="00DA4B34">
              <w:rPr>
                <w:rFonts w:eastAsiaTheme="minorHAnsi"/>
                <w:color w:val="FF0000"/>
                <w:sz w:val="22"/>
                <w:szCs w:val="22"/>
                <w:lang w:val="en-SG"/>
              </w:rPr>
              <w:t>))</w:t>
            </w:r>
          </w:p>
          <w:p w14:paraId="4E96A1A7" w14:textId="77777777" w:rsidR="006A522F" w:rsidRPr="00DA4B34" w:rsidRDefault="006A522F" w:rsidP="00415767"/>
        </w:tc>
      </w:tr>
      <w:tr w:rsidR="006A522F" w:rsidRPr="009F12C8" w14:paraId="7D76514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2353404" w14:textId="77777777" w:rsidR="006A522F" w:rsidRPr="009F12C8" w:rsidRDefault="006A522F" w:rsidP="00415767">
            <w:pPr>
              <w:jc w:val="center"/>
              <w:rPr>
                <w:bCs/>
              </w:rPr>
            </w:pPr>
            <w:r w:rsidRPr="009F12C8">
              <w:rPr>
                <w:sz w:val="22"/>
                <w:szCs w:val="22"/>
              </w:rPr>
              <w:t>50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E19514C" w14:textId="77777777" w:rsidR="006A522F" w:rsidRPr="009F12C8" w:rsidRDefault="006A522F" w:rsidP="00415767">
            <w:pPr>
              <w:rPr>
                <w:bCs/>
              </w:rPr>
            </w:pPr>
            <w:r w:rsidRPr="009F12C8">
              <w:rPr>
                <w:sz w:val="22"/>
                <w:szCs w:val="22"/>
              </w:rPr>
              <w:t>NGAY_THU_GOC</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C50B443" w14:textId="77777777" w:rsidR="006A522F" w:rsidRDefault="006A522F" w:rsidP="00415767">
            <w:pPr>
              <w:spacing w:line="276" w:lineRule="auto"/>
              <w:rPr>
                <w:bCs/>
              </w:rPr>
            </w:pPr>
            <w:r>
              <w:rPr>
                <w:b/>
                <w:sz w:val="22"/>
                <w:szCs w:val="22"/>
              </w:rPr>
              <w:t>Bước 1:</w:t>
            </w:r>
            <w:r>
              <w:rPr>
                <w:bCs/>
                <w:sz w:val="22"/>
                <w:szCs w:val="22"/>
              </w:rPr>
              <w:t xml:space="preserve"> Đặt bảng tạm </w:t>
            </w:r>
            <w:r w:rsidRPr="00DF58DD">
              <w:rPr>
                <w:b/>
                <w:bCs/>
                <w:sz w:val="22"/>
                <w:szCs w:val="22"/>
              </w:rPr>
              <w:t>TEMP_LRS2</w:t>
            </w:r>
            <w:r>
              <w:rPr>
                <w:bCs/>
                <w:color w:val="C45911"/>
                <w:sz w:val="22"/>
                <w:szCs w:val="22"/>
              </w:rPr>
              <w:t xml:space="preserve"> </w:t>
            </w:r>
            <w:r>
              <w:rPr>
                <w:bCs/>
                <w:sz w:val="22"/>
                <w:szCs w:val="22"/>
              </w:rPr>
              <w:t>với cách lấy dữ liệu như sau:</w:t>
            </w:r>
          </w:p>
          <w:tbl>
            <w:tblPr>
              <w:tblStyle w:val="TableGrid"/>
              <w:tblW w:w="6272" w:type="dxa"/>
              <w:tblLayout w:type="fixed"/>
              <w:tblLook w:val="04A0" w:firstRow="1" w:lastRow="0" w:firstColumn="1" w:lastColumn="0" w:noHBand="0" w:noVBand="1"/>
            </w:tblPr>
            <w:tblGrid>
              <w:gridCol w:w="6272"/>
            </w:tblGrid>
            <w:tr w:rsidR="006A522F" w14:paraId="6847D1C3" w14:textId="77777777" w:rsidTr="00415767">
              <w:tc>
                <w:tcPr>
                  <w:tcW w:w="6272" w:type="dxa"/>
                </w:tcPr>
                <w:p w14:paraId="1F205EA9"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SELECT</w:t>
                  </w:r>
                  <w:r w:rsidRPr="00A23681">
                    <w:rPr>
                      <w:rFonts w:eastAsiaTheme="minorHAnsi"/>
                      <w:color w:val="000000"/>
                      <w:lang w:val="en-SG"/>
                    </w:rPr>
                    <w:t xml:space="preserve"> </w:t>
                  </w:r>
                  <w:r w:rsidRPr="00A23681">
                    <w:rPr>
                      <w:rFonts w:eastAsiaTheme="minorHAnsi"/>
                      <w:color w:val="FF0000"/>
                      <w:lang w:val="en-SG"/>
                    </w:rPr>
                    <w:t>*</w:t>
                  </w:r>
                  <w:r w:rsidRPr="00A23681">
                    <w:rPr>
                      <w:rFonts w:eastAsiaTheme="minorHAnsi"/>
                      <w:color w:val="000000"/>
                      <w:lang w:val="en-SG"/>
                    </w:rPr>
                    <w:t xml:space="preserve">                                                                                                                                                                                                                                                                                                            </w:t>
                  </w:r>
                </w:p>
                <w:p w14:paraId="37DC3796"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FROM</w:t>
                  </w:r>
                  <w:r w:rsidRPr="00A23681">
                    <w:rPr>
                      <w:rFonts w:eastAsiaTheme="minorHAnsi"/>
                      <w:color w:val="000000"/>
                      <w:lang w:val="en-SG"/>
                    </w:rPr>
                    <w:t xml:space="preserve"> TBAADM</w:t>
                  </w:r>
                  <w:r w:rsidRPr="00A23681">
                    <w:rPr>
                      <w:rFonts w:eastAsiaTheme="minorHAnsi"/>
                      <w:color w:val="FF0000"/>
                      <w:lang w:val="en-SG"/>
                    </w:rPr>
                    <w:t>.</w:t>
                  </w:r>
                  <w:r w:rsidRPr="00A23681">
                    <w:rPr>
                      <w:rFonts w:eastAsiaTheme="minorHAnsi"/>
                      <w:color w:val="000000"/>
                      <w:lang w:val="en-SG"/>
                    </w:rPr>
                    <w:t xml:space="preserve">LRS LRS2                                                                                                                                                                                                                                                                                                         </w:t>
                  </w:r>
                </w:p>
                <w:p w14:paraId="164D4631"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WHERE</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ENTITY_CRE_FLG </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'Y'</w:t>
                  </w:r>
                  <w:r w:rsidRPr="00A23681">
                    <w:rPr>
                      <w:rFonts w:eastAsiaTheme="minorHAnsi"/>
                      <w:color w:val="000000"/>
                      <w:lang w:val="en-SG"/>
                    </w:rPr>
                    <w:t xml:space="preserve">                                                                                                                                                                                                                                                                                                           </w:t>
                  </w:r>
                </w:p>
                <w:p w14:paraId="2D8A9154"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AND</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DEL_FLG </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'N'</w:t>
                  </w:r>
                  <w:r w:rsidRPr="00A23681">
                    <w:rPr>
                      <w:rFonts w:eastAsiaTheme="minorHAnsi"/>
                      <w:color w:val="000000"/>
                      <w:lang w:val="en-SG"/>
                    </w:rPr>
                    <w:t xml:space="preserve">                                                                                                                                                                                                                                                                                                          </w:t>
                  </w:r>
                </w:p>
                <w:p w14:paraId="37F620F4"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AND</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FLOW_ID </w:t>
                  </w:r>
                  <w:r w:rsidRPr="00A23681">
                    <w:rPr>
                      <w:rFonts w:eastAsiaTheme="minorHAnsi"/>
                      <w:color w:val="0000FF"/>
                      <w:lang w:val="en-SG"/>
                    </w:rPr>
                    <w:t>IN</w:t>
                  </w:r>
                  <w:r w:rsidRPr="00A23681">
                    <w:rPr>
                      <w:rFonts w:eastAsiaTheme="minorHAnsi"/>
                      <w:color w:val="000000"/>
                      <w:lang w:val="en-SG"/>
                    </w:rPr>
                    <w:t xml:space="preserve"> </w:t>
                  </w:r>
                  <w:r w:rsidRPr="00A23681">
                    <w:rPr>
                      <w:rFonts w:eastAsiaTheme="minorHAnsi"/>
                      <w:color w:val="FF0000"/>
                      <w:lang w:val="en-SG"/>
                    </w:rPr>
                    <w:t>(</w:t>
                  </w:r>
                  <w:r w:rsidRPr="00A23681">
                    <w:rPr>
                      <w:rFonts w:eastAsiaTheme="minorHAnsi"/>
                      <w:color w:val="008080"/>
                      <w:lang w:val="en-SG"/>
                    </w:rPr>
                    <w:t>'PRDEM'</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'EIDEM'</w:t>
                  </w:r>
                  <w:r w:rsidRPr="00A23681">
                    <w:rPr>
                      <w:rFonts w:eastAsiaTheme="minorHAnsi"/>
                      <w:color w:val="FF0000"/>
                      <w:lang w:val="en-SG"/>
                    </w:rPr>
                    <w:t>)</w:t>
                  </w:r>
                  <w:r w:rsidRPr="00A23681">
                    <w:rPr>
                      <w:rFonts w:eastAsiaTheme="minorHAnsi"/>
                      <w:color w:val="000000"/>
                      <w:lang w:val="en-SG"/>
                    </w:rPr>
                    <w:t xml:space="preserve">                                                                                                                                                                                                                                                                                                          </w:t>
                  </w:r>
                </w:p>
                <w:p w14:paraId="785AF785"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AND</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NEXT_DMD_DATE &gt;</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0000"/>
                      <w:lang w:val="en-SG"/>
                    </w:rPr>
                    <w:lastRenderedPageBreak/>
                    <w:t>TO_DATE</w:t>
                  </w:r>
                  <w:r w:rsidRPr="00A23681">
                    <w:rPr>
                      <w:rFonts w:eastAsiaTheme="minorHAnsi"/>
                      <w:color w:val="FF0000"/>
                      <w:lang w:val="en-SG"/>
                    </w:rPr>
                    <w:t>(</w:t>
                  </w:r>
                  <w:r w:rsidRPr="00A23681">
                    <w:rPr>
                      <w:rFonts w:eastAsiaTheme="minorHAnsi"/>
                      <w:color w:val="008080"/>
                      <w:lang w:val="en-SG"/>
                    </w:rPr>
                    <w:t>'&lt;NGÀY_BÁO_CÁO&gt;'</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'YYYYMMDD'</w:t>
                  </w:r>
                  <w:r w:rsidRPr="00A23681">
                    <w:rPr>
                      <w:rFonts w:eastAsiaTheme="minorHAnsi"/>
                      <w:color w:val="FF0000"/>
                      <w:lang w:val="en-SG"/>
                    </w:rPr>
                    <w:t>)</w:t>
                  </w:r>
                  <w:r w:rsidRPr="00A23681">
                    <w:rPr>
                      <w:rFonts w:eastAsiaTheme="minorHAnsi"/>
                      <w:color w:val="000000"/>
                      <w:lang w:val="en-SG"/>
                    </w:rPr>
                    <w:t xml:space="preserve">                                                                                                                                                                                                                                                                                                          </w:t>
                  </w:r>
                </w:p>
                <w:p w14:paraId="54D6A313"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FF"/>
                      <w:lang w:val="en-SG"/>
                    </w:rPr>
                    <w:t>AND</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NEXT_DMD_DATE </w:t>
                  </w:r>
                  <w:r w:rsidRPr="00A23681">
                    <w:rPr>
                      <w:rFonts w:eastAsiaTheme="minorHAnsi"/>
                      <w:color w:val="FF0000"/>
                      <w:lang w:val="en-SG"/>
                    </w:rPr>
                    <w:t>=</w:t>
                  </w:r>
                  <w:r w:rsidRPr="00A23681">
                    <w:rPr>
                      <w:rFonts w:eastAsiaTheme="minorHAnsi"/>
                      <w:color w:val="000000"/>
                      <w:lang w:val="en-SG"/>
                    </w:rPr>
                    <w:t xml:space="preserve">                                                                                                                                                                                                                                                                                                            </w:t>
                  </w:r>
                </w:p>
                <w:p w14:paraId="493AF02F"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FF0000"/>
                      <w:lang w:val="en-SG"/>
                    </w:rPr>
                    <w:t>(</w:t>
                  </w:r>
                  <w:r w:rsidRPr="00A23681">
                    <w:rPr>
                      <w:rFonts w:eastAsiaTheme="minorHAnsi"/>
                      <w:color w:val="0000FF"/>
                      <w:lang w:val="en-SG"/>
                    </w:rPr>
                    <w:t>SELECT</w:t>
                  </w:r>
                  <w:r w:rsidRPr="00A23681">
                    <w:rPr>
                      <w:rFonts w:eastAsiaTheme="minorHAnsi"/>
                      <w:color w:val="000000"/>
                      <w:lang w:val="en-SG"/>
                    </w:rPr>
                    <w:t xml:space="preserve"> </w:t>
                  </w:r>
                  <w:r w:rsidRPr="00A23681">
                    <w:rPr>
                      <w:rFonts w:eastAsiaTheme="minorHAnsi"/>
                      <w:color w:val="0000FF"/>
                      <w:lang w:val="en-SG"/>
                    </w:rPr>
                    <w:t>MIN</w:t>
                  </w:r>
                  <w:r w:rsidRPr="00A23681">
                    <w:rPr>
                      <w:rFonts w:eastAsiaTheme="minorHAnsi"/>
                      <w:color w:val="FF0000"/>
                      <w:lang w:val="en-SG"/>
                    </w:rPr>
                    <w:t>(</w:t>
                  </w:r>
                  <w:r w:rsidRPr="00A23681">
                    <w:rPr>
                      <w:rFonts w:eastAsiaTheme="minorHAnsi"/>
                      <w:color w:val="000000"/>
                      <w:lang w:val="en-SG"/>
                    </w:rPr>
                    <w:t>NEXT_DMD_DATE</w:t>
                  </w:r>
                  <w:r w:rsidRPr="00A23681">
                    <w:rPr>
                      <w:rFonts w:eastAsiaTheme="minorHAnsi"/>
                      <w:color w:val="FF0000"/>
                      <w:lang w:val="en-SG"/>
                    </w:rPr>
                    <w:t>)</w:t>
                  </w:r>
                  <w:r w:rsidRPr="00A23681">
                    <w:rPr>
                      <w:rFonts w:eastAsiaTheme="minorHAnsi"/>
                      <w:color w:val="000000"/>
                      <w:lang w:val="en-SG"/>
                    </w:rPr>
                    <w:t xml:space="preserve">                                                                                                                                                                                                                                                                                                          </w:t>
                  </w:r>
                </w:p>
                <w:p w14:paraId="751D2492"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FROM</w:t>
                  </w:r>
                  <w:r w:rsidRPr="00A23681">
                    <w:rPr>
                      <w:rFonts w:eastAsiaTheme="minorHAnsi"/>
                      <w:color w:val="000000"/>
                      <w:lang w:val="en-SG"/>
                    </w:rPr>
                    <w:t xml:space="preserve"> TBAADM</w:t>
                  </w:r>
                  <w:r w:rsidRPr="00A23681">
                    <w:rPr>
                      <w:rFonts w:eastAsiaTheme="minorHAnsi"/>
                      <w:color w:val="FF0000"/>
                      <w:lang w:val="en-SG"/>
                    </w:rPr>
                    <w:t>.</w:t>
                  </w:r>
                  <w:r w:rsidRPr="00A23681">
                    <w:rPr>
                      <w:rFonts w:eastAsiaTheme="minorHAnsi"/>
                      <w:color w:val="000000"/>
                      <w:lang w:val="en-SG"/>
                    </w:rPr>
                    <w:t xml:space="preserve">LRS                                                                                                                                                                                                                                                                                                          </w:t>
                  </w:r>
                </w:p>
                <w:p w14:paraId="7A10EBA6"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WHERE</w:t>
                  </w:r>
                  <w:r w:rsidRPr="00A23681">
                    <w:rPr>
                      <w:rFonts w:eastAsiaTheme="minorHAnsi"/>
                      <w:color w:val="000000"/>
                      <w:lang w:val="en-SG"/>
                    </w:rPr>
                    <w:t xml:space="preserve"> ACID </w:t>
                  </w:r>
                  <w:r w:rsidRPr="00A23681">
                    <w:rPr>
                      <w:rFonts w:eastAsiaTheme="minorHAnsi"/>
                      <w:color w:val="FF0000"/>
                      <w:lang w:val="en-SG"/>
                    </w:rPr>
                    <w:t>=</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ACID                                                                                                                                                                                                                                                                                                            </w:t>
                  </w:r>
                </w:p>
                <w:p w14:paraId="762D2DD2"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AND</w:t>
                  </w:r>
                  <w:r w:rsidRPr="00A23681">
                    <w:rPr>
                      <w:rFonts w:eastAsiaTheme="minorHAnsi"/>
                      <w:color w:val="000000"/>
                      <w:lang w:val="en-SG"/>
                    </w:rPr>
                    <w:t xml:space="preserve"> SHDL_NUM </w:t>
                  </w:r>
                  <w:r w:rsidRPr="00A23681">
                    <w:rPr>
                      <w:rFonts w:eastAsiaTheme="minorHAnsi"/>
                      <w:color w:val="FF0000"/>
                      <w:lang w:val="en-SG"/>
                    </w:rPr>
                    <w:t>=</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SHDL_NUM                                                                                                                                                                                                                                                                                                            </w:t>
                  </w:r>
                </w:p>
                <w:p w14:paraId="3E43CE7F"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AND</w:t>
                  </w:r>
                  <w:r w:rsidRPr="00A23681">
                    <w:rPr>
                      <w:rFonts w:eastAsiaTheme="minorHAnsi"/>
                      <w:color w:val="000000"/>
                      <w:lang w:val="en-SG"/>
                    </w:rPr>
                    <w:t xml:space="preserve"> BANK_ID </w:t>
                  </w:r>
                  <w:r w:rsidRPr="00A23681">
                    <w:rPr>
                      <w:rFonts w:eastAsiaTheme="minorHAnsi"/>
                      <w:color w:val="FF0000"/>
                      <w:lang w:val="en-SG"/>
                    </w:rPr>
                    <w:t>=</w:t>
                  </w:r>
                  <w:r w:rsidRPr="00A23681">
                    <w:rPr>
                      <w:rFonts w:eastAsiaTheme="minorHAnsi"/>
                      <w:color w:val="000000"/>
                      <w:lang w:val="en-SG"/>
                    </w:rPr>
                    <w:t xml:space="preserve"> LRS2</w:t>
                  </w:r>
                  <w:r w:rsidRPr="00A23681">
                    <w:rPr>
                      <w:rFonts w:eastAsiaTheme="minorHAnsi"/>
                      <w:color w:val="FF0000"/>
                      <w:lang w:val="en-SG"/>
                    </w:rPr>
                    <w:t>.</w:t>
                  </w:r>
                  <w:r w:rsidRPr="00A23681">
                    <w:rPr>
                      <w:rFonts w:eastAsiaTheme="minorHAnsi"/>
                      <w:color w:val="000000"/>
                      <w:lang w:val="en-SG"/>
                    </w:rPr>
                    <w:t xml:space="preserve">BANK_ID                                                                                                                                                                                                                                                                                                          </w:t>
                  </w:r>
                </w:p>
                <w:p w14:paraId="4A55A5B1"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AND</w:t>
                  </w:r>
                  <w:r w:rsidRPr="00A23681">
                    <w:rPr>
                      <w:rFonts w:eastAsiaTheme="minorHAnsi"/>
                      <w:color w:val="000000"/>
                      <w:lang w:val="en-SG"/>
                    </w:rPr>
                    <w:t xml:space="preserve"> ENTITY_CRE_FLG </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'Y'</w:t>
                  </w:r>
                  <w:r w:rsidRPr="00A23681">
                    <w:rPr>
                      <w:rFonts w:eastAsiaTheme="minorHAnsi"/>
                      <w:color w:val="000000"/>
                      <w:lang w:val="en-SG"/>
                    </w:rPr>
                    <w:t xml:space="preserve">                                                                                                                                                                                                                                                                                                            </w:t>
                  </w:r>
                </w:p>
                <w:p w14:paraId="52C2630C"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AND</w:t>
                  </w:r>
                  <w:r w:rsidRPr="00A23681">
                    <w:rPr>
                      <w:rFonts w:eastAsiaTheme="minorHAnsi"/>
                      <w:color w:val="000000"/>
                      <w:lang w:val="en-SG"/>
                    </w:rPr>
                    <w:t xml:space="preserve"> DEL_FLG </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'N'</w:t>
                  </w:r>
                  <w:r w:rsidRPr="00A23681">
                    <w:rPr>
                      <w:rFonts w:eastAsiaTheme="minorHAnsi"/>
                      <w:color w:val="000000"/>
                      <w:lang w:val="en-SG"/>
                    </w:rPr>
                    <w:t xml:space="preserve">                                                                                                                                                                                                                                                                                                           </w:t>
                  </w:r>
                </w:p>
                <w:p w14:paraId="065EA4D8" w14:textId="77777777" w:rsidR="006A522F" w:rsidRPr="00A23681" w:rsidRDefault="006A522F" w:rsidP="00415767">
                  <w:pPr>
                    <w:autoSpaceDE w:val="0"/>
                    <w:autoSpaceDN w:val="0"/>
                    <w:adjustRightInd w:val="0"/>
                    <w:rPr>
                      <w:rFonts w:eastAsiaTheme="minorHAnsi"/>
                      <w:color w:val="000000"/>
                      <w:lang w:val="en-SG"/>
                    </w:rPr>
                  </w:pPr>
                  <w:r w:rsidRPr="00A23681">
                    <w:rPr>
                      <w:rFonts w:eastAsiaTheme="minorHAnsi"/>
                      <w:color w:val="000000"/>
                      <w:lang w:val="en-SG"/>
                    </w:rPr>
                    <w:t xml:space="preserve">        </w:t>
                  </w:r>
                  <w:r w:rsidRPr="00A23681">
                    <w:rPr>
                      <w:rFonts w:eastAsiaTheme="minorHAnsi"/>
                      <w:color w:val="0000FF"/>
                      <w:lang w:val="en-SG"/>
                    </w:rPr>
                    <w:t>AND</w:t>
                  </w:r>
                  <w:r w:rsidRPr="00A23681">
                    <w:rPr>
                      <w:rFonts w:eastAsiaTheme="minorHAnsi"/>
                      <w:color w:val="000000"/>
                      <w:lang w:val="en-SG"/>
                    </w:rPr>
                    <w:t xml:space="preserve"> FLOW_ID </w:t>
                  </w:r>
                  <w:r w:rsidRPr="00A23681">
                    <w:rPr>
                      <w:rFonts w:eastAsiaTheme="minorHAnsi"/>
                      <w:color w:val="0000FF"/>
                      <w:lang w:val="en-SG"/>
                    </w:rPr>
                    <w:t>IN</w:t>
                  </w:r>
                  <w:r w:rsidRPr="00A23681">
                    <w:rPr>
                      <w:rFonts w:eastAsiaTheme="minorHAnsi"/>
                      <w:color w:val="000000"/>
                      <w:lang w:val="en-SG"/>
                    </w:rPr>
                    <w:t xml:space="preserve"> </w:t>
                  </w:r>
                  <w:r w:rsidRPr="00A23681">
                    <w:rPr>
                      <w:rFonts w:eastAsiaTheme="minorHAnsi"/>
                      <w:color w:val="FF0000"/>
                      <w:lang w:val="en-SG"/>
                    </w:rPr>
                    <w:t>(</w:t>
                  </w:r>
                  <w:r w:rsidRPr="00A23681">
                    <w:rPr>
                      <w:rFonts w:eastAsiaTheme="minorHAnsi"/>
                      <w:color w:val="008080"/>
                      <w:lang w:val="en-SG"/>
                    </w:rPr>
                    <w:t>'PRDEM'</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'EIDEM'</w:t>
                  </w:r>
                  <w:r w:rsidRPr="00A23681">
                    <w:rPr>
                      <w:rFonts w:eastAsiaTheme="minorHAnsi"/>
                      <w:color w:val="FF0000"/>
                      <w:lang w:val="en-SG"/>
                    </w:rPr>
                    <w:t>)</w:t>
                  </w:r>
                  <w:r w:rsidRPr="00A23681">
                    <w:rPr>
                      <w:rFonts w:eastAsiaTheme="minorHAnsi"/>
                      <w:color w:val="000000"/>
                      <w:lang w:val="en-SG"/>
                    </w:rPr>
                    <w:t xml:space="preserve">                                                                                                                                                                                                                                                                                                           </w:t>
                  </w:r>
                </w:p>
                <w:p w14:paraId="77E6B201" w14:textId="77777777" w:rsidR="006A522F" w:rsidRPr="00A23681" w:rsidRDefault="006A522F" w:rsidP="00415767">
                  <w:pPr>
                    <w:autoSpaceDE w:val="0"/>
                    <w:autoSpaceDN w:val="0"/>
                    <w:adjustRightInd w:val="0"/>
                    <w:rPr>
                      <w:rFonts w:ascii="DejaVu Sans Mono" w:eastAsiaTheme="minorHAnsi" w:hAnsi="DejaVu Sans Mono" w:cs="DejaVu Sans Mono"/>
                      <w:color w:val="FF0000"/>
                      <w:sz w:val="20"/>
                      <w:szCs w:val="20"/>
                      <w:lang w:val="en-SG"/>
                    </w:rPr>
                  </w:pPr>
                  <w:r w:rsidRPr="00A23681">
                    <w:rPr>
                      <w:rFonts w:eastAsiaTheme="minorHAnsi"/>
                      <w:color w:val="000000"/>
                      <w:lang w:val="en-SG"/>
                    </w:rPr>
                    <w:t xml:space="preserve">        </w:t>
                  </w:r>
                  <w:r w:rsidRPr="00A23681">
                    <w:rPr>
                      <w:rFonts w:eastAsiaTheme="minorHAnsi"/>
                      <w:color w:val="0000FF"/>
                      <w:lang w:val="en-SG"/>
                    </w:rPr>
                    <w:t>AND</w:t>
                  </w:r>
                  <w:r w:rsidRPr="00A23681">
                    <w:rPr>
                      <w:rFonts w:eastAsiaTheme="minorHAnsi"/>
                      <w:color w:val="000000"/>
                      <w:lang w:val="en-SG"/>
                    </w:rPr>
                    <w:t xml:space="preserve"> NEXT_DMD_DATE &gt;</w:t>
                  </w:r>
                  <w:r w:rsidRPr="00A23681">
                    <w:rPr>
                      <w:rFonts w:eastAsiaTheme="minorHAnsi"/>
                      <w:color w:val="FF0000"/>
                      <w:lang w:val="en-SG"/>
                    </w:rPr>
                    <w:t>=</w:t>
                  </w:r>
                  <w:r w:rsidRPr="00A23681">
                    <w:rPr>
                      <w:rFonts w:eastAsiaTheme="minorHAnsi"/>
                      <w:color w:val="000000"/>
                      <w:lang w:val="en-SG"/>
                    </w:rPr>
                    <w:t xml:space="preserve"> TO_DATE</w:t>
                  </w:r>
                  <w:r w:rsidRPr="00A23681">
                    <w:rPr>
                      <w:rFonts w:eastAsiaTheme="minorHAnsi"/>
                      <w:color w:val="FF0000"/>
                      <w:lang w:val="en-SG"/>
                    </w:rPr>
                    <w:t>(</w:t>
                  </w:r>
                  <w:r w:rsidRPr="00A23681">
                    <w:rPr>
                      <w:rFonts w:eastAsiaTheme="minorHAnsi"/>
                      <w:color w:val="008080"/>
                      <w:lang w:val="en-SG"/>
                    </w:rPr>
                    <w:t>'&lt;NGÀY_BÁO_CÁO&gt;'</w:t>
                  </w:r>
                  <w:r w:rsidRPr="00A23681">
                    <w:rPr>
                      <w:rFonts w:eastAsiaTheme="minorHAnsi"/>
                      <w:color w:val="FF0000"/>
                      <w:lang w:val="en-SG"/>
                    </w:rPr>
                    <w:t>,</w:t>
                  </w:r>
                  <w:r w:rsidRPr="00A23681">
                    <w:rPr>
                      <w:rFonts w:eastAsiaTheme="minorHAnsi"/>
                      <w:color w:val="000000"/>
                      <w:lang w:val="en-SG"/>
                    </w:rPr>
                    <w:t xml:space="preserve"> </w:t>
                  </w:r>
                  <w:r w:rsidRPr="00A23681">
                    <w:rPr>
                      <w:rFonts w:eastAsiaTheme="minorHAnsi"/>
                      <w:color w:val="008080"/>
                      <w:lang w:val="en-SG"/>
                    </w:rPr>
                    <w:t>'YYYYMMDD'</w:t>
                  </w:r>
                  <w:r w:rsidRPr="00A23681">
                    <w:rPr>
                      <w:rFonts w:eastAsiaTheme="minorHAnsi"/>
                      <w:color w:val="FF0000"/>
                      <w:lang w:val="en-SG"/>
                    </w:rPr>
                    <w:t>))</w:t>
                  </w:r>
                </w:p>
              </w:tc>
            </w:tr>
          </w:tbl>
          <w:p w14:paraId="26471A5B" w14:textId="77777777" w:rsidR="006A522F" w:rsidRDefault="006A522F" w:rsidP="00415767">
            <w:pPr>
              <w:spacing w:line="276" w:lineRule="auto"/>
              <w:rPr>
                <w:bCs/>
              </w:rPr>
            </w:pPr>
          </w:p>
          <w:p w14:paraId="10CAD9D9" w14:textId="77777777" w:rsidR="006A522F" w:rsidRDefault="006A522F" w:rsidP="00415767">
            <w:pPr>
              <w:spacing w:line="276" w:lineRule="auto"/>
              <w:rPr>
                <w:bCs/>
              </w:rPr>
            </w:pPr>
          </w:p>
          <w:p w14:paraId="51140391" w14:textId="77777777" w:rsidR="006A522F" w:rsidRPr="009F12C8" w:rsidRDefault="006A522F" w:rsidP="00415767">
            <w:pPr>
              <w:rPr>
                <w:bCs/>
              </w:rPr>
            </w:pPr>
            <w:r>
              <w:rPr>
                <w:b/>
                <w:sz w:val="22"/>
                <w:szCs w:val="22"/>
              </w:rPr>
              <w:t>Bước 2:</w:t>
            </w:r>
            <w:r>
              <w:rPr>
                <w:bCs/>
                <w:sz w:val="22"/>
                <w:szCs w:val="22"/>
              </w:rPr>
              <w:t xml:space="preserve"> </w:t>
            </w:r>
            <w:r w:rsidRPr="009F12C8">
              <w:rPr>
                <w:sz w:val="22"/>
                <w:szCs w:val="22"/>
              </w:rPr>
              <w:t xml:space="preserve">Liên kết (LEFT JOIN) với bảng </w:t>
            </w:r>
            <w:r>
              <w:rPr>
                <w:sz w:val="22"/>
                <w:szCs w:val="22"/>
              </w:rPr>
              <w:t xml:space="preserve">tạm </w:t>
            </w:r>
            <w:r w:rsidRPr="00DF58DD">
              <w:rPr>
                <w:b/>
                <w:bCs/>
                <w:sz w:val="22"/>
                <w:szCs w:val="22"/>
              </w:rPr>
              <w:t>TEMP_LRS2</w:t>
            </w:r>
            <w:r w:rsidRPr="009F12C8">
              <w:rPr>
                <w:sz w:val="22"/>
                <w:szCs w:val="22"/>
              </w:rPr>
              <w:t xml:space="preserve"> với điều kiện sau:</w:t>
            </w:r>
          </w:p>
          <w:p w14:paraId="07D9B230" w14:textId="77777777" w:rsidR="006A522F" w:rsidRPr="009F12C8" w:rsidRDefault="006A522F" w:rsidP="00415767">
            <w:pPr>
              <w:rPr>
                <w:bCs/>
              </w:rPr>
            </w:pPr>
          </w:p>
          <w:p w14:paraId="45958D1D" w14:textId="77777777" w:rsidR="006A522F" w:rsidRPr="00DF58DD" w:rsidRDefault="006A522F" w:rsidP="00415767">
            <w:r w:rsidRPr="00DF58DD">
              <w:rPr>
                <w:sz w:val="22"/>
                <w:szCs w:val="22"/>
              </w:rPr>
              <w:t>GAM.ACID = LRS2.ACID</w:t>
            </w:r>
          </w:p>
          <w:p w14:paraId="15537BC9" w14:textId="77777777" w:rsidR="006A522F" w:rsidRPr="00A23681" w:rsidRDefault="006A522F" w:rsidP="00415767">
            <w:r w:rsidRPr="00DF58DD">
              <w:rPr>
                <w:rFonts w:eastAsiaTheme="minorHAnsi"/>
                <w:color w:val="0000FF"/>
                <w:sz w:val="22"/>
                <w:szCs w:val="22"/>
                <w:lang w:val="en-SG"/>
              </w:rPr>
              <w:t>AND</w:t>
            </w:r>
            <w:r w:rsidRPr="00A159D6">
              <w:rPr>
                <w:rFonts w:eastAsiaTheme="minorHAnsi"/>
                <w:color w:val="000000"/>
                <w:sz w:val="22"/>
                <w:szCs w:val="22"/>
                <w:lang w:val="en-SG"/>
              </w:rPr>
              <w:t xml:space="preserve"> </w:t>
            </w:r>
            <w:r w:rsidRPr="00DF58DD">
              <w:rPr>
                <w:sz w:val="22"/>
                <w:szCs w:val="22"/>
              </w:rPr>
              <w:t>GAM.BANK_ID = LRS2.BANK_ID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EC0973A" w14:textId="77777777" w:rsidR="006A522F" w:rsidRPr="009F12C8" w:rsidRDefault="006A522F" w:rsidP="00415767">
            <w:pPr>
              <w:rPr>
                <w:bCs/>
              </w:rPr>
            </w:pPr>
            <w:r w:rsidRPr="009F12C8">
              <w:rPr>
                <w:sz w:val="22"/>
                <w:szCs w:val="22"/>
              </w:rPr>
              <w:lastRenderedPageBreak/>
              <w:t>TO_CHAR(</w:t>
            </w:r>
            <w:r>
              <w:rPr>
                <w:sz w:val="22"/>
                <w:szCs w:val="22"/>
              </w:rPr>
              <w:t>TEMP_</w:t>
            </w:r>
            <w:r w:rsidRPr="009F12C8">
              <w:rPr>
                <w:sz w:val="22"/>
                <w:szCs w:val="22"/>
              </w:rPr>
              <w:t>LRS2.NEXT_DMD_DATE, 'YYYYMMDD')</w:t>
            </w:r>
          </w:p>
        </w:tc>
      </w:tr>
      <w:tr w:rsidR="006A522F" w:rsidRPr="009F12C8" w14:paraId="1A28F193"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F19F0E2" w14:textId="77777777" w:rsidR="006A522F" w:rsidRPr="009F12C8" w:rsidRDefault="006A522F" w:rsidP="00415767">
            <w:pPr>
              <w:jc w:val="center"/>
              <w:rPr>
                <w:bCs/>
              </w:rPr>
            </w:pPr>
            <w:r w:rsidRPr="009F12C8">
              <w:rPr>
                <w:sz w:val="22"/>
                <w:szCs w:val="22"/>
              </w:rPr>
              <w:t>51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13AD5F5" w14:textId="77777777" w:rsidR="006A522F" w:rsidRPr="009F12C8" w:rsidRDefault="006A522F" w:rsidP="00415767">
            <w:pPr>
              <w:rPr>
                <w:bCs/>
              </w:rPr>
            </w:pPr>
            <w:r w:rsidRPr="009F12C8">
              <w:rPr>
                <w:sz w:val="22"/>
                <w:szCs w:val="22"/>
              </w:rPr>
              <w:t>LOAI_TIEN_HOP_DONG</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92EF943" w14:textId="77777777" w:rsidR="006A522F" w:rsidRPr="009F12C8" w:rsidRDefault="006A522F" w:rsidP="00415767">
            <w:pPr>
              <w:rPr>
                <w:bCs/>
              </w:rPr>
            </w:pPr>
            <w:r w:rsidRPr="009F12C8">
              <w:rPr>
                <w:sz w:val="22"/>
                <w:szCs w:val="22"/>
              </w:rPr>
              <w:t>Tương tự cột “HOP_DONG_CHA” (STT 9)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A1D5057" w14:textId="77777777" w:rsidR="006A522F" w:rsidRPr="009F12C8" w:rsidRDefault="006A522F" w:rsidP="00415767">
            <w:pPr>
              <w:rPr>
                <w:i/>
                <w:iCs/>
              </w:rPr>
            </w:pPr>
            <w:r w:rsidRPr="009F12C8">
              <w:rPr>
                <w:sz w:val="22"/>
                <w:szCs w:val="22"/>
              </w:rPr>
              <w:t xml:space="preserve">Lấy cột “NGUYENTE”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w:t>
            </w:r>
            <w:hyperlink w:anchor="_Hợp_đồng_hạn" w:history="1">
              <w:r w:rsidRPr="009F12C8">
                <w:rPr>
                  <w:rStyle w:val="Hyperlink"/>
                  <w:i/>
                  <w:iCs/>
                  <w:sz w:val="22"/>
                  <w:szCs w:val="22"/>
                </w:rPr>
                <w:t>link</w:t>
              </w:r>
            </w:hyperlink>
            <w:r w:rsidRPr="009F12C8">
              <w:rPr>
                <w:i/>
                <w:iCs/>
                <w:sz w:val="22"/>
                <w:szCs w:val="22"/>
              </w:rPr>
              <w:t>)</w:t>
            </w:r>
          </w:p>
          <w:p w14:paraId="219FDAA5" w14:textId="77777777" w:rsidR="006A522F" w:rsidRPr="009F12C8" w:rsidRDefault="006A522F" w:rsidP="00415767">
            <w:pPr>
              <w:rPr>
                <w:i/>
                <w:iCs/>
              </w:rPr>
            </w:pPr>
          </w:p>
          <w:p w14:paraId="0C93B8E5" w14:textId="77777777" w:rsidR="006A522F" w:rsidRPr="009F12C8" w:rsidRDefault="006A522F" w:rsidP="00415767">
            <w:pPr>
              <w:rPr>
                <w:bCs/>
              </w:rPr>
            </w:pPr>
            <w:r w:rsidRPr="009F12C8">
              <w:rPr>
                <w:sz w:val="22"/>
                <w:szCs w:val="22"/>
              </w:rPr>
              <w:t>TEMP_LMT.NGUYENTE</w:t>
            </w:r>
          </w:p>
        </w:tc>
      </w:tr>
      <w:tr w:rsidR="006A522F" w:rsidRPr="009F12C8" w14:paraId="21F881FB"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FC859B6" w14:textId="77777777" w:rsidR="006A522F" w:rsidRPr="009F12C8" w:rsidRDefault="006A522F" w:rsidP="00415767">
            <w:pPr>
              <w:jc w:val="center"/>
              <w:rPr>
                <w:bCs/>
              </w:rPr>
            </w:pPr>
            <w:r w:rsidRPr="009F12C8">
              <w:rPr>
                <w:sz w:val="22"/>
                <w:szCs w:val="22"/>
              </w:rPr>
              <w:t>52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42675A2" w14:textId="77777777" w:rsidR="006A522F" w:rsidRPr="009F12C8" w:rsidRDefault="006A522F" w:rsidP="00415767">
            <w:pPr>
              <w:rPr>
                <w:bCs/>
              </w:rPr>
            </w:pPr>
            <w:r w:rsidRPr="009F12C8">
              <w:rPr>
                <w:sz w:val="22"/>
                <w:szCs w:val="22"/>
              </w:rPr>
              <w:t>HAN_MUC_HD_CON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27B8B83" w14:textId="77777777" w:rsidR="006A522F" w:rsidRPr="009F12C8" w:rsidRDefault="006A522F" w:rsidP="00415767">
            <w:pPr>
              <w:rPr>
                <w:bCs/>
              </w:rPr>
            </w:pPr>
            <w:r w:rsidRPr="009F12C8">
              <w:rPr>
                <w:sz w:val="22"/>
                <w:szCs w:val="22"/>
              </w:rPr>
              <w:t>Tương tự cột “HOP_DONG_CHA” (STT 9)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18A3FB41" w14:textId="77777777" w:rsidR="006A522F" w:rsidRPr="009F12C8" w:rsidRDefault="006A522F" w:rsidP="00415767">
            <w:pPr>
              <w:rPr>
                <w:i/>
                <w:iCs/>
              </w:rPr>
            </w:pPr>
            <w:r w:rsidRPr="009F12C8">
              <w:rPr>
                <w:sz w:val="22"/>
                <w:szCs w:val="22"/>
              </w:rPr>
              <w:t xml:space="preserve">Lấy cột “HAN_MUC_HOP_DONG_CON”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w:t>
            </w:r>
            <w:hyperlink w:anchor="_Hợp_đồng_hạn" w:history="1">
              <w:r w:rsidRPr="009F12C8">
                <w:rPr>
                  <w:rStyle w:val="Hyperlink"/>
                  <w:i/>
                  <w:iCs/>
                  <w:sz w:val="22"/>
                  <w:szCs w:val="22"/>
                </w:rPr>
                <w:t>link</w:t>
              </w:r>
            </w:hyperlink>
            <w:r w:rsidRPr="009F12C8">
              <w:rPr>
                <w:i/>
                <w:iCs/>
                <w:sz w:val="22"/>
                <w:szCs w:val="22"/>
              </w:rPr>
              <w:t>)</w:t>
            </w:r>
          </w:p>
          <w:p w14:paraId="65EABE35" w14:textId="77777777" w:rsidR="006A522F" w:rsidRPr="009F12C8" w:rsidRDefault="006A522F" w:rsidP="00415767">
            <w:pPr>
              <w:rPr>
                <w:i/>
                <w:iCs/>
              </w:rPr>
            </w:pPr>
          </w:p>
          <w:p w14:paraId="798FF009" w14:textId="77777777" w:rsidR="006A522F" w:rsidRPr="009F12C8" w:rsidRDefault="006A522F" w:rsidP="00415767">
            <w:pPr>
              <w:rPr>
                <w:bCs/>
              </w:rPr>
            </w:pPr>
            <w:r w:rsidRPr="009F12C8">
              <w:rPr>
                <w:sz w:val="22"/>
                <w:szCs w:val="22"/>
              </w:rPr>
              <w:lastRenderedPageBreak/>
              <w:t>TEMP_LMT.HAN_MUC_HOP_DONG_CON</w:t>
            </w:r>
          </w:p>
        </w:tc>
      </w:tr>
      <w:tr w:rsidR="006A522F" w:rsidRPr="009F12C8" w14:paraId="431622F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59F45A3" w14:textId="77777777" w:rsidR="006A522F" w:rsidRPr="009F12C8" w:rsidRDefault="006A522F" w:rsidP="00415767">
            <w:pPr>
              <w:jc w:val="center"/>
              <w:rPr>
                <w:bCs/>
              </w:rPr>
            </w:pPr>
            <w:r w:rsidRPr="009F12C8">
              <w:rPr>
                <w:sz w:val="22"/>
                <w:szCs w:val="22"/>
              </w:rPr>
              <w:lastRenderedPageBreak/>
              <w:t>53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A3F54AE" w14:textId="77777777" w:rsidR="006A522F" w:rsidRPr="009F12C8" w:rsidRDefault="006A522F" w:rsidP="00415767">
            <w:pPr>
              <w:rPr>
                <w:bCs/>
              </w:rPr>
            </w:pPr>
            <w:r w:rsidRPr="009F12C8">
              <w:rPr>
                <w:sz w:val="22"/>
                <w:szCs w:val="22"/>
              </w:rPr>
              <w:t>TRA_LAI</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AA08894" w14:textId="77777777" w:rsidR="006A522F" w:rsidRPr="009F12C8" w:rsidRDefault="006A522F" w:rsidP="00415767">
            <w:pPr>
              <w:rPr>
                <w:bCs/>
              </w:rPr>
            </w:pPr>
            <w:r w:rsidRPr="001B17A2">
              <w:rPr>
                <w:bCs/>
                <w:sz w:val="22"/>
                <w:szCs w:val="22"/>
              </w:rPr>
              <w:t>Giá trị cột</w:t>
            </w:r>
            <w:r w:rsidRPr="00B32EB0">
              <w:rPr>
                <w:b/>
                <w:bCs/>
                <w:sz w:val="22"/>
                <w:szCs w:val="22"/>
              </w:rPr>
              <w:t xml:space="preserve"> </w:t>
            </w:r>
            <w:r w:rsidRPr="00DA4B34">
              <w:rPr>
                <w:b/>
                <w:bCs/>
                <w:sz w:val="22"/>
                <w:szCs w:val="22"/>
              </w:rPr>
              <w:t>TRA_LAI</w:t>
            </w:r>
            <w:r w:rsidRPr="001B17A2">
              <w:rPr>
                <w:bCs/>
                <w:sz w:val="22"/>
                <w:szCs w:val="22"/>
              </w:rPr>
              <w:t xml:space="preserve"> 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BA468CA" w14:textId="77777777" w:rsidR="006A522F" w:rsidRPr="00DA4B34" w:rsidRDefault="006A522F" w:rsidP="00415767">
            <w:pPr>
              <w:autoSpaceDE w:val="0"/>
              <w:autoSpaceDN w:val="0"/>
              <w:adjustRightInd w:val="0"/>
              <w:rPr>
                <w:rFonts w:eastAsiaTheme="minorHAnsi"/>
                <w:color w:val="FF0000"/>
                <w:lang w:val="en-SG"/>
              </w:rPr>
            </w:pPr>
            <w:r w:rsidRPr="00DA4B34">
              <w:rPr>
                <w:rFonts w:eastAsiaTheme="minorHAnsi"/>
                <w:color w:val="000000"/>
                <w:sz w:val="22"/>
                <w:szCs w:val="22"/>
                <w:lang w:val="en-SG"/>
              </w:rPr>
              <w:t>DECODE</w:t>
            </w:r>
            <w:r w:rsidRPr="00DA4B34">
              <w:rPr>
                <w:rFonts w:eastAsiaTheme="minorHAnsi"/>
                <w:color w:val="FF0000"/>
                <w:sz w:val="22"/>
                <w:szCs w:val="22"/>
                <w:lang w:val="en-SG"/>
              </w:rPr>
              <w:t>(</w:t>
            </w:r>
          </w:p>
          <w:p w14:paraId="3D54CAC0"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FF0000"/>
                <w:sz w:val="22"/>
                <w:szCs w:val="22"/>
                <w:lang w:val="en-SG"/>
              </w:rPr>
              <w:t>(</w:t>
            </w:r>
            <w:r w:rsidRPr="00DA4B34">
              <w:rPr>
                <w:rFonts w:eastAsiaTheme="minorHAnsi"/>
                <w:color w:val="0000FF"/>
                <w:sz w:val="22"/>
                <w:szCs w:val="22"/>
                <w:lang w:val="en-SG"/>
              </w:rPr>
              <w:t>SELECT</w:t>
            </w:r>
            <w:r w:rsidRPr="00DA4B34">
              <w:rPr>
                <w:rFonts w:eastAsiaTheme="minorHAnsi"/>
                <w:color w:val="000000"/>
                <w:sz w:val="22"/>
                <w:szCs w:val="22"/>
                <w:lang w:val="en-SG"/>
              </w:rPr>
              <w:t xml:space="preserve"> </w:t>
            </w:r>
            <w:r w:rsidRPr="00DA4B34">
              <w:rPr>
                <w:rFonts w:eastAsiaTheme="minorHAnsi"/>
                <w:color w:val="0000FF"/>
                <w:sz w:val="22"/>
                <w:szCs w:val="22"/>
                <w:lang w:val="en-SG"/>
              </w:rPr>
              <w:t>SUM</w:t>
            </w:r>
            <w:r w:rsidRPr="00DA4B34">
              <w:rPr>
                <w:rFonts w:eastAsiaTheme="minorHAnsi"/>
                <w:color w:val="FF0000"/>
                <w:sz w:val="22"/>
                <w:szCs w:val="22"/>
                <w:lang w:val="en-SG"/>
              </w:rPr>
              <w:t>(</w:t>
            </w:r>
            <w:r w:rsidRPr="00DA4B34">
              <w:rPr>
                <w:rFonts w:eastAsiaTheme="minorHAnsi"/>
                <w:color w:val="000000"/>
                <w:sz w:val="22"/>
                <w:szCs w:val="22"/>
                <w:lang w:val="en-SG"/>
              </w:rPr>
              <w:t>DECODE</w:t>
            </w:r>
            <w:r w:rsidRPr="00DA4B34">
              <w:rPr>
                <w:rFonts w:eastAsiaTheme="minorHAnsi"/>
                <w:color w:val="FF0000"/>
                <w:sz w:val="22"/>
                <w:szCs w:val="22"/>
                <w:lang w:val="en-SG"/>
              </w:rPr>
              <w:t>(</w:t>
            </w:r>
            <w:r w:rsidRPr="00DA4B34">
              <w:rPr>
                <w:rFonts w:eastAsiaTheme="minorHAnsi"/>
                <w:color w:val="000000"/>
                <w:sz w:val="22"/>
                <w:szCs w:val="22"/>
                <w:lang w:val="en-SG"/>
              </w:rPr>
              <w:t>FLOW_START_DATE</w:t>
            </w:r>
            <w:r w:rsidRPr="00DA4B34">
              <w:rPr>
                <w:rFonts w:eastAsiaTheme="minorHAnsi"/>
                <w:color w:val="FF0000"/>
                <w:sz w:val="22"/>
                <w:szCs w:val="22"/>
                <w:lang w:val="en-SG"/>
              </w:rPr>
              <w:t>,</w:t>
            </w:r>
            <w:r w:rsidRPr="00DA4B34">
              <w:rPr>
                <w:rFonts w:eastAsiaTheme="minorHAnsi"/>
                <w:color w:val="000000"/>
                <w:sz w:val="22"/>
                <w:szCs w:val="22"/>
                <w:lang w:val="en-SG"/>
              </w:rPr>
              <w:t xml:space="preserve"> GAM</w:t>
            </w:r>
            <w:r w:rsidRPr="00DA4B34">
              <w:rPr>
                <w:rFonts w:eastAsiaTheme="minorHAnsi"/>
                <w:color w:val="FF0000"/>
                <w:sz w:val="22"/>
                <w:szCs w:val="22"/>
                <w:lang w:val="en-SG"/>
              </w:rPr>
              <w:t>.</w:t>
            </w:r>
            <w:r w:rsidRPr="00DA4B34">
              <w:rPr>
                <w:rFonts w:eastAsiaTheme="minorHAnsi"/>
                <w:color w:val="000000"/>
                <w:sz w:val="22"/>
                <w:szCs w:val="22"/>
                <w:lang w:val="en-SG"/>
              </w:rPr>
              <w:t>EI_PERD_END_DATE</w:t>
            </w:r>
            <w:r w:rsidRPr="00DA4B34">
              <w:rPr>
                <w:rFonts w:eastAsiaTheme="minorHAnsi"/>
                <w:color w:val="FF0000"/>
                <w:sz w:val="22"/>
                <w:szCs w:val="22"/>
                <w:lang w:val="en-SG"/>
              </w:rPr>
              <w:t>,</w:t>
            </w:r>
            <w:r w:rsidRPr="00DA4B34">
              <w:rPr>
                <w:rFonts w:eastAsiaTheme="minorHAnsi"/>
                <w:color w:val="000000"/>
                <w:sz w:val="22"/>
                <w:szCs w:val="22"/>
                <w:lang w:val="en-SG"/>
              </w:rPr>
              <w:t xml:space="preserve"> 0</w:t>
            </w:r>
            <w:r w:rsidRPr="00DA4B34">
              <w:rPr>
                <w:rFonts w:eastAsiaTheme="minorHAnsi"/>
                <w:color w:val="FF0000"/>
                <w:sz w:val="22"/>
                <w:szCs w:val="22"/>
                <w:lang w:val="en-SG"/>
              </w:rPr>
              <w:t>,</w:t>
            </w:r>
            <w:r w:rsidRPr="00DA4B34">
              <w:rPr>
                <w:rFonts w:eastAsiaTheme="minorHAnsi"/>
                <w:color w:val="000000"/>
                <w:sz w:val="22"/>
                <w:szCs w:val="22"/>
                <w:lang w:val="en-SG"/>
              </w:rPr>
              <w:t xml:space="preserve"> 1</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78F2F885"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00"/>
                <w:sz w:val="22"/>
                <w:szCs w:val="22"/>
                <w:lang w:val="en-SG"/>
              </w:rPr>
              <w:t xml:space="preserve">        </w:t>
            </w:r>
            <w:r w:rsidRPr="00DA4B34">
              <w:rPr>
                <w:rFonts w:eastAsiaTheme="minorHAnsi"/>
                <w:color w:val="0000FF"/>
                <w:sz w:val="22"/>
                <w:szCs w:val="22"/>
                <w:lang w:val="en-SG"/>
              </w:rPr>
              <w:t>SUM</w:t>
            </w:r>
            <w:r w:rsidRPr="00DA4B34">
              <w:rPr>
                <w:rFonts w:eastAsiaTheme="minorHAnsi"/>
                <w:color w:val="FF0000"/>
                <w:sz w:val="22"/>
                <w:szCs w:val="22"/>
                <w:lang w:val="en-SG"/>
              </w:rPr>
              <w:t>(</w:t>
            </w:r>
            <w:r w:rsidRPr="00DA4B34">
              <w:rPr>
                <w:rFonts w:eastAsiaTheme="minorHAnsi"/>
                <w:color w:val="000000"/>
                <w:sz w:val="22"/>
                <w:szCs w:val="22"/>
                <w:lang w:val="en-SG"/>
              </w:rPr>
              <w:t>DECODE</w:t>
            </w:r>
            <w:r w:rsidRPr="00DA4B34">
              <w:rPr>
                <w:rFonts w:eastAsiaTheme="minorHAnsi"/>
                <w:color w:val="FF0000"/>
                <w:sz w:val="22"/>
                <w:szCs w:val="22"/>
                <w:lang w:val="en-SG"/>
              </w:rPr>
              <w:t>(</w:t>
            </w:r>
            <w:r w:rsidRPr="00DA4B34">
              <w:rPr>
                <w:rFonts w:eastAsiaTheme="minorHAnsi"/>
                <w:color w:val="000000"/>
                <w:sz w:val="22"/>
                <w:szCs w:val="22"/>
                <w:lang w:val="en-SG"/>
              </w:rPr>
              <w:t>NUM_OF_FLOWS</w:t>
            </w:r>
            <w:r w:rsidRPr="00DA4B34">
              <w:rPr>
                <w:rFonts w:eastAsiaTheme="minorHAnsi"/>
                <w:color w:val="FF0000"/>
                <w:sz w:val="22"/>
                <w:szCs w:val="22"/>
                <w:lang w:val="en-SG"/>
              </w:rPr>
              <w:t>,</w:t>
            </w:r>
            <w:r w:rsidRPr="00DA4B34">
              <w:rPr>
                <w:rFonts w:eastAsiaTheme="minorHAnsi"/>
                <w:color w:val="000000"/>
                <w:sz w:val="22"/>
                <w:szCs w:val="22"/>
                <w:lang w:val="en-SG"/>
              </w:rPr>
              <w:t xml:space="preserve"> 0</w:t>
            </w:r>
            <w:r w:rsidRPr="00DA4B34">
              <w:rPr>
                <w:rFonts w:eastAsiaTheme="minorHAnsi"/>
                <w:color w:val="FF0000"/>
                <w:sz w:val="22"/>
                <w:szCs w:val="22"/>
                <w:lang w:val="en-SG"/>
              </w:rPr>
              <w:t>,</w:t>
            </w:r>
            <w:r w:rsidRPr="00DA4B34">
              <w:rPr>
                <w:rFonts w:eastAsiaTheme="minorHAnsi"/>
                <w:color w:val="000000"/>
                <w:sz w:val="22"/>
                <w:szCs w:val="22"/>
                <w:lang w:val="en-SG"/>
              </w:rPr>
              <w:t xml:space="preserve"> 1</w:t>
            </w:r>
            <w:r w:rsidRPr="00DA4B34">
              <w:rPr>
                <w:rFonts w:eastAsiaTheme="minorHAnsi"/>
                <w:color w:val="FF0000"/>
                <w:sz w:val="22"/>
                <w:szCs w:val="22"/>
                <w:lang w:val="en-SG"/>
              </w:rPr>
              <w:t>,</w:t>
            </w:r>
            <w:r w:rsidRPr="00DA4B34">
              <w:rPr>
                <w:rFonts w:eastAsiaTheme="minorHAnsi"/>
                <w:color w:val="000000"/>
                <w:sz w:val="22"/>
                <w:szCs w:val="22"/>
                <w:lang w:val="en-SG"/>
              </w:rPr>
              <w:t xml:space="preserve"> NUM_OF_FLOWS</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p>
          <w:p w14:paraId="1C34FF2E"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FROM</w:t>
            </w:r>
            <w:r w:rsidRPr="00DA4B34">
              <w:rPr>
                <w:rFonts w:eastAsiaTheme="minorHAnsi"/>
                <w:color w:val="000000"/>
                <w:sz w:val="22"/>
                <w:szCs w:val="22"/>
                <w:lang w:val="en-SG"/>
              </w:rPr>
              <w:t xml:space="preserve"> TBAADM</w:t>
            </w:r>
            <w:r w:rsidRPr="00DA4B34">
              <w:rPr>
                <w:rFonts w:eastAsiaTheme="minorHAnsi"/>
                <w:color w:val="FF0000"/>
                <w:sz w:val="22"/>
                <w:szCs w:val="22"/>
                <w:lang w:val="en-SG"/>
              </w:rPr>
              <w:t>.</w:t>
            </w:r>
            <w:r w:rsidRPr="00DA4B34">
              <w:rPr>
                <w:rFonts w:eastAsiaTheme="minorHAnsi"/>
                <w:color w:val="000000"/>
                <w:sz w:val="22"/>
                <w:szCs w:val="22"/>
                <w:lang w:val="en-SG"/>
              </w:rPr>
              <w:t xml:space="preserve">LRS                                                                                                                                                                                                                                                                                                          </w:t>
            </w:r>
          </w:p>
          <w:p w14:paraId="382E3ABD"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WHERE</w:t>
            </w:r>
            <w:r w:rsidRPr="00DA4B34">
              <w:rPr>
                <w:rFonts w:eastAsiaTheme="minorHAnsi"/>
                <w:color w:val="000000"/>
                <w:sz w:val="22"/>
                <w:szCs w:val="22"/>
                <w:lang w:val="en-SG"/>
              </w:rPr>
              <w:t xml:space="preserve"> LRS</w:t>
            </w:r>
            <w:r w:rsidRPr="00DA4B34">
              <w:rPr>
                <w:rFonts w:eastAsiaTheme="minorHAnsi"/>
                <w:color w:val="FF0000"/>
                <w:sz w:val="22"/>
                <w:szCs w:val="22"/>
                <w:lang w:val="en-SG"/>
              </w:rPr>
              <w:t>.</w:t>
            </w:r>
            <w:r w:rsidRPr="00DA4B34">
              <w:rPr>
                <w:rFonts w:eastAsiaTheme="minorHAnsi"/>
                <w:color w:val="000000"/>
                <w:sz w:val="22"/>
                <w:szCs w:val="22"/>
                <w:lang w:val="en-SG"/>
              </w:rPr>
              <w:t xml:space="preserve">BANK_ID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'01'</w:t>
            </w:r>
            <w:r w:rsidRPr="00DA4B34">
              <w:rPr>
                <w:rFonts w:eastAsiaTheme="minorHAnsi"/>
                <w:color w:val="000000"/>
                <w:sz w:val="22"/>
                <w:szCs w:val="22"/>
                <w:lang w:val="en-SG"/>
              </w:rPr>
              <w:t xml:space="preserve">                                                                                                                                                                                                                                                                                                          </w:t>
            </w:r>
          </w:p>
          <w:p w14:paraId="609032E2"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AND</w:t>
            </w:r>
            <w:r w:rsidRPr="00DA4B34">
              <w:rPr>
                <w:rFonts w:eastAsiaTheme="minorHAnsi"/>
                <w:color w:val="000000"/>
                <w:sz w:val="22"/>
                <w:szCs w:val="22"/>
                <w:lang w:val="en-SG"/>
              </w:rPr>
              <w:t xml:space="preserve"> LRS</w:t>
            </w:r>
            <w:r w:rsidRPr="00DA4B34">
              <w:rPr>
                <w:rFonts w:eastAsiaTheme="minorHAnsi"/>
                <w:color w:val="FF0000"/>
                <w:sz w:val="22"/>
                <w:szCs w:val="22"/>
                <w:lang w:val="en-SG"/>
              </w:rPr>
              <w:t>.</w:t>
            </w:r>
            <w:r w:rsidRPr="00DA4B34">
              <w:rPr>
                <w:rFonts w:eastAsiaTheme="minorHAnsi"/>
                <w:color w:val="000000"/>
                <w:sz w:val="22"/>
                <w:szCs w:val="22"/>
                <w:lang w:val="en-SG"/>
              </w:rPr>
              <w:t xml:space="preserve">ACID </w:t>
            </w:r>
            <w:r w:rsidRPr="00DA4B34">
              <w:rPr>
                <w:rFonts w:eastAsiaTheme="minorHAnsi"/>
                <w:color w:val="FF0000"/>
                <w:sz w:val="22"/>
                <w:szCs w:val="22"/>
                <w:lang w:val="en-SG"/>
              </w:rPr>
              <w:t>=</w:t>
            </w:r>
            <w:r w:rsidRPr="00DA4B34">
              <w:rPr>
                <w:rFonts w:eastAsiaTheme="minorHAnsi"/>
                <w:color w:val="000000"/>
                <w:sz w:val="22"/>
                <w:szCs w:val="22"/>
                <w:lang w:val="en-SG"/>
              </w:rPr>
              <w:t xml:space="preserve"> GAM</w:t>
            </w:r>
            <w:r w:rsidRPr="00DA4B34">
              <w:rPr>
                <w:rFonts w:eastAsiaTheme="minorHAnsi"/>
                <w:color w:val="FF0000"/>
                <w:sz w:val="22"/>
                <w:szCs w:val="22"/>
                <w:lang w:val="en-SG"/>
              </w:rPr>
              <w:t>.</w:t>
            </w:r>
            <w:r w:rsidRPr="00DA4B34">
              <w:rPr>
                <w:rFonts w:eastAsiaTheme="minorHAnsi"/>
                <w:color w:val="000000"/>
                <w:sz w:val="22"/>
                <w:szCs w:val="22"/>
                <w:lang w:val="en-SG"/>
              </w:rPr>
              <w:t xml:space="preserve">ACID                                                                                                                                                                                                                                                                                                         </w:t>
            </w:r>
          </w:p>
          <w:p w14:paraId="16FCFA38"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AND</w:t>
            </w:r>
            <w:r w:rsidRPr="00DA4B34">
              <w:rPr>
                <w:rFonts w:eastAsiaTheme="minorHAnsi"/>
                <w:color w:val="000000"/>
                <w:sz w:val="22"/>
                <w:szCs w:val="22"/>
                <w:lang w:val="en-SG"/>
              </w:rPr>
              <w:t xml:space="preserve"> LAST_REC_FLG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w:t>
            </w:r>
            <w:r w:rsidRPr="00DA4B34">
              <w:rPr>
                <w:rFonts w:eastAsiaTheme="minorHAnsi"/>
                <w:color w:val="000000"/>
                <w:sz w:val="22"/>
                <w:szCs w:val="22"/>
                <w:lang w:val="en-SG"/>
              </w:rPr>
              <w:t xml:space="preserve">                                                                                                                                                                                                                                                                                                          </w:t>
            </w:r>
          </w:p>
          <w:p w14:paraId="02180253"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AND</w:t>
            </w:r>
            <w:r w:rsidRPr="00DA4B34">
              <w:rPr>
                <w:rFonts w:eastAsiaTheme="minorHAnsi"/>
                <w:color w:val="000000"/>
                <w:sz w:val="22"/>
                <w:szCs w:val="22"/>
                <w:lang w:val="en-SG"/>
              </w:rPr>
              <w:t xml:space="preserve"> DEL_FLG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'N'</w:t>
            </w:r>
            <w:r w:rsidRPr="00DA4B34">
              <w:rPr>
                <w:rFonts w:eastAsiaTheme="minorHAnsi"/>
                <w:color w:val="000000"/>
                <w:sz w:val="22"/>
                <w:szCs w:val="22"/>
                <w:lang w:val="en-SG"/>
              </w:rPr>
              <w:t xml:space="preserve">                                                                                                                                                                                                                                                                                                           </w:t>
            </w:r>
          </w:p>
          <w:p w14:paraId="6E1DE4AB" w14:textId="77777777" w:rsidR="006A522F" w:rsidRPr="00DA4B34" w:rsidRDefault="006A522F" w:rsidP="00415767">
            <w:pPr>
              <w:autoSpaceDE w:val="0"/>
              <w:autoSpaceDN w:val="0"/>
              <w:adjustRightInd w:val="0"/>
              <w:rPr>
                <w:rFonts w:eastAsiaTheme="minorHAnsi"/>
                <w:color w:val="000000"/>
                <w:lang w:val="en-SG"/>
              </w:rPr>
            </w:pPr>
            <w:r w:rsidRPr="00DA4B34">
              <w:rPr>
                <w:rFonts w:eastAsiaTheme="minorHAnsi"/>
                <w:color w:val="0000FF"/>
                <w:sz w:val="22"/>
                <w:szCs w:val="22"/>
                <w:lang w:val="en-SG"/>
              </w:rPr>
              <w:t>AND</w:t>
            </w:r>
            <w:r w:rsidRPr="00DA4B34">
              <w:rPr>
                <w:rFonts w:eastAsiaTheme="minorHAnsi"/>
                <w:color w:val="000000"/>
                <w:sz w:val="22"/>
                <w:szCs w:val="22"/>
                <w:lang w:val="en-SG"/>
              </w:rPr>
              <w:t xml:space="preserve"> ENTITY_CRE_FLG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'Y'</w:t>
            </w:r>
            <w:r w:rsidRPr="00DA4B34">
              <w:rPr>
                <w:rFonts w:eastAsiaTheme="minorHAnsi"/>
                <w:color w:val="000000"/>
                <w:sz w:val="22"/>
                <w:szCs w:val="22"/>
                <w:lang w:val="en-SG"/>
              </w:rPr>
              <w:t xml:space="preserve">                                                                                                                                                                                                                                                                                                            </w:t>
            </w:r>
          </w:p>
          <w:p w14:paraId="0BDA6F02" w14:textId="77777777" w:rsidR="006A522F" w:rsidRPr="00DA4B34" w:rsidRDefault="006A522F" w:rsidP="00415767">
            <w:pPr>
              <w:autoSpaceDE w:val="0"/>
              <w:autoSpaceDN w:val="0"/>
              <w:adjustRightInd w:val="0"/>
              <w:rPr>
                <w:rFonts w:eastAsiaTheme="minorHAnsi"/>
                <w:color w:val="FF0000"/>
                <w:lang w:val="en-SG"/>
              </w:rPr>
            </w:pPr>
            <w:r w:rsidRPr="00DA4B34">
              <w:rPr>
                <w:rFonts w:eastAsiaTheme="minorHAnsi"/>
                <w:color w:val="0000FF"/>
                <w:sz w:val="22"/>
                <w:szCs w:val="22"/>
                <w:lang w:val="en-SG"/>
              </w:rPr>
              <w:t>AND</w:t>
            </w:r>
            <w:r w:rsidRPr="00DA4B34">
              <w:rPr>
                <w:rFonts w:eastAsiaTheme="minorHAnsi"/>
                <w:color w:val="000000"/>
                <w:sz w:val="22"/>
                <w:szCs w:val="22"/>
                <w:lang w:val="en-SG"/>
              </w:rPr>
              <w:t xml:space="preserve"> FLOW_ID </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'INDEM'</w:t>
            </w:r>
            <w:r w:rsidRPr="00DA4B34">
              <w:rPr>
                <w:rFonts w:eastAsiaTheme="minorHAnsi"/>
                <w:color w:val="FF0000"/>
                <w:sz w:val="22"/>
                <w:szCs w:val="22"/>
                <w:lang w:val="en-SG"/>
              </w:rPr>
              <w:t>)</w:t>
            </w:r>
          </w:p>
          <w:p w14:paraId="55E16615" w14:textId="77777777" w:rsidR="006A522F" w:rsidRPr="009F12C8" w:rsidRDefault="006A522F" w:rsidP="00415767">
            <w:pPr>
              <w:rPr>
                <w:bCs/>
              </w:rPr>
            </w:pPr>
            <w:r w:rsidRPr="00DA4B34">
              <w:rPr>
                <w:rFonts w:eastAsiaTheme="minorHAnsi"/>
                <w:color w:val="FF0000"/>
                <w:sz w:val="22"/>
                <w:szCs w:val="22"/>
                <w:lang w:val="en-SG"/>
              </w:rPr>
              <w:t>,</w:t>
            </w:r>
            <w:r w:rsidRPr="00DA4B34">
              <w:rPr>
                <w:rFonts w:eastAsiaTheme="minorHAnsi"/>
                <w:color w:val="000000"/>
                <w:sz w:val="22"/>
                <w:szCs w:val="22"/>
                <w:lang w:val="en-SG"/>
              </w:rPr>
              <w:t xml:space="preserve"> 1</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'Lumpsum'</w:t>
            </w:r>
            <w:r w:rsidRPr="00DA4B34">
              <w:rPr>
                <w:rFonts w:eastAsiaTheme="minorHAnsi"/>
                <w:color w:val="FF0000"/>
                <w:sz w:val="22"/>
                <w:szCs w:val="22"/>
                <w:lang w:val="en-SG"/>
              </w:rPr>
              <w:t>,</w:t>
            </w:r>
            <w:r w:rsidRPr="00DA4B34">
              <w:rPr>
                <w:rFonts w:eastAsiaTheme="minorHAnsi"/>
                <w:color w:val="000000"/>
                <w:sz w:val="22"/>
                <w:szCs w:val="22"/>
                <w:lang w:val="en-SG"/>
              </w:rPr>
              <w:t xml:space="preserve"> </w:t>
            </w:r>
            <w:r w:rsidRPr="00DA4B34">
              <w:rPr>
                <w:rFonts w:eastAsiaTheme="minorHAnsi"/>
                <w:color w:val="008080"/>
                <w:sz w:val="22"/>
                <w:szCs w:val="22"/>
                <w:lang w:val="en-SG"/>
              </w:rPr>
              <w:t>'Partial'</w:t>
            </w:r>
            <w:r w:rsidRPr="00DA4B34">
              <w:rPr>
                <w:rFonts w:eastAsiaTheme="minorHAnsi"/>
                <w:color w:val="FF0000"/>
                <w:sz w:val="22"/>
                <w:szCs w:val="22"/>
                <w:lang w:val="en-SG"/>
              </w:rPr>
              <w:t>)</w:t>
            </w:r>
          </w:p>
        </w:tc>
      </w:tr>
      <w:tr w:rsidR="006A522F" w:rsidRPr="009F12C8" w14:paraId="437A2D2E"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3488126" w14:textId="77777777" w:rsidR="006A522F" w:rsidRPr="009F12C8" w:rsidRDefault="006A522F" w:rsidP="00415767">
            <w:pPr>
              <w:jc w:val="center"/>
              <w:rPr>
                <w:bCs/>
              </w:rPr>
            </w:pPr>
            <w:r w:rsidRPr="009F12C8">
              <w:rPr>
                <w:sz w:val="22"/>
                <w:szCs w:val="22"/>
              </w:rPr>
              <w:t>54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F8F6EB6" w14:textId="77777777" w:rsidR="006A522F" w:rsidRPr="009F12C8" w:rsidRDefault="006A522F" w:rsidP="00415767">
            <w:pPr>
              <w:rPr>
                <w:bCs/>
              </w:rPr>
            </w:pPr>
            <w:r w:rsidRPr="009F12C8">
              <w:rPr>
                <w:sz w:val="22"/>
                <w:szCs w:val="22"/>
              </w:rPr>
              <w:t>NGAY_MO_HD_CON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C972923" w14:textId="77777777" w:rsidR="006A522F" w:rsidRPr="009F12C8" w:rsidRDefault="006A522F" w:rsidP="00415767">
            <w:pPr>
              <w:rPr>
                <w:bCs/>
              </w:rPr>
            </w:pPr>
            <w:r w:rsidRPr="009F12C8">
              <w:rPr>
                <w:sz w:val="22"/>
                <w:szCs w:val="22"/>
              </w:rPr>
              <w:t>Tương tự cột “HOP_DONG_CHA” (STT 9)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E120891" w14:textId="77777777" w:rsidR="006A522F" w:rsidRPr="009F12C8" w:rsidRDefault="006A522F" w:rsidP="00415767">
            <w:pPr>
              <w:rPr>
                <w:bCs/>
              </w:rPr>
            </w:pPr>
            <w:r w:rsidRPr="009F12C8">
              <w:rPr>
                <w:sz w:val="22"/>
                <w:szCs w:val="22"/>
              </w:rPr>
              <w:t xml:space="preserve">Lấy cột “LIM_SANCT_DATE”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w:t>
            </w:r>
            <w:hyperlink w:anchor="_Hợp_đồng_hạn" w:history="1">
              <w:r w:rsidRPr="009F12C8">
                <w:rPr>
                  <w:rStyle w:val="Hyperlink"/>
                  <w:i/>
                  <w:iCs/>
                  <w:sz w:val="22"/>
                  <w:szCs w:val="22"/>
                </w:rPr>
                <w:t>link</w:t>
              </w:r>
            </w:hyperlink>
            <w:r w:rsidRPr="009F12C8">
              <w:rPr>
                <w:i/>
                <w:iCs/>
                <w:sz w:val="22"/>
                <w:szCs w:val="22"/>
              </w:rPr>
              <w:t xml:space="preserve">) </w:t>
            </w:r>
            <w:r w:rsidRPr="009F12C8">
              <w:rPr>
                <w:sz w:val="22"/>
                <w:szCs w:val="22"/>
              </w:rPr>
              <w:t>theo logic sau:</w:t>
            </w:r>
          </w:p>
          <w:p w14:paraId="74DF8F3E" w14:textId="77777777" w:rsidR="006A522F" w:rsidRPr="009F12C8" w:rsidRDefault="006A522F" w:rsidP="00415767">
            <w:pPr>
              <w:rPr>
                <w:bCs/>
              </w:rPr>
            </w:pPr>
          </w:p>
          <w:p w14:paraId="3F87454B" w14:textId="77777777" w:rsidR="006A522F" w:rsidRPr="009F12C8" w:rsidRDefault="006A522F" w:rsidP="00415767">
            <w:pPr>
              <w:rPr>
                <w:bCs/>
              </w:rPr>
            </w:pPr>
            <w:r w:rsidRPr="009F12C8">
              <w:rPr>
                <w:sz w:val="22"/>
                <w:szCs w:val="22"/>
              </w:rPr>
              <w:t>TO_CHAR(LIM_SANCT_DATE, 'YYYYMMDD')</w:t>
            </w:r>
          </w:p>
        </w:tc>
      </w:tr>
      <w:tr w:rsidR="006A522F" w:rsidRPr="009F12C8" w14:paraId="167E2FF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1241CDF" w14:textId="77777777" w:rsidR="006A522F" w:rsidRPr="009F12C8" w:rsidRDefault="006A522F" w:rsidP="00415767">
            <w:pPr>
              <w:jc w:val="center"/>
              <w:rPr>
                <w:bCs/>
              </w:rPr>
            </w:pPr>
            <w:r w:rsidRPr="009F12C8">
              <w:rPr>
                <w:sz w:val="22"/>
                <w:szCs w:val="22"/>
              </w:rPr>
              <w:t>55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17464B7" w14:textId="77777777" w:rsidR="006A522F" w:rsidRPr="009F12C8" w:rsidRDefault="006A522F" w:rsidP="00415767">
            <w:pPr>
              <w:rPr>
                <w:bCs/>
              </w:rPr>
            </w:pPr>
            <w:r w:rsidRPr="009F12C8">
              <w:rPr>
                <w:sz w:val="22"/>
                <w:szCs w:val="22"/>
              </w:rPr>
              <w:t>THOI_HAN_RUT_VON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094881D2" w14:textId="77777777" w:rsidR="006A522F" w:rsidRPr="009F12C8" w:rsidRDefault="006A522F" w:rsidP="00415767">
            <w:pPr>
              <w:rPr>
                <w:bCs/>
              </w:rPr>
            </w:pPr>
            <w:r w:rsidRPr="009F12C8">
              <w:rPr>
                <w:sz w:val="22"/>
                <w:szCs w:val="22"/>
              </w:rPr>
              <w:t>Tương tự cột “HOP_DONG_CHA” (STT 9)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DA917C0" w14:textId="77777777" w:rsidR="006A522F" w:rsidRPr="009F12C8" w:rsidRDefault="006A522F" w:rsidP="00415767">
            <w:pPr>
              <w:rPr>
                <w:bCs/>
              </w:rPr>
            </w:pPr>
            <w:r w:rsidRPr="009F12C8">
              <w:rPr>
                <w:sz w:val="22"/>
                <w:szCs w:val="22"/>
              </w:rPr>
              <w:t xml:space="preserve">Lấy cột “LIM_EXP_DATE”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w:t>
            </w:r>
            <w:hyperlink w:anchor="_Hợp_đồng_hạn" w:history="1">
              <w:r w:rsidRPr="009F12C8">
                <w:rPr>
                  <w:rStyle w:val="Hyperlink"/>
                  <w:i/>
                  <w:iCs/>
                  <w:sz w:val="22"/>
                  <w:szCs w:val="22"/>
                </w:rPr>
                <w:t>link</w:t>
              </w:r>
            </w:hyperlink>
            <w:r w:rsidRPr="009F12C8">
              <w:rPr>
                <w:i/>
                <w:iCs/>
                <w:sz w:val="22"/>
                <w:szCs w:val="22"/>
              </w:rPr>
              <w:t xml:space="preserve">) </w:t>
            </w:r>
            <w:r w:rsidRPr="009F12C8">
              <w:rPr>
                <w:sz w:val="22"/>
                <w:szCs w:val="22"/>
              </w:rPr>
              <w:t>theo logic sau:</w:t>
            </w:r>
          </w:p>
          <w:p w14:paraId="1B00FF03" w14:textId="77777777" w:rsidR="006A522F" w:rsidRPr="009F12C8" w:rsidRDefault="006A522F" w:rsidP="00415767">
            <w:pPr>
              <w:rPr>
                <w:bCs/>
              </w:rPr>
            </w:pPr>
          </w:p>
          <w:p w14:paraId="1043DCE6" w14:textId="77777777" w:rsidR="006A522F" w:rsidRPr="009F12C8" w:rsidRDefault="006A522F" w:rsidP="00415767">
            <w:pPr>
              <w:rPr>
                <w:bCs/>
              </w:rPr>
            </w:pPr>
            <w:r w:rsidRPr="009F12C8">
              <w:rPr>
                <w:sz w:val="22"/>
                <w:szCs w:val="22"/>
              </w:rPr>
              <w:t>TO_CHAR(LIM_EXP_DATE, 'YYYYMMDD')</w:t>
            </w:r>
          </w:p>
        </w:tc>
      </w:tr>
      <w:tr w:rsidR="006A522F" w:rsidRPr="009F12C8" w14:paraId="588D3E06"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2039484" w14:textId="77777777" w:rsidR="006A522F" w:rsidRPr="009F12C8" w:rsidRDefault="006A522F" w:rsidP="00415767">
            <w:pPr>
              <w:jc w:val="center"/>
              <w:rPr>
                <w:bCs/>
              </w:rPr>
            </w:pPr>
            <w:r w:rsidRPr="009F12C8">
              <w:rPr>
                <w:sz w:val="22"/>
                <w:szCs w:val="22"/>
              </w:rPr>
              <w:t>56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E6547BF" w14:textId="77777777" w:rsidR="006A522F" w:rsidRPr="009F12C8" w:rsidRDefault="006A522F" w:rsidP="00415767">
            <w:pPr>
              <w:rPr>
                <w:bCs/>
              </w:rPr>
            </w:pPr>
            <w:r w:rsidRPr="009F12C8">
              <w:rPr>
                <w:sz w:val="22"/>
                <w:szCs w:val="22"/>
              </w:rPr>
              <w:t>PHUONG_THUC_TINH_LAI</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E7E4247" w14:textId="77777777" w:rsidR="006A522F" w:rsidRPr="009F12C8" w:rsidRDefault="006A522F" w:rsidP="00415767">
            <w:pPr>
              <w:rPr>
                <w:bCs/>
              </w:rPr>
            </w:pPr>
            <w:r w:rsidRPr="009F12C8">
              <w:rPr>
                <w:bCs/>
                <w:sz w:val="22"/>
                <w:szCs w:val="22"/>
              </w:rPr>
              <w:t xml:space="preserve">Giá trị cột </w:t>
            </w:r>
            <w:r w:rsidRPr="009F12C8">
              <w:rPr>
                <w:b/>
                <w:bCs/>
                <w:sz w:val="22"/>
                <w:szCs w:val="22"/>
              </w:rPr>
              <w:t>PHUONG_THUC_TINH_LAI</w:t>
            </w:r>
            <w:r w:rsidRPr="009F12C8">
              <w:rPr>
                <w:sz w:val="22"/>
                <w:szCs w:val="22"/>
              </w:rPr>
              <w:t xml:space="preserve"> </w:t>
            </w:r>
            <w:r w:rsidRPr="009F12C8">
              <w:rPr>
                <w:bCs/>
                <w:sz w:val="22"/>
                <w:szCs w:val="22"/>
              </w:rPr>
              <w:t>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7CC1911B"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DECODE</w:t>
            </w:r>
            <w:r w:rsidRPr="0045003C">
              <w:rPr>
                <w:bCs/>
                <w:color w:val="000080"/>
                <w:sz w:val="22"/>
                <w:szCs w:val="22"/>
                <w:lang w:val="vi-VN" w:eastAsia="vi-VN"/>
              </w:rPr>
              <w:t>(</w:t>
            </w:r>
          </w:p>
          <w:p w14:paraId="28E8A7A1" w14:textId="77777777" w:rsidR="006A522F" w:rsidRPr="0045003C" w:rsidRDefault="006A522F" w:rsidP="00415767">
            <w:pPr>
              <w:shd w:val="clear" w:color="auto" w:fill="FFFFFF"/>
              <w:rPr>
                <w:bCs/>
                <w:color w:val="000000"/>
                <w:lang w:val="vi-VN" w:eastAsia="vi-VN"/>
              </w:rPr>
            </w:pPr>
            <w:r w:rsidRPr="0045003C">
              <w:rPr>
                <w:bCs/>
                <w:color w:val="000000"/>
                <w:sz w:val="22"/>
                <w:szCs w:val="22"/>
                <w:lang w:val="vi-VN" w:eastAsia="vi-VN"/>
              </w:rPr>
              <w:t xml:space="preserve"> </w:t>
            </w:r>
            <w:r w:rsidRPr="0045003C">
              <w:rPr>
                <w:bCs/>
                <w:color w:val="000080"/>
                <w:sz w:val="22"/>
                <w:szCs w:val="22"/>
                <w:lang w:val="vi-VN" w:eastAsia="vi-VN"/>
              </w:rPr>
              <w:t>(</w:t>
            </w:r>
          </w:p>
          <w:p w14:paraId="007397D8"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SELECT</w:t>
            </w:r>
            <w:r w:rsidRPr="0045003C">
              <w:rPr>
                <w:bCs/>
                <w:color w:val="000000"/>
                <w:sz w:val="22"/>
                <w:szCs w:val="22"/>
                <w:lang w:val="vi-VN" w:eastAsia="vi-VN"/>
              </w:rPr>
              <w:t xml:space="preserve"> </w:t>
            </w:r>
            <w:r w:rsidRPr="0045003C">
              <w:rPr>
                <w:bCs/>
                <w:color w:val="FF8000"/>
                <w:sz w:val="22"/>
                <w:szCs w:val="22"/>
                <w:lang w:val="vi-VN" w:eastAsia="vi-VN"/>
              </w:rPr>
              <w:t>1</w:t>
            </w:r>
            <w:r w:rsidRPr="0045003C">
              <w:rPr>
                <w:bCs/>
                <w:color w:val="000000"/>
                <w:sz w:val="22"/>
                <w:szCs w:val="22"/>
                <w:lang w:val="vi-VN" w:eastAsia="vi-VN"/>
              </w:rPr>
              <w:t xml:space="preserve">  </w:t>
            </w:r>
          </w:p>
          <w:p w14:paraId="6D94F077"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FROM</w:t>
            </w:r>
            <w:r w:rsidRPr="0045003C">
              <w:rPr>
                <w:bCs/>
                <w:color w:val="000000"/>
                <w:sz w:val="22"/>
                <w:szCs w:val="22"/>
                <w:lang w:val="vi-VN" w:eastAsia="vi-VN"/>
              </w:rPr>
              <w:t xml:space="preserve"> TBAADM</w:t>
            </w:r>
            <w:r w:rsidRPr="0045003C">
              <w:rPr>
                <w:bCs/>
                <w:color w:val="000080"/>
                <w:sz w:val="22"/>
                <w:szCs w:val="22"/>
                <w:lang w:val="vi-VN" w:eastAsia="vi-VN"/>
              </w:rPr>
              <w:t>.</w:t>
            </w:r>
            <w:r w:rsidRPr="0045003C">
              <w:rPr>
                <w:bCs/>
                <w:color w:val="000000"/>
                <w:sz w:val="22"/>
                <w:szCs w:val="22"/>
                <w:lang w:val="vi-VN" w:eastAsia="vi-VN"/>
              </w:rPr>
              <w:t xml:space="preserve">LRS  </w:t>
            </w:r>
          </w:p>
          <w:p w14:paraId="05D9EB83"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WHERE</w:t>
            </w:r>
            <w:r w:rsidRPr="0045003C">
              <w:rPr>
                <w:bCs/>
                <w:color w:val="000000"/>
                <w:sz w:val="22"/>
                <w:szCs w:val="22"/>
                <w:lang w:val="vi-VN" w:eastAsia="vi-VN"/>
              </w:rPr>
              <w:t xml:space="preserve"> LRS</w:t>
            </w:r>
            <w:r w:rsidRPr="0045003C">
              <w:rPr>
                <w:bCs/>
                <w:color w:val="000080"/>
                <w:sz w:val="22"/>
                <w:szCs w:val="22"/>
                <w:lang w:val="vi-VN" w:eastAsia="vi-VN"/>
              </w:rPr>
              <w:t>.</w:t>
            </w:r>
            <w:r w:rsidRPr="0045003C">
              <w:rPr>
                <w:bCs/>
                <w:color w:val="000000"/>
                <w:sz w:val="22"/>
                <w:szCs w:val="22"/>
                <w:lang w:val="vi-VN" w:eastAsia="vi-VN"/>
              </w:rPr>
              <w:t xml:space="preserve">BANK_ID </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'01'</w:t>
            </w:r>
            <w:r w:rsidRPr="0045003C">
              <w:rPr>
                <w:bCs/>
                <w:color w:val="000000"/>
                <w:sz w:val="22"/>
                <w:szCs w:val="22"/>
                <w:lang w:val="vi-VN" w:eastAsia="vi-VN"/>
              </w:rPr>
              <w:t xml:space="preserve">  </w:t>
            </w:r>
          </w:p>
          <w:p w14:paraId="142CBD5C"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AND</w:t>
            </w:r>
            <w:r w:rsidRPr="0045003C">
              <w:rPr>
                <w:bCs/>
                <w:color w:val="000000"/>
                <w:sz w:val="22"/>
                <w:szCs w:val="22"/>
                <w:lang w:val="vi-VN" w:eastAsia="vi-VN"/>
              </w:rPr>
              <w:t xml:space="preserve"> LRS</w:t>
            </w:r>
            <w:r w:rsidRPr="0045003C">
              <w:rPr>
                <w:bCs/>
                <w:color w:val="000080"/>
                <w:sz w:val="22"/>
                <w:szCs w:val="22"/>
                <w:lang w:val="vi-VN" w:eastAsia="vi-VN"/>
              </w:rPr>
              <w:t>.</w:t>
            </w:r>
            <w:r w:rsidRPr="0045003C">
              <w:rPr>
                <w:bCs/>
                <w:color w:val="000000"/>
                <w:sz w:val="22"/>
                <w:szCs w:val="22"/>
                <w:lang w:val="vi-VN" w:eastAsia="vi-VN"/>
              </w:rPr>
              <w:t xml:space="preserve">ACID </w:t>
            </w:r>
            <w:r w:rsidRPr="0045003C">
              <w:rPr>
                <w:bCs/>
                <w:color w:val="000080"/>
                <w:sz w:val="22"/>
                <w:szCs w:val="22"/>
                <w:lang w:val="vi-VN" w:eastAsia="vi-VN"/>
              </w:rPr>
              <w:t>=</w:t>
            </w:r>
            <w:r w:rsidRPr="0045003C">
              <w:rPr>
                <w:bCs/>
                <w:color w:val="000000"/>
                <w:sz w:val="22"/>
                <w:szCs w:val="22"/>
                <w:lang w:val="vi-VN" w:eastAsia="vi-VN"/>
              </w:rPr>
              <w:t xml:space="preserve"> </w:t>
            </w:r>
            <w:r w:rsidRPr="00A447E4">
              <w:rPr>
                <w:b/>
                <w:color w:val="000000"/>
                <w:sz w:val="22"/>
                <w:szCs w:val="22"/>
                <w:lang w:val="vi-VN" w:eastAsia="vi-VN"/>
              </w:rPr>
              <w:t>GAM</w:t>
            </w:r>
            <w:r w:rsidRPr="00A447E4">
              <w:rPr>
                <w:b/>
                <w:color w:val="000080"/>
                <w:sz w:val="22"/>
                <w:szCs w:val="22"/>
                <w:lang w:val="vi-VN" w:eastAsia="vi-VN"/>
              </w:rPr>
              <w:t>.</w:t>
            </w:r>
            <w:r w:rsidRPr="00A447E4">
              <w:rPr>
                <w:b/>
                <w:color w:val="000000"/>
                <w:sz w:val="22"/>
                <w:szCs w:val="22"/>
                <w:lang w:val="vi-VN" w:eastAsia="vi-VN"/>
              </w:rPr>
              <w:t>ACID</w:t>
            </w:r>
            <w:r w:rsidRPr="0045003C">
              <w:rPr>
                <w:bCs/>
                <w:color w:val="000000"/>
                <w:sz w:val="22"/>
                <w:szCs w:val="22"/>
                <w:lang w:val="vi-VN" w:eastAsia="vi-VN"/>
              </w:rPr>
              <w:t xml:space="preserve"> </w:t>
            </w:r>
          </w:p>
          <w:p w14:paraId="136931D0"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lastRenderedPageBreak/>
              <w:t>AND</w:t>
            </w:r>
            <w:r w:rsidRPr="0045003C">
              <w:rPr>
                <w:bCs/>
                <w:color w:val="000000"/>
                <w:sz w:val="22"/>
                <w:szCs w:val="22"/>
                <w:lang w:val="vi-VN" w:eastAsia="vi-VN"/>
              </w:rPr>
              <w:t xml:space="preserve"> LAST_REC_FLG </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'Y'</w:t>
            </w:r>
            <w:r w:rsidRPr="0045003C">
              <w:rPr>
                <w:bCs/>
                <w:color w:val="000000"/>
                <w:sz w:val="22"/>
                <w:szCs w:val="22"/>
                <w:lang w:val="vi-VN" w:eastAsia="vi-VN"/>
              </w:rPr>
              <w:t xml:space="preserve">  </w:t>
            </w:r>
          </w:p>
          <w:p w14:paraId="45A8C5AA"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AND</w:t>
            </w:r>
            <w:r w:rsidRPr="0045003C">
              <w:rPr>
                <w:bCs/>
                <w:color w:val="000000"/>
                <w:sz w:val="22"/>
                <w:szCs w:val="22"/>
                <w:lang w:val="vi-VN" w:eastAsia="vi-VN"/>
              </w:rPr>
              <w:t xml:space="preserve"> ENTITY_CRE_FLG </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'Y'</w:t>
            </w:r>
          </w:p>
          <w:p w14:paraId="76B3E112"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AND</w:t>
            </w:r>
            <w:r w:rsidRPr="0045003C">
              <w:rPr>
                <w:bCs/>
                <w:color w:val="000000"/>
                <w:sz w:val="22"/>
                <w:szCs w:val="22"/>
                <w:lang w:val="vi-VN" w:eastAsia="vi-VN"/>
              </w:rPr>
              <w:t xml:space="preserve"> DEL_FLG </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'N'</w:t>
            </w:r>
            <w:r w:rsidRPr="0045003C">
              <w:rPr>
                <w:bCs/>
                <w:color w:val="000000"/>
                <w:sz w:val="22"/>
                <w:szCs w:val="22"/>
                <w:lang w:val="vi-VN" w:eastAsia="vi-VN"/>
              </w:rPr>
              <w:t xml:space="preserve">   </w:t>
            </w:r>
          </w:p>
          <w:p w14:paraId="6DCE7954" w14:textId="77777777" w:rsidR="006A522F" w:rsidRPr="0045003C" w:rsidRDefault="006A522F" w:rsidP="00415767">
            <w:pPr>
              <w:shd w:val="clear" w:color="auto" w:fill="FFFFFF"/>
              <w:rPr>
                <w:bCs/>
                <w:color w:val="000000"/>
                <w:lang w:val="vi-VN" w:eastAsia="vi-VN"/>
              </w:rPr>
            </w:pPr>
            <w:r w:rsidRPr="0045003C">
              <w:rPr>
                <w:bCs/>
                <w:color w:val="0000FF"/>
                <w:sz w:val="22"/>
                <w:szCs w:val="22"/>
                <w:lang w:val="vi-VN" w:eastAsia="vi-VN"/>
              </w:rPr>
              <w:t>AND</w:t>
            </w:r>
            <w:r w:rsidRPr="0045003C">
              <w:rPr>
                <w:bCs/>
                <w:color w:val="000000"/>
                <w:sz w:val="22"/>
                <w:szCs w:val="22"/>
                <w:lang w:val="vi-VN" w:eastAsia="vi-VN"/>
              </w:rPr>
              <w:t xml:space="preserve"> FLOW_ID </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'EIDEM'</w:t>
            </w:r>
          </w:p>
          <w:p w14:paraId="25118D38" w14:textId="77777777" w:rsidR="006A522F" w:rsidRPr="009F12C8" w:rsidRDefault="006A522F" w:rsidP="00415767">
            <w:pPr>
              <w:shd w:val="clear" w:color="auto" w:fill="FFFFFF"/>
              <w:rPr>
                <w:bCs/>
                <w:color w:val="000000"/>
                <w:lang w:val="vi-VN" w:eastAsia="vi-VN"/>
              </w:rPr>
            </w:pP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8000"/>
                <w:sz w:val="22"/>
                <w:szCs w:val="22"/>
                <w:lang w:val="vi-VN" w:eastAsia="vi-VN"/>
              </w:rPr>
              <w:t>1</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'Du no ban dau'</w:t>
            </w:r>
            <w:r w:rsidRPr="0045003C">
              <w:rPr>
                <w:bCs/>
                <w:color w:val="000080"/>
                <w:sz w:val="22"/>
                <w:szCs w:val="22"/>
                <w:lang w:val="vi-VN" w:eastAsia="vi-VN"/>
              </w:rPr>
              <w:t>,</w:t>
            </w:r>
            <w:r w:rsidRPr="0045003C">
              <w:rPr>
                <w:bCs/>
                <w:color w:val="000000"/>
                <w:sz w:val="22"/>
                <w:szCs w:val="22"/>
                <w:lang w:val="vi-VN" w:eastAsia="vi-VN"/>
              </w:rPr>
              <w:t xml:space="preserve"> </w:t>
            </w:r>
            <w:r w:rsidRPr="0045003C">
              <w:rPr>
                <w:bCs/>
                <w:color w:val="FF0000"/>
                <w:sz w:val="22"/>
                <w:szCs w:val="22"/>
                <w:lang w:val="vi-VN" w:eastAsia="vi-VN"/>
              </w:rPr>
              <w:t>'Du nu giam dan'</w:t>
            </w:r>
          </w:p>
          <w:p w14:paraId="2D636101" w14:textId="77777777" w:rsidR="006A522F" w:rsidRPr="009F12C8" w:rsidRDefault="006A522F" w:rsidP="00415767">
            <w:pPr>
              <w:shd w:val="clear" w:color="auto" w:fill="FFFFFF"/>
              <w:rPr>
                <w:bCs/>
                <w:color w:val="000000"/>
                <w:lang w:eastAsia="vi-VN"/>
              </w:rPr>
            </w:pPr>
            <w:r w:rsidRPr="009F12C8">
              <w:rPr>
                <w:bCs/>
                <w:color w:val="000000"/>
                <w:sz w:val="22"/>
                <w:szCs w:val="22"/>
                <w:lang w:eastAsia="vi-VN"/>
              </w:rPr>
              <w:t>)</w:t>
            </w:r>
          </w:p>
        </w:tc>
      </w:tr>
      <w:tr w:rsidR="006A522F" w:rsidRPr="009F12C8" w14:paraId="7ACCAE43"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D916424" w14:textId="77777777" w:rsidR="006A522F" w:rsidRPr="009F12C8" w:rsidRDefault="006A522F" w:rsidP="00415767">
            <w:pPr>
              <w:jc w:val="center"/>
              <w:rPr>
                <w:bCs/>
              </w:rPr>
            </w:pPr>
            <w:r w:rsidRPr="009F12C8">
              <w:rPr>
                <w:sz w:val="22"/>
                <w:szCs w:val="22"/>
              </w:rPr>
              <w:lastRenderedPageBreak/>
              <w:t>57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DBB8B81" w14:textId="77777777" w:rsidR="006A522F" w:rsidRPr="009F12C8" w:rsidRDefault="006A522F" w:rsidP="00415767">
            <w:pPr>
              <w:rPr>
                <w:bCs/>
              </w:rPr>
            </w:pPr>
            <w:r w:rsidRPr="009F12C8">
              <w:rPr>
                <w:sz w:val="22"/>
                <w:szCs w:val="22"/>
              </w:rPr>
              <w:t>THU_GOC_TIEP_THEO</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EE37FD8" w14:textId="77777777" w:rsidR="006A522F" w:rsidRPr="009F12C8" w:rsidRDefault="006A522F" w:rsidP="00415767">
            <w:pPr>
              <w:rPr>
                <w:bCs/>
              </w:rPr>
            </w:pPr>
            <w:r w:rsidRPr="009F12C8">
              <w:rPr>
                <w:sz w:val="22"/>
                <w:szCs w:val="22"/>
              </w:rPr>
              <w:t>Tương tự cột “NGAY_THU_GOC” (STT 50)</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8AC7336" w14:textId="77777777" w:rsidR="006A522F" w:rsidRPr="009F12C8" w:rsidRDefault="006A522F" w:rsidP="00415767">
            <w:pPr>
              <w:rPr>
                <w:bCs/>
              </w:rPr>
            </w:pPr>
            <w:r>
              <w:rPr>
                <w:sz w:val="22"/>
                <w:szCs w:val="22"/>
              </w:rPr>
              <w:t>TEMP_</w:t>
            </w:r>
            <w:r w:rsidRPr="009F12C8">
              <w:rPr>
                <w:sz w:val="22"/>
                <w:szCs w:val="22"/>
              </w:rPr>
              <w:t>LRS2.FLOW_AMT</w:t>
            </w:r>
          </w:p>
        </w:tc>
      </w:tr>
      <w:tr w:rsidR="006A522F" w:rsidRPr="009F12C8" w14:paraId="2FE67C2B"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94643C4" w14:textId="77777777" w:rsidR="006A522F" w:rsidRPr="009F12C8" w:rsidRDefault="006A522F" w:rsidP="00415767">
            <w:pPr>
              <w:jc w:val="center"/>
              <w:rPr>
                <w:bCs/>
              </w:rPr>
            </w:pPr>
            <w:r w:rsidRPr="009F12C8">
              <w:rPr>
                <w:sz w:val="22"/>
                <w:szCs w:val="22"/>
              </w:rPr>
              <w:t>58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7A280C2" w14:textId="77777777" w:rsidR="006A522F" w:rsidRPr="009F12C8" w:rsidRDefault="006A522F" w:rsidP="00415767">
            <w:pPr>
              <w:rPr>
                <w:bCs/>
              </w:rPr>
            </w:pPr>
            <w:r w:rsidRPr="009F12C8">
              <w:rPr>
                <w:sz w:val="22"/>
                <w:szCs w:val="22"/>
              </w:rPr>
              <w:t>THU_GOC_TIEP_THEO_QUY_DOI</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7032620C" w14:textId="77777777" w:rsidR="006A522F" w:rsidRPr="009F12C8" w:rsidRDefault="006A522F" w:rsidP="00415767">
            <w:pPr>
              <w:rPr>
                <w:bCs/>
              </w:rPr>
            </w:pPr>
            <w:r w:rsidRPr="009F12C8">
              <w:rPr>
                <w:sz w:val="22"/>
                <w:szCs w:val="22"/>
              </w:rPr>
              <w:t>Tương tự cột “NGAY_THU_GOC” (STT 50)</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7E862D0" w14:textId="13A6135A" w:rsidR="006A522F" w:rsidRPr="009F12C8" w:rsidRDefault="006A522F" w:rsidP="00415767">
            <w:pPr>
              <w:rPr>
                <w:color w:val="000000" w:themeColor="text1"/>
              </w:rPr>
            </w:pPr>
            <w:r w:rsidRPr="009F12C8">
              <w:rPr>
                <w:sz w:val="22"/>
                <w:szCs w:val="22"/>
              </w:rPr>
              <w:t xml:space="preserve">Lấy cột “THU_GOC_TIEP_THEO” (STT 57) * </w:t>
            </w:r>
            <w:r w:rsidRPr="009F12C8">
              <w:rPr>
                <w:color w:val="000000" w:themeColor="text1"/>
                <w:sz w:val="22"/>
                <w:szCs w:val="22"/>
              </w:rPr>
              <w:t xml:space="preserve">Tỷ giá quy đổi (VND), tham khảo </w:t>
            </w:r>
            <w:r w:rsidRPr="009F12C8">
              <w:rPr>
                <w:b/>
                <w:color w:val="000000" w:themeColor="text1"/>
                <w:sz w:val="22"/>
                <w:szCs w:val="22"/>
              </w:rPr>
              <w:t>Function</w:t>
            </w:r>
            <w:r w:rsidRPr="009F12C8">
              <w:rPr>
                <w:color w:val="000000" w:themeColor="text1"/>
                <w:sz w:val="22"/>
                <w:szCs w:val="22"/>
              </w:rPr>
              <w:t xml:space="preserve"> tính tỷ giá ở mục </w:t>
            </w:r>
            <w:r w:rsidRPr="009F12C8">
              <w:rPr>
                <w:i/>
                <w:iCs/>
                <w:color w:val="000000" w:themeColor="text1"/>
                <w:sz w:val="22"/>
                <w:szCs w:val="22"/>
              </w:rPr>
              <w:t xml:space="preserve">“Các quy tắc xử lý chung” </w:t>
            </w:r>
            <w:r w:rsidRPr="009F12C8">
              <w:rPr>
                <w:rStyle w:val="Strong"/>
                <w:rFonts w:ascii="Cambria Math" w:hAnsi="Cambria Math" w:cs="Cambria Math"/>
                <w:i/>
                <w:iCs/>
                <w:color w:val="3A3A3A"/>
                <w:sz w:val="22"/>
                <w:szCs w:val="22"/>
              </w:rPr>
              <w:t>⇢</w:t>
            </w:r>
            <w:r w:rsidRPr="009F12C8">
              <w:rPr>
                <w:rStyle w:val="Strong"/>
                <w:i/>
                <w:iCs/>
                <w:color w:val="3A3A3A"/>
                <w:sz w:val="22"/>
                <w:szCs w:val="22"/>
              </w:rPr>
              <w:t xml:space="preserve"> </w:t>
            </w:r>
            <w:r w:rsidRPr="009F12C8">
              <w:rPr>
                <w:i/>
                <w:iCs/>
                <w:color w:val="000000" w:themeColor="text1"/>
                <w:sz w:val="22"/>
                <w:szCs w:val="22"/>
              </w:rPr>
              <w:t xml:space="preserve"> “Tỷ giá”</w:t>
            </w:r>
            <w:r w:rsidRPr="009F12C8">
              <w:rPr>
                <w:rStyle w:val="Heading1Char"/>
                <w:i/>
                <w:iCs/>
                <w:color w:val="3A3A3A"/>
                <w:sz w:val="22"/>
                <w:szCs w:val="22"/>
              </w:rPr>
              <w:t xml:space="preserve"> </w:t>
            </w:r>
            <w:r w:rsidRPr="009F12C8">
              <w:rPr>
                <w:rStyle w:val="Strong"/>
                <w:rFonts w:ascii="Cambria Math" w:hAnsi="Cambria Math" w:cs="Cambria Math"/>
                <w:i/>
                <w:iCs/>
                <w:color w:val="3A3A3A"/>
                <w:sz w:val="22"/>
                <w:szCs w:val="22"/>
              </w:rPr>
              <w:t>⇢</w:t>
            </w:r>
            <w:r w:rsidRPr="009F12C8">
              <w:rPr>
                <w:rStyle w:val="Strong"/>
                <w:i/>
                <w:iCs/>
                <w:color w:val="3A3A3A"/>
                <w:sz w:val="22"/>
                <w:szCs w:val="22"/>
              </w:rPr>
              <w:t xml:space="preserve"> </w:t>
            </w:r>
            <w:r w:rsidRPr="009F12C8">
              <w:rPr>
                <w:i/>
                <w:iCs/>
                <w:color w:val="000000" w:themeColor="text1"/>
                <w:sz w:val="22"/>
                <w:szCs w:val="22"/>
              </w:rPr>
              <w:t xml:space="preserve"> “</w:t>
            </w:r>
            <w:r>
              <w:rPr>
                <w:i/>
                <w:iCs/>
                <w:color w:val="000000" w:themeColor="text1"/>
                <w:sz w:val="22"/>
                <w:szCs w:val="22"/>
              </w:rPr>
              <w:t>Tỷ giá quy đổi cuối ngày CUSTOM.LN_GET_EXRATE</w:t>
            </w:r>
            <w:r w:rsidRPr="009F12C8">
              <w:rPr>
                <w:i/>
                <w:iCs/>
                <w:color w:val="000000" w:themeColor="text1"/>
                <w:sz w:val="22"/>
                <w:szCs w:val="22"/>
              </w:rPr>
              <w:t>” (</w:t>
            </w:r>
            <w:hyperlink w:anchor="_Tỷ_giá_quy_2" w:history="1">
              <w:r w:rsidRPr="009F12C8">
                <w:rPr>
                  <w:rStyle w:val="Hyperlink"/>
                  <w:i/>
                  <w:iCs/>
                  <w:sz w:val="22"/>
                  <w:szCs w:val="22"/>
                </w:rPr>
                <w:t>link</w:t>
              </w:r>
            </w:hyperlink>
            <w:r w:rsidRPr="009F12C8">
              <w:rPr>
                <w:i/>
                <w:iCs/>
                <w:color w:val="000000" w:themeColor="text1"/>
                <w:sz w:val="22"/>
                <w:szCs w:val="22"/>
              </w:rPr>
              <w:t xml:space="preserve">) </w:t>
            </w:r>
            <w:r w:rsidRPr="009F12C8">
              <w:rPr>
                <w:color w:val="000000" w:themeColor="text1"/>
                <w:sz w:val="22"/>
                <w:szCs w:val="22"/>
              </w:rPr>
              <w:t>theo logic sau:</w:t>
            </w:r>
          </w:p>
          <w:p w14:paraId="0923BA87" w14:textId="77777777" w:rsidR="006A522F" w:rsidRPr="009F12C8" w:rsidRDefault="006A522F" w:rsidP="00415767">
            <w:pPr>
              <w:rPr>
                <w:bCs/>
              </w:rPr>
            </w:pPr>
          </w:p>
          <w:p w14:paraId="3AB79546" w14:textId="77777777" w:rsidR="006A522F" w:rsidRPr="009F12C8" w:rsidRDefault="006A522F" w:rsidP="00415767">
            <w:pPr>
              <w:rPr>
                <w:bCs/>
              </w:rPr>
            </w:pPr>
            <w:r w:rsidRPr="009F12C8">
              <w:rPr>
                <w:sz w:val="22"/>
                <w:szCs w:val="22"/>
              </w:rPr>
              <w:t xml:space="preserve">“THU_GOC_TIEP_THEO” * </w:t>
            </w:r>
            <w:r w:rsidRPr="009F12C8">
              <w:rPr>
                <w:color w:val="000000" w:themeColor="text1"/>
                <w:sz w:val="22"/>
                <w:szCs w:val="22"/>
              </w:rPr>
              <w:t>CUSTOM.LN_GET_EXRATE('M1000', 'VND', GAM.ACCT_CRNCY_CODE, TO_DATE('&lt;NGÀY_BÁO_CÁO&gt;', 'YYYYMMDD'))</w:t>
            </w:r>
          </w:p>
        </w:tc>
      </w:tr>
      <w:tr w:rsidR="006A522F" w:rsidRPr="009F12C8" w14:paraId="319EC5E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8363A04" w14:textId="77777777" w:rsidR="006A522F" w:rsidRPr="009F12C8" w:rsidRDefault="006A522F" w:rsidP="00415767">
            <w:pPr>
              <w:jc w:val="center"/>
              <w:rPr>
                <w:bCs/>
              </w:rPr>
            </w:pPr>
            <w:r w:rsidRPr="009F12C8">
              <w:rPr>
                <w:sz w:val="22"/>
                <w:szCs w:val="22"/>
              </w:rPr>
              <w:t>59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35C6E5E" w14:textId="77777777" w:rsidR="006A522F" w:rsidRPr="009F12C8" w:rsidRDefault="006A522F" w:rsidP="00415767">
            <w:pPr>
              <w:rPr>
                <w:bCs/>
              </w:rPr>
            </w:pPr>
            <w:r w:rsidRPr="009F12C8">
              <w:rPr>
                <w:sz w:val="22"/>
                <w:szCs w:val="22"/>
              </w:rPr>
              <w:t>BAO_HIEM_CN</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C02C77E" w14:textId="77777777" w:rsidR="006A522F" w:rsidRPr="009F12C8" w:rsidRDefault="006A522F" w:rsidP="00415767">
            <w:pPr>
              <w:rPr>
                <w:bCs/>
              </w:rPr>
            </w:pPr>
            <w:r w:rsidRPr="009F12C8">
              <w:rPr>
                <w:sz w:val="22"/>
                <w:szCs w:val="22"/>
              </w:rPr>
              <w:t>Liên kết (LEFT JOIN) với bảng TBAADM.CHAT với điều kiện sau:</w:t>
            </w:r>
          </w:p>
          <w:p w14:paraId="71AC0137" w14:textId="77777777" w:rsidR="006A522F" w:rsidRPr="009F12C8" w:rsidRDefault="006A522F" w:rsidP="00415767">
            <w:pPr>
              <w:rPr>
                <w:bCs/>
              </w:rPr>
            </w:pPr>
          </w:p>
          <w:p w14:paraId="6EB79004" w14:textId="77777777" w:rsidR="006A522F" w:rsidRPr="009F12C8" w:rsidRDefault="006A522F" w:rsidP="00415767">
            <w:pPr>
              <w:rPr>
                <w:bCs/>
              </w:rPr>
            </w:pPr>
            <w:r w:rsidRPr="009F12C8">
              <w:rPr>
                <w:sz w:val="22"/>
                <w:szCs w:val="22"/>
              </w:rPr>
              <w:t>GAM.ACID = CHAT.ACID</w:t>
            </w:r>
          </w:p>
          <w:p w14:paraId="131CDF2B"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 xml:space="preserve">GAM.BANK_ID = CHAT.BANK_ID  </w:t>
            </w:r>
          </w:p>
          <w:p w14:paraId="55AA35E2"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 xml:space="preserve">CHAT.CHARGE_TYPE = 'MISC4'  </w:t>
            </w:r>
          </w:p>
          <w:p w14:paraId="7DE200F4"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 xml:space="preserve">CHAT.ENTITY_CRE_FLG= 'Y'   </w:t>
            </w:r>
          </w:p>
          <w:p w14:paraId="624B9962"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CHAT.DEL_FLG = 'N'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948317A" w14:textId="77777777" w:rsidR="006A522F" w:rsidRPr="009F12C8" w:rsidRDefault="006A522F" w:rsidP="00415767">
            <w:pPr>
              <w:rPr>
                <w:bCs/>
              </w:rPr>
            </w:pPr>
            <w:r w:rsidRPr="009F12C8">
              <w:rPr>
                <w:sz w:val="22"/>
                <w:szCs w:val="22"/>
              </w:rPr>
              <w:t>NVL2(CHAT.ACID, 'Y', 'N')</w:t>
            </w:r>
          </w:p>
        </w:tc>
      </w:tr>
      <w:tr w:rsidR="006A522F" w:rsidRPr="009F12C8" w14:paraId="47DF1976"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319F0D3" w14:textId="77777777" w:rsidR="006A522F" w:rsidRPr="009F12C8" w:rsidRDefault="006A522F" w:rsidP="00415767">
            <w:pPr>
              <w:jc w:val="center"/>
              <w:rPr>
                <w:bCs/>
              </w:rPr>
            </w:pPr>
            <w:r w:rsidRPr="009F12C8">
              <w:rPr>
                <w:sz w:val="22"/>
                <w:szCs w:val="22"/>
              </w:rPr>
              <w:t>60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538AF50" w14:textId="77777777" w:rsidR="006A522F" w:rsidRPr="009F12C8" w:rsidRDefault="006A522F" w:rsidP="00415767">
            <w:pPr>
              <w:rPr>
                <w:bCs/>
              </w:rPr>
            </w:pPr>
            <w:r w:rsidRPr="009F12C8">
              <w:rPr>
                <w:sz w:val="22"/>
                <w:szCs w:val="22"/>
              </w:rPr>
              <w:t>HOP_DONG_BH</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6AAA4FAD" w14:textId="77777777" w:rsidR="006A522F" w:rsidRPr="009F12C8" w:rsidRDefault="006A522F" w:rsidP="00415767">
            <w:pPr>
              <w:rPr>
                <w:bCs/>
              </w:rPr>
            </w:pPr>
            <w:r w:rsidRPr="009F12C8">
              <w:rPr>
                <w:sz w:val="22"/>
                <w:szCs w:val="22"/>
              </w:rPr>
              <w:t>Liên kết (LEFT JOIN) với bảng tạm CUSTOM.C_CBMA với điều kiện:</w:t>
            </w:r>
          </w:p>
          <w:p w14:paraId="22BF81DB" w14:textId="77777777" w:rsidR="006A522F" w:rsidRPr="009F12C8" w:rsidRDefault="006A522F" w:rsidP="00415767">
            <w:pPr>
              <w:rPr>
                <w:bCs/>
              </w:rPr>
            </w:pPr>
          </w:p>
          <w:p w14:paraId="27E57884" w14:textId="77777777" w:rsidR="006A522F" w:rsidRPr="009F12C8" w:rsidRDefault="006A522F" w:rsidP="00415767">
            <w:pPr>
              <w:rPr>
                <w:bCs/>
              </w:rPr>
            </w:pPr>
            <w:r w:rsidRPr="009F12C8">
              <w:rPr>
                <w:sz w:val="22"/>
                <w:szCs w:val="22"/>
              </w:rPr>
              <w:t>GAM.FORACID = C_CBMA.ACCT_NUM</w:t>
            </w:r>
          </w:p>
          <w:p w14:paraId="294D1E25"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GAM.BANK_ID = C_CBMA.BANK_ID</w:t>
            </w:r>
          </w:p>
          <w:p w14:paraId="0E8A4224"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 xml:space="preserve">C_CBMA.STATUS = 'ACTIVE'  </w:t>
            </w:r>
          </w:p>
          <w:p w14:paraId="69182A9B" w14:textId="77777777" w:rsidR="006A522F" w:rsidRPr="007B6905" w:rsidRDefault="006A522F" w:rsidP="00415767">
            <w:pPr>
              <w:rPr>
                <w:color w:val="0000FF"/>
              </w:rPr>
            </w:pPr>
            <w:r w:rsidRPr="009F12C8">
              <w:rPr>
                <w:color w:val="0000FF"/>
                <w:sz w:val="22"/>
                <w:szCs w:val="22"/>
              </w:rPr>
              <w:lastRenderedPageBreak/>
              <w:t xml:space="preserve">AND </w:t>
            </w:r>
            <w:r w:rsidRPr="009F12C8">
              <w:rPr>
                <w:sz w:val="22"/>
                <w:szCs w:val="22"/>
              </w:rPr>
              <w:t xml:space="preserve">C_CBMA.ENTITY_CRE_FLG = 'Y'   </w:t>
            </w:r>
          </w:p>
          <w:p w14:paraId="5F2759BE" w14:textId="77777777" w:rsidR="006A522F" w:rsidRPr="007B6905" w:rsidRDefault="006A522F" w:rsidP="00415767">
            <w:pPr>
              <w:rPr>
                <w:color w:val="0000FF"/>
              </w:rPr>
            </w:pPr>
            <w:r w:rsidRPr="009F12C8">
              <w:rPr>
                <w:color w:val="0000FF"/>
                <w:sz w:val="22"/>
                <w:szCs w:val="22"/>
              </w:rPr>
              <w:t xml:space="preserve">AND </w:t>
            </w:r>
            <w:r w:rsidRPr="009F12C8">
              <w:rPr>
                <w:sz w:val="22"/>
                <w:szCs w:val="22"/>
              </w:rPr>
              <w:t>C_CBMA.DEL_FLG</w:t>
            </w:r>
            <w:r>
              <w:rPr>
                <w:sz w:val="22"/>
                <w:szCs w:val="22"/>
              </w:rPr>
              <w:t xml:space="preserve"> </w:t>
            </w:r>
            <w:r w:rsidRPr="009F12C8">
              <w:rPr>
                <w:sz w:val="22"/>
                <w:szCs w:val="22"/>
              </w:rPr>
              <w:t xml:space="preserve">= 'N'  </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3AABB46" w14:textId="77777777" w:rsidR="006A522F" w:rsidRPr="009F12C8" w:rsidRDefault="006A522F" w:rsidP="00415767">
            <w:pPr>
              <w:rPr>
                <w:bCs/>
              </w:rPr>
            </w:pPr>
            <w:r w:rsidRPr="009F12C8">
              <w:rPr>
                <w:sz w:val="22"/>
                <w:szCs w:val="22"/>
              </w:rPr>
              <w:lastRenderedPageBreak/>
              <w:t>C_CBMA.INSU_CONTRCT_NUM</w:t>
            </w:r>
          </w:p>
        </w:tc>
      </w:tr>
      <w:tr w:rsidR="006A522F" w:rsidRPr="009F12C8" w14:paraId="2B27F5C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4E0A413" w14:textId="77777777" w:rsidR="006A522F" w:rsidRPr="009F12C8" w:rsidRDefault="006A522F" w:rsidP="00415767">
            <w:pPr>
              <w:jc w:val="center"/>
              <w:rPr>
                <w:bCs/>
              </w:rPr>
            </w:pPr>
            <w:r w:rsidRPr="009F12C8">
              <w:rPr>
                <w:sz w:val="22"/>
                <w:szCs w:val="22"/>
              </w:rPr>
              <w:t>61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9034F6F" w14:textId="77777777" w:rsidR="006A522F" w:rsidRPr="009F12C8" w:rsidRDefault="006A522F" w:rsidP="00415767">
            <w:pPr>
              <w:rPr>
                <w:bCs/>
              </w:rPr>
            </w:pPr>
            <w:r w:rsidRPr="009F12C8">
              <w:rPr>
                <w:sz w:val="22"/>
                <w:szCs w:val="22"/>
              </w:rPr>
              <w:t>LOAI_BH</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1F0B29B2" w14:textId="77777777" w:rsidR="006A522F" w:rsidRPr="009F12C8" w:rsidRDefault="006A522F" w:rsidP="00415767">
            <w:pPr>
              <w:rPr>
                <w:bCs/>
              </w:rPr>
            </w:pPr>
            <w:r w:rsidRPr="009F12C8">
              <w:rPr>
                <w:b/>
                <w:sz w:val="22"/>
                <w:szCs w:val="22"/>
              </w:rPr>
              <w:t>Bước 1:</w:t>
            </w:r>
            <w:r w:rsidRPr="009F12C8">
              <w:rPr>
                <w:sz w:val="22"/>
                <w:szCs w:val="22"/>
              </w:rPr>
              <w:t xml:space="preserve"> Liên kết (LEFT JOIN) với bảng tạm CUSTOM.C_CBMA với điều kiện:</w:t>
            </w:r>
          </w:p>
          <w:p w14:paraId="0A4B5960" w14:textId="77777777" w:rsidR="006A522F" w:rsidRPr="009F12C8" w:rsidRDefault="006A522F" w:rsidP="00415767">
            <w:pPr>
              <w:rPr>
                <w:bCs/>
              </w:rPr>
            </w:pPr>
          </w:p>
          <w:p w14:paraId="07B064D6" w14:textId="77777777" w:rsidR="006A522F" w:rsidRPr="009F12C8" w:rsidRDefault="006A522F" w:rsidP="00415767">
            <w:pPr>
              <w:rPr>
                <w:bCs/>
              </w:rPr>
            </w:pPr>
            <w:r w:rsidRPr="009F12C8">
              <w:rPr>
                <w:sz w:val="22"/>
                <w:szCs w:val="22"/>
              </w:rPr>
              <w:t>GAM.FORACID = C_CBMA.ACCT_NUM</w:t>
            </w:r>
          </w:p>
          <w:p w14:paraId="1519189F"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GAM.BANK_ID = C_CBMA.BANK_ID</w:t>
            </w:r>
          </w:p>
          <w:p w14:paraId="7ED24C0C"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 xml:space="preserve">C_CBMA.STATUS= 'ACTIVE'  </w:t>
            </w:r>
          </w:p>
          <w:p w14:paraId="64BC62B7"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 xml:space="preserve">C_CBMA.ENTITY_CRE_FLG = 'Y'   </w:t>
            </w:r>
          </w:p>
          <w:p w14:paraId="2A23F826"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 xml:space="preserve">C_CBMA.DEL_FLG = 'N'  </w:t>
            </w:r>
          </w:p>
          <w:p w14:paraId="40F39256" w14:textId="77777777" w:rsidR="006A522F" w:rsidRPr="009F12C8" w:rsidRDefault="006A522F" w:rsidP="00415767">
            <w:pPr>
              <w:rPr>
                <w:bCs/>
              </w:rPr>
            </w:pPr>
          </w:p>
          <w:p w14:paraId="5B41C07C" w14:textId="77777777" w:rsidR="006A522F" w:rsidRPr="009F12C8" w:rsidRDefault="006A522F" w:rsidP="00415767">
            <w:pPr>
              <w:rPr>
                <w:bCs/>
              </w:rPr>
            </w:pPr>
            <w:r w:rsidRPr="009F12C8">
              <w:rPr>
                <w:b/>
                <w:sz w:val="22"/>
                <w:szCs w:val="22"/>
              </w:rPr>
              <w:t>Bước 2:</w:t>
            </w:r>
            <w:r w:rsidRPr="009F12C8">
              <w:rPr>
                <w:sz w:val="22"/>
                <w:szCs w:val="22"/>
              </w:rPr>
              <w:t xml:space="preserve"> Liên kết (LEFT JOIN) với bảng tạm TBAADM.LRCT với điều kiện sau:</w:t>
            </w:r>
          </w:p>
          <w:p w14:paraId="04824DAF" w14:textId="77777777" w:rsidR="006A522F" w:rsidRPr="009F12C8" w:rsidRDefault="006A522F" w:rsidP="00415767">
            <w:pPr>
              <w:rPr>
                <w:color w:val="0000FF"/>
              </w:rPr>
            </w:pPr>
          </w:p>
          <w:p w14:paraId="15EAF6FD" w14:textId="77777777" w:rsidR="006A522F" w:rsidRPr="009F12C8" w:rsidRDefault="006A522F" w:rsidP="00415767">
            <w:pPr>
              <w:rPr>
                <w:bCs/>
              </w:rPr>
            </w:pPr>
            <w:r w:rsidRPr="009F12C8">
              <w:rPr>
                <w:sz w:val="22"/>
                <w:szCs w:val="22"/>
              </w:rPr>
              <w:t>C_CBMA.INSU_PAID_BY = LRCT.REF_CODE</w:t>
            </w:r>
          </w:p>
          <w:p w14:paraId="7211F52A"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C_CBMA.BANK_ID = LRCT.BANK_ID</w:t>
            </w:r>
          </w:p>
          <w:p w14:paraId="35F7415F"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 xml:space="preserve">LRCT.REF_REC_TYPE = 'INSPD' </w:t>
            </w:r>
          </w:p>
          <w:p w14:paraId="6993AFC1" w14:textId="77777777" w:rsidR="006A522F" w:rsidRPr="00C953E2" w:rsidRDefault="006A522F" w:rsidP="00415767">
            <w:pPr>
              <w:rPr>
                <w:color w:val="0000FF"/>
              </w:rPr>
            </w:pPr>
            <w:r w:rsidRPr="009F12C8">
              <w:rPr>
                <w:color w:val="0000FF"/>
                <w:sz w:val="22"/>
                <w:szCs w:val="22"/>
              </w:rPr>
              <w:t xml:space="preserve">AND </w:t>
            </w:r>
            <w:r w:rsidRPr="009F12C8">
              <w:rPr>
                <w:sz w:val="22"/>
                <w:szCs w:val="22"/>
              </w:rPr>
              <w:t>LRCT.DEL_FLG = 'N'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1CA5B93" w14:textId="77777777" w:rsidR="006A522F" w:rsidRPr="009F12C8" w:rsidRDefault="006A522F" w:rsidP="00415767">
            <w:pPr>
              <w:rPr>
                <w:bCs/>
              </w:rPr>
            </w:pPr>
            <w:r w:rsidRPr="009F12C8">
              <w:rPr>
                <w:sz w:val="22"/>
                <w:szCs w:val="22"/>
              </w:rPr>
              <w:t>C_CBMA.INSU_PAID_BY || '-' ||LRCT.REF_DESC LOAI_BH</w:t>
            </w:r>
          </w:p>
        </w:tc>
      </w:tr>
      <w:tr w:rsidR="006A522F" w:rsidRPr="009F12C8" w14:paraId="397FB1AE"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70D02A0" w14:textId="77777777" w:rsidR="006A522F" w:rsidRPr="009F12C8" w:rsidRDefault="006A522F" w:rsidP="00415767">
            <w:pPr>
              <w:jc w:val="center"/>
              <w:rPr>
                <w:bCs/>
              </w:rPr>
            </w:pPr>
            <w:r w:rsidRPr="009F12C8">
              <w:rPr>
                <w:sz w:val="22"/>
                <w:szCs w:val="22"/>
              </w:rPr>
              <w:t>62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92A8F77" w14:textId="77777777" w:rsidR="006A522F" w:rsidRPr="009F12C8" w:rsidRDefault="006A522F" w:rsidP="00415767">
            <w:pPr>
              <w:rPr>
                <w:bCs/>
              </w:rPr>
            </w:pPr>
            <w:r w:rsidRPr="009F12C8">
              <w:rPr>
                <w:sz w:val="22"/>
                <w:szCs w:val="22"/>
              </w:rPr>
              <w:t>REMARK</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0CE8BD1" w14:textId="77777777" w:rsidR="006A522F" w:rsidRPr="009F12C8" w:rsidRDefault="006A522F" w:rsidP="00415767">
            <w:pPr>
              <w:rPr>
                <w:bCs/>
              </w:rPr>
            </w:pPr>
            <w:r w:rsidRPr="009F12C8">
              <w:rPr>
                <w:bCs/>
                <w:sz w:val="22"/>
                <w:szCs w:val="22"/>
              </w:rPr>
              <w:t xml:space="preserve">Giá trị cột </w:t>
            </w:r>
            <w:r w:rsidRPr="009F12C8">
              <w:rPr>
                <w:b/>
                <w:bCs/>
                <w:sz w:val="22"/>
                <w:szCs w:val="22"/>
              </w:rPr>
              <w:t>REMARK</w:t>
            </w:r>
            <w:r w:rsidRPr="009F12C8">
              <w:rPr>
                <w:sz w:val="22"/>
                <w:szCs w:val="22"/>
              </w:rPr>
              <w:t xml:space="preserve"> </w:t>
            </w:r>
            <w:r w:rsidRPr="009F12C8">
              <w:rPr>
                <w:bCs/>
                <w:sz w:val="22"/>
                <w:szCs w:val="22"/>
              </w:rPr>
              <w:t>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4ED6A49F" w14:textId="77777777" w:rsidR="006A522F" w:rsidRPr="00164F11" w:rsidRDefault="006A522F" w:rsidP="00415767">
            <w:pPr>
              <w:shd w:val="clear" w:color="auto" w:fill="FFFFFF"/>
              <w:rPr>
                <w:bCs/>
                <w:color w:val="000000"/>
                <w:lang w:val="vi-VN" w:eastAsia="vi-VN"/>
              </w:rPr>
            </w:pPr>
            <w:r w:rsidRPr="00164F11">
              <w:rPr>
                <w:bCs/>
                <w:color w:val="0000FF"/>
                <w:sz w:val="22"/>
                <w:szCs w:val="22"/>
                <w:lang w:val="vi-VN" w:eastAsia="vi-VN"/>
              </w:rPr>
              <w:t>SELECT</w:t>
            </w:r>
            <w:r w:rsidRPr="00164F11">
              <w:rPr>
                <w:bCs/>
                <w:color w:val="000000"/>
                <w:sz w:val="22"/>
                <w:szCs w:val="22"/>
                <w:lang w:val="vi-VN" w:eastAsia="vi-VN"/>
              </w:rPr>
              <w:t xml:space="preserve"> REM</w:t>
            </w:r>
            <w:r w:rsidRPr="00164F11">
              <w:rPr>
                <w:bCs/>
                <w:color w:val="000080"/>
                <w:sz w:val="22"/>
                <w:szCs w:val="22"/>
                <w:lang w:val="vi-VN" w:eastAsia="vi-VN"/>
              </w:rPr>
              <w:t>.</w:t>
            </w:r>
            <w:r w:rsidRPr="00164F11">
              <w:rPr>
                <w:bCs/>
                <w:color w:val="000000"/>
                <w:sz w:val="22"/>
                <w:szCs w:val="22"/>
                <w:lang w:val="vi-VN" w:eastAsia="vi-VN"/>
              </w:rPr>
              <w:t xml:space="preserve">DISB_PURP </w:t>
            </w:r>
          </w:p>
          <w:p w14:paraId="1B763D7B" w14:textId="77777777" w:rsidR="006A522F" w:rsidRPr="00164F11" w:rsidRDefault="006A522F" w:rsidP="00415767">
            <w:pPr>
              <w:shd w:val="clear" w:color="auto" w:fill="FFFFFF"/>
              <w:rPr>
                <w:bCs/>
                <w:color w:val="000000"/>
                <w:lang w:val="vi-VN" w:eastAsia="vi-VN"/>
              </w:rPr>
            </w:pPr>
            <w:r w:rsidRPr="00164F11">
              <w:rPr>
                <w:bCs/>
                <w:color w:val="0000FF"/>
                <w:sz w:val="22"/>
                <w:szCs w:val="22"/>
                <w:lang w:val="vi-VN" w:eastAsia="vi-VN"/>
              </w:rPr>
              <w:t>FROM</w:t>
            </w:r>
            <w:r w:rsidRPr="00164F11">
              <w:rPr>
                <w:bCs/>
                <w:color w:val="000000"/>
                <w:sz w:val="22"/>
                <w:szCs w:val="22"/>
                <w:lang w:val="vi-VN" w:eastAsia="vi-VN"/>
              </w:rPr>
              <w:t xml:space="preserve"> CUSTOM</w:t>
            </w:r>
            <w:r w:rsidRPr="00164F11">
              <w:rPr>
                <w:bCs/>
                <w:color w:val="000080"/>
                <w:sz w:val="22"/>
                <w:szCs w:val="22"/>
                <w:lang w:val="vi-VN" w:eastAsia="vi-VN"/>
              </w:rPr>
              <w:t>.</w:t>
            </w:r>
            <w:r w:rsidRPr="00164F11">
              <w:rPr>
                <w:bCs/>
                <w:color w:val="000000"/>
                <w:sz w:val="22"/>
                <w:szCs w:val="22"/>
                <w:lang w:val="vi-VN" w:eastAsia="vi-VN"/>
              </w:rPr>
              <w:t>CUST_DISB_ADDNL_TBL REM</w:t>
            </w:r>
          </w:p>
          <w:p w14:paraId="222169BB" w14:textId="77777777" w:rsidR="006A522F" w:rsidRPr="00164F11" w:rsidRDefault="006A522F" w:rsidP="00415767">
            <w:pPr>
              <w:shd w:val="clear" w:color="auto" w:fill="FFFFFF"/>
              <w:rPr>
                <w:bCs/>
                <w:color w:val="000000"/>
                <w:lang w:val="vi-VN" w:eastAsia="vi-VN"/>
              </w:rPr>
            </w:pPr>
            <w:r w:rsidRPr="00164F11">
              <w:rPr>
                <w:bCs/>
                <w:color w:val="000000"/>
                <w:sz w:val="22"/>
                <w:szCs w:val="22"/>
                <w:lang w:val="vi-VN" w:eastAsia="vi-VN"/>
              </w:rPr>
              <w:t xml:space="preserve"> </w:t>
            </w:r>
            <w:r w:rsidRPr="00164F11">
              <w:rPr>
                <w:bCs/>
                <w:color w:val="0000FF"/>
                <w:sz w:val="22"/>
                <w:szCs w:val="22"/>
                <w:lang w:val="vi-VN" w:eastAsia="vi-VN"/>
              </w:rPr>
              <w:t>WHERE</w:t>
            </w:r>
            <w:r w:rsidRPr="00164F11">
              <w:rPr>
                <w:bCs/>
                <w:color w:val="000000"/>
                <w:sz w:val="22"/>
                <w:szCs w:val="22"/>
                <w:lang w:val="vi-VN" w:eastAsia="vi-VN"/>
              </w:rPr>
              <w:t xml:space="preserve"> </w:t>
            </w:r>
            <w:r w:rsidRPr="00211B82">
              <w:rPr>
                <w:b/>
                <w:color w:val="000000"/>
                <w:sz w:val="22"/>
                <w:szCs w:val="22"/>
                <w:lang w:val="vi-VN" w:eastAsia="vi-VN"/>
              </w:rPr>
              <w:t>GAM</w:t>
            </w:r>
            <w:r w:rsidRPr="00211B82">
              <w:rPr>
                <w:b/>
                <w:color w:val="000080"/>
                <w:sz w:val="22"/>
                <w:szCs w:val="22"/>
                <w:lang w:val="vi-VN" w:eastAsia="vi-VN"/>
              </w:rPr>
              <w:t>.</w:t>
            </w:r>
            <w:r w:rsidRPr="00211B82">
              <w:rPr>
                <w:b/>
                <w:color w:val="000000"/>
                <w:sz w:val="22"/>
                <w:szCs w:val="22"/>
                <w:lang w:val="vi-VN" w:eastAsia="vi-VN"/>
              </w:rPr>
              <w:t>ACID</w:t>
            </w:r>
            <w:r w:rsidRPr="00164F11">
              <w:rPr>
                <w:bCs/>
                <w:color w:val="000000"/>
                <w:sz w:val="22"/>
                <w:szCs w:val="22"/>
                <w:lang w:val="vi-VN" w:eastAsia="vi-VN"/>
              </w:rPr>
              <w:t xml:space="preserve"> </w:t>
            </w:r>
            <w:r w:rsidRPr="00164F11">
              <w:rPr>
                <w:bCs/>
                <w:color w:val="000080"/>
                <w:sz w:val="22"/>
                <w:szCs w:val="22"/>
                <w:lang w:val="vi-VN" w:eastAsia="vi-VN"/>
              </w:rPr>
              <w:t>=</w:t>
            </w:r>
            <w:r w:rsidRPr="00164F11">
              <w:rPr>
                <w:bCs/>
                <w:color w:val="000000"/>
                <w:sz w:val="22"/>
                <w:szCs w:val="22"/>
                <w:lang w:val="vi-VN" w:eastAsia="vi-VN"/>
              </w:rPr>
              <w:t xml:space="preserve"> REM</w:t>
            </w:r>
            <w:r w:rsidRPr="00164F11">
              <w:rPr>
                <w:bCs/>
                <w:color w:val="000080"/>
                <w:sz w:val="22"/>
                <w:szCs w:val="22"/>
                <w:lang w:val="vi-VN" w:eastAsia="vi-VN"/>
              </w:rPr>
              <w:t>.</w:t>
            </w:r>
            <w:r w:rsidRPr="00164F11">
              <w:rPr>
                <w:bCs/>
                <w:color w:val="000000"/>
                <w:sz w:val="22"/>
                <w:szCs w:val="22"/>
                <w:lang w:val="vi-VN" w:eastAsia="vi-VN"/>
              </w:rPr>
              <w:t xml:space="preserve">ACID   </w:t>
            </w:r>
          </w:p>
          <w:p w14:paraId="76E200CC" w14:textId="77777777" w:rsidR="006A522F" w:rsidRPr="00164F11" w:rsidRDefault="006A522F" w:rsidP="00415767">
            <w:pPr>
              <w:shd w:val="clear" w:color="auto" w:fill="FFFFFF"/>
              <w:rPr>
                <w:bCs/>
                <w:color w:val="000000"/>
                <w:lang w:val="vi-VN" w:eastAsia="vi-VN"/>
              </w:rPr>
            </w:pPr>
            <w:r w:rsidRPr="00164F11">
              <w:rPr>
                <w:bCs/>
                <w:color w:val="0000FF"/>
                <w:sz w:val="22"/>
                <w:szCs w:val="22"/>
                <w:lang w:val="vi-VN" w:eastAsia="vi-VN"/>
              </w:rPr>
              <w:t>AND</w:t>
            </w:r>
            <w:r w:rsidRPr="00164F11">
              <w:rPr>
                <w:bCs/>
                <w:color w:val="000000"/>
                <w:sz w:val="22"/>
                <w:szCs w:val="22"/>
                <w:lang w:val="vi-VN" w:eastAsia="vi-VN"/>
              </w:rPr>
              <w:t xml:space="preserve"> </w:t>
            </w:r>
            <w:r w:rsidRPr="00211B82">
              <w:rPr>
                <w:b/>
                <w:color w:val="000000"/>
                <w:sz w:val="22"/>
                <w:szCs w:val="22"/>
                <w:lang w:val="vi-VN" w:eastAsia="vi-VN"/>
              </w:rPr>
              <w:t>GAM</w:t>
            </w:r>
            <w:r w:rsidRPr="00211B82">
              <w:rPr>
                <w:b/>
                <w:color w:val="000080"/>
                <w:sz w:val="22"/>
                <w:szCs w:val="22"/>
                <w:lang w:val="vi-VN" w:eastAsia="vi-VN"/>
              </w:rPr>
              <w:t>.</w:t>
            </w:r>
            <w:r w:rsidRPr="00211B82">
              <w:rPr>
                <w:b/>
                <w:color w:val="000000"/>
                <w:sz w:val="22"/>
                <w:szCs w:val="22"/>
                <w:lang w:val="vi-VN" w:eastAsia="vi-VN"/>
              </w:rPr>
              <w:t>BANK_ID</w:t>
            </w:r>
            <w:r w:rsidRPr="00164F11">
              <w:rPr>
                <w:bCs/>
                <w:color w:val="000000"/>
                <w:sz w:val="22"/>
                <w:szCs w:val="22"/>
                <w:lang w:val="vi-VN" w:eastAsia="vi-VN"/>
              </w:rPr>
              <w:t xml:space="preserve"> </w:t>
            </w:r>
            <w:r w:rsidRPr="00164F11">
              <w:rPr>
                <w:bCs/>
                <w:color w:val="000080"/>
                <w:sz w:val="22"/>
                <w:szCs w:val="22"/>
                <w:lang w:val="vi-VN" w:eastAsia="vi-VN"/>
              </w:rPr>
              <w:t>=</w:t>
            </w:r>
            <w:r w:rsidRPr="00164F11">
              <w:rPr>
                <w:bCs/>
                <w:color w:val="000000"/>
                <w:sz w:val="22"/>
                <w:szCs w:val="22"/>
                <w:lang w:val="vi-VN" w:eastAsia="vi-VN"/>
              </w:rPr>
              <w:t xml:space="preserve"> REM</w:t>
            </w:r>
            <w:r w:rsidRPr="00164F11">
              <w:rPr>
                <w:bCs/>
                <w:color w:val="000080"/>
                <w:sz w:val="22"/>
                <w:szCs w:val="22"/>
                <w:lang w:val="vi-VN" w:eastAsia="vi-VN"/>
              </w:rPr>
              <w:t>.</w:t>
            </w:r>
            <w:r w:rsidRPr="00164F11">
              <w:rPr>
                <w:bCs/>
                <w:color w:val="000000"/>
                <w:sz w:val="22"/>
                <w:szCs w:val="22"/>
                <w:lang w:val="vi-VN" w:eastAsia="vi-VN"/>
              </w:rPr>
              <w:t xml:space="preserve">BANK_ID </w:t>
            </w:r>
          </w:p>
          <w:p w14:paraId="57459874" w14:textId="77777777" w:rsidR="006A522F" w:rsidRPr="00164F11" w:rsidRDefault="006A522F" w:rsidP="00415767">
            <w:pPr>
              <w:shd w:val="clear" w:color="auto" w:fill="FFFFFF"/>
              <w:rPr>
                <w:bCs/>
                <w:color w:val="000000"/>
                <w:lang w:val="vi-VN" w:eastAsia="vi-VN"/>
              </w:rPr>
            </w:pPr>
            <w:r w:rsidRPr="00164F11">
              <w:rPr>
                <w:bCs/>
                <w:color w:val="0000FF"/>
                <w:sz w:val="22"/>
                <w:szCs w:val="22"/>
                <w:lang w:val="vi-VN" w:eastAsia="vi-VN"/>
              </w:rPr>
              <w:t>AND</w:t>
            </w:r>
            <w:r w:rsidRPr="00164F11">
              <w:rPr>
                <w:bCs/>
                <w:color w:val="000000"/>
                <w:sz w:val="22"/>
                <w:szCs w:val="22"/>
                <w:lang w:val="vi-VN" w:eastAsia="vi-VN"/>
              </w:rPr>
              <w:t xml:space="preserve"> REM</w:t>
            </w:r>
            <w:r w:rsidRPr="00164F11">
              <w:rPr>
                <w:bCs/>
                <w:color w:val="000080"/>
                <w:sz w:val="22"/>
                <w:szCs w:val="22"/>
                <w:lang w:val="vi-VN" w:eastAsia="vi-VN"/>
              </w:rPr>
              <w:t>.</w:t>
            </w:r>
            <w:r w:rsidRPr="00164F11">
              <w:rPr>
                <w:bCs/>
                <w:color w:val="000000"/>
                <w:sz w:val="22"/>
                <w:szCs w:val="22"/>
                <w:lang w:val="vi-VN" w:eastAsia="vi-VN"/>
              </w:rPr>
              <w:t xml:space="preserve">ENTITY_CRE_FLG </w:t>
            </w:r>
            <w:r w:rsidRPr="00164F11">
              <w:rPr>
                <w:bCs/>
                <w:color w:val="000080"/>
                <w:sz w:val="22"/>
                <w:szCs w:val="22"/>
                <w:lang w:val="vi-VN" w:eastAsia="vi-VN"/>
              </w:rPr>
              <w:t>=</w:t>
            </w:r>
            <w:r w:rsidRPr="00164F11">
              <w:rPr>
                <w:bCs/>
                <w:color w:val="000000"/>
                <w:sz w:val="22"/>
                <w:szCs w:val="22"/>
                <w:lang w:val="vi-VN" w:eastAsia="vi-VN"/>
              </w:rPr>
              <w:t xml:space="preserve"> </w:t>
            </w:r>
            <w:r w:rsidRPr="00164F11">
              <w:rPr>
                <w:bCs/>
                <w:color w:val="FF0000"/>
                <w:sz w:val="22"/>
                <w:szCs w:val="22"/>
                <w:lang w:val="vi-VN" w:eastAsia="vi-VN"/>
              </w:rPr>
              <w:t>'Y'</w:t>
            </w:r>
            <w:r w:rsidRPr="00164F11">
              <w:rPr>
                <w:bCs/>
                <w:color w:val="000000"/>
                <w:sz w:val="22"/>
                <w:szCs w:val="22"/>
                <w:lang w:val="vi-VN" w:eastAsia="vi-VN"/>
              </w:rPr>
              <w:t xml:space="preserve">  </w:t>
            </w:r>
          </w:p>
          <w:p w14:paraId="23F68E35" w14:textId="77777777" w:rsidR="006A522F" w:rsidRPr="00164F11" w:rsidRDefault="006A522F" w:rsidP="00415767">
            <w:pPr>
              <w:shd w:val="clear" w:color="auto" w:fill="FFFFFF"/>
              <w:rPr>
                <w:bCs/>
                <w:color w:val="000000"/>
                <w:lang w:val="vi-VN" w:eastAsia="vi-VN"/>
              </w:rPr>
            </w:pPr>
            <w:r w:rsidRPr="00164F11">
              <w:rPr>
                <w:bCs/>
                <w:color w:val="0000FF"/>
                <w:sz w:val="22"/>
                <w:szCs w:val="22"/>
                <w:lang w:val="vi-VN" w:eastAsia="vi-VN"/>
              </w:rPr>
              <w:t>AND</w:t>
            </w:r>
            <w:r w:rsidRPr="00164F11">
              <w:rPr>
                <w:bCs/>
                <w:color w:val="000000"/>
                <w:sz w:val="22"/>
                <w:szCs w:val="22"/>
                <w:lang w:val="vi-VN" w:eastAsia="vi-VN"/>
              </w:rPr>
              <w:t xml:space="preserve"> REM</w:t>
            </w:r>
            <w:r w:rsidRPr="00164F11">
              <w:rPr>
                <w:bCs/>
                <w:color w:val="000080"/>
                <w:sz w:val="22"/>
                <w:szCs w:val="22"/>
                <w:lang w:val="vi-VN" w:eastAsia="vi-VN"/>
              </w:rPr>
              <w:t>.</w:t>
            </w:r>
            <w:r w:rsidRPr="00164F11">
              <w:rPr>
                <w:bCs/>
                <w:color w:val="000000"/>
                <w:sz w:val="22"/>
                <w:szCs w:val="22"/>
                <w:lang w:val="vi-VN" w:eastAsia="vi-VN"/>
              </w:rPr>
              <w:t xml:space="preserve">DEL_FLG </w:t>
            </w:r>
            <w:r w:rsidRPr="00164F11">
              <w:rPr>
                <w:bCs/>
                <w:color w:val="000080"/>
                <w:sz w:val="22"/>
                <w:szCs w:val="22"/>
                <w:lang w:val="vi-VN" w:eastAsia="vi-VN"/>
              </w:rPr>
              <w:t>=</w:t>
            </w:r>
            <w:r w:rsidRPr="00164F11">
              <w:rPr>
                <w:bCs/>
                <w:color w:val="000000"/>
                <w:sz w:val="22"/>
                <w:szCs w:val="22"/>
                <w:lang w:val="vi-VN" w:eastAsia="vi-VN"/>
              </w:rPr>
              <w:t xml:space="preserve"> </w:t>
            </w:r>
            <w:r w:rsidRPr="00164F11">
              <w:rPr>
                <w:bCs/>
                <w:color w:val="FF0000"/>
                <w:sz w:val="22"/>
                <w:szCs w:val="22"/>
                <w:lang w:val="vi-VN" w:eastAsia="vi-VN"/>
              </w:rPr>
              <w:t>'N'</w:t>
            </w:r>
            <w:r w:rsidRPr="00164F11">
              <w:rPr>
                <w:bCs/>
                <w:color w:val="000000"/>
                <w:sz w:val="22"/>
                <w:szCs w:val="22"/>
                <w:lang w:val="vi-VN" w:eastAsia="vi-VN"/>
              </w:rPr>
              <w:t xml:space="preserve"> </w:t>
            </w:r>
          </w:p>
          <w:p w14:paraId="44BA4897" w14:textId="77777777" w:rsidR="006A522F" w:rsidRPr="009F12C8" w:rsidRDefault="006A522F" w:rsidP="00415767">
            <w:pPr>
              <w:shd w:val="clear" w:color="auto" w:fill="FFFFFF"/>
              <w:rPr>
                <w:bCs/>
              </w:rPr>
            </w:pPr>
            <w:r w:rsidRPr="00164F11">
              <w:rPr>
                <w:bCs/>
                <w:color w:val="0000FF"/>
                <w:sz w:val="22"/>
                <w:szCs w:val="22"/>
                <w:lang w:val="vi-VN" w:eastAsia="vi-VN"/>
              </w:rPr>
              <w:t>AND</w:t>
            </w:r>
            <w:r w:rsidRPr="00164F11">
              <w:rPr>
                <w:bCs/>
                <w:color w:val="000000"/>
                <w:sz w:val="22"/>
                <w:szCs w:val="22"/>
                <w:lang w:val="vi-VN" w:eastAsia="vi-VN"/>
              </w:rPr>
              <w:t xml:space="preserve"> </w:t>
            </w:r>
            <w:r w:rsidRPr="00164F11">
              <w:rPr>
                <w:bCs/>
                <w:color w:val="0000FF"/>
                <w:sz w:val="22"/>
                <w:szCs w:val="22"/>
                <w:lang w:val="vi-VN" w:eastAsia="vi-VN"/>
              </w:rPr>
              <w:t>ROWNUM</w:t>
            </w:r>
            <w:r w:rsidRPr="00164F11">
              <w:rPr>
                <w:bCs/>
                <w:color w:val="000000"/>
                <w:sz w:val="22"/>
                <w:szCs w:val="22"/>
                <w:lang w:val="vi-VN" w:eastAsia="vi-VN"/>
              </w:rPr>
              <w:t xml:space="preserve"> </w:t>
            </w:r>
            <w:r w:rsidRPr="00164F11">
              <w:rPr>
                <w:bCs/>
                <w:color w:val="000080"/>
                <w:sz w:val="22"/>
                <w:szCs w:val="22"/>
                <w:lang w:val="vi-VN" w:eastAsia="vi-VN"/>
              </w:rPr>
              <w:t>=</w:t>
            </w:r>
            <w:r w:rsidRPr="00164F11">
              <w:rPr>
                <w:bCs/>
                <w:color w:val="000000"/>
                <w:sz w:val="22"/>
                <w:szCs w:val="22"/>
                <w:lang w:val="vi-VN" w:eastAsia="vi-VN"/>
              </w:rPr>
              <w:t xml:space="preserve"> </w:t>
            </w:r>
            <w:r w:rsidRPr="00164F11">
              <w:rPr>
                <w:bCs/>
                <w:color w:val="FF8000"/>
                <w:sz w:val="22"/>
                <w:szCs w:val="22"/>
                <w:lang w:val="vi-VN" w:eastAsia="vi-VN"/>
              </w:rPr>
              <w:t>1</w:t>
            </w:r>
          </w:p>
        </w:tc>
      </w:tr>
      <w:tr w:rsidR="006A522F" w:rsidRPr="009F12C8" w14:paraId="25B87ABC"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2D03E78" w14:textId="77777777" w:rsidR="006A522F" w:rsidRPr="009F12C8" w:rsidRDefault="006A522F" w:rsidP="00415767">
            <w:pPr>
              <w:jc w:val="center"/>
              <w:rPr>
                <w:bCs/>
              </w:rPr>
            </w:pPr>
            <w:r w:rsidRPr="009F12C8">
              <w:rPr>
                <w:sz w:val="22"/>
                <w:szCs w:val="22"/>
              </w:rPr>
              <w:t>63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9F96EC4" w14:textId="77777777" w:rsidR="006A522F" w:rsidRPr="009F12C8" w:rsidRDefault="006A522F" w:rsidP="00415767">
            <w:pPr>
              <w:rPr>
                <w:bCs/>
              </w:rPr>
            </w:pPr>
            <w:r w:rsidRPr="009F12C8">
              <w:rPr>
                <w:sz w:val="22"/>
                <w:szCs w:val="22"/>
              </w:rPr>
              <w:t>COMPANY</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11B21B5" w14:textId="77777777" w:rsidR="006A522F" w:rsidRPr="009F12C8" w:rsidRDefault="006A522F" w:rsidP="00415767">
            <w:pPr>
              <w:rPr>
                <w:bCs/>
              </w:rPr>
            </w:pPr>
            <w:r w:rsidRPr="009F12C8">
              <w:rPr>
                <w:sz w:val="22"/>
                <w:szCs w:val="22"/>
              </w:rPr>
              <w:t>Tương tự cột “CUSTTPCD” (STT 2)</w:t>
            </w:r>
          </w:p>
          <w:p w14:paraId="78E8E1AF"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1926FAFA" w14:textId="77777777" w:rsidR="006A522F" w:rsidRPr="009F12C8" w:rsidRDefault="006A522F" w:rsidP="00415767">
            <w:pPr>
              <w:rPr>
                <w:i/>
                <w:iCs/>
              </w:rPr>
            </w:pPr>
            <w:r w:rsidRPr="009F12C8">
              <w:rPr>
                <w:sz w:val="22"/>
                <w:szCs w:val="22"/>
              </w:rPr>
              <w:t>Lấy cột “COMPANY” trong bảng tạm TEMP_CIF, cách lấy tham khảo ở mục “</w:t>
            </w:r>
            <w:r w:rsidRPr="009F12C8">
              <w:rPr>
                <w:i/>
                <w:iCs/>
                <w:sz w:val="22"/>
                <w:szCs w:val="22"/>
              </w:rPr>
              <w:t>Các quy tắc xử lý chung”</w:t>
            </w:r>
            <w:r w:rsidRPr="009F12C8">
              <w:rPr>
                <w:rStyle w:val="Heading1Char"/>
                <w:color w:val="3A3A3A"/>
                <w:sz w:val="22"/>
                <w:szCs w:val="22"/>
              </w:rPr>
              <w:t xml:space="preserve"> </w:t>
            </w:r>
            <w:r w:rsidRPr="009F12C8">
              <w:rPr>
                <w:rStyle w:val="Strong"/>
                <w:rFonts w:ascii="Cambria Math" w:hAnsi="Cambria Math" w:cs="Cambria Math"/>
                <w:color w:val="3A3A3A"/>
                <w:sz w:val="22"/>
                <w:szCs w:val="22"/>
              </w:rPr>
              <w:t>⇢</w:t>
            </w:r>
            <w:r w:rsidRPr="009F12C8">
              <w:rPr>
                <w:sz w:val="22"/>
                <w:szCs w:val="22"/>
              </w:rPr>
              <w:t xml:space="preserve"> </w:t>
            </w:r>
            <w:r w:rsidRPr="009F12C8">
              <w:rPr>
                <w:i/>
                <w:iCs/>
                <w:sz w:val="22"/>
                <w:szCs w:val="22"/>
              </w:rPr>
              <w:t>“Thông tin khách hàng” (</w:t>
            </w:r>
            <w:hyperlink w:anchor="_Thông_tin_khách" w:history="1">
              <w:r w:rsidRPr="009F12C8">
                <w:rPr>
                  <w:rStyle w:val="Hyperlink"/>
                  <w:i/>
                  <w:iCs/>
                  <w:sz w:val="22"/>
                  <w:szCs w:val="22"/>
                </w:rPr>
                <w:t>link</w:t>
              </w:r>
            </w:hyperlink>
            <w:r w:rsidRPr="009F12C8">
              <w:rPr>
                <w:i/>
                <w:iCs/>
                <w:sz w:val="22"/>
                <w:szCs w:val="22"/>
              </w:rPr>
              <w:t>)</w:t>
            </w:r>
          </w:p>
          <w:p w14:paraId="0776FACD" w14:textId="77777777" w:rsidR="006A522F" w:rsidRPr="009F12C8" w:rsidRDefault="006A522F" w:rsidP="00415767">
            <w:pPr>
              <w:rPr>
                <w:i/>
                <w:iCs/>
              </w:rPr>
            </w:pPr>
          </w:p>
          <w:p w14:paraId="7A8043DD" w14:textId="77777777" w:rsidR="006A522F" w:rsidRPr="009F12C8" w:rsidRDefault="006A522F" w:rsidP="00415767">
            <w:pPr>
              <w:rPr>
                <w:bCs/>
              </w:rPr>
            </w:pPr>
            <w:r w:rsidRPr="009F12C8">
              <w:rPr>
                <w:sz w:val="22"/>
                <w:szCs w:val="22"/>
              </w:rPr>
              <w:t>TEMP_CIF.COMPANY</w:t>
            </w:r>
          </w:p>
        </w:tc>
      </w:tr>
      <w:tr w:rsidR="006A522F" w:rsidRPr="009F12C8" w14:paraId="12DDEABF"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149451B" w14:textId="77777777" w:rsidR="006A522F" w:rsidRPr="009F12C8" w:rsidRDefault="006A522F" w:rsidP="00415767">
            <w:pPr>
              <w:jc w:val="center"/>
              <w:rPr>
                <w:bCs/>
              </w:rPr>
            </w:pPr>
            <w:r w:rsidRPr="009F12C8">
              <w:rPr>
                <w:sz w:val="22"/>
                <w:szCs w:val="22"/>
              </w:rPr>
              <w:lastRenderedPageBreak/>
              <w:t>64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2ECE93C" w14:textId="77777777" w:rsidR="006A522F" w:rsidRPr="009F12C8" w:rsidRDefault="006A522F" w:rsidP="00415767">
            <w:pPr>
              <w:rPr>
                <w:bCs/>
              </w:rPr>
            </w:pPr>
            <w:r w:rsidRPr="009F12C8">
              <w:rPr>
                <w:sz w:val="22"/>
                <w:szCs w:val="22"/>
              </w:rPr>
              <w:t>ENTERPRISE_TT35</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5BC8720" w14:textId="77777777" w:rsidR="006A522F" w:rsidRPr="009F12C8" w:rsidRDefault="006A522F" w:rsidP="00415767">
            <w:pPr>
              <w:rPr>
                <w:bCs/>
              </w:rPr>
            </w:pPr>
            <w:r w:rsidRPr="009F12C8">
              <w:rPr>
                <w:sz w:val="22"/>
                <w:szCs w:val="22"/>
              </w:rPr>
              <w:t>Tương tự cột “CUSTTPCD” (STT 2)</w:t>
            </w:r>
          </w:p>
          <w:p w14:paraId="1C98B8C9"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9F5A88C" w14:textId="77777777" w:rsidR="006A522F" w:rsidRPr="009F12C8" w:rsidRDefault="006A522F" w:rsidP="00415767">
            <w:pPr>
              <w:rPr>
                <w:bCs/>
              </w:rPr>
            </w:pPr>
            <w:r w:rsidRPr="009F12C8">
              <w:rPr>
                <w:sz w:val="22"/>
                <w:szCs w:val="22"/>
              </w:rPr>
              <w:t>Lấy cột “CORP_ID”, “STRUSERFIELD3”, “BUSINESS_TYPE” trong bảng tạm TEMP_CIF, cách lấy tham khảo ở mục “</w:t>
            </w:r>
            <w:r w:rsidRPr="009F12C8">
              <w:rPr>
                <w:i/>
                <w:iCs/>
                <w:sz w:val="22"/>
                <w:szCs w:val="22"/>
              </w:rPr>
              <w:t>Các quy tắc xử lý chung”</w:t>
            </w:r>
            <w:r w:rsidRPr="009F12C8">
              <w:rPr>
                <w:rStyle w:val="Heading1Char"/>
                <w:color w:val="3A3A3A"/>
                <w:sz w:val="22"/>
                <w:szCs w:val="22"/>
              </w:rPr>
              <w:t xml:space="preserve"> </w:t>
            </w:r>
            <w:r w:rsidRPr="009F12C8">
              <w:rPr>
                <w:rStyle w:val="Strong"/>
                <w:rFonts w:ascii="Cambria Math" w:hAnsi="Cambria Math" w:cs="Cambria Math"/>
                <w:color w:val="3A3A3A"/>
                <w:sz w:val="22"/>
                <w:szCs w:val="22"/>
              </w:rPr>
              <w:t>⇢</w:t>
            </w:r>
            <w:r w:rsidRPr="009F12C8">
              <w:rPr>
                <w:sz w:val="22"/>
                <w:szCs w:val="22"/>
              </w:rPr>
              <w:t xml:space="preserve"> </w:t>
            </w:r>
            <w:r w:rsidRPr="009F12C8">
              <w:rPr>
                <w:i/>
                <w:iCs/>
                <w:sz w:val="22"/>
                <w:szCs w:val="22"/>
              </w:rPr>
              <w:t>“Thông tin khách hàng” (</w:t>
            </w:r>
            <w:hyperlink w:anchor="_Thông_tin_khách" w:history="1">
              <w:r w:rsidRPr="009F12C8">
                <w:rPr>
                  <w:rStyle w:val="Hyperlink"/>
                  <w:i/>
                  <w:iCs/>
                  <w:sz w:val="22"/>
                  <w:szCs w:val="22"/>
                </w:rPr>
                <w:t>link</w:t>
              </w:r>
            </w:hyperlink>
            <w:r w:rsidRPr="009F12C8">
              <w:rPr>
                <w:i/>
                <w:iCs/>
                <w:sz w:val="22"/>
                <w:szCs w:val="22"/>
              </w:rPr>
              <w:t>)</w:t>
            </w:r>
            <w:r w:rsidRPr="009F12C8">
              <w:rPr>
                <w:sz w:val="22"/>
                <w:szCs w:val="22"/>
              </w:rPr>
              <w:t xml:space="preserve"> theo logic sau:</w:t>
            </w:r>
          </w:p>
          <w:p w14:paraId="504FDF2C" w14:textId="77777777" w:rsidR="006A522F" w:rsidRPr="009F12C8" w:rsidRDefault="006A522F" w:rsidP="00415767">
            <w:pPr>
              <w:rPr>
                <w:bCs/>
              </w:rPr>
            </w:pPr>
          </w:p>
          <w:p w14:paraId="23316C6F" w14:textId="77777777" w:rsidR="006A522F" w:rsidRPr="009F12C8" w:rsidRDefault="006A522F" w:rsidP="00415767">
            <w:pPr>
              <w:rPr>
                <w:bCs/>
              </w:rPr>
            </w:pPr>
            <w:r w:rsidRPr="009F12C8">
              <w:rPr>
                <w:sz w:val="22"/>
                <w:szCs w:val="22"/>
              </w:rPr>
              <w:t xml:space="preserve">CASE   </w:t>
            </w:r>
          </w:p>
          <w:p w14:paraId="3A19A2CF" w14:textId="77777777" w:rsidR="006A522F" w:rsidRPr="009F12C8" w:rsidRDefault="006A522F" w:rsidP="00415767">
            <w:pPr>
              <w:rPr>
                <w:bCs/>
              </w:rPr>
            </w:pPr>
            <w:r w:rsidRPr="009F12C8">
              <w:rPr>
                <w:sz w:val="22"/>
                <w:szCs w:val="22"/>
              </w:rPr>
              <w:t xml:space="preserve">   WHEN TEMP_CIF.CORP_ID IS NULL THEN </w:t>
            </w:r>
          </w:p>
          <w:p w14:paraId="0487B9CB" w14:textId="77777777" w:rsidR="006A522F" w:rsidRPr="009F12C8" w:rsidRDefault="006A522F" w:rsidP="00415767">
            <w:pPr>
              <w:rPr>
                <w:bCs/>
              </w:rPr>
            </w:pPr>
            <w:r w:rsidRPr="009F12C8">
              <w:rPr>
                <w:sz w:val="22"/>
                <w:szCs w:val="22"/>
              </w:rPr>
              <w:t xml:space="preserve">    '11' </w:t>
            </w:r>
          </w:p>
          <w:p w14:paraId="65EF4502" w14:textId="77777777" w:rsidR="006A522F" w:rsidRPr="009F12C8" w:rsidRDefault="006A522F" w:rsidP="00415767">
            <w:pPr>
              <w:rPr>
                <w:bCs/>
              </w:rPr>
            </w:pPr>
            <w:r w:rsidRPr="009F12C8">
              <w:rPr>
                <w:sz w:val="22"/>
                <w:szCs w:val="22"/>
              </w:rPr>
              <w:t xml:space="preserve">   WHEN TEMP_CIF.STRUSERFIELD3 = 'Y' THEN   </w:t>
            </w:r>
          </w:p>
          <w:p w14:paraId="27375AA2" w14:textId="77777777" w:rsidR="006A522F" w:rsidRPr="009F12C8" w:rsidRDefault="006A522F" w:rsidP="00415767">
            <w:pPr>
              <w:rPr>
                <w:bCs/>
              </w:rPr>
            </w:pPr>
            <w:r w:rsidRPr="009F12C8">
              <w:rPr>
                <w:sz w:val="22"/>
                <w:szCs w:val="22"/>
              </w:rPr>
              <w:t xml:space="preserve">    '11' </w:t>
            </w:r>
          </w:p>
          <w:p w14:paraId="119CCAD4" w14:textId="77777777" w:rsidR="006A522F" w:rsidRPr="009F12C8" w:rsidRDefault="006A522F" w:rsidP="00415767">
            <w:pPr>
              <w:rPr>
                <w:bCs/>
              </w:rPr>
            </w:pPr>
            <w:r w:rsidRPr="009F12C8">
              <w:rPr>
                <w:sz w:val="22"/>
                <w:szCs w:val="22"/>
              </w:rPr>
              <w:t xml:space="preserve">   WHEN TEMP_CIF.BUSINESS_TYPE = '20010' THEN</w:t>
            </w:r>
          </w:p>
          <w:p w14:paraId="471DCF8D" w14:textId="77777777" w:rsidR="006A522F" w:rsidRPr="009F12C8" w:rsidRDefault="006A522F" w:rsidP="00415767">
            <w:pPr>
              <w:rPr>
                <w:bCs/>
              </w:rPr>
            </w:pPr>
            <w:r w:rsidRPr="009F12C8">
              <w:rPr>
                <w:sz w:val="22"/>
                <w:szCs w:val="22"/>
              </w:rPr>
              <w:t xml:space="preserve">    '01' </w:t>
            </w:r>
          </w:p>
          <w:p w14:paraId="5DB03853" w14:textId="77777777" w:rsidR="006A522F" w:rsidRPr="009F12C8" w:rsidRDefault="006A522F" w:rsidP="00415767">
            <w:pPr>
              <w:rPr>
                <w:bCs/>
              </w:rPr>
            </w:pPr>
            <w:r w:rsidRPr="009F12C8">
              <w:rPr>
                <w:sz w:val="22"/>
                <w:szCs w:val="22"/>
              </w:rPr>
              <w:t xml:space="preserve">   WHEN TEMP_CIF.BUSINESS_TYPE = '20015' THEN</w:t>
            </w:r>
          </w:p>
          <w:p w14:paraId="4C6DBBC4" w14:textId="77777777" w:rsidR="006A522F" w:rsidRPr="009F12C8" w:rsidRDefault="006A522F" w:rsidP="00415767">
            <w:pPr>
              <w:rPr>
                <w:bCs/>
              </w:rPr>
            </w:pPr>
            <w:r w:rsidRPr="009F12C8">
              <w:rPr>
                <w:sz w:val="22"/>
                <w:szCs w:val="22"/>
              </w:rPr>
              <w:t xml:space="preserve">    '02' </w:t>
            </w:r>
          </w:p>
          <w:p w14:paraId="28C93275" w14:textId="77777777" w:rsidR="006A522F" w:rsidRPr="009F12C8" w:rsidRDefault="006A522F" w:rsidP="00415767">
            <w:pPr>
              <w:rPr>
                <w:bCs/>
              </w:rPr>
            </w:pPr>
            <w:r w:rsidRPr="009F12C8">
              <w:rPr>
                <w:sz w:val="22"/>
                <w:szCs w:val="22"/>
              </w:rPr>
              <w:t xml:space="preserve">   WHEN TEMP_CIF.BUSINESS_TYPE = '20020' THEN</w:t>
            </w:r>
          </w:p>
          <w:p w14:paraId="49A18DB1" w14:textId="77777777" w:rsidR="006A522F" w:rsidRPr="009F12C8" w:rsidRDefault="006A522F" w:rsidP="00415767">
            <w:pPr>
              <w:rPr>
                <w:bCs/>
              </w:rPr>
            </w:pPr>
            <w:r w:rsidRPr="009F12C8">
              <w:rPr>
                <w:sz w:val="22"/>
                <w:szCs w:val="22"/>
              </w:rPr>
              <w:t xml:space="preserve">    '03' </w:t>
            </w:r>
          </w:p>
          <w:p w14:paraId="55C59B50" w14:textId="77777777" w:rsidR="006A522F" w:rsidRPr="009F12C8" w:rsidRDefault="006A522F" w:rsidP="00415767">
            <w:pPr>
              <w:rPr>
                <w:bCs/>
              </w:rPr>
            </w:pPr>
            <w:r w:rsidRPr="009F12C8">
              <w:rPr>
                <w:sz w:val="22"/>
                <w:szCs w:val="22"/>
              </w:rPr>
              <w:t xml:space="preserve">   WHEN TEMP_CIF.BUSINESS_TYPE = '20025' THEN</w:t>
            </w:r>
          </w:p>
          <w:p w14:paraId="18E42801" w14:textId="77777777" w:rsidR="006A522F" w:rsidRPr="009F12C8" w:rsidRDefault="006A522F" w:rsidP="00415767">
            <w:pPr>
              <w:rPr>
                <w:bCs/>
              </w:rPr>
            </w:pPr>
            <w:r w:rsidRPr="009F12C8">
              <w:rPr>
                <w:sz w:val="22"/>
                <w:szCs w:val="22"/>
              </w:rPr>
              <w:t xml:space="preserve">    '04' </w:t>
            </w:r>
          </w:p>
          <w:p w14:paraId="03DF5CF9" w14:textId="77777777" w:rsidR="006A522F" w:rsidRPr="009F12C8" w:rsidRDefault="006A522F" w:rsidP="00415767">
            <w:pPr>
              <w:rPr>
                <w:bCs/>
              </w:rPr>
            </w:pPr>
            <w:r w:rsidRPr="009F12C8">
              <w:rPr>
                <w:sz w:val="22"/>
                <w:szCs w:val="22"/>
              </w:rPr>
              <w:t xml:space="preserve">   WHEN TEMP_CIF.BUSINESS_TYPE = '20030' THEN</w:t>
            </w:r>
          </w:p>
          <w:p w14:paraId="2AFE6F2F" w14:textId="77777777" w:rsidR="006A522F" w:rsidRPr="009F12C8" w:rsidRDefault="006A522F" w:rsidP="00415767">
            <w:pPr>
              <w:rPr>
                <w:bCs/>
              </w:rPr>
            </w:pPr>
            <w:r w:rsidRPr="009F12C8">
              <w:rPr>
                <w:sz w:val="22"/>
                <w:szCs w:val="22"/>
              </w:rPr>
              <w:t xml:space="preserve">    '05' </w:t>
            </w:r>
          </w:p>
          <w:p w14:paraId="7DFC36C9" w14:textId="77777777" w:rsidR="006A522F" w:rsidRPr="009F12C8" w:rsidRDefault="006A522F" w:rsidP="00415767">
            <w:pPr>
              <w:rPr>
                <w:bCs/>
              </w:rPr>
            </w:pPr>
            <w:r w:rsidRPr="009F12C8">
              <w:rPr>
                <w:sz w:val="22"/>
                <w:szCs w:val="22"/>
              </w:rPr>
              <w:t xml:space="preserve">   WHEN TEMP_CIF.BUSINESS_TYPE = '20035' THEN</w:t>
            </w:r>
          </w:p>
          <w:p w14:paraId="4FCEBF9E" w14:textId="77777777" w:rsidR="006A522F" w:rsidRPr="009F12C8" w:rsidRDefault="006A522F" w:rsidP="00415767">
            <w:pPr>
              <w:rPr>
                <w:bCs/>
              </w:rPr>
            </w:pPr>
            <w:r w:rsidRPr="009F12C8">
              <w:rPr>
                <w:sz w:val="22"/>
                <w:szCs w:val="22"/>
              </w:rPr>
              <w:t xml:space="preserve">    '06' </w:t>
            </w:r>
          </w:p>
          <w:p w14:paraId="499A0151" w14:textId="77777777" w:rsidR="006A522F" w:rsidRPr="009F12C8" w:rsidRDefault="006A522F" w:rsidP="00415767">
            <w:pPr>
              <w:rPr>
                <w:bCs/>
              </w:rPr>
            </w:pPr>
            <w:r w:rsidRPr="009F12C8">
              <w:rPr>
                <w:sz w:val="22"/>
                <w:szCs w:val="22"/>
              </w:rPr>
              <w:t xml:space="preserve">   WHEN TEMP_CIF.BUSINESS_TYPE = '20040' THEN</w:t>
            </w:r>
          </w:p>
          <w:p w14:paraId="34315000" w14:textId="77777777" w:rsidR="006A522F" w:rsidRPr="009F12C8" w:rsidRDefault="006A522F" w:rsidP="00415767">
            <w:pPr>
              <w:rPr>
                <w:bCs/>
              </w:rPr>
            </w:pPr>
            <w:r w:rsidRPr="009F12C8">
              <w:rPr>
                <w:sz w:val="22"/>
                <w:szCs w:val="22"/>
              </w:rPr>
              <w:t xml:space="preserve">    '07' </w:t>
            </w:r>
          </w:p>
          <w:p w14:paraId="62D6E617" w14:textId="77777777" w:rsidR="006A522F" w:rsidRPr="009F12C8" w:rsidRDefault="006A522F" w:rsidP="00415767">
            <w:pPr>
              <w:rPr>
                <w:bCs/>
              </w:rPr>
            </w:pPr>
            <w:r w:rsidRPr="009F12C8">
              <w:rPr>
                <w:sz w:val="22"/>
                <w:szCs w:val="22"/>
              </w:rPr>
              <w:t xml:space="preserve">   WHEN TEMP_CIF.BUSINESS_TYPE = '20045' THEN</w:t>
            </w:r>
          </w:p>
          <w:p w14:paraId="6945F53E" w14:textId="77777777" w:rsidR="006A522F" w:rsidRPr="009F12C8" w:rsidRDefault="006A522F" w:rsidP="00415767">
            <w:pPr>
              <w:rPr>
                <w:bCs/>
              </w:rPr>
            </w:pPr>
            <w:r w:rsidRPr="009F12C8">
              <w:rPr>
                <w:sz w:val="22"/>
                <w:szCs w:val="22"/>
              </w:rPr>
              <w:t xml:space="preserve">    '08' </w:t>
            </w:r>
          </w:p>
          <w:p w14:paraId="3BDE3326" w14:textId="77777777" w:rsidR="006A522F" w:rsidRPr="009F12C8" w:rsidRDefault="006A522F" w:rsidP="00415767">
            <w:pPr>
              <w:rPr>
                <w:bCs/>
              </w:rPr>
            </w:pPr>
            <w:r w:rsidRPr="009F12C8">
              <w:rPr>
                <w:sz w:val="22"/>
                <w:szCs w:val="22"/>
              </w:rPr>
              <w:t xml:space="preserve">   WHEN TEMP_CIF.BUSINESS_TYPE = '20050' THEN</w:t>
            </w:r>
          </w:p>
          <w:p w14:paraId="565D1AA9" w14:textId="77777777" w:rsidR="006A522F" w:rsidRPr="009F12C8" w:rsidRDefault="006A522F" w:rsidP="00415767">
            <w:pPr>
              <w:rPr>
                <w:bCs/>
              </w:rPr>
            </w:pPr>
            <w:r w:rsidRPr="009F12C8">
              <w:rPr>
                <w:sz w:val="22"/>
                <w:szCs w:val="22"/>
              </w:rPr>
              <w:t xml:space="preserve">    '09' </w:t>
            </w:r>
          </w:p>
          <w:p w14:paraId="4CD4A7C6" w14:textId="77777777" w:rsidR="006A522F" w:rsidRPr="009F12C8" w:rsidRDefault="006A522F" w:rsidP="00415767">
            <w:pPr>
              <w:rPr>
                <w:bCs/>
              </w:rPr>
            </w:pPr>
            <w:r w:rsidRPr="009F12C8">
              <w:rPr>
                <w:sz w:val="22"/>
                <w:szCs w:val="22"/>
              </w:rPr>
              <w:t xml:space="preserve">   WHEN TEMP_CIF.BUSINESS_TYPE = '80015' THEN</w:t>
            </w:r>
          </w:p>
          <w:p w14:paraId="153543BA" w14:textId="77777777" w:rsidR="006A522F" w:rsidRPr="009F12C8" w:rsidRDefault="006A522F" w:rsidP="00415767">
            <w:pPr>
              <w:rPr>
                <w:bCs/>
              </w:rPr>
            </w:pPr>
            <w:r w:rsidRPr="009F12C8">
              <w:rPr>
                <w:sz w:val="22"/>
                <w:szCs w:val="22"/>
              </w:rPr>
              <w:t xml:space="preserve">    '10' </w:t>
            </w:r>
          </w:p>
          <w:p w14:paraId="37740685" w14:textId="77777777" w:rsidR="006A522F" w:rsidRPr="009F12C8" w:rsidRDefault="006A522F" w:rsidP="00415767">
            <w:pPr>
              <w:rPr>
                <w:bCs/>
              </w:rPr>
            </w:pPr>
            <w:r w:rsidRPr="009F12C8">
              <w:rPr>
                <w:sz w:val="22"/>
                <w:szCs w:val="22"/>
              </w:rPr>
              <w:lastRenderedPageBreak/>
              <w:t xml:space="preserve">   WHEN TEMP_CIF.BUSINESS_TYPE = '20055' THEN</w:t>
            </w:r>
          </w:p>
          <w:p w14:paraId="792AEEE2" w14:textId="77777777" w:rsidR="006A522F" w:rsidRPr="009F12C8" w:rsidRDefault="006A522F" w:rsidP="00415767">
            <w:pPr>
              <w:rPr>
                <w:bCs/>
              </w:rPr>
            </w:pPr>
            <w:r w:rsidRPr="009F12C8">
              <w:rPr>
                <w:sz w:val="22"/>
                <w:szCs w:val="22"/>
              </w:rPr>
              <w:t xml:space="preserve">    '11' </w:t>
            </w:r>
          </w:p>
          <w:p w14:paraId="7F1B5ABF" w14:textId="77777777" w:rsidR="006A522F" w:rsidRPr="009F12C8" w:rsidRDefault="006A522F" w:rsidP="00415767">
            <w:pPr>
              <w:rPr>
                <w:bCs/>
              </w:rPr>
            </w:pPr>
            <w:r w:rsidRPr="009F12C8">
              <w:rPr>
                <w:sz w:val="22"/>
                <w:szCs w:val="22"/>
              </w:rPr>
              <w:t xml:space="preserve">   WHEN TEMP_CIF.BUSINESS_TYPE = '80010' THEN</w:t>
            </w:r>
          </w:p>
          <w:p w14:paraId="57753AF6" w14:textId="77777777" w:rsidR="006A522F" w:rsidRPr="009F12C8" w:rsidRDefault="006A522F" w:rsidP="00415767">
            <w:pPr>
              <w:rPr>
                <w:bCs/>
              </w:rPr>
            </w:pPr>
            <w:r w:rsidRPr="009F12C8">
              <w:rPr>
                <w:sz w:val="22"/>
                <w:szCs w:val="22"/>
              </w:rPr>
              <w:t xml:space="preserve">    '12' </w:t>
            </w:r>
          </w:p>
          <w:p w14:paraId="4763C6A9" w14:textId="77777777" w:rsidR="006A522F" w:rsidRPr="009F12C8" w:rsidRDefault="006A522F" w:rsidP="00415767">
            <w:pPr>
              <w:rPr>
                <w:bCs/>
              </w:rPr>
            </w:pPr>
            <w:r w:rsidRPr="009F12C8">
              <w:rPr>
                <w:sz w:val="22"/>
                <w:szCs w:val="22"/>
              </w:rPr>
              <w:t xml:space="preserve">   ELSE  </w:t>
            </w:r>
          </w:p>
          <w:p w14:paraId="59C90C52" w14:textId="77777777" w:rsidR="006A522F" w:rsidRPr="009F12C8" w:rsidRDefault="006A522F" w:rsidP="00415767">
            <w:pPr>
              <w:rPr>
                <w:bCs/>
              </w:rPr>
            </w:pPr>
            <w:r w:rsidRPr="009F12C8">
              <w:rPr>
                <w:sz w:val="22"/>
                <w:szCs w:val="22"/>
              </w:rPr>
              <w:t xml:space="preserve">    '13' </w:t>
            </w:r>
          </w:p>
          <w:p w14:paraId="10EA9835" w14:textId="77777777" w:rsidR="006A522F" w:rsidRPr="009F12C8" w:rsidRDefault="006A522F" w:rsidP="00415767">
            <w:pPr>
              <w:rPr>
                <w:bCs/>
              </w:rPr>
            </w:pPr>
            <w:r w:rsidRPr="009F12C8">
              <w:rPr>
                <w:sz w:val="22"/>
                <w:szCs w:val="22"/>
              </w:rPr>
              <w:t>END</w:t>
            </w:r>
          </w:p>
        </w:tc>
      </w:tr>
      <w:tr w:rsidR="006A522F" w:rsidRPr="009F12C8" w14:paraId="2BAF3A3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6834B6B" w14:textId="77777777" w:rsidR="006A522F" w:rsidRPr="009F12C8" w:rsidRDefault="006A522F" w:rsidP="00415767">
            <w:pPr>
              <w:jc w:val="center"/>
              <w:rPr>
                <w:bCs/>
              </w:rPr>
            </w:pPr>
            <w:r w:rsidRPr="009F12C8">
              <w:rPr>
                <w:sz w:val="22"/>
                <w:szCs w:val="22"/>
              </w:rPr>
              <w:lastRenderedPageBreak/>
              <w:t>65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5F14440" w14:textId="77777777" w:rsidR="006A522F" w:rsidRPr="009F12C8" w:rsidRDefault="006A522F" w:rsidP="00415767">
            <w:pPr>
              <w:rPr>
                <w:bCs/>
              </w:rPr>
            </w:pPr>
            <w:r w:rsidRPr="009F12C8">
              <w:rPr>
                <w:sz w:val="22"/>
                <w:szCs w:val="22"/>
              </w:rPr>
              <w:t>INDUSTRY_TT35</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3D4392C" w14:textId="77777777" w:rsidR="006A522F" w:rsidRPr="009F12C8" w:rsidRDefault="006A522F" w:rsidP="00415767">
            <w:pPr>
              <w:rPr>
                <w:bCs/>
              </w:rPr>
            </w:pPr>
            <w:r w:rsidRPr="009F12C8">
              <w:rPr>
                <w:sz w:val="22"/>
                <w:szCs w:val="22"/>
              </w:rPr>
              <w:t>Tương tự cột “CUSTTPCD” (STT 2)</w:t>
            </w:r>
          </w:p>
          <w:p w14:paraId="1FA2125F"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7A781A2" w14:textId="77777777" w:rsidR="006A522F" w:rsidRPr="009F12C8" w:rsidRDefault="006A522F" w:rsidP="00415767">
            <w:pPr>
              <w:rPr>
                <w:bCs/>
              </w:rPr>
            </w:pPr>
            <w:r w:rsidRPr="009F12C8">
              <w:rPr>
                <w:sz w:val="22"/>
                <w:szCs w:val="22"/>
              </w:rPr>
              <w:t>Lấy cột “CUSTTPCD”, “SUBSECTOR” trong bảng tạm TEMP_CIF, cách lấy tham khảo ở mục “</w:t>
            </w:r>
            <w:r w:rsidRPr="009F12C8">
              <w:rPr>
                <w:i/>
                <w:iCs/>
                <w:sz w:val="22"/>
                <w:szCs w:val="22"/>
              </w:rPr>
              <w:t>Các quy tắc xử lý chung”</w:t>
            </w:r>
            <w:r w:rsidRPr="009F12C8">
              <w:rPr>
                <w:rStyle w:val="Heading1Char"/>
                <w:color w:val="3A3A3A"/>
                <w:sz w:val="22"/>
                <w:szCs w:val="22"/>
              </w:rPr>
              <w:t xml:space="preserve"> </w:t>
            </w:r>
            <w:r w:rsidRPr="009F12C8">
              <w:rPr>
                <w:rStyle w:val="Strong"/>
                <w:rFonts w:ascii="Cambria Math" w:hAnsi="Cambria Math" w:cs="Cambria Math"/>
                <w:color w:val="3A3A3A"/>
                <w:sz w:val="22"/>
                <w:szCs w:val="22"/>
              </w:rPr>
              <w:t>⇢</w:t>
            </w:r>
            <w:r w:rsidRPr="009F12C8">
              <w:rPr>
                <w:sz w:val="22"/>
                <w:szCs w:val="22"/>
              </w:rPr>
              <w:t xml:space="preserve"> </w:t>
            </w:r>
            <w:r w:rsidRPr="009F12C8">
              <w:rPr>
                <w:i/>
                <w:iCs/>
                <w:sz w:val="22"/>
                <w:szCs w:val="22"/>
              </w:rPr>
              <w:t>“Thông tin khách hàng” (</w:t>
            </w:r>
            <w:hyperlink w:anchor="_Thông_tin_khách" w:history="1">
              <w:r w:rsidRPr="009F12C8">
                <w:rPr>
                  <w:rStyle w:val="Hyperlink"/>
                  <w:i/>
                  <w:iCs/>
                  <w:sz w:val="22"/>
                  <w:szCs w:val="22"/>
                </w:rPr>
                <w:t>link</w:t>
              </w:r>
            </w:hyperlink>
            <w:r w:rsidRPr="009F12C8">
              <w:rPr>
                <w:i/>
                <w:iCs/>
                <w:sz w:val="22"/>
                <w:szCs w:val="22"/>
              </w:rPr>
              <w:t xml:space="preserve">) </w:t>
            </w:r>
            <w:r w:rsidRPr="009F12C8">
              <w:rPr>
                <w:sz w:val="22"/>
                <w:szCs w:val="22"/>
              </w:rPr>
              <w:t>theo logic sau:</w:t>
            </w:r>
          </w:p>
          <w:p w14:paraId="6024E364" w14:textId="77777777" w:rsidR="006A522F" w:rsidRPr="009F12C8" w:rsidRDefault="006A522F" w:rsidP="00415767">
            <w:pPr>
              <w:rPr>
                <w:bCs/>
                <w:i/>
                <w:iCs/>
              </w:rPr>
            </w:pPr>
          </w:p>
          <w:p w14:paraId="02344E5F" w14:textId="77777777" w:rsidR="006A522F" w:rsidRPr="009F12C8" w:rsidRDefault="006A522F" w:rsidP="00415767">
            <w:pPr>
              <w:rPr>
                <w:bCs/>
              </w:rPr>
            </w:pPr>
            <w:r w:rsidRPr="009F12C8">
              <w:rPr>
                <w:sz w:val="22"/>
                <w:szCs w:val="22"/>
              </w:rPr>
              <w:t>DECODE(TEMP_CIF.CUSTTPCD, 'I', '0806', 'C', TEMP_CIF.SUBSECTOR, TEMP_CIF.CUSTTPCD)</w:t>
            </w:r>
          </w:p>
        </w:tc>
      </w:tr>
      <w:tr w:rsidR="006A522F" w:rsidRPr="009F12C8" w14:paraId="21DE6E7F"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C5980E3" w14:textId="77777777" w:rsidR="006A522F" w:rsidRPr="009F12C8" w:rsidRDefault="006A522F" w:rsidP="00415767">
            <w:pPr>
              <w:jc w:val="center"/>
              <w:rPr>
                <w:bCs/>
              </w:rPr>
            </w:pPr>
            <w:r w:rsidRPr="009F12C8">
              <w:rPr>
                <w:sz w:val="22"/>
                <w:szCs w:val="22"/>
              </w:rPr>
              <w:t>66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0B26FB1" w14:textId="77777777" w:rsidR="006A522F" w:rsidRPr="009F12C8" w:rsidRDefault="006A522F" w:rsidP="00415767">
            <w:pPr>
              <w:rPr>
                <w:bCs/>
              </w:rPr>
            </w:pPr>
            <w:r w:rsidRPr="009F12C8">
              <w:rPr>
                <w:sz w:val="22"/>
                <w:szCs w:val="22"/>
              </w:rPr>
              <w:t>ECOCLASS</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8738A15" w14:textId="77777777" w:rsidR="006A522F" w:rsidRPr="009F12C8" w:rsidRDefault="006A522F" w:rsidP="00415767">
            <w:pPr>
              <w:rPr>
                <w:bCs/>
              </w:rPr>
            </w:pPr>
          </w:p>
          <w:p w14:paraId="7385049E"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10F1C0E" w14:textId="77777777" w:rsidR="006A522F" w:rsidRPr="00692B3B" w:rsidRDefault="006A522F" w:rsidP="00415767">
            <w:pPr>
              <w:rPr>
                <w:b/>
                <w:bCs/>
              </w:rPr>
            </w:pPr>
            <w:r w:rsidRPr="009F12C8">
              <w:rPr>
                <w:sz w:val="22"/>
                <w:szCs w:val="22"/>
              </w:rPr>
              <w:t xml:space="preserve">Gọi </w:t>
            </w:r>
            <w:r w:rsidRPr="00692B3B">
              <w:rPr>
                <w:b/>
                <w:bCs/>
                <w:sz w:val="22"/>
                <w:szCs w:val="22"/>
              </w:rPr>
              <w:t>Function</w:t>
            </w:r>
            <w:r w:rsidRPr="009F12C8">
              <w:rPr>
                <w:sz w:val="22"/>
                <w:szCs w:val="22"/>
              </w:rPr>
              <w:t xml:space="preserve"> lấy ECOCLASS, tham khảo ở mục </w:t>
            </w:r>
            <w:r w:rsidRPr="009F12C8">
              <w:rPr>
                <w:i/>
                <w:iCs/>
                <w:color w:val="000000" w:themeColor="text1"/>
                <w:sz w:val="22"/>
                <w:szCs w:val="22"/>
              </w:rPr>
              <w:t>“Các quy tắc xử lý chung”</w:t>
            </w:r>
            <w:r w:rsidRPr="009F12C8">
              <w:rPr>
                <w:rStyle w:val="Heading1Char"/>
                <w:i/>
                <w:iCs/>
                <w:color w:val="000000" w:themeColor="text1"/>
                <w:sz w:val="22"/>
                <w:szCs w:val="22"/>
              </w:rPr>
              <w:t xml:space="preserve"> </w:t>
            </w:r>
            <w:r w:rsidRPr="00E40DAB">
              <w:rPr>
                <w:rStyle w:val="Strong"/>
                <w:rFonts w:ascii="Cambria Math" w:hAnsi="Cambria Math" w:cs="Cambria Math"/>
                <w:i/>
                <w:iCs/>
                <w:color w:val="000000" w:themeColor="text1"/>
                <w:sz w:val="22"/>
                <w:szCs w:val="22"/>
              </w:rPr>
              <w:t>⇢</w:t>
            </w:r>
            <w:r>
              <w:rPr>
                <w:rStyle w:val="Strong"/>
                <w:rFonts w:ascii="Cambria Math" w:hAnsi="Cambria Math" w:cs="Cambria Math"/>
                <w:i/>
                <w:iCs/>
                <w:color w:val="000000" w:themeColor="text1"/>
                <w:sz w:val="22"/>
                <w:szCs w:val="22"/>
              </w:rPr>
              <w:t xml:space="preserve"> </w:t>
            </w:r>
            <w:r w:rsidRPr="00E40DAB">
              <w:rPr>
                <w:rStyle w:val="Strong"/>
                <w:i/>
                <w:iCs/>
                <w:color w:val="000000" w:themeColor="text1"/>
                <w:sz w:val="22"/>
                <w:szCs w:val="22"/>
              </w:rPr>
              <w:t xml:space="preserve"> </w:t>
            </w:r>
            <w:r w:rsidRPr="00C82190">
              <w:rPr>
                <w:rStyle w:val="Strong"/>
                <w:i/>
                <w:iCs/>
                <w:color w:val="000000" w:themeColor="text1"/>
                <w:sz w:val="22"/>
                <w:szCs w:val="22"/>
              </w:rPr>
              <w:t>“</w:t>
            </w:r>
            <w:r w:rsidRPr="00692B3B">
              <w:rPr>
                <w:rStyle w:val="Strong"/>
                <w:i/>
                <w:iCs/>
                <w:color w:val="000000" w:themeColor="text1"/>
                <w:sz w:val="22"/>
                <w:szCs w:val="22"/>
              </w:rPr>
              <w:t>Hàm</w:t>
            </w:r>
            <w:r>
              <w:rPr>
                <w:rStyle w:val="Strong"/>
                <w:i/>
                <w:iCs/>
                <w:color w:val="000000" w:themeColor="text1"/>
                <w:sz w:val="22"/>
                <w:szCs w:val="22"/>
              </w:rPr>
              <w:t xml:space="preserve"> </w:t>
            </w:r>
            <w:r w:rsidRPr="00692B3B">
              <w:rPr>
                <w:rStyle w:val="Strong"/>
                <w:i/>
                <w:iCs/>
                <w:color w:val="000000" w:themeColor="text1"/>
                <w:sz w:val="22"/>
                <w:szCs w:val="22"/>
              </w:rPr>
              <w:t>CUSTOM.LN_GETECOCLASS</w:t>
            </w:r>
            <w:r w:rsidRPr="00C82190">
              <w:rPr>
                <w:rStyle w:val="Strong"/>
                <w:i/>
                <w:iCs/>
                <w:color w:val="3A3A3A"/>
                <w:sz w:val="22"/>
                <w:szCs w:val="22"/>
              </w:rPr>
              <w:t>” (</w:t>
            </w:r>
            <w:hyperlink w:anchor="_Hàm_CUSTOM.LN_GETECOCLASS" w:history="1">
              <w:r w:rsidRPr="009F12C8">
                <w:rPr>
                  <w:rStyle w:val="Hyperlink"/>
                  <w:i/>
                  <w:iCs/>
                  <w:sz w:val="22"/>
                  <w:szCs w:val="22"/>
                </w:rPr>
                <w:t>link</w:t>
              </w:r>
            </w:hyperlink>
            <w:r w:rsidRPr="00C82190">
              <w:rPr>
                <w:rStyle w:val="Strong"/>
                <w:i/>
                <w:iCs/>
                <w:color w:val="3A3A3A"/>
                <w:sz w:val="22"/>
                <w:szCs w:val="22"/>
              </w:rPr>
              <w:t>)</w:t>
            </w:r>
            <w:r w:rsidRPr="00C82190">
              <w:rPr>
                <w:rStyle w:val="Strong"/>
                <w:i/>
                <w:iCs/>
                <w:color w:val="000000" w:themeColor="text1"/>
                <w:sz w:val="22"/>
                <w:szCs w:val="22"/>
              </w:rPr>
              <w:t xml:space="preserve"> </w:t>
            </w:r>
            <w:r w:rsidRPr="00C82190">
              <w:rPr>
                <w:rStyle w:val="Strong"/>
                <w:color w:val="000000" w:themeColor="text1"/>
                <w:sz w:val="22"/>
                <w:szCs w:val="22"/>
              </w:rPr>
              <w:t>theo logic sau:</w:t>
            </w:r>
          </w:p>
          <w:p w14:paraId="4BB42C43" w14:textId="77777777" w:rsidR="006A522F" w:rsidRPr="009F12C8" w:rsidRDefault="006A522F" w:rsidP="00415767">
            <w:pPr>
              <w:rPr>
                <w:bCs/>
              </w:rPr>
            </w:pPr>
          </w:p>
          <w:p w14:paraId="5A12E4C0" w14:textId="77777777" w:rsidR="006A522F" w:rsidRPr="009F12C8" w:rsidRDefault="006A522F" w:rsidP="00415767">
            <w:pPr>
              <w:rPr>
                <w:bCs/>
              </w:rPr>
            </w:pPr>
            <w:r w:rsidRPr="009F12C8">
              <w:rPr>
                <w:sz w:val="22"/>
                <w:szCs w:val="22"/>
              </w:rPr>
              <w:t>CUSTOM.LN_GETECOCLASS(GAM.FORACID)</w:t>
            </w:r>
          </w:p>
        </w:tc>
      </w:tr>
      <w:tr w:rsidR="006A522F" w:rsidRPr="009F12C8" w14:paraId="29272FF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D41C252" w14:textId="77777777" w:rsidR="006A522F" w:rsidRPr="009F12C8" w:rsidRDefault="006A522F" w:rsidP="00415767">
            <w:pPr>
              <w:jc w:val="center"/>
              <w:rPr>
                <w:bCs/>
              </w:rPr>
            </w:pPr>
            <w:r w:rsidRPr="009F12C8">
              <w:rPr>
                <w:sz w:val="22"/>
                <w:szCs w:val="22"/>
              </w:rPr>
              <w:t>67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EC8A8DF" w14:textId="77777777" w:rsidR="006A522F" w:rsidRPr="009F12C8" w:rsidRDefault="006A522F" w:rsidP="00415767">
            <w:pPr>
              <w:rPr>
                <w:bCs/>
              </w:rPr>
            </w:pPr>
            <w:r w:rsidRPr="009F12C8">
              <w:rPr>
                <w:sz w:val="22"/>
                <w:szCs w:val="22"/>
              </w:rPr>
              <w:t>BOOKED_FROM_DATE</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30327D6" w14:textId="77777777" w:rsidR="006A522F" w:rsidRPr="009F12C8" w:rsidRDefault="006A522F" w:rsidP="00415767">
            <w:pPr>
              <w:rPr>
                <w:bCs/>
              </w:rPr>
            </w:pPr>
            <w:r w:rsidRPr="009F12C8">
              <w:rPr>
                <w:sz w:val="22"/>
                <w:szCs w:val="22"/>
              </w:rPr>
              <w:t>Liên kết (LEFT JOIN) với bảng CUSTOM.EIT_DAILY_DIFF (EIT) với điều kiện sau:</w:t>
            </w:r>
          </w:p>
          <w:p w14:paraId="6B1C18C0" w14:textId="77777777" w:rsidR="006A522F" w:rsidRPr="009F12C8" w:rsidRDefault="006A522F" w:rsidP="00415767">
            <w:pPr>
              <w:rPr>
                <w:bCs/>
              </w:rPr>
            </w:pPr>
          </w:p>
          <w:p w14:paraId="2FEE800D" w14:textId="77777777" w:rsidR="006A522F" w:rsidRPr="009F12C8" w:rsidRDefault="006A522F" w:rsidP="00415767">
            <w:pPr>
              <w:rPr>
                <w:bCs/>
              </w:rPr>
            </w:pPr>
            <w:r w:rsidRPr="009F12C8">
              <w:rPr>
                <w:sz w:val="22"/>
                <w:szCs w:val="22"/>
              </w:rPr>
              <w:t>GAM.ACID = EIT.ENTITY_ID</w:t>
            </w:r>
          </w:p>
          <w:p w14:paraId="6BB347C4" w14:textId="77777777" w:rsidR="006A522F" w:rsidRPr="009F12C8" w:rsidRDefault="006A522F" w:rsidP="00415767">
            <w:pPr>
              <w:rPr>
                <w:color w:val="0000FF"/>
              </w:rPr>
            </w:pPr>
            <w:r w:rsidRPr="009F12C8">
              <w:rPr>
                <w:color w:val="0000FF"/>
                <w:sz w:val="22"/>
                <w:szCs w:val="22"/>
              </w:rPr>
              <w:t>AND</w:t>
            </w:r>
          </w:p>
          <w:p w14:paraId="57D50A43" w14:textId="77777777" w:rsidR="006A522F" w:rsidRPr="009F12C8" w:rsidRDefault="006A522F" w:rsidP="00415767">
            <w:pPr>
              <w:rPr>
                <w:bCs/>
              </w:rPr>
            </w:pPr>
            <w:r w:rsidRPr="009F12C8">
              <w:rPr>
                <w:sz w:val="22"/>
                <w:szCs w:val="22"/>
              </w:rPr>
              <w:t xml:space="preserve">EIT.BACKUP_DATE = TO_DATE('&lt;NGÀY_BÁO_CÁO&gt;', 'YYYYMMDD')  </w:t>
            </w:r>
          </w:p>
          <w:p w14:paraId="22F78116" w14:textId="77777777" w:rsidR="006A522F" w:rsidRPr="009F12C8" w:rsidRDefault="006A522F" w:rsidP="00415767">
            <w:pPr>
              <w:rPr>
                <w:color w:val="0000FF"/>
              </w:rPr>
            </w:pPr>
            <w:r w:rsidRPr="009F12C8">
              <w:rPr>
                <w:color w:val="0000FF"/>
                <w:sz w:val="22"/>
                <w:szCs w:val="22"/>
              </w:rPr>
              <w:t xml:space="preserve">AND </w:t>
            </w:r>
          </w:p>
          <w:p w14:paraId="0C1FED2E" w14:textId="77777777" w:rsidR="006A522F" w:rsidRPr="009F12C8" w:rsidRDefault="006A522F" w:rsidP="00415767">
            <w:pPr>
              <w:rPr>
                <w:bCs/>
              </w:rPr>
            </w:pPr>
            <w:r w:rsidRPr="009F12C8">
              <w:rPr>
                <w:sz w:val="22"/>
                <w:szCs w:val="22"/>
              </w:rPr>
              <w:t xml:space="preserve">EIT.ENTITY_TYPE = 'ACCNT'   </w:t>
            </w:r>
          </w:p>
          <w:p w14:paraId="3FDABC6D" w14:textId="77777777" w:rsidR="006A522F" w:rsidRPr="009F12C8" w:rsidRDefault="006A522F" w:rsidP="00415767">
            <w:pPr>
              <w:rPr>
                <w:color w:val="0000FF"/>
              </w:rPr>
            </w:pPr>
            <w:r w:rsidRPr="009F12C8">
              <w:rPr>
                <w:color w:val="0000FF"/>
                <w:sz w:val="22"/>
                <w:szCs w:val="22"/>
              </w:rPr>
              <w:t xml:space="preserve">AND </w:t>
            </w:r>
          </w:p>
          <w:p w14:paraId="457B7CB6" w14:textId="77777777" w:rsidR="006A522F" w:rsidRPr="009F12C8" w:rsidRDefault="006A522F" w:rsidP="00415767">
            <w:pPr>
              <w:rPr>
                <w:bCs/>
              </w:rPr>
            </w:pPr>
            <w:r w:rsidRPr="009F12C8">
              <w:rPr>
                <w:sz w:val="22"/>
                <w:szCs w:val="22"/>
              </w:rPr>
              <w:t>EIT.BANK_ID = '01'</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2D6C272A" w14:textId="77777777" w:rsidR="006A522F" w:rsidRPr="009F12C8" w:rsidRDefault="006A522F" w:rsidP="00415767">
            <w:pPr>
              <w:rPr>
                <w:bCs/>
              </w:rPr>
            </w:pPr>
            <w:r w:rsidRPr="009F12C8">
              <w:rPr>
                <w:sz w:val="22"/>
                <w:szCs w:val="22"/>
              </w:rPr>
              <w:t>EIT.INTEREST_CALC_UPTO_DATE_DR + 1</w:t>
            </w:r>
          </w:p>
        </w:tc>
      </w:tr>
      <w:tr w:rsidR="006A522F" w:rsidRPr="009F12C8" w14:paraId="4C33594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F67783C" w14:textId="77777777" w:rsidR="006A522F" w:rsidRPr="009F12C8" w:rsidRDefault="006A522F" w:rsidP="00415767">
            <w:pPr>
              <w:jc w:val="center"/>
              <w:rPr>
                <w:bCs/>
              </w:rPr>
            </w:pPr>
            <w:r w:rsidRPr="009F12C8">
              <w:rPr>
                <w:sz w:val="22"/>
                <w:szCs w:val="22"/>
              </w:rPr>
              <w:t>68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F7C7269" w14:textId="77777777" w:rsidR="006A522F" w:rsidRPr="009F12C8" w:rsidRDefault="006A522F" w:rsidP="00415767">
            <w:pPr>
              <w:rPr>
                <w:bCs/>
              </w:rPr>
            </w:pPr>
            <w:r w:rsidRPr="009F12C8">
              <w:rPr>
                <w:sz w:val="22"/>
                <w:szCs w:val="22"/>
              </w:rPr>
              <w:t>BOOKED_UPTO_DA</w:t>
            </w:r>
            <w:r w:rsidRPr="009F12C8">
              <w:rPr>
                <w:sz w:val="22"/>
                <w:szCs w:val="22"/>
              </w:rPr>
              <w:lastRenderedPageBreak/>
              <w:t>TE</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043DED1B" w14:textId="77777777" w:rsidR="006A522F" w:rsidRPr="009F12C8" w:rsidRDefault="006A522F" w:rsidP="00415767">
            <w:pPr>
              <w:rPr>
                <w:bCs/>
              </w:rPr>
            </w:pPr>
            <w:r w:rsidRPr="009F12C8">
              <w:rPr>
                <w:sz w:val="22"/>
                <w:szCs w:val="22"/>
              </w:rPr>
              <w:lastRenderedPageBreak/>
              <w:t>Tương tự với cột “BOOKED_FROM_DATE” (STT 67)</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6BDD8CF" w14:textId="77777777" w:rsidR="006A522F" w:rsidRPr="009F12C8" w:rsidRDefault="006A522F" w:rsidP="00415767">
            <w:pPr>
              <w:rPr>
                <w:bCs/>
              </w:rPr>
            </w:pPr>
            <w:r w:rsidRPr="009F12C8">
              <w:rPr>
                <w:sz w:val="22"/>
                <w:szCs w:val="22"/>
              </w:rPr>
              <w:t>EIT.BOOKED_UPTO_DATE_DR</w:t>
            </w:r>
          </w:p>
        </w:tc>
      </w:tr>
      <w:tr w:rsidR="006A522F" w:rsidRPr="009F12C8" w14:paraId="7D44CD6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8F5286C" w14:textId="77777777" w:rsidR="006A522F" w:rsidRPr="009F12C8" w:rsidRDefault="006A522F" w:rsidP="00415767">
            <w:pPr>
              <w:jc w:val="center"/>
              <w:rPr>
                <w:bCs/>
              </w:rPr>
            </w:pPr>
            <w:r w:rsidRPr="009F12C8">
              <w:rPr>
                <w:sz w:val="22"/>
                <w:szCs w:val="22"/>
              </w:rPr>
              <w:t>69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01CAE73" w14:textId="77777777" w:rsidR="006A522F" w:rsidRPr="009F12C8" w:rsidRDefault="006A522F" w:rsidP="00415767">
            <w:pPr>
              <w:rPr>
                <w:bCs/>
              </w:rPr>
            </w:pPr>
            <w:r w:rsidRPr="009F12C8">
              <w:rPr>
                <w:sz w:val="22"/>
                <w:szCs w:val="22"/>
              </w:rPr>
              <w:t>BOOKED_NHOM_1</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075D24E2" w14:textId="77777777" w:rsidR="006A522F" w:rsidRPr="009F12C8" w:rsidRDefault="006A522F" w:rsidP="00415767">
            <w:pPr>
              <w:rPr>
                <w:bCs/>
              </w:rPr>
            </w:pPr>
            <w:r w:rsidRPr="009F12C8">
              <w:rPr>
                <w:b/>
                <w:sz w:val="22"/>
                <w:szCs w:val="22"/>
              </w:rPr>
              <w:t>Bước 1:</w:t>
            </w:r>
            <w:r w:rsidRPr="009F12C8">
              <w:rPr>
                <w:sz w:val="22"/>
                <w:szCs w:val="22"/>
              </w:rPr>
              <w:t xml:space="preserve"> Liên kết (LEFT JOIN) với bảng CUSTOM.EIT_DAILY_DIFF (EIT) với điều kiện sau:</w:t>
            </w:r>
          </w:p>
          <w:p w14:paraId="1B5CA0EF" w14:textId="77777777" w:rsidR="006A522F" w:rsidRPr="009F12C8" w:rsidRDefault="006A522F" w:rsidP="00415767">
            <w:pPr>
              <w:rPr>
                <w:bCs/>
              </w:rPr>
            </w:pPr>
          </w:p>
          <w:p w14:paraId="4B96B875" w14:textId="77777777" w:rsidR="006A522F" w:rsidRPr="009F12C8" w:rsidRDefault="006A522F" w:rsidP="00415767">
            <w:pPr>
              <w:rPr>
                <w:bCs/>
              </w:rPr>
            </w:pPr>
            <w:r w:rsidRPr="009F12C8">
              <w:rPr>
                <w:sz w:val="22"/>
                <w:szCs w:val="22"/>
              </w:rPr>
              <w:t>GAM.ACID = EIT.ENTITY_ID</w:t>
            </w:r>
          </w:p>
          <w:p w14:paraId="702F2CDA" w14:textId="77777777" w:rsidR="006A522F" w:rsidRPr="009F12C8" w:rsidRDefault="006A522F" w:rsidP="00415767">
            <w:pPr>
              <w:rPr>
                <w:color w:val="0000FF"/>
              </w:rPr>
            </w:pPr>
            <w:r w:rsidRPr="009F12C8">
              <w:rPr>
                <w:color w:val="0000FF"/>
                <w:sz w:val="22"/>
                <w:szCs w:val="22"/>
              </w:rPr>
              <w:t>AND</w:t>
            </w:r>
          </w:p>
          <w:p w14:paraId="5CD8AAEB" w14:textId="77777777" w:rsidR="006A522F" w:rsidRPr="009F12C8" w:rsidRDefault="006A522F" w:rsidP="00415767">
            <w:pPr>
              <w:rPr>
                <w:bCs/>
              </w:rPr>
            </w:pPr>
            <w:r w:rsidRPr="009F12C8">
              <w:rPr>
                <w:sz w:val="22"/>
                <w:szCs w:val="22"/>
              </w:rPr>
              <w:t xml:space="preserve">EIT.BACKUP_DATE = TO_DATE('&lt;NGÀY_BÁO_CÁO&gt;', 'YYYYMMDD')  </w:t>
            </w:r>
          </w:p>
          <w:p w14:paraId="7F21DFCB" w14:textId="77777777" w:rsidR="006A522F" w:rsidRPr="009F12C8" w:rsidRDefault="006A522F" w:rsidP="00415767">
            <w:pPr>
              <w:rPr>
                <w:color w:val="0000FF"/>
              </w:rPr>
            </w:pPr>
            <w:r w:rsidRPr="009F12C8">
              <w:rPr>
                <w:color w:val="0000FF"/>
                <w:sz w:val="22"/>
                <w:szCs w:val="22"/>
              </w:rPr>
              <w:t xml:space="preserve">AND </w:t>
            </w:r>
          </w:p>
          <w:p w14:paraId="51937A90" w14:textId="77777777" w:rsidR="006A522F" w:rsidRPr="009F12C8" w:rsidRDefault="006A522F" w:rsidP="00415767">
            <w:pPr>
              <w:rPr>
                <w:bCs/>
              </w:rPr>
            </w:pPr>
            <w:r w:rsidRPr="009F12C8">
              <w:rPr>
                <w:sz w:val="22"/>
                <w:szCs w:val="22"/>
              </w:rPr>
              <w:t xml:space="preserve">EIT.ENTITY_TYPE = 'ACCNT'   </w:t>
            </w:r>
          </w:p>
          <w:p w14:paraId="21D1BE0E" w14:textId="77777777" w:rsidR="006A522F" w:rsidRPr="009F12C8" w:rsidRDefault="006A522F" w:rsidP="00415767">
            <w:pPr>
              <w:rPr>
                <w:color w:val="0000FF"/>
              </w:rPr>
            </w:pPr>
            <w:r w:rsidRPr="009F12C8">
              <w:rPr>
                <w:color w:val="0000FF"/>
                <w:sz w:val="22"/>
                <w:szCs w:val="22"/>
              </w:rPr>
              <w:t xml:space="preserve">AND </w:t>
            </w:r>
          </w:p>
          <w:p w14:paraId="0674ED77" w14:textId="77777777" w:rsidR="006A522F" w:rsidRPr="009F12C8" w:rsidRDefault="006A522F" w:rsidP="00415767">
            <w:pPr>
              <w:rPr>
                <w:bCs/>
              </w:rPr>
            </w:pPr>
            <w:r w:rsidRPr="009F12C8">
              <w:rPr>
                <w:sz w:val="22"/>
                <w:szCs w:val="22"/>
              </w:rPr>
              <w:t>EIT.BANK_ID = '01'</w:t>
            </w:r>
          </w:p>
          <w:p w14:paraId="4EC6A18E" w14:textId="77777777" w:rsidR="006A522F" w:rsidRPr="009F12C8" w:rsidRDefault="006A522F" w:rsidP="00415767">
            <w:pPr>
              <w:rPr>
                <w:bCs/>
              </w:rPr>
            </w:pPr>
          </w:p>
          <w:p w14:paraId="3530AEAF" w14:textId="77777777" w:rsidR="006A522F" w:rsidRPr="009F12C8" w:rsidRDefault="006A522F" w:rsidP="00415767">
            <w:pPr>
              <w:rPr>
                <w:bCs/>
              </w:rPr>
            </w:pPr>
            <w:r w:rsidRPr="009F12C8">
              <w:rPr>
                <w:b/>
                <w:sz w:val="22"/>
                <w:szCs w:val="22"/>
              </w:rPr>
              <w:t>Bước 3:</w:t>
            </w:r>
            <w:r w:rsidRPr="009F12C8">
              <w:rPr>
                <w:sz w:val="22"/>
                <w:szCs w:val="22"/>
              </w:rPr>
              <w:t xml:space="preserve"> Liên kết (LEFT JOIN) với bảng TBAADM.LDT với điều kiện sau:</w:t>
            </w:r>
          </w:p>
          <w:p w14:paraId="27AA5135" w14:textId="77777777" w:rsidR="006A522F" w:rsidRPr="009F12C8" w:rsidRDefault="006A522F" w:rsidP="00415767">
            <w:pPr>
              <w:rPr>
                <w:bCs/>
              </w:rPr>
            </w:pPr>
          </w:p>
          <w:p w14:paraId="4BFA2BBB" w14:textId="77777777" w:rsidR="006A522F" w:rsidRPr="009F12C8" w:rsidRDefault="006A522F" w:rsidP="00415767">
            <w:pPr>
              <w:rPr>
                <w:bCs/>
              </w:rPr>
            </w:pPr>
            <w:r w:rsidRPr="009F12C8">
              <w:rPr>
                <w:sz w:val="22"/>
                <w:szCs w:val="22"/>
              </w:rPr>
              <w:t>GAM.ACID = LDT.ACID</w:t>
            </w:r>
          </w:p>
          <w:p w14:paraId="576C77BA" w14:textId="77777777" w:rsidR="006A522F" w:rsidRPr="009F12C8" w:rsidRDefault="006A522F" w:rsidP="00415767">
            <w:pPr>
              <w:rPr>
                <w:bCs/>
              </w:rPr>
            </w:pPr>
            <w:r w:rsidRPr="009F12C8">
              <w:rPr>
                <w:color w:val="0000FF"/>
                <w:sz w:val="22"/>
                <w:szCs w:val="22"/>
              </w:rPr>
              <w:t>AND</w:t>
            </w:r>
            <w:r w:rsidRPr="009F12C8">
              <w:rPr>
                <w:sz w:val="22"/>
                <w:szCs w:val="22"/>
              </w:rPr>
              <w:t xml:space="preserve"> GAM.MAX_PENDING_DMD_DATE = LDT.DMD_EFF_DATE</w:t>
            </w:r>
          </w:p>
          <w:p w14:paraId="773A0FC1" w14:textId="77777777" w:rsidR="006A522F" w:rsidRPr="009F12C8" w:rsidRDefault="006A522F" w:rsidP="00415767">
            <w:pPr>
              <w:rPr>
                <w:color w:val="0000FF"/>
              </w:rPr>
            </w:pPr>
            <w:r w:rsidRPr="009F12C8">
              <w:rPr>
                <w:color w:val="0000FF"/>
                <w:sz w:val="22"/>
                <w:szCs w:val="22"/>
              </w:rPr>
              <w:t xml:space="preserve">AND </w:t>
            </w:r>
          </w:p>
          <w:p w14:paraId="097B629E" w14:textId="77777777" w:rsidR="006A522F" w:rsidRPr="009F12C8" w:rsidRDefault="006A522F" w:rsidP="00415767">
            <w:pPr>
              <w:rPr>
                <w:bCs/>
              </w:rPr>
            </w:pPr>
            <w:r w:rsidRPr="009F12C8">
              <w:rPr>
                <w:sz w:val="22"/>
                <w:szCs w:val="22"/>
              </w:rPr>
              <w:t>LDT.DMD_FLOW_ID</w:t>
            </w:r>
            <w:r>
              <w:rPr>
                <w:sz w:val="22"/>
                <w:szCs w:val="22"/>
              </w:rPr>
              <w:t xml:space="preserve"> </w:t>
            </w:r>
            <w:r w:rsidRPr="009F12C8">
              <w:rPr>
                <w:sz w:val="22"/>
                <w:szCs w:val="22"/>
              </w:rPr>
              <w:t xml:space="preserve">= 'INDEM' </w:t>
            </w:r>
          </w:p>
          <w:p w14:paraId="5D82F27B" w14:textId="77777777" w:rsidR="006A522F" w:rsidRPr="009F12C8" w:rsidRDefault="006A522F" w:rsidP="00415767">
            <w:pPr>
              <w:rPr>
                <w:color w:val="0000FF"/>
              </w:rPr>
            </w:pPr>
            <w:r w:rsidRPr="009F12C8">
              <w:rPr>
                <w:color w:val="0000FF"/>
                <w:sz w:val="22"/>
                <w:szCs w:val="22"/>
              </w:rPr>
              <w:t xml:space="preserve">AND </w:t>
            </w:r>
          </w:p>
          <w:p w14:paraId="039D4389" w14:textId="77777777" w:rsidR="006A522F" w:rsidRPr="009F12C8" w:rsidRDefault="006A522F" w:rsidP="00415767">
            <w:pPr>
              <w:rPr>
                <w:bCs/>
              </w:rPr>
            </w:pPr>
            <w:r w:rsidRPr="009F12C8">
              <w:rPr>
                <w:sz w:val="22"/>
                <w:szCs w:val="22"/>
              </w:rPr>
              <w:t>LDT.BANK_ID</w:t>
            </w:r>
            <w:r>
              <w:rPr>
                <w:sz w:val="22"/>
                <w:szCs w:val="22"/>
              </w:rPr>
              <w:t xml:space="preserve"> </w:t>
            </w:r>
            <w:r w:rsidRPr="009F12C8">
              <w:rPr>
                <w:sz w:val="22"/>
                <w:szCs w:val="22"/>
              </w:rPr>
              <w:t>= '01'</w:t>
            </w:r>
          </w:p>
          <w:p w14:paraId="433492FF" w14:textId="77777777" w:rsidR="006A522F" w:rsidRPr="009F12C8" w:rsidRDefault="006A522F" w:rsidP="00415767">
            <w:pPr>
              <w:rPr>
                <w:color w:val="0000FF"/>
              </w:rPr>
            </w:pPr>
            <w:r w:rsidRPr="009F12C8">
              <w:rPr>
                <w:color w:val="0000FF"/>
                <w:sz w:val="22"/>
                <w:szCs w:val="22"/>
              </w:rPr>
              <w:t xml:space="preserve">AND </w:t>
            </w:r>
          </w:p>
          <w:p w14:paraId="52F80B44" w14:textId="77777777" w:rsidR="006A522F" w:rsidRPr="009F12C8" w:rsidRDefault="006A522F" w:rsidP="00415767">
            <w:pPr>
              <w:rPr>
                <w:bCs/>
              </w:rPr>
            </w:pPr>
            <w:r w:rsidRPr="009F12C8">
              <w:rPr>
                <w:sz w:val="22"/>
                <w:szCs w:val="22"/>
              </w:rPr>
              <w:t>LDT.DEL_FLG</w:t>
            </w:r>
            <w:r>
              <w:rPr>
                <w:sz w:val="22"/>
                <w:szCs w:val="22"/>
              </w:rPr>
              <w:t xml:space="preserve"> </w:t>
            </w:r>
            <w:r w:rsidRPr="009F12C8">
              <w:rPr>
                <w:sz w:val="22"/>
                <w:szCs w:val="22"/>
              </w:rPr>
              <w:t>= 'N'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10D50640" w14:textId="77777777" w:rsidR="006A522F" w:rsidRPr="009F12C8" w:rsidRDefault="006A522F" w:rsidP="00415767">
            <w:pPr>
              <w:rPr>
                <w:b/>
              </w:rPr>
            </w:pPr>
            <w:r w:rsidRPr="009F12C8">
              <w:rPr>
                <w:b/>
                <w:sz w:val="22"/>
                <w:szCs w:val="22"/>
              </w:rPr>
              <w:t>Bước 1:</w:t>
            </w:r>
            <w:r w:rsidRPr="009F12C8">
              <w:rPr>
                <w:sz w:val="22"/>
                <w:szCs w:val="22"/>
              </w:rPr>
              <w:t xml:space="preserve"> Gọi </w:t>
            </w:r>
            <w:r w:rsidRPr="009F12C8">
              <w:rPr>
                <w:b/>
                <w:color w:val="000000" w:themeColor="text1"/>
                <w:sz w:val="22"/>
                <w:szCs w:val="22"/>
              </w:rPr>
              <w:t xml:space="preserve">Function </w:t>
            </w:r>
            <w:r w:rsidRPr="009F12C8">
              <w:rPr>
                <w:color w:val="000000" w:themeColor="text1"/>
                <w:sz w:val="22"/>
                <w:szCs w:val="22"/>
              </w:rPr>
              <w:t xml:space="preserve">lấy nhóm nợ, tham khảo ở mục </w:t>
            </w:r>
            <w:r w:rsidRPr="009F12C8">
              <w:rPr>
                <w:i/>
                <w:iCs/>
                <w:color w:val="000000" w:themeColor="text1"/>
                <w:sz w:val="22"/>
                <w:szCs w:val="22"/>
              </w:rPr>
              <w:t>“Các quy tắc xử lý chung”</w:t>
            </w:r>
            <w:r w:rsidRPr="009F12C8">
              <w:rPr>
                <w:rStyle w:val="Heading1Char"/>
                <w:i/>
                <w:iCs/>
                <w:color w:val="000000" w:themeColor="text1"/>
                <w:sz w:val="22"/>
                <w:szCs w:val="22"/>
              </w:rPr>
              <w:t xml:space="preserve"> </w:t>
            </w:r>
            <w:r w:rsidRPr="009056AE">
              <w:rPr>
                <w:rStyle w:val="Strong"/>
                <w:rFonts w:ascii="Cambria Math" w:hAnsi="Cambria Math" w:cs="Cambria Math"/>
                <w:i/>
                <w:iCs/>
                <w:color w:val="000000" w:themeColor="text1"/>
                <w:sz w:val="22"/>
                <w:szCs w:val="22"/>
              </w:rPr>
              <w:t>⇢</w:t>
            </w:r>
            <w:r w:rsidRPr="009056AE">
              <w:rPr>
                <w:rStyle w:val="Strong"/>
                <w:i/>
                <w:iCs/>
                <w:color w:val="000000" w:themeColor="text1"/>
                <w:sz w:val="22"/>
                <w:szCs w:val="22"/>
              </w:rPr>
              <w:t xml:space="preserve"> “Nhóm nợ” </w:t>
            </w:r>
            <w:r w:rsidRPr="009056AE">
              <w:rPr>
                <w:rStyle w:val="Strong"/>
                <w:rFonts w:ascii="Cambria Math" w:hAnsi="Cambria Math" w:cs="Cambria Math"/>
                <w:i/>
                <w:iCs/>
                <w:color w:val="000000" w:themeColor="text1"/>
                <w:sz w:val="22"/>
                <w:szCs w:val="22"/>
              </w:rPr>
              <w:t>⇢</w:t>
            </w:r>
            <w:r w:rsidRPr="009056AE">
              <w:rPr>
                <w:rStyle w:val="Strong"/>
                <w:i/>
                <w:iCs/>
                <w:color w:val="000000" w:themeColor="text1"/>
                <w:sz w:val="22"/>
                <w:szCs w:val="22"/>
              </w:rPr>
              <w:t xml:space="preserve"> “Hàm lấy nhóm nợ</w:t>
            </w:r>
            <w:r w:rsidRPr="009056AE">
              <w:rPr>
                <w:rStyle w:val="Strong"/>
                <w:i/>
                <w:iCs/>
                <w:color w:val="3A3A3A"/>
                <w:sz w:val="22"/>
                <w:szCs w:val="22"/>
              </w:rPr>
              <w:t>”</w:t>
            </w:r>
            <w:r w:rsidRPr="009F12C8">
              <w:rPr>
                <w:rStyle w:val="Strong"/>
                <w:i/>
                <w:iCs/>
                <w:color w:val="3A3A3A"/>
                <w:sz w:val="22"/>
                <w:szCs w:val="22"/>
              </w:rPr>
              <w:t xml:space="preserve"> (</w:t>
            </w:r>
            <w:hyperlink w:anchor="_Hàm_lấy_nhóm" w:history="1">
              <w:r w:rsidRPr="009F12C8">
                <w:rPr>
                  <w:rStyle w:val="Hyperlink"/>
                  <w:i/>
                  <w:iCs/>
                  <w:sz w:val="22"/>
                  <w:szCs w:val="22"/>
                </w:rPr>
                <w:t>link</w:t>
              </w:r>
            </w:hyperlink>
            <w:r w:rsidRPr="009F12C8">
              <w:rPr>
                <w:rStyle w:val="Strong"/>
                <w:i/>
                <w:iCs/>
                <w:color w:val="3A3A3A"/>
                <w:sz w:val="22"/>
                <w:szCs w:val="22"/>
              </w:rPr>
              <w:t xml:space="preserve">) </w:t>
            </w:r>
            <w:r w:rsidRPr="009056AE">
              <w:rPr>
                <w:rStyle w:val="Strong"/>
                <w:color w:val="000000" w:themeColor="text1"/>
                <w:sz w:val="22"/>
                <w:szCs w:val="22"/>
              </w:rPr>
              <w:t>theo logic sau:</w:t>
            </w:r>
          </w:p>
          <w:p w14:paraId="575D70DB" w14:textId="77777777" w:rsidR="006A522F" w:rsidRPr="009F12C8" w:rsidRDefault="006A522F" w:rsidP="00415767"/>
          <w:p w14:paraId="36BF76D2" w14:textId="77777777" w:rsidR="006A522F" w:rsidRPr="009F12C8" w:rsidRDefault="006A522F" w:rsidP="00415767">
            <w:pPr>
              <w:rPr>
                <w:color w:val="FF0000"/>
              </w:rPr>
            </w:pPr>
            <w:r w:rsidRPr="009F12C8">
              <w:rPr>
                <w:color w:val="FF0000"/>
                <w:sz w:val="22"/>
                <w:szCs w:val="22"/>
              </w:rPr>
              <w:t>NHOM_NO_THEO_CIF =</w:t>
            </w:r>
          </w:p>
          <w:p w14:paraId="6A3E3A64" w14:textId="77777777" w:rsidR="006A522F" w:rsidRPr="009F12C8" w:rsidRDefault="006A522F" w:rsidP="00415767">
            <w:r w:rsidRPr="009F12C8">
              <w:rPr>
                <w:sz w:val="22"/>
                <w:szCs w:val="22"/>
              </w:rPr>
              <w:t>NVL(CUSTOM.GET_GRP('C',GAM.CIF_ID, TO_DATE(&lt;’NGÀY_BÁO_CÁO’&gt;, 'YYYYMMDD')), '1')</w:t>
            </w:r>
          </w:p>
          <w:p w14:paraId="705301F1" w14:textId="77777777" w:rsidR="006A522F" w:rsidRPr="009F12C8" w:rsidRDefault="006A522F" w:rsidP="00415767"/>
          <w:p w14:paraId="3B7E5ECE" w14:textId="77777777" w:rsidR="006A522F" w:rsidRPr="009F12C8" w:rsidRDefault="006A522F" w:rsidP="00415767">
            <w:r w:rsidRPr="009F12C8">
              <w:rPr>
                <w:b/>
                <w:sz w:val="22"/>
                <w:szCs w:val="22"/>
              </w:rPr>
              <w:t xml:space="preserve">Bước 2: </w:t>
            </w:r>
            <w:r w:rsidRPr="009F12C8">
              <w:rPr>
                <w:sz w:val="22"/>
                <w:szCs w:val="22"/>
              </w:rPr>
              <w:t>Tính giá trị BOOKED</w:t>
            </w:r>
          </w:p>
          <w:p w14:paraId="7A07E02C" w14:textId="77777777" w:rsidR="006A522F" w:rsidRPr="009F12C8" w:rsidRDefault="006A522F" w:rsidP="00415767">
            <w:pPr>
              <w:rPr>
                <w:color w:val="FF0000"/>
              </w:rPr>
            </w:pPr>
            <w:r w:rsidRPr="009F12C8">
              <w:rPr>
                <w:color w:val="FF0000"/>
                <w:sz w:val="22"/>
                <w:szCs w:val="22"/>
              </w:rPr>
              <w:t>BOOKED =</w:t>
            </w:r>
          </w:p>
          <w:p w14:paraId="1B2FE1F0" w14:textId="77777777" w:rsidR="006A522F" w:rsidRPr="009F12C8" w:rsidRDefault="006A522F" w:rsidP="00415767">
            <w:pPr>
              <w:rPr>
                <w:bCs/>
              </w:rPr>
            </w:pPr>
          </w:p>
          <w:p w14:paraId="16FB61AC" w14:textId="77777777" w:rsidR="006A522F" w:rsidRPr="009F12C8" w:rsidRDefault="006A522F" w:rsidP="00415767">
            <w:pPr>
              <w:rPr>
                <w:bCs/>
              </w:rPr>
            </w:pPr>
            <w:r w:rsidRPr="009F12C8">
              <w:rPr>
                <w:sz w:val="22"/>
                <w:szCs w:val="22"/>
              </w:rPr>
              <w:t xml:space="preserve">GREATEST(EIT.NRML_BOOKED_AMOUNT_DR </w:t>
            </w:r>
          </w:p>
          <w:p w14:paraId="44DEC0C7" w14:textId="77777777" w:rsidR="006A522F" w:rsidRPr="009F12C8" w:rsidRDefault="006A522F" w:rsidP="00415767">
            <w:pPr>
              <w:rPr>
                <w:bCs/>
              </w:rPr>
            </w:pPr>
            <w:r w:rsidRPr="009F12C8">
              <w:rPr>
                <w:sz w:val="22"/>
                <w:szCs w:val="22"/>
              </w:rPr>
              <w:t xml:space="preserve">+ EIT.OVDU_ACCRUED_AMOUNT_DR </w:t>
            </w:r>
          </w:p>
          <w:p w14:paraId="30965C19" w14:textId="77777777" w:rsidR="006A522F" w:rsidRPr="009F12C8" w:rsidRDefault="006A522F" w:rsidP="00415767">
            <w:pPr>
              <w:rPr>
                <w:bCs/>
              </w:rPr>
            </w:pPr>
            <w:r w:rsidRPr="009F12C8">
              <w:rPr>
                <w:sz w:val="22"/>
                <w:szCs w:val="22"/>
              </w:rPr>
              <w:t>- NRML_INTEREST_AMOUNT_DR, 0)</w:t>
            </w:r>
          </w:p>
          <w:p w14:paraId="135801B4" w14:textId="77777777" w:rsidR="006A522F" w:rsidRPr="009F12C8" w:rsidRDefault="006A522F" w:rsidP="00415767">
            <w:pPr>
              <w:rPr>
                <w:bCs/>
              </w:rPr>
            </w:pPr>
            <w:r w:rsidRPr="009F12C8">
              <w:rPr>
                <w:sz w:val="22"/>
                <w:szCs w:val="22"/>
              </w:rPr>
              <w:t xml:space="preserve">+ </w:t>
            </w:r>
          </w:p>
          <w:p w14:paraId="324608F8" w14:textId="77777777" w:rsidR="006A522F" w:rsidRPr="009F12C8" w:rsidRDefault="006A522F" w:rsidP="00415767">
            <w:pPr>
              <w:rPr>
                <w:bCs/>
              </w:rPr>
            </w:pPr>
            <w:r w:rsidRPr="009F12C8">
              <w:rPr>
                <w:sz w:val="22"/>
                <w:szCs w:val="22"/>
              </w:rPr>
              <w:t xml:space="preserve">NVL(LDT.DMD_AMT, 0) </w:t>
            </w:r>
          </w:p>
          <w:p w14:paraId="43D2DCDF" w14:textId="77777777" w:rsidR="006A522F" w:rsidRPr="009F12C8" w:rsidRDefault="006A522F" w:rsidP="00415767">
            <w:pPr>
              <w:rPr>
                <w:bCs/>
              </w:rPr>
            </w:pPr>
            <w:r w:rsidRPr="009F12C8">
              <w:rPr>
                <w:sz w:val="22"/>
                <w:szCs w:val="22"/>
              </w:rPr>
              <w:t xml:space="preserve">- </w:t>
            </w:r>
          </w:p>
          <w:p w14:paraId="0B703B7E" w14:textId="77777777" w:rsidR="006A522F" w:rsidRPr="009F12C8" w:rsidRDefault="006A522F" w:rsidP="00415767">
            <w:pPr>
              <w:rPr>
                <w:bCs/>
              </w:rPr>
            </w:pPr>
            <w:r w:rsidRPr="009F12C8">
              <w:rPr>
                <w:sz w:val="22"/>
                <w:szCs w:val="22"/>
              </w:rPr>
              <w:t>NVL(LDT.TOT_ADJ_AMT, 0)</w:t>
            </w:r>
          </w:p>
          <w:p w14:paraId="6BA71A80" w14:textId="77777777" w:rsidR="006A522F" w:rsidRPr="009F12C8" w:rsidRDefault="006A522F" w:rsidP="00415767">
            <w:pPr>
              <w:rPr>
                <w:bCs/>
              </w:rPr>
            </w:pPr>
          </w:p>
          <w:p w14:paraId="04B09684" w14:textId="77777777" w:rsidR="006A522F" w:rsidRPr="009F12C8" w:rsidRDefault="006A522F" w:rsidP="00415767">
            <w:pPr>
              <w:rPr>
                <w:bCs/>
              </w:rPr>
            </w:pPr>
            <w:r w:rsidRPr="009F12C8">
              <w:rPr>
                <w:b/>
                <w:sz w:val="22"/>
                <w:szCs w:val="22"/>
              </w:rPr>
              <w:t>Bước 3:</w:t>
            </w:r>
          </w:p>
          <w:p w14:paraId="058AFCBB" w14:textId="77777777" w:rsidR="006A522F" w:rsidRPr="009F12C8" w:rsidRDefault="006A522F" w:rsidP="00415767">
            <w:pPr>
              <w:rPr>
                <w:b/>
                <w:color w:val="FF0000"/>
              </w:rPr>
            </w:pPr>
            <w:r w:rsidRPr="009F12C8">
              <w:rPr>
                <w:b/>
                <w:color w:val="FF0000"/>
                <w:sz w:val="22"/>
                <w:szCs w:val="22"/>
              </w:rPr>
              <w:t xml:space="preserve">BOOKED_NHOM_1 = </w:t>
            </w:r>
          </w:p>
          <w:p w14:paraId="400E3CF1" w14:textId="77777777" w:rsidR="006A522F" w:rsidRPr="009F12C8" w:rsidRDefault="006A522F" w:rsidP="00415767">
            <w:pPr>
              <w:rPr>
                <w:bCs/>
              </w:rPr>
            </w:pPr>
            <w:r w:rsidRPr="009F12C8">
              <w:rPr>
                <w:sz w:val="22"/>
                <w:szCs w:val="22"/>
              </w:rPr>
              <w:t>DECODE(</w:t>
            </w:r>
            <w:r w:rsidRPr="009F12C8">
              <w:rPr>
                <w:color w:val="FF0000"/>
                <w:sz w:val="22"/>
                <w:szCs w:val="22"/>
              </w:rPr>
              <w:t>NHOM_NO_THEO_CIF</w:t>
            </w:r>
            <w:r w:rsidRPr="009F12C8">
              <w:rPr>
                <w:sz w:val="22"/>
                <w:szCs w:val="22"/>
              </w:rPr>
              <w:t xml:space="preserve">, 1, </w:t>
            </w:r>
            <w:r w:rsidRPr="009F12C8">
              <w:rPr>
                <w:color w:val="FF0000"/>
                <w:sz w:val="22"/>
                <w:szCs w:val="22"/>
              </w:rPr>
              <w:t>BOOKED</w:t>
            </w:r>
            <w:r w:rsidRPr="009F12C8">
              <w:rPr>
                <w:sz w:val="22"/>
                <w:szCs w:val="22"/>
              </w:rPr>
              <w:t>, 0)</w:t>
            </w:r>
          </w:p>
        </w:tc>
      </w:tr>
      <w:tr w:rsidR="006A522F" w:rsidRPr="009F12C8" w14:paraId="08D69F6E"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389D3AB" w14:textId="77777777" w:rsidR="006A522F" w:rsidRPr="009F12C8" w:rsidRDefault="006A522F" w:rsidP="00415767">
            <w:pPr>
              <w:jc w:val="center"/>
              <w:rPr>
                <w:bCs/>
              </w:rPr>
            </w:pPr>
            <w:r w:rsidRPr="009F12C8">
              <w:rPr>
                <w:sz w:val="22"/>
                <w:szCs w:val="22"/>
              </w:rPr>
              <w:t>70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698A37BC" w14:textId="77777777" w:rsidR="006A522F" w:rsidRPr="009F12C8" w:rsidRDefault="006A522F" w:rsidP="00415767">
            <w:pPr>
              <w:rPr>
                <w:bCs/>
              </w:rPr>
            </w:pPr>
            <w:r w:rsidRPr="009F12C8">
              <w:rPr>
                <w:sz w:val="22"/>
                <w:szCs w:val="22"/>
              </w:rPr>
              <w:t>TAXID</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768927B9" w14:textId="77777777" w:rsidR="006A522F" w:rsidRPr="009F12C8" w:rsidRDefault="006A522F" w:rsidP="00415767">
            <w:pPr>
              <w:rPr>
                <w:bCs/>
              </w:rPr>
            </w:pPr>
            <w:r w:rsidRPr="009F12C8">
              <w:rPr>
                <w:sz w:val="22"/>
                <w:szCs w:val="22"/>
              </w:rPr>
              <w:t>Tương tự cột “CUSTTPCD” (STT 2)</w:t>
            </w:r>
          </w:p>
          <w:p w14:paraId="06C5CACA" w14:textId="77777777" w:rsidR="006A522F" w:rsidRPr="009F12C8" w:rsidRDefault="006A522F" w:rsidP="00415767">
            <w:pPr>
              <w:rPr>
                <w:bCs/>
              </w:rPr>
            </w:pP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D014E1E" w14:textId="77777777" w:rsidR="006A522F" w:rsidRDefault="006A522F" w:rsidP="00415767">
            <w:pPr>
              <w:rPr>
                <w:i/>
                <w:iCs/>
              </w:rPr>
            </w:pPr>
            <w:r w:rsidRPr="009F12C8">
              <w:rPr>
                <w:sz w:val="22"/>
                <w:szCs w:val="22"/>
              </w:rPr>
              <w:t>Lấy cột “TAXID” trong bảng tạm TEMP_CIF, cách lấy tham khảo ở mục “</w:t>
            </w:r>
            <w:r w:rsidRPr="009F12C8">
              <w:rPr>
                <w:i/>
                <w:iCs/>
                <w:sz w:val="22"/>
                <w:szCs w:val="22"/>
              </w:rPr>
              <w:t>Các quy tắc xử lý chung”</w:t>
            </w:r>
            <w:r w:rsidRPr="009F12C8">
              <w:rPr>
                <w:rStyle w:val="Heading1Char"/>
                <w:color w:val="3A3A3A"/>
                <w:sz w:val="22"/>
                <w:szCs w:val="22"/>
              </w:rPr>
              <w:t xml:space="preserve"> </w:t>
            </w:r>
            <w:r w:rsidRPr="009F12C8">
              <w:rPr>
                <w:rStyle w:val="Strong"/>
                <w:rFonts w:ascii="Cambria Math" w:hAnsi="Cambria Math" w:cs="Cambria Math"/>
                <w:color w:val="3A3A3A"/>
                <w:sz w:val="22"/>
                <w:szCs w:val="22"/>
              </w:rPr>
              <w:t>⇢</w:t>
            </w:r>
            <w:r w:rsidRPr="009F12C8">
              <w:rPr>
                <w:sz w:val="22"/>
                <w:szCs w:val="22"/>
              </w:rPr>
              <w:t xml:space="preserve"> </w:t>
            </w:r>
            <w:r w:rsidRPr="009F12C8">
              <w:rPr>
                <w:i/>
                <w:iCs/>
                <w:sz w:val="22"/>
                <w:szCs w:val="22"/>
              </w:rPr>
              <w:t>“Thông tin khách hàng” (</w:t>
            </w:r>
            <w:hyperlink w:anchor="_Thông_tin_khách" w:history="1">
              <w:r w:rsidRPr="009F12C8">
                <w:rPr>
                  <w:rStyle w:val="Hyperlink"/>
                  <w:i/>
                  <w:iCs/>
                  <w:sz w:val="22"/>
                  <w:szCs w:val="22"/>
                </w:rPr>
                <w:t>link</w:t>
              </w:r>
            </w:hyperlink>
            <w:r w:rsidRPr="009F12C8">
              <w:rPr>
                <w:i/>
                <w:iCs/>
                <w:sz w:val="22"/>
                <w:szCs w:val="22"/>
              </w:rPr>
              <w:t>)</w:t>
            </w:r>
          </w:p>
          <w:p w14:paraId="661ED194" w14:textId="77777777" w:rsidR="006A522F" w:rsidRDefault="006A522F" w:rsidP="00415767">
            <w:pPr>
              <w:rPr>
                <w:i/>
                <w:iCs/>
              </w:rPr>
            </w:pPr>
          </w:p>
          <w:p w14:paraId="475AFE32" w14:textId="77777777" w:rsidR="006A522F" w:rsidRPr="009F12C8" w:rsidRDefault="006A522F" w:rsidP="00415767">
            <w:pPr>
              <w:rPr>
                <w:bCs/>
              </w:rPr>
            </w:pPr>
            <w:r w:rsidRPr="009F12C8">
              <w:rPr>
                <w:sz w:val="22"/>
                <w:szCs w:val="22"/>
              </w:rPr>
              <w:t>TEMP_CIF</w:t>
            </w:r>
            <w:r>
              <w:rPr>
                <w:i/>
                <w:iCs/>
                <w:sz w:val="22"/>
                <w:szCs w:val="22"/>
              </w:rPr>
              <w:t>.</w:t>
            </w:r>
            <w:r w:rsidRPr="009F12C8">
              <w:rPr>
                <w:sz w:val="22"/>
                <w:szCs w:val="22"/>
              </w:rPr>
              <w:t>TAXID</w:t>
            </w:r>
          </w:p>
        </w:tc>
      </w:tr>
      <w:tr w:rsidR="006A522F" w:rsidRPr="009F12C8" w14:paraId="6B84465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CAEFB94" w14:textId="77777777" w:rsidR="006A522F" w:rsidRPr="009F12C8" w:rsidRDefault="006A522F" w:rsidP="00415767">
            <w:pPr>
              <w:jc w:val="center"/>
              <w:rPr>
                <w:bCs/>
              </w:rPr>
            </w:pPr>
            <w:r w:rsidRPr="009F12C8">
              <w:rPr>
                <w:sz w:val="22"/>
                <w:szCs w:val="22"/>
              </w:rPr>
              <w:lastRenderedPageBreak/>
              <w:t>71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FF63495" w14:textId="77777777" w:rsidR="006A522F" w:rsidRPr="009F12C8" w:rsidRDefault="006A522F" w:rsidP="00415767">
            <w:pPr>
              <w:rPr>
                <w:bCs/>
              </w:rPr>
            </w:pPr>
            <w:r w:rsidRPr="009F12C8">
              <w:rPr>
                <w:sz w:val="22"/>
                <w:szCs w:val="22"/>
              </w:rPr>
              <w:t>CMND_DKKD</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334C0D79" w14:textId="77777777" w:rsidR="006A522F" w:rsidRPr="009F12C8" w:rsidRDefault="006A522F" w:rsidP="00415767">
            <w:pPr>
              <w:rPr>
                <w:bCs/>
              </w:rPr>
            </w:pPr>
            <w:r w:rsidRPr="009F12C8">
              <w:rPr>
                <w:bCs/>
                <w:sz w:val="22"/>
                <w:szCs w:val="22"/>
              </w:rPr>
              <w:t xml:space="preserve">Giá trị cột </w:t>
            </w:r>
            <w:r w:rsidRPr="009F12C8">
              <w:rPr>
                <w:b/>
                <w:bCs/>
                <w:sz w:val="22"/>
                <w:szCs w:val="22"/>
              </w:rPr>
              <w:t>CMND_DKKD</w:t>
            </w:r>
            <w:r w:rsidRPr="009F12C8">
              <w:rPr>
                <w:bCs/>
                <w:sz w:val="22"/>
                <w:szCs w:val="22"/>
              </w:rPr>
              <w:t xml:space="preserve"> 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7ADB087"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SELECT</w:t>
            </w:r>
            <w:r w:rsidRPr="00441866">
              <w:rPr>
                <w:bCs/>
                <w:color w:val="000000"/>
                <w:sz w:val="22"/>
                <w:szCs w:val="22"/>
                <w:lang w:val="vi-VN" w:eastAsia="vi-VN"/>
              </w:rPr>
              <w:t xml:space="preserve"> C</w:t>
            </w:r>
            <w:r w:rsidRPr="00441866">
              <w:rPr>
                <w:bCs/>
                <w:color w:val="000080"/>
                <w:sz w:val="22"/>
                <w:szCs w:val="22"/>
                <w:lang w:val="vi-VN" w:eastAsia="vi-VN"/>
              </w:rPr>
              <w:t>.</w:t>
            </w:r>
            <w:r w:rsidRPr="00441866">
              <w:rPr>
                <w:bCs/>
                <w:color w:val="000000"/>
                <w:sz w:val="22"/>
                <w:szCs w:val="22"/>
                <w:lang w:val="vi-VN" w:eastAsia="vi-VN"/>
              </w:rPr>
              <w:t xml:space="preserve">REFERENCENUMBER </w:t>
            </w:r>
          </w:p>
          <w:p w14:paraId="2D59EF27"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FROM</w:t>
            </w:r>
            <w:r w:rsidRPr="00441866">
              <w:rPr>
                <w:bCs/>
                <w:color w:val="000000"/>
                <w:sz w:val="22"/>
                <w:szCs w:val="22"/>
                <w:lang w:val="vi-VN" w:eastAsia="vi-VN"/>
              </w:rPr>
              <w:t xml:space="preserve"> CRMUSER</w:t>
            </w:r>
            <w:r w:rsidRPr="00441866">
              <w:rPr>
                <w:bCs/>
                <w:color w:val="000080"/>
                <w:sz w:val="22"/>
                <w:szCs w:val="22"/>
                <w:lang w:val="vi-VN" w:eastAsia="vi-VN"/>
              </w:rPr>
              <w:t>.</w:t>
            </w:r>
            <w:r w:rsidRPr="00441866">
              <w:rPr>
                <w:bCs/>
                <w:color w:val="000000"/>
                <w:sz w:val="22"/>
                <w:szCs w:val="22"/>
                <w:lang w:val="vi-VN" w:eastAsia="vi-VN"/>
              </w:rPr>
              <w:t xml:space="preserve">ENTITYDOCUMENT C </w:t>
            </w:r>
          </w:p>
          <w:p w14:paraId="6E388947"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WHERE</w:t>
            </w:r>
            <w:r w:rsidRPr="00441866">
              <w:rPr>
                <w:bCs/>
                <w:color w:val="000000"/>
                <w:sz w:val="22"/>
                <w:szCs w:val="22"/>
                <w:lang w:val="vi-VN" w:eastAsia="vi-VN"/>
              </w:rPr>
              <w:t xml:space="preserve"> </w:t>
            </w:r>
          </w:p>
          <w:p w14:paraId="09F74808" w14:textId="77777777" w:rsidR="006A522F" w:rsidRPr="00441866" w:rsidRDefault="006A522F" w:rsidP="00415767">
            <w:pPr>
              <w:shd w:val="clear" w:color="auto" w:fill="FFFFFF"/>
              <w:rPr>
                <w:bCs/>
                <w:color w:val="008000"/>
                <w:lang w:val="vi-VN" w:eastAsia="vi-VN"/>
              </w:rPr>
            </w:pPr>
            <w:r>
              <w:rPr>
                <w:b/>
                <w:color w:val="000000"/>
                <w:sz w:val="22"/>
                <w:szCs w:val="22"/>
                <w:lang w:eastAsia="vi-VN"/>
              </w:rPr>
              <w:t>TEMP_</w:t>
            </w:r>
            <w:r w:rsidRPr="00FD5815">
              <w:rPr>
                <w:b/>
                <w:color w:val="000000"/>
                <w:sz w:val="22"/>
                <w:szCs w:val="22"/>
                <w:lang w:val="vi-VN" w:eastAsia="vi-VN"/>
              </w:rPr>
              <w:t>CIF</w:t>
            </w:r>
            <w:r w:rsidRPr="00FD5815">
              <w:rPr>
                <w:b/>
                <w:color w:val="000080"/>
                <w:sz w:val="22"/>
                <w:szCs w:val="22"/>
                <w:lang w:val="vi-VN" w:eastAsia="vi-VN"/>
              </w:rPr>
              <w:t>.</w:t>
            </w:r>
            <w:r w:rsidRPr="00FD5815">
              <w:rPr>
                <w:b/>
                <w:color w:val="000000"/>
                <w:sz w:val="22"/>
                <w:szCs w:val="22"/>
                <w:lang w:val="vi-VN" w:eastAsia="vi-VN"/>
              </w:rPr>
              <w:t>ORGKEY</w:t>
            </w:r>
            <w:r w:rsidRPr="00441866">
              <w:rPr>
                <w:bCs/>
                <w:color w:val="000000"/>
                <w:sz w:val="22"/>
                <w:szCs w:val="22"/>
                <w:lang w:val="vi-VN" w:eastAsia="vi-VN"/>
              </w:rPr>
              <w:t xml:space="preserve"> </w:t>
            </w:r>
            <w:r w:rsidRPr="00441866">
              <w:rPr>
                <w:bCs/>
                <w:color w:val="000080"/>
                <w:sz w:val="22"/>
                <w:szCs w:val="22"/>
                <w:lang w:val="vi-VN" w:eastAsia="vi-VN"/>
              </w:rPr>
              <w:t>=</w:t>
            </w:r>
            <w:r w:rsidRPr="00441866">
              <w:rPr>
                <w:bCs/>
                <w:color w:val="000000"/>
                <w:sz w:val="22"/>
                <w:szCs w:val="22"/>
                <w:lang w:val="vi-VN" w:eastAsia="vi-VN"/>
              </w:rPr>
              <w:t xml:space="preserve"> C</w:t>
            </w:r>
            <w:r w:rsidRPr="00441866">
              <w:rPr>
                <w:bCs/>
                <w:color w:val="000080"/>
                <w:sz w:val="22"/>
                <w:szCs w:val="22"/>
                <w:lang w:val="vi-VN" w:eastAsia="vi-VN"/>
              </w:rPr>
              <w:t>.</w:t>
            </w:r>
            <w:r w:rsidRPr="00441866">
              <w:rPr>
                <w:bCs/>
                <w:color w:val="000000"/>
                <w:sz w:val="22"/>
                <w:szCs w:val="22"/>
                <w:lang w:val="vi-VN" w:eastAsia="vi-VN"/>
              </w:rPr>
              <w:t xml:space="preserve">ORGKEY </w:t>
            </w:r>
            <w:r w:rsidRPr="00441866">
              <w:rPr>
                <w:bCs/>
                <w:color w:val="008000"/>
                <w:sz w:val="22"/>
                <w:szCs w:val="22"/>
                <w:lang w:val="vi-VN" w:eastAsia="vi-VN"/>
              </w:rPr>
              <w:t xml:space="preserve"> </w:t>
            </w:r>
          </w:p>
          <w:p w14:paraId="6E930949"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AND</w:t>
            </w:r>
            <w:r w:rsidRPr="00441866">
              <w:rPr>
                <w:bCs/>
                <w:color w:val="000000"/>
                <w:sz w:val="22"/>
                <w:szCs w:val="22"/>
                <w:lang w:val="vi-VN" w:eastAsia="vi-VN"/>
              </w:rPr>
              <w:t xml:space="preserve"> </w:t>
            </w:r>
          </w:p>
          <w:p w14:paraId="19D82012" w14:textId="77777777" w:rsidR="006A522F" w:rsidRPr="00441866" w:rsidRDefault="006A522F" w:rsidP="00415767">
            <w:pPr>
              <w:shd w:val="clear" w:color="auto" w:fill="FFFFFF"/>
              <w:rPr>
                <w:bCs/>
                <w:color w:val="000000"/>
                <w:lang w:val="vi-VN" w:eastAsia="vi-VN"/>
              </w:rPr>
            </w:pPr>
            <w:r w:rsidRPr="00441866">
              <w:rPr>
                <w:bCs/>
                <w:color w:val="0000FF"/>
                <w:sz w:val="22"/>
                <w:szCs w:val="22"/>
                <w:lang w:val="vi-VN" w:eastAsia="vi-VN"/>
              </w:rPr>
              <w:t>UPPER</w:t>
            </w:r>
            <w:r w:rsidRPr="00441866">
              <w:rPr>
                <w:bCs/>
                <w:color w:val="000080"/>
                <w:sz w:val="22"/>
                <w:szCs w:val="22"/>
                <w:lang w:val="vi-VN" w:eastAsia="vi-VN"/>
              </w:rPr>
              <w:t>(</w:t>
            </w:r>
            <w:r w:rsidRPr="00441866">
              <w:rPr>
                <w:bCs/>
                <w:color w:val="000000"/>
                <w:sz w:val="22"/>
                <w:szCs w:val="22"/>
                <w:lang w:val="vi-VN" w:eastAsia="vi-VN"/>
              </w:rPr>
              <w:t>C</w:t>
            </w:r>
            <w:r w:rsidRPr="00441866">
              <w:rPr>
                <w:bCs/>
                <w:color w:val="000080"/>
                <w:sz w:val="22"/>
                <w:szCs w:val="22"/>
                <w:lang w:val="vi-VN" w:eastAsia="vi-VN"/>
              </w:rPr>
              <w:t>.</w:t>
            </w:r>
            <w:r w:rsidRPr="00441866">
              <w:rPr>
                <w:bCs/>
                <w:color w:val="000000"/>
                <w:sz w:val="22"/>
                <w:szCs w:val="22"/>
                <w:lang w:val="vi-VN" w:eastAsia="vi-VN"/>
              </w:rPr>
              <w:t>ENTITYTYPE</w:t>
            </w:r>
            <w:r w:rsidRPr="00441866">
              <w:rPr>
                <w:bCs/>
                <w:color w:val="000080"/>
                <w:sz w:val="22"/>
                <w:szCs w:val="22"/>
                <w:lang w:val="vi-VN" w:eastAsia="vi-VN"/>
              </w:rPr>
              <w:t>)</w:t>
            </w:r>
            <w:r w:rsidRPr="00441866">
              <w:rPr>
                <w:bCs/>
                <w:color w:val="000000"/>
                <w:sz w:val="22"/>
                <w:szCs w:val="22"/>
                <w:lang w:val="vi-VN" w:eastAsia="vi-VN"/>
              </w:rPr>
              <w:t xml:space="preserve"> </w:t>
            </w:r>
            <w:r w:rsidRPr="00441866">
              <w:rPr>
                <w:bCs/>
                <w:color w:val="0000FF"/>
                <w:sz w:val="22"/>
                <w:szCs w:val="22"/>
                <w:lang w:val="vi-VN" w:eastAsia="vi-VN"/>
              </w:rPr>
              <w:t>IN</w:t>
            </w:r>
            <w:r w:rsidRPr="00441866">
              <w:rPr>
                <w:bCs/>
                <w:color w:val="000000"/>
                <w:sz w:val="22"/>
                <w:szCs w:val="22"/>
                <w:lang w:val="vi-VN" w:eastAsia="vi-VN"/>
              </w:rPr>
              <w:t xml:space="preserve"> </w:t>
            </w:r>
            <w:r w:rsidRPr="00441866">
              <w:rPr>
                <w:bCs/>
                <w:color w:val="000080"/>
                <w:sz w:val="22"/>
                <w:szCs w:val="22"/>
                <w:lang w:val="vi-VN" w:eastAsia="vi-VN"/>
              </w:rPr>
              <w:t>(</w:t>
            </w:r>
            <w:r w:rsidRPr="00441866">
              <w:rPr>
                <w:bCs/>
                <w:color w:val="FF0000"/>
                <w:sz w:val="22"/>
                <w:szCs w:val="22"/>
                <w:lang w:val="vi-VN" w:eastAsia="vi-VN"/>
              </w:rPr>
              <w:t>'CIFCORPCUST'</w:t>
            </w:r>
            <w:r w:rsidRPr="00441866">
              <w:rPr>
                <w:bCs/>
                <w:color w:val="000080"/>
                <w:sz w:val="22"/>
                <w:szCs w:val="22"/>
                <w:lang w:val="vi-VN" w:eastAsia="vi-VN"/>
              </w:rPr>
              <w:t>,</w:t>
            </w:r>
            <w:r w:rsidRPr="00441866">
              <w:rPr>
                <w:bCs/>
                <w:color w:val="000000"/>
                <w:sz w:val="22"/>
                <w:szCs w:val="22"/>
                <w:lang w:val="vi-VN" w:eastAsia="vi-VN"/>
              </w:rPr>
              <w:t xml:space="preserve"> </w:t>
            </w:r>
            <w:r w:rsidRPr="00441866">
              <w:rPr>
                <w:bCs/>
                <w:color w:val="FF0000"/>
                <w:sz w:val="22"/>
                <w:szCs w:val="22"/>
                <w:lang w:val="vi-VN" w:eastAsia="vi-VN"/>
              </w:rPr>
              <w:t>'CIFRETCUST'</w:t>
            </w:r>
            <w:r w:rsidRPr="00441866">
              <w:rPr>
                <w:bCs/>
                <w:color w:val="000080"/>
                <w:sz w:val="22"/>
                <w:szCs w:val="22"/>
                <w:lang w:val="vi-VN" w:eastAsia="vi-VN"/>
              </w:rPr>
              <w:t>)</w:t>
            </w:r>
            <w:r w:rsidRPr="00441866">
              <w:rPr>
                <w:bCs/>
                <w:color w:val="000000"/>
                <w:sz w:val="22"/>
                <w:szCs w:val="22"/>
                <w:lang w:val="vi-VN" w:eastAsia="vi-VN"/>
              </w:rPr>
              <w:t xml:space="preserve">  </w:t>
            </w:r>
          </w:p>
          <w:p w14:paraId="13531168"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AND</w:t>
            </w:r>
            <w:r w:rsidRPr="00441866">
              <w:rPr>
                <w:bCs/>
                <w:color w:val="000000"/>
                <w:sz w:val="22"/>
                <w:szCs w:val="22"/>
                <w:lang w:val="vi-VN" w:eastAsia="vi-VN"/>
              </w:rPr>
              <w:t xml:space="preserve"> </w:t>
            </w:r>
          </w:p>
          <w:p w14:paraId="74CF8577" w14:textId="77777777" w:rsidR="006A522F" w:rsidRPr="00441866" w:rsidRDefault="006A522F" w:rsidP="00415767">
            <w:pPr>
              <w:shd w:val="clear" w:color="auto" w:fill="FFFFFF"/>
              <w:rPr>
                <w:bCs/>
                <w:color w:val="000000"/>
                <w:lang w:val="vi-VN" w:eastAsia="vi-VN"/>
              </w:rPr>
            </w:pPr>
            <w:r w:rsidRPr="00441866">
              <w:rPr>
                <w:bCs/>
                <w:color w:val="000000"/>
                <w:sz w:val="22"/>
                <w:szCs w:val="22"/>
                <w:lang w:val="vi-VN" w:eastAsia="vi-VN"/>
              </w:rPr>
              <w:t>C</w:t>
            </w:r>
            <w:r w:rsidRPr="00441866">
              <w:rPr>
                <w:bCs/>
                <w:color w:val="000080"/>
                <w:sz w:val="22"/>
                <w:szCs w:val="22"/>
                <w:lang w:val="vi-VN" w:eastAsia="vi-VN"/>
              </w:rPr>
              <w:t>.</w:t>
            </w:r>
            <w:r w:rsidRPr="00441866">
              <w:rPr>
                <w:bCs/>
                <w:color w:val="000000"/>
                <w:sz w:val="22"/>
                <w:szCs w:val="22"/>
                <w:lang w:val="vi-VN" w:eastAsia="vi-VN"/>
              </w:rPr>
              <w:t xml:space="preserve">DOCCODE </w:t>
            </w:r>
            <w:r w:rsidRPr="00441866">
              <w:rPr>
                <w:bCs/>
                <w:color w:val="0000FF"/>
                <w:sz w:val="22"/>
                <w:szCs w:val="22"/>
                <w:lang w:val="vi-VN" w:eastAsia="vi-VN"/>
              </w:rPr>
              <w:t>IN</w:t>
            </w:r>
            <w:r w:rsidRPr="00441866">
              <w:rPr>
                <w:bCs/>
                <w:color w:val="000000"/>
                <w:sz w:val="22"/>
                <w:szCs w:val="22"/>
                <w:lang w:val="vi-VN" w:eastAsia="vi-VN"/>
              </w:rPr>
              <w:t xml:space="preserve"> </w:t>
            </w:r>
            <w:r w:rsidRPr="00441866">
              <w:rPr>
                <w:bCs/>
                <w:color w:val="000080"/>
                <w:sz w:val="22"/>
                <w:szCs w:val="22"/>
                <w:lang w:val="vi-VN" w:eastAsia="vi-VN"/>
              </w:rPr>
              <w:t>(</w:t>
            </w:r>
            <w:r w:rsidRPr="00441866">
              <w:rPr>
                <w:bCs/>
                <w:color w:val="FF0000"/>
                <w:sz w:val="22"/>
                <w:szCs w:val="22"/>
                <w:lang w:val="vi-VN" w:eastAsia="vi-VN"/>
              </w:rPr>
              <w:t>'DKDN'</w:t>
            </w:r>
            <w:r w:rsidRPr="00441866">
              <w:rPr>
                <w:bCs/>
                <w:color w:val="000080"/>
                <w:sz w:val="22"/>
                <w:szCs w:val="22"/>
                <w:lang w:val="vi-VN" w:eastAsia="vi-VN"/>
              </w:rPr>
              <w:t>,</w:t>
            </w:r>
            <w:r w:rsidRPr="00441866">
              <w:rPr>
                <w:bCs/>
                <w:color w:val="000000"/>
                <w:sz w:val="22"/>
                <w:szCs w:val="22"/>
                <w:lang w:val="vi-VN" w:eastAsia="vi-VN"/>
              </w:rPr>
              <w:t xml:space="preserve"> </w:t>
            </w:r>
            <w:r w:rsidRPr="00441866">
              <w:rPr>
                <w:bCs/>
                <w:color w:val="FF0000"/>
                <w:sz w:val="22"/>
                <w:szCs w:val="22"/>
                <w:lang w:val="vi-VN" w:eastAsia="vi-VN"/>
              </w:rPr>
              <w:t>'CMND'</w:t>
            </w:r>
            <w:r w:rsidRPr="00441866">
              <w:rPr>
                <w:bCs/>
                <w:color w:val="000080"/>
                <w:sz w:val="22"/>
                <w:szCs w:val="22"/>
                <w:lang w:val="vi-VN" w:eastAsia="vi-VN"/>
              </w:rPr>
              <w:t>,</w:t>
            </w:r>
            <w:r w:rsidRPr="00441866">
              <w:rPr>
                <w:bCs/>
                <w:color w:val="000000"/>
                <w:sz w:val="22"/>
                <w:szCs w:val="22"/>
                <w:lang w:val="vi-VN" w:eastAsia="vi-VN"/>
              </w:rPr>
              <w:t xml:space="preserve"> </w:t>
            </w:r>
            <w:r w:rsidRPr="00441866">
              <w:rPr>
                <w:bCs/>
                <w:color w:val="FF0000"/>
                <w:sz w:val="22"/>
                <w:szCs w:val="22"/>
                <w:lang w:val="vi-VN" w:eastAsia="vi-VN"/>
              </w:rPr>
              <w:t>'CCUOC'</w:t>
            </w:r>
            <w:r w:rsidRPr="00441866">
              <w:rPr>
                <w:bCs/>
                <w:color w:val="000080"/>
                <w:sz w:val="22"/>
                <w:szCs w:val="22"/>
                <w:lang w:val="vi-VN" w:eastAsia="vi-VN"/>
              </w:rPr>
              <w:t>)</w:t>
            </w:r>
          </w:p>
          <w:p w14:paraId="58401965"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AND</w:t>
            </w:r>
            <w:r w:rsidRPr="00441866">
              <w:rPr>
                <w:bCs/>
                <w:color w:val="000000"/>
                <w:sz w:val="22"/>
                <w:szCs w:val="22"/>
                <w:lang w:val="vi-VN" w:eastAsia="vi-VN"/>
              </w:rPr>
              <w:t xml:space="preserve"> </w:t>
            </w:r>
          </w:p>
          <w:p w14:paraId="2E1B1893" w14:textId="77777777" w:rsidR="006A522F" w:rsidRPr="009F12C8" w:rsidRDefault="006A522F" w:rsidP="00415767">
            <w:pPr>
              <w:shd w:val="clear" w:color="auto" w:fill="FFFFFF"/>
              <w:rPr>
                <w:bCs/>
                <w:color w:val="000000"/>
                <w:lang w:val="vi-VN" w:eastAsia="vi-VN"/>
              </w:rPr>
            </w:pPr>
            <w:r w:rsidRPr="00441866">
              <w:rPr>
                <w:bCs/>
                <w:color w:val="000000"/>
                <w:sz w:val="22"/>
                <w:szCs w:val="22"/>
                <w:lang w:val="vi-VN" w:eastAsia="vi-VN"/>
              </w:rPr>
              <w:t>C</w:t>
            </w:r>
            <w:r w:rsidRPr="00441866">
              <w:rPr>
                <w:bCs/>
                <w:color w:val="000080"/>
                <w:sz w:val="22"/>
                <w:szCs w:val="22"/>
                <w:lang w:val="vi-VN" w:eastAsia="vi-VN"/>
              </w:rPr>
              <w:t>.</w:t>
            </w:r>
            <w:r w:rsidRPr="00441866">
              <w:rPr>
                <w:bCs/>
                <w:color w:val="000000"/>
                <w:sz w:val="22"/>
                <w:szCs w:val="22"/>
                <w:lang w:val="vi-VN" w:eastAsia="vi-VN"/>
              </w:rPr>
              <w:t xml:space="preserve">PREFERREDUNIQUEID </w:t>
            </w:r>
            <w:r w:rsidRPr="00441866">
              <w:rPr>
                <w:bCs/>
                <w:color w:val="000080"/>
                <w:sz w:val="22"/>
                <w:szCs w:val="22"/>
                <w:lang w:val="vi-VN" w:eastAsia="vi-VN"/>
              </w:rPr>
              <w:t>=</w:t>
            </w:r>
            <w:r w:rsidRPr="00441866">
              <w:rPr>
                <w:bCs/>
                <w:color w:val="000000"/>
                <w:sz w:val="22"/>
                <w:szCs w:val="22"/>
                <w:lang w:val="vi-VN" w:eastAsia="vi-VN"/>
              </w:rPr>
              <w:t xml:space="preserve"> </w:t>
            </w:r>
            <w:r w:rsidRPr="00441866">
              <w:rPr>
                <w:bCs/>
                <w:color w:val="FF0000"/>
                <w:sz w:val="22"/>
                <w:szCs w:val="22"/>
                <w:lang w:val="vi-VN" w:eastAsia="vi-VN"/>
              </w:rPr>
              <w:t>'Y'</w:t>
            </w:r>
            <w:r w:rsidRPr="00441866">
              <w:rPr>
                <w:bCs/>
                <w:color w:val="000000"/>
                <w:sz w:val="22"/>
                <w:szCs w:val="22"/>
                <w:lang w:val="vi-VN" w:eastAsia="vi-VN"/>
              </w:rPr>
              <w:t xml:space="preserve"> </w:t>
            </w:r>
          </w:p>
          <w:p w14:paraId="608A93EB" w14:textId="77777777" w:rsidR="006A522F" w:rsidRPr="009F12C8" w:rsidRDefault="006A522F" w:rsidP="00415767">
            <w:pPr>
              <w:shd w:val="clear" w:color="auto" w:fill="FFFFFF"/>
              <w:rPr>
                <w:bCs/>
                <w:color w:val="000000"/>
                <w:lang w:val="vi-VN" w:eastAsia="vi-VN"/>
              </w:rPr>
            </w:pPr>
            <w:r w:rsidRPr="00441866">
              <w:rPr>
                <w:bCs/>
                <w:color w:val="0000FF"/>
                <w:sz w:val="22"/>
                <w:szCs w:val="22"/>
                <w:lang w:val="vi-VN" w:eastAsia="vi-VN"/>
              </w:rPr>
              <w:t>AND</w:t>
            </w:r>
            <w:r w:rsidRPr="00441866">
              <w:rPr>
                <w:bCs/>
                <w:color w:val="000000"/>
                <w:sz w:val="22"/>
                <w:szCs w:val="22"/>
                <w:lang w:val="vi-VN" w:eastAsia="vi-VN"/>
              </w:rPr>
              <w:t xml:space="preserve"> </w:t>
            </w:r>
          </w:p>
          <w:p w14:paraId="3F599A61" w14:textId="77777777" w:rsidR="006A522F" w:rsidRPr="009F12C8" w:rsidRDefault="006A522F" w:rsidP="00415767">
            <w:pPr>
              <w:shd w:val="clear" w:color="auto" w:fill="FFFFFF"/>
              <w:rPr>
                <w:bCs/>
              </w:rPr>
            </w:pPr>
            <w:r w:rsidRPr="00441866">
              <w:rPr>
                <w:bCs/>
                <w:color w:val="0000FF"/>
                <w:sz w:val="22"/>
                <w:szCs w:val="22"/>
                <w:lang w:val="vi-VN" w:eastAsia="vi-VN"/>
              </w:rPr>
              <w:t>ROWNUM</w:t>
            </w:r>
            <w:r w:rsidRPr="00441866">
              <w:rPr>
                <w:bCs/>
                <w:color w:val="000000"/>
                <w:sz w:val="22"/>
                <w:szCs w:val="22"/>
                <w:lang w:val="vi-VN" w:eastAsia="vi-VN"/>
              </w:rPr>
              <w:t xml:space="preserve"> </w:t>
            </w:r>
            <w:r w:rsidRPr="00441866">
              <w:rPr>
                <w:bCs/>
                <w:color w:val="000080"/>
                <w:sz w:val="22"/>
                <w:szCs w:val="22"/>
                <w:lang w:val="vi-VN" w:eastAsia="vi-VN"/>
              </w:rPr>
              <w:t>=</w:t>
            </w:r>
            <w:r w:rsidRPr="00441866">
              <w:rPr>
                <w:bCs/>
                <w:color w:val="000000"/>
                <w:sz w:val="22"/>
                <w:szCs w:val="22"/>
                <w:lang w:val="vi-VN" w:eastAsia="vi-VN"/>
              </w:rPr>
              <w:t xml:space="preserve"> </w:t>
            </w:r>
            <w:r w:rsidRPr="00441866">
              <w:rPr>
                <w:bCs/>
                <w:color w:val="FF8000"/>
                <w:sz w:val="22"/>
                <w:szCs w:val="22"/>
                <w:lang w:val="vi-VN" w:eastAsia="vi-VN"/>
              </w:rPr>
              <w:t>1</w:t>
            </w:r>
          </w:p>
        </w:tc>
      </w:tr>
      <w:tr w:rsidR="006A522F" w:rsidRPr="009F12C8" w14:paraId="4562851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C8A6B6A" w14:textId="77777777" w:rsidR="006A522F" w:rsidRPr="009F12C8" w:rsidRDefault="006A522F" w:rsidP="00415767">
            <w:pPr>
              <w:jc w:val="center"/>
              <w:rPr>
                <w:bCs/>
              </w:rPr>
            </w:pPr>
            <w:r w:rsidRPr="009F12C8">
              <w:rPr>
                <w:sz w:val="22"/>
                <w:szCs w:val="22"/>
              </w:rPr>
              <w:t>72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547A130" w14:textId="77777777" w:rsidR="006A522F" w:rsidRPr="009F12C8" w:rsidRDefault="006A522F" w:rsidP="00415767">
            <w:pPr>
              <w:rPr>
                <w:bCs/>
              </w:rPr>
            </w:pPr>
            <w:r w:rsidRPr="009F12C8">
              <w:rPr>
                <w:sz w:val="22"/>
                <w:szCs w:val="22"/>
              </w:rPr>
              <w:t>LOAI_HOP_DONG</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7FFACEA" w14:textId="77777777" w:rsidR="006A522F" w:rsidRPr="009F12C8" w:rsidRDefault="006A522F" w:rsidP="00415767">
            <w:pPr>
              <w:rPr>
                <w:bCs/>
              </w:rPr>
            </w:pPr>
            <w:r w:rsidRPr="009F12C8">
              <w:rPr>
                <w:sz w:val="22"/>
                <w:szCs w:val="22"/>
              </w:rPr>
              <w:t>Tương tự cột “HOP_DONG_CHA” (STT 9)</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6997E3A" w14:textId="77777777" w:rsidR="006A522F" w:rsidRDefault="006A522F" w:rsidP="00415767">
            <w:pPr>
              <w:rPr>
                <w:i/>
                <w:iCs/>
              </w:rPr>
            </w:pPr>
            <w:r w:rsidRPr="009F12C8">
              <w:rPr>
                <w:sz w:val="22"/>
                <w:szCs w:val="22"/>
              </w:rPr>
              <w:t xml:space="preserve">Lấy cột “LOAI_HOP_DONG_CON” trong bảng tạm TEMP_LMT, cách lấy tham khảo ở mục </w:t>
            </w:r>
            <w:r w:rsidRPr="009F12C8">
              <w:rPr>
                <w:i/>
                <w:iCs/>
                <w:sz w:val="22"/>
                <w:szCs w:val="22"/>
              </w:rPr>
              <w:t>“Các quy tắc xử lý chung”</w:t>
            </w:r>
            <w:r w:rsidRPr="009F12C8">
              <w:rPr>
                <w:rStyle w:val="Strong"/>
                <w:i/>
                <w:iCs/>
                <w:color w:val="3A3A3A"/>
                <w:sz w:val="22"/>
                <w:szCs w:val="22"/>
              </w:rPr>
              <w:t xml:space="preserve"> </w:t>
            </w:r>
            <w:r w:rsidRPr="009F12C8">
              <w:rPr>
                <w:rStyle w:val="Strong"/>
                <w:rFonts w:ascii="Cambria Math" w:hAnsi="Cambria Math" w:cs="Cambria Math"/>
                <w:i/>
                <w:iCs/>
                <w:color w:val="3A3A3A"/>
                <w:sz w:val="22"/>
                <w:szCs w:val="22"/>
              </w:rPr>
              <w:t>⇢</w:t>
            </w:r>
            <w:r w:rsidRPr="009F12C8">
              <w:rPr>
                <w:i/>
                <w:iCs/>
                <w:sz w:val="22"/>
                <w:szCs w:val="22"/>
              </w:rPr>
              <w:t xml:space="preserve"> “Hợp đồng hạn mức (HĐHM)</w:t>
            </w:r>
            <w:r w:rsidRPr="009F12C8">
              <w:rPr>
                <w:sz w:val="22"/>
                <w:szCs w:val="22"/>
              </w:rPr>
              <w:t xml:space="preserve">” </w:t>
            </w:r>
            <w:r w:rsidRPr="009F12C8">
              <w:rPr>
                <w:i/>
                <w:iCs/>
                <w:sz w:val="22"/>
                <w:szCs w:val="22"/>
              </w:rPr>
              <w:t>(l</w:t>
            </w:r>
            <w:hyperlink w:anchor="_Hợp_đồng_hạn" w:history="1">
              <w:r w:rsidRPr="009F12C8">
                <w:rPr>
                  <w:rStyle w:val="Hyperlink"/>
                  <w:i/>
                  <w:iCs/>
                  <w:sz w:val="22"/>
                  <w:szCs w:val="22"/>
                </w:rPr>
                <w:t>ink</w:t>
              </w:r>
            </w:hyperlink>
            <w:r w:rsidRPr="009F12C8">
              <w:rPr>
                <w:i/>
                <w:iCs/>
                <w:sz w:val="22"/>
                <w:szCs w:val="22"/>
              </w:rPr>
              <w:t>)</w:t>
            </w:r>
          </w:p>
          <w:p w14:paraId="498C3C27" w14:textId="77777777" w:rsidR="006A522F" w:rsidRDefault="006A522F" w:rsidP="00415767">
            <w:pPr>
              <w:rPr>
                <w:i/>
                <w:iCs/>
              </w:rPr>
            </w:pPr>
          </w:p>
          <w:p w14:paraId="23EC9024" w14:textId="77777777" w:rsidR="006A522F" w:rsidRPr="009F12C8" w:rsidRDefault="006A522F" w:rsidP="00415767">
            <w:pPr>
              <w:rPr>
                <w:bCs/>
              </w:rPr>
            </w:pPr>
            <w:r>
              <w:rPr>
                <w:sz w:val="22"/>
                <w:szCs w:val="22"/>
              </w:rPr>
              <w:t>TEMP_LMT.</w:t>
            </w:r>
            <w:r w:rsidRPr="00A71DA6">
              <w:rPr>
                <w:sz w:val="22"/>
                <w:szCs w:val="22"/>
              </w:rPr>
              <w:t xml:space="preserve"> LOAI_HOP_DONG_CON</w:t>
            </w:r>
          </w:p>
        </w:tc>
      </w:tr>
      <w:tr w:rsidR="006A522F" w:rsidRPr="009F12C8" w14:paraId="38157EA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F990FFB" w14:textId="77777777" w:rsidR="006A522F" w:rsidRPr="009F12C8" w:rsidRDefault="006A522F" w:rsidP="00415767">
            <w:pPr>
              <w:jc w:val="center"/>
              <w:rPr>
                <w:bCs/>
              </w:rPr>
            </w:pPr>
            <w:r w:rsidRPr="009F12C8">
              <w:rPr>
                <w:sz w:val="22"/>
                <w:szCs w:val="22"/>
              </w:rPr>
              <w:t>73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E0712B5" w14:textId="77777777" w:rsidR="006A522F" w:rsidRPr="009F12C8" w:rsidRDefault="006A522F" w:rsidP="00415767">
            <w:pPr>
              <w:rPr>
                <w:bCs/>
              </w:rPr>
            </w:pPr>
            <w:r w:rsidRPr="009F12C8">
              <w:rPr>
                <w:sz w:val="22"/>
                <w:szCs w:val="22"/>
              </w:rPr>
              <w:t>CAP_PHE_DUYET</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506593C7" w14:textId="77777777" w:rsidR="006A522F" w:rsidRPr="009F12C8" w:rsidRDefault="006A522F" w:rsidP="00415767">
            <w:pPr>
              <w:autoSpaceDE w:val="0"/>
              <w:autoSpaceDN w:val="0"/>
              <w:adjustRightInd w:val="0"/>
              <w:rPr>
                <w:color w:val="000000"/>
                <w:lang w:val="vi-VN"/>
              </w:rPr>
            </w:pPr>
            <w:r w:rsidRPr="009F12C8">
              <w:rPr>
                <w:b/>
                <w:sz w:val="22"/>
                <w:szCs w:val="22"/>
              </w:rPr>
              <w:t>Bước 1:</w:t>
            </w:r>
            <w:r w:rsidRPr="009F12C8">
              <w:rPr>
                <w:sz w:val="22"/>
                <w:szCs w:val="22"/>
                <w:lang w:val="vi-VN"/>
              </w:rPr>
              <w:t xml:space="preserve"> Liên kết</w:t>
            </w:r>
            <w:r w:rsidRPr="009F12C8">
              <w:rPr>
                <w:sz w:val="22"/>
                <w:szCs w:val="22"/>
              </w:rPr>
              <w:t xml:space="preserve"> (LEFT JOIN)</w:t>
            </w:r>
            <w:r w:rsidRPr="009F12C8">
              <w:rPr>
                <w:sz w:val="22"/>
                <w:szCs w:val="22"/>
                <w:lang w:val="vi-VN"/>
              </w:rPr>
              <w:t xml:space="preserve"> với bảng TBAADM.</w:t>
            </w:r>
            <w:r w:rsidRPr="009F12C8">
              <w:rPr>
                <w:color w:val="000000"/>
                <w:sz w:val="22"/>
                <w:szCs w:val="22"/>
                <w:lang w:val="vi-VN"/>
              </w:rPr>
              <w:t>LLT với điều kiện sau:</w:t>
            </w:r>
          </w:p>
          <w:p w14:paraId="63E313F4" w14:textId="77777777" w:rsidR="006A522F" w:rsidRPr="009F12C8" w:rsidRDefault="006A522F" w:rsidP="00415767">
            <w:pPr>
              <w:autoSpaceDE w:val="0"/>
              <w:autoSpaceDN w:val="0"/>
              <w:adjustRightInd w:val="0"/>
              <w:rPr>
                <w:color w:val="000000"/>
                <w:lang w:val="vi-VN"/>
              </w:rPr>
            </w:pPr>
          </w:p>
          <w:p w14:paraId="19816F9A" w14:textId="77777777" w:rsidR="006A522F" w:rsidRPr="009F12C8" w:rsidRDefault="006A522F" w:rsidP="00415767">
            <w:pPr>
              <w:autoSpaceDE w:val="0"/>
              <w:autoSpaceDN w:val="0"/>
              <w:adjustRightInd w:val="0"/>
              <w:rPr>
                <w:color w:val="000000" w:themeColor="text1"/>
                <w:lang w:val="vi-VN"/>
              </w:rPr>
            </w:pPr>
            <w:r w:rsidRPr="009F12C8">
              <w:rPr>
                <w:color w:val="000000" w:themeColor="text1"/>
                <w:sz w:val="22"/>
                <w:szCs w:val="22"/>
                <w:lang w:val="vi-VN"/>
              </w:rPr>
              <w:t>GAM.LIMIT_B2KID = LLT.LIMIT_B2KID</w:t>
            </w:r>
          </w:p>
          <w:p w14:paraId="15A3395F" w14:textId="77777777" w:rsidR="006A522F" w:rsidRPr="009F12C8" w:rsidRDefault="006A522F" w:rsidP="00415767">
            <w:pPr>
              <w:rPr>
                <w:color w:val="000000"/>
                <w:lang w:val="vi-VN"/>
              </w:rPr>
            </w:pPr>
            <w:r w:rsidRPr="009F12C8">
              <w:rPr>
                <w:color w:val="0000FF"/>
                <w:sz w:val="22"/>
                <w:szCs w:val="22"/>
                <w:lang w:val="vi-VN"/>
              </w:rPr>
              <w:t>AND</w:t>
            </w:r>
            <w:r w:rsidRPr="009F12C8">
              <w:rPr>
                <w:color w:val="000000"/>
                <w:sz w:val="22"/>
                <w:szCs w:val="22"/>
                <w:lang w:val="vi-VN"/>
              </w:rPr>
              <w:t xml:space="preserve"> </w:t>
            </w:r>
          </w:p>
          <w:p w14:paraId="31DC9D7F" w14:textId="77777777" w:rsidR="006A522F" w:rsidRPr="009F12C8" w:rsidRDefault="006A522F" w:rsidP="00415767">
            <w:pPr>
              <w:rPr>
                <w:color w:val="000000" w:themeColor="text1"/>
                <w:lang w:val="vi-VN"/>
              </w:rPr>
            </w:pPr>
            <w:r w:rsidRPr="009F12C8">
              <w:rPr>
                <w:color w:val="000000" w:themeColor="text1"/>
                <w:sz w:val="22"/>
                <w:szCs w:val="22"/>
                <w:lang w:val="vi-VN"/>
              </w:rPr>
              <w:t>GAM.BANK_ID = LLT.BANK_ID</w:t>
            </w:r>
          </w:p>
          <w:p w14:paraId="7792DC83" w14:textId="77777777" w:rsidR="006A522F" w:rsidRPr="009F12C8" w:rsidRDefault="006A522F" w:rsidP="00415767">
            <w:pPr>
              <w:rPr>
                <w:color w:val="FF0000"/>
                <w:lang w:val="vi-VN"/>
              </w:rPr>
            </w:pPr>
          </w:p>
          <w:p w14:paraId="58228373" w14:textId="77777777" w:rsidR="006A522F" w:rsidRPr="009F12C8" w:rsidRDefault="006A522F" w:rsidP="00415767">
            <w:pPr>
              <w:rPr>
                <w:bCs/>
                <w:color w:val="000000" w:themeColor="text1"/>
              </w:rPr>
            </w:pPr>
            <w:r w:rsidRPr="009F12C8">
              <w:rPr>
                <w:b/>
                <w:color w:val="000000" w:themeColor="text1"/>
                <w:sz w:val="22"/>
                <w:szCs w:val="22"/>
              </w:rPr>
              <w:t>Bước 2:</w:t>
            </w:r>
            <w:r w:rsidRPr="009F12C8">
              <w:rPr>
                <w:color w:val="000000" w:themeColor="text1"/>
                <w:sz w:val="22"/>
                <w:szCs w:val="22"/>
              </w:rPr>
              <w:t xml:space="preserve"> </w:t>
            </w:r>
            <w:r w:rsidRPr="009F12C8">
              <w:rPr>
                <w:bCs/>
                <w:sz w:val="22"/>
                <w:szCs w:val="22"/>
              </w:rPr>
              <w:t xml:space="preserve">Giá trị cột </w:t>
            </w:r>
            <w:r w:rsidRPr="0010251E">
              <w:rPr>
                <w:b/>
                <w:bCs/>
                <w:sz w:val="22"/>
                <w:szCs w:val="22"/>
              </w:rPr>
              <w:t xml:space="preserve">CAP_PHE_DUYET </w:t>
            </w:r>
            <w:r w:rsidRPr="009F12C8">
              <w:rPr>
                <w:bCs/>
                <w:sz w:val="22"/>
                <w:szCs w:val="22"/>
              </w:rPr>
              <w:t>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3F19C857" w14:textId="77777777" w:rsidR="006A522F" w:rsidRPr="0010251E" w:rsidRDefault="006A522F" w:rsidP="00415767">
            <w:pPr>
              <w:autoSpaceDE w:val="0"/>
              <w:autoSpaceDN w:val="0"/>
              <w:adjustRightInd w:val="0"/>
              <w:rPr>
                <w:rFonts w:eastAsiaTheme="minorHAnsi"/>
                <w:color w:val="000000"/>
                <w:lang w:val="en-SG"/>
              </w:rPr>
            </w:pPr>
            <w:r w:rsidRPr="0010251E">
              <w:rPr>
                <w:rFonts w:eastAsiaTheme="minorHAnsi"/>
                <w:color w:val="0000FF"/>
                <w:sz w:val="22"/>
                <w:szCs w:val="22"/>
                <w:lang w:val="en-SG"/>
              </w:rPr>
              <w:t>SELECT</w:t>
            </w:r>
            <w:r w:rsidRPr="0010251E">
              <w:rPr>
                <w:rFonts w:eastAsiaTheme="minorHAnsi"/>
                <w:color w:val="000000"/>
                <w:sz w:val="22"/>
                <w:szCs w:val="22"/>
                <w:lang w:val="en-SG"/>
              </w:rPr>
              <w:t xml:space="preserve"> REF_CODE </w:t>
            </w:r>
            <w:r w:rsidRPr="0010251E">
              <w:rPr>
                <w:rFonts w:eastAsiaTheme="minorHAnsi"/>
                <w:color w:val="FF0000"/>
                <w:sz w:val="22"/>
                <w:szCs w:val="22"/>
                <w:lang w:val="en-SG"/>
              </w:rPr>
              <w:t>||</w:t>
            </w:r>
            <w:r w:rsidRPr="0010251E">
              <w:rPr>
                <w:rFonts w:eastAsiaTheme="minorHAnsi"/>
                <w:color w:val="000000"/>
                <w:sz w:val="22"/>
                <w:szCs w:val="22"/>
                <w:lang w:val="en-SG"/>
              </w:rPr>
              <w:t xml:space="preserve"> </w:t>
            </w:r>
            <w:r w:rsidRPr="0010251E">
              <w:rPr>
                <w:rFonts w:eastAsiaTheme="minorHAnsi"/>
                <w:color w:val="008080"/>
                <w:sz w:val="22"/>
                <w:szCs w:val="22"/>
                <w:lang w:val="en-SG"/>
              </w:rPr>
              <w:t>' - '</w:t>
            </w:r>
            <w:r w:rsidRPr="0010251E">
              <w:rPr>
                <w:rFonts w:eastAsiaTheme="minorHAnsi"/>
                <w:color w:val="000000"/>
                <w:sz w:val="22"/>
                <w:szCs w:val="22"/>
                <w:lang w:val="en-SG"/>
              </w:rPr>
              <w:t xml:space="preserve"> </w:t>
            </w:r>
            <w:r w:rsidRPr="0010251E">
              <w:rPr>
                <w:rFonts w:eastAsiaTheme="minorHAnsi"/>
                <w:color w:val="FF0000"/>
                <w:sz w:val="22"/>
                <w:szCs w:val="22"/>
                <w:lang w:val="en-SG"/>
              </w:rPr>
              <w:t>||</w:t>
            </w:r>
            <w:r w:rsidRPr="0010251E">
              <w:rPr>
                <w:rFonts w:eastAsiaTheme="minorHAnsi"/>
                <w:color w:val="000000"/>
                <w:sz w:val="22"/>
                <w:szCs w:val="22"/>
                <w:lang w:val="en-SG"/>
              </w:rPr>
              <w:t xml:space="preserve"> REF_DESC                                                                                                                                                                                                                                                                                                            </w:t>
            </w:r>
          </w:p>
          <w:p w14:paraId="5B278B38" w14:textId="77777777" w:rsidR="006A522F" w:rsidRPr="0010251E" w:rsidRDefault="006A522F" w:rsidP="00415767">
            <w:pPr>
              <w:autoSpaceDE w:val="0"/>
              <w:autoSpaceDN w:val="0"/>
              <w:adjustRightInd w:val="0"/>
              <w:rPr>
                <w:rFonts w:eastAsiaTheme="minorHAnsi"/>
                <w:color w:val="000000"/>
                <w:lang w:val="en-SG"/>
              </w:rPr>
            </w:pPr>
            <w:r w:rsidRPr="0010251E">
              <w:rPr>
                <w:rFonts w:eastAsiaTheme="minorHAnsi"/>
                <w:color w:val="000000"/>
                <w:sz w:val="22"/>
                <w:szCs w:val="22"/>
                <w:lang w:val="en-SG"/>
              </w:rPr>
              <w:t xml:space="preserve"> </w:t>
            </w:r>
            <w:r w:rsidRPr="0010251E">
              <w:rPr>
                <w:rFonts w:eastAsiaTheme="minorHAnsi"/>
                <w:color w:val="0000FF"/>
                <w:sz w:val="22"/>
                <w:szCs w:val="22"/>
                <w:lang w:val="en-SG"/>
              </w:rPr>
              <w:t>FROM</w:t>
            </w:r>
            <w:r w:rsidRPr="0010251E">
              <w:rPr>
                <w:rFonts w:eastAsiaTheme="minorHAnsi"/>
                <w:color w:val="000000"/>
                <w:sz w:val="22"/>
                <w:szCs w:val="22"/>
                <w:lang w:val="en-SG"/>
              </w:rPr>
              <w:t xml:space="preserve"> TBAADM</w:t>
            </w:r>
            <w:r w:rsidRPr="0010251E">
              <w:rPr>
                <w:rFonts w:eastAsiaTheme="minorHAnsi"/>
                <w:color w:val="FF0000"/>
                <w:sz w:val="22"/>
                <w:szCs w:val="22"/>
                <w:lang w:val="en-SG"/>
              </w:rPr>
              <w:t>.</w:t>
            </w:r>
            <w:r w:rsidRPr="0010251E">
              <w:rPr>
                <w:rFonts w:eastAsiaTheme="minorHAnsi"/>
                <w:color w:val="000000"/>
                <w:sz w:val="22"/>
                <w:szCs w:val="22"/>
                <w:lang w:val="en-SG"/>
              </w:rPr>
              <w:t xml:space="preserve">RCT                                                                                                                                                                                                                                                                                                            </w:t>
            </w:r>
          </w:p>
          <w:p w14:paraId="1714C67A" w14:textId="77777777" w:rsidR="006A522F" w:rsidRPr="0010251E" w:rsidRDefault="006A522F" w:rsidP="00415767">
            <w:pPr>
              <w:autoSpaceDE w:val="0"/>
              <w:autoSpaceDN w:val="0"/>
              <w:adjustRightInd w:val="0"/>
              <w:rPr>
                <w:rFonts w:eastAsiaTheme="minorHAnsi"/>
                <w:color w:val="000000"/>
                <w:lang w:val="en-SG"/>
              </w:rPr>
            </w:pPr>
            <w:r w:rsidRPr="0010251E">
              <w:rPr>
                <w:rFonts w:eastAsiaTheme="minorHAnsi"/>
                <w:color w:val="0000FF"/>
                <w:sz w:val="22"/>
                <w:szCs w:val="22"/>
                <w:lang w:val="en-SG"/>
              </w:rPr>
              <w:t>WHERE</w:t>
            </w:r>
            <w:r w:rsidRPr="0010251E">
              <w:rPr>
                <w:rFonts w:eastAsiaTheme="minorHAnsi"/>
                <w:color w:val="000000"/>
                <w:sz w:val="22"/>
                <w:szCs w:val="22"/>
                <w:lang w:val="en-SG"/>
              </w:rPr>
              <w:t xml:space="preserve"> REF_REC_TYPE </w:t>
            </w:r>
            <w:r w:rsidRPr="0010251E">
              <w:rPr>
                <w:rFonts w:eastAsiaTheme="minorHAnsi"/>
                <w:color w:val="FF0000"/>
                <w:sz w:val="22"/>
                <w:szCs w:val="22"/>
                <w:lang w:val="en-SG"/>
              </w:rPr>
              <w:t>=</w:t>
            </w:r>
            <w:r w:rsidRPr="0010251E">
              <w:rPr>
                <w:rFonts w:eastAsiaTheme="minorHAnsi"/>
                <w:color w:val="000000"/>
                <w:sz w:val="22"/>
                <w:szCs w:val="22"/>
                <w:lang w:val="en-SG"/>
              </w:rPr>
              <w:t xml:space="preserve"> </w:t>
            </w:r>
            <w:r w:rsidRPr="0010251E">
              <w:rPr>
                <w:rFonts w:eastAsiaTheme="minorHAnsi"/>
                <w:color w:val="008080"/>
                <w:sz w:val="22"/>
                <w:szCs w:val="22"/>
                <w:lang w:val="en-SG"/>
              </w:rPr>
              <w:t>'11'</w:t>
            </w:r>
            <w:r w:rsidRPr="0010251E">
              <w:rPr>
                <w:rFonts w:eastAsiaTheme="minorHAnsi"/>
                <w:color w:val="000000"/>
                <w:sz w:val="22"/>
                <w:szCs w:val="22"/>
                <w:lang w:val="en-SG"/>
              </w:rPr>
              <w:t xml:space="preserve">                                                                                                                                                                                                                                                                                                           </w:t>
            </w:r>
          </w:p>
          <w:p w14:paraId="130EF5B6" w14:textId="77777777" w:rsidR="006A522F" w:rsidRPr="0010251E" w:rsidRDefault="006A522F" w:rsidP="00415767">
            <w:pPr>
              <w:autoSpaceDE w:val="0"/>
              <w:autoSpaceDN w:val="0"/>
              <w:adjustRightInd w:val="0"/>
              <w:rPr>
                <w:rFonts w:eastAsiaTheme="minorHAnsi"/>
                <w:color w:val="000000"/>
                <w:lang w:val="en-SG"/>
              </w:rPr>
            </w:pPr>
            <w:r w:rsidRPr="0010251E">
              <w:rPr>
                <w:rFonts w:eastAsiaTheme="minorHAnsi"/>
                <w:color w:val="000000"/>
                <w:sz w:val="22"/>
                <w:szCs w:val="22"/>
                <w:lang w:val="en-SG"/>
              </w:rPr>
              <w:t xml:space="preserve">  </w:t>
            </w:r>
            <w:r w:rsidRPr="0010251E">
              <w:rPr>
                <w:rFonts w:eastAsiaTheme="minorHAnsi"/>
                <w:color w:val="0000FF"/>
                <w:sz w:val="22"/>
                <w:szCs w:val="22"/>
                <w:lang w:val="en-SG"/>
              </w:rPr>
              <w:t>AND</w:t>
            </w:r>
            <w:r w:rsidRPr="0010251E">
              <w:rPr>
                <w:rFonts w:eastAsiaTheme="minorHAnsi"/>
                <w:color w:val="000000"/>
                <w:sz w:val="22"/>
                <w:szCs w:val="22"/>
                <w:lang w:val="en-SG"/>
              </w:rPr>
              <w:t xml:space="preserve"> REF_CODE </w:t>
            </w:r>
            <w:r w:rsidRPr="0010251E">
              <w:rPr>
                <w:rFonts w:eastAsiaTheme="minorHAnsi"/>
                <w:color w:val="FF0000"/>
                <w:sz w:val="22"/>
                <w:szCs w:val="22"/>
                <w:lang w:val="en-SG"/>
              </w:rPr>
              <w:t>=</w:t>
            </w:r>
            <w:r w:rsidRPr="0010251E">
              <w:rPr>
                <w:rFonts w:eastAsiaTheme="minorHAnsi"/>
                <w:color w:val="000000"/>
                <w:sz w:val="22"/>
                <w:szCs w:val="22"/>
                <w:lang w:val="en-SG"/>
              </w:rPr>
              <w:t xml:space="preserve"> LLT</w:t>
            </w:r>
            <w:r w:rsidRPr="0010251E">
              <w:rPr>
                <w:rFonts w:eastAsiaTheme="minorHAnsi"/>
                <w:color w:val="FF0000"/>
                <w:sz w:val="22"/>
                <w:szCs w:val="22"/>
                <w:lang w:val="en-SG"/>
              </w:rPr>
              <w:t>.</w:t>
            </w:r>
            <w:r w:rsidRPr="0010251E">
              <w:rPr>
                <w:rFonts w:eastAsiaTheme="minorHAnsi"/>
                <w:color w:val="000000"/>
                <w:sz w:val="22"/>
                <w:szCs w:val="22"/>
                <w:lang w:val="en-SG"/>
              </w:rPr>
              <w:t xml:space="preserve">SANCT_LEVL_CODE                                                                                                                                                                                                                                                                                                            </w:t>
            </w:r>
          </w:p>
          <w:p w14:paraId="3FF51438" w14:textId="77777777" w:rsidR="006A522F" w:rsidRPr="0010251E" w:rsidRDefault="006A522F" w:rsidP="00415767">
            <w:r w:rsidRPr="0010251E">
              <w:rPr>
                <w:rFonts w:eastAsiaTheme="minorHAnsi"/>
                <w:color w:val="000000"/>
                <w:sz w:val="22"/>
                <w:szCs w:val="22"/>
                <w:lang w:val="en-SG"/>
              </w:rPr>
              <w:t xml:space="preserve">  </w:t>
            </w:r>
            <w:r w:rsidRPr="0010251E">
              <w:rPr>
                <w:rFonts w:eastAsiaTheme="minorHAnsi"/>
                <w:color w:val="0000FF"/>
                <w:sz w:val="22"/>
                <w:szCs w:val="22"/>
                <w:lang w:val="en-SG"/>
              </w:rPr>
              <w:t>AND</w:t>
            </w:r>
            <w:r w:rsidRPr="0010251E">
              <w:rPr>
                <w:rFonts w:eastAsiaTheme="minorHAnsi"/>
                <w:color w:val="000000"/>
                <w:sz w:val="22"/>
                <w:szCs w:val="22"/>
                <w:lang w:val="en-SG"/>
              </w:rPr>
              <w:t xml:space="preserve"> DEL_FLG </w:t>
            </w:r>
            <w:r w:rsidRPr="0010251E">
              <w:rPr>
                <w:rFonts w:eastAsiaTheme="minorHAnsi"/>
                <w:color w:val="FF0000"/>
                <w:sz w:val="22"/>
                <w:szCs w:val="22"/>
                <w:lang w:val="en-SG"/>
              </w:rPr>
              <w:t>=</w:t>
            </w:r>
            <w:r w:rsidRPr="0010251E">
              <w:rPr>
                <w:rFonts w:eastAsiaTheme="minorHAnsi"/>
                <w:color w:val="000000"/>
                <w:sz w:val="22"/>
                <w:szCs w:val="22"/>
                <w:lang w:val="en-SG"/>
              </w:rPr>
              <w:t xml:space="preserve"> </w:t>
            </w:r>
            <w:r w:rsidRPr="0010251E">
              <w:rPr>
                <w:rFonts w:eastAsiaTheme="minorHAnsi"/>
                <w:color w:val="008080"/>
                <w:sz w:val="22"/>
                <w:szCs w:val="22"/>
                <w:lang w:val="en-SG"/>
              </w:rPr>
              <w:t>'N'</w:t>
            </w:r>
          </w:p>
        </w:tc>
      </w:tr>
      <w:tr w:rsidR="006A522F" w:rsidRPr="009F12C8" w14:paraId="72D54347"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BA8FCD3" w14:textId="77777777" w:rsidR="006A522F" w:rsidRPr="009F12C8" w:rsidRDefault="006A522F" w:rsidP="00415767">
            <w:pPr>
              <w:jc w:val="center"/>
              <w:rPr>
                <w:bCs/>
              </w:rPr>
            </w:pPr>
            <w:r w:rsidRPr="009F12C8">
              <w:rPr>
                <w:sz w:val="22"/>
                <w:szCs w:val="22"/>
              </w:rPr>
              <w:t>74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CF805EB" w14:textId="77777777" w:rsidR="006A522F" w:rsidRPr="009F12C8" w:rsidRDefault="006A522F" w:rsidP="00415767">
            <w:pPr>
              <w:rPr>
                <w:bCs/>
              </w:rPr>
            </w:pPr>
            <w:r w:rsidRPr="009F12C8">
              <w:rPr>
                <w:sz w:val="22"/>
                <w:szCs w:val="22"/>
              </w:rPr>
              <w:t>INT_DSA_ID</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2207C4FE" w14:textId="77777777" w:rsidR="006A522F" w:rsidRPr="009F12C8" w:rsidRDefault="006A522F" w:rsidP="00415767">
            <w:pPr>
              <w:rPr>
                <w:bCs/>
              </w:rPr>
            </w:pPr>
            <w:r w:rsidRPr="009F12C8">
              <w:rPr>
                <w:sz w:val="22"/>
                <w:szCs w:val="22"/>
              </w:rPr>
              <w:t>Liên kết (LEFT JOIN) với bảng CUSTOM.C_OTHER với điều kiện sau:</w:t>
            </w:r>
          </w:p>
          <w:p w14:paraId="1F1CF5BA" w14:textId="77777777" w:rsidR="006A522F" w:rsidRPr="009F12C8" w:rsidRDefault="006A522F" w:rsidP="00415767">
            <w:pPr>
              <w:rPr>
                <w:bCs/>
              </w:rPr>
            </w:pPr>
          </w:p>
          <w:p w14:paraId="350BB5EA" w14:textId="77777777" w:rsidR="006A522F" w:rsidRPr="009F12C8" w:rsidRDefault="006A522F" w:rsidP="00415767">
            <w:pPr>
              <w:rPr>
                <w:bCs/>
              </w:rPr>
            </w:pPr>
            <w:r w:rsidRPr="009F12C8">
              <w:rPr>
                <w:sz w:val="22"/>
                <w:szCs w:val="22"/>
              </w:rPr>
              <w:t>GAM.FORACID = C_OTHER.ACCT_NUM</w:t>
            </w:r>
          </w:p>
          <w:p w14:paraId="1D4EA794" w14:textId="77777777" w:rsidR="006A522F" w:rsidRPr="009F12C8" w:rsidRDefault="006A522F" w:rsidP="00415767">
            <w:pPr>
              <w:rPr>
                <w:color w:val="0000FF"/>
                <w:lang w:val="vi-VN"/>
              </w:rPr>
            </w:pPr>
            <w:r w:rsidRPr="009F12C8">
              <w:rPr>
                <w:color w:val="0000FF"/>
                <w:sz w:val="22"/>
                <w:szCs w:val="22"/>
                <w:lang w:val="vi-VN"/>
              </w:rPr>
              <w:t xml:space="preserve">AND </w:t>
            </w:r>
          </w:p>
          <w:p w14:paraId="6D7F9CDF" w14:textId="77777777" w:rsidR="006A522F" w:rsidRPr="009F12C8" w:rsidRDefault="006A522F" w:rsidP="00415767">
            <w:pPr>
              <w:rPr>
                <w:bCs/>
              </w:rPr>
            </w:pPr>
            <w:r w:rsidRPr="009F12C8">
              <w:rPr>
                <w:sz w:val="22"/>
                <w:szCs w:val="22"/>
              </w:rPr>
              <w:t>GAM.BANK_ID = C_OTHER.BANK_ID</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53B21B7C" w14:textId="77777777" w:rsidR="006A522F" w:rsidRPr="009F12C8" w:rsidRDefault="006A522F" w:rsidP="00415767">
            <w:pPr>
              <w:rPr>
                <w:bCs/>
              </w:rPr>
            </w:pPr>
            <w:r w:rsidRPr="009F12C8">
              <w:rPr>
                <w:sz w:val="22"/>
                <w:szCs w:val="22"/>
              </w:rPr>
              <w:lastRenderedPageBreak/>
              <w:t>C_OTHER.INT_DSA_ID</w:t>
            </w:r>
          </w:p>
        </w:tc>
      </w:tr>
      <w:tr w:rsidR="006A522F" w:rsidRPr="009F12C8" w14:paraId="28B4B89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A82F5D2" w14:textId="77777777" w:rsidR="006A522F" w:rsidRPr="009F12C8" w:rsidRDefault="006A522F" w:rsidP="00415767">
            <w:pPr>
              <w:jc w:val="center"/>
              <w:rPr>
                <w:bCs/>
              </w:rPr>
            </w:pPr>
            <w:r w:rsidRPr="009F12C8">
              <w:rPr>
                <w:sz w:val="22"/>
                <w:szCs w:val="22"/>
              </w:rPr>
              <w:t>75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D1D8363" w14:textId="77777777" w:rsidR="006A522F" w:rsidRPr="009F12C8" w:rsidRDefault="006A522F" w:rsidP="00415767">
            <w:pPr>
              <w:rPr>
                <w:bCs/>
              </w:rPr>
            </w:pPr>
            <w:r w:rsidRPr="009F12C8">
              <w:rPr>
                <w:sz w:val="22"/>
                <w:szCs w:val="22"/>
              </w:rPr>
              <w:t>INT_DSA_NAME</w:t>
            </w:r>
          </w:p>
        </w:tc>
        <w:tc>
          <w:tcPr>
            <w:tcW w:w="6480" w:type="dxa"/>
            <w:tcBorders>
              <w:top w:val="single" w:sz="4" w:space="0" w:color="auto"/>
              <w:left w:val="single" w:sz="4" w:space="0" w:color="auto"/>
              <w:bottom w:val="single" w:sz="4" w:space="0" w:color="auto"/>
              <w:right w:val="single" w:sz="4" w:space="0" w:color="auto"/>
            </w:tcBorders>
            <w:shd w:val="clear" w:color="auto" w:fill="auto"/>
            <w:noWrap/>
          </w:tcPr>
          <w:p w14:paraId="40461773" w14:textId="77777777" w:rsidR="006A522F" w:rsidRPr="009F12C8" w:rsidRDefault="006A522F" w:rsidP="00415767">
            <w:pPr>
              <w:rPr>
                <w:bCs/>
              </w:rPr>
            </w:pPr>
            <w:r w:rsidRPr="009F12C8">
              <w:rPr>
                <w:b/>
                <w:sz w:val="22"/>
                <w:szCs w:val="22"/>
              </w:rPr>
              <w:t>Bước 1:</w:t>
            </w:r>
            <w:r w:rsidRPr="009F12C8">
              <w:rPr>
                <w:sz w:val="22"/>
                <w:szCs w:val="22"/>
              </w:rPr>
              <w:t xml:space="preserve"> Liên kết (LEFT JOIN) với bảng CUSTOM.C_OTHER với điều kiện sau:</w:t>
            </w:r>
          </w:p>
          <w:p w14:paraId="5BFE703E" w14:textId="77777777" w:rsidR="006A522F" w:rsidRPr="009F12C8" w:rsidRDefault="006A522F" w:rsidP="00415767">
            <w:pPr>
              <w:rPr>
                <w:bCs/>
              </w:rPr>
            </w:pPr>
          </w:p>
          <w:p w14:paraId="4B24CFB7" w14:textId="77777777" w:rsidR="006A522F" w:rsidRPr="009F12C8" w:rsidRDefault="006A522F" w:rsidP="00415767">
            <w:pPr>
              <w:rPr>
                <w:bCs/>
              </w:rPr>
            </w:pPr>
            <w:r w:rsidRPr="009F12C8">
              <w:rPr>
                <w:sz w:val="22"/>
                <w:szCs w:val="22"/>
              </w:rPr>
              <w:t>GAM.FORACID = C_OTHER.ACCT_NUM</w:t>
            </w:r>
          </w:p>
          <w:p w14:paraId="5E418D79" w14:textId="77777777" w:rsidR="006A522F" w:rsidRPr="009F12C8" w:rsidRDefault="006A522F" w:rsidP="00415767">
            <w:pPr>
              <w:rPr>
                <w:color w:val="0000FF"/>
                <w:lang w:val="vi-VN"/>
              </w:rPr>
            </w:pPr>
            <w:r w:rsidRPr="009F12C8">
              <w:rPr>
                <w:color w:val="0000FF"/>
                <w:sz w:val="22"/>
                <w:szCs w:val="22"/>
                <w:lang w:val="vi-VN"/>
              </w:rPr>
              <w:t xml:space="preserve">AND </w:t>
            </w:r>
          </w:p>
          <w:p w14:paraId="13DD4DAD" w14:textId="77777777" w:rsidR="006A522F" w:rsidRPr="009F12C8" w:rsidRDefault="006A522F" w:rsidP="00415767">
            <w:pPr>
              <w:rPr>
                <w:bCs/>
              </w:rPr>
            </w:pPr>
            <w:r w:rsidRPr="009F12C8">
              <w:rPr>
                <w:sz w:val="22"/>
                <w:szCs w:val="22"/>
              </w:rPr>
              <w:t>GAM.BANK_ID = C_OTHER.BANK_ID</w:t>
            </w:r>
          </w:p>
          <w:p w14:paraId="2BF99CD9" w14:textId="77777777" w:rsidR="006A522F" w:rsidRPr="009F12C8" w:rsidRDefault="006A522F" w:rsidP="00415767">
            <w:pPr>
              <w:rPr>
                <w:bCs/>
              </w:rPr>
            </w:pPr>
          </w:p>
          <w:p w14:paraId="2202F0BF" w14:textId="77777777" w:rsidR="006A522F" w:rsidRPr="009F12C8" w:rsidRDefault="006A522F" w:rsidP="00415767">
            <w:pPr>
              <w:rPr>
                <w:bCs/>
              </w:rPr>
            </w:pPr>
            <w:r w:rsidRPr="009F12C8">
              <w:rPr>
                <w:b/>
                <w:sz w:val="22"/>
                <w:szCs w:val="22"/>
              </w:rPr>
              <w:t>Bước 2:</w:t>
            </w:r>
            <w:r w:rsidRPr="009F12C8">
              <w:rPr>
                <w:sz w:val="22"/>
                <w:szCs w:val="22"/>
              </w:rPr>
              <w:t xml:space="preserve"> </w:t>
            </w:r>
            <w:r w:rsidRPr="009F12C8">
              <w:rPr>
                <w:bCs/>
                <w:sz w:val="22"/>
                <w:szCs w:val="22"/>
              </w:rPr>
              <w:t xml:space="preserve">Giá trị cột </w:t>
            </w:r>
            <w:r w:rsidRPr="00434AA0">
              <w:rPr>
                <w:b/>
                <w:bCs/>
                <w:sz w:val="22"/>
                <w:szCs w:val="22"/>
              </w:rPr>
              <w:t xml:space="preserve">INT_DSA_NAME </w:t>
            </w:r>
            <w:r w:rsidRPr="009F12C8">
              <w:rPr>
                <w:bCs/>
                <w:sz w:val="22"/>
                <w:szCs w:val="22"/>
              </w:rPr>
              <w:t>chính là kết quả trả về của câu Subqueries,  Subqueries này được đặt trong câu Select list như mô tả ở cột bên.</w:t>
            </w:r>
          </w:p>
        </w:tc>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65DAA6E7" w14:textId="77777777" w:rsidR="006A522F" w:rsidRPr="00434AA0" w:rsidRDefault="006A522F" w:rsidP="00415767">
            <w:pPr>
              <w:autoSpaceDE w:val="0"/>
              <w:autoSpaceDN w:val="0"/>
              <w:adjustRightInd w:val="0"/>
              <w:rPr>
                <w:rFonts w:eastAsiaTheme="minorHAnsi"/>
                <w:color w:val="000000"/>
                <w:lang w:val="en-SG"/>
              </w:rPr>
            </w:pPr>
            <w:r w:rsidRPr="00434AA0">
              <w:rPr>
                <w:rFonts w:eastAsiaTheme="minorHAnsi"/>
                <w:color w:val="0000FF"/>
                <w:sz w:val="22"/>
                <w:szCs w:val="22"/>
                <w:lang w:val="en-SG"/>
              </w:rPr>
              <w:t>SELECT</w:t>
            </w:r>
            <w:r w:rsidRPr="00434AA0">
              <w:rPr>
                <w:rFonts w:eastAsiaTheme="minorHAnsi"/>
                <w:color w:val="000000"/>
                <w:sz w:val="22"/>
                <w:szCs w:val="22"/>
                <w:lang w:val="en-SG"/>
              </w:rPr>
              <w:t xml:space="preserve"> DSAM</w:t>
            </w:r>
            <w:r w:rsidRPr="00434AA0">
              <w:rPr>
                <w:rFonts w:eastAsiaTheme="minorHAnsi"/>
                <w:color w:val="FF0000"/>
                <w:sz w:val="22"/>
                <w:szCs w:val="22"/>
                <w:lang w:val="en-SG"/>
              </w:rPr>
              <w:t>.</w:t>
            </w:r>
            <w:r w:rsidRPr="00434AA0">
              <w:rPr>
                <w:rFonts w:eastAsiaTheme="minorHAnsi"/>
                <w:color w:val="000000"/>
                <w:sz w:val="22"/>
                <w:szCs w:val="22"/>
                <w:lang w:val="en-SG"/>
              </w:rPr>
              <w:t xml:space="preserve">DSA_NAME                                                                                                                                                                                                                                                                                                            </w:t>
            </w:r>
          </w:p>
          <w:p w14:paraId="1041CBC1" w14:textId="77777777" w:rsidR="006A522F" w:rsidRPr="00434AA0" w:rsidRDefault="006A522F" w:rsidP="00415767">
            <w:pPr>
              <w:autoSpaceDE w:val="0"/>
              <w:autoSpaceDN w:val="0"/>
              <w:adjustRightInd w:val="0"/>
              <w:rPr>
                <w:rFonts w:eastAsiaTheme="minorHAnsi"/>
                <w:color w:val="000000"/>
                <w:lang w:val="en-SG"/>
              </w:rPr>
            </w:pPr>
            <w:r w:rsidRPr="00434AA0">
              <w:rPr>
                <w:rFonts w:eastAsiaTheme="minorHAnsi"/>
                <w:color w:val="000000"/>
                <w:sz w:val="22"/>
                <w:szCs w:val="22"/>
                <w:lang w:val="en-SG"/>
              </w:rPr>
              <w:t xml:space="preserve"> </w:t>
            </w:r>
            <w:r w:rsidRPr="00434AA0">
              <w:rPr>
                <w:rFonts w:eastAsiaTheme="minorHAnsi"/>
                <w:color w:val="0000FF"/>
                <w:sz w:val="22"/>
                <w:szCs w:val="22"/>
                <w:lang w:val="en-SG"/>
              </w:rPr>
              <w:t>FROM</w:t>
            </w:r>
            <w:r w:rsidRPr="00434AA0">
              <w:rPr>
                <w:rFonts w:eastAsiaTheme="minorHAnsi"/>
                <w:color w:val="000000"/>
                <w:sz w:val="22"/>
                <w:szCs w:val="22"/>
                <w:lang w:val="en-SG"/>
              </w:rPr>
              <w:t xml:space="preserve"> TBAADM</w:t>
            </w:r>
            <w:r w:rsidRPr="00434AA0">
              <w:rPr>
                <w:rFonts w:eastAsiaTheme="minorHAnsi"/>
                <w:color w:val="FF0000"/>
                <w:sz w:val="22"/>
                <w:szCs w:val="22"/>
                <w:lang w:val="en-SG"/>
              </w:rPr>
              <w:t>.</w:t>
            </w:r>
            <w:r w:rsidRPr="00434AA0">
              <w:rPr>
                <w:rFonts w:eastAsiaTheme="minorHAnsi"/>
                <w:color w:val="000000"/>
                <w:sz w:val="22"/>
                <w:szCs w:val="22"/>
                <w:lang w:val="en-SG"/>
              </w:rPr>
              <w:t xml:space="preserve">DSAM DSAM                                                                                                                                                                                                                                                                                                          </w:t>
            </w:r>
          </w:p>
          <w:p w14:paraId="47326ACD" w14:textId="77777777" w:rsidR="006A522F" w:rsidRPr="00434AA0" w:rsidRDefault="006A522F" w:rsidP="00415767">
            <w:pPr>
              <w:autoSpaceDE w:val="0"/>
              <w:autoSpaceDN w:val="0"/>
              <w:adjustRightInd w:val="0"/>
              <w:rPr>
                <w:rFonts w:eastAsiaTheme="minorHAnsi"/>
                <w:color w:val="000000"/>
                <w:lang w:val="en-SG"/>
              </w:rPr>
            </w:pPr>
            <w:r w:rsidRPr="00434AA0">
              <w:rPr>
                <w:rFonts w:eastAsiaTheme="minorHAnsi"/>
                <w:color w:val="0000FF"/>
                <w:sz w:val="22"/>
                <w:szCs w:val="22"/>
                <w:lang w:val="en-SG"/>
              </w:rPr>
              <w:t>WHERE</w:t>
            </w:r>
            <w:r w:rsidRPr="00434AA0">
              <w:rPr>
                <w:rFonts w:eastAsiaTheme="minorHAnsi"/>
                <w:color w:val="000000"/>
                <w:sz w:val="22"/>
                <w:szCs w:val="22"/>
                <w:lang w:val="en-SG"/>
              </w:rPr>
              <w:t xml:space="preserve"> DSAM</w:t>
            </w:r>
            <w:r w:rsidRPr="00434AA0">
              <w:rPr>
                <w:rFonts w:eastAsiaTheme="minorHAnsi"/>
                <w:color w:val="FF0000"/>
                <w:sz w:val="22"/>
                <w:szCs w:val="22"/>
                <w:lang w:val="en-SG"/>
              </w:rPr>
              <w:t>.</w:t>
            </w:r>
            <w:r w:rsidRPr="00434AA0">
              <w:rPr>
                <w:rFonts w:eastAsiaTheme="minorHAnsi"/>
                <w:color w:val="000000"/>
                <w:sz w:val="22"/>
                <w:szCs w:val="22"/>
                <w:lang w:val="en-SG"/>
              </w:rPr>
              <w:t xml:space="preserve">DSA_ID </w:t>
            </w:r>
            <w:r w:rsidRPr="00434AA0">
              <w:rPr>
                <w:rFonts w:eastAsiaTheme="minorHAnsi"/>
                <w:color w:val="FF0000"/>
                <w:sz w:val="22"/>
                <w:szCs w:val="22"/>
                <w:lang w:val="en-SG"/>
              </w:rPr>
              <w:t>=</w:t>
            </w:r>
            <w:r w:rsidRPr="00434AA0">
              <w:rPr>
                <w:rFonts w:eastAsiaTheme="minorHAnsi"/>
                <w:color w:val="000000"/>
                <w:sz w:val="22"/>
                <w:szCs w:val="22"/>
                <w:lang w:val="en-SG"/>
              </w:rPr>
              <w:t xml:space="preserve"> C_OTHER</w:t>
            </w:r>
            <w:r w:rsidRPr="00434AA0">
              <w:rPr>
                <w:rFonts w:eastAsiaTheme="minorHAnsi"/>
                <w:color w:val="FF0000"/>
                <w:sz w:val="22"/>
                <w:szCs w:val="22"/>
                <w:lang w:val="en-SG"/>
              </w:rPr>
              <w:t>.</w:t>
            </w:r>
            <w:r w:rsidRPr="00434AA0">
              <w:rPr>
                <w:rFonts w:eastAsiaTheme="minorHAnsi"/>
                <w:color w:val="000000"/>
                <w:sz w:val="22"/>
                <w:szCs w:val="22"/>
                <w:lang w:val="en-SG"/>
              </w:rPr>
              <w:t xml:space="preserve">INT_DSA_ID                                                                                                                                                                                                                                                                                                          </w:t>
            </w:r>
          </w:p>
          <w:p w14:paraId="74382372" w14:textId="77777777" w:rsidR="006A522F" w:rsidRPr="009F12C8" w:rsidRDefault="006A522F" w:rsidP="00415767">
            <w:pPr>
              <w:rPr>
                <w:bCs/>
              </w:rPr>
            </w:pPr>
            <w:r w:rsidRPr="00434AA0">
              <w:rPr>
                <w:rFonts w:eastAsiaTheme="minorHAnsi"/>
                <w:color w:val="000000"/>
                <w:sz w:val="22"/>
                <w:szCs w:val="22"/>
                <w:lang w:val="en-SG"/>
              </w:rPr>
              <w:t xml:space="preserve">  </w:t>
            </w:r>
            <w:r w:rsidRPr="00434AA0">
              <w:rPr>
                <w:rFonts w:eastAsiaTheme="minorHAnsi"/>
                <w:color w:val="0000FF"/>
                <w:sz w:val="22"/>
                <w:szCs w:val="22"/>
                <w:lang w:val="en-SG"/>
              </w:rPr>
              <w:t>AND</w:t>
            </w:r>
            <w:r w:rsidRPr="00434AA0">
              <w:rPr>
                <w:rFonts w:eastAsiaTheme="minorHAnsi"/>
                <w:color w:val="000000"/>
                <w:sz w:val="22"/>
                <w:szCs w:val="22"/>
                <w:lang w:val="en-SG"/>
              </w:rPr>
              <w:t xml:space="preserve"> DSAM</w:t>
            </w:r>
            <w:r w:rsidRPr="00434AA0">
              <w:rPr>
                <w:rFonts w:eastAsiaTheme="minorHAnsi"/>
                <w:color w:val="FF0000"/>
                <w:sz w:val="22"/>
                <w:szCs w:val="22"/>
                <w:lang w:val="en-SG"/>
              </w:rPr>
              <w:t>.</w:t>
            </w:r>
            <w:r w:rsidRPr="00434AA0">
              <w:rPr>
                <w:rFonts w:eastAsiaTheme="minorHAnsi"/>
                <w:color w:val="000000"/>
                <w:sz w:val="22"/>
                <w:szCs w:val="22"/>
                <w:lang w:val="en-SG"/>
              </w:rPr>
              <w:t xml:space="preserve">BANK_ID </w:t>
            </w:r>
            <w:r w:rsidRPr="00434AA0">
              <w:rPr>
                <w:rFonts w:eastAsiaTheme="minorHAnsi"/>
                <w:color w:val="FF0000"/>
                <w:sz w:val="22"/>
                <w:szCs w:val="22"/>
                <w:lang w:val="en-SG"/>
              </w:rPr>
              <w:t>=</w:t>
            </w:r>
            <w:r w:rsidRPr="00434AA0">
              <w:rPr>
                <w:rFonts w:eastAsiaTheme="minorHAnsi"/>
                <w:color w:val="000000"/>
                <w:sz w:val="22"/>
                <w:szCs w:val="22"/>
                <w:lang w:val="en-SG"/>
              </w:rPr>
              <w:t xml:space="preserve"> C_OTHER</w:t>
            </w:r>
            <w:r w:rsidRPr="00434AA0">
              <w:rPr>
                <w:rFonts w:eastAsiaTheme="minorHAnsi"/>
                <w:color w:val="FF0000"/>
                <w:sz w:val="22"/>
                <w:szCs w:val="22"/>
                <w:lang w:val="en-SG"/>
              </w:rPr>
              <w:t>.</w:t>
            </w:r>
            <w:r w:rsidRPr="00434AA0">
              <w:rPr>
                <w:rFonts w:eastAsiaTheme="minorHAnsi"/>
                <w:color w:val="000000"/>
                <w:sz w:val="22"/>
                <w:szCs w:val="22"/>
                <w:lang w:val="en-SG"/>
              </w:rPr>
              <w:t>BANK_ID</w:t>
            </w:r>
          </w:p>
        </w:tc>
      </w:tr>
    </w:tbl>
    <w:p w14:paraId="381B1D9A" w14:textId="77777777" w:rsidR="006A522F" w:rsidRPr="004C7E39" w:rsidRDefault="006A522F" w:rsidP="006A522F">
      <w:pPr>
        <w:rPr>
          <w:lang w:val="en-GB"/>
        </w:rPr>
      </w:pPr>
    </w:p>
    <w:p w14:paraId="034B6A20" w14:textId="77777777" w:rsidR="006A522F" w:rsidRPr="004C7E39" w:rsidRDefault="006A522F" w:rsidP="006A522F">
      <w:pPr>
        <w:pStyle w:val="Heading3"/>
      </w:pPr>
      <w:bookmarkStart w:id="1174" w:name="_007.EI-07.CRM_1_DN_THE_CA_NHAN_DOAN"/>
      <w:bookmarkStart w:id="1175" w:name="_Toc107778416"/>
      <w:bookmarkStart w:id="1176" w:name="_Toc108106103"/>
      <w:bookmarkStart w:id="1177" w:name="_Toc112677037"/>
      <w:bookmarkEnd w:id="1174"/>
      <w:r w:rsidRPr="004C7E39">
        <w:t>007.EI-07.CRM_1_DN_THE_CA_NHAN_DOANH_NGHIEP_FINCORE</w:t>
      </w:r>
      <w:bookmarkEnd w:id="1175"/>
      <w:bookmarkEnd w:id="1176"/>
      <w:bookmarkEnd w:id="1177"/>
    </w:p>
    <w:tbl>
      <w:tblPr>
        <w:tblW w:w="153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2357"/>
        <w:gridCol w:w="6390"/>
        <w:gridCol w:w="5850"/>
      </w:tblGrid>
      <w:tr w:rsidR="006A522F" w:rsidRPr="00DA156F" w14:paraId="66A2529A" w14:textId="77777777" w:rsidTr="00415767">
        <w:trPr>
          <w:trHeight w:val="289"/>
          <w:tblHeader/>
        </w:trPr>
        <w:tc>
          <w:tcPr>
            <w:tcW w:w="703" w:type="dxa"/>
            <w:tcBorders>
              <w:top w:val="single" w:sz="4" w:space="0" w:color="auto"/>
              <w:left w:val="single" w:sz="4" w:space="0" w:color="auto"/>
              <w:bottom w:val="single" w:sz="4" w:space="0" w:color="auto"/>
              <w:right w:val="single" w:sz="4" w:space="0" w:color="auto"/>
            </w:tcBorders>
            <w:shd w:val="clear" w:color="auto" w:fill="002060"/>
            <w:hideMark/>
          </w:tcPr>
          <w:p w14:paraId="7F33048B" w14:textId="77777777" w:rsidR="006A522F" w:rsidRPr="00DA156F" w:rsidRDefault="006A522F" w:rsidP="00415767">
            <w:pPr>
              <w:spacing w:line="276" w:lineRule="auto"/>
              <w:jc w:val="center"/>
              <w:rPr>
                <w:b/>
                <w:color w:val="FFFFFF"/>
              </w:rPr>
            </w:pPr>
            <w:bookmarkStart w:id="1178" w:name="_Hlk107574722"/>
            <w:r w:rsidRPr="00DA156F">
              <w:rPr>
                <w:b/>
                <w:bCs/>
                <w:color w:val="FFFFFF"/>
                <w:sz w:val="22"/>
                <w:szCs w:val="22"/>
              </w:rPr>
              <w:t>STT</w:t>
            </w:r>
          </w:p>
        </w:tc>
        <w:tc>
          <w:tcPr>
            <w:tcW w:w="2357"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63424E2B" w14:textId="77777777" w:rsidR="006A522F" w:rsidRPr="00DA156F" w:rsidRDefault="006A522F" w:rsidP="00415767">
            <w:pPr>
              <w:spacing w:line="276" w:lineRule="auto"/>
              <w:jc w:val="center"/>
              <w:rPr>
                <w:b/>
                <w:bCs/>
                <w:color w:val="FFFFFF"/>
              </w:rPr>
            </w:pPr>
            <w:r w:rsidRPr="00DA156F">
              <w:rPr>
                <w:b/>
                <w:bCs/>
                <w:color w:val="FFFFFF"/>
                <w:sz w:val="22"/>
                <w:szCs w:val="22"/>
              </w:rPr>
              <w:t>Nội dung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002060"/>
            <w:noWrap/>
            <w:hideMark/>
          </w:tcPr>
          <w:p w14:paraId="01BDBA57" w14:textId="77777777" w:rsidR="006A522F" w:rsidRPr="00DA156F" w:rsidRDefault="006A522F" w:rsidP="00415767">
            <w:pPr>
              <w:spacing w:line="276" w:lineRule="auto"/>
              <w:jc w:val="center"/>
              <w:rPr>
                <w:b/>
                <w:bCs/>
                <w:color w:val="FFFFFF"/>
              </w:rPr>
            </w:pPr>
            <w:r w:rsidRPr="00DA156F">
              <w:rPr>
                <w:b/>
                <w:bCs/>
                <w:color w:val="FFFFFF"/>
                <w:sz w:val="22"/>
                <w:szCs w:val="22"/>
              </w:rPr>
              <w:t>Cách trích xuất dữ liệu</w:t>
            </w:r>
          </w:p>
        </w:tc>
      </w:tr>
      <w:tr w:rsidR="006A522F" w:rsidRPr="00DA156F" w14:paraId="56897856" w14:textId="77777777" w:rsidTr="00415767">
        <w:trPr>
          <w:trHeight w:val="289"/>
          <w:tblHeader/>
        </w:trPr>
        <w:tc>
          <w:tcPr>
            <w:tcW w:w="703" w:type="dxa"/>
            <w:tcBorders>
              <w:top w:val="single" w:sz="4" w:space="0" w:color="auto"/>
              <w:left w:val="single" w:sz="4" w:space="0" w:color="auto"/>
              <w:bottom w:val="single" w:sz="4" w:space="0" w:color="auto"/>
              <w:right w:val="single" w:sz="4" w:space="0" w:color="auto"/>
            </w:tcBorders>
            <w:shd w:val="clear" w:color="auto" w:fill="002060"/>
          </w:tcPr>
          <w:p w14:paraId="7C47C439" w14:textId="77777777" w:rsidR="006A522F" w:rsidRPr="00DA156F" w:rsidRDefault="006A522F" w:rsidP="00415767">
            <w:pPr>
              <w:spacing w:line="276" w:lineRule="auto"/>
              <w:jc w:val="center"/>
              <w:rPr>
                <w:b/>
                <w:bCs/>
                <w:color w:val="FFFFFF"/>
              </w:rPr>
            </w:pPr>
          </w:p>
        </w:tc>
        <w:tc>
          <w:tcPr>
            <w:tcW w:w="2357" w:type="dxa"/>
            <w:vMerge/>
            <w:tcBorders>
              <w:top w:val="single" w:sz="4" w:space="0" w:color="auto"/>
              <w:left w:val="single" w:sz="4" w:space="0" w:color="auto"/>
              <w:bottom w:val="single" w:sz="4" w:space="0" w:color="auto"/>
              <w:right w:val="single" w:sz="4" w:space="0" w:color="auto"/>
            </w:tcBorders>
            <w:vAlign w:val="center"/>
            <w:hideMark/>
          </w:tcPr>
          <w:p w14:paraId="683FAD39" w14:textId="77777777" w:rsidR="006A522F" w:rsidRPr="00DA156F" w:rsidRDefault="006A522F" w:rsidP="00415767">
            <w:pPr>
              <w:spacing w:line="276" w:lineRule="auto"/>
              <w:rPr>
                <w:b/>
                <w:bCs/>
                <w:color w:val="FFFFFF"/>
                <w:lang w:val="en-GB"/>
              </w:rPr>
            </w:pPr>
          </w:p>
        </w:tc>
        <w:tc>
          <w:tcPr>
            <w:tcW w:w="6390" w:type="dxa"/>
            <w:tcBorders>
              <w:top w:val="single" w:sz="4" w:space="0" w:color="auto"/>
              <w:left w:val="single" w:sz="4" w:space="0" w:color="auto"/>
              <w:bottom w:val="single" w:sz="4" w:space="0" w:color="auto"/>
              <w:right w:val="single" w:sz="4" w:space="0" w:color="auto"/>
            </w:tcBorders>
            <w:shd w:val="clear" w:color="auto" w:fill="002060"/>
            <w:noWrap/>
            <w:hideMark/>
          </w:tcPr>
          <w:p w14:paraId="6DE560E9" w14:textId="77777777" w:rsidR="006A522F" w:rsidRPr="00DA156F" w:rsidRDefault="006A522F" w:rsidP="00415767">
            <w:pPr>
              <w:spacing w:line="276" w:lineRule="auto"/>
              <w:jc w:val="center"/>
              <w:rPr>
                <w:b/>
                <w:bCs/>
                <w:color w:val="FFFFFF"/>
              </w:rPr>
            </w:pPr>
            <w:r w:rsidRPr="00DA156F">
              <w:rPr>
                <w:b/>
                <w:bCs/>
                <w:color w:val="FFFFFF"/>
                <w:sz w:val="22"/>
                <w:szCs w:val="22"/>
              </w:rPr>
              <w:t>Điều kiện</w:t>
            </w:r>
          </w:p>
        </w:tc>
        <w:tc>
          <w:tcPr>
            <w:tcW w:w="5850" w:type="dxa"/>
            <w:tcBorders>
              <w:top w:val="single" w:sz="4" w:space="0" w:color="auto"/>
              <w:left w:val="single" w:sz="4" w:space="0" w:color="auto"/>
              <w:bottom w:val="single" w:sz="4" w:space="0" w:color="auto"/>
              <w:right w:val="single" w:sz="4" w:space="0" w:color="auto"/>
            </w:tcBorders>
            <w:shd w:val="clear" w:color="auto" w:fill="002060"/>
            <w:noWrap/>
            <w:hideMark/>
          </w:tcPr>
          <w:p w14:paraId="13C3B87E" w14:textId="77777777" w:rsidR="006A522F" w:rsidRPr="00DA156F" w:rsidRDefault="006A522F" w:rsidP="00415767">
            <w:pPr>
              <w:spacing w:line="276" w:lineRule="auto"/>
              <w:jc w:val="center"/>
              <w:rPr>
                <w:b/>
                <w:bCs/>
                <w:color w:val="FFFFFF"/>
              </w:rPr>
            </w:pPr>
            <w:r w:rsidRPr="00DA156F">
              <w:rPr>
                <w:b/>
                <w:bCs/>
                <w:color w:val="FFFFFF"/>
                <w:sz w:val="22"/>
                <w:szCs w:val="22"/>
              </w:rPr>
              <w:t>Tên trường</w:t>
            </w:r>
          </w:p>
        </w:tc>
      </w:tr>
      <w:tr w:rsidR="006A522F" w:rsidRPr="00DA156F" w14:paraId="7A305D47"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tcPr>
          <w:p w14:paraId="72DA6EC7" w14:textId="77777777" w:rsidR="006A522F" w:rsidRPr="00DA156F" w:rsidRDefault="006A522F" w:rsidP="00415767">
            <w:pPr>
              <w:spacing w:line="276" w:lineRule="auto"/>
              <w:jc w:val="center"/>
              <w:rPr>
                <w:bCs/>
              </w:rPr>
            </w:pPr>
          </w:p>
        </w:tc>
        <w:tc>
          <w:tcPr>
            <w:tcW w:w="2357" w:type="dxa"/>
            <w:tcBorders>
              <w:top w:val="single" w:sz="4" w:space="0" w:color="auto"/>
              <w:left w:val="single" w:sz="4" w:space="0" w:color="auto"/>
              <w:bottom w:val="single" w:sz="4" w:space="0" w:color="auto"/>
              <w:right w:val="single" w:sz="4" w:space="0" w:color="auto"/>
            </w:tcBorders>
            <w:hideMark/>
          </w:tcPr>
          <w:p w14:paraId="40D8CBF1" w14:textId="77777777" w:rsidR="006A522F" w:rsidRPr="00DA156F" w:rsidRDefault="006A522F" w:rsidP="00415767">
            <w:pPr>
              <w:spacing w:line="276" w:lineRule="auto"/>
              <w:rPr>
                <w:bCs/>
              </w:rPr>
            </w:pPr>
            <w:r w:rsidRPr="00DA156F">
              <w:rPr>
                <w:sz w:val="22"/>
                <w:szCs w:val="22"/>
              </w:rPr>
              <w:t>Điều kiện chung</w:t>
            </w:r>
          </w:p>
        </w:tc>
        <w:tc>
          <w:tcPr>
            <w:tcW w:w="12240" w:type="dxa"/>
            <w:gridSpan w:val="2"/>
            <w:tcBorders>
              <w:top w:val="single" w:sz="4" w:space="0" w:color="auto"/>
              <w:left w:val="single" w:sz="4" w:space="0" w:color="auto"/>
              <w:bottom w:val="single" w:sz="4" w:space="0" w:color="auto"/>
              <w:right w:val="single" w:sz="4" w:space="0" w:color="auto"/>
            </w:tcBorders>
            <w:noWrap/>
            <w:hideMark/>
          </w:tcPr>
          <w:p w14:paraId="5814BBEF" w14:textId="77777777" w:rsidR="006A522F" w:rsidRPr="00DA156F" w:rsidRDefault="006A522F" w:rsidP="00415767">
            <w:pPr>
              <w:spacing w:line="360" w:lineRule="auto"/>
              <w:rPr>
                <w:bCs/>
              </w:rPr>
            </w:pPr>
            <w:r w:rsidRPr="00DA156F">
              <w:rPr>
                <w:b/>
                <w:bCs/>
                <w:sz w:val="22"/>
                <w:szCs w:val="22"/>
              </w:rPr>
              <w:t xml:space="preserve">Lấy từ hệ thống FINACLE: </w:t>
            </w:r>
            <w:r w:rsidRPr="00DA156F">
              <w:rPr>
                <w:sz w:val="22"/>
                <w:szCs w:val="22"/>
              </w:rPr>
              <w:t xml:space="preserve">bảng </w:t>
            </w:r>
            <w:r w:rsidRPr="00DA156F">
              <w:rPr>
                <w:b/>
                <w:bCs/>
                <w:sz w:val="22"/>
                <w:szCs w:val="22"/>
              </w:rPr>
              <w:t>TBAADM.GAM</w:t>
            </w:r>
          </w:p>
          <w:p w14:paraId="2E7AA26E" w14:textId="77777777" w:rsidR="006A522F" w:rsidRPr="00DA156F" w:rsidRDefault="006A522F" w:rsidP="00415767">
            <w:pPr>
              <w:spacing w:line="360" w:lineRule="auto"/>
            </w:pPr>
            <w:r w:rsidRPr="00DA156F">
              <w:rPr>
                <w:b/>
                <w:bCs/>
                <w:sz w:val="22"/>
                <w:szCs w:val="22"/>
              </w:rPr>
              <w:t>Điều kiện:</w:t>
            </w:r>
            <w:r w:rsidRPr="00DA156F">
              <w:rPr>
                <w:sz w:val="22"/>
                <w:szCs w:val="22"/>
              </w:rPr>
              <w:t xml:space="preserve">  </w:t>
            </w:r>
          </w:p>
          <w:p w14:paraId="31B6314D" w14:textId="77777777" w:rsidR="006A522F" w:rsidRPr="00DA156F" w:rsidRDefault="006A522F" w:rsidP="00415767">
            <w:pPr>
              <w:spacing w:line="276" w:lineRule="auto"/>
            </w:pPr>
            <w:r w:rsidRPr="00DA156F">
              <w:rPr>
                <w:sz w:val="22"/>
                <w:szCs w:val="22"/>
              </w:rPr>
              <w:t>GAM.GL_SUB_HEAD_CODE IN ('27510','27511','27512','27513')</w:t>
            </w:r>
          </w:p>
          <w:p w14:paraId="358E1A8F" w14:textId="77777777" w:rsidR="006A522F" w:rsidRPr="00DA156F" w:rsidRDefault="006A522F" w:rsidP="00415767">
            <w:pPr>
              <w:spacing w:line="276" w:lineRule="auto"/>
            </w:pPr>
            <w:r w:rsidRPr="00DA156F">
              <w:rPr>
                <w:color w:val="0000FF"/>
                <w:sz w:val="22"/>
                <w:szCs w:val="22"/>
              </w:rPr>
              <w:t xml:space="preserve">AND </w:t>
            </w:r>
          </w:p>
          <w:p w14:paraId="279DB3A5" w14:textId="77777777" w:rsidR="006A522F" w:rsidRPr="00DA156F" w:rsidRDefault="006A522F" w:rsidP="00415767">
            <w:pPr>
              <w:spacing w:line="276" w:lineRule="auto"/>
              <w:rPr>
                <w:color w:val="0000FF"/>
              </w:rPr>
            </w:pPr>
            <w:r w:rsidRPr="00DA156F">
              <w:rPr>
                <w:sz w:val="22"/>
                <w:szCs w:val="22"/>
              </w:rPr>
              <w:t>GAM.ENTITY_CRE_FLG = 'Y'</w:t>
            </w:r>
          </w:p>
          <w:p w14:paraId="680196A8" w14:textId="77777777" w:rsidR="006A522F" w:rsidRPr="00DA156F" w:rsidRDefault="006A522F" w:rsidP="00415767">
            <w:pPr>
              <w:spacing w:line="276" w:lineRule="auto"/>
              <w:rPr>
                <w:color w:val="0000FF"/>
              </w:rPr>
            </w:pPr>
            <w:r w:rsidRPr="00DA156F">
              <w:rPr>
                <w:color w:val="0000FF"/>
                <w:sz w:val="22"/>
                <w:szCs w:val="22"/>
              </w:rPr>
              <w:t xml:space="preserve">AND </w:t>
            </w:r>
          </w:p>
          <w:p w14:paraId="1FFDA371" w14:textId="77777777" w:rsidR="006A522F" w:rsidRPr="00DA156F" w:rsidRDefault="006A522F" w:rsidP="00415767">
            <w:pPr>
              <w:spacing w:line="276" w:lineRule="auto"/>
              <w:rPr>
                <w:color w:val="0000FF"/>
              </w:rPr>
            </w:pPr>
            <w:r w:rsidRPr="00DA156F">
              <w:rPr>
                <w:sz w:val="22"/>
                <w:szCs w:val="22"/>
              </w:rPr>
              <w:t>GAM.DEL_FLG = 'N'</w:t>
            </w:r>
          </w:p>
          <w:p w14:paraId="6073FBEB" w14:textId="77777777" w:rsidR="006A522F" w:rsidRPr="00DA156F" w:rsidRDefault="006A522F" w:rsidP="00415767">
            <w:pPr>
              <w:spacing w:line="276" w:lineRule="auto"/>
              <w:rPr>
                <w:color w:val="0000FF"/>
              </w:rPr>
            </w:pPr>
            <w:r w:rsidRPr="00DA156F">
              <w:rPr>
                <w:color w:val="0000FF"/>
                <w:sz w:val="22"/>
                <w:szCs w:val="22"/>
              </w:rPr>
              <w:t>AND</w:t>
            </w:r>
          </w:p>
          <w:p w14:paraId="5C94465A" w14:textId="77777777" w:rsidR="006A522F" w:rsidRPr="00DA156F" w:rsidRDefault="006A522F" w:rsidP="00415767">
            <w:pPr>
              <w:spacing w:line="276" w:lineRule="auto"/>
              <w:rPr>
                <w:color w:val="0000FF"/>
              </w:rPr>
            </w:pPr>
            <w:r w:rsidRPr="00DA156F">
              <w:rPr>
                <w:sz w:val="22"/>
                <w:szCs w:val="22"/>
              </w:rPr>
              <w:lastRenderedPageBreak/>
              <w:t>GAM.ACCT_CLS_FLG = 'N'</w:t>
            </w:r>
          </w:p>
          <w:p w14:paraId="3F5BDEAF" w14:textId="77777777" w:rsidR="006A522F" w:rsidRPr="00DA156F" w:rsidRDefault="006A522F" w:rsidP="00415767">
            <w:pPr>
              <w:spacing w:line="276" w:lineRule="auto"/>
              <w:rPr>
                <w:color w:val="0000FF"/>
              </w:rPr>
            </w:pPr>
            <w:r w:rsidRPr="00DA156F">
              <w:rPr>
                <w:color w:val="0000FF"/>
                <w:sz w:val="22"/>
                <w:szCs w:val="22"/>
              </w:rPr>
              <w:t xml:space="preserve">AND </w:t>
            </w:r>
          </w:p>
          <w:p w14:paraId="427AC04F" w14:textId="77777777" w:rsidR="006A522F" w:rsidRPr="00DA156F" w:rsidRDefault="006A522F" w:rsidP="00415767">
            <w:pPr>
              <w:shd w:val="clear" w:color="auto" w:fill="FFFFFF"/>
              <w:spacing w:line="285" w:lineRule="atLeast"/>
            </w:pPr>
            <w:r w:rsidRPr="00DA156F">
              <w:rPr>
                <w:sz w:val="22"/>
                <w:szCs w:val="22"/>
              </w:rPr>
              <w:t>GAM.BANK_ID = '01'</w:t>
            </w:r>
          </w:p>
        </w:tc>
      </w:tr>
      <w:tr w:rsidR="006A522F" w:rsidRPr="00DA156F" w14:paraId="0D96F23C"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2C77710B" w14:textId="77777777" w:rsidR="006A522F" w:rsidRPr="00DA156F" w:rsidRDefault="006A522F" w:rsidP="00415767">
            <w:pPr>
              <w:spacing w:line="276" w:lineRule="auto"/>
              <w:jc w:val="center"/>
            </w:pPr>
            <w:r w:rsidRPr="00DA156F">
              <w:rPr>
                <w:sz w:val="22"/>
                <w:szCs w:val="22"/>
              </w:rPr>
              <w:lastRenderedPageBreak/>
              <w:t>1</w:t>
            </w:r>
          </w:p>
        </w:tc>
        <w:tc>
          <w:tcPr>
            <w:tcW w:w="2357" w:type="dxa"/>
            <w:tcBorders>
              <w:top w:val="single" w:sz="4" w:space="0" w:color="auto"/>
              <w:left w:val="single" w:sz="4" w:space="0" w:color="auto"/>
              <w:bottom w:val="single" w:sz="4" w:space="0" w:color="auto"/>
              <w:right w:val="single" w:sz="4" w:space="0" w:color="auto"/>
            </w:tcBorders>
            <w:hideMark/>
          </w:tcPr>
          <w:p w14:paraId="7D387D65" w14:textId="77777777" w:rsidR="006A522F" w:rsidRPr="00DA156F" w:rsidRDefault="006A522F" w:rsidP="00415767">
            <w:pPr>
              <w:spacing w:line="276" w:lineRule="auto"/>
              <w:rPr>
                <w:bCs/>
              </w:rPr>
            </w:pPr>
            <w:r w:rsidRPr="00DA156F">
              <w:rPr>
                <w:sz w:val="22"/>
                <w:szCs w:val="22"/>
              </w:rPr>
              <w:t>Chi nhánh</w:t>
            </w:r>
          </w:p>
        </w:tc>
        <w:tc>
          <w:tcPr>
            <w:tcW w:w="6390" w:type="dxa"/>
            <w:tcBorders>
              <w:top w:val="single" w:sz="4" w:space="0" w:color="auto"/>
              <w:left w:val="single" w:sz="4" w:space="0" w:color="auto"/>
              <w:bottom w:val="single" w:sz="4" w:space="0" w:color="auto"/>
              <w:right w:val="single" w:sz="4" w:space="0" w:color="auto"/>
            </w:tcBorders>
            <w:noWrap/>
          </w:tcPr>
          <w:p w14:paraId="7B2F9A0D" w14:textId="77777777" w:rsidR="006A522F" w:rsidRPr="00DA156F" w:rsidRDefault="006A522F" w:rsidP="00415767">
            <w:pPr>
              <w:spacing w:line="276" w:lineRule="auto"/>
              <w:rPr>
                <w:bCs/>
              </w:rPr>
            </w:pPr>
            <w:r w:rsidRPr="00DA156F">
              <w:rPr>
                <w:sz w:val="22"/>
                <w:szCs w:val="22"/>
              </w:rPr>
              <w:t>Liên kết (JOIN) với bảng TBAADM.SOL với các điều kiện sau:</w:t>
            </w:r>
          </w:p>
          <w:p w14:paraId="6C35E96B" w14:textId="77777777" w:rsidR="006A522F" w:rsidRPr="00DA156F" w:rsidRDefault="006A522F" w:rsidP="00415767">
            <w:pPr>
              <w:spacing w:line="276" w:lineRule="auto"/>
            </w:pPr>
          </w:p>
          <w:p w14:paraId="6B48A215" w14:textId="77777777" w:rsidR="006A522F" w:rsidRPr="00DA156F" w:rsidRDefault="006A522F" w:rsidP="00415767">
            <w:pPr>
              <w:spacing w:line="276" w:lineRule="auto"/>
            </w:pPr>
            <w:r w:rsidRPr="00DA156F">
              <w:rPr>
                <w:sz w:val="22"/>
                <w:szCs w:val="22"/>
              </w:rPr>
              <w:t>GAM.SOL_ID = SOL.SOL_ID</w:t>
            </w:r>
          </w:p>
        </w:tc>
        <w:tc>
          <w:tcPr>
            <w:tcW w:w="5850" w:type="dxa"/>
            <w:tcBorders>
              <w:top w:val="single" w:sz="4" w:space="0" w:color="auto"/>
              <w:left w:val="single" w:sz="4" w:space="0" w:color="auto"/>
              <w:bottom w:val="single" w:sz="4" w:space="0" w:color="auto"/>
              <w:right w:val="single" w:sz="4" w:space="0" w:color="auto"/>
            </w:tcBorders>
            <w:noWrap/>
            <w:hideMark/>
          </w:tcPr>
          <w:p w14:paraId="5C7EF557" w14:textId="77777777" w:rsidR="006A522F" w:rsidRPr="00DA156F" w:rsidRDefault="006A522F" w:rsidP="00415767">
            <w:pPr>
              <w:spacing w:line="276" w:lineRule="auto"/>
              <w:rPr>
                <w:bCs/>
              </w:rPr>
            </w:pPr>
            <w:r w:rsidRPr="00DA156F">
              <w:rPr>
                <w:sz w:val="22"/>
                <w:szCs w:val="22"/>
              </w:rPr>
              <w:t>SOL.SOL_ID</w:t>
            </w:r>
          </w:p>
        </w:tc>
      </w:tr>
      <w:tr w:rsidR="006A522F" w:rsidRPr="00DA156F" w14:paraId="7113AB37"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72D7A34A" w14:textId="77777777" w:rsidR="006A522F" w:rsidRPr="00DA156F" w:rsidRDefault="006A522F" w:rsidP="00415767">
            <w:pPr>
              <w:spacing w:line="276" w:lineRule="auto"/>
              <w:jc w:val="center"/>
              <w:rPr>
                <w:bCs/>
              </w:rPr>
            </w:pPr>
            <w:r w:rsidRPr="00DA156F">
              <w:rPr>
                <w:sz w:val="22"/>
                <w:szCs w:val="22"/>
              </w:rPr>
              <w:t>2</w:t>
            </w:r>
          </w:p>
        </w:tc>
        <w:tc>
          <w:tcPr>
            <w:tcW w:w="2357" w:type="dxa"/>
            <w:tcBorders>
              <w:top w:val="single" w:sz="4" w:space="0" w:color="auto"/>
              <w:left w:val="single" w:sz="4" w:space="0" w:color="auto"/>
              <w:bottom w:val="single" w:sz="4" w:space="0" w:color="auto"/>
              <w:right w:val="single" w:sz="4" w:space="0" w:color="auto"/>
            </w:tcBorders>
            <w:hideMark/>
          </w:tcPr>
          <w:p w14:paraId="55A03043" w14:textId="77777777" w:rsidR="006A522F" w:rsidRPr="00DA156F" w:rsidRDefault="006A522F" w:rsidP="00415767">
            <w:pPr>
              <w:spacing w:line="276" w:lineRule="auto"/>
              <w:rPr>
                <w:bCs/>
              </w:rPr>
            </w:pPr>
            <w:r w:rsidRPr="00DA156F">
              <w:rPr>
                <w:sz w:val="22"/>
                <w:szCs w:val="22"/>
              </w:rPr>
              <w:t>Thông tin chi nhánh</w:t>
            </w:r>
          </w:p>
        </w:tc>
        <w:tc>
          <w:tcPr>
            <w:tcW w:w="6390" w:type="dxa"/>
            <w:tcBorders>
              <w:top w:val="single" w:sz="4" w:space="0" w:color="auto"/>
              <w:left w:val="single" w:sz="4" w:space="0" w:color="auto"/>
              <w:bottom w:val="single" w:sz="4" w:space="0" w:color="auto"/>
              <w:right w:val="single" w:sz="4" w:space="0" w:color="auto"/>
            </w:tcBorders>
            <w:noWrap/>
            <w:hideMark/>
          </w:tcPr>
          <w:p w14:paraId="7D686735" w14:textId="77777777" w:rsidR="006A522F" w:rsidRPr="00DA156F" w:rsidRDefault="006A522F" w:rsidP="00415767">
            <w:pPr>
              <w:spacing w:line="276" w:lineRule="auto"/>
              <w:rPr>
                <w:bCs/>
              </w:rPr>
            </w:pPr>
            <w:r w:rsidRPr="00DA156F">
              <w:rPr>
                <w:sz w:val="22"/>
                <w:szCs w:val="22"/>
              </w:rPr>
              <w:t>Tương tự cột “Chi nhánh” (STT 1)</w:t>
            </w:r>
          </w:p>
        </w:tc>
        <w:tc>
          <w:tcPr>
            <w:tcW w:w="5850" w:type="dxa"/>
            <w:tcBorders>
              <w:top w:val="single" w:sz="4" w:space="0" w:color="auto"/>
              <w:left w:val="single" w:sz="4" w:space="0" w:color="auto"/>
              <w:bottom w:val="single" w:sz="4" w:space="0" w:color="auto"/>
              <w:right w:val="single" w:sz="4" w:space="0" w:color="auto"/>
            </w:tcBorders>
            <w:noWrap/>
            <w:hideMark/>
          </w:tcPr>
          <w:p w14:paraId="294C5989" w14:textId="77777777" w:rsidR="006A522F" w:rsidRPr="00DA156F" w:rsidRDefault="006A522F" w:rsidP="00415767">
            <w:pPr>
              <w:spacing w:line="276" w:lineRule="auto"/>
              <w:rPr>
                <w:bCs/>
              </w:rPr>
            </w:pPr>
            <w:r w:rsidRPr="00DA156F">
              <w:rPr>
                <w:sz w:val="22"/>
                <w:szCs w:val="22"/>
              </w:rPr>
              <w:t>SOL.SOL_DESC</w:t>
            </w:r>
          </w:p>
        </w:tc>
      </w:tr>
      <w:tr w:rsidR="006A522F" w:rsidRPr="00DA156F" w14:paraId="5EC029DA"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1A9C6401" w14:textId="77777777" w:rsidR="006A522F" w:rsidRPr="00DA156F" w:rsidRDefault="006A522F" w:rsidP="00415767">
            <w:pPr>
              <w:spacing w:line="276" w:lineRule="auto"/>
              <w:jc w:val="center"/>
              <w:rPr>
                <w:bCs/>
              </w:rPr>
            </w:pPr>
            <w:r w:rsidRPr="00DA156F">
              <w:rPr>
                <w:sz w:val="22"/>
                <w:szCs w:val="22"/>
              </w:rPr>
              <w:t>3</w:t>
            </w:r>
          </w:p>
        </w:tc>
        <w:tc>
          <w:tcPr>
            <w:tcW w:w="2357" w:type="dxa"/>
            <w:tcBorders>
              <w:top w:val="single" w:sz="4" w:space="0" w:color="auto"/>
              <w:left w:val="single" w:sz="4" w:space="0" w:color="auto"/>
              <w:bottom w:val="single" w:sz="4" w:space="0" w:color="auto"/>
              <w:right w:val="single" w:sz="4" w:space="0" w:color="auto"/>
            </w:tcBorders>
            <w:hideMark/>
          </w:tcPr>
          <w:p w14:paraId="7CB53A20" w14:textId="77777777" w:rsidR="006A522F" w:rsidRPr="00DA156F" w:rsidRDefault="006A522F" w:rsidP="00415767">
            <w:pPr>
              <w:spacing w:line="276" w:lineRule="auto"/>
              <w:rPr>
                <w:bCs/>
              </w:rPr>
            </w:pPr>
            <w:r w:rsidRPr="00DA156F">
              <w:rPr>
                <w:sz w:val="22"/>
                <w:szCs w:val="22"/>
              </w:rPr>
              <w:t>Số CIF</w:t>
            </w:r>
          </w:p>
        </w:tc>
        <w:tc>
          <w:tcPr>
            <w:tcW w:w="6390" w:type="dxa"/>
            <w:tcBorders>
              <w:top w:val="single" w:sz="4" w:space="0" w:color="auto"/>
              <w:left w:val="single" w:sz="4" w:space="0" w:color="auto"/>
              <w:bottom w:val="single" w:sz="4" w:space="0" w:color="auto"/>
              <w:right w:val="single" w:sz="4" w:space="0" w:color="auto"/>
            </w:tcBorders>
            <w:noWrap/>
          </w:tcPr>
          <w:p w14:paraId="4F83CD91" w14:textId="77777777" w:rsidR="006A522F" w:rsidRPr="00DA156F" w:rsidRDefault="006A522F" w:rsidP="00415767">
            <w:pPr>
              <w:spacing w:line="276" w:lineRule="auto"/>
              <w:rPr>
                <w:bCs/>
              </w:rPr>
            </w:pPr>
            <w:r w:rsidRPr="00DA156F">
              <w:rPr>
                <w:sz w:val="22"/>
                <w:szCs w:val="22"/>
              </w:rPr>
              <w:t>Liên kết (JOIN) với bảng tạm TEMP_CIF, cách lấy dữ liệu bảng tạm TEMP_CIF tham khảo ở mục “</w:t>
            </w:r>
            <w:r w:rsidRPr="00DA156F">
              <w:rPr>
                <w:i/>
                <w:iCs/>
                <w:sz w:val="22"/>
                <w:szCs w:val="22"/>
              </w:rPr>
              <w:t>Các quy tắc xử lý chung”</w:t>
            </w:r>
            <w:r w:rsidRPr="00DA156F">
              <w:rPr>
                <w:rStyle w:val="Strong"/>
                <w:color w:val="3A3A3A"/>
                <w:sz w:val="22"/>
                <w:szCs w:val="22"/>
              </w:rPr>
              <w:t xml:space="preserve"> </w:t>
            </w:r>
            <w:r w:rsidRPr="00FF28FC">
              <w:rPr>
                <w:rStyle w:val="Strong"/>
                <w:rFonts w:ascii="Cambria Math" w:hAnsi="Cambria Math" w:cs="Cambria Math"/>
                <w:color w:val="3A3A3A"/>
                <w:sz w:val="22"/>
                <w:szCs w:val="22"/>
              </w:rPr>
              <w:t>⇢</w:t>
            </w:r>
            <w:r w:rsidRPr="00DA156F">
              <w:rPr>
                <w:i/>
                <w:iCs/>
                <w:sz w:val="22"/>
                <w:szCs w:val="22"/>
              </w:rPr>
              <w:t xml:space="preserve"> “Thông tin khách hàng</w:t>
            </w:r>
            <w:r w:rsidRPr="00DA156F">
              <w:rPr>
                <w:sz w:val="22"/>
                <w:szCs w:val="22"/>
              </w:rPr>
              <w:t xml:space="preserve">” </w:t>
            </w:r>
            <w:r w:rsidRPr="00DA156F">
              <w:rPr>
                <w:i/>
                <w:iCs/>
                <w:sz w:val="22"/>
                <w:szCs w:val="22"/>
              </w:rPr>
              <w:t>(</w:t>
            </w:r>
            <w:hyperlink w:anchor="_Thông_tin_khách" w:history="1">
              <w:r w:rsidRPr="00DA156F">
                <w:rPr>
                  <w:rStyle w:val="Hyperlink"/>
                  <w:i/>
                  <w:iCs/>
                  <w:sz w:val="22"/>
                  <w:szCs w:val="22"/>
                </w:rPr>
                <w:t>link</w:t>
              </w:r>
            </w:hyperlink>
            <w:r w:rsidRPr="00DA156F">
              <w:rPr>
                <w:i/>
                <w:iCs/>
                <w:sz w:val="22"/>
                <w:szCs w:val="22"/>
              </w:rPr>
              <w:t>)</w:t>
            </w:r>
            <w:r w:rsidRPr="00DA156F">
              <w:rPr>
                <w:sz w:val="22"/>
                <w:szCs w:val="22"/>
              </w:rPr>
              <w:t xml:space="preserve"> với các điều kiện sau:</w:t>
            </w:r>
          </w:p>
          <w:p w14:paraId="0E721BE8" w14:textId="77777777" w:rsidR="006A522F" w:rsidRPr="00DA156F" w:rsidRDefault="006A522F" w:rsidP="00415767">
            <w:pPr>
              <w:spacing w:line="276" w:lineRule="auto"/>
              <w:rPr>
                <w:bCs/>
              </w:rPr>
            </w:pPr>
          </w:p>
          <w:p w14:paraId="4AA539CB" w14:textId="77777777" w:rsidR="006A522F" w:rsidRPr="00DA156F" w:rsidRDefault="006A522F" w:rsidP="00415767">
            <w:pPr>
              <w:spacing w:line="276" w:lineRule="auto"/>
            </w:pPr>
            <w:r w:rsidRPr="00DA156F">
              <w:rPr>
                <w:sz w:val="22"/>
                <w:szCs w:val="22"/>
              </w:rPr>
              <w:t xml:space="preserve">GAM.CUST_ID = TEMP_CIF.ORGKEY </w:t>
            </w:r>
          </w:p>
          <w:p w14:paraId="3FA70886" w14:textId="77777777" w:rsidR="006A522F" w:rsidRPr="00DA156F" w:rsidRDefault="006A522F" w:rsidP="00415767">
            <w:pPr>
              <w:spacing w:line="276" w:lineRule="auto"/>
              <w:rPr>
                <w:color w:val="0000FF"/>
              </w:rPr>
            </w:pPr>
            <w:r w:rsidRPr="00DA156F">
              <w:rPr>
                <w:color w:val="0000FF"/>
                <w:sz w:val="22"/>
                <w:szCs w:val="22"/>
              </w:rPr>
              <w:t xml:space="preserve">OR </w:t>
            </w:r>
          </w:p>
          <w:p w14:paraId="05FEC61D" w14:textId="77777777" w:rsidR="006A522F" w:rsidRDefault="006A522F" w:rsidP="00415767">
            <w:pPr>
              <w:spacing w:line="276" w:lineRule="auto"/>
            </w:pPr>
            <w:r w:rsidRPr="00DA156F">
              <w:rPr>
                <w:sz w:val="22"/>
                <w:szCs w:val="22"/>
              </w:rPr>
              <w:t>GAM.CUST_ID = TEMP_CIF.CORE_CUST_ID</w:t>
            </w:r>
          </w:p>
          <w:p w14:paraId="1A02FA50" w14:textId="77777777" w:rsidR="006A522F" w:rsidRDefault="006A522F" w:rsidP="00415767">
            <w:pPr>
              <w:spacing w:line="276" w:lineRule="auto"/>
            </w:pPr>
          </w:p>
          <w:p w14:paraId="7F49963E" w14:textId="77777777" w:rsidR="006A522F" w:rsidRDefault="006A522F" w:rsidP="00415767">
            <w:pPr>
              <w:rPr>
                <w:bCs/>
                <w:lang w:val="vi-VN"/>
              </w:rPr>
            </w:pPr>
            <w:r w:rsidRPr="004E021B">
              <w:rPr>
                <w:bCs/>
                <w:highlight w:val="yellow"/>
                <w:lang w:val="vi-VN"/>
              </w:rPr>
              <w:t>- Đối với báo cáo KHCN:</w:t>
            </w:r>
          </w:p>
          <w:p w14:paraId="4515B7CB" w14:textId="77777777" w:rsidR="006A522F" w:rsidRPr="009F12C8" w:rsidRDefault="006A522F" w:rsidP="00415767">
            <w:pPr>
              <w:rPr>
                <w:color w:val="0000FF"/>
              </w:rPr>
            </w:pPr>
            <w:r w:rsidRPr="009F12C8">
              <w:rPr>
                <w:color w:val="0000FF"/>
                <w:sz w:val="22"/>
                <w:szCs w:val="22"/>
              </w:rPr>
              <w:t xml:space="preserve">AND </w:t>
            </w:r>
          </w:p>
          <w:p w14:paraId="6D38B68B" w14:textId="77777777" w:rsidR="006A522F" w:rsidRDefault="006A522F" w:rsidP="00415767">
            <w:pPr>
              <w:rPr>
                <w:lang w:val="vi-VN"/>
              </w:rPr>
            </w:pPr>
            <w:r>
              <w:rPr>
                <w:sz w:val="22"/>
                <w:szCs w:val="22"/>
                <w:lang w:val="vi-VN"/>
              </w:rPr>
              <w:t>(</w:t>
            </w:r>
            <w:r w:rsidRPr="009F12C8">
              <w:rPr>
                <w:sz w:val="22"/>
                <w:szCs w:val="22"/>
              </w:rPr>
              <w:t>TEMP_CIF.</w:t>
            </w:r>
            <w:r>
              <w:rPr>
                <w:sz w:val="22"/>
                <w:szCs w:val="22"/>
                <w:lang w:val="vi-VN"/>
              </w:rPr>
              <w:t>CORP_ID IS NULL OR NVL(TEMP_CIF.BUSINESS_TYPE, ‘X’) = ‘20055’)</w:t>
            </w:r>
          </w:p>
          <w:p w14:paraId="33BFDD7F" w14:textId="77777777" w:rsidR="006A522F" w:rsidRDefault="006A522F" w:rsidP="00415767">
            <w:pPr>
              <w:rPr>
                <w:lang w:val="vi-VN"/>
              </w:rPr>
            </w:pPr>
          </w:p>
          <w:p w14:paraId="62A1134C" w14:textId="77777777" w:rsidR="006A522F" w:rsidRDefault="006A522F" w:rsidP="00415767">
            <w:pPr>
              <w:rPr>
                <w:bCs/>
                <w:lang w:val="vi-VN"/>
              </w:rPr>
            </w:pPr>
            <w:r w:rsidRPr="004E021B">
              <w:rPr>
                <w:bCs/>
                <w:highlight w:val="yellow"/>
                <w:lang w:val="vi-VN"/>
              </w:rPr>
              <w:t>- Đối với báo cáo KH</w:t>
            </w:r>
            <w:r>
              <w:rPr>
                <w:bCs/>
                <w:highlight w:val="yellow"/>
                <w:lang w:val="vi-VN"/>
              </w:rPr>
              <w:t>D</w:t>
            </w:r>
            <w:r w:rsidRPr="004E021B">
              <w:rPr>
                <w:bCs/>
                <w:highlight w:val="yellow"/>
                <w:lang w:val="vi-VN"/>
              </w:rPr>
              <w:t>N:</w:t>
            </w:r>
          </w:p>
          <w:p w14:paraId="586E335C" w14:textId="77777777" w:rsidR="006A522F" w:rsidRPr="009F12C8" w:rsidRDefault="006A522F" w:rsidP="00415767">
            <w:pPr>
              <w:rPr>
                <w:color w:val="0000FF"/>
              </w:rPr>
            </w:pPr>
            <w:r w:rsidRPr="009F12C8">
              <w:rPr>
                <w:color w:val="0000FF"/>
                <w:sz w:val="22"/>
                <w:szCs w:val="22"/>
              </w:rPr>
              <w:t xml:space="preserve">AND </w:t>
            </w:r>
          </w:p>
          <w:p w14:paraId="16B527B7" w14:textId="77777777" w:rsidR="006A522F" w:rsidRPr="00DA156F" w:rsidRDefault="006A522F" w:rsidP="00415767">
            <w:pPr>
              <w:spacing w:line="276" w:lineRule="auto"/>
            </w:pPr>
            <w:r>
              <w:rPr>
                <w:sz w:val="22"/>
                <w:szCs w:val="22"/>
                <w:lang w:val="vi-VN"/>
              </w:rPr>
              <w:t>(</w:t>
            </w:r>
            <w:r w:rsidRPr="009F12C8">
              <w:rPr>
                <w:sz w:val="22"/>
                <w:szCs w:val="22"/>
              </w:rPr>
              <w:t>TEMP_CIF.</w:t>
            </w:r>
            <w:r>
              <w:rPr>
                <w:sz w:val="22"/>
                <w:szCs w:val="22"/>
                <w:lang w:val="vi-VN"/>
              </w:rPr>
              <w:t>CORP_ID IS NOT NULL AND  NVL(TEMP_CIF.BUSINESS_TYPE, ‘X’) &lt;&gt; ‘20055’)</w:t>
            </w:r>
          </w:p>
        </w:tc>
        <w:tc>
          <w:tcPr>
            <w:tcW w:w="5850" w:type="dxa"/>
            <w:tcBorders>
              <w:top w:val="single" w:sz="4" w:space="0" w:color="auto"/>
              <w:left w:val="single" w:sz="4" w:space="0" w:color="auto"/>
              <w:bottom w:val="single" w:sz="4" w:space="0" w:color="auto"/>
              <w:right w:val="single" w:sz="4" w:space="0" w:color="auto"/>
            </w:tcBorders>
            <w:noWrap/>
          </w:tcPr>
          <w:p w14:paraId="3EC16269" w14:textId="77777777" w:rsidR="006A522F" w:rsidRPr="00DA156F" w:rsidRDefault="006A522F" w:rsidP="00415767">
            <w:pPr>
              <w:spacing w:line="276" w:lineRule="auto"/>
              <w:rPr>
                <w:i/>
                <w:iCs/>
              </w:rPr>
            </w:pPr>
            <w:r w:rsidRPr="00DA156F">
              <w:rPr>
                <w:sz w:val="22"/>
                <w:szCs w:val="22"/>
              </w:rPr>
              <w:t>Lấy cột “ORGKEY” trong bảng tạm TEMP_CIF, cách lấy tham khảo ở mục “</w:t>
            </w:r>
            <w:r w:rsidRPr="00DA156F">
              <w:rPr>
                <w:i/>
                <w:iCs/>
                <w:sz w:val="22"/>
                <w:szCs w:val="22"/>
              </w:rPr>
              <w:t>Các quy tắc xử lý chung”</w:t>
            </w:r>
            <w:r w:rsidRPr="00DA156F">
              <w:rPr>
                <w:rStyle w:val="Heading1Char"/>
                <w:bCs/>
                <w:color w:val="3A3A3A"/>
                <w:sz w:val="22"/>
                <w:szCs w:val="22"/>
              </w:rPr>
              <w:t xml:space="preserve"> </w:t>
            </w:r>
            <w:r w:rsidRPr="00FF28FC">
              <w:rPr>
                <w:rStyle w:val="Strong"/>
                <w:rFonts w:ascii="Cambria Math" w:hAnsi="Cambria Math" w:cs="Cambria Math"/>
                <w:color w:val="3A3A3A"/>
                <w:sz w:val="22"/>
                <w:szCs w:val="22"/>
              </w:rPr>
              <w:t>⇢</w:t>
            </w:r>
            <w:r w:rsidRPr="00DA156F">
              <w:rPr>
                <w:sz w:val="22"/>
                <w:szCs w:val="22"/>
              </w:rPr>
              <w:t xml:space="preserve"> </w:t>
            </w:r>
            <w:r w:rsidRPr="00DA156F">
              <w:rPr>
                <w:i/>
                <w:iCs/>
                <w:sz w:val="22"/>
                <w:szCs w:val="22"/>
              </w:rPr>
              <w:t>“Thông tin khách hàng” (</w:t>
            </w:r>
            <w:hyperlink w:anchor="_Thông_tin_khách" w:history="1">
              <w:r w:rsidRPr="00DA156F">
                <w:rPr>
                  <w:rStyle w:val="Hyperlink"/>
                  <w:i/>
                  <w:iCs/>
                  <w:sz w:val="22"/>
                  <w:szCs w:val="22"/>
                </w:rPr>
                <w:t>link</w:t>
              </w:r>
            </w:hyperlink>
            <w:r w:rsidRPr="00DA156F">
              <w:rPr>
                <w:i/>
                <w:iCs/>
                <w:sz w:val="22"/>
                <w:szCs w:val="22"/>
              </w:rPr>
              <w:t>)</w:t>
            </w:r>
          </w:p>
          <w:p w14:paraId="1BE92233" w14:textId="77777777" w:rsidR="006A522F" w:rsidRPr="00DA156F" w:rsidRDefault="006A522F" w:rsidP="00415767">
            <w:pPr>
              <w:spacing w:line="276" w:lineRule="auto"/>
              <w:rPr>
                <w:i/>
                <w:iCs/>
              </w:rPr>
            </w:pPr>
          </w:p>
          <w:p w14:paraId="59D1C003" w14:textId="77777777" w:rsidR="006A522F" w:rsidRPr="00DA156F" w:rsidRDefault="006A522F" w:rsidP="00415767">
            <w:pPr>
              <w:spacing w:line="276" w:lineRule="auto"/>
            </w:pPr>
            <w:r w:rsidRPr="00DA156F">
              <w:rPr>
                <w:sz w:val="22"/>
                <w:szCs w:val="22"/>
              </w:rPr>
              <w:t>TEMP_CIF.ORGKEY</w:t>
            </w:r>
          </w:p>
        </w:tc>
      </w:tr>
      <w:tr w:rsidR="006A522F" w:rsidRPr="00DA156F" w14:paraId="009B973C"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0D126637" w14:textId="77777777" w:rsidR="006A522F" w:rsidRPr="00DA156F" w:rsidRDefault="006A522F" w:rsidP="00415767">
            <w:pPr>
              <w:spacing w:line="276" w:lineRule="auto"/>
              <w:jc w:val="center"/>
              <w:rPr>
                <w:bCs/>
              </w:rPr>
            </w:pPr>
            <w:r w:rsidRPr="00DA156F">
              <w:rPr>
                <w:sz w:val="22"/>
                <w:szCs w:val="22"/>
              </w:rPr>
              <w:t>4</w:t>
            </w:r>
          </w:p>
        </w:tc>
        <w:tc>
          <w:tcPr>
            <w:tcW w:w="2357" w:type="dxa"/>
            <w:tcBorders>
              <w:top w:val="single" w:sz="4" w:space="0" w:color="auto"/>
              <w:left w:val="single" w:sz="4" w:space="0" w:color="auto"/>
              <w:bottom w:val="single" w:sz="4" w:space="0" w:color="auto"/>
              <w:right w:val="single" w:sz="4" w:space="0" w:color="auto"/>
            </w:tcBorders>
            <w:hideMark/>
          </w:tcPr>
          <w:p w14:paraId="15E8138A" w14:textId="77777777" w:rsidR="006A522F" w:rsidRPr="00DA156F" w:rsidRDefault="006A522F" w:rsidP="00415767">
            <w:pPr>
              <w:spacing w:line="276" w:lineRule="auto"/>
              <w:rPr>
                <w:bCs/>
              </w:rPr>
            </w:pPr>
            <w:r w:rsidRPr="00DA156F">
              <w:rPr>
                <w:sz w:val="22"/>
                <w:szCs w:val="22"/>
              </w:rPr>
              <w:t>Tài khoản OD</w:t>
            </w:r>
          </w:p>
        </w:tc>
        <w:tc>
          <w:tcPr>
            <w:tcW w:w="6390" w:type="dxa"/>
            <w:tcBorders>
              <w:top w:val="single" w:sz="4" w:space="0" w:color="auto"/>
              <w:left w:val="single" w:sz="4" w:space="0" w:color="auto"/>
              <w:bottom w:val="single" w:sz="4" w:space="0" w:color="auto"/>
              <w:right w:val="single" w:sz="4" w:space="0" w:color="auto"/>
            </w:tcBorders>
            <w:noWrap/>
            <w:hideMark/>
          </w:tcPr>
          <w:p w14:paraId="03425A85" w14:textId="77777777" w:rsidR="006A522F" w:rsidRPr="00DA156F" w:rsidRDefault="006A522F" w:rsidP="00415767">
            <w:pPr>
              <w:spacing w:line="276" w:lineRule="auto"/>
              <w:rPr>
                <w:bCs/>
              </w:rPr>
            </w:pPr>
            <w:r w:rsidRPr="00DA156F">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noWrap/>
            <w:hideMark/>
          </w:tcPr>
          <w:p w14:paraId="23975B70" w14:textId="77777777" w:rsidR="006A522F" w:rsidRPr="00DA156F" w:rsidRDefault="006A522F" w:rsidP="00415767">
            <w:pPr>
              <w:spacing w:line="276" w:lineRule="auto"/>
              <w:rPr>
                <w:bCs/>
              </w:rPr>
            </w:pPr>
            <w:r w:rsidRPr="00DA156F">
              <w:rPr>
                <w:sz w:val="22"/>
                <w:szCs w:val="22"/>
              </w:rPr>
              <w:t>GAM.FORACID</w:t>
            </w:r>
          </w:p>
        </w:tc>
      </w:tr>
      <w:tr w:rsidR="006A522F" w:rsidRPr="00DA156F" w14:paraId="07C52416"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6C057E1C" w14:textId="77777777" w:rsidR="006A522F" w:rsidRPr="00DA156F" w:rsidRDefault="006A522F" w:rsidP="00415767">
            <w:pPr>
              <w:spacing w:line="276" w:lineRule="auto"/>
              <w:jc w:val="center"/>
              <w:rPr>
                <w:bCs/>
              </w:rPr>
            </w:pPr>
            <w:r w:rsidRPr="00DA156F">
              <w:rPr>
                <w:sz w:val="22"/>
                <w:szCs w:val="22"/>
              </w:rPr>
              <w:t>5</w:t>
            </w:r>
          </w:p>
        </w:tc>
        <w:tc>
          <w:tcPr>
            <w:tcW w:w="2357" w:type="dxa"/>
            <w:tcBorders>
              <w:top w:val="single" w:sz="4" w:space="0" w:color="auto"/>
              <w:left w:val="single" w:sz="4" w:space="0" w:color="auto"/>
              <w:bottom w:val="single" w:sz="4" w:space="0" w:color="auto"/>
              <w:right w:val="single" w:sz="4" w:space="0" w:color="auto"/>
            </w:tcBorders>
            <w:hideMark/>
          </w:tcPr>
          <w:p w14:paraId="29C3E38C" w14:textId="77777777" w:rsidR="006A522F" w:rsidRPr="00DA156F" w:rsidRDefault="006A522F" w:rsidP="00415767">
            <w:pPr>
              <w:spacing w:line="276" w:lineRule="auto"/>
              <w:rPr>
                <w:bCs/>
              </w:rPr>
            </w:pPr>
            <w:r w:rsidRPr="00DA156F">
              <w:rPr>
                <w:sz w:val="22"/>
                <w:szCs w:val="22"/>
              </w:rPr>
              <w:t>Phân loại số CIF</w:t>
            </w:r>
          </w:p>
        </w:tc>
        <w:tc>
          <w:tcPr>
            <w:tcW w:w="6390" w:type="dxa"/>
            <w:tcBorders>
              <w:top w:val="single" w:sz="4" w:space="0" w:color="auto"/>
              <w:left w:val="single" w:sz="4" w:space="0" w:color="auto"/>
              <w:bottom w:val="single" w:sz="4" w:space="0" w:color="auto"/>
              <w:right w:val="single" w:sz="4" w:space="0" w:color="auto"/>
            </w:tcBorders>
            <w:noWrap/>
            <w:hideMark/>
          </w:tcPr>
          <w:p w14:paraId="5AFD3C1D" w14:textId="77777777" w:rsidR="006A522F" w:rsidRPr="00DA156F" w:rsidRDefault="006A522F" w:rsidP="00415767">
            <w:pPr>
              <w:spacing w:line="276" w:lineRule="auto"/>
              <w:rPr>
                <w:bCs/>
              </w:rPr>
            </w:pPr>
            <w:r w:rsidRPr="00DA156F">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noWrap/>
            <w:hideMark/>
          </w:tcPr>
          <w:p w14:paraId="3FF7FE99" w14:textId="77777777" w:rsidR="006A522F" w:rsidRPr="00DA156F" w:rsidRDefault="006A522F" w:rsidP="00415767">
            <w:pPr>
              <w:spacing w:line="276" w:lineRule="auto"/>
              <w:rPr>
                <w:bCs/>
              </w:rPr>
            </w:pPr>
            <w:r w:rsidRPr="00DA156F">
              <w:rPr>
                <w:sz w:val="22"/>
                <w:szCs w:val="22"/>
              </w:rPr>
              <w:t xml:space="preserve">CASE WHEN GAM.GL_SUB_HEAD_CODE  IN ('27510','27511') THEN 'KHCN' </w:t>
            </w:r>
          </w:p>
          <w:p w14:paraId="27EF1A29" w14:textId="77777777" w:rsidR="006A522F" w:rsidRPr="00DA156F" w:rsidRDefault="006A522F" w:rsidP="00415767">
            <w:pPr>
              <w:spacing w:line="276" w:lineRule="auto"/>
              <w:rPr>
                <w:bCs/>
              </w:rPr>
            </w:pPr>
            <w:r w:rsidRPr="00DA156F">
              <w:rPr>
                <w:sz w:val="22"/>
                <w:szCs w:val="22"/>
              </w:rPr>
              <w:lastRenderedPageBreak/>
              <w:t xml:space="preserve">ELSE  'KHDN' </w:t>
            </w:r>
          </w:p>
          <w:p w14:paraId="1ACB63EC" w14:textId="77777777" w:rsidR="006A522F" w:rsidRPr="00DA156F" w:rsidRDefault="006A522F" w:rsidP="00415767">
            <w:pPr>
              <w:spacing w:line="276" w:lineRule="auto"/>
              <w:rPr>
                <w:bCs/>
              </w:rPr>
            </w:pPr>
            <w:r w:rsidRPr="00DA156F">
              <w:rPr>
                <w:sz w:val="22"/>
                <w:szCs w:val="22"/>
              </w:rPr>
              <w:t>END</w:t>
            </w:r>
          </w:p>
        </w:tc>
      </w:tr>
      <w:tr w:rsidR="006A522F" w:rsidRPr="00DA156F" w14:paraId="40197032"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3106212E" w14:textId="77777777" w:rsidR="006A522F" w:rsidRPr="00DA156F" w:rsidRDefault="006A522F" w:rsidP="00415767">
            <w:pPr>
              <w:spacing w:line="276" w:lineRule="auto"/>
              <w:jc w:val="center"/>
              <w:rPr>
                <w:bCs/>
              </w:rPr>
            </w:pPr>
            <w:r w:rsidRPr="00DA156F">
              <w:rPr>
                <w:sz w:val="22"/>
                <w:szCs w:val="22"/>
              </w:rPr>
              <w:lastRenderedPageBreak/>
              <w:t>6</w:t>
            </w:r>
          </w:p>
        </w:tc>
        <w:tc>
          <w:tcPr>
            <w:tcW w:w="2357" w:type="dxa"/>
            <w:tcBorders>
              <w:top w:val="single" w:sz="4" w:space="0" w:color="auto"/>
              <w:left w:val="single" w:sz="4" w:space="0" w:color="auto"/>
              <w:bottom w:val="single" w:sz="4" w:space="0" w:color="auto"/>
              <w:right w:val="single" w:sz="4" w:space="0" w:color="auto"/>
            </w:tcBorders>
            <w:hideMark/>
          </w:tcPr>
          <w:p w14:paraId="5333BC99" w14:textId="77777777" w:rsidR="006A522F" w:rsidRPr="00DA156F" w:rsidRDefault="006A522F" w:rsidP="00415767">
            <w:pPr>
              <w:spacing w:line="276" w:lineRule="auto"/>
              <w:rPr>
                <w:bCs/>
              </w:rPr>
            </w:pPr>
            <w:r w:rsidRPr="00DA156F">
              <w:rPr>
                <w:sz w:val="22"/>
                <w:szCs w:val="22"/>
              </w:rPr>
              <w:t>Loại tiền tệ</w:t>
            </w:r>
          </w:p>
        </w:tc>
        <w:tc>
          <w:tcPr>
            <w:tcW w:w="6390" w:type="dxa"/>
            <w:tcBorders>
              <w:top w:val="single" w:sz="4" w:space="0" w:color="auto"/>
              <w:left w:val="single" w:sz="4" w:space="0" w:color="auto"/>
              <w:bottom w:val="single" w:sz="4" w:space="0" w:color="auto"/>
              <w:right w:val="single" w:sz="4" w:space="0" w:color="auto"/>
            </w:tcBorders>
            <w:noWrap/>
            <w:hideMark/>
          </w:tcPr>
          <w:p w14:paraId="02D72017" w14:textId="77777777" w:rsidR="006A522F" w:rsidRPr="00DA156F" w:rsidRDefault="006A522F" w:rsidP="00415767">
            <w:pPr>
              <w:spacing w:line="276" w:lineRule="auto"/>
              <w:rPr>
                <w:bCs/>
              </w:rPr>
            </w:pPr>
            <w:r w:rsidRPr="00DA156F">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noWrap/>
            <w:hideMark/>
          </w:tcPr>
          <w:p w14:paraId="11F6B20E" w14:textId="77777777" w:rsidR="006A522F" w:rsidRPr="00DA156F" w:rsidRDefault="006A522F" w:rsidP="00415767">
            <w:pPr>
              <w:spacing w:line="276" w:lineRule="auto"/>
              <w:rPr>
                <w:bCs/>
              </w:rPr>
            </w:pPr>
            <w:r w:rsidRPr="00DA156F">
              <w:rPr>
                <w:sz w:val="22"/>
                <w:szCs w:val="22"/>
              </w:rPr>
              <w:t>GAM.ACCT_CRNCY_CODE</w:t>
            </w:r>
          </w:p>
        </w:tc>
      </w:tr>
      <w:tr w:rsidR="006A522F" w:rsidRPr="00DA156F" w14:paraId="4F1EC782"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2AF205FB" w14:textId="77777777" w:rsidR="006A522F" w:rsidRPr="00DA156F" w:rsidRDefault="006A522F" w:rsidP="00415767">
            <w:pPr>
              <w:spacing w:line="276" w:lineRule="auto"/>
              <w:jc w:val="center"/>
              <w:rPr>
                <w:bCs/>
              </w:rPr>
            </w:pPr>
            <w:r w:rsidRPr="00DA156F">
              <w:rPr>
                <w:sz w:val="22"/>
                <w:szCs w:val="22"/>
              </w:rPr>
              <w:t>7</w:t>
            </w:r>
          </w:p>
        </w:tc>
        <w:tc>
          <w:tcPr>
            <w:tcW w:w="2357" w:type="dxa"/>
            <w:tcBorders>
              <w:top w:val="single" w:sz="4" w:space="0" w:color="auto"/>
              <w:left w:val="single" w:sz="4" w:space="0" w:color="auto"/>
              <w:bottom w:val="single" w:sz="4" w:space="0" w:color="auto"/>
              <w:right w:val="single" w:sz="4" w:space="0" w:color="auto"/>
            </w:tcBorders>
            <w:hideMark/>
          </w:tcPr>
          <w:p w14:paraId="21DC4387" w14:textId="77777777" w:rsidR="006A522F" w:rsidRPr="00DA156F" w:rsidRDefault="006A522F" w:rsidP="00415767">
            <w:pPr>
              <w:spacing w:line="276" w:lineRule="auto"/>
              <w:rPr>
                <w:bCs/>
              </w:rPr>
            </w:pPr>
            <w:r w:rsidRPr="00DA156F">
              <w:rPr>
                <w:sz w:val="22"/>
                <w:szCs w:val="22"/>
              </w:rPr>
              <w:t>Tài khoản khách hàng</w:t>
            </w:r>
          </w:p>
        </w:tc>
        <w:tc>
          <w:tcPr>
            <w:tcW w:w="6390" w:type="dxa"/>
            <w:tcBorders>
              <w:top w:val="single" w:sz="4" w:space="0" w:color="auto"/>
              <w:left w:val="single" w:sz="4" w:space="0" w:color="auto"/>
              <w:bottom w:val="single" w:sz="4" w:space="0" w:color="auto"/>
              <w:right w:val="single" w:sz="4" w:space="0" w:color="auto"/>
            </w:tcBorders>
            <w:noWrap/>
          </w:tcPr>
          <w:p w14:paraId="1A17679D" w14:textId="77777777" w:rsidR="006A522F" w:rsidRPr="00DA156F" w:rsidRDefault="006A522F" w:rsidP="00415767">
            <w:pPr>
              <w:spacing w:line="276" w:lineRule="auto"/>
              <w:rPr>
                <w:bCs/>
              </w:rPr>
            </w:pPr>
            <w:r w:rsidRPr="00DA156F">
              <w:rPr>
                <w:sz w:val="22"/>
                <w:szCs w:val="22"/>
              </w:rPr>
              <w:t>Tương tự cột “Số CIF” (STT 3)</w:t>
            </w:r>
          </w:p>
          <w:p w14:paraId="0EEEB626" w14:textId="77777777" w:rsidR="006A522F" w:rsidRPr="00DA156F" w:rsidRDefault="006A522F" w:rsidP="00415767">
            <w:pPr>
              <w:spacing w:line="276" w:lineRule="auto"/>
            </w:pPr>
          </w:p>
        </w:tc>
        <w:tc>
          <w:tcPr>
            <w:tcW w:w="5850" w:type="dxa"/>
            <w:tcBorders>
              <w:top w:val="single" w:sz="4" w:space="0" w:color="auto"/>
              <w:left w:val="single" w:sz="4" w:space="0" w:color="auto"/>
              <w:bottom w:val="single" w:sz="4" w:space="0" w:color="auto"/>
              <w:right w:val="single" w:sz="4" w:space="0" w:color="auto"/>
            </w:tcBorders>
            <w:noWrap/>
          </w:tcPr>
          <w:p w14:paraId="76CE878C" w14:textId="77777777" w:rsidR="006A522F" w:rsidRPr="00DA156F" w:rsidRDefault="006A522F" w:rsidP="00415767">
            <w:pPr>
              <w:spacing w:line="276" w:lineRule="auto"/>
              <w:rPr>
                <w:bCs/>
                <w:i/>
                <w:iCs/>
              </w:rPr>
            </w:pPr>
            <w:r w:rsidRPr="00DA156F">
              <w:rPr>
                <w:sz w:val="22"/>
                <w:szCs w:val="22"/>
              </w:rPr>
              <w:t>Lấy cột “NAME” trong bảng tạm TEMP_CIF, cách lấy tham khảo ở mục “</w:t>
            </w:r>
            <w:r w:rsidRPr="00DA156F">
              <w:rPr>
                <w:i/>
                <w:iCs/>
                <w:sz w:val="22"/>
                <w:szCs w:val="22"/>
              </w:rPr>
              <w:t>Các quy tắc xử lý chung”</w:t>
            </w:r>
            <w:r w:rsidRPr="00DA156F">
              <w:rPr>
                <w:rStyle w:val="Heading1Char"/>
                <w:bCs/>
                <w:color w:val="3A3A3A"/>
                <w:sz w:val="22"/>
                <w:szCs w:val="22"/>
              </w:rPr>
              <w:t xml:space="preserve"> </w:t>
            </w:r>
            <w:r w:rsidRPr="00FF28FC">
              <w:rPr>
                <w:rStyle w:val="Strong"/>
                <w:rFonts w:ascii="Cambria Math" w:hAnsi="Cambria Math" w:cs="Cambria Math"/>
                <w:color w:val="3A3A3A"/>
                <w:sz w:val="22"/>
                <w:szCs w:val="22"/>
              </w:rPr>
              <w:t>⇢</w:t>
            </w:r>
            <w:r w:rsidRPr="00DA156F">
              <w:rPr>
                <w:sz w:val="22"/>
                <w:szCs w:val="22"/>
              </w:rPr>
              <w:t xml:space="preserve"> </w:t>
            </w:r>
            <w:r w:rsidRPr="00DA156F">
              <w:rPr>
                <w:i/>
                <w:iCs/>
                <w:sz w:val="22"/>
                <w:szCs w:val="22"/>
              </w:rPr>
              <w:t>“Thông tin khách hàng” (</w:t>
            </w:r>
            <w:hyperlink w:anchor="_Thông_tin_khách" w:history="1">
              <w:r w:rsidRPr="00DA156F">
                <w:rPr>
                  <w:rStyle w:val="Hyperlink"/>
                  <w:i/>
                  <w:iCs/>
                  <w:sz w:val="22"/>
                  <w:szCs w:val="22"/>
                </w:rPr>
                <w:t>link</w:t>
              </w:r>
            </w:hyperlink>
            <w:r w:rsidRPr="00DA156F">
              <w:rPr>
                <w:i/>
                <w:iCs/>
                <w:sz w:val="22"/>
                <w:szCs w:val="22"/>
              </w:rPr>
              <w:t>)</w:t>
            </w:r>
          </w:p>
          <w:p w14:paraId="6C330B74" w14:textId="77777777" w:rsidR="006A522F" w:rsidRPr="00DA156F" w:rsidRDefault="006A522F" w:rsidP="00415767">
            <w:pPr>
              <w:spacing w:line="276" w:lineRule="auto"/>
              <w:rPr>
                <w:i/>
                <w:iCs/>
              </w:rPr>
            </w:pPr>
          </w:p>
          <w:p w14:paraId="7D4B5C3F" w14:textId="77777777" w:rsidR="006A522F" w:rsidRPr="00DA156F" w:rsidRDefault="006A522F" w:rsidP="00415767">
            <w:pPr>
              <w:spacing w:line="276" w:lineRule="auto"/>
            </w:pPr>
            <w:r w:rsidRPr="00DA156F">
              <w:rPr>
                <w:sz w:val="22"/>
                <w:szCs w:val="22"/>
              </w:rPr>
              <w:t>TEMP_CIF.NAME</w:t>
            </w:r>
          </w:p>
        </w:tc>
      </w:tr>
      <w:tr w:rsidR="006A522F" w:rsidRPr="00DA156F" w14:paraId="4FFDB180" w14:textId="77777777" w:rsidTr="00415767">
        <w:trPr>
          <w:trHeight w:val="953"/>
        </w:trPr>
        <w:tc>
          <w:tcPr>
            <w:tcW w:w="703" w:type="dxa"/>
            <w:tcBorders>
              <w:top w:val="single" w:sz="4" w:space="0" w:color="auto"/>
              <w:left w:val="single" w:sz="4" w:space="0" w:color="auto"/>
              <w:bottom w:val="single" w:sz="4" w:space="0" w:color="auto"/>
              <w:right w:val="single" w:sz="4" w:space="0" w:color="auto"/>
            </w:tcBorders>
            <w:hideMark/>
          </w:tcPr>
          <w:p w14:paraId="6AD8B259" w14:textId="77777777" w:rsidR="006A522F" w:rsidRPr="00DA156F" w:rsidRDefault="006A522F" w:rsidP="00415767">
            <w:pPr>
              <w:spacing w:line="276" w:lineRule="auto"/>
              <w:jc w:val="center"/>
              <w:rPr>
                <w:bCs/>
              </w:rPr>
            </w:pPr>
            <w:r w:rsidRPr="00DA156F">
              <w:rPr>
                <w:sz w:val="22"/>
                <w:szCs w:val="22"/>
              </w:rPr>
              <w:t>8</w:t>
            </w:r>
          </w:p>
        </w:tc>
        <w:tc>
          <w:tcPr>
            <w:tcW w:w="2357" w:type="dxa"/>
            <w:tcBorders>
              <w:top w:val="single" w:sz="4" w:space="0" w:color="auto"/>
              <w:left w:val="single" w:sz="4" w:space="0" w:color="auto"/>
              <w:bottom w:val="single" w:sz="4" w:space="0" w:color="auto"/>
              <w:right w:val="single" w:sz="4" w:space="0" w:color="auto"/>
            </w:tcBorders>
            <w:hideMark/>
          </w:tcPr>
          <w:p w14:paraId="163EDE4C" w14:textId="77777777" w:rsidR="006A522F" w:rsidRPr="00DA156F" w:rsidRDefault="006A522F" w:rsidP="00415767">
            <w:pPr>
              <w:spacing w:line="276" w:lineRule="auto"/>
              <w:rPr>
                <w:bCs/>
              </w:rPr>
            </w:pPr>
            <w:r w:rsidRPr="00DA156F">
              <w:rPr>
                <w:sz w:val="22"/>
                <w:szCs w:val="22"/>
              </w:rPr>
              <w:t>Dư nợ</w:t>
            </w:r>
          </w:p>
        </w:tc>
        <w:tc>
          <w:tcPr>
            <w:tcW w:w="6390" w:type="dxa"/>
            <w:tcBorders>
              <w:top w:val="single" w:sz="4" w:space="0" w:color="auto"/>
              <w:left w:val="single" w:sz="4" w:space="0" w:color="auto"/>
              <w:bottom w:val="single" w:sz="4" w:space="0" w:color="auto"/>
              <w:right w:val="single" w:sz="4" w:space="0" w:color="auto"/>
            </w:tcBorders>
            <w:noWrap/>
          </w:tcPr>
          <w:p w14:paraId="04E2B4B2" w14:textId="77777777" w:rsidR="006A522F" w:rsidRPr="00DA156F" w:rsidRDefault="006A522F" w:rsidP="00415767">
            <w:pPr>
              <w:spacing w:line="276" w:lineRule="auto"/>
              <w:rPr>
                <w:bCs/>
              </w:rPr>
            </w:pPr>
            <w:r w:rsidRPr="00DA156F">
              <w:rPr>
                <w:b/>
                <w:bCs/>
                <w:sz w:val="22"/>
                <w:szCs w:val="22"/>
              </w:rPr>
              <w:t>Bước 1:</w:t>
            </w:r>
            <w:r w:rsidRPr="00DA156F">
              <w:rPr>
                <w:sz w:val="22"/>
                <w:szCs w:val="22"/>
              </w:rPr>
              <w:t xml:space="preserve"> Liên kết (JOIN) với bảng TBAADM.EAB với các điều kiện sau:</w:t>
            </w:r>
          </w:p>
          <w:p w14:paraId="083AD527" w14:textId="77777777" w:rsidR="006A522F" w:rsidRPr="00DA156F" w:rsidRDefault="006A522F" w:rsidP="00415767">
            <w:pPr>
              <w:spacing w:line="276" w:lineRule="auto"/>
              <w:rPr>
                <w:bCs/>
              </w:rPr>
            </w:pPr>
          </w:p>
          <w:p w14:paraId="540FED64" w14:textId="77777777" w:rsidR="006A522F" w:rsidRPr="00DA156F" w:rsidRDefault="006A522F" w:rsidP="00415767">
            <w:pPr>
              <w:spacing w:line="276" w:lineRule="auto"/>
              <w:rPr>
                <w:bCs/>
                <w:color w:val="0000FF"/>
              </w:rPr>
            </w:pPr>
            <w:r w:rsidRPr="00DA156F">
              <w:rPr>
                <w:sz w:val="22"/>
                <w:szCs w:val="22"/>
              </w:rPr>
              <w:t>GAM.ACID = EAB.ACID</w:t>
            </w:r>
            <w:r w:rsidRPr="00DA156F">
              <w:rPr>
                <w:color w:val="0000FF"/>
                <w:sz w:val="22"/>
                <w:szCs w:val="22"/>
              </w:rPr>
              <w:t xml:space="preserve"> </w:t>
            </w:r>
          </w:p>
          <w:p w14:paraId="02130653" w14:textId="77777777" w:rsidR="006A522F" w:rsidRPr="00BA2A41" w:rsidRDefault="006A522F" w:rsidP="00415767">
            <w:pPr>
              <w:spacing w:line="276" w:lineRule="auto"/>
              <w:rPr>
                <w:color w:val="0000FF"/>
              </w:rPr>
            </w:pPr>
            <w:r w:rsidRPr="00DA156F">
              <w:rPr>
                <w:color w:val="0000FF"/>
                <w:sz w:val="22"/>
                <w:szCs w:val="22"/>
              </w:rPr>
              <w:t>AND</w:t>
            </w:r>
            <w:r>
              <w:rPr>
                <w:color w:val="0000FF"/>
                <w:sz w:val="22"/>
                <w:szCs w:val="22"/>
              </w:rPr>
              <w:t xml:space="preserve"> </w:t>
            </w:r>
            <w:r w:rsidRPr="00DA156F">
              <w:rPr>
                <w:sz w:val="22"/>
                <w:szCs w:val="22"/>
              </w:rPr>
              <w:t xml:space="preserve">GAM.BANK_ID = EAB.BANK_ID </w:t>
            </w:r>
          </w:p>
          <w:p w14:paraId="2EE64E55" w14:textId="77777777" w:rsidR="006A522F" w:rsidRPr="00BA2A41" w:rsidRDefault="006A522F" w:rsidP="00415767">
            <w:pPr>
              <w:spacing w:line="276" w:lineRule="auto"/>
              <w:rPr>
                <w:bCs/>
                <w:color w:val="0000FF"/>
              </w:rPr>
            </w:pPr>
            <w:r w:rsidRPr="00DA156F">
              <w:rPr>
                <w:color w:val="0000FF"/>
                <w:sz w:val="22"/>
                <w:szCs w:val="22"/>
              </w:rPr>
              <w:t xml:space="preserve">AND </w:t>
            </w:r>
            <w:r w:rsidRPr="00DA156F">
              <w:rPr>
                <w:sz w:val="22"/>
                <w:szCs w:val="22"/>
              </w:rPr>
              <w:t xml:space="preserve">'&lt;NGÀY_BáO_CÁO&gt;' BETWEEN TO_CHAR(EAB.EOD_DATE, 'YYYYMMDD') </w:t>
            </w:r>
            <w:r w:rsidRPr="00DA156F">
              <w:rPr>
                <w:color w:val="000000"/>
                <w:sz w:val="22"/>
                <w:szCs w:val="22"/>
              </w:rPr>
              <w:t>AND</w:t>
            </w:r>
            <w:r w:rsidRPr="00DA156F">
              <w:rPr>
                <w:sz w:val="22"/>
                <w:szCs w:val="22"/>
              </w:rPr>
              <w:t xml:space="preserve"> TO_CHAR(EAB.END_EOD_DATE, 'YYYYMMDD') </w:t>
            </w:r>
          </w:p>
          <w:p w14:paraId="5457E4DA" w14:textId="77777777" w:rsidR="006A522F" w:rsidRPr="00BA2A41" w:rsidRDefault="006A522F" w:rsidP="00415767">
            <w:pPr>
              <w:spacing w:line="276" w:lineRule="auto"/>
              <w:rPr>
                <w:bCs/>
                <w:color w:val="0000FF"/>
              </w:rPr>
            </w:pPr>
            <w:r w:rsidRPr="00DA156F">
              <w:rPr>
                <w:color w:val="0000FF"/>
                <w:sz w:val="22"/>
                <w:szCs w:val="22"/>
              </w:rPr>
              <w:t xml:space="preserve">AND </w:t>
            </w:r>
            <w:r w:rsidRPr="00DA156F">
              <w:rPr>
                <w:sz w:val="22"/>
                <w:szCs w:val="22"/>
              </w:rPr>
              <w:t>EAB.TRAN_DATE_BAL &lt;&gt; 0</w:t>
            </w:r>
          </w:p>
          <w:p w14:paraId="4AF36519" w14:textId="77777777" w:rsidR="006A522F" w:rsidRPr="00DA156F" w:rsidRDefault="006A522F" w:rsidP="00415767">
            <w:pPr>
              <w:spacing w:line="276" w:lineRule="auto"/>
            </w:pPr>
          </w:p>
          <w:p w14:paraId="767A4B1E" w14:textId="77777777" w:rsidR="006A522F" w:rsidRPr="00DA156F" w:rsidRDefault="006A522F" w:rsidP="00415767">
            <w:pPr>
              <w:spacing w:line="276" w:lineRule="auto"/>
            </w:pPr>
            <w:r w:rsidRPr="00DA156F">
              <w:rPr>
                <w:b/>
                <w:bCs/>
                <w:sz w:val="22"/>
                <w:szCs w:val="22"/>
              </w:rPr>
              <w:t>Bước 2:</w:t>
            </w:r>
            <w:r w:rsidRPr="00DA156F">
              <w:rPr>
                <w:sz w:val="22"/>
                <w:szCs w:val="22"/>
              </w:rPr>
              <w:t xml:space="preserve"> Tính SUM theo GROUP BY các cột sau:</w:t>
            </w:r>
          </w:p>
          <w:p w14:paraId="4CA0B256" w14:textId="77777777" w:rsidR="006A522F" w:rsidRPr="00DA156F" w:rsidRDefault="006A522F" w:rsidP="00415767">
            <w:pPr>
              <w:spacing w:line="276" w:lineRule="auto"/>
            </w:pPr>
          </w:p>
          <w:p w14:paraId="4BE67192" w14:textId="77777777" w:rsidR="006A522F" w:rsidRPr="00DA156F" w:rsidRDefault="006A522F" w:rsidP="00415767">
            <w:pPr>
              <w:spacing w:line="276" w:lineRule="auto"/>
            </w:pPr>
            <w:r w:rsidRPr="00DA156F">
              <w:rPr>
                <w:sz w:val="22"/>
                <w:szCs w:val="22"/>
              </w:rPr>
              <w:t>GAM.SOL_ID, GAM.ACCT_CRNCY_CODE, GAM.FORACID, CIF.ORGKEY, TEMP_CIF.TT35,</w:t>
            </w:r>
          </w:p>
          <w:p w14:paraId="629FD031" w14:textId="77777777" w:rsidR="006A522F" w:rsidRPr="00DA156F" w:rsidRDefault="006A522F" w:rsidP="00415767">
            <w:pPr>
              <w:spacing w:line="276" w:lineRule="auto"/>
            </w:pPr>
            <w:r w:rsidRPr="00DA156F">
              <w:rPr>
                <w:sz w:val="22"/>
                <w:szCs w:val="22"/>
              </w:rPr>
              <w:t>TEMP_LMT.HOP_DONG_CON, TEMP_LMT.HAN_MUC_HOP_DONG_CON, GAM.ACCT_NAME,</w:t>
            </w:r>
          </w:p>
          <w:p w14:paraId="2802E60F" w14:textId="77777777" w:rsidR="006A522F" w:rsidRPr="00DA156F" w:rsidRDefault="006A522F" w:rsidP="00415767">
            <w:pPr>
              <w:spacing w:line="276" w:lineRule="auto"/>
            </w:pPr>
            <w:r w:rsidRPr="00DA156F">
              <w:rPr>
                <w:sz w:val="22"/>
                <w:szCs w:val="22"/>
              </w:rPr>
              <w:t xml:space="preserve">GAM.GL_SUB_HEAD_CODE, TEMP_CIF.CORPORATE_NAME, </w:t>
            </w:r>
            <w:r w:rsidRPr="00DA156F">
              <w:rPr>
                <w:sz w:val="22"/>
                <w:szCs w:val="22"/>
              </w:rPr>
              <w:lastRenderedPageBreak/>
              <w:t>TEMP_CIF.NAME, SOL.SOL_DESC</w:t>
            </w:r>
          </w:p>
        </w:tc>
        <w:tc>
          <w:tcPr>
            <w:tcW w:w="5850" w:type="dxa"/>
            <w:tcBorders>
              <w:top w:val="single" w:sz="4" w:space="0" w:color="auto"/>
              <w:left w:val="single" w:sz="4" w:space="0" w:color="auto"/>
              <w:bottom w:val="single" w:sz="4" w:space="0" w:color="auto"/>
              <w:right w:val="single" w:sz="4" w:space="0" w:color="auto"/>
            </w:tcBorders>
            <w:noWrap/>
            <w:hideMark/>
          </w:tcPr>
          <w:p w14:paraId="12408367" w14:textId="77777777" w:rsidR="006A522F" w:rsidRPr="00DA156F" w:rsidRDefault="006A522F" w:rsidP="00415767">
            <w:pPr>
              <w:spacing w:line="276" w:lineRule="auto"/>
              <w:rPr>
                <w:bCs/>
              </w:rPr>
            </w:pPr>
            <w:r w:rsidRPr="00DA156F">
              <w:rPr>
                <w:sz w:val="22"/>
                <w:szCs w:val="22"/>
              </w:rPr>
              <w:lastRenderedPageBreak/>
              <w:t xml:space="preserve">SUM(-EAB.TRAN_DATE_BAL) </w:t>
            </w:r>
          </w:p>
        </w:tc>
      </w:tr>
      <w:tr w:rsidR="006A522F" w:rsidRPr="00DA156F" w14:paraId="7EC270CD"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528F6659" w14:textId="77777777" w:rsidR="006A522F" w:rsidRPr="00DA156F" w:rsidRDefault="006A522F" w:rsidP="00415767">
            <w:pPr>
              <w:spacing w:line="276" w:lineRule="auto"/>
              <w:jc w:val="center"/>
              <w:rPr>
                <w:bCs/>
              </w:rPr>
            </w:pPr>
            <w:r w:rsidRPr="00DA156F">
              <w:rPr>
                <w:sz w:val="22"/>
                <w:szCs w:val="22"/>
              </w:rPr>
              <w:t>9</w:t>
            </w:r>
          </w:p>
        </w:tc>
        <w:tc>
          <w:tcPr>
            <w:tcW w:w="2357" w:type="dxa"/>
            <w:tcBorders>
              <w:top w:val="single" w:sz="4" w:space="0" w:color="auto"/>
              <w:left w:val="single" w:sz="4" w:space="0" w:color="auto"/>
              <w:bottom w:val="single" w:sz="4" w:space="0" w:color="auto"/>
              <w:right w:val="single" w:sz="4" w:space="0" w:color="auto"/>
            </w:tcBorders>
            <w:hideMark/>
          </w:tcPr>
          <w:p w14:paraId="62563EEB" w14:textId="77777777" w:rsidR="006A522F" w:rsidRPr="00DA156F" w:rsidRDefault="006A522F" w:rsidP="00415767">
            <w:pPr>
              <w:spacing w:line="276" w:lineRule="auto"/>
              <w:rPr>
                <w:bCs/>
              </w:rPr>
            </w:pPr>
            <w:r w:rsidRPr="00DA156F">
              <w:rPr>
                <w:sz w:val="22"/>
                <w:szCs w:val="22"/>
              </w:rPr>
              <w:t>Dư nợ quy đổi</w:t>
            </w:r>
          </w:p>
        </w:tc>
        <w:tc>
          <w:tcPr>
            <w:tcW w:w="6390" w:type="dxa"/>
            <w:tcBorders>
              <w:top w:val="single" w:sz="4" w:space="0" w:color="auto"/>
              <w:left w:val="single" w:sz="4" w:space="0" w:color="auto"/>
              <w:bottom w:val="single" w:sz="4" w:space="0" w:color="auto"/>
              <w:right w:val="single" w:sz="4" w:space="0" w:color="auto"/>
            </w:tcBorders>
            <w:noWrap/>
          </w:tcPr>
          <w:p w14:paraId="21B8AE5D" w14:textId="77777777" w:rsidR="006A522F" w:rsidRPr="00DA156F" w:rsidRDefault="006A522F" w:rsidP="00415767">
            <w:pPr>
              <w:spacing w:line="276" w:lineRule="auto"/>
              <w:rPr>
                <w:bCs/>
              </w:rPr>
            </w:pPr>
          </w:p>
        </w:tc>
        <w:tc>
          <w:tcPr>
            <w:tcW w:w="5850" w:type="dxa"/>
            <w:tcBorders>
              <w:top w:val="single" w:sz="4" w:space="0" w:color="auto"/>
              <w:left w:val="single" w:sz="4" w:space="0" w:color="auto"/>
              <w:bottom w:val="single" w:sz="4" w:space="0" w:color="auto"/>
              <w:right w:val="single" w:sz="4" w:space="0" w:color="auto"/>
            </w:tcBorders>
            <w:noWrap/>
          </w:tcPr>
          <w:p w14:paraId="4505FC54" w14:textId="27BFEA8B" w:rsidR="006A522F" w:rsidRPr="00DA156F" w:rsidRDefault="006A522F" w:rsidP="00415767">
            <w:pPr>
              <w:spacing w:line="276" w:lineRule="auto"/>
              <w:rPr>
                <w:bCs/>
                <w:color w:val="000000"/>
              </w:rPr>
            </w:pPr>
            <w:r w:rsidRPr="00DA156F">
              <w:rPr>
                <w:color w:val="000000"/>
                <w:sz w:val="22"/>
                <w:szCs w:val="22"/>
              </w:rPr>
              <w:t>Lấy cột “</w:t>
            </w:r>
            <w:r w:rsidRPr="00DA156F">
              <w:rPr>
                <w:color w:val="000000"/>
                <w:sz w:val="22"/>
                <w:szCs w:val="22"/>
                <w:lang w:val="vi-VN"/>
              </w:rPr>
              <w:t>DU_NO</w:t>
            </w:r>
            <w:r w:rsidRPr="00DA156F">
              <w:rPr>
                <w:color w:val="000000"/>
                <w:sz w:val="22"/>
                <w:szCs w:val="22"/>
              </w:rPr>
              <w:t xml:space="preserve">” (STT 8) * Tỷ giá quy đổi (VND), tham khảo </w:t>
            </w:r>
            <w:r w:rsidRPr="00DA156F">
              <w:rPr>
                <w:b/>
                <w:bCs/>
                <w:color w:val="000000"/>
                <w:sz w:val="22"/>
                <w:szCs w:val="22"/>
              </w:rPr>
              <w:t>Function</w:t>
            </w:r>
            <w:r w:rsidRPr="00DA156F">
              <w:rPr>
                <w:color w:val="000000"/>
                <w:sz w:val="22"/>
                <w:szCs w:val="22"/>
              </w:rPr>
              <w:t xml:space="preserve"> tính tỷ giá ở mục </w:t>
            </w:r>
            <w:r w:rsidRPr="00DA156F">
              <w:rPr>
                <w:i/>
                <w:iCs/>
                <w:color w:val="000000"/>
                <w:sz w:val="22"/>
                <w:szCs w:val="22"/>
              </w:rPr>
              <w:t xml:space="preserve">“Các quy tắc xử lý chung” </w:t>
            </w:r>
            <w:r w:rsidRPr="00FF28FC">
              <w:rPr>
                <w:rStyle w:val="Strong"/>
                <w:rFonts w:ascii="Cambria Math" w:hAnsi="Cambria Math" w:cs="Cambria Math"/>
                <w:i/>
                <w:iCs/>
                <w:color w:val="3A3A3A"/>
                <w:sz w:val="22"/>
                <w:szCs w:val="22"/>
              </w:rPr>
              <w:t>⇢</w:t>
            </w:r>
            <w:r w:rsidRPr="00DA156F">
              <w:rPr>
                <w:rStyle w:val="Strong"/>
                <w:i/>
                <w:iCs/>
                <w:color w:val="3A3A3A"/>
                <w:sz w:val="22"/>
                <w:szCs w:val="22"/>
              </w:rPr>
              <w:t xml:space="preserve"> </w:t>
            </w:r>
            <w:r w:rsidRPr="00DA156F">
              <w:rPr>
                <w:i/>
                <w:iCs/>
                <w:color w:val="000000"/>
                <w:sz w:val="22"/>
                <w:szCs w:val="22"/>
              </w:rPr>
              <w:t xml:space="preserve"> “Tỷ giá”</w:t>
            </w:r>
            <w:r w:rsidRPr="00DA156F">
              <w:rPr>
                <w:rStyle w:val="Heading1Char"/>
                <w:bCs/>
                <w:i/>
                <w:iCs/>
                <w:color w:val="3A3A3A"/>
                <w:sz w:val="22"/>
                <w:szCs w:val="22"/>
              </w:rPr>
              <w:t xml:space="preserve"> </w:t>
            </w:r>
            <w:r w:rsidRPr="00FF28FC">
              <w:rPr>
                <w:rStyle w:val="Strong"/>
                <w:rFonts w:ascii="Cambria Math" w:hAnsi="Cambria Math" w:cs="Cambria Math"/>
                <w:i/>
                <w:iCs/>
                <w:color w:val="3A3A3A"/>
                <w:sz w:val="22"/>
                <w:szCs w:val="22"/>
              </w:rPr>
              <w:t>⇢</w:t>
            </w:r>
            <w:r w:rsidRPr="00DA156F">
              <w:rPr>
                <w:rStyle w:val="Strong"/>
                <w:i/>
                <w:iCs/>
                <w:color w:val="3A3A3A"/>
                <w:sz w:val="22"/>
                <w:szCs w:val="22"/>
              </w:rPr>
              <w:t xml:space="preserve"> </w:t>
            </w:r>
            <w:r w:rsidRPr="00DA156F">
              <w:rPr>
                <w:i/>
                <w:iCs/>
                <w:color w:val="000000"/>
                <w:sz w:val="22"/>
                <w:szCs w:val="22"/>
              </w:rPr>
              <w:t xml:space="preserve"> “</w:t>
            </w:r>
            <w:r>
              <w:rPr>
                <w:i/>
                <w:iCs/>
                <w:color w:val="000000"/>
                <w:sz w:val="22"/>
                <w:szCs w:val="22"/>
              </w:rPr>
              <w:t>Tỷ giá quy đổi cuối ngày CUSTOM.LN_GET_EXRATE</w:t>
            </w:r>
            <w:r w:rsidRPr="00DA156F">
              <w:rPr>
                <w:i/>
                <w:iCs/>
                <w:color w:val="000000"/>
                <w:sz w:val="22"/>
                <w:szCs w:val="22"/>
              </w:rPr>
              <w:t>” (</w:t>
            </w:r>
            <w:hyperlink w:anchor="_Tỷ_giá_quy_2" w:history="1">
              <w:r w:rsidRPr="00DA156F">
                <w:rPr>
                  <w:rStyle w:val="Hyperlink"/>
                  <w:i/>
                  <w:iCs/>
                  <w:sz w:val="22"/>
                  <w:szCs w:val="22"/>
                </w:rPr>
                <w:t>link</w:t>
              </w:r>
            </w:hyperlink>
            <w:r w:rsidRPr="00DA156F">
              <w:rPr>
                <w:i/>
                <w:iCs/>
                <w:color w:val="000000"/>
                <w:sz w:val="22"/>
                <w:szCs w:val="22"/>
              </w:rPr>
              <w:t xml:space="preserve">) </w:t>
            </w:r>
            <w:r w:rsidRPr="00DA156F">
              <w:rPr>
                <w:color w:val="000000"/>
                <w:sz w:val="22"/>
                <w:szCs w:val="22"/>
              </w:rPr>
              <w:t>theo logic sau:</w:t>
            </w:r>
          </w:p>
          <w:p w14:paraId="11ADF47E" w14:textId="77777777" w:rsidR="006A522F" w:rsidRPr="00DA156F" w:rsidRDefault="006A522F" w:rsidP="00415767">
            <w:pPr>
              <w:spacing w:line="276" w:lineRule="auto"/>
            </w:pPr>
          </w:p>
          <w:p w14:paraId="59892E4F" w14:textId="77777777" w:rsidR="006A522F" w:rsidRPr="00DA156F" w:rsidRDefault="006A522F" w:rsidP="00415767">
            <w:pPr>
              <w:spacing w:line="276" w:lineRule="auto"/>
              <w:rPr>
                <w:bCs/>
              </w:rPr>
            </w:pPr>
            <w:r w:rsidRPr="00DA156F">
              <w:rPr>
                <w:sz w:val="22"/>
                <w:szCs w:val="22"/>
              </w:rPr>
              <w:t>“Dư nợ” * CUSTOM.LN_GET_EXRATE('M1000','VND',GAM.ACCT_CRNCY_CODE, TO_DATE('&lt;NGÀY_BÁO_CÁO&gt;' , 'YYYYMMDD'))</w:t>
            </w:r>
          </w:p>
        </w:tc>
      </w:tr>
      <w:tr w:rsidR="006A522F" w:rsidRPr="00DA156F" w14:paraId="0BAB47A3"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046E5C17" w14:textId="77777777" w:rsidR="006A522F" w:rsidRPr="00DA156F" w:rsidRDefault="006A522F" w:rsidP="00415767">
            <w:pPr>
              <w:spacing w:line="276" w:lineRule="auto"/>
              <w:jc w:val="center"/>
              <w:rPr>
                <w:bCs/>
              </w:rPr>
            </w:pPr>
            <w:r w:rsidRPr="00DA156F">
              <w:rPr>
                <w:sz w:val="22"/>
                <w:szCs w:val="22"/>
              </w:rPr>
              <w:t>10</w:t>
            </w:r>
          </w:p>
        </w:tc>
        <w:tc>
          <w:tcPr>
            <w:tcW w:w="2357" w:type="dxa"/>
            <w:tcBorders>
              <w:top w:val="single" w:sz="4" w:space="0" w:color="auto"/>
              <w:left w:val="single" w:sz="4" w:space="0" w:color="auto"/>
              <w:bottom w:val="single" w:sz="4" w:space="0" w:color="auto"/>
              <w:right w:val="single" w:sz="4" w:space="0" w:color="auto"/>
            </w:tcBorders>
            <w:hideMark/>
          </w:tcPr>
          <w:p w14:paraId="18CF9C53" w14:textId="77777777" w:rsidR="006A522F" w:rsidRPr="00DA156F" w:rsidRDefault="006A522F" w:rsidP="00415767">
            <w:pPr>
              <w:spacing w:line="276" w:lineRule="auto"/>
              <w:rPr>
                <w:bCs/>
              </w:rPr>
            </w:pPr>
            <w:r w:rsidRPr="00DA156F">
              <w:rPr>
                <w:sz w:val="22"/>
                <w:szCs w:val="22"/>
              </w:rPr>
              <w:t>Hợp đồng tín dụng</w:t>
            </w:r>
          </w:p>
        </w:tc>
        <w:tc>
          <w:tcPr>
            <w:tcW w:w="6390" w:type="dxa"/>
            <w:tcBorders>
              <w:top w:val="single" w:sz="4" w:space="0" w:color="auto"/>
              <w:left w:val="single" w:sz="4" w:space="0" w:color="auto"/>
              <w:bottom w:val="single" w:sz="4" w:space="0" w:color="auto"/>
              <w:right w:val="single" w:sz="4" w:space="0" w:color="auto"/>
            </w:tcBorders>
            <w:noWrap/>
          </w:tcPr>
          <w:p w14:paraId="6FACD7F1" w14:textId="77777777" w:rsidR="006A522F" w:rsidRPr="00DA156F" w:rsidRDefault="006A522F" w:rsidP="00415767">
            <w:pPr>
              <w:spacing w:line="276" w:lineRule="auto"/>
              <w:rPr>
                <w:bCs/>
              </w:rPr>
            </w:pPr>
            <w:r w:rsidRPr="00DA156F">
              <w:rPr>
                <w:sz w:val="22"/>
                <w:szCs w:val="22"/>
              </w:rPr>
              <w:t xml:space="preserve">Liên kết (LEFT JOIN) với bảng tạm TEMP_LMT, cách lấy dữ liệu bảng tạm TEMP_LMT tham khảo ở mục </w:t>
            </w:r>
            <w:r w:rsidRPr="00DA156F">
              <w:rPr>
                <w:i/>
                <w:iCs/>
                <w:sz w:val="22"/>
                <w:szCs w:val="22"/>
              </w:rPr>
              <w:t>“Các quy tắc xử lý chung”</w:t>
            </w:r>
            <w:r w:rsidRPr="00DA156F">
              <w:rPr>
                <w:rStyle w:val="Strong"/>
                <w:i/>
                <w:iCs/>
                <w:color w:val="3A3A3A"/>
                <w:sz w:val="22"/>
                <w:szCs w:val="22"/>
              </w:rPr>
              <w:t xml:space="preserve"> </w:t>
            </w:r>
            <w:r w:rsidRPr="00FF28FC">
              <w:rPr>
                <w:rStyle w:val="Strong"/>
                <w:rFonts w:ascii="Cambria Math" w:hAnsi="Cambria Math" w:cs="Cambria Math"/>
                <w:i/>
                <w:iCs/>
                <w:color w:val="3A3A3A"/>
                <w:sz w:val="22"/>
                <w:szCs w:val="22"/>
              </w:rPr>
              <w:t>⇢</w:t>
            </w:r>
            <w:r w:rsidRPr="00DA156F">
              <w:rPr>
                <w:i/>
                <w:iCs/>
                <w:sz w:val="22"/>
                <w:szCs w:val="22"/>
              </w:rPr>
              <w:t xml:space="preserve"> “Hợp đồng hạn mức (HĐHM)</w:t>
            </w:r>
            <w:r w:rsidRPr="00DA156F">
              <w:rPr>
                <w:sz w:val="22"/>
                <w:szCs w:val="22"/>
              </w:rPr>
              <w:t xml:space="preserve">” </w:t>
            </w:r>
            <w:r w:rsidRPr="00DA156F">
              <w:rPr>
                <w:i/>
                <w:iCs/>
                <w:sz w:val="22"/>
                <w:szCs w:val="22"/>
              </w:rPr>
              <w:t>(</w:t>
            </w:r>
            <w:hyperlink w:anchor="_Hợp_đồng_hạn" w:history="1">
              <w:r w:rsidRPr="00DA156F">
                <w:rPr>
                  <w:rStyle w:val="Hyperlink"/>
                  <w:i/>
                  <w:iCs/>
                  <w:sz w:val="22"/>
                  <w:szCs w:val="22"/>
                </w:rPr>
                <w:t>link</w:t>
              </w:r>
            </w:hyperlink>
            <w:r w:rsidRPr="00DA156F">
              <w:rPr>
                <w:i/>
                <w:iCs/>
                <w:sz w:val="22"/>
                <w:szCs w:val="22"/>
              </w:rPr>
              <w:t>)</w:t>
            </w:r>
            <w:r w:rsidRPr="00DA156F">
              <w:rPr>
                <w:sz w:val="22"/>
                <w:szCs w:val="22"/>
              </w:rPr>
              <w:t xml:space="preserve"> với điều kiện sau:</w:t>
            </w:r>
          </w:p>
          <w:p w14:paraId="54E536CE" w14:textId="77777777" w:rsidR="006A522F" w:rsidRPr="00DA156F" w:rsidRDefault="006A522F" w:rsidP="00415767">
            <w:pPr>
              <w:spacing w:line="276" w:lineRule="auto"/>
              <w:rPr>
                <w:bCs/>
              </w:rPr>
            </w:pPr>
          </w:p>
          <w:p w14:paraId="78745938" w14:textId="77777777" w:rsidR="006A522F" w:rsidRPr="00DA156F" w:rsidRDefault="006A522F" w:rsidP="00415767">
            <w:pPr>
              <w:spacing w:line="276" w:lineRule="auto"/>
              <w:rPr>
                <w:bCs/>
              </w:rPr>
            </w:pPr>
            <w:r w:rsidRPr="00DA156F">
              <w:rPr>
                <w:sz w:val="22"/>
                <w:szCs w:val="22"/>
              </w:rPr>
              <w:t>GAM.LIMIT_B2KID = TEMP_LMT.LIMIT_B2KID</w:t>
            </w:r>
            <w:r>
              <w:rPr>
                <w:sz w:val="22"/>
                <w:szCs w:val="22"/>
              </w:rPr>
              <w:t>_C</w:t>
            </w:r>
          </w:p>
        </w:tc>
        <w:tc>
          <w:tcPr>
            <w:tcW w:w="5850" w:type="dxa"/>
            <w:tcBorders>
              <w:top w:val="single" w:sz="4" w:space="0" w:color="auto"/>
              <w:left w:val="single" w:sz="4" w:space="0" w:color="auto"/>
              <w:bottom w:val="single" w:sz="4" w:space="0" w:color="auto"/>
              <w:right w:val="single" w:sz="4" w:space="0" w:color="auto"/>
            </w:tcBorders>
            <w:noWrap/>
          </w:tcPr>
          <w:p w14:paraId="228FB820" w14:textId="77777777" w:rsidR="006A522F" w:rsidRPr="00DA156F" w:rsidRDefault="006A522F" w:rsidP="00415767">
            <w:pPr>
              <w:spacing w:line="276" w:lineRule="auto"/>
              <w:rPr>
                <w:bCs/>
                <w:i/>
                <w:iCs/>
              </w:rPr>
            </w:pPr>
            <w:r w:rsidRPr="00DA156F">
              <w:rPr>
                <w:sz w:val="22"/>
                <w:szCs w:val="22"/>
              </w:rPr>
              <w:t>Lấy cột “</w:t>
            </w:r>
            <w:r w:rsidRPr="00DA156F">
              <w:rPr>
                <w:color w:val="000000"/>
                <w:sz w:val="22"/>
                <w:szCs w:val="22"/>
              </w:rPr>
              <w:t>HOP_DONG_CON</w:t>
            </w:r>
            <w:r w:rsidRPr="00DA156F">
              <w:rPr>
                <w:sz w:val="22"/>
                <w:szCs w:val="22"/>
              </w:rPr>
              <w:t>” trong bảng tạm TEMP_LMT, cách lấy tham khảo ở mục “</w:t>
            </w:r>
            <w:r w:rsidRPr="00DA156F">
              <w:rPr>
                <w:i/>
                <w:iCs/>
                <w:sz w:val="22"/>
                <w:szCs w:val="22"/>
              </w:rPr>
              <w:t>Các quy tắc xử lý chung”</w:t>
            </w:r>
            <w:r w:rsidRPr="00DA156F">
              <w:rPr>
                <w:rStyle w:val="Heading1Char"/>
                <w:bCs/>
                <w:color w:val="3A3A3A"/>
                <w:sz w:val="22"/>
                <w:szCs w:val="22"/>
              </w:rPr>
              <w:t xml:space="preserve"> </w:t>
            </w:r>
            <w:r w:rsidRPr="00FF28FC">
              <w:rPr>
                <w:rStyle w:val="Strong"/>
                <w:rFonts w:ascii="Cambria Math" w:hAnsi="Cambria Math" w:cs="Cambria Math"/>
                <w:color w:val="3A3A3A"/>
                <w:sz w:val="22"/>
                <w:szCs w:val="22"/>
              </w:rPr>
              <w:t>⇢</w:t>
            </w:r>
            <w:r w:rsidRPr="00DA156F">
              <w:rPr>
                <w:sz w:val="22"/>
                <w:szCs w:val="22"/>
              </w:rPr>
              <w:t xml:space="preserve"> </w:t>
            </w:r>
            <w:r w:rsidRPr="00DA156F">
              <w:rPr>
                <w:i/>
                <w:iCs/>
                <w:sz w:val="22"/>
                <w:szCs w:val="22"/>
              </w:rPr>
              <w:t>“Hợp đồng hạn mức (HĐHM)</w:t>
            </w:r>
            <w:r w:rsidRPr="00DA156F">
              <w:rPr>
                <w:sz w:val="22"/>
                <w:szCs w:val="22"/>
              </w:rPr>
              <w:t xml:space="preserve">” </w:t>
            </w:r>
            <w:r w:rsidRPr="00DA156F">
              <w:rPr>
                <w:i/>
                <w:iCs/>
                <w:sz w:val="22"/>
                <w:szCs w:val="22"/>
              </w:rPr>
              <w:t>(</w:t>
            </w:r>
            <w:hyperlink w:anchor="_Hợp_đồng_hạn" w:history="1">
              <w:r w:rsidRPr="00DA156F">
                <w:rPr>
                  <w:rStyle w:val="Hyperlink"/>
                  <w:i/>
                  <w:iCs/>
                  <w:sz w:val="22"/>
                  <w:szCs w:val="22"/>
                </w:rPr>
                <w:t>link</w:t>
              </w:r>
            </w:hyperlink>
            <w:r w:rsidRPr="00DA156F">
              <w:rPr>
                <w:i/>
                <w:iCs/>
                <w:sz w:val="22"/>
                <w:szCs w:val="22"/>
              </w:rPr>
              <w:t>)</w:t>
            </w:r>
          </w:p>
          <w:p w14:paraId="7E9763FC" w14:textId="77777777" w:rsidR="006A522F" w:rsidRPr="00DA156F" w:rsidRDefault="006A522F" w:rsidP="00415767">
            <w:pPr>
              <w:spacing w:line="276" w:lineRule="auto"/>
              <w:rPr>
                <w:bCs/>
              </w:rPr>
            </w:pPr>
          </w:p>
          <w:p w14:paraId="10E3BBE0" w14:textId="77777777" w:rsidR="006A522F" w:rsidRPr="00DA156F" w:rsidRDefault="006A522F" w:rsidP="00415767">
            <w:pPr>
              <w:spacing w:line="276" w:lineRule="auto"/>
              <w:rPr>
                <w:bCs/>
              </w:rPr>
            </w:pPr>
            <w:r w:rsidRPr="00DA156F">
              <w:rPr>
                <w:sz w:val="22"/>
                <w:szCs w:val="22"/>
              </w:rPr>
              <w:t>TEMP_LMT.</w:t>
            </w:r>
            <w:r w:rsidRPr="00DA156F">
              <w:rPr>
                <w:color w:val="000000"/>
                <w:sz w:val="22"/>
                <w:szCs w:val="22"/>
              </w:rPr>
              <w:t>HOP_DONG_CON</w:t>
            </w:r>
          </w:p>
        </w:tc>
      </w:tr>
      <w:tr w:rsidR="006A522F" w:rsidRPr="00DA156F" w14:paraId="632607FC"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44E7E1BA" w14:textId="77777777" w:rsidR="006A522F" w:rsidRPr="00DA156F" w:rsidRDefault="006A522F" w:rsidP="00415767">
            <w:pPr>
              <w:spacing w:line="276" w:lineRule="auto"/>
              <w:jc w:val="center"/>
              <w:rPr>
                <w:bCs/>
              </w:rPr>
            </w:pPr>
            <w:r w:rsidRPr="00DA156F">
              <w:rPr>
                <w:sz w:val="22"/>
                <w:szCs w:val="22"/>
              </w:rPr>
              <w:t>11</w:t>
            </w:r>
          </w:p>
        </w:tc>
        <w:tc>
          <w:tcPr>
            <w:tcW w:w="2357" w:type="dxa"/>
            <w:tcBorders>
              <w:top w:val="single" w:sz="4" w:space="0" w:color="auto"/>
              <w:left w:val="single" w:sz="4" w:space="0" w:color="auto"/>
              <w:bottom w:val="single" w:sz="4" w:space="0" w:color="auto"/>
              <w:right w:val="single" w:sz="4" w:space="0" w:color="auto"/>
            </w:tcBorders>
            <w:hideMark/>
          </w:tcPr>
          <w:p w14:paraId="0ECB682D" w14:textId="77777777" w:rsidR="006A522F" w:rsidRPr="00DA156F" w:rsidRDefault="006A522F" w:rsidP="00415767">
            <w:pPr>
              <w:spacing w:line="276" w:lineRule="auto"/>
              <w:rPr>
                <w:bCs/>
              </w:rPr>
            </w:pPr>
            <w:r w:rsidRPr="00DA156F">
              <w:rPr>
                <w:sz w:val="22"/>
                <w:szCs w:val="22"/>
              </w:rPr>
              <w:t>Hạn mức tín dụng</w:t>
            </w:r>
          </w:p>
        </w:tc>
        <w:tc>
          <w:tcPr>
            <w:tcW w:w="6390" w:type="dxa"/>
            <w:tcBorders>
              <w:top w:val="single" w:sz="4" w:space="0" w:color="auto"/>
              <w:left w:val="single" w:sz="4" w:space="0" w:color="auto"/>
              <w:bottom w:val="single" w:sz="4" w:space="0" w:color="auto"/>
              <w:right w:val="single" w:sz="4" w:space="0" w:color="auto"/>
            </w:tcBorders>
            <w:noWrap/>
            <w:hideMark/>
          </w:tcPr>
          <w:p w14:paraId="2C684464" w14:textId="77777777" w:rsidR="006A522F" w:rsidRPr="00DA156F" w:rsidRDefault="006A522F" w:rsidP="00415767">
            <w:pPr>
              <w:spacing w:line="276" w:lineRule="auto"/>
              <w:rPr>
                <w:bCs/>
              </w:rPr>
            </w:pPr>
            <w:r w:rsidRPr="00DA156F">
              <w:rPr>
                <w:sz w:val="22"/>
                <w:szCs w:val="22"/>
              </w:rPr>
              <w:t>Tương tự cột “Hợp đồng tín dụng” (STT 10)</w:t>
            </w:r>
          </w:p>
        </w:tc>
        <w:tc>
          <w:tcPr>
            <w:tcW w:w="5850" w:type="dxa"/>
            <w:tcBorders>
              <w:top w:val="single" w:sz="4" w:space="0" w:color="auto"/>
              <w:left w:val="single" w:sz="4" w:space="0" w:color="auto"/>
              <w:bottom w:val="single" w:sz="4" w:space="0" w:color="auto"/>
              <w:right w:val="single" w:sz="4" w:space="0" w:color="auto"/>
            </w:tcBorders>
            <w:noWrap/>
          </w:tcPr>
          <w:p w14:paraId="37147317" w14:textId="77777777" w:rsidR="006A522F" w:rsidRPr="00DA156F" w:rsidRDefault="006A522F" w:rsidP="00415767">
            <w:pPr>
              <w:spacing w:line="276" w:lineRule="auto"/>
              <w:rPr>
                <w:bCs/>
                <w:i/>
                <w:iCs/>
              </w:rPr>
            </w:pPr>
            <w:r w:rsidRPr="00DA156F">
              <w:rPr>
                <w:sz w:val="22"/>
                <w:szCs w:val="22"/>
              </w:rPr>
              <w:t>Lấy cột “HAN_MUC_</w:t>
            </w:r>
            <w:r w:rsidRPr="00DA156F">
              <w:rPr>
                <w:color w:val="000000"/>
                <w:sz w:val="22"/>
                <w:szCs w:val="22"/>
              </w:rPr>
              <w:t>HOP_DONG_CON</w:t>
            </w:r>
            <w:r w:rsidRPr="00DA156F">
              <w:rPr>
                <w:sz w:val="22"/>
                <w:szCs w:val="22"/>
              </w:rPr>
              <w:t>” trong bảng tạm TEMP_LMT, cách lấy tham khảo ở mục “</w:t>
            </w:r>
            <w:r w:rsidRPr="00DA156F">
              <w:rPr>
                <w:i/>
                <w:iCs/>
                <w:sz w:val="22"/>
                <w:szCs w:val="22"/>
              </w:rPr>
              <w:t>Các quy tắc xử lý chung”</w:t>
            </w:r>
            <w:r w:rsidRPr="00DA156F">
              <w:rPr>
                <w:rStyle w:val="Heading1Char"/>
                <w:bCs/>
                <w:color w:val="3A3A3A"/>
                <w:sz w:val="22"/>
                <w:szCs w:val="22"/>
              </w:rPr>
              <w:t xml:space="preserve"> </w:t>
            </w:r>
            <w:r w:rsidRPr="00FF28FC">
              <w:rPr>
                <w:rStyle w:val="Strong"/>
                <w:rFonts w:ascii="Cambria Math" w:hAnsi="Cambria Math" w:cs="Cambria Math"/>
                <w:color w:val="3A3A3A"/>
                <w:sz w:val="22"/>
                <w:szCs w:val="22"/>
              </w:rPr>
              <w:t>⇢</w:t>
            </w:r>
            <w:r w:rsidRPr="00DA156F">
              <w:rPr>
                <w:sz w:val="22"/>
                <w:szCs w:val="22"/>
              </w:rPr>
              <w:t xml:space="preserve"> </w:t>
            </w:r>
            <w:r w:rsidRPr="00DA156F">
              <w:rPr>
                <w:i/>
                <w:iCs/>
                <w:sz w:val="22"/>
                <w:szCs w:val="22"/>
              </w:rPr>
              <w:t>“Hợp đồng hạn mức (HĐHM)</w:t>
            </w:r>
            <w:r w:rsidRPr="00DA156F">
              <w:rPr>
                <w:sz w:val="22"/>
                <w:szCs w:val="22"/>
              </w:rPr>
              <w:t xml:space="preserve">” </w:t>
            </w:r>
            <w:r w:rsidRPr="00DA156F">
              <w:rPr>
                <w:i/>
                <w:iCs/>
                <w:sz w:val="22"/>
                <w:szCs w:val="22"/>
              </w:rPr>
              <w:t>(</w:t>
            </w:r>
            <w:hyperlink w:anchor="_Hợp_đồng_hạn" w:history="1">
              <w:r w:rsidRPr="00DA156F">
                <w:rPr>
                  <w:rStyle w:val="Hyperlink"/>
                  <w:i/>
                  <w:iCs/>
                  <w:sz w:val="22"/>
                  <w:szCs w:val="22"/>
                </w:rPr>
                <w:t>link</w:t>
              </w:r>
            </w:hyperlink>
            <w:r w:rsidRPr="00DA156F">
              <w:rPr>
                <w:i/>
                <w:iCs/>
                <w:sz w:val="22"/>
                <w:szCs w:val="22"/>
              </w:rPr>
              <w:t>)</w:t>
            </w:r>
          </w:p>
          <w:p w14:paraId="26900D21" w14:textId="77777777" w:rsidR="006A522F" w:rsidRPr="00DA156F" w:rsidRDefault="006A522F" w:rsidP="00415767">
            <w:pPr>
              <w:spacing w:line="276" w:lineRule="auto"/>
              <w:rPr>
                <w:bCs/>
              </w:rPr>
            </w:pPr>
          </w:p>
          <w:p w14:paraId="7F54614F" w14:textId="77777777" w:rsidR="006A522F" w:rsidRPr="00DA156F" w:rsidRDefault="006A522F" w:rsidP="00415767">
            <w:pPr>
              <w:spacing w:line="276" w:lineRule="auto"/>
              <w:rPr>
                <w:bCs/>
              </w:rPr>
            </w:pPr>
            <w:r w:rsidRPr="00DA156F">
              <w:rPr>
                <w:sz w:val="22"/>
                <w:szCs w:val="22"/>
              </w:rPr>
              <w:t>TEMP_LMT.HAN_MUC_</w:t>
            </w:r>
            <w:r w:rsidRPr="00DA156F">
              <w:rPr>
                <w:color w:val="000000"/>
                <w:sz w:val="22"/>
                <w:szCs w:val="22"/>
              </w:rPr>
              <w:t>HOP_DONG_CON</w:t>
            </w:r>
          </w:p>
        </w:tc>
      </w:tr>
      <w:tr w:rsidR="006A522F" w:rsidRPr="00DA156F" w14:paraId="253034E1" w14:textId="77777777" w:rsidTr="00415767">
        <w:trPr>
          <w:trHeight w:val="656"/>
        </w:trPr>
        <w:tc>
          <w:tcPr>
            <w:tcW w:w="703" w:type="dxa"/>
            <w:tcBorders>
              <w:top w:val="single" w:sz="4" w:space="0" w:color="auto"/>
              <w:left w:val="single" w:sz="4" w:space="0" w:color="auto"/>
              <w:bottom w:val="single" w:sz="4" w:space="0" w:color="auto"/>
              <w:right w:val="single" w:sz="4" w:space="0" w:color="auto"/>
            </w:tcBorders>
            <w:hideMark/>
          </w:tcPr>
          <w:p w14:paraId="450D4B27" w14:textId="77777777" w:rsidR="006A522F" w:rsidRPr="00DA156F" w:rsidRDefault="006A522F" w:rsidP="00415767">
            <w:pPr>
              <w:spacing w:line="276" w:lineRule="auto"/>
              <w:jc w:val="center"/>
              <w:rPr>
                <w:bCs/>
              </w:rPr>
            </w:pPr>
            <w:r w:rsidRPr="00DA156F">
              <w:rPr>
                <w:sz w:val="22"/>
                <w:szCs w:val="22"/>
              </w:rPr>
              <w:t>12</w:t>
            </w:r>
          </w:p>
        </w:tc>
        <w:tc>
          <w:tcPr>
            <w:tcW w:w="2357" w:type="dxa"/>
            <w:tcBorders>
              <w:top w:val="single" w:sz="4" w:space="0" w:color="auto"/>
              <w:left w:val="single" w:sz="4" w:space="0" w:color="auto"/>
              <w:bottom w:val="single" w:sz="4" w:space="0" w:color="auto"/>
              <w:right w:val="single" w:sz="4" w:space="0" w:color="auto"/>
            </w:tcBorders>
            <w:hideMark/>
          </w:tcPr>
          <w:p w14:paraId="2A08F3A2" w14:textId="77777777" w:rsidR="006A522F" w:rsidRPr="00DA156F" w:rsidRDefault="006A522F" w:rsidP="00415767">
            <w:pPr>
              <w:spacing w:line="276" w:lineRule="auto"/>
              <w:rPr>
                <w:bCs/>
              </w:rPr>
            </w:pPr>
            <w:r w:rsidRPr="00DA156F">
              <w:rPr>
                <w:sz w:val="22"/>
                <w:szCs w:val="22"/>
              </w:rPr>
              <w:t>Nhóm nợ</w:t>
            </w:r>
          </w:p>
        </w:tc>
        <w:tc>
          <w:tcPr>
            <w:tcW w:w="6390" w:type="dxa"/>
            <w:tcBorders>
              <w:top w:val="single" w:sz="4" w:space="0" w:color="auto"/>
              <w:left w:val="single" w:sz="4" w:space="0" w:color="auto"/>
              <w:bottom w:val="single" w:sz="4" w:space="0" w:color="auto"/>
              <w:right w:val="single" w:sz="4" w:space="0" w:color="auto"/>
            </w:tcBorders>
            <w:noWrap/>
            <w:hideMark/>
          </w:tcPr>
          <w:p w14:paraId="347746DF" w14:textId="77777777" w:rsidR="006A522F" w:rsidRPr="00DA156F" w:rsidRDefault="006A522F" w:rsidP="00415767">
            <w:pPr>
              <w:spacing w:line="276" w:lineRule="auto"/>
              <w:rPr>
                <w:bCs/>
              </w:rPr>
            </w:pPr>
            <w:r w:rsidRPr="00DA156F">
              <w:rPr>
                <w:sz w:val="22"/>
                <w:szCs w:val="22"/>
              </w:rPr>
              <w:t>Tương tự cột “Số CIF” (STT 3)</w:t>
            </w:r>
          </w:p>
        </w:tc>
        <w:tc>
          <w:tcPr>
            <w:tcW w:w="5850" w:type="dxa"/>
            <w:tcBorders>
              <w:top w:val="single" w:sz="4" w:space="0" w:color="auto"/>
              <w:left w:val="single" w:sz="4" w:space="0" w:color="auto"/>
              <w:bottom w:val="single" w:sz="4" w:space="0" w:color="auto"/>
              <w:right w:val="single" w:sz="4" w:space="0" w:color="auto"/>
            </w:tcBorders>
            <w:noWrap/>
          </w:tcPr>
          <w:p w14:paraId="5EE6BB9E" w14:textId="77777777" w:rsidR="006A522F" w:rsidRPr="00DA156F" w:rsidRDefault="006A522F" w:rsidP="00415767">
            <w:pPr>
              <w:spacing w:line="276" w:lineRule="auto"/>
            </w:pPr>
            <w:r w:rsidRPr="00DA156F">
              <w:rPr>
                <w:b/>
                <w:bCs/>
                <w:sz w:val="22"/>
                <w:szCs w:val="22"/>
              </w:rPr>
              <w:t>Bước 1:</w:t>
            </w:r>
            <w:r w:rsidRPr="00DA156F">
              <w:rPr>
                <w:sz w:val="22"/>
                <w:szCs w:val="22"/>
              </w:rPr>
              <w:t xml:space="preserve"> Lấy cột “ORGKEY” trong bảng tạm TEMP_CIF, cách lấy tham khảo ở mục “</w:t>
            </w:r>
            <w:r w:rsidRPr="00DA156F">
              <w:rPr>
                <w:i/>
                <w:iCs/>
                <w:sz w:val="22"/>
                <w:szCs w:val="22"/>
              </w:rPr>
              <w:t>Các quy tắc xử lý chung”</w:t>
            </w:r>
            <w:r w:rsidRPr="00DA156F">
              <w:rPr>
                <w:rStyle w:val="Heading1Char"/>
                <w:bCs/>
                <w:color w:val="3A3A3A"/>
                <w:sz w:val="22"/>
                <w:szCs w:val="22"/>
              </w:rPr>
              <w:t xml:space="preserve"> </w:t>
            </w:r>
            <w:r w:rsidRPr="00FF28FC">
              <w:rPr>
                <w:rStyle w:val="Strong"/>
                <w:rFonts w:ascii="Cambria Math" w:hAnsi="Cambria Math" w:cs="Cambria Math"/>
                <w:color w:val="3A3A3A"/>
                <w:sz w:val="22"/>
                <w:szCs w:val="22"/>
              </w:rPr>
              <w:t>⇢</w:t>
            </w:r>
            <w:r w:rsidRPr="00DA156F">
              <w:rPr>
                <w:sz w:val="22"/>
                <w:szCs w:val="22"/>
              </w:rPr>
              <w:t xml:space="preserve"> </w:t>
            </w:r>
            <w:r w:rsidRPr="00DA156F">
              <w:rPr>
                <w:i/>
                <w:iCs/>
                <w:sz w:val="22"/>
                <w:szCs w:val="22"/>
              </w:rPr>
              <w:t>“Thông tin khách hàng” (</w:t>
            </w:r>
            <w:hyperlink w:anchor="_Hàm_lấy_nhóm" w:history="1">
              <w:r w:rsidRPr="00DA156F">
                <w:rPr>
                  <w:rStyle w:val="Hyperlink"/>
                  <w:i/>
                  <w:iCs/>
                  <w:sz w:val="22"/>
                  <w:szCs w:val="22"/>
                </w:rPr>
                <w:t>link</w:t>
              </w:r>
            </w:hyperlink>
            <w:r w:rsidRPr="00DA156F">
              <w:rPr>
                <w:i/>
                <w:iCs/>
                <w:sz w:val="22"/>
                <w:szCs w:val="22"/>
              </w:rPr>
              <w:t>)</w:t>
            </w:r>
          </w:p>
          <w:p w14:paraId="54B877BC" w14:textId="77777777" w:rsidR="006A522F" w:rsidRPr="00DA156F" w:rsidRDefault="006A522F" w:rsidP="00415767">
            <w:pPr>
              <w:spacing w:line="276" w:lineRule="auto"/>
              <w:rPr>
                <w:bCs/>
              </w:rPr>
            </w:pPr>
          </w:p>
          <w:p w14:paraId="43D6513F" w14:textId="77777777" w:rsidR="006A522F" w:rsidRPr="00DA156F" w:rsidRDefault="006A522F" w:rsidP="00415767">
            <w:pPr>
              <w:spacing w:line="276" w:lineRule="auto"/>
              <w:rPr>
                <w:b/>
                <w:bCs/>
                <w:color w:val="000000"/>
              </w:rPr>
            </w:pPr>
            <w:r w:rsidRPr="00DA156F">
              <w:rPr>
                <w:b/>
                <w:bCs/>
                <w:sz w:val="22"/>
                <w:szCs w:val="22"/>
              </w:rPr>
              <w:t>Bước 2:</w:t>
            </w:r>
            <w:r w:rsidRPr="00DA156F">
              <w:rPr>
                <w:color w:val="000000"/>
                <w:sz w:val="22"/>
                <w:szCs w:val="22"/>
              </w:rPr>
              <w:t xml:space="preserve"> Gọi </w:t>
            </w:r>
            <w:r w:rsidRPr="00DA156F">
              <w:rPr>
                <w:b/>
                <w:bCs/>
                <w:color w:val="000000"/>
                <w:sz w:val="22"/>
                <w:szCs w:val="22"/>
              </w:rPr>
              <w:t xml:space="preserve">Function </w:t>
            </w:r>
            <w:r w:rsidRPr="00DA156F">
              <w:rPr>
                <w:color w:val="000000"/>
                <w:sz w:val="22"/>
                <w:szCs w:val="22"/>
              </w:rPr>
              <w:t xml:space="preserve">lấy nhóm nợ, tham khảo ở mục </w:t>
            </w:r>
            <w:r w:rsidRPr="00DA156F">
              <w:rPr>
                <w:i/>
                <w:iCs/>
                <w:color w:val="000000"/>
                <w:sz w:val="22"/>
                <w:szCs w:val="22"/>
              </w:rPr>
              <w:t>“Các quy tắc xử lý chung”</w:t>
            </w:r>
            <w:r w:rsidRPr="00DA156F">
              <w:rPr>
                <w:rStyle w:val="Heading1Char"/>
                <w:bCs/>
                <w:i/>
                <w:iCs/>
                <w:color w:val="000000"/>
                <w:sz w:val="22"/>
                <w:szCs w:val="22"/>
              </w:rPr>
              <w:t xml:space="preserve"> </w:t>
            </w:r>
            <w:r w:rsidRPr="00FF28FC">
              <w:rPr>
                <w:rStyle w:val="Strong"/>
                <w:rFonts w:ascii="Cambria Math" w:hAnsi="Cambria Math" w:cs="Cambria Math"/>
                <w:i/>
                <w:iCs/>
                <w:color w:val="000000"/>
                <w:sz w:val="22"/>
                <w:szCs w:val="22"/>
              </w:rPr>
              <w:t>⇢</w:t>
            </w:r>
            <w:r w:rsidRPr="00DA156F">
              <w:rPr>
                <w:rStyle w:val="Strong"/>
                <w:i/>
                <w:iCs/>
                <w:color w:val="000000"/>
                <w:sz w:val="22"/>
                <w:szCs w:val="22"/>
              </w:rPr>
              <w:t xml:space="preserve"> “Nhóm nợ” </w:t>
            </w:r>
            <w:r w:rsidRPr="00FF28FC">
              <w:rPr>
                <w:rStyle w:val="Strong"/>
                <w:rFonts w:ascii="Cambria Math" w:hAnsi="Cambria Math" w:cs="Cambria Math"/>
                <w:i/>
                <w:iCs/>
                <w:color w:val="000000"/>
                <w:sz w:val="22"/>
                <w:szCs w:val="22"/>
              </w:rPr>
              <w:t>⇢</w:t>
            </w:r>
            <w:r w:rsidRPr="00DA156F">
              <w:rPr>
                <w:rStyle w:val="Strong"/>
                <w:i/>
                <w:iCs/>
                <w:color w:val="000000"/>
                <w:sz w:val="22"/>
                <w:szCs w:val="22"/>
              </w:rPr>
              <w:t xml:space="preserve"> “Hàm lấy nhóm nợ” </w:t>
            </w:r>
            <w:r w:rsidRPr="00DA156F">
              <w:rPr>
                <w:rStyle w:val="Strong"/>
                <w:i/>
                <w:iCs/>
                <w:color w:val="3A3A3A"/>
                <w:sz w:val="22"/>
                <w:szCs w:val="22"/>
              </w:rPr>
              <w:t>(</w:t>
            </w:r>
            <w:hyperlink w:anchor="_Hàm_lấy_nhóm" w:history="1">
              <w:r w:rsidRPr="00DA156F">
                <w:rPr>
                  <w:rStyle w:val="Hyperlink"/>
                  <w:i/>
                  <w:iCs/>
                  <w:sz w:val="22"/>
                  <w:szCs w:val="22"/>
                </w:rPr>
                <w:t>link</w:t>
              </w:r>
            </w:hyperlink>
            <w:r w:rsidRPr="00DA156F">
              <w:rPr>
                <w:rStyle w:val="Strong"/>
                <w:i/>
                <w:iCs/>
                <w:color w:val="3A3A3A"/>
                <w:sz w:val="22"/>
                <w:szCs w:val="22"/>
              </w:rPr>
              <w:t xml:space="preserve">) </w:t>
            </w:r>
            <w:r w:rsidRPr="00DA156F">
              <w:rPr>
                <w:rStyle w:val="Strong"/>
                <w:color w:val="000000"/>
                <w:sz w:val="22"/>
                <w:szCs w:val="22"/>
              </w:rPr>
              <w:t>theo logic sau:</w:t>
            </w:r>
          </w:p>
          <w:p w14:paraId="0FF7B196" w14:textId="77777777" w:rsidR="006A522F" w:rsidRPr="00DA156F" w:rsidRDefault="006A522F" w:rsidP="00415767">
            <w:pPr>
              <w:spacing w:line="276" w:lineRule="auto"/>
            </w:pPr>
          </w:p>
          <w:p w14:paraId="2C6476D9" w14:textId="77777777" w:rsidR="006A522F" w:rsidRPr="00DA156F" w:rsidRDefault="006A522F" w:rsidP="00415767">
            <w:pPr>
              <w:spacing w:line="276" w:lineRule="auto"/>
            </w:pPr>
            <w:r w:rsidRPr="00DA156F">
              <w:rPr>
                <w:sz w:val="22"/>
                <w:szCs w:val="22"/>
              </w:rPr>
              <w:t>NVL(CUSTOM.GET_GRP('C',TEMP_CIF.ORGKEY, TO_DATE(&lt;’NGÀY_BÁO_CÁO’&gt;, 'YYYYMMDD')), '1')</w:t>
            </w:r>
          </w:p>
        </w:tc>
      </w:tr>
      <w:tr w:rsidR="006A522F" w:rsidRPr="00DA156F" w14:paraId="1B866568" w14:textId="77777777" w:rsidTr="00415767">
        <w:trPr>
          <w:trHeight w:val="289"/>
        </w:trPr>
        <w:tc>
          <w:tcPr>
            <w:tcW w:w="703" w:type="dxa"/>
            <w:tcBorders>
              <w:top w:val="single" w:sz="4" w:space="0" w:color="auto"/>
              <w:left w:val="single" w:sz="4" w:space="0" w:color="auto"/>
              <w:bottom w:val="single" w:sz="4" w:space="0" w:color="auto"/>
              <w:right w:val="single" w:sz="4" w:space="0" w:color="auto"/>
            </w:tcBorders>
            <w:hideMark/>
          </w:tcPr>
          <w:p w14:paraId="4569719B" w14:textId="77777777" w:rsidR="006A522F" w:rsidRPr="00DA156F" w:rsidRDefault="006A522F" w:rsidP="00415767">
            <w:pPr>
              <w:spacing w:line="276" w:lineRule="auto"/>
              <w:jc w:val="center"/>
              <w:rPr>
                <w:bCs/>
              </w:rPr>
            </w:pPr>
            <w:r w:rsidRPr="00DA156F">
              <w:rPr>
                <w:sz w:val="22"/>
                <w:szCs w:val="22"/>
              </w:rPr>
              <w:lastRenderedPageBreak/>
              <w:t>13</w:t>
            </w:r>
          </w:p>
        </w:tc>
        <w:tc>
          <w:tcPr>
            <w:tcW w:w="2357" w:type="dxa"/>
            <w:tcBorders>
              <w:top w:val="single" w:sz="4" w:space="0" w:color="auto"/>
              <w:left w:val="single" w:sz="4" w:space="0" w:color="auto"/>
              <w:bottom w:val="single" w:sz="4" w:space="0" w:color="auto"/>
              <w:right w:val="single" w:sz="4" w:space="0" w:color="auto"/>
            </w:tcBorders>
            <w:hideMark/>
          </w:tcPr>
          <w:p w14:paraId="7938274A" w14:textId="77777777" w:rsidR="006A522F" w:rsidRPr="00DA156F" w:rsidRDefault="006A522F" w:rsidP="00415767">
            <w:pPr>
              <w:spacing w:line="276" w:lineRule="auto"/>
              <w:rPr>
                <w:bCs/>
              </w:rPr>
            </w:pPr>
            <w:r w:rsidRPr="00DA156F">
              <w:rPr>
                <w:sz w:val="22"/>
                <w:szCs w:val="22"/>
              </w:rPr>
              <w:t>Loại khách hàng</w:t>
            </w:r>
          </w:p>
        </w:tc>
        <w:tc>
          <w:tcPr>
            <w:tcW w:w="6390" w:type="dxa"/>
            <w:tcBorders>
              <w:top w:val="single" w:sz="4" w:space="0" w:color="auto"/>
              <w:left w:val="single" w:sz="4" w:space="0" w:color="auto"/>
              <w:bottom w:val="single" w:sz="4" w:space="0" w:color="auto"/>
              <w:right w:val="single" w:sz="4" w:space="0" w:color="auto"/>
            </w:tcBorders>
            <w:noWrap/>
            <w:hideMark/>
          </w:tcPr>
          <w:p w14:paraId="7A4835DE" w14:textId="77777777" w:rsidR="006A522F" w:rsidRPr="00DA156F" w:rsidRDefault="006A522F" w:rsidP="00415767">
            <w:pPr>
              <w:spacing w:line="276" w:lineRule="auto"/>
              <w:rPr>
                <w:bCs/>
              </w:rPr>
            </w:pPr>
            <w:r w:rsidRPr="00DA156F">
              <w:rPr>
                <w:sz w:val="22"/>
                <w:szCs w:val="22"/>
              </w:rPr>
              <w:t>Tương tự cột “Số CIF” (STT 3)</w:t>
            </w:r>
          </w:p>
        </w:tc>
        <w:tc>
          <w:tcPr>
            <w:tcW w:w="5850" w:type="dxa"/>
            <w:tcBorders>
              <w:top w:val="single" w:sz="4" w:space="0" w:color="auto"/>
              <w:left w:val="single" w:sz="4" w:space="0" w:color="auto"/>
              <w:bottom w:val="single" w:sz="4" w:space="0" w:color="auto"/>
              <w:right w:val="single" w:sz="4" w:space="0" w:color="auto"/>
            </w:tcBorders>
            <w:noWrap/>
          </w:tcPr>
          <w:p w14:paraId="3F478CBF" w14:textId="77777777" w:rsidR="006A522F" w:rsidRPr="00DA156F" w:rsidRDefault="006A522F" w:rsidP="00415767">
            <w:pPr>
              <w:spacing w:line="276" w:lineRule="auto"/>
              <w:rPr>
                <w:bCs/>
                <w:i/>
                <w:iCs/>
              </w:rPr>
            </w:pPr>
            <w:r w:rsidRPr="00DA156F">
              <w:rPr>
                <w:sz w:val="22"/>
                <w:szCs w:val="22"/>
              </w:rPr>
              <w:t>Lấy cột “TT35” trong bảng tạm TEMP_CIF, cách lấy tham khảo ở mục “</w:t>
            </w:r>
            <w:r w:rsidRPr="00DA156F">
              <w:rPr>
                <w:i/>
                <w:iCs/>
                <w:sz w:val="22"/>
                <w:szCs w:val="22"/>
              </w:rPr>
              <w:t>Các quy tắc xử lý chung”</w:t>
            </w:r>
            <w:r w:rsidRPr="00DA156F">
              <w:rPr>
                <w:rStyle w:val="Heading1Char"/>
                <w:bCs/>
                <w:color w:val="3A3A3A"/>
                <w:sz w:val="22"/>
                <w:szCs w:val="22"/>
              </w:rPr>
              <w:t xml:space="preserve"> </w:t>
            </w:r>
            <w:r w:rsidRPr="00FF28FC">
              <w:rPr>
                <w:rStyle w:val="Strong"/>
                <w:rFonts w:ascii="Cambria Math" w:hAnsi="Cambria Math" w:cs="Cambria Math"/>
                <w:color w:val="3A3A3A"/>
                <w:sz w:val="22"/>
                <w:szCs w:val="22"/>
              </w:rPr>
              <w:t>⇢</w:t>
            </w:r>
            <w:r w:rsidRPr="00DA156F">
              <w:rPr>
                <w:sz w:val="22"/>
                <w:szCs w:val="22"/>
              </w:rPr>
              <w:t xml:space="preserve"> </w:t>
            </w:r>
            <w:r w:rsidRPr="00DA156F">
              <w:rPr>
                <w:i/>
                <w:iCs/>
                <w:sz w:val="22"/>
                <w:szCs w:val="22"/>
              </w:rPr>
              <w:t>“Thông tin khách hàng” (</w:t>
            </w:r>
            <w:hyperlink w:anchor="_Thông_tin_khách" w:history="1">
              <w:r w:rsidRPr="00DA156F">
                <w:rPr>
                  <w:rStyle w:val="Hyperlink"/>
                  <w:i/>
                  <w:iCs/>
                  <w:sz w:val="22"/>
                  <w:szCs w:val="22"/>
                </w:rPr>
                <w:t>link</w:t>
              </w:r>
            </w:hyperlink>
            <w:r w:rsidRPr="00DA156F">
              <w:rPr>
                <w:i/>
                <w:iCs/>
                <w:sz w:val="22"/>
                <w:szCs w:val="22"/>
              </w:rPr>
              <w:t>)</w:t>
            </w:r>
          </w:p>
          <w:p w14:paraId="36EF420C" w14:textId="77777777" w:rsidR="006A522F" w:rsidRPr="00DA156F" w:rsidRDefault="006A522F" w:rsidP="00415767">
            <w:pPr>
              <w:spacing w:line="276" w:lineRule="auto"/>
              <w:rPr>
                <w:i/>
                <w:iCs/>
              </w:rPr>
            </w:pPr>
          </w:p>
          <w:p w14:paraId="13C584DA" w14:textId="77777777" w:rsidR="006A522F" w:rsidRPr="00DA156F" w:rsidRDefault="006A522F" w:rsidP="00415767">
            <w:pPr>
              <w:spacing w:line="276" w:lineRule="auto"/>
            </w:pPr>
            <w:r w:rsidRPr="00DA156F">
              <w:rPr>
                <w:sz w:val="22"/>
                <w:szCs w:val="22"/>
              </w:rPr>
              <w:t>TEMP_CIF.TT35</w:t>
            </w:r>
          </w:p>
        </w:tc>
      </w:tr>
      <w:bookmarkEnd w:id="1178"/>
    </w:tbl>
    <w:p w14:paraId="0DED01D4" w14:textId="77777777" w:rsidR="006A522F" w:rsidRPr="004C7E39" w:rsidRDefault="006A522F" w:rsidP="006A522F">
      <w:pPr>
        <w:rPr>
          <w:lang w:val="en-GB"/>
        </w:rPr>
      </w:pPr>
    </w:p>
    <w:p w14:paraId="586BDA96" w14:textId="77777777" w:rsidR="006A522F" w:rsidRPr="004C7E39" w:rsidRDefault="006A522F" w:rsidP="006A522F">
      <w:pPr>
        <w:pStyle w:val="Heading3"/>
      </w:pPr>
      <w:bookmarkStart w:id="1179" w:name="_PKH_01"/>
      <w:bookmarkStart w:id="1180" w:name="_Toc107779416"/>
      <w:bookmarkStart w:id="1181" w:name="_Toc108106104"/>
      <w:bookmarkStart w:id="1182" w:name="_Toc112677038"/>
      <w:bookmarkEnd w:id="1179"/>
      <w:r w:rsidRPr="004C7E39">
        <w:t>PKH_01</w:t>
      </w:r>
      <w:bookmarkEnd w:id="1180"/>
      <w:bookmarkEnd w:id="1181"/>
      <w:bookmarkEnd w:id="1182"/>
    </w:p>
    <w:p w14:paraId="3CAD8BA7"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Ý nghĩa:</w:t>
      </w:r>
    </w:p>
    <w:tbl>
      <w:tblPr>
        <w:tblW w:w="153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356"/>
        <w:gridCol w:w="6390"/>
        <w:gridCol w:w="5850"/>
      </w:tblGrid>
      <w:tr w:rsidR="006A522F" w:rsidRPr="00F515B0" w14:paraId="3EC6E84B" w14:textId="77777777" w:rsidTr="00415767">
        <w:trPr>
          <w:trHeight w:val="289"/>
          <w:tblHeader/>
        </w:trPr>
        <w:tc>
          <w:tcPr>
            <w:tcW w:w="704" w:type="dxa"/>
            <w:shd w:val="clear" w:color="auto" w:fill="002060"/>
          </w:tcPr>
          <w:p w14:paraId="68D3535E" w14:textId="77777777" w:rsidR="006A522F" w:rsidRPr="00F515B0" w:rsidRDefault="006A522F" w:rsidP="00415767">
            <w:pPr>
              <w:jc w:val="center"/>
              <w:rPr>
                <w:b/>
                <w:bCs/>
                <w:color w:val="FFFFFF" w:themeColor="background1"/>
              </w:rPr>
            </w:pPr>
            <w:r w:rsidRPr="00F515B0">
              <w:rPr>
                <w:b/>
                <w:color w:val="FFFFFF" w:themeColor="background1"/>
                <w:sz w:val="22"/>
                <w:szCs w:val="22"/>
              </w:rPr>
              <w:t>STT</w:t>
            </w:r>
          </w:p>
        </w:tc>
        <w:tc>
          <w:tcPr>
            <w:tcW w:w="2356" w:type="dxa"/>
            <w:vMerge w:val="restart"/>
            <w:shd w:val="clear" w:color="auto" w:fill="002060"/>
          </w:tcPr>
          <w:p w14:paraId="0E3224DA" w14:textId="77777777" w:rsidR="006A522F" w:rsidRPr="00F515B0" w:rsidRDefault="006A522F" w:rsidP="00415767">
            <w:pPr>
              <w:jc w:val="center"/>
              <w:rPr>
                <w:b/>
                <w:bCs/>
                <w:color w:val="FFFFFF" w:themeColor="background1"/>
              </w:rPr>
            </w:pPr>
            <w:r w:rsidRPr="00F515B0">
              <w:rPr>
                <w:b/>
                <w:color w:val="FFFFFF" w:themeColor="background1"/>
                <w:sz w:val="22"/>
                <w:szCs w:val="22"/>
              </w:rPr>
              <w:t>Nội dung</w:t>
            </w:r>
          </w:p>
        </w:tc>
        <w:tc>
          <w:tcPr>
            <w:tcW w:w="12240" w:type="dxa"/>
            <w:gridSpan w:val="2"/>
            <w:shd w:val="clear" w:color="auto" w:fill="002060"/>
            <w:noWrap/>
          </w:tcPr>
          <w:p w14:paraId="34BC81A8" w14:textId="77777777" w:rsidR="006A522F" w:rsidRPr="00F515B0" w:rsidRDefault="006A522F" w:rsidP="00415767">
            <w:pPr>
              <w:jc w:val="center"/>
              <w:rPr>
                <w:b/>
                <w:bCs/>
                <w:color w:val="FFFFFF" w:themeColor="background1"/>
              </w:rPr>
            </w:pPr>
            <w:r w:rsidRPr="00F515B0">
              <w:rPr>
                <w:b/>
                <w:color w:val="FFFFFF" w:themeColor="background1"/>
                <w:sz w:val="22"/>
                <w:szCs w:val="22"/>
              </w:rPr>
              <w:t>Cách trích xuất Đối với tập dữ liệu</w:t>
            </w:r>
          </w:p>
        </w:tc>
      </w:tr>
      <w:tr w:rsidR="006A522F" w:rsidRPr="00F515B0" w14:paraId="3AF81A16" w14:textId="77777777" w:rsidTr="00415767">
        <w:trPr>
          <w:trHeight w:val="289"/>
          <w:tblHeader/>
        </w:trPr>
        <w:tc>
          <w:tcPr>
            <w:tcW w:w="704" w:type="dxa"/>
            <w:shd w:val="clear" w:color="auto" w:fill="002060"/>
          </w:tcPr>
          <w:p w14:paraId="6FCA4C0D" w14:textId="77777777" w:rsidR="006A522F" w:rsidRPr="00F515B0" w:rsidRDefault="006A522F" w:rsidP="00415767">
            <w:pPr>
              <w:jc w:val="center"/>
              <w:rPr>
                <w:b/>
                <w:bCs/>
                <w:color w:val="FFFFFF" w:themeColor="background1"/>
              </w:rPr>
            </w:pPr>
          </w:p>
        </w:tc>
        <w:tc>
          <w:tcPr>
            <w:tcW w:w="2356" w:type="dxa"/>
            <w:vMerge/>
            <w:shd w:val="clear" w:color="auto" w:fill="002060"/>
            <w:hideMark/>
          </w:tcPr>
          <w:p w14:paraId="3ED48183" w14:textId="77777777" w:rsidR="006A522F" w:rsidRPr="00F515B0" w:rsidRDefault="006A522F" w:rsidP="00415767">
            <w:pPr>
              <w:jc w:val="center"/>
              <w:rPr>
                <w:b/>
                <w:bCs/>
                <w:color w:val="FFFFFF" w:themeColor="background1"/>
              </w:rPr>
            </w:pPr>
          </w:p>
        </w:tc>
        <w:tc>
          <w:tcPr>
            <w:tcW w:w="6390" w:type="dxa"/>
            <w:shd w:val="clear" w:color="auto" w:fill="002060"/>
            <w:noWrap/>
            <w:hideMark/>
          </w:tcPr>
          <w:p w14:paraId="797962EA" w14:textId="77777777" w:rsidR="006A522F" w:rsidRPr="00F515B0" w:rsidRDefault="006A522F" w:rsidP="00415767">
            <w:pPr>
              <w:jc w:val="center"/>
              <w:rPr>
                <w:b/>
                <w:bCs/>
                <w:color w:val="FFFFFF" w:themeColor="background1"/>
              </w:rPr>
            </w:pPr>
            <w:r w:rsidRPr="00F515B0">
              <w:rPr>
                <w:b/>
                <w:color w:val="FFFFFF" w:themeColor="background1"/>
                <w:sz w:val="22"/>
                <w:szCs w:val="22"/>
              </w:rPr>
              <w:t>Điều kiện</w:t>
            </w:r>
          </w:p>
        </w:tc>
        <w:tc>
          <w:tcPr>
            <w:tcW w:w="5850" w:type="dxa"/>
            <w:shd w:val="clear" w:color="auto" w:fill="002060"/>
            <w:noWrap/>
            <w:hideMark/>
          </w:tcPr>
          <w:p w14:paraId="40D4B387" w14:textId="77777777" w:rsidR="006A522F" w:rsidRPr="00F515B0" w:rsidRDefault="006A522F" w:rsidP="00415767">
            <w:pPr>
              <w:jc w:val="center"/>
              <w:rPr>
                <w:b/>
                <w:bCs/>
                <w:color w:val="FFFFFF" w:themeColor="background1"/>
              </w:rPr>
            </w:pPr>
            <w:r w:rsidRPr="00F515B0">
              <w:rPr>
                <w:b/>
                <w:color w:val="FFFFFF" w:themeColor="background1"/>
                <w:sz w:val="22"/>
                <w:szCs w:val="22"/>
              </w:rPr>
              <w:t>Tên trường</w:t>
            </w:r>
          </w:p>
        </w:tc>
      </w:tr>
      <w:tr w:rsidR="006A522F" w:rsidRPr="00F515B0" w14:paraId="0F2D5D9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tcPr>
          <w:p w14:paraId="5B0D81E0" w14:textId="77777777" w:rsidR="006A522F" w:rsidRPr="00F515B0" w:rsidRDefault="006A522F" w:rsidP="00415767">
            <w:pPr>
              <w:jc w:val="center"/>
              <w:rPr>
                <w:bCs/>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03C5DF2" w14:textId="77777777" w:rsidR="006A522F" w:rsidRPr="00F515B0" w:rsidRDefault="006A522F" w:rsidP="00415767">
            <w:pPr>
              <w:rPr>
                <w:bCs/>
              </w:rPr>
            </w:pPr>
            <w:r w:rsidRPr="00F515B0">
              <w:rPr>
                <w:sz w:val="22"/>
                <w:szCs w:val="22"/>
              </w:rPr>
              <w:t>Điều kiện chung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auto"/>
            <w:noWrap/>
          </w:tcPr>
          <w:p w14:paraId="16ECD227" w14:textId="77777777" w:rsidR="006A522F" w:rsidRPr="00F515B0" w:rsidRDefault="006A522F" w:rsidP="00415767">
            <w:pPr>
              <w:spacing w:after="120" w:line="264" w:lineRule="auto"/>
            </w:pPr>
            <w:r w:rsidRPr="00F515B0">
              <w:rPr>
                <w:b/>
                <w:sz w:val="22"/>
                <w:szCs w:val="22"/>
              </w:rPr>
              <w:t>Lấy từ hệ thống FINACLE</w:t>
            </w:r>
            <w:r w:rsidRPr="00F515B0">
              <w:rPr>
                <w:sz w:val="22"/>
                <w:szCs w:val="22"/>
              </w:rPr>
              <w:t xml:space="preserve">: bảng </w:t>
            </w:r>
            <w:r w:rsidRPr="00F515B0">
              <w:rPr>
                <w:b/>
                <w:sz w:val="22"/>
                <w:szCs w:val="22"/>
              </w:rPr>
              <w:t>TBAADM.GAM</w:t>
            </w:r>
          </w:p>
          <w:p w14:paraId="1646CF5A" w14:textId="77777777" w:rsidR="006A522F" w:rsidRPr="00F515B0" w:rsidRDefault="006A522F" w:rsidP="00415767">
            <w:pPr>
              <w:spacing w:after="120" w:line="264" w:lineRule="auto"/>
            </w:pPr>
            <w:r w:rsidRPr="00F515B0">
              <w:rPr>
                <w:b/>
                <w:sz w:val="22"/>
                <w:szCs w:val="22"/>
              </w:rPr>
              <w:t>Điều kiện</w:t>
            </w:r>
            <w:r w:rsidRPr="00F515B0">
              <w:rPr>
                <w:sz w:val="22"/>
                <w:szCs w:val="22"/>
              </w:rPr>
              <w:t>:</w:t>
            </w:r>
          </w:p>
          <w:p w14:paraId="358D777A" w14:textId="77777777" w:rsidR="006A522F" w:rsidRPr="00F515B0" w:rsidRDefault="006A522F" w:rsidP="00415767">
            <w:pPr>
              <w:spacing w:after="120" w:line="264" w:lineRule="auto"/>
            </w:pPr>
            <w:r>
              <w:rPr>
                <w:sz w:val="22"/>
                <w:szCs w:val="22"/>
              </w:rPr>
              <w:t>GAM.</w:t>
            </w:r>
            <w:r w:rsidRPr="00F515B0">
              <w:rPr>
                <w:sz w:val="22"/>
                <w:szCs w:val="22"/>
              </w:rPr>
              <w:t>SCHM_TYPE IN ('</w:t>
            </w:r>
            <w:r w:rsidRPr="00F515B0">
              <w:rPr>
                <w:b/>
                <w:color w:val="FF0000"/>
                <w:sz w:val="22"/>
                <w:szCs w:val="22"/>
              </w:rPr>
              <w:t>CLA</w:t>
            </w:r>
            <w:r w:rsidRPr="00F515B0">
              <w:rPr>
                <w:sz w:val="22"/>
                <w:szCs w:val="22"/>
              </w:rPr>
              <w:t>','</w:t>
            </w:r>
            <w:r w:rsidRPr="00F515B0">
              <w:rPr>
                <w:b/>
                <w:color w:val="FF0000"/>
                <w:sz w:val="22"/>
                <w:szCs w:val="22"/>
              </w:rPr>
              <w:t>LAA</w:t>
            </w:r>
            <w:r w:rsidRPr="00F515B0">
              <w:rPr>
                <w:sz w:val="22"/>
                <w:szCs w:val="22"/>
              </w:rPr>
              <w:t>')</w:t>
            </w:r>
          </w:p>
        </w:tc>
      </w:tr>
      <w:tr w:rsidR="006A522F" w:rsidRPr="00F515B0" w14:paraId="2808E167"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A6CFECA" w14:textId="77777777" w:rsidR="006A522F" w:rsidRPr="00F515B0" w:rsidRDefault="006A522F" w:rsidP="00415767">
            <w:pPr>
              <w:jc w:val="center"/>
              <w:rPr>
                <w:bCs/>
              </w:rPr>
            </w:pPr>
            <w:r w:rsidRPr="00F515B0">
              <w:rPr>
                <w:sz w:val="22"/>
                <w:szCs w:val="22"/>
              </w:rPr>
              <w:t>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2777269" w14:textId="77777777" w:rsidR="006A522F" w:rsidRPr="00F515B0" w:rsidRDefault="006A522F" w:rsidP="00415767">
            <w:pPr>
              <w:rPr>
                <w:bCs/>
              </w:rPr>
            </w:pPr>
            <w:r w:rsidRPr="00F515B0">
              <w:rPr>
                <w:sz w:val="22"/>
                <w:szCs w:val="22"/>
              </w:rPr>
              <w:t>SOL_ID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5B6CF69E" w14:textId="77777777" w:rsidR="006A522F" w:rsidRPr="00F515B0" w:rsidRDefault="006A522F" w:rsidP="00415767">
            <w:pPr>
              <w:rPr>
                <w:bCs/>
              </w:rPr>
            </w:pPr>
            <w:r w:rsidRPr="00F515B0">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7E3DE862" w14:textId="77777777" w:rsidR="006A522F" w:rsidRPr="00F515B0" w:rsidRDefault="006A522F" w:rsidP="00415767">
            <w:pPr>
              <w:rPr>
                <w:bCs/>
              </w:rPr>
            </w:pPr>
            <w:r w:rsidRPr="00F515B0">
              <w:rPr>
                <w:sz w:val="22"/>
                <w:szCs w:val="22"/>
              </w:rPr>
              <w:t>GAM.SOL_ID</w:t>
            </w:r>
          </w:p>
        </w:tc>
      </w:tr>
      <w:tr w:rsidR="006A522F" w:rsidRPr="00F515B0" w14:paraId="62E7350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77BBF22C" w14:textId="77777777" w:rsidR="006A522F" w:rsidRPr="00F515B0" w:rsidRDefault="006A522F" w:rsidP="00415767">
            <w:pPr>
              <w:jc w:val="center"/>
              <w:rPr>
                <w:bCs/>
              </w:rPr>
            </w:pPr>
            <w:r w:rsidRPr="00F515B0">
              <w:rPr>
                <w:sz w:val="22"/>
                <w:szCs w:val="22"/>
              </w:rPr>
              <w:t>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0468650" w14:textId="77777777" w:rsidR="006A522F" w:rsidRPr="00F515B0" w:rsidRDefault="006A522F" w:rsidP="00415767">
            <w:pPr>
              <w:rPr>
                <w:bCs/>
              </w:rPr>
            </w:pPr>
            <w:r w:rsidRPr="00F515B0">
              <w:rPr>
                <w:sz w:val="22"/>
                <w:szCs w:val="22"/>
              </w:rPr>
              <w:t>SOL_DESC</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2C9B5626" w14:textId="77777777" w:rsidR="006A522F" w:rsidRPr="00F515B0" w:rsidRDefault="006A522F" w:rsidP="00415767">
            <w:pPr>
              <w:rPr>
                <w:bCs/>
              </w:rPr>
            </w:pPr>
            <w:r w:rsidRPr="00F515B0">
              <w:rPr>
                <w:sz w:val="22"/>
                <w:szCs w:val="22"/>
              </w:rPr>
              <w:t>Liên kết (LEFT JOIN) với bảng TBAADM.SOL với các điều kiện sau:</w:t>
            </w:r>
          </w:p>
          <w:p w14:paraId="5E44B44A" w14:textId="77777777" w:rsidR="006A522F" w:rsidRPr="00F515B0" w:rsidRDefault="006A522F" w:rsidP="00415767">
            <w:pPr>
              <w:rPr>
                <w:bCs/>
              </w:rPr>
            </w:pPr>
          </w:p>
          <w:p w14:paraId="0CC563DC" w14:textId="77777777" w:rsidR="006A522F" w:rsidRPr="00F515B0" w:rsidRDefault="006A522F" w:rsidP="00415767">
            <w:pPr>
              <w:rPr>
                <w:bCs/>
              </w:rPr>
            </w:pPr>
            <w:r w:rsidRPr="00F515B0">
              <w:rPr>
                <w:sz w:val="22"/>
                <w:szCs w:val="22"/>
              </w:rPr>
              <w:t>GAM.SOL_ID = SOL.SOL_ID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0B94B4C2" w14:textId="77777777" w:rsidR="006A522F" w:rsidRPr="00F515B0" w:rsidRDefault="006A522F" w:rsidP="00415767">
            <w:pPr>
              <w:rPr>
                <w:bCs/>
              </w:rPr>
            </w:pPr>
            <w:r w:rsidRPr="00F515B0">
              <w:rPr>
                <w:sz w:val="22"/>
                <w:szCs w:val="22"/>
              </w:rPr>
              <w:lastRenderedPageBreak/>
              <w:t>SOL.SOL_DESC</w:t>
            </w:r>
          </w:p>
        </w:tc>
      </w:tr>
      <w:tr w:rsidR="006A522F" w:rsidRPr="00F515B0" w14:paraId="0323AA0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AEAB42C" w14:textId="77777777" w:rsidR="006A522F" w:rsidRPr="00F515B0" w:rsidRDefault="006A522F" w:rsidP="00415767">
            <w:pPr>
              <w:jc w:val="center"/>
              <w:rPr>
                <w:bCs/>
              </w:rPr>
            </w:pPr>
            <w:r w:rsidRPr="00F515B0">
              <w:rPr>
                <w:sz w:val="22"/>
                <w:szCs w:val="22"/>
              </w:rPr>
              <w:t>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90ED944" w14:textId="77777777" w:rsidR="006A522F" w:rsidRPr="00F515B0" w:rsidRDefault="006A522F" w:rsidP="00415767">
            <w:pPr>
              <w:rPr>
                <w:bCs/>
              </w:rPr>
            </w:pPr>
            <w:r w:rsidRPr="00F515B0">
              <w:rPr>
                <w:sz w:val="22"/>
                <w:szCs w:val="22"/>
              </w:rPr>
              <w:t>CIF_ID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49B20B60" w14:textId="77777777" w:rsidR="006A522F" w:rsidRPr="00F515B0" w:rsidRDefault="006A522F" w:rsidP="00415767">
            <w:pPr>
              <w:rPr>
                <w:bCs/>
              </w:rPr>
            </w:pPr>
            <w:r w:rsidRPr="00F515B0">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4E6B3D83" w14:textId="77777777" w:rsidR="006A522F" w:rsidRPr="00F515B0" w:rsidRDefault="006A522F" w:rsidP="00415767">
            <w:pPr>
              <w:rPr>
                <w:bCs/>
              </w:rPr>
            </w:pPr>
            <w:r w:rsidRPr="00F515B0">
              <w:rPr>
                <w:sz w:val="22"/>
                <w:szCs w:val="22"/>
              </w:rPr>
              <w:t>GAM.CIF_ID</w:t>
            </w:r>
          </w:p>
        </w:tc>
      </w:tr>
      <w:tr w:rsidR="006A522F" w:rsidRPr="00F515B0" w14:paraId="56F3DB22"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A3F77F0" w14:textId="77777777" w:rsidR="006A522F" w:rsidRPr="00F515B0" w:rsidRDefault="006A522F" w:rsidP="00415767">
            <w:pPr>
              <w:jc w:val="center"/>
              <w:rPr>
                <w:bCs/>
              </w:rPr>
            </w:pPr>
            <w:r w:rsidRPr="00F515B0">
              <w:rPr>
                <w:sz w:val="22"/>
                <w:szCs w:val="22"/>
              </w:rPr>
              <w:t>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FE8E30B" w14:textId="77777777" w:rsidR="006A522F" w:rsidRPr="00F515B0" w:rsidRDefault="006A522F" w:rsidP="00415767">
            <w:pPr>
              <w:rPr>
                <w:bCs/>
              </w:rPr>
            </w:pPr>
            <w:r w:rsidRPr="00F515B0">
              <w:rPr>
                <w:sz w:val="22"/>
                <w:szCs w:val="22"/>
              </w:rPr>
              <w:t>CUST_NAME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645AF7F3" w14:textId="77777777" w:rsidR="006A522F" w:rsidRPr="00F515B0" w:rsidRDefault="006A522F" w:rsidP="00415767">
            <w:pPr>
              <w:rPr>
                <w:bCs/>
              </w:rPr>
            </w:pPr>
            <w:r w:rsidRPr="00F515B0">
              <w:rPr>
                <w:sz w:val="22"/>
                <w:szCs w:val="22"/>
              </w:rPr>
              <w:t>Liên kết (JOIN) với bảng tạm TEMP_CIF, cách lấy dữ liệu bảng tạm TEMP_CIF tham khảo ở mục “</w:t>
            </w:r>
            <w:r w:rsidRPr="00F515B0">
              <w:rPr>
                <w:i/>
                <w:iCs/>
                <w:sz w:val="22"/>
                <w:szCs w:val="22"/>
              </w:rPr>
              <w:t>Các quy tắc xử lý chung”</w:t>
            </w:r>
            <w:r w:rsidRPr="00F515B0">
              <w:rPr>
                <w:rStyle w:val="Strong"/>
                <w:rFonts w:ascii="Cambria Math" w:hAnsi="Cambria Math" w:cs="Cambria Math"/>
                <w:color w:val="3A3A3A"/>
                <w:sz w:val="22"/>
                <w:szCs w:val="22"/>
              </w:rPr>
              <w:t xml:space="preserve"> ⇢</w:t>
            </w:r>
            <w:r w:rsidRPr="00F515B0">
              <w:rPr>
                <w:i/>
                <w:iCs/>
                <w:sz w:val="22"/>
                <w:szCs w:val="22"/>
              </w:rPr>
              <w:t xml:space="preserve"> “Thông tin khách hàng</w:t>
            </w:r>
            <w:r w:rsidRPr="00F515B0">
              <w:rPr>
                <w:sz w:val="22"/>
                <w:szCs w:val="22"/>
              </w:rPr>
              <w:t xml:space="preserve">” </w:t>
            </w:r>
            <w:r w:rsidRPr="00F515B0">
              <w:rPr>
                <w:i/>
                <w:iCs/>
                <w:sz w:val="22"/>
                <w:szCs w:val="22"/>
              </w:rPr>
              <w:t>(</w:t>
            </w:r>
            <w:hyperlink w:anchor="_Thông_tin_khách" w:history="1">
              <w:r w:rsidRPr="00F515B0">
                <w:rPr>
                  <w:rStyle w:val="Hyperlink"/>
                  <w:i/>
                  <w:iCs/>
                  <w:sz w:val="22"/>
                  <w:szCs w:val="22"/>
                </w:rPr>
                <w:t>link</w:t>
              </w:r>
            </w:hyperlink>
            <w:r w:rsidRPr="00F515B0">
              <w:rPr>
                <w:i/>
                <w:iCs/>
                <w:sz w:val="22"/>
                <w:szCs w:val="22"/>
              </w:rPr>
              <w:t>)</w:t>
            </w:r>
            <w:r w:rsidRPr="00F515B0">
              <w:rPr>
                <w:sz w:val="22"/>
                <w:szCs w:val="22"/>
              </w:rPr>
              <w:t xml:space="preserve"> với các điều kiện sau:</w:t>
            </w:r>
          </w:p>
          <w:p w14:paraId="10E70377" w14:textId="77777777" w:rsidR="006A522F" w:rsidRPr="00F515B0" w:rsidRDefault="006A522F" w:rsidP="00415767">
            <w:pPr>
              <w:rPr>
                <w:bCs/>
              </w:rPr>
            </w:pPr>
          </w:p>
          <w:p w14:paraId="097CAC13" w14:textId="77777777" w:rsidR="006A522F" w:rsidRPr="00F515B0" w:rsidRDefault="006A522F" w:rsidP="00415767">
            <w:pPr>
              <w:rPr>
                <w:bCs/>
              </w:rPr>
            </w:pPr>
            <w:r w:rsidRPr="00F515B0">
              <w:rPr>
                <w:sz w:val="22"/>
                <w:szCs w:val="22"/>
              </w:rPr>
              <w:t>GAM.CIF_ID = ACCOUNTS.ORGKEY</w:t>
            </w:r>
          </w:p>
          <w:p w14:paraId="0EE1FF17"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GAM.BANK_ID = ACCOUNTS.BANK_ID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0F03D2F3" w14:textId="77777777" w:rsidR="006A522F" w:rsidRPr="00F515B0" w:rsidRDefault="006A522F" w:rsidP="00415767">
            <w:pPr>
              <w:rPr>
                <w:bCs/>
                <w:i/>
                <w:iCs/>
              </w:rPr>
            </w:pPr>
            <w:r w:rsidRPr="00F515B0">
              <w:rPr>
                <w:sz w:val="22"/>
                <w:szCs w:val="22"/>
              </w:rPr>
              <w:t>Lấy cột “</w:t>
            </w:r>
            <w:r w:rsidRPr="00F515B0">
              <w:rPr>
                <w:color w:val="000000"/>
                <w:sz w:val="22"/>
                <w:szCs w:val="22"/>
              </w:rPr>
              <w:t>NAME</w:t>
            </w:r>
            <w:r w:rsidRPr="00F515B0">
              <w:rPr>
                <w:sz w:val="22"/>
                <w:szCs w:val="22"/>
              </w:rPr>
              <w:t>” trong bảng tạm TEMP_CIF, cách lấy tham khảo ở mục “</w:t>
            </w:r>
            <w:r w:rsidRPr="00F515B0">
              <w:rPr>
                <w:i/>
                <w:iCs/>
                <w:sz w:val="22"/>
                <w:szCs w:val="22"/>
              </w:rPr>
              <w:t xml:space="preserve">Các quy tắc xử lý chung” </w:t>
            </w:r>
            <w:r w:rsidRPr="00F515B0">
              <w:rPr>
                <w:rStyle w:val="Strong"/>
                <w:rFonts w:ascii="Cambria Math" w:hAnsi="Cambria Math" w:cs="Cambria Math"/>
                <w:i/>
                <w:iCs/>
                <w:color w:val="3A3A3A"/>
                <w:sz w:val="22"/>
                <w:szCs w:val="22"/>
              </w:rPr>
              <w:t>⇢</w:t>
            </w:r>
            <w:r w:rsidRPr="00F515B0">
              <w:rPr>
                <w:i/>
                <w:iCs/>
                <w:sz w:val="22"/>
                <w:szCs w:val="22"/>
              </w:rPr>
              <w:t xml:space="preserve">  “Thông tin khách hàng” (</w:t>
            </w:r>
            <w:hyperlink w:anchor="_Thông_tin_khách" w:history="1">
              <w:r w:rsidRPr="00F515B0">
                <w:rPr>
                  <w:rStyle w:val="Hyperlink"/>
                  <w:i/>
                  <w:iCs/>
                  <w:sz w:val="22"/>
                  <w:szCs w:val="22"/>
                </w:rPr>
                <w:t>link</w:t>
              </w:r>
            </w:hyperlink>
            <w:r w:rsidRPr="00F515B0">
              <w:rPr>
                <w:i/>
                <w:iCs/>
                <w:sz w:val="22"/>
                <w:szCs w:val="22"/>
              </w:rPr>
              <w:t>)</w:t>
            </w:r>
          </w:p>
          <w:p w14:paraId="20C07398" w14:textId="77777777" w:rsidR="006A522F" w:rsidRPr="00F515B0" w:rsidRDefault="006A522F" w:rsidP="00415767">
            <w:pPr>
              <w:rPr>
                <w:bCs/>
              </w:rPr>
            </w:pPr>
          </w:p>
          <w:p w14:paraId="121F545B" w14:textId="77777777" w:rsidR="006A522F" w:rsidRPr="00F515B0" w:rsidRDefault="006A522F" w:rsidP="00415767">
            <w:pPr>
              <w:rPr>
                <w:bCs/>
              </w:rPr>
            </w:pPr>
            <w:r w:rsidRPr="00F515B0">
              <w:rPr>
                <w:sz w:val="22"/>
                <w:szCs w:val="22"/>
              </w:rPr>
              <w:t>TEMP_CIF.NAME</w:t>
            </w:r>
          </w:p>
        </w:tc>
      </w:tr>
      <w:tr w:rsidR="006A522F" w:rsidRPr="00F515B0" w14:paraId="06E9F918"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42A8A68" w14:textId="77777777" w:rsidR="006A522F" w:rsidRPr="00F515B0" w:rsidRDefault="006A522F" w:rsidP="00415767">
            <w:pPr>
              <w:jc w:val="center"/>
              <w:rPr>
                <w:bCs/>
              </w:rPr>
            </w:pPr>
            <w:r w:rsidRPr="00F515B0">
              <w:rPr>
                <w:sz w:val="22"/>
                <w:szCs w:val="22"/>
              </w:rPr>
              <w:t>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F0C9691" w14:textId="77777777" w:rsidR="006A522F" w:rsidRPr="00F515B0" w:rsidRDefault="006A522F" w:rsidP="00415767">
            <w:pPr>
              <w:rPr>
                <w:bCs/>
              </w:rPr>
            </w:pPr>
            <w:r w:rsidRPr="00F515B0">
              <w:rPr>
                <w:sz w:val="22"/>
                <w:szCs w:val="22"/>
              </w:rPr>
              <w:t>FORACID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0F909E6" w14:textId="77777777" w:rsidR="006A522F" w:rsidRPr="00F515B0" w:rsidRDefault="006A522F" w:rsidP="00415767">
            <w:pPr>
              <w:rPr>
                <w:bCs/>
              </w:rPr>
            </w:pPr>
            <w:r w:rsidRPr="00F515B0">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5CFD927F" w14:textId="77777777" w:rsidR="006A522F" w:rsidRPr="00F515B0" w:rsidRDefault="006A522F" w:rsidP="00415767">
            <w:pPr>
              <w:rPr>
                <w:bCs/>
              </w:rPr>
            </w:pPr>
            <w:r w:rsidRPr="00F515B0">
              <w:rPr>
                <w:sz w:val="22"/>
                <w:szCs w:val="22"/>
              </w:rPr>
              <w:t>GAM.FORACID</w:t>
            </w:r>
          </w:p>
        </w:tc>
      </w:tr>
      <w:tr w:rsidR="006A522F" w:rsidRPr="00F515B0" w14:paraId="690AC013"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905B0DC" w14:textId="77777777" w:rsidR="006A522F" w:rsidRPr="00F515B0" w:rsidRDefault="006A522F" w:rsidP="00415767">
            <w:pPr>
              <w:jc w:val="center"/>
              <w:rPr>
                <w:bCs/>
              </w:rPr>
            </w:pPr>
            <w:r w:rsidRPr="00F515B0">
              <w:rPr>
                <w:sz w:val="22"/>
                <w:szCs w:val="22"/>
              </w:rPr>
              <w:t>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A5EC907" w14:textId="77777777" w:rsidR="006A522F" w:rsidRPr="00F515B0" w:rsidRDefault="006A522F" w:rsidP="00415767">
            <w:pPr>
              <w:rPr>
                <w:bCs/>
              </w:rPr>
            </w:pPr>
            <w:r w:rsidRPr="00F515B0">
              <w:rPr>
                <w:sz w:val="22"/>
                <w:szCs w:val="22"/>
              </w:rPr>
              <w:t>CCYCD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152FAF8" w14:textId="77777777" w:rsidR="006A522F" w:rsidRPr="00F515B0" w:rsidRDefault="006A522F" w:rsidP="00415767">
            <w:pPr>
              <w:rPr>
                <w:bCs/>
              </w:rPr>
            </w:pPr>
            <w:r w:rsidRPr="00F515B0">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5772C55F" w14:textId="77777777" w:rsidR="006A522F" w:rsidRPr="00F515B0" w:rsidRDefault="006A522F" w:rsidP="00415767">
            <w:pPr>
              <w:rPr>
                <w:bCs/>
              </w:rPr>
            </w:pPr>
            <w:r w:rsidRPr="00F515B0">
              <w:rPr>
                <w:sz w:val="22"/>
                <w:szCs w:val="22"/>
              </w:rPr>
              <w:t>GAM.ACCT_CRNCY_CODE</w:t>
            </w:r>
          </w:p>
        </w:tc>
      </w:tr>
      <w:tr w:rsidR="006A522F" w:rsidRPr="00F515B0" w14:paraId="542F9652"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C778EB0" w14:textId="77777777" w:rsidR="006A522F" w:rsidRPr="00F515B0" w:rsidRDefault="006A522F" w:rsidP="00415767">
            <w:pPr>
              <w:jc w:val="center"/>
              <w:rPr>
                <w:bCs/>
              </w:rPr>
            </w:pPr>
            <w:r w:rsidRPr="00F515B0">
              <w:rPr>
                <w:sz w:val="22"/>
                <w:szCs w:val="22"/>
              </w:rPr>
              <w:t>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1A9E474" w14:textId="77777777" w:rsidR="006A522F" w:rsidRPr="00F515B0" w:rsidRDefault="006A522F" w:rsidP="00415767">
            <w:pPr>
              <w:rPr>
                <w:bCs/>
              </w:rPr>
            </w:pPr>
            <w:r w:rsidRPr="00F515B0">
              <w:rPr>
                <w:sz w:val="22"/>
                <w:szCs w:val="22"/>
              </w:rPr>
              <w:t>DSBSAMT</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1DAE3346" w14:textId="77777777" w:rsidR="006A522F" w:rsidRPr="00F515B0" w:rsidRDefault="006A522F" w:rsidP="00415767">
            <w:pPr>
              <w:rPr>
                <w:bCs/>
              </w:rPr>
            </w:pPr>
            <w:r w:rsidRPr="00F515B0">
              <w:rPr>
                <w:sz w:val="22"/>
                <w:szCs w:val="22"/>
              </w:rPr>
              <w:t>Liên kết (JOIN) với bảng TBAADM.LAM với các điều kiện sau:</w:t>
            </w:r>
          </w:p>
          <w:p w14:paraId="3EF1C518" w14:textId="77777777" w:rsidR="006A522F" w:rsidRPr="00F515B0" w:rsidRDefault="006A522F" w:rsidP="00415767">
            <w:pPr>
              <w:rPr>
                <w:bCs/>
              </w:rPr>
            </w:pPr>
          </w:p>
          <w:p w14:paraId="5C22FA31" w14:textId="77777777" w:rsidR="006A522F" w:rsidRPr="00F515B0" w:rsidRDefault="006A522F" w:rsidP="00415767">
            <w:pPr>
              <w:rPr>
                <w:bCs/>
              </w:rPr>
            </w:pPr>
            <w:r w:rsidRPr="00F515B0">
              <w:rPr>
                <w:sz w:val="22"/>
                <w:szCs w:val="22"/>
              </w:rPr>
              <w:t>GAM.ACID  = LAM.ACID</w:t>
            </w:r>
          </w:p>
          <w:p w14:paraId="44E506C9" w14:textId="77777777" w:rsidR="006A522F" w:rsidRPr="007C5FC4" w:rsidRDefault="006A522F" w:rsidP="00415767">
            <w:pPr>
              <w:rPr>
                <w:color w:val="0000FF"/>
              </w:rPr>
            </w:pPr>
            <w:r w:rsidRPr="00F515B0">
              <w:rPr>
                <w:color w:val="0000FF"/>
                <w:sz w:val="22"/>
                <w:szCs w:val="22"/>
              </w:rPr>
              <w:t xml:space="preserve">AND </w:t>
            </w:r>
            <w:r w:rsidRPr="00F515B0">
              <w:rPr>
                <w:sz w:val="22"/>
                <w:szCs w:val="22"/>
              </w:rPr>
              <w:t>GAM.BANK_ID = LAM.BANK_ID</w:t>
            </w:r>
          </w:p>
          <w:p w14:paraId="214236D2" w14:textId="77777777" w:rsidR="006A522F" w:rsidRPr="007C5FC4" w:rsidRDefault="006A522F" w:rsidP="00415767">
            <w:pPr>
              <w:rPr>
                <w:color w:val="0000FF"/>
              </w:rPr>
            </w:pPr>
            <w:r w:rsidRPr="00F515B0">
              <w:rPr>
                <w:color w:val="0000FF"/>
                <w:sz w:val="22"/>
                <w:szCs w:val="22"/>
              </w:rPr>
              <w:t xml:space="preserve">AND </w:t>
            </w:r>
            <w:r w:rsidRPr="00F515B0">
              <w:rPr>
                <w:sz w:val="22"/>
                <w:szCs w:val="22"/>
              </w:rPr>
              <w:t>LAM.DIS_AMT &lt;&gt; 0</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043DDC0D" w14:textId="77777777" w:rsidR="006A522F" w:rsidRPr="00F515B0" w:rsidRDefault="006A522F" w:rsidP="00415767">
            <w:pPr>
              <w:rPr>
                <w:bCs/>
              </w:rPr>
            </w:pPr>
            <w:r w:rsidRPr="00F515B0">
              <w:rPr>
                <w:sz w:val="22"/>
                <w:szCs w:val="22"/>
              </w:rPr>
              <w:t>LAM.DIS_AMT</w:t>
            </w:r>
          </w:p>
        </w:tc>
      </w:tr>
      <w:tr w:rsidR="006A522F" w:rsidRPr="00F515B0" w14:paraId="40011D61"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0A69916" w14:textId="77777777" w:rsidR="006A522F" w:rsidRPr="00F515B0" w:rsidRDefault="006A522F" w:rsidP="00415767">
            <w:pPr>
              <w:jc w:val="center"/>
              <w:rPr>
                <w:bCs/>
              </w:rPr>
            </w:pPr>
            <w:r w:rsidRPr="00F515B0">
              <w:rPr>
                <w:sz w:val="22"/>
                <w:szCs w:val="22"/>
              </w:rPr>
              <w:t>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24BBDE7" w14:textId="77777777" w:rsidR="006A522F" w:rsidRPr="00F515B0" w:rsidRDefault="006A522F" w:rsidP="00415767">
            <w:pPr>
              <w:rPr>
                <w:bCs/>
              </w:rPr>
            </w:pPr>
            <w:r w:rsidRPr="00F515B0">
              <w:rPr>
                <w:sz w:val="22"/>
                <w:szCs w:val="22"/>
              </w:rPr>
              <w:t>DSBSAMT_VND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EC129C0" w14:textId="77777777" w:rsidR="006A522F" w:rsidRPr="00F515B0" w:rsidRDefault="006A522F" w:rsidP="00415767">
            <w:r w:rsidRPr="00F515B0">
              <w:rPr>
                <w:sz w:val="22"/>
                <w:szCs w:val="22"/>
              </w:rPr>
              <w:t>Tương tự cột “DSBSAMT” (STT 7)</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136B74A2" w14:textId="5DD2F922" w:rsidR="006A522F" w:rsidRPr="00F515B0" w:rsidRDefault="006A522F" w:rsidP="00415767">
            <w:pPr>
              <w:rPr>
                <w:i/>
                <w:iCs/>
                <w:color w:val="000000" w:themeColor="text1"/>
              </w:rPr>
            </w:pPr>
            <w:r w:rsidRPr="00F515B0">
              <w:rPr>
                <w:color w:val="000000" w:themeColor="text1"/>
                <w:sz w:val="22"/>
                <w:szCs w:val="22"/>
              </w:rPr>
              <w:t>Lấy cột “</w:t>
            </w:r>
            <w:r w:rsidRPr="00F515B0">
              <w:rPr>
                <w:sz w:val="22"/>
                <w:szCs w:val="22"/>
              </w:rPr>
              <w:t>DSBSAMT</w:t>
            </w:r>
            <w:r w:rsidRPr="00F515B0">
              <w:rPr>
                <w:color w:val="000000" w:themeColor="text1"/>
                <w:sz w:val="22"/>
                <w:szCs w:val="22"/>
              </w:rPr>
              <w:t xml:space="preserve">” (STT 7) * Tỷ giá quy đổi (VND), tham khảo </w:t>
            </w:r>
            <w:r w:rsidRPr="00F515B0">
              <w:rPr>
                <w:b/>
                <w:color w:val="000000" w:themeColor="text1"/>
                <w:sz w:val="22"/>
                <w:szCs w:val="22"/>
              </w:rPr>
              <w:t>Function</w:t>
            </w:r>
            <w:r w:rsidRPr="00F515B0">
              <w:rPr>
                <w:color w:val="000000" w:themeColor="text1"/>
                <w:sz w:val="22"/>
                <w:szCs w:val="22"/>
              </w:rPr>
              <w:t xml:space="preserve"> tính tỷ giá ở mục </w:t>
            </w:r>
            <w:r w:rsidRPr="00F515B0">
              <w:rPr>
                <w:i/>
                <w:iCs/>
                <w:color w:val="000000" w:themeColor="text1"/>
                <w:sz w:val="22"/>
                <w:szCs w:val="22"/>
              </w:rPr>
              <w:t xml:space="preserve">“Các quy tắc xử lý chung” </w:t>
            </w:r>
            <w:r w:rsidRPr="00F515B0">
              <w:rPr>
                <w:rStyle w:val="Strong"/>
                <w:rFonts w:ascii="Cambria Math" w:hAnsi="Cambria Math" w:cs="Cambria Math"/>
                <w:i/>
                <w:iCs/>
                <w:color w:val="3A3A3A"/>
                <w:sz w:val="22"/>
                <w:szCs w:val="22"/>
              </w:rPr>
              <w:t>⇢</w:t>
            </w:r>
            <w:r w:rsidRPr="00F515B0">
              <w:rPr>
                <w:rStyle w:val="Strong"/>
                <w:i/>
                <w:iCs/>
                <w:color w:val="3A3A3A"/>
                <w:sz w:val="22"/>
                <w:szCs w:val="22"/>
              </w:rPr>
              <w:t xml:space="preserve"> </w:t>
            </w:r>
            <w:r w:rsidRPr="00F515B0">
              <w:rPr>
                <w:i/>
                <w:iCs/>
                <w:color w:val="000000" w:themeColor="text1"/>
                <w:sz w:val="22"/>
                <w:szCs w:val="22"/>
              </w:rPr>
              <w:t xml:space="preserve"> “Tỷ giá”</w:t>
            </w:r>
            <w:r w:rsidRPr="00F515B0">
              <w:rPr>
                <w:rStyle w:val="Heading1Char"/>
                <w:i/>
                <w:iCs/>
                <w:color w:val="3A3A3A"/>
                <w:sz w:val="22"/>
                <w:szCs w:val="22"/>
              </w:rPr>
              <w:t xml:space="preserve"> </w:t>
            </w:r>
            <w:r w:rsidRPr="00F515B0">
              <w:rPr>
                <w:rStyle w:val="Strong"/>
                <w:rFonts w:ascii="Cambria Math" w:hAnsi="Cambria Math" w:cs="Cambria Math"/>
                <w:i/>
                <w:iCs/>
                <w:color w:val="3A3A3A"/>
                <w:sz w:val="22"/>
                <w:szCs w:val="22"/>
              </w:rPr>
              <w:t>⇢</w:t>
            </w:r>
            <w:r w:rsidRPr="00F515B0">
              <w:rPr>
                <w:rStyle w:val="Strong"/>
                <w:i/>
                <w:iCs/>
                <w:color w:val="3A3A3A"/>
                <w:sz w:val="22"/>
                <w:szCs w:val="22"/>
              </w:rPr>
              <w:t xml:space="preserve"> </w:t>
            </w:r>
            <w:r w:rsidRPr="00F515B0">
              <w:rPr>
                <w:i/>
                <w:iCs/>
                <w:color w:val="000000" w:themeColor="text1"/>
                <w:sz w:val="22"/>
                <w:szCs w:val="22"/>
              </w:rPr>
              <w:t xml:space="preserve"> “</w:t>
            </w:r>
            <w:r>
              <w:rPr>
                <w:i/>
                <w:iCs/>
                <w:color w:val="000000" w:themeColor="text1"/>
                <w:sz w:val="22"/>
                <w:szCs w:val="22"/>
              </w:rPr>
              <w:t>Tỷ giá quy đổi cuối ngày CUSTOM.LN_GET_EXRATE</w:t>
            </w:r>
            <w:r w:rsidRPr="00F515B0">
              <w:rPr>
                <w:i/>
                <w:iCs/>
                <w:color w:val="000000" w:themeColor="text1"/>
                <w:sz w:val="22"/>
                <w:szCs w:val="22"/>
              </w:rPr>
              <w:t>” (</w:t>
            </w:r>
            <w:hyperlink w:anchor="_Tỷ_giá_quy_2" w:history="1">
              <w:r w:rsidRPr="00F515B0">
                <w:rPr>
                  <w:rStyle w:val="Hyperlink"/>
                  <w:i/>
                  <w:iCs/>
                  <w:sz w:val="22"/>
                  <w:szCs w:val="22"/>
                </w:rPr>
                <w:t>link</w:t>
              </w:r>
            </w:hyperlink>
            <w:r w:rsidRPr="00F515B0">
              <w:rPr>
                <w:i/>
                <w:iCs/>
                <w:color w:val="000000" w:themeColor="text1"/>
                <w:sz w:val="22"/>
                <w:szCs w:val="22"/>
              </w:rPr>
              <w:t>)</w:t>
            </w:r>
          </w:p>
          <w:p w14:paraId="1C662214" w14:textId="77777777" w:rsidR="006A522F" w:rsidRPr="00F515B0" w:rsidRDefault="006A522F" w:rsidP="00415767">
            <w:pPr>
              <w:rPr>
                <w:bCs/>
              </w:rPr>
            </w:pPr>
            <w:r w:rsidRPr="00F515B0">
              <w:rPr>
                <w:sz w:val="22"/>
                <w:szCs w:val="22"/>
              </w:rPr>
              <w:t xml:space="preserve"> </w:t>
            </w:r>
          </w:p>
          <w:p w14:paraId="153607B9" w14:textId="77777777" w:rsidR="006A522F" w:rsidRPr="00F515B0" w:rsidRDefault="006A522F" w:rsidP="00415767">
            <w:pPr>
              <w:rPr>
                <w:bCs/>
              </w:rPr>
            </w:pPr>
            <w:r w:rsidRPr="00F515B0">
              <w:rPr>
                <w:sz w:val="22"/>
                <w:szCs w:val="22"/>
              </w:rPr>
              <w:t>ROUND(DSBSAMT *</w:t>
            </w:r>
          </w:p>
          <w:p w14:paraId="54D30F5C" w14:textId="77777777" w:rsidR="006A522F" w:rsidRPr="00F515B0" w:rsidRDefault="006A522F" w:rsidP="00415767">
            <w:pPr>
              <w:rPr>
                <w:bCs/>
              </w:rPr>
            </w:pPr>
            <w:r w:rsidRPr="00F515B0">
              <w:rPr>
                <w:sz w:val="22"/>
                <w:szCs w:val="22"/>
              </w:rPr>
              <w:t>CUSTOM.LN_GET_EXRATE('M1000', 'VND', GAM.ACCT_CRNCY_COD, TO_DATE(</w:t>
            </w:r>
            <w:r w:rsidRPr="00F515B0">
              <w:rPr>
                <w:color w:val="000000" w:themeColor="text1"/>
                <w:sz w:val="22"/>
                <w:szCs w:val="22"/>
                <w:highlight w:val="white"/>
              </w:rPr>
              <w:t>‘&lt;NGÀY_BÁO_CÁO&gt;</w:t>
            </w:r>
            <w:r w:rsidRPr="00F515B0">
              <w:rPr>
                <w:sz w:val="22"/>
                <w:szCs w:val="22"/>
              </w:rPr>
              <w:t>’, 'YYYYMMDD')), 0)</w:t>
            </w:r>
          </w:p>
        </w:tc>
      </w:tr>
      <w:tr w:rsidR="006A522F" w:rsidRPr="00F515B0" w14:paraId="6C8FDD3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5D0EDBB" w14:textId="77777777" w:rsidR="006A522F" w:rsidRPr="00F515B0" w:rsidRDefault="006A522F" w:rsidP="00415767">
            <w:pPr>
              <w:jc w:val="center"/>
              <w:rPr>
                <w:bCs/>
              </w:rPr>
            </w:pPr>
            <w:r w:rsidRPr="00F515B0">
              <w:rPr>
                <w:sz w:val="22"/>
                <w:szCs w:val="22"/>
              </w:rPr>
              <w:t>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B3CCA18" w14:textId="77777777" w:rsidR="006A522F" w:rsidRPr="00F515B0" w:rsidRDefault="006A522F" w:rsidP="00415767">
            <w:pPr>
              <w:rPr>
                <w:bCs/>
              </w:rPr>
            </w:pPr>
            <w:r w:rsidRPr="00F515B0">
              <w:rPr>
                <w:sz w:val="22"/>
                <w:szCs w:val="22"/>
              </w:rPr>
              <w:t>DSBSBAL</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2621C62C" w14:textId="77777777" w:rsidR="006A522F" w:rsidRPr="00F515B0" w:rsidRDefault="006A522F" w:rsidP="00415767">
            <w:pPr>
              <w:rPr>
                <w:bCs/>
              </w:rPr>
            </w:pPr>
            <w:r w:rsidRPr="00F515B0">
              <w:rPr>
                <w:sz w:val="22"/>
                <w:szCs w:val="22"/>
              </w:rPr>
              <w:t>Liên kết</w:t>
            </w:r>
            <w:r>
              <w:rPr>
                <w:sz w:val="22"/>
                <w:szCs w:val="22"/>
              </w:rPr>
              <w:t xml:space="preserve"> (LEFT JOIN)</w:t>
            </w:r>
            <w:r w:rsidRPr="00F515B0">
              <w:rPr>
                <w:sz w:val="22"/>
                <w:szCs w:val="22"/>
              </w:rPr>
              <w:t xml:space="preserve"> với bảng TBAADM.EAB với các điều kiện sau:</w:t>
            </w:r>
          </w:p>
          <w:p w14:paraId="78BC5C73" w14:textId="77777777" w:rsidR="006A522F" w:rsidRPr="00F515B0" w:rsidRDefault="006A522F" w:rsidP="00415767">
            <w:pPr>
              <w:rPr>
                <w:bCs/>
              </w:rPr>
            </w:pPr>
          </w:p>
          <w:p w14:paraId="6D339924" w14:textId="77777777" w:rsidR="006A522F" w:rsidRDefault="006A522F" w:rsidP="00415767">
            <w:r w:rsidRPr="00F515B0">
              <w:rPr>
                <w:sz w:val="22"/>
                <w:szCs w:val="22"/>
              </w:rPr>
              <w:t xml:space="preserve">GAM.ACID = EAB.ACID </w:t>
            </w:r>
          </w:p>
          <w:p w14:paraId="6F86F389" w14:textId="77777777" w:rsidR="006A522F" w:rsidRPr="00F515B0" w:rsidRDefault="006A522F" w:rsidP="00415767">
            <w:pPr>
              <w:rPr>
                <w:bCs/>
              </w:rPr>
            </w:pPr>
            <w:r w:rsidRPr="005E75DF">
              <w:rPr>
                <w:color w:val="0000FF"/>
                <w:sz w:val="22"/>
                <w:szCs w:val="22"/>
              </w:rPr>
              <w:lastRenderedPageBreak/>
              <w:t>AND</w:t>
            </w:r>
            <w:r w:rsidRPr="005E75DF">
              <w:rPr>
                <w:bCs/>
                <w:sz w:val="22"/>
                <w:szCs w:val="22"/>
              </w:rPr>
              <w:t xml:space="preserve"> '&lt;NGÀY_BÁO_CÁO&gt;' BETWEEN TO_CHAR(EAB.EOD_DATE, 'YYYYMMDD') AND TO_CHAR(EAB.END_EOD_DATE, 'YYYYMMDD')</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739B98B" w14:textId="77777777" w:rsidR="006A522F" w:rsidRPr="00F515B0" w:rsidRDefault="006A522F" w:rsidP="00415767">
            <w:pPr>
              <w:rPr>
                <w:bCs/>
              </w:rPr>
            </w:pPr>
            <w:r w:rsidRPr="00F515B0">
              <w:rPr>
                <w:sz w:val="22"/>
                <w:szCs w:val="22"/>
              </w:rPr>
              <w:lastRenderedPageBreak/>
              <w:t>ABS(EAB.TRAN_DATE_BAL)</w:t>
            </w:r>
          </w:p>
        </w:tc>
      </w:tr>
      <w:tr w:rsidR="006A522F" w:rsidRPr="00F515B0" w14:paraId="0E25E6B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6257684" w14:textId="77777777" w:rsidR="006A522F" w:rsidRPr="00F515B0" w:rsidRDefault="006A522F" w:rsidP="00415767">
            <w:pPr>
              <w:jc w:val="center"/>
              <w:rPr>
                <w:bCs/>
              </w:rPr>
            </w:pPr>
            <w:r w:rsidRPr="00F515B0">
              <w:rPr>
                <w:sz w:val="22"/>
                <w:szCs w:val="22"/>
              </w:rPr>
              <w:t>10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6409E5D" w14:textId="77777777" w:rsidR="006A522F" w:rsidRPr="00F515B0" w:rsidRDefault="006A522F" w:rsidP="00415767">
            <w:pPr>
              <w:rPr>
                <w:bCs/>
              </w:rPr>
            </w:pPr>
            <w:r w:rsidRPr="00F515B0">
              <w:rPr>
                <w:sz w:val="22"/>
                <w:szCs w:val="22"/>
              </w:rPr>
              <w:t>DSBSBAL_VND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8082BA7" w14:textId="77777777" w:rsidR="006A522F" w:rsidRPr="00F515B0" w:rsidRDefault="006A522F" w:rsidP="00415767">
            <w:pPr>
              <w:rPr>
                <w:bCs/>
              </w:rPr>
            </w:pPr>
            <w:r w:rsidRPr="00F515B0">
              <w:rPr>
                <w:sz w:val="22"/>
                <w:szCs w:val="22"/>
              </w:rPr>
              <w:t>Tương tự cột “DSBSBAL” (STT 7)</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C7F85A7" w14:textId="02C7BB78" w:rsidR="006A522F" w:rsidRPr="00F515B0" w:rsidRDefault="006A522F" w:rsidP="00415767">
            <w:pPr>
              <w:rPr>
                <w:i/>
                <w:iCs/>
                <w:color w:val="000000" w:themeColor="text1"/>
              </w:rPr>
            </w:pPr>
            <w:r w:rsidRPr="00F515B0">
              <w:rPr>
                <w:color w:val="000000" w:themeColor="text1"/>
                <w:sz w:val="22"/>
                <w:szCs w:val="22"/>
              </w:rPr>
              <w:t>Lấy cột “</w:t>
            </w:r>
            <w:r w:rsidRPr="00F515B0">
              <w:rPr>
                <w:sz w:val="22"/>
                <w:szCs w:val="22"/>
              </w:rPr>
              <w:t>DSBSBAL</w:t>
            </w:r>
            <w:r w:rsidRPr="00F515B0">
              <w:rPr>
                <w:color w:val="000000" w:themeColor="text1"/>
                <w:sz w:val="22"/>
                <w:szCs w:val="22"/>
              </w:rPr>
              <w:t xml:space="preserve">” (STT 9) * Tỷ giá quy đổi (VND), tham khảo </w:t>
            </w:r>
            <w:r w:rsidRPr="00F515B0">
              <w:rPr>
                <w:b/>
                <w:color w:val="000000" w:themeColor="text1"/>
                <w:sz w:val="22"/>
                <w:szCs w:val="22"/>
              </w:rPr>
              <w:t>Function</w:t>
            </w:r>
            <w:r w:rsidRPr="00F515B0">
              <w:rPr>
                <w:color w:val="000000" w:themeColor="text1"/>
                <w:sz w:val="22"/>
                <w:szCs w:val="22"/>
              </w:rPr>
              <w:t xml:space="preserve"> tính tỷ giá ở mục </w:t>
            </w:r>
            <w:r w:rsidRPr="00F515B0">
              <w:rPr>
                <w:i/>
                <w:iCs/>
                <w:color w:val="000000" w:themeColor="text1"/>
                <w:sz w:val="22"/>
                <w:szCs w:val="22"/>
              </w:rPr>
              <w:t xml:space="preserve">“Các quy tắc xử lý chung” </w:t>
            </w:r>
            <w:r w:rsidRPr="00F515B0">
              <w:rPr>
                <w:rStyle w:val="Strong"/>
                <w:rFonts w:ascii="Cambria Math" w:hAnsi="Cambria Math" w:cs="Cambria Math"/>
                <w:i/>
                <w:iCs/>
                <w:color w:val="3A3A3A"/>
                <w:sz w:val="22"/>
                <w:szCs w:val="22"/>
              </w:rPr>
              <w:t>⇢</w:t>
            </w:r>
            <w:r w:rsidRPr="00F515B0">
              <w:rPr>
                <w:rStyle w:val="Strong"/>
                <w:i/>
                <w:iCs/>
                <w:color w:val="3A3A3A"/>
                <w:sz w:val="22"/>
                <w:szCs w:val="22"/>
              </w:rPr>
              <w:t xml:space="preserve"> </w:t>
            </w:r>
            <w:r w:rsidRPr="00F515B0">
              <w:rPr>
                <w:i/>
                <w:iCs/>
                <w:color w:val="000000" w:themeColor="text1"/>
                <w:sz w:val="22"/>
                <w:szCs w:val="22"/>
              </w:rPr>
              <w:t xml:space="preserve"> “Tỷ giá”</w:t>
            </w:r>
            <w:r w:rsidRPr="00F515B0">
              <w:rPr>
                <w:rStyle w:val="Heading1Char"/>
                <w:i/>
                <w:iCs/>
                <w:color w:val="3A3A3A"/>
                <w:sz w:val="22"/>
                <w:szCs w:val="22"/>
              </w:rPr>
              <w:t xml:space="preserve"> </w:t>
            </w:r>
            <w:r w:rsidRPr="00F515B0">
              <w:rPr>
                <w:rStyle w:val="Strong"/>
                <w:rFonts w:ascii="Cambria Math" w:hAnsi="Cambria Math" w:cs="Cambria Math"/>
                <w:i/>
                <w:iCs/>
                <w:color w:val="3A3A3A"/>
                <w:sz w:val="22"/>
                <w:szCs w:val="22"/>
              </w:rPr>
              <w:t>⇢</w:t>
            </w:r>
            <w:r w:rsidRPr="00F515B0">
              <w:rPr>
                <w:rStyle w:val="Strong"/>
                <w:i/>
                <w:iCs/>
                <w:color w:val="3A3A3A"/>
                <w:sz w:val="22"/>
                <w:szCs w:val="22"/>
              </w:rPr>
              <w:t xml:space="preserve"> </w:t>
            </w:r>
            <w:r w:rsidRPr="00F515B0">
              <w:rPr>
                <w:i/>
                <w:iCs/>
                <w:color w:val="000000" w:themeColor="text1"/>
                <w:sz w:val="22"/>
                <w:szCs w:val="22"/>
              </w:rPr>
              <w:t xml:space="preserve"> “</w:t>
            </w:r>
            <w:r>
              <w:rPr>
                <w:i/>
                <w:iCs/>
                <w:color w:val="000000" w:themeColor="text1"/>
                <w:sz w:val="22"/>
                <w:szCs w:val="22"/>
              </w:rPr>
              <w:t>Tỷ giá quy đổi cuối ngày CUSTOM.LN_GET_EXRATE</w:t>
            </w:r>
            <w:r w:rsidRPr="00F515B0">
              <w:rPr>
                <w:i/>
                <w:iCs/>
                <w:color w:val="000000" w:themeColor="text1"/>
                <w:sz w:val="22"/>
                <w:szCs w:val="22"/>
              </w:rPr>
              <w:t>” (</w:t>
            </w:r>
            <w:hyperlink w:anchor="_Tỷ_giá_quy_2" w:history="1">
              <w:r w:rsidRPr="00F515B0">
                <w:rPr>
                  <w:rStyle w:val="Hyperlink"/>
                  <w:i/>
                  <w:iCs/>
                  <w:sz w:val="22"/>
                  <w:szCs w:val="22"/>
                </w:rPr>
                <w:t>link</w:t>
              </w:r>
            </w:hyperlink>
            <w:r w:rsidRPr="00F515B0">
              <w:rPr>
                <w:i/>
                <w:iCs/>
                <w:color w:val="000000" w:themeColor="text1"/>
                <w:sz w:val="22"/>
                <w:szCs w:val="22"/>
              </w:rPr>
              <w:t>)</w:t>
            </w:r>
          </w:p>
          <w:p w14:paraId="3337254B" w14:textId="77777777" w:rsidR="006A522F" w:rsidRPr="00F515B0" w:rsidRDefault="006A522F" w:rsidP="00415767">
            <w:pPr>
              <w:rPr>
                <w:bCs/>
              </w:rPr>
            </w:pPr>
          </w:p>
          <w:p w14:paraId="659E8EFA" w14:textId="77777777" w:rsidR="006A522F" w:rsidRPr="00F515B0" w:rsidRDefault="006A522F" w:rsidP="00415767">
            <w:pPr>
              <w:rPr>
                <w:bCs/>
              </w:rPr>
            </w:pPr>
          </w:p>
          <w:p w14:paraId="0EDFF9C5" w14:textId="77777777" w:rsidR="006A522F" w:rsidRPr="00F515B0" w:rsidRDefault="006A522F" w:rsidP="00415767">
            <w:pPr>
              <w:rPr>
                <w:bCs/>
              </w:rPr>
            </w:pPr>
            <w:r w:rsidRPr="00F515B0">
              <w:rPr>
                <w:sz w:val="22"/>
                <w:szCs w:val="22"/>
              </w:rPr>
              <w:t xml:space="preserve">ROUND(ABS(DSBSBAL) * </w:t>
            </w:r>
          </w:p>
          <w:p w14:paraId="417DB217" w14:textId="77777777" w:rsidR="006A522F" w:rsidRPr="00F515B0" w:rsidRDefault="006A522F" w:rsidP="00415767">
            <w:pPr>
              <w:rPr>
                <w:bCs/>
              </w:rPr>
            </w:pPr>
            <w:r w:rsidRPr="00F515B0">
              <w:rPr>
                <w:sz w:val="22"/>
                <w:szCs w:val="22"/>
              </w:rPr>
              <w:t>CUSTOM.LN_GET_EXRATE('M1000', 'VND', GAM.ACCT_CRNCY_CODE, TO_DATE(</w:t>
            </w:r>
            <w:r w:rsidRPr="00F515B0">
              <w:rPr>
                <w:color w:val="000000" w:themeColor="text1"/>
                <w:sz w:val="22"/>
                <w:szCs w:val="22"/>
                <w:highlight w:val="white"/>
              </w:rPr>
              <w:t>‘&lt;NGÀY_BÁO_CÁO&gt;</w:t>
            </w:r>
            <w:r w:rsidRPr="00F515B0">
              <w:rPr>
                <w:sz w:val="22"/>
                <w:szCs w:val="22"/>
              </w:rPr>
              <w:t>’, 'YYYYMMDD')), 0)</w:t>
            </w:r>
          </w:p>
        </w:tc>
      </w:tr>
      <w:tr w:rsidR="006A522F" w:rsidRPr="00F515B0" w14:paraId="26A64AA1"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F0FA89B" w14:textId="77777777" w:rsidR="006A522F" w:rsidRPr="00F515B0" w:rsidRDefault="006A522F" w:rsidP="00415767">
            <w:pPr>
              <w:jc w:val="center"/>
              <w:rPr>
                <w:bCs/>
              </w:rPr>
            </w:pPr>
            <w:r w:rsidRPr="00F515B0">
              <w:rPr>
                <w:sz w:val="22"/>
                <w:szCs w:val="22"/>
              </w:rPr>
              <w:t>11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6C424C3" w14:textId="77777777" w:rsidR="006A522F" w:rsidRPr="00F515B0" w:rsidRDefault="006A522F" w:rsidP="00415767">
            <w:pPr>
              <w:rPr>
                <w:bCs/>
              </w:rPr>
            </w:pPr>
            <w:r w:rsidRPr="00F515B0">
              <w:rPr>
                <w:sz w:val="22"/>
                <w:szCs w:val="22"/>
              </w:rPr>
              <w:t>GRP</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5DC3409A" w14:textId="77777777" w:rsidR="006A522F" w:rsidRPr="00F515B0" w:rsidRDefault="006A522F" w:rsidP="00415767">
            <w:pPr>
              <w:rPr>
                <w:bCs/>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6924636" w14:textId="77777777" w:rsidR="006A522F" w:rsidRPr="00F515B0" w:rsidRDefault="006A522F" w:rsidP="00415767">
            <w:pPr>
              <w:rPr>
                <w:bCs/>
                <w:i/>
                <w:iCs/>
              </w:rPr>
            </w:pPr>
            <w:r w:rsidRPr="00F515B0">
              <w:rPr>
                <w:sz w:val="22"/>
                <w:szCs w:val="22"/>
              </w:rPr>
              <w:t xml:space="preserve">Gọi </w:t>
            </w:r>
            <w:r w:rsidRPr="00F515B0">
              <w:rPr>
                <w:b/>
                <w:color w:val="000000" w:themeColor="text1"/>
                <w:sz w:val="22"/>
                <w:szCs w:val="22"/>
              </w:rPr>
              <w:t xml:space="preserve">Function </w:t>
            </w:r>
            <w:r w:rsidRPr="00F515B0">
              <w:rPr>
                <w:color w:val="000000" w:themeColor="text1"/>
                <w:sz w:val="22"/>
                <w:szCs w:val="22"/>
              </w:rPr>
              <w:t xml:space="preserve">lấy nhóm nợ, tham khảo ở mục </w:t>
            </w:r>
            <w:r w:rsidRPr="00F515B0">
              <w:rPr>
                <w:i/>
                <w:iCs/>
                <w:color w:val="000000" w:themeColor="text1"/>
                <w:sz w:val="22"/>
                <w:szCs w:val="22"/>
              </w:rPr>
              <w:t>“Các quy tắc xử lý chung”</w:t>
            </w:r>
            <w:r w:rsidRPr="00F515B0">
              <w:rPr>
                <w:rStyle w:val="Heading1Char"/>
                <w:i/>
                <w:iCs/>
                <w:color w:val="3A3A3A"/>
                <w:sz w:val="22"/>
                <w:szCs w:val="22"/>
              </w:rPr>
              <w:t xml:space="preserve"> </w:t>
            </w:r>
            <w:r w:rsidRPr="00F515B0">
              <w:rPr>
                <w:rStyle w:val="Strong"/>
                <w:rFonts w:ascii="Cambria Math" w:hAnsi="Cambria Math" w:cs="Cambria Math"/>
                <w:i/>
                <w:iCs/>
                <w:color w:val="3A3A3A"/>
                <w:sz w:val="22"/>
                <w:szCs w:val="22"/>
              </w:rPr>
              <w:t>⇢</w:t>
            </w:r>
            <w:r w:rsidRPr="00F515B0">
              <w:rPr>
                <w:rStyle w:val="Strong"/>
                <w:i/>
                <w:iCs/>
                <w:color w:val="3A3A3A"/>
                <w:sz w:val="22"/>
                <w:szCs w:val="22"/>
              </w:rPr>
              <w:t xml:space="preserve"> </w:t>
            </w:r>
            <w:r w:rsidRPr="00A0348F">
              <w:rPr>
                <w:rStyle w:val="Strong"/>
                <w:i/>
                <w:iCs/>
                <w:color w:val="3A3A3A"/>
                <w:sz w:val="22"/>
                <w:szCs w:val="22"/>
              </w:rPr>
              <w:t xml:space="preserve">“Nhóm nợ” </w:t>
            </w:r>
            <w:r w:rsidRPr="00A0348F">
              <w:rPr>
                <w:rStyle w:val="Strong"/>
                <w:rFonts w:ascii="Cambria Math" w:hAnsi="Cambria Math" w:cs="Cambria Math"/>
                <w:i/>
                <w:iCs/>
                <w:color w:val="3A3A3A"/>
                <w:sz w:val="22"/>
                <w:szCs w:val="22"/>
              </w:rPr>
              <w:t>⇢</w:t>
            </w:r>
            <w:r w:rsidRPr="00A0348F">
              <w:rPr>
                <w:rStyle w:val="Strong"/>
                <w:i/>
                <w:iCs/>
                <w:color w:val="3A3A3A"/>
                <w:sz w:val="22"/>
                <w:szCs w:val="22"/>
              </w:rPr>
              <w:t xml:space="preserve"> “Hàm lấy nhóm nợ”</w:t>
            </w:r>
            <w:r w:rsidRPr="00F515B0">
              <w:rPr>
                <w:rStyle w:val="Strong"/>
                <w:i/>
                <w:iCs/>
                <w:color w:val="3A3A3A"/>
                <w:sz w:val="22"/>
                <w:szCs w:val="22"/>
              </w:rPr>
              <w:t xml:space="preserve"> (</w:t>
            </w:r>
            <w:hyperlink w:anchor="_Hàm_lấy_nhóm" w:history="1">
              <w:r w:rsidRPr="00F515B0">
                <w:rPr>
                  <w:rStyle w:val="Hyperlink"/>
                  <w:i/>
                  <w:iCs/>
                  <w:sz w:val="22"/>
                  <w:szCs w:val="22"/>
                </w:rPr>
                <w:t>link</w:t>
              </w:r>
            </w:hyperlink>
            <w:r w:rsidRPr="00F515B0">
              <w:rPr>
                <w:rStyle w:val="Strong"/>
                <w:i/>
                <w:iCs/>
                <w:color w:val="3A3A3A"/>
                <w:sz w:val="22"/>
                <w:szCs w:val="22"/>
              </w:rPr>
              <w:t>)</w:t>
            </w:r>
          </w:p>
          <w:p w14:paraId="549C5F88" w14:textId="77777777" w:rsidR="006A522F" w:rsidRPr="00F515B0" w:rsidRDefault="006A522F" w:rsidP="00415767">
            <w:pPr>
              <w:rPr>
                <w:bCs/>
              </w:rPr>
            </w:pPr>
          </w:p>
          <w:p w14:paraId="0E09BD0D" w14:textId="77777777" w:rsidR="006A522F" w:rsidRPr="00F515B0" w:rsidRDefault="006A522F" w:rsidP="00415767">
            <w:pPr>
              <w:rPr>
                <w:bCs/>
              </w:rPr>
            </w:pPr>
            <w:r w:rsidRPr="00F515B0">
              <w:rPr>
                <w:sz w:val="22"/>
                <w:szCs w:val="22"/>
              </w:rPr>
              <w:t>CUSTOM.GET_GRP('C', GAM.ACID, TO_DATE(</w:t>
            </w:r>
            <w:r w:rsidRPr="00F515B0">
              <w:rPr>
                <w:color w:val="000000" w:themeColor="text1"/>
                <w:sz w:val="22"/>
                <w:szCs w:val="22"/>
                <w:highlight w:val="white"/>
              </w:rPr>
              <w:t>‘&lt;NGÀY_BÁO_CÁO&gt;</w:t>
            </w:r>
            <w:r w:rsidRPr="00F515B0">
              <w:rPr>
                <w:sz w:val="22"/>
                <w:szCs w:val="22"/>
              </w:rPr>
              <w:t>’, 'YYYYMMDD'))</w:t>
            </w:r>
          </w:p>
        </w:tc>
      </w:tr>
      <w:tr w:rsidR="006A522F" w:rsidRPr="00F515B0" w14:paraId="4EC8C9E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5489D116" w14:textId="77777777" w:rsidR="006A522F" w:rsidRPr="00F515B0" w:rsidRDefault="006A522F" w:rsidP="00415767">
            <w:pPr>
              <w:jc w:val="center"/>
              <w:rPr>
                <w:bCs/>
              </w:rPr>
            </w:pPr>
            <w:r w:rsidRPr="00F515B0">
              <w:rPr>
                <w:sz w:val="22"/>
                <w:szCs w:val="22"/>
              </w:rPr>
              <w:t>12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6272796" w14:textId="77777777" w:rsidR="006A522F" w:rsidRPr="00F515B0" w:rsidRDefault="006A522F" w:rsidP="00415767">
            <w:pPr>
              <w:rPr>
                <w:bCs/>
              </w:rPr>
            </w:pPr>
            <w:r w:rsidRPr="00F515B0">
              <w:rPr>
                <w:sz w:val="22"/>
                <w:szCs w:val="22"/>
              </w:rPr>
              <w:t>OPEN_DATE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6726833A" w14:textId="77777777" w:rsidR="006A522F" w:rsidRPr="00F515B0" w:rsidRDefault="006A522F" w:rsidP="00415767">
            <w:pPr>
              <w:rPr>
                <w:bCs/>
              </w:rPr>
            </w:pPr>
            <w:r w:rsidRPr="00F515B0">
              <w:rPr>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4B852AD3" w14:textId="77777777" w:rsidR="006A522F" w:rsidRPr="00F515B0" w:rsidRDefault="006A522F" w:rsidP="00415767">
            <w:pPr>
              <w:rPr>
                <w:bCs/>
              </w:rPr>
            </w:pPr>
            <w:r w:rsidRPr="00F515B0">
              <w:rPr>
                <w:sz w:val="22"/>
                <w:szCs w:val="22"/>
              </w:rPr>
              <w:t>GAM.ACCT_OPN_DATE</w:t>
            </w:r>
          </w:p>
        </w:tc>
      </w:tr>
      <w:tr w:rsidR="006A522F" w:rsidRPr="00F515B0" w14:paraId="3812FA75"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7F76ACF" w14:textId="77777777" w:rsidR="006A522F" w:rsidRPr="00F515B0" w:rsidRDefault="006A522F" w:rsidP="00415767">
            <w:pPr>
              <w:jc w:val="center"/>
              <w:rPr>
                <w:bCs/>
              </w:rPr>
            </w:pPr>
            <w:r w:rsidRPr="00F515B0">
              <w:rPr>
                <w:sz w:val="22"/>
                <w:szCs w:val="22"/>
              </w:rPr>
              <w:t>13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9C93548" w14:textId="77777777" w:rsidR="006A522F" w:rsidRPr="00F515B0" w:rsidRDefault="006A522F" w:rsidP="00415767">
            <w:pPr>
              <w:rPr>
                <w:bCs/>
              </w:rPr>
            </w:pPr>
            <w:r w:rsidRPr="00F515B0">
              <w:rPr>
                <w:sz w:val="22"/>
                <w:szCs w:val="22"/>
              </w:rPr>
              <w:t>MATURITY_DATE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770DD9D4" w14:textId="77777777" w:rsidR="006A522F" w:rsidRPr="00F515B0" w:rsidRDefault="006A522F" w:rsidP="00415767">
            <w:pPr>
              <w:rPr>
                <w:bCs/>
              </w:rPr>
            </w:pPr>
            <w:r w:rsidRPr="00F515B0">
              <w:rPr>
                <w:sz w:val="22"/>
                <w:szCs w:val="22"/>
              </w:rPr>
              <w:t>Tương tự cột “DSBSAMT” (STT 7)</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696A8F93" w14:textId="77777777" w:rsidR="006A522F" w:rsidRPr="00F515B0" w:rsidRDefault="006A522F" w:rsidP="00415767">
            <w:pPr>
              <w:rPr>
                <w:bCs/>
              </w:rPr>
            </w:pPr>
            <w:r w:rsidRPr="00F515B0">
              <w:rPr>
                <w:sz w:val="22"/>
                <w:szCs w:val="22"/>
              </w:rPr>
              <w:t>LAM.EI_PERD_END_DATE</w:t>
            </w:r>
          </w:p>
        </w:tc>
      </w:tr>
      <w:tr w:rsidR="006A522F" w:rsidRPr="00F515B0" w14:paraId="69965C4F"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B1F1E3D" w14:textId="77777777" w:rsidR="006A522F" w:rsidRPr="00F515B0" w:rsidRDefault="006A522F" w:rsidP="00415767">
            <w:pPr>
              <w:jc w:val="center"/>
              <w:rPr>
                <w:bCs/>
              </w:rPr>
            </w:pPr>
            <w:r w:rsidRPr="00F515B0">
              <w:rPr>
                <w:sz w:val="22"/>
                <w:szCs w:val="22"/>
              </w:rPr>
              <w:t>14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3D7EBCC" w14:textId="77777777" w:rsidR="006A522F" w:rsidRPr="00F515B0" w:rsidRDefault="006A522F" w:rsidP="00415767">
            <w:pPr>
              <w:rPr>
                <w:bCs/>
              </w:rPr>
            </w:pPr>
            <w:r w:rsidRPr="00F515B0">
              <w:rPr>
                <w:sz w:val="22"/>
                <w:szCs w:val="22"/>
              </w:rPr>
              <w:t>TERM</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0D7D983A" w14:textId="77777777" w:rsidR="006A522F" w:rsidRPr="00F515B0" w:rsidRDefault="006A522F" w:rsidP="00415767">
            <w:pPr>
              <w:rPr>
                <w:bCs/>
              </w:rPr>
            </w:pPr>
            <w:r w:rsidRPr="00F515B0">
              <w:rPr>
                <w:sz w:val="22"/>
                <w:szCs w:val="22"/>
              </w:rPr>
              <w:t>Tương tự cột “DSBSAMT” (STT 7)</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6459581" w14:textId="77777777" w:rsidR="006A522F" w:rsidRPr="00F515B0" w:rsidRDefault="006A522F" w:rsidP="00415767">
            <w:pPr>
              <w:rPr>
                <w:bCs/>
              </w:rPr>
            </w:pPr>
            <w:r w:rsidRPr="00F515B0">
              <w:rPr>
                <w:sz w:val="22"/>
                <w:szCs w:val="22"/>
              </w:rPr>
              <w:t>CASE WHEN LAM.REP_PERD_MTHS &lt;= 12 THEN 'SHORT'</w:t>
            </w:r>
          </w:p>
          <w:p w14:paraId="568544B0" w14:textId="77777777" w:rsidR="006A522F" w:rsidRPr="00F515B0" w:rsidRDefault="006A522F" w:rsidP="00415767">
            <w:pPr>
              <w:rPr>
                <w:bCs/>
              </w:rPr>
            </w:pPr>
            <w:r w:rsidRPr="00F515B0">
              <w:rPr>
                <w:sz w:val="22"/>
                <w:szCs w:val="22"/>
              </w:rPr>
              <w:t xml:space="preserve">        WHEN LAM.REP_PERD_MTHS &gt; 12 AND LAM.REP_PERD_MTHS &lt;= 60 THEN 'MEDIUM'</w:t>
            </w:r>
          </w:p>
          <w:p w14:paraId="51A8F113" w14:textId="77777777" w:rsidR="006A522F" w:rsidRPr="00F515B0" w:rsidRDefault="006A522F" w:rsidP="00415767">
            <w:pPr>
              <w:rPr>
                <w:bCs/>
              </w:rPr>
            </w:pPr>
            <w:r w:rsidRPr="00F515B0">
              <w:rPr>
                <w:sz w:val="22"/>
                <w:szCs w:val="22"/>
              </w:rPr>
              <w:t xml:space="preserve">        WHEN LAM.REP_PERD_MTHS &gt; 60 THEN 'LONG'</w:t>
            </w:r>
          </w:p>
          <w:p w14:paraId="59353746" w14:textId="77777777" w:rsidR="006A522F" w:rsidRPr="00F515B0" w:rsidRDefault="006A522F" w:rsidP="00415767">
            <w:pPr>
              <w:rPr>
                <w:bCs/>
              </w:rPr>
            </w:pPr>
            <w:r w:rsidRPr="00F515B0">
              <w:rPr>
                <w:sz w:val="22"/>
                <w:szCs w:val="22"/>
              </w:rPr>
              <w:t>END</w:t>
            </w:r>
          </w:p>
        </w:tc>
      </w:tr>
      <w:tr w:rsidR="006A522F" w:rsidRPr="00F515B0" w14:paraId="3B1C779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8602169" w14:textId="77777777" w:rsidR="006A522F" w:rsidRPr="00F515B0" w:rsidRDefault="006A522F" w:rsidP="00415767">
            <w:pPr>
              <w:jc w:val="center"/>
              <w:rPr>
                <w:bCs/>
              </w:rPr>
            </w:pPr>
            <w:r w:rsidRPr="00F515B0">
              <w:rPr>
                <w:sz w:val="22"/>
                <w:szCs w:val="22"/>
              </w:rPr>
              <w:t>15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AEE8366" w14:textId="77777777" w:rsidR="006A522F" w:rsidRPr="00F515B0" w:rsidRDefault="006A522F" w:rsidP="00415767">
            <w:pPr>
              <w:rPr>
                <w:bCs/>
              </w:rPr>
            </w:pPr>
            <w:r w:rsidRPr="00F515B0">
              <w:rPr>
                <w:sz w:val="22"/>
                <w:szCs w:val="22"/>
              </w:rPr>
              <w:t>MDC1</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1B33BA1F"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CUSTOM.C_MISDET với điều kiện sau:</w:t>
            </w:r>
          </w:p>
          <w:p w14:paraId="2A77F77A" w14:textId="77777777" w:rsidR="006A522F" w:rsidRPr="00F515B0" w:rsidRDefault="006A522F" w:rsidP="00415767">
            <w:pPr>
              <w:rPr>
                <w:bCs/>
              </w:rPr>
            </w:pPr>
          </w:p>
          <w:p w14:paraId="575DD058" w14:textId="77777777" w:rsidR="006A522F" w:rsidRPr="00F515B0" w:rsidRDefault="006A522F" w:rsidP="00415767">
            <w:pPr>
              <w:rPr>
                <w:bCs/>
              </w:rPr>
            </w:pPr>
            <w:r w:rsidRPr="00F515B0">
              <w:rPr>
                <w:sz w:val="22"/>
                <w:szCs w:val="22"/>
              </w:rPr>
              <w:lastRenderedPageBreak/>
              <w:t>GAM.FORACID = C_MISDET.ACCT_NUM</w:t>
            </w:r>
          </w:p>
          <w:p w14:paraId="450EB5AE"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w:t>
            </w:r>
          </w:p>
          <w:p w14:paraId="605CBBC3"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C_MISDET.ENTITY_CRE_FLG</w:t>
            </w:r>
            <w:r>
              <w:rPr>
                <w:sz w:val="22"/>
                <w:szCs w:val="22"/>
              </w:rPr>
              <w:t xml:space="preserve"> </w:t>
            </w:r>
            <w:r w:rsidRPr="00F515B0">
              <w:rPr>
                <w:sz w:val="22"/>
                <w:szCs w:val="22"/>
              </w:rPr>
              <w:t>= 'Y'</w:t>
            </w:r>
          </w:p>
          <w:p w14:paraId="609C02BA" w14:textId="77777777" w:rsidR="006A522F" w:rsidRPr="00F515B0" w:rsidRDefault="006A522F" w:rsidP="00415767">
            <w:pPr>
              <w:rPr>
                <w:bCs/>
              </w:rPr>
            </w:pPr>
          </w:p>
          <w:p w14:paraId="5C218012" w14:textId="77777777" w:rsidR="006A522F" w:rsidRPr="00F515B0" w:rsidRDefault="006A522F" w:rsidP="00415767">
            <w:pPr>
              <w:rPr>
                <w:bCs/>
              </w:rPr>
            </w:pPr>
            <w:r w:rsidRPr="00F515B0">
              <w:rPr>
                <w:b/>
                <w:sz w:val="22"/>
                <w:szCs w:val="22"/>
              </w:rPr>
              <w:t>Bước 2:</w:t>
            </w:r>
            <w:r w:rsidRPr="00F515B0">
              <w:rPr>
                <w:sz w:val="22"/>
                <w:szCs w:val="22"/>
              </w:rPr>
              <w:t xml:space="preserve"> Liên kết (LEFT JOIN) với bảng TBAADM.LRCT với điều kiện sau:</w:t>
            </w:r>
          </w:p>
          <w:p w14:paraId="0C3B1EF7" w14:textId="77777777" w:rsidR="006A522F" w:rsidRPr="00F515B0" w:rsidRDefault="006A522F" w:rsidP="00415767">
            <w:pPr>
              <w:rPr>
                <w:bCs/>
              </w:rPr>
            </w:pPr>
          </w:p>
          <w:p w14:paraId="531F96D6" w14:textId="77777777" w:rsidR="006A522F" w:rsidRPr="00F515B0" w:rsidRDefault="006A522F" w:rsidP="00415767">
            <w:pPr>
              <w:rPr>
                <w:bCs/>
              </w:rPr>
            </w:pPr>
            <w:r w:rsidRPr="00F515B0">
              <w:rPr>
                <w:sz w:val="22"/>
                <w:szCs w:val="22"/>
              </w:rPr>
              <w:t>C_MISDET.FUND_PURP_CODE = LRCT.REF_CODE</w:t>
            </w:r>
          </w:p>
          <w:p w14:paraId="7DEA76EA"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LRCT.REF_REC_TYPE = 'PURP1'</w:t>
            </w:r>
          </w:p>
          <w:p w14:paraId="26E0F3C8"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LRCT.DEL_FLG = 'N'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1EF51467" w14:textId="77777777" w:rsidR="006A522F" w:rsidRPr="00F515B0" w:rsidRDefault="006A522F" w:rsidP="00415767">
            <w:pPr>
              <w:rPr>
                <w:bCs/>
              </w:rPr>
            </w:pPr>
            <w:r w:rsidRPr="00F515B0">
              <w:rPr>
                <w:sz w:val="22"/>
                <w:szCs w:val="22"/>
              </w:rPr>
              <w:lastRenderedPageBreak/>
              <w:t>LRCT.REF_CODE || ' - ' || LRCT.REF_DESC || LRCT.ALT1_REF_DESC</w:t>
            </w:r>
          </w:p>
        </w:tc>
      </w:tr>
      <w:tr w:rsidR="006A522F" w:rsidRPr="00F515B0" w14:paraId="4D23B62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E253406" w14:textId="77777777" w:rsidR="006A522F" w:rsidRPr="00F515B0" w:rsidRDefault="006A522F" w:rsidP="00415767">
            <w:pPr>
              <w:jc w:val="center"/>
              <w:rPr>
                <w:bCs/>
              </w:rPr>
            </w:pPr>
            <w:r w:rsidRPr="00F515B0">
              <w:rPr>
                <w:sz w:val="22"/>
                <w:szCs w:val="22"/>
              </w:rPr>
              <w:t>16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449A54C" w14:textId="77777777" w:rsidR="006A522F" w:rsidRPr="00F515B0" w:rsidRDefault="006A522F" w:rsidP="00415767">
            <w:pPr>
              <w:rPr>
                <w:bCs/>
              </w:rPr>
            </w:pPr>
            <w:r w:rsidRPr="00F515B0">
              <w:rPr>
                <w:sz w:val="22"/>
                <w:szCs w:val="22"/>
              </w:rPr>
              <w:t>MDC2</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1857034B"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CUSTOM.C_MISDET với điều kiện sau:</w:t>
            </w:r>
          </w:p>
          <w:p w14:paraId="5D260DF0" w14:textId="77777777" w:rsidR="006A522F" w:rsidRPr="00F515B0" w:rsidRDefault="006A522F" w:rsidP="00415767">
            <w:pPr>
              <w:rPr>
                <w:bCs/>
              </w:rPr>
            </w:pPr>
          </w:p>
          <w:p w14:paraId="17F1AB26" w14:textId="77777777" w:rsidR="006A522F" w:rsidRPr="00F515B0" w:rsidRDefault="006A522F" w:rsidP="00415767">
            <w:pPr>
              <w:rPr>
                <w:bCs/>
              </w:rPr>
            </w:pPr>
            <w:r w:rsidRPr="00F515B0">
              <w:rPr>
                <w:sz w:val="22"/>
                <w:szCs w:val="22"/>
              </w:rPr>
              <w:t>GAM.FORACID = C_MISDET.ACCT_NUM</w:t>
            </w:r>
          </w:p>
          <w:p w14:paraId="2D3F870E"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 </w:t>
            </w:r>
          </w:p>
          <w:p w14:paraId="792CEB0A"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C_MISDET.ENTITY_CRE_FLG</w:t>
            </w:r>
            <w:r>
              <w:rPr>
                <w:sz w:val="22"/>
                <w:szCs w:val="22"/>
              </w:rPr>
              <w:t xml:space="preserve"> </w:t>
            </w:r>
            <w:r w:rsidRPr="00F515B0">
              <w:rPr>
                <w:sz w:val="22"/>
                <w:szCs w:val="22"/>
              </w:rPr>
              <w:t>= 'Y'</w:t>
            </w:r>
          </w:p>
          <w:p w14:paraId="4B41DF5C" w14:textId="77777777" w:rsidR="006A522F" w:rsidRPr="00F515B0" w:rsidRDefault="006A522F" w:rsidP="00415767">
            <w:pPr>
              <w:rPr>
                <w:bCs/>
              </w:rPr>
            </w:pPr>
          </w:p>
          <w:p w14:paraId="3922A8A9" w14:textId="77777777" w:rsidR="006A522F" w:rsidRPr="00F515B0" w:rsidRDefault="006A522F" w:rsidP="00415767">
            <w:pPr>
              <w:rPr>
                <w:bCs/>
              </w:rPr>
            </w:pPr>
            <w:r w:rsidRPr="00F515B0">
              <w:rPr>
                <w:b/>
                <w:sz w:val="22"/>
                <w:szCs w:val="22"/>
              </w:rPr>
              <w:t>Bước 2:</w:t>
            </w:r>
            <w:r w:rsidRPr="00F515B0">
              <w:rPr>
                <w:sz w:val="22"/>
                <w:szCs w:val="22"/>
              </w:rPr>
              <w:t xml:space="preserve"> Liên kết (LEFT JOIN) với bảng TBAADM.LRCT với điều kiện sau:</w:t>
            </w:r>
          </w:p>
          <w:p w14:paraId="01AD25E1" w14:textId="77777777" w:rsidR="006A522F" w:rsidRPr="00F515B0" w:rsidRDefault="006A522F" w:rsidP="00415767">
            <w:pPr>
              <w:rPr>
                <w:bCs/>
              </w:rPr>
            </w:pPr>
          </w:p>
          <w:p w14:paraId="6A92CAFA" w14:textId="77777777" w:rsidR="006A522F" w:rsidRPr="00F515B0" w:rsidRDefault="006A522F" w:rsidP="00415767">
            <w:pPr>
              <w:rPr>
                <w:bCs/>
              </w:rPr>
            </w:pPr>
            <w:r w:rsidRPr="00F515B0">
              <w:rPr>
                <w:sz w:val="22"/>
                <w:szCs w:val="22"/>
              </w:rPr>
              <w:t>C_MISDET.SUB_PURP_CODE_PRE = LRCT.REF_CODE</w:t>
            </w:r>
          </w:p>
          <w:p w14:paraId="1C81D967"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LRCT.REF_REC_TYPE= 'PURP2'</w:t>
            </w:r>
          </w:p>
          <w:p w14:paraId="3C7E0335"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LRCT.DEL_FLG = 'N'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494DEA56" w14:textId="77777777" w:rsidR="006A522F" w:rsidRPr="00F515B0" w:rsidRDefault="006A522F" w:rsidP="00415767">
            <w:pPr>
              <w:rPr>
                <w:bCs/>
              </w:rPr>
            </w:pPr>
            <w:r w:rsidRPr="00F515B0">
              <w:rPr>
                <w:sz w:val="22"/>
                <w:szCs w:val="22"/>
              </w:rPr>
              <w:t>LRCT.REF_CODE || ' - ' || LRCT.REF_DESC || LRCT.ALT1_REF_DESC</w:t>
            </w:r>
          </w:p>
        </w:tc>
      </w:tr>
      <w:tr w:rsidR="006A522F" w:rsidRPr="00F515B0" w14:paraId="402E3F6A"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E1049B0" w14:textId="77777777" w:rsidR="006A522F" w:rsidRPr="00F515B0" w:rsidRDefault="006A522F" w:rsidP="00415767">
            <w:pPr>
              <w:jc w:val="center"/>
              <w:rPr>
                <w:bCs/>
              </w:rPr>
            </w:pPr>
            <w:r w:rsidRPr="00F515B0">
              <w:rPr>
                <w:sz w:val="22"/>
                <w:szCs w:val="22"/>
              </w:rPr>
              <w:t>17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1E7DC61" w14:textId="77777777" w:rsidR="006A522F" w:rsidRPr="00F515B0" w:rsidRDefault="006A522F" w:rsidP="00415767">
            <w:pPr>
              <w:rPr>
                <w:bCs/>
              </w:rPr>
            </w:pPr>
            <w:r w:rsidRPr="00F515B0">
              <w:rPr>
                <w:sz w:val="22"/>
                <w:szCs w:val="22"/>
              </w:rPr>
              <w:t>MDC3</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6FE1708"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CUSTOM.C_MISDET với điều kiện sau:</w:t>
            </w:r>
          </w:p>
          <w:p w14:paraId="4CC664AD" w14:textId="77777777" w:rsidR="006A522F" w:rsidRPr="00F515B0" w:rsidRDefault="006A522F" w:rsidP="00415767">
            <w:pPr>
              <w:rPr>
                <w:bCs/>
              </w:rPr>
            </w:pPr>
          </w:p>
          <w:p w14:paraId="7211185C" w14:textId="77777777" w:rsidR="006A522F" w:rsidRPr="00F515B0" w:rsidRDefault="006A522F" w:rsidP="00415767">
            <w:pPr>
              <w:rPr>
                <w:bCs/>
              </w:rPr>
            </w:pPr>
            <w:r w:rsidRPr="00F515B0">
              <w:rPr>
                <w:sz w:val="22"/>
                <w:szCs w:val="22"/>
              </w:rPr>
              <w:t>GAM.FORACID = C_MISDET.ACCT_NUM</w:t>
            </w:r>
          </w:p>
          <w:p w14:paraId="14E0879F"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w:t>
            </w:r>
          </w:p>
          <w:p w14:paraId="04BF9E88"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C_MISDET.ENTITY_CRE_FLG = 'Y'</w:t>
            </w:r>
          </w:p>
          <w:p w14:paraId="46316A9F" w14:textId="77777777" w:rsidR="006A522F" w:rsidRPr="00F515B0" w:rsidRDefault="006A522F" w:rsidP="00415767">
            <w:pPr>
              <w:rPr>
                <w:bCs/>
              </w:rPr>
            </w:pPr>
          </w:p>
          <w:p w14:paraId="70D43DD6" w14:textId="77777777" w:rsidR="006A522F" w:rsidRPr="00F515B0" w:rsidRDefault="006A522F" w:rsidP="00415767">
            <w:pPr>
              <w:rPr>
                <w:bCs/>
              </w:rPr>
            </w:pPr>
            <w:r w:rsidRPr="00F515B0">
              <w:rPr>
                <w:b/>
                <w:sz w:val="22"/>
                <w:szCs w:val="22"/>
              </w:rPr>
              <w:lastRenderedPageBreak/>
              <w:t>Bước 2:</w:t>
            </w:r>
            <w:r w:rsidRPr="00F515B0">
              <w:rPr>
                <w:sz w:val="22"/>
                <w:szCs w:val="22"/>
              </w:rPr>
              <w:t xml:space="preserve"> Liên kết (LEFT JOIN) với bảng TBAADM.LRCT với điều kiện sau:</w:t>
            </w:r>
          </w:p>
          <w:p w14:paraId="1955200C" w14:textId="77777777" w:rsidR="006A522F" w:rsidRPr="00F515B0" w:rsidRDefault="006A522F" w:rsidP="00415767">
            <w:pPr>
              <w:rPr>
                <w:bCs/>
              </w:rPr>
            </w:pPr>
          </w:p>
          <w:p w14:paraId="71BB3603" w14:textId="77777777" w:rsidR="006A522F" w:rsidRPr="00F515B0" w:rsidRDefault="006A522F" w:rsidP="00415767">
            <w:pPr>
              <w:rPr>
                <w:bCs/>
              </w:rPr>
            </w:pPr>
            <w:r w:rsidRPr="00F515B0">
              <w:rPr>
                <w:sz w:val="22"/>
                <w:szCs w:val="22"/>
              </w:rPr>
              <w:t>C_MISDET.SUB_PURP_CODE = LRCT.REF_CODE</w:t>
            </w:r>
          </w:p>
          <w:p w14:paraId="36140022"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LRCT.REF_REC_TYPE  = 'PURP3'</w:t>
            </w:r>
          </w:p>
          <w:p w14:paraId="3855F9AF"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LRCT.DEL_FLG = 'N'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5558868A" w14:textId="77777777" w:rsidR="006A522F" w:rsidRPr="00F515B0" w:rsidRDefault="006A522F" w:rsidP="00415767">
            <w:pPr>
              <w:rPr>
                <w:bCs/>
              </w:rPr>
            </w:pPr>
            <w:r w:rsidRPr="00F515B0">
              <w:rPr>
                <w:sz w:val="22"/>
                <w:szCs w:val="22"/>
              </w:rPr>
              <w:lastRenderedPageBreak/>
              <w:t>LRCT.REF_CODE || ' - ' || LRCT.REF_DESC || LRCT.ALT1_REF_DESC</w:t>
            </w:r>
          </w:p>
        </w:tc>
      </w:tr>
      <w:tr w:rsidR="006A522F" w:rsidRPr="00F515B0" w14:paraId="46D64918"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94392D5" w14:textId="77777777" w:rsidR="006A522F" w:rsidRPr="00F515B0" w:rsidRDefault="006A522F" w:rsidP="00415767">
            <w:pPr>
              <w:jc w:val="center"/>
              <w:rPr>
                <w:bCs/>
              </w:rPr>
            </w:pPr>
            <w:r w:rsidRPr="00F515B0">
              <w:rPr>
                <w:sz w:val="22"/>
                <w:szCs w:val="22"/>
              </w:rPr>
              <w:t>18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4064E09A" w14:textId="77777777" w:rsidR="006A522F" w:rsidRPr="00F515B0" w:rsidRDefault="006A522F" w:rsidP="00415767">
            <w:pPr>
              <w:rPr>
                <w:bCs/>
              </w:rPr>
            </w:pPr>
            <w:r w:rsidRPr="00F515B0">
              <w:rPr>
                <w:sz w:val="22"/>
                <w:szCs w:val="22"/>
              </w:rPr>
              <w:t>MDC4</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79094B02"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CUSTOM.C_MISDET với điều kiện sau:</w:t>
            </w:r>
          </w:p>
          <w:p w14:paraId="748F8E79" w14:textId="77777777" w:rsidR="006A522F" w:rsidRPr="00F515B0" w:rsidRDefault="006A522F" w:rsidP="00415767">
            <w:pPr>
              <w:rPr>
                <w:bCs/>
              </w:rPr>
            </w:pPr>
          </w:p>
          <w:p w14:paraId="4259B6D0" w14:textId="77777777" w:rsidR="006A522F" w:rsidRPr="00F515B0" w:rsidRDefault="006A522F" w:rsidP="00415767">
            <w:pPr>
              <w:rPr>
                <w:bCs/>
              </w:rPr>
            </w:pPr>
            <w:r w:rsidRPr="00F515B0">
              <w:rPr>
                <w:sz w:val="22"/>
                <w:szCs w:val="22"/>
              </w:rPr>
              <w:t>GAM.FORACID = C_MISDET.ACCT_NUM</w:t>
            </w:r>
          </w:p>
          <w:p w14:paraId="06C710F9"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 </w:t>
            </w:r>
          </w:p>
          <w:p w14:paraId="1DE2D7E8"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C_MISDET.ENTITY_CRE_FLG = 'Y'</w:t>
            </w:r>
          </w:p>
          <w:p w14:paraId="2281A2A5" w14:textId="77777777" w:rsidR="006A522F" w:rsidRPr="00F515B0" w:rsidRDefault="006A522F" w:rsidP="00415767">
            <w:pPr>
              <w:rPr>
                <w:bCs/>
              </w:rPr>
            </w:pPr>
          </w:p>
          <w:p w14:paraId="624952BB" w14:textId="77777777" w:rsidR="006A522F" w:rsidRPr="00F515B0" w:rsidRDefault="006A522F" w:rsidP="00415767">
            <w:pPr>
              <w:rPr>
                <w:bCs/>
              </w:rPr>
            </w:pPr>
            <w:r w:rsidRPr="00F515B0">
              <w:rPr>
                <w:b/>
                <w:sz w:val="22"/>
                <w:szCs w:val="22"/>
              </w:rPr>
              <w:t>Bước 2:</w:t>
            </w:r>
            <w:r w:rsidRPr="00F515B0">
              <w:rPr>
                <w:sz w:val="22"/>
                <w:szCs w:val="22"/>
              </w:rPr>
              <w:t xml:space="preserve"> Liên kết (LEFT JOIN) với bảng TBAADM.LRCT với điều kiện sau:</w:t>
            </w:r>
          </w:p>
          <w:p w14:paraId="31F7B204" w14:textId="77777777" w:rsidR="006A522F" w:rsidRPr="00F515B0" w:rsidRDefault="006A522F" w:rsidP="00415767">
            <w:pPr>
              <w:rPr>
                <w:bCs/>
              </w:rPr>
            </w:pPr>
          </w:p>
          <w:p w14:paraId="06751461" w14:textId="77777777" w:rsidR="006A522F" w:rsidRPr="00F515B0" w:rsidRDefault="006A522F" w:rsidP="00415767">
            <w:pPr>
              <w:rPr>
                <w:bCs/>
              </w:rPr>
            </w:pPr>
            <w:r w:rsidRPr="00F515B0">
              <w:rPr>
                <w:sz w:val="22"/>
                <w:szCs w:val="22"/>
              </w:rPr>
              <w:t xml:space="preserve">C_MISDET.OTHER_TYPE1_PRE = LRCT.REF_CODE </w:t>
            </w:r>
          </w:p>
          <w:p w14:paraId="549B874F"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LRCT.REF_REC_TYPE</w:t>
            </w:r>
            <w:r>
              <w:rPr>
                <w:sz w:val="22"/>
                <w:szCs w:val="22"/>
              </w:rPr>
              <w:t xml:space="preserve"> </w:t>
            </w:r>
            <w:r w:rsidRPr="00F515B0">
              <w:rPr>
                <w:sz w:val="22"/>
                <w:szCs w:val="22"/>
              </w:rPr>
              <w:t>= 'PURP4'</w:t>
            </w:r>
          </w:p>
          <w:p w14:paraId="6DA2B2C5"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LRCT.DEL_FLG = 'N'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15B11DF0" w14:textId="77777777" w:rsidR="006A522F" w:rsidRPr="00F515B0" w:rsidRDefault="006A522F" w:rsidP="00415767">
            <w:pPr>
              <w:rPr>
                <w:bCs/>
              </w:rPr>
            </w:pPr>
            <w:r w:rsidRPr="00F515B0">
              <w:rPr>
                <w:sz w:val="22"/>
                <w:szCs w:val="22"/>
              </w:rPr>
              <w:t>LRCT.REF_CODE || ' - ' || LRCT.REF_DESC || LRCT.ALT1_REF_DESC</w:t>
            </w:r>
          </w:p>
        </w:tc>
      </w:tr>
      <w:tr w:rsidR="006A522F" w:rsidRPr="00F515B0" w14:paraId="594B637B"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5BEED72" w14:textId="77777777" w:rsidR="006A522F" w:rsidRPr="00F515B0" w:rsidRDefault="006A522F" w:rsidP="00415767">
            <w:pPr>
              <w:jc w:val="center"/>
              <w:rPr>
                <w:bCs/>
              </w:rPr>
            </w:pPr>
            <w:r w:rsidRPr="00F515B0">
              <w:rPr>
                <w:sz w:val="22"/>
                <w:szCs w:val="22"/>
              </w:rPr>
              <w:t>19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28A7EC15" w14:textId="77777777" w:rsidR="006A522F" w:rsidRPr="00F515B0" w:rsidRDefault="006A522F" w:rsidP="00415767">
            <w:pPr>
              <w:rPr>
                <w:bCs/>
              </w:rPr>
            </w:pPr>
            <w:r w:rsidRPr="00F515B0">
              <w:rPr>
                <w:sz w:val="22"/>
                <w:szCs w:val="22"/>
              </w:rPr>
              <w:t>MDC5</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4D18A7E9"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CUSTOM.C_MISDET với điều kiện sau:</w:t>
            </w:r>
          </w:p>
          <w:p w14:paraId="45EE7E05" w14:textId="77777777" w:rsidR="006A522F" w:rsidRPr="00F515B0" w:rsidRDefault="006A522F" w:rsidP="00415767">
            <w:pPr>
              <w:rPr>
                <w:bCs/>
              </w:rPr>
            </w:pPr>
          </w:p>
          <w:p w14:paraId="696560A1" w14:textId="77777777" w:rsidR="006A522F" w:rsidRPr="00F515B0" w:rsidRDefault="006A522F" w:rsidP="00415767">
            <w:pPr>
              <w:rPr>
                <w:bCs/>
              </w:rPr>
            </w:pPr>
            <w:r w:rsidRPr="00F515B0">
              <w:rPr>
                <w:sz w:val="22"/>
                <w:szCs w:val="22"/>
              </w:rPr>
              <w:t>GAM.FORACID = C_MISDET.ACCT_NUM</w:t>
            </w:r>
          </w:p>
          <w:p w14:paraId="7138E005"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 </w:t>
            </w:r>
          </w:p>
          <w:p w14:paraId="2DF7105C"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C_MISDET.ENTITY_CRE_FLG = 'Y'</w:t>
            </w:r>
          </w:p>
          <w:p w14:paraId="7A3B6CAA" w14:textId="77777777" w:rsidR="006A522F" w:rsidRPr="00F515B0" w:rsidRDefault="006A522F" w:rsidP="00415767">
            <w:pPr>
              <w:rPr>
                <w:bCs/>
              </w:rPr>
            </w:pPr>
          </w:p>
          <w:p w14:paraId="54C4AE64" w14:textId="77777777" w:rsidR="006A522F" w:rsidRPr="00F515B0" w:rsidRDefault="006A522F" w:rsidP="00415767">
            <w:pPr>
              <w:rPr>
                <w:bCs/>
              </w:rPr>
            </w:pPr>
            <w:r w:rsidRPr="00F515B0">
              <w:rPr>
                <w:b/>
                <w:sz w:val="22"/>
                <w:szCs w:val="22"/>
              </w:rPr>
              <w:t>Bước 2:</w:t>
            </w:r>
            <w:r w:rsidRPr="00F515B0">
              <w:rPr>
                <w:sz w:val="22"/>
                <w:szCs w:val="22"/>
              </w:rPr>
              <w:t xml:space="preserve"> Liên kết (LEFT JOIN) với bảng TBAADM.LRCT với điều kiện sau:</w:t>
            </w:r>
          </w:p>
          <w:p w14:paraId="18631D41" w14:textId="77777777" w:rsidR="006A522F" w:rsidRPr="00F515B0" w:rsidRDefault="006A522F" w:rsidP="00415767">
            <w:pPr>
              <w:rPr>
                <w:bCs/>
              </w:rPr>
            </w:pPr>
          </w:p>
          <w:p w14:paraId="2D6601CF" w14:textId="77777777" w:rsidR="006A522F" w:rsidRPr="00F515B0" w:rsidRDefault="006A522F" w:rsidP="00415767">
            <w:pPr>
              <w:rPr>
                <w:bCs/>
              </w:rPr>
            </w:pPr>
            <w:r w:rsidRPr="00F515B0">
              <w:rPr>
                <w:sz w:val="22"/>
                <w:szCs w:val="22"/>
              </w:rPr>
              <w:t xml:space="preserve">C_MISDET.OTHER_TYPE1 = LRCT.REF_CODE </w:t>
            </w:r>
          </w:p>
          <w:p w14:paraId="3D6028B5" w14:textId="77777777" w:rsidR="006A522F" w:rsidRPr="002A488C" w:rsidRDefault="006A522F" w:rsidP="00415767">
            <w:pPr>
              <w:rPr>
                <w:color w:val="0000FF"/>
              </w:rPr>
            </w:pPr>
            <w:r w:rsidRPr="00F515B0">
              <w:rPr>
                <w:color w:val="0000FF"/>
                <w:sz w:val="22"/>
                <w:szCs w:val="22"/>
              </w:rPr>
              <w:lastRenderedPageBreak/>
              <w:t>AND</w:t>
            </w:r>
            <w:r>
              <w:rPr>
                <w:color w:val="0000FF"/>
                <w:sz w:val="22"/>
                <w:szCs w:val="22"/>
              </w:rPr>
              <w:t xml:space="preserve"> </w:t>
            </w:r>
            <w:r w:rsidRPr="00F515B0">
              <w:rPr>
                <w:sz w:val="22"/>
                <w:szCs w:val="22"/>
              </w:rPr>
              <w:t>LRCT.REF_REC_TYPE</w:t>
            </w:r>
            <w:r>
              <w:rPr>
                <w:sz w:val="22"/>
                <w:szCs w:val="22"/>
              </w:rPr>
              <w:t xml:space="preserve"> </w:t>
            </w:r>
            <w:r w:rsidRPr="00F515B0">
              <w:rPr>
                <w:sz w:val="22"/>
                <w:szCs w:val="22"/>
              </w:rPr>
              <w:t>= 'PURP5'</w:t>
            </w:r>
          </w:p>
          <w:p w14:paraId="2D067EAC"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LRCT.DEL_FLG = 'N'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6D365AEF" w14:textId="77777777" w:rsidR="006A522F" w:rsidRPr="00F515B0" w:rsidRDefault="006A522F" w:rsidP="00415767">
            <w:pPr>
              <w:rPr>
                <w:bCs/>
              </w:rPr>
            </w:pPr>
            <w:r w:rsidRPr="00F515B0">
              <w:rPr>
                <w:sz w:val="22"/>
                <w:szCs w:val="22"/>
              </w:rPr>
              <w:lastRenderedPageBreak/>
              <w:t>LRCT.REF_CODE || ' - ' || LRCT.REF_DESC || LRCT.ALT1_REF_DESC</w:t>
            </w:r>
          </w:p>
        </w:tc>
      </w:tr>
      <w:tr w:rsidR="006A522F" w:rsidRPr="00F515B0" w14:paraId="23A20E2F"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C344BD0" w14:textId="77777777" w:rsidR="006A522F" w:rsidRPr="00F515B0" w:rsidRDefault="006A522F" w:rsidP="00415767">
            <w:pPr>
              <w:jc w:val="center"/>
              <w:rPr>
                <w:bCs/>
              </w:rPr>
            </w:pPr>
            <w:r w:rsidRPr="00F515B0">
              <w:rPr>
                <w:sz w:val="22"/>
                <w:szCs w:val="22"/>
              </w:rPr>
              <w:t>20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D4D3424" w14:textId="77777777" w:rsidR="006A522F" w:rsidRPr="00F515B0" w:rsidRDefault="006A522F" w:rsidP="00415767">
            <w:pPr>
              <w:rPr>
                <w:bCs/>
              </w:rPr>
            </w:pPr>
            <w:r w:rsidRPr="00F515B0">
              <w:rPr>
                <w:sz w:val="22"/>
                <w:szCs w:val="22"/>
              </w:rPr>
              <w:t>MDC6</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55D63127"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CUSTOM.C_MISDET với điều kiện sau:</w:t>
            </w:r>
          </w:p>
          <w:p w14:paraId="15288A79" w14:textId="77777777" w:rsidR="006A522F" w:rsidRPr="00F515B0" w:rsidRDefault="006A522F" w:rsidP="00415767">
            <w:pPr>
              <w:rPr>
                <w:bCs/>
              </w:rPr>
            </w:pPr>
          </w:p>
          <w:p w14:paraId="4F550D9C" w14:textId="77777777" w:rsidR="006A522F" w:rsidRPr="00F515B0" w:rsidRDefault="006A522F" w:rsidP="00415767">
            <w:pPr>
              <w:rPr>
                <w:bCs/>
              </w:rPr>
            </w:pPr>
            <w:r w:rsidRPr="00F515B0">
              <w:rPr>
                <w:sz w:val="22"/>
                <w:szCs w:val="22"/>
              </w:rPr>
              <w:t>GAM.FORACID = C_MISDET.ACCT_NUM</w:t>
            </w:r>
          </w:p>
          <w:p w14:paraId="0CF808B8"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 </w:t>
            </w:r>
          </w:p>
          <w:p w14:paraId="227335AA"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C_MISDET.ENTITY_CRE_FLG= 'Y'</w:t>
            </w:r>
          </w:p>
          <w:p w14:paraId="38DE84CA" w14:textId="77777777" w:rsidR="006A522F" w:rsidRPr="00F515B0" w:rsidRDefault="006A522F" w:rsidP="00415767">
            <w:pPr>
              <w:rPr>
                <w:bCs/>
              </w:rPr>
            </w:pPr>
          </w:p>
          <w:p w14:paraId="4B98FE8B" w14:textId="77777777" w:rsidR="006A522F" w:rsidRPr="00F515B0" w:rsidRDefault="006A522F" w:rsidP="00415767">
            <w:pPr>
              <w:rPr>
                <w:bCs/>
              </w:rPr>
            </w:pPr>
            <w:r w:rsidRPr="00F515B0">
              <w:rPr>
                <w:b/>
                <w:sz w:val="22"/>
                <w:szCs w:val="22"/>
              </w:rPr>
              <w:t>Bước 2:</w:t>
            </w:r>
            <w:r w:rsidRPr="00F515B0">
              <w:rPr>
                <w:sz w:val="22"/>
                <w:szCs w:val="22"/>
              </w:rPr>
              <w:t xml:space="preserve"> Liên kết (LEFT JOIN) với bảng TBAADM.LRCT với điều kiện sau:</w:t>
            </w:r>
          </w:p>
          <w:p w14:paraId="4769E713" w14:textId="77777777" w:rsidR="006A522F" w:rsidRPr="00F515B0" w:rsidRDefault="006A522F" w:rsidP="00415767">
            <w:pPr>
              <w:rPr>
                <w:bCs/>
              </w:rPr>
            </w:pPr>
          </w:p>
          <w:p w14:paraId="44D28FCE" w14:textId="77777777" w:rsidR="006A522F" w:rsidRPr="00F515B0" w:rsidRDefault="006A522F" w:rsidP="00415767">
            <w:pPr>
              <w:rPr>
                <w:bCs/>
              </w:rPr>
            </w:pPr>
            <w:r w:rsidRPr="00F515B0">
              <w:rPr>
                <w:sz w:val="22"/>
                <w:szCs w:val="22"/>
              </w:rPr>
              <w:t>C_MISDET.OTHER_TYPE2= LRCT.REF_CODE</w:t>
            </w:r>
          </w:p>
          <w:p w14:paraId="5CE3ABC0"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LRCT.REF_REC_TYPE = 'PURP6'</w:t>
            </w:r>
          </w:p>
          <w:p w14:paraId="2540BD64" w14:textId="77777777" w:rsidR="006A522F" w:rsidRPr="002A488C" w:rsidRDefault="006A522F" w:rsidP="00415767">
            <w:pPr>
              <w:rPr>
                <w:color w:val="0000FF"/>
              </w:rPr>
            </w:pPr>
            <w:r w:rsidRPr="00F515B0">
              <w:rPr>
                <w:color w:val="0000FF"/>
                <w:sz w:val="22"/>
                <w:szCs w:val="22"/>
              </w:rPr>
              <w:t>AND</w:t>
            </w:r>
            <w:r>
              <w:rPr>
                <w:color w:val="0000FF"/>
                <w:sz w:val="22"/>
                <w:szCs w:val="22"/>
              </w:rPr>
              <w:t xml:space="preserve"> </w:t>
            </w:r>
            <w:r w:rsidRPr="00F515B0">
              <w:rPr>
                <w:sz w:val="22"/>
                <w:szCs w:val="22"/>
              </w:rPr>
              <w:t>LRCT.DEL_FLG = 'N'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3FAE7A99" w14:textId="77777777" w:rsidR="006A522F" w:rsidRPr="00F515B0" w:rsidRDefault="006A522F" w:rsidP="00415767">
            <w:pPr>
              <w:rPr>
                <w:bCs/>
              </w:rPr>
            </w:pPr>
            <w:r w:rsidRPr="00F515B0">
              <w:rPr>
                <w:sz w:val="22"/>
                <w:szCs w:val="22"/>
              </w:rPr>
              <w:t>LRCT.REF_CODE || ' - ' || LRCT.REF_DESC || LRCT.ALT1_REF_DESC</w:t>
            </w:r>
          </w:p>
        </w:tc>
      </w:tr>
      <w:tr w:rsidR="006A522F" w:rsidRPr="00F515B0" w14:paraId="62DC541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B06E94F" w14:textId="77777777" w:rsidR="006A522F" w:rsidRPr="00F515B0" w:rsidRDefault="006A522F" w:rsidP="00415767">
            <w:pPr>
              <w:jc w:val="center"/>
              <w:rPr>
                <w:bCs/>
              </w:rPr>
            </w:pPr>
            <w:r w:rsidRPr="00F515B0">
              <w:rPr>
                <w:sz w:val="22"/>
                <w:szCs w:val="22"/>
              </w:rPr>
              <w:t>21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3313312" w14:textId="77777777" w:rsidR="006A522F" w:rsidRPr="00F515B0" w:rsidRDefault="006A522F" w:rsidP="00415767">
            <w:pPr>
              <w:rPr>
                <w:bCs/>
              </w:rPr>
            </w:pPr>
            <w:r w:rsidRPr="00F515B0">
              <w:rPr>
                <w:sz w:val="22"/>
                <w:szCs w:val="22"/>
              </w:rPr>
              <w:t>BSRTCD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41811C4B" w14:textId="77777777" w:rsidR="006A522F" w:rsidRPr="00F515B0" w:rsidRDefault="006A522F" w:rsidP="00415767">
            <w:pPr>
              <w:rPr>
                <w:bCs/>
              </w:rPr>
            </w:pPr>
            <w:r>
              <w:rPr>
                <w:bCs/>
                <w:sz w:val="22"/>
                <w:szCs w:val="22"/>
              </w:rPr>
              <w:t xml:space="preserve">Giá trị cột </w:t>
            </w:r>
            <w:r w:rsidRPr="00CD5FF8">
              <w:rPr>
                <w:b/>
                <w:sz w:val="22"/>
                <w:szCs w:val="22"/>
              </w:rPr>
              <w:t xml:space="preserve">BSRTCD </w:t>
            </w:r>
            <w:r>
              <w:rPr>
                <w:bCs/>
                <w:sz w:val="22"/>
                <w:szCs w:val="22"/>
              </w:rPr>
              <w:t>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112752AC"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FF"/>
                <w:sz w:val="22"/>
                <w:szCs w:val="22"/>
                <w:lang w:val="en-SG"/>
              </w:rPr>
              <w:t>SELECT</w:t>
            </w:r>
            <w:r w:rsidRPr="00D36DAA">
              <w:rPr>
                <w:rFonts w:eastAsiaTheme="minorHAnsi"/>
                <w:color w:val="000000"/>
                <w:sz w:val="22"/>
                <w:szCs w:val="22"/>
                <w:lang w:val="en-SG"/>
              </w:rPr>
              <w:t xml:space="preserve"> INT_TBL_CODE             </w:t>
            </w:r>
          </w:p>
          <w:p w14:paraId="2C9B59C4"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FF"/>
                <w:sz w:val="22"/>
                <w:szCs w:val="22"/>
                <w:lang w:val="en-SG"/>
              </w:rPr>
              <w:t>FROM</w:t>
            </w:r>
            <w:r w:rsidRPr="00D36DAA">
              <w:rPr>
                <w:rFonts w:eastAsiaTheme="minorHAnsi"/>
                <w:color w:val="000000"/>
                <w:sz w:val="22"/>
                <w:szCs w:val="22"/>
                <w:lang w:val="en-SG"/>
              </w:rPr>
              <w:t xml:space="preserve"> TBAADM</w:t>
            </w:r>
            <w:r w:rsidRPr="00D36DAA">
              <w:rPr>
                <w:rFonts w:eastAsiaTheme="minorHAnsi"/>
                <w:color w:val="FF0000"/>
                <w:sz w:val="22"/>
                <w:szCs w:val="22"/>
                <w:lang w:val="en-SG"/>
              </w:rPr>
              <w:t>.</w:t>
            </w:r>
            <w:r w:rsidRPr="00D36DAA">
              <w:rPr>
                <w:rFonts w:eastAsiaTheme="minorHAnsi"/>
                <w:color w:val="000000"/>
                <w:sz w:val="22"/>
                <w:szCs w:val="22"/>
                <w:lang w:val="en-SG"/>
              </w:rPr>
              <w:t xml:space="preserve">ITC                 </w:t>
            </w:r>
          </w:p>
          <w:p w14:paraId="5ECF8067"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FF"/>
                <w:sz w:val="22"/>
                <w:szCs w:val="22"/>
                <w:lang w:val="en-SG"/>
              </w:rPr>
              <w:t>WHERE</w:t>
            </w:r>
            <w:r w:rsidRPr="00D36DAA">
              <w:rPr>
                <w:rFonts w:eastAsiaTheme="minorHAnsi"/>
                <w:color w:val="000000"/>
                <w:sz w:val="22"/>
                <w:szCs w:val="22"/>
                <w:lang w:val="en-SG"/>
              </w:rPr>
              <w:t xml:space="preserve"> ENTITY_ID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b/>
                <w:bCs/>
                <w:color w:val="000000"/>
                <w:sz w:val="22"/>
                <w:szCs w:val="22"/>
                <w:lang w:val="en-SG"/>
              </w:rPr>
              <w:t>GAM</w:t>
            </w:r>
            <w:r w:rsidRPr="00D36DAA">
              <w:rPr>
                <w:rFonts w:eastAsiaTheme="minorHAnsi"/>
                <w:b/>
                <w:bCs/>
                <w:color w:val="FF0000"/>
                <w:sz w:val="22"/>
                <w:szCs w:val="22"/>
                <w:lang w:val="en-SG"/>
              </w:rPr>
              <w:t>.</w:t>
            </w:r>
            <w:r w:rsidRPr="00D36DAA">
              <w:rPr>
                <w:rFonts w:eastAsiaTheme="minorHAnsi"/>
                <w:b/>
                <w:bCs/>
                <w:color w:val="000000"/>
                <w:sz w:val="22"/>
                <w:szCs w:val="22"/>
                <w:lang w:val="en-SG"/>
              </w:rPr>
              <w:t>ACID</w:t>
            </w:r>
            <w:r w:rsidRPr="00D36DAA">
              <w:rPr>
                <w:rFonts w:eastAsiaTheme="minorHAnsi"/>
                <w:color w:val="000000"/>
                <w:sz w:val="22"/>
                <w:szCs w:val="22"/>
                <w:lang w:val="en-SG"/>
              </w:rPr>
              <w:t xml:space="preserve">              </w:t>
            </w:r>
          </w:p>
          <w:p w14:paraId="597DE534"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ENTITY_TYPE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8080"/>
                <w:sz w:val="22"/>
                <w:szCs w:val="22"/>
                <w:lang w:val="en-SG"/>
              </w:rPr>
              <w:t>'ACCNT'</w:t>
            </w:r>
            <w:r w:rsidRPr="00D36DAA">
              <w:rPr>
                <w:rFonts w:eastAsiaTheme="minorHAnsi"/>
                <w:color w:val="000000"/>
                <w:sz w:val="22"/>
                <w:szCs w:val="22"/>
                <w:lang w:val="en-SG"/>
              </w:rPr>
              <w:t xml:space="preserve">               </w:t>
            </w:r>
          </w:p>
          <w:p w14:paraId="4DCEEA69"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ENTITY_CRE_FLG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8080"/>
                <w:sz w:val="22"/>
                <w:szCs w:val="22"/>
                <w:lang w:val="en-SG"/>
              </w:rPr>
              <w:t>'Y'</w:t>
            </w:r>
            <w:r w:rsidRPr="00D36DAA">
              <w:rPr>
                <w:rFonts w:eastAsiaTheme="minorHAnsi"/>
                <w:color w:val="000000"/>
                <w:sz w:val="22"/>
                <w:szCs w:val="22"/>
                <w:lang w:val="en-SG"/>
              </w:rPr>
              <w:t xml:space="preserve">                </w:t>
            </w:r>
          </w:p>
          <w:p w14:paraId="160394EA"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DEL_FLG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8080"/>
                <w:sz w:val="22"/>
                <w:szCs w:val="22"/>
                <w:lang w:val="en-SG"/>
              </w:rPr>
              <w:t>'N'</w:t>
            </w:r>
            <w:r w:rsidRPr="00D36DAA">
              <w:rPr>
                <w:rFonts w:eastAsiaTheme="minorHAnsi"/>
                <w:color w:val="000000"/>
                <w:sz w:val="22"/>
                <w:szCs w:val="22"/>
                <w:lang w:val="en-SG"/>
              </w:rPr>
              <w:t xml:space="preserve">               </w:t>
            </w:r>
          </w:p>
          <w:p w14:paraId="22749586"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TO_DATE</w:t>
            </w:r>
            <w:r w:rsidRPr="00D36DAA">
              <w:rPr>
                <w:rFonts w:eastAsiaTheme="minorHAnsi"/>
                <w:color w:val="FF0000"/>
                <w:sz w:val="22"/>
                <w:szCs w:val="22"/>
                <w:lang w:val="en-SG"/>
              </w:rPr>
              <w:t>(</w:t>
            </w:r>
            <w:r w:rsidRPr="00D36DAA">
              <w:rPr>
                <w:rFonts w:eastAsiaTheme="minorHAnsi"/>
                <w:color w:val="008080"/>
                <w:sz w:val="22"/>
                <w:szCs w:val="22"/>
                <w:lang w:val="en-SG"/>
              </w:rPr>
              <w:t>'&lt;NGÀY_BÁO_CÁO&gt;'</w:t>
            </w:r>
            <w:r w:rsidRPr="00D36DAA">
              <w:rPr>
                <w:rFonts w:eastAsiaTheme="minorHAnsi"/>
                <w:color w:val="FF0000"/>
                <w:sz w:val="22"/>
                <w:szCs w:val="22"/>
                <w:lang w:val="en-SG"/>
              </w:rPr>
              <w:t>,</w:t>
            </w:r>
            <w:r w:rsidRPr="00D36DAA">
              <w:rPr>
                <w:rFonts w:eastAsiaTheme="minorHAnsi"/>
                <w:color w:val="008080"/>
                <w:sz w:val="22"/>
                <w:szCs w:val="22"/>
                <w:lang w:val="en-SG"/>
              </w:rPr>
              <w:t>'YYYYMMDD'</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00FF"/>
                <w:sz w:val="22"/>
                <w:szCs w:val="22"/>
                <w:lang w:val="en-SG"/>
              </w:rPr>
              <w:t>BETWEEN</w:t>
            </w:r>
            <w:r w:rsidRPr="00D36DAA">
              <w:rPr>
                <w:rFonts w:eastAsiaTheme="minorHAnsi"/>
                <w:color w:val="000000"/>
                <w:sz w:val="22"/>
                <w:szCs w:val="22"/>
                <w:lang w:val="en-SG"/>
              </w:rPr>
              <w:t xml:space="preserve"> START_DATE </w:t>
            </w:r>
            <w:r w:rsidRPr="00D36DAA">
              <w:rPr>
                <w:rFonts w:eastAsiaTheme="minorHAnsi"/>
                <w:color w:val="0000FF"/>
                <w:sz w:val="22"/>
                <w:szCs w:val="22"/>
                <w:lang w:val="en-SG"/>
              </w:rPr>
              <w:t>AND</w:t>
            </w:r>
            <w:r w:rsidRPr="00D36DAA">
              <w:rPr>
                <w:rFonts w:eastAsiaTheme="minorHAnsi"/>
                <w:color w:val="000000"/>
                <w:sz w:val="22"/>
                <w:szCs w:val="22"/>
                <w:lang w:val="en-SG"/>
              </w:rPr>
              <w:t xml:space="preserve"> END_DATE             </w:t>
            </w:r>
          </w:p>
          <w:p w14:paraId="6D98F837"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INT_TBL_CODE_SRL_NUM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p>
          <w:p w14:paraId="20773B36"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SELECT</w:t>
            </w:r>
            <w:r w:rsidRPr="00D36DAA">
              <w:rPr>
                <w:rFonts w:eastAsiaTheme="minorHAnsi"/>
                <w:color w:val="000000"/>
                <w:sz w:val="22"/>
                <w:szCs w:val="22"/>
                <w:lang w:val="en-SG"/>
              </w:rPr>
              <w:t xml:space="preserve"> </w:t>
            </w:r>
            <w:r w:rsidRPr="00D36DAA">
              <w:rPr>
                <w:rFonts w:eastAsiaTheme="minorHAnsi"/>
                <w:color w:val="0000FF"/>
                <w:sz w:val="22"/>
                <w:szCs w:val="22"/>
                <w:lang w:val="en-SG"/>
              </w:rPr>
              <w:t>MAX</w:t>
            </w:r>
            <w:r w:rsidRPr="00D36DAA">
              <w:rPr>
                <w:rFonts w:eastAsiaTheme="minorHAnsi"/>
                <w:color w:val="FF0000"/>
                <w:sz w:val="22"/>
                <w:szCs w:val="22"/>
                <w:lang w:val="en-SG"/>
              </w:rPr>
              <w:t>(</w:t>
            </w:r>
            <w:r w:rsidRPr="00D36DAA">
              <w:rPr>
                <w:rFonts w:eastAsiaTheme="minorHAnsi"/>
                <w:color w:val="000000"/>
                <w:sz w:val="22"/>
                <w:szCs w:val="22"/>
                <w:lang w:val="en-SG"/>
              </w:rPr>
              <w:t>INT_TBL_CODE_SRL_NUM</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p>
          <w:p w14:paraId="19274962"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FROM</w:t>
            </w:r>
            <w:r w:rsidRPr="00D36DAA">
              <w:rPr>
                <w:rFonts w:eastAsiaTheme="minorHAnsi"/>
                <w:color w:val="000000"/>
                <w:sz w:val="22"/>
                <w:szCs w:val="22"/>
                <w:lang w:val="en-SG"/>
              </w:rPr>
              <w:t xml:space="preserve"> TBAADM</w:t>
            </w:r>
            <w:r w:rsidRPr="00D36DAA">
              <w:rPr>
                <w:rFonts w:eastAsiaTheme="minorHAnsi"/>
                <w:color w:val="FF0000"/>
                <w:sz w:val="22"/>
                <w:szCs w:val="22"/>
                <w:lang w:val="en-SG"/>
              </w:rPr>
              <w:t>.</w:t>
            </w:r>
            <w:r w:rsidRPr="00D36DAA">
              <w:rPr>
                <w:rFonts w:eastAsiaTheme="minorHAnsi"/>
                <w:color w:val="000000"/>
                <w:sz w:val="22"/>
                <w:szCs w:val="22"/>
                <w:lang w:val="en-SG"/>
              </w:rPr>
              <w:t xml:space="preserve">ITC ITC1                </w:t>
            </w:r>
          </w:p>
          <w:p w14:paraId="1336E203" w14:textId="77777777" w:rsidR="006A522F" w:rsidRPr="00D33C29" w:rsidRDefault="006A522F" w:rsidP="00415767">
            <w:pPr>
              <w:autoSpaceDE w:val="0"/>
              <w:autoSpaceDN w:val="0"/>
              <w:adjustRightInd w:val="0"/>
              <w:rPr>
                <w:rFonts w:eastAsiaTheme="minorHAnsi"/>
                <w:b/>
                <w:bCs/>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WHERE</w:t>
            </w:r>
            <w:r w:rsidRPr="00D36DAA">
              <w:rPr>
                <w:rFonts w:eastAsiaTheme="minorHAnsi"/>
                <w:color w:val="000000"/>
                <w:sz w:val="22"/>
                <w:szCs w:val="22"/>
                <w:lang w:val="en-SG"/>
              </w:rPr>
              <w:t xml:space="preserve"> ENTITY_ID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3C29">
              <w:rPr>
                <w:rFonts w:eastAsiaTheme="minorHAnsi"/>
                <w:b/>
                <w:bCs/>
                <w:color w:val="000000"/>
                <w:sz w:val="22"/>
                <w:szCs w:val="22"/>
                <w:lang w:val="en-SG"/>
              </w:rPr>
              <w:t>GAM</w:t>
            </w:r>
            <w:r w:rsidRPr="00D33C29">
              <w:rPr>
                <w:rFonts w:eastAsiaTheme="minorHAnsi"/>
                <w:b/>
                <w:bCs/>
                <w:color w:val="FF0000"/>
                <w:sz w:val="22"/>
                <w:szCs w:val="22"/>
                <w:lang w:val="en-SG"/>
              </w:rPr>
              <w:t>.</w:t>
            </w:r>
            <w:r w:rsidRPr="00D33C29">
              <w:rPr>
                <w:rFonts w:eastAsiaTheme="minorHAnsi"/>
                <w:b/>
                <w:bCs/>
                <w:color w:val="000000"/>
                <w:sz w:val="22"/>
                <w:szCs w:val="22"/>
                <w:lang w:val="en-SG"/>
              </w:rPr>
              <w:t xml:space="preserve">ACID              </w:t>
            </w:r>
          </w:p>
          <w:p w14:paraId="3B89436A"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ENTITY_TYPE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8080"/>
                <w:sz w:val="22"/>
                <w:szCs w:val="22"/>
                <w:lang w:val="en-SG"/>
              </w:rPr>
              <w:t>'ACCNT'</w:t>
            </w:r>
            <w:r w:rsidRPr="00D36DAA">
              <w:rPr>
                <w:rFonts w:eastAsiaTheme="minorHAnsi"/>
                <w:color w:val="000000"/>
                <w:sz w:val="22"/>
                <w:szCs w:val="22"/>
                <w:lang w:val="en-SG"/>
              </w:rPr>
              <w:t xml:space="preserve">               </w:t>
            </w:r>
          </w:p>
          <w:p w14:paraId="1BEC0770"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ENTITY_CRE_FLG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8080"/>
                <w:sz w:val="22"/>
                <w:szCs w:val="22"/>
                <w:lang w:val="en-SG"/>
              </w:rPr>
              <w:t>'Y'</w:t>
            </w:r>
            <w:r w:rsidRPr="00D36DAA">
              <w:rPr>
                <w:rFonts w:eastAsiaTheme="minorHAnsi"/>
                <w:color w:val="000000"/>
                <w:sz w:val="22"/>
                <w:szCs w:val="22"/>
                <w:lang w:val="en-SG"/>
              </w:rPr>
              <w:t xml:space="preserve">                </w:t>
            </w:r>
          </w:p>
          <w:p w14:paraId="48E60391" w14:textId="77777777" w:rsidR="006A522F" w:rsidRPr="00D36DAA" w:rsidRDefault="006A522F" w:rsidP="00415767">
            <w:pPr>
              <w:autoSpaceDE w:val="0"/>
              <w:autoSpaceDN w:val="0"/>
              <w:adjustRightInd w:val="0"/>
              <w:rPr>
                <w:rFonts w:eastAsiaTheme="minorHAnsi"/>
                <w:color w:val="000000"/>
                <w:lang w:val="en-SG"/>
              </w:rPr>
            </w:pPr>
            <w:r w:rsidRPr="00D36DAA">
              <w:rPr>
                <w:rFonts w:eastAsiaTheme="minorHAnsi"/>
                <w:color w:val="000000"/>
                <w:sz w:val="22"/>
                <w:szCs w:val="22"/>
                <w:lang w:val="en-SG"/>
              </w:rPr>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DEL_FLG </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8080"/>
                <w:sz w:val="22"/>
                <w:szCs w:val="22"/>
                <w:lang w:val="en-SG"/>
              </w:rPr>
              <w:t>'N'</w:t>
            </w:r>
            <w:r w:rsidRPr="00D36DAA">
              <w:rPr>
                <w:rFonts w:eastAsiaTheme="minorHAnsi"/>
                <w:color w:val="000000"/>
                <w:sz w:val="22"/>
                <w:szCs w:val="22"/>
                <w:lang w:val="en-SG"/>
              </w:rPr>
              <w:t xml:space="preserve">               </w:t>
            </w:r>
          </w:p>
          <w:p w14:paraId="3B23AE23" w14:textId="77777777" w:rsidR="006A522F" w:rsidRPr="004B1073" w:rsidRDefault="006A522F" w:rsidP="00415767">
            <w:pPr>
              <w:autoSpaceDE w:val="0"/>
              <w:autoSpaceDN w:val="0"/>
              <w:adjustRightInd w:val="0"/>
              <w:rPr>
                <w:rFonts w:eastAsiaTheme="minorHAnsi"/>
                <w:color w:val="FF0000"/>
                <w:lang w:val="en-SG"/>
              </w:rPr>
            </w:pPr>
            <w:r w:rsidRPr="00D36DAA">
              <w:rPr>
                <w:rFonts w:eastAsiaTheme="minorHAnsi"/>
                <w:color w:val="000000"/>
                <w:sz w:val="22"/>
                <w:szCs w:val="22"/>
                <w:lang w:val="en-SG"/>
              </w:rPr>
              <w:lastRenderedPageBreak/>
              <w:t xml:space="preserve">            </w:t>
            </w:r>
            <w:r w:rsidRPr="00D36DAA">
              <w:rPr>
                <w:rFonts w:eastAsiaTheme="minorHAnsi"/>
                <w:color w:val="0000FF"/>
                <w:sz w:val="22"/>
                <w:szCs w:val="22"/>
                <w:lang w:val="en-SG"/>
              </w:rPr>
              <w:t>AND</w:t>
            </w:r>
            <w:r w:rsidRPr="00D36DAA">
              <w:rPr>
                <w:rFonts w:eastAsiaTheme="minorHAnsi"/>
                <w:color w:val="000000"/>
                <w:sz w:val="22"/>
                <w:szCs w:val="22"/>
                <w:lang w:val="en-SG"/>
              </w:rPr>
              <w:t xml:space="preserve"> TO_DATE</w:t>
            </w:r>
            <w:r w:rsidRPr="00D36DAA">
              <w:rPr>
                <w:rFonts w:eastAsiaTheme="minorHAnsi"/>
                <w:color w:val="FF0000"/>
                <w:sz w:val="22"/>
                <w:szCs w:val="22"/>
                <w:lang w:val="en-SG"/>
              </w:rPr>
              <w:t>(</w:t>
            </w:r>
            <w:r w:rsidRPr="00D36DAA">
              <w:rPr>
                <w:rFonts w:eastAsiaTheme="minorHAnsi"/>
                <w:color w:val="008080"/>
                <w:sz w:val="22"/>
                <w:szCs w:val="22"/>
                <w:lang w:val="en-SG"/>
              </w:rPr>
              <w:t>'&lt;NGÀY_BÁO_CÁO&gt;'</w:t>
            </w:r>
            <w:r w:rsidRPr="00D36DAA">
              <w:rPr>
                <w:rFonts w:eastAsiaTheme="minorHAnsi"/>
                <w:color w:val="FF0000"/>
                <w:sz w:val="22"/>
                <w:szCs w:val="22"/>
                <w:lang w:val="en-SG"/>
              </w:rPr>
              <w:t>,</w:t>
            </w:r>
            <w:r w:rsidRPr="00D36DAA">
              <w:rPr>
                <w:rFonts w:eastAsiaTheme="minorHAnsi"/>
                <w:color w:val="008080"/>
                <w:sz w:val="22"/>
                <w:szCs w:val="22"/>
                <w:lang w:val="en-SG"/>
              </w:rPr>
              <w:t>'YYYYMMDD'</w:t>
            </w:r>
            <w:r w:rsidRPr="00D36DAA">
              <w:rPr>
                <w:rFonts w:eastAsiaTheme="minorHAnsi"/>
                <w:color w:val="FF0000"/>
                <w:sz w:val="22"/>
                <w:szCs w:val="22"/>
                <w:lang w:val="en-SG"/>
              </w:rPr>
              <w:t>)</w:t>
            </w:r>
            <w:r w:rsidRPr="00D36DAA">
              <w:rPr>
                <w:rFonts w:eastAsiaTheme="minorHAnsi"/>
                <w:color w:val="000000"/>
                <w:sz w:val="22"/>
                <w:szCs w:val="22"/>
                <w:lang w:val="en-SG"/>
              </w:rPr>
              <w:t xml:space="preserve"> </w:t>
            </w:r>
            <w:r w:rsidRPr="00D36DAA">
              <w:rPr>
                <w:rFonts w:eastAsiaTheme="minorHAnsi"/>
                <w:color w:val="0000FF"/>
                <w:sz w:val="22"/>
                <w:szCs w:val="22"/>
                <w:lang w:val="en-SG"/>
              </w:rPr>
              <w:t>BETWEEN</w:t>
            </w:r>
            <w:r w:rsidRPr="00D36DAA">
              <w:rPr>
                <w:rFonts w:eastAsiaTheme="minorHAnsi"/>
                <w:color w:val="000000"/>
                <w:sz w:val="22"/>
                <w:szCs w:val="22"/>
                <w:lang w:val="en-SG"/>
              </w:rPr>
              <w:t xml:space="preserve"> START_DATE </w:t>
            </w:r>
            <w:r w:rsidRPr="00D36DAA">
              <w:rPr>
                <w:rFonts w:eastAsiaTheme="minorHAnsi"/>
                <w:color w:val="0000FF"/>
                <w:sz w:val="22"/>
                <w:szCs w:val="22"/>
                <w:lang w:val="en-SG"/>
              </w:rPr>
              <w:t>AND</w:t>
            </w:r>
            <w:r w:rsidRPr="00D36DAA">
              <w:rPr>
                <w:rFonts w:eastAsiaTheme="minorHAnsi"/>
                <w:color w:val="000000"/>
                <w:sz w:val="22"/>
                <w:szCs w:val="22"/>
                <w:lang w:val="en-SG"/>
              </w:rPr>
              <w:t xml:space="preserve"> END_DATE</w:t>
            </w:r>
            <w:r w:rsidRPr="00D36DAA">
              <w:rPr>
                <w:rFonts w:eastAsiaTheme="minorHAnsi"/>
                <w:color w:val="FF0000"/>
                <w:sz w:val="22"/>
                <w:szCs w:val="22"/>
                <w:lang w:val="en-SG"/>
              </w:rPr>
              <w:t>)</w:t>
            </w:r>
          </w:p>
        </w:tc>
      </w:tr>
      <w:tr w:rsidR="006A522F" w:rsidRPr="00F515B0" w14:paraId="091868C6"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399325B0" w14:textId="77777777" w:rsidR="006A522F" w:rsidRPr="00F515B0" w:rsidRDefault="006A522F" w:rsidP="00415767">
            <w:pPr>
              <w:jc w:val="center"/>
              <w:rPr>
                <w:bCs/>
              </w:rPr>
            </w:pPr>
            <w:r w:rsidRPr="00F515B0">
              <w:rPr>
                <w:sz w:val="22"/>
                <w:szCs w:val="22"/>
              </w:rPr>
              <w:lastRenderedPageBreak/>
              <w:t>22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D19AC46" w14:textId="77777777" w:rsidR="006A522F" w:rsidRPr="00F515B0" w:rsidRDefault="006A522F" w:rsidP="00415767">
            <w:pPr>
              <w:rPr>
                <w:bCs/>
              </w:rPr>
            </w:pPr>
            <w:r w:rsidRPr="00F515B0">
              <w:rPr>
                <w:sz w:val="22"/>
                <w:szCs w:val="22"/>
              </w:rPr>
              <w:t>TOTALRATE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CF2E361" w14:textId="77777777" w:rsidR="006A522F" w:rsidRPr="00F515B0" w:rsidRDefault="006A522F" w:rsidP="00415767">
            <w:pPr>
              <w:rPr>
                <w:bCs/>
              </w:rPr>
            </w:pP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4D09D3EF" w14:textId="77777777" w:rsidR="006A522F" w:rsidRPr="00F515B0" w:rsidRDefault="006A522F" w:rsidP="00415767">
            <w:pPr>
              <w:rPr>
                <w:bCs/>
                <w:i/>
                <w:iCs/>
              </w:rPr>
            </w:pPr>
            <w:r w:rsidRPr="00F515B0">
              <w:rPr>
                <w:sz w:val="22"/>
                <w:szCs w:val="22"/>
              </w:rPr>
              <w:t xml:space="preserve">Gọi </w:t>
            </w:r>
            <w:r w:rsidRPr="00F515B0">
              <w:rPr>
                <w:b/>
                <w:color w:val="000000" w:themeColor="text1"/>
                <w:sz w:val="22"/>
                <w:szCs w:val="22"/>
              </w:rPr>
              <w:t xml:space="preserve">Function </w:t>
            </w:r>
            <w:r w:rsidRPr="00F515B0">
              <w:rPr>
                <w:color w:val="000000" w:themeColor="text1"/>
                <w:sz w:val="22"/>
                <w:szCs w:val="22"/>
              </w:rPr>
              <w:t xml:space="preserve">tính </w:t>
            </w:r>
            <w:r w:rsidRPr="00F515B0">
              <w:rPr>
                <w:color w:val="000000" w:themeColor="text1"/>
                <w:sz w:val="22"/>
                <w:szCs w:val="22"/>
                <w:lang w:val="vi-VN"/>
              </w:rPr>
              <w:t xml:space="preserve">lãi </w:t>
            </w:r>
            <w:r>
              <w:rPr>
                <w:color w:val="000000" w:themeColor="text1"/>
                <w:sz w:val="22"/>
                <w:szCs w:val="22"/>
              </w:rPr>
              <w:t>s</w:t>
            </w:r>
            <w:r w:rsidRPr="00F515B0">
              <w:rPr>
                <w:color w:val="000000" w:themeColor="text1"/>
                <w:sz w:val="22"/>
                <w:szCs w:val="22"/>
                <w:lang w:val="vi-VN"/>
              </w:rPr>
              <w:t>uất vay</w:t>
            </w:r>
            <w:r w:rsidRPr="00F515B0">
              <w:rPr>
                <w:color w:val="000000" w:themeColor="text1"/>
                <w:sz w:val="22"/>
                <w:szCs w:val="22"/>
              </w:rPr>
              <w:t xml:space="preserve">, tham khảo ở mục </w:t>
            </w:r>
            <w:r w:rsidRPr="00F515B0">
              <w:rPr>
                <w:i/>
                <w:iCs/>
                <w:color w:val="000000" w:themeColor="text1"/>
                <w:sz w:val="22"/>
                <w:szCs w:val="22"/>
              </w:rPr>
              <w:t>“Các quy tắc xử lý chung”</w:t>
            </w:r>
            <w:r w:rsidRPr="00F515B0">
              <w:rPr>
                <w:rStyle w:val="Heading1Char"/>
                <w:rFonts w:ascii="Cambria Math" w:hAnsi="Cambria Math" w:cs="Cambria Math"/>
                <w:i/>
                <w:iCs/>
                <w:color w:val="3A3A3A"/>
                <w:sz w:val="22"/>
                <w:szCs w:val="22"/>
              </w:rPr>
              <w:t xml:space="preserve"> </w:t>
            </w:r>
            <w:r w:rsidRPr="004612FC">
              <w:rPr>
                <w:rStyle w:val="Strong"/>
                <w:rFonts w:ascii="Cambria Math" w:hAnsi="Cambria Math" w:cs="Cambria Math"/>
                <w:i/>
                <w:iCs/>
                <w:color w:val="3A3A3A"/>
                <w:sz w:val="22"/>
                <w:szCs w:val="22"/>
              </w:rPr>
              <w:t>⇢</w:t>
            </w:r>
            <w:r w:rsidRPr="004612FC">
              <w:rPr>
                <w:rStyle w:val="Strong"/>
                <w:i/>
                <w:iCs/>
                <w:color w:val="3A3A3A"/>
                <w:sz w:val="22"/>
                <w:szCs w:val="22"/>
              </w:rPr>
              <w:t xml:space="preserve"> “Lãi suất vay”</w:t>
            </w:r>
            <w:r w:rsidRPr="00F515B0">
              <w:rPr>
                <w:rStyle w:val="Strong"/>
                <w:i/>
                <w:iCs/>
                <w:color w:val="3A3A3A"/>
                <w:sz w:val="22"/>
                <w:szCs w:val="22"/>
              </w:rPr>
              <w:t xml:space="preserve"> (</w:t>
            </w:r>
            <w:hyperlink w:anchor="_Lãi_suất_vay" w:history="1">
              <w:r w:rsidRPr="00F515B0">
                <w:rPr>
                  <w:rStyle w:val="Hyperlink"/>
                  <w:i/>
                  <w:iCs/>
                  <w:sz w:val="22"/>
                  <w:szCs w:val="22"/>
                </w:rPr>
                <w:t>link</w:t>
              </w:r>
            </w:hyperlink>
            <w:r w:rsidRPr="00F515B0">
              <w:rPr>
                <w:rStyle w:val="Strong"/>
                <w:i/>
                <w:iCs/>
                <w:color w:val="3A3A3A"/>
                <w:sz w:val="22"/>
                <w:szCs w:val="22"/>
              </w:rPr>
              <w:t>)</w:t>
            </w:r>
          </w:p>
          <w:p w14:paraId="0D144D8C" w14:textId="77777777" w:rsidR="006A522F" w:rsidRPr="00F515B0" w:rsidRDefault="006A522F" w:rsidP="00415767">
            <w:pPr>
              <w:rPr>
                <w:bCs/>
              </w:rPr>
            </w:pPr>
          </w:p>
          <w:p w14:paraId="5EEF9F8A" w14:textId="77777777" w:rsidR="006A522F" w:rsidRPr="00F515B0" w:rsidRDefault="006A522F" w:rsidP="00415767">
            <w:pPr>
              <w:rPr>
                <w:bCs/>
              </w:rPr>
            </w:pPr>
            <w:r w:rsidRPr="00F515B0">
              <w:rPr>
                <w:sz w:val="22"/>
                <w:szCs w:val="22"/>
              </w:rPr>
              <w:t>CUSTOM.LN_GET_INRATE(</w:t>
            </w:r>
          </w:p>
          <w:p w14:paraId="29C86D5E" w14:textId="77777777" w:rsidR="006A522F" w:rsidRPr="00F515B0" w:rsidRDefault="006A522F" w:rsidP="00415767">
            <w:pPr>
              <w:rPr>
                <w:bCs/>
              </w:rPr>
            </w:pPr>
            <w:r w:rsidRPr="00F515B0">
              <w:rPr>
                <w:sz w:val="22"/>
                <w:szCs w:val="22"/>
              </w:rPr>
              <w:t>GAM.ACID, TO_DATE('&lt;NGÀY_BÁO_CÁO&gt;','YYYYMMDD'))</w:t>
            </w:r>
          </w:p>
        </w:tc>
      </w:tr>
      <w:tr w:rsidR="006A522F" w:rsidRPr="00F515B0" w14:paraId="58D604A8"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08781B32" w14:textId="77777777" w:rsidR="006A522F" w:rsidRPr="00F515B0" w:rsidRDefault="006A522F" w:rsidP="00415767">
            <w:pPr>
              <w:jc w:val="center"/>
              <w:rPr>
                <w:bCs/>
              </w:rPr>
            </w:pPr>
            <w:r w:rsidRPr="00F515B0">
              <w:rPr>
                <w:sz w:val="22"/>
                <w:szCs w:val="22"/>
              </w:rPr>
              <w:t>23</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2B8078A" w14:textId="77777777" w:rsidR="006A522F" w:rsidRPr="00F515B0" w:rsidRDefault="006A522F" w:rsidP="00415767">
            <w:pPr>
              <w:rPr>
                <w:bCs/>
              </w:rPr>
            </w:pPr>
            <w:r w:rsidRPr="00F515B0">
              <w:rPr>
                <w:sz w:val="22"/>
                <w:szCs w:val="22"/>
              </w:rPr>
              <w:t>CF_TYPE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6905D95A" w14:textId="77777777" w:rsidR="006A522F" w:rsidRPr="00F515B0" w:rsidRDefault="006A522F" w:rsidP="00415767">
            <w:pPr>
              <w:rPr>
                <w:bCs/>
              </w:rPr>
            </w:pPr>
            <w:r w:rsidRPr="00F515B0">
              <w:rPr>
                <w:sz w:val="22"/>
                <w:szCs w:val="22"/>
              </w:rPr>
              <w:t>Tương tự như cột “CUST_NAME” (STT 4)</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0702F96" w14:textId="77777777" w:rsidR="006A522F" w:rsidRPr="00F515B0" w:rsidRDefault="006A522F" w:rsidP="00415767">
            <w:pPr>
              <w:rPr>
                <w:bCs/>
              </w:rPr>
            </w:pPr>
            <w:r w:rsidRPr="00F515B0">
              <w:rPr>
                <w:sz w:val="22"/>
                <w:szCs w:val="22"/>
              </w:rPr>
              <w:t>Lấy cột “</w:t>
            </w:r>
            <w:r w:rsidRPr="00F515B0">
              <w:rPr>
                <w:color w:val="000000"/>
                <w:sz w:val="22"/>
                <w:szCs w:val="22"/>
              </w:rPr>
              <w:t>CORP_ID</w:t>
            </w:r>
            <w:r w:rsidRPr="00F515B0">
              <w:rPr>
                <w:sz w:val="22"/>
                <w:szCs w:val="22"/>
              </w:rPr>
              <w:t>” và “</w:t>
            </w:r>
            <w:r w:rsidRPr="00F515B0">
              <w:rPr>
                <w:color w:val="000000"/>
                <w:sz w:val="22"/>
                <w:szCs w:val="22"/>
              </w:rPr>
              <w:t>BUSINESS_TYPE</w:t>
            </w:r>
            <w:r w:rsidRPr="00F515B0">
              <w:rPr>
                <w:sz w:val="22"/>
                <w:szCs w:val="22"/>
              </w:rPr>
              <w:t>” trong bảng tạm TEMP_CIF, cách lấy tham khảo ở mục “</w:t>
            </w:r>
            <w:r w:rsidRPr="00F515B0">
              <w:rPr>
                <w:i/>
                <w:iCs/>
                <w:sz w:val="22"/>
                <w:szCs w:val="22"/>
              </w:rPr>
              <w:t xml:space="preserve">Các quy tắc xử lý chung” </w:t>
            </w:r>
            <w:r w:rsidRPr="00F515B0">
              <w:rPr>
                <w:rStyle w:val="Strong"/>
                <w:rFonts w:ascii="Cambria Math" w:hAnsi="Cambria Math" w:cs="Cambria Math"/>
                <w:i/>
                <w:iCs/>
                <w:color w:val="3A3A3A"/>
                <w:sz w:val="22"/>
                <w:szCs w:val="22"/>
              </w:rPr>
              <w:t>⇢</w:t>
            </w:r>
            <w:r w:rsidRPr="00F515B0">
              <w:rPr>
                <w:sz w:val="22"/>
                <w:szCs w:val="22"/>
              </w:rPr>
              <w:t xml:space="preserve"> </w:t>
            </w:r>
            <w:r w:rsidRPr="00F515B0">
              <w:rPr>
                <w:i/>
                <w:iCs/>
                <w:sz w:val="22"/>
                <w:szCs w:val="22"/>
              </w:rPr>
              <w:t>“Thông tin khách hàng” (</w:t>
            </w:r>
            <w:hyperlink w:anchor="_Thông_tin_khách" w:history="1">
              <w:r w:rsidRPr="00F515B0">
                <w:rPr>
                  <w:rStyle w:val="Hyperlink"/>
                  <w:i/>
                  <w:iCs/>
                  <w:sz w:val="22"/>
                  <w:szCs w:val="22"/>
                </w:rPr>
                <w:t>link</w:t>
              </w:r>
            </w:hyperlink>
            <w:r w:rsidRPr="00F515B0">
              <w:rPr>
                <w:i/>
                <w:iCs/>
                <w:sz w:val="22"/>
                <w:szCs w:val="22"/>
              </w:rPr>
              <w:t xml:space="preserve">) </w:t>
            </w:r>
            <w:r w:rsidRPr="00F515B0">
              <w:rPr>
                <w:sz w:val="22"/>
                <w:szCs w:val="22"/>
              </w:rPr>
              <w:t>theo logic sau:</w:t>
            </w:r>
          </w:p>
          <w:p w14:paraId="0ADE4877" w14:textId="77777777" w:rsidR="006A522F" w:rsidRPr="00F515B0" w:rsidRDefault="006A522F" w:rsidP="00415767">
            <w:pPr>
              <w:rPr>
                <w:bCs/>
              </w:rPr>
            </w:pPr>
          </w:p>
          <w:p w14:paraId="0C8EAED6" w14:textId="77777777" w:rsidR="006A522F" w:rsidRPr="00F515B0" w:rsidRDefault="006A522F" w:rsidP="00415767">
            <w:pPr>
              <w:rPr>
                <w:bCs/>
              </w:rPr>
            </w:pPr>
            <w:r w:rsidRPr="00F515B0">
              <w:rPr>
                <w:color w:val="000000"/>
                <w:sz w:val="22"/>
                <w:szCs w:val="22"/>
              </w:rPr>
              <w:t>DECODE(</w:t>
            </w:r>
            <w:r w:rsidRPr="00F515B0">
              <w:rPr>
                <w:sz w:val="22"/>
                <w:szCs w:val="22"/>
              </w:rPr>
              <w:t>“</w:t>
            </w:r>
            <w:r w:rsidRPr="00F515B0">
              <w:rPr>
                <w:color w:val="000000"/>
                <w:sz w:val="22"/>
                <w:szCs w:val="22"/>
              </w:rPr>
              <w:t>CORP_ID</w:t>
            </w:r>
            <w:r w:rsidRPr="00F515B0">
              <w:rPr>
                <w:sz w:val="22"/>
                <w:szCs w:val="22"/>
              </w:rPr>
              <w:t>”</w:t>
            </w:r>
            <w:r w:rsidRPr="00F515B0">
              <w:rPr>
                <w:color w:val="000000"/>
                <w:sz w:val="22"/>
                <w:szCs w:val="22"/>
              </w:rPr>
              <w:t>, '', 'KHCN', DECODE(</w:t>
            </w:r>
            <w:r w:rsidRPr="00F515B0">
              <w:rPr>
                <w:sz w:val="22"/>
                <w:szCs w:val="22"/>
              </w:rPr>
              <w:t>“</w:t>
            </w:r>
            <w:r w:rsidRPr="00F515B0">
              <w:rPr>
                <w:color w:val="000000"/>
                <w:sz w:val="22"/>
                <w:szCs w:val="22"/>
              </w:rPr>
              <w:t>BUSINESS_TYPE</w:t>
            </w:r>
            <w:r w:rsidRPr="00F515B0">
              <w:rPr>
                <w:sz w:val="22"/>
                <w:szCs w:val="22"/>
              </w:rPr>
              <w:t>”</w:t>
            </w:r>
            <w:r w:rsidRPr="00F515B0">
              <w:rPr>
                <w:color w:val="000000"/>
                <w:sz w:val="22"/>
                <w:szCs w:val="22"/>
              </w:rPr>
              <w:t>, '20055', 'KHCN', 'KHDN')</w:t>
            </w:r>
          </w:p>
        </w:tc>
      </w:tr>
      <w:tr w:rsidR="006A522F" w:rsidRPr="00F515B0" w14:paraId="6F5FA2A9"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257D94B9" w14:textId="77777777" w:rsidR="006A522F" w:rsidRPr="00F515B0" w:rsidRDefault="006A522F" w:rsidP="00415767">
            <w:pPr>
              <w:jc w:val="center"/>
              <w:rPr>
                <w:bCs/>
              </w:rPr>
            </w:pPr>
            <w:r w:rsidRPr="00F515B0">
              <w:rPr>
                <w:sz w:val="22"/>
                <w:szCs w:val="22"/>
              </w:rPr>
              <w:t>24</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DBF4211" w14:textId="77777777" w:rsidR="006A522F" w:rsidRPr="00F515B0" w:rsidRDefault="006A522F" w:rsidP="00415767">
            <w:pPr>
              <w:rPr>
                <w:bCs/>
              </w:rPr>
            </w:pPr>
            <w:r w:rsidRPr="00F515B0">
              <w:rPr>
                <w:sz w:val="22"/>
                <w:szCs w:val="22"/>
              </w:rPr>
              <w:t>CRDTRSKRT</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0D565D3F" w14:textId="77777777" w:rsidR="006A522F" w:rsidRPr="00F515B0" w:rsidRDefault="006A522F" w:rsidP="00415767">
            <w:pPr>
              <w:rPr>
                <w:bCs/>
              </w:rPr>
            </w:pPr>
            <w:r w:rsidRPr="00F515B0">
              <w:rPr>
                <w:sz w:val="22"/>
                <w:szCs w:val="22"/>
              </w:rPr>
              <w:t>Liên kết (LEFT JOIN) với bảng CUSTOM.C_MISDET với điều kiện sau:</w:t>
            </w:r>
          </w:p>
          <w:p w14:paraId="4543EFE9" w14:textId="77777777" w:rsidR="006A522F" w:rsidRPr="00F515B0" w:rsidRDefault="006A522F" w:rsidP="00415767">
            <w:pPr>
              <w:rPr>
                <w:bCs/>
              </w:rPr>
            </w:pPr>
          </w:p>
          <w:p w14:paraId="5A57960F" w14:textId="77777777" w:rsidR="006A522F" w:rsidRPr="00F515B0" w:rsidRDefault="006A522F" w:rsidP="00415767">
            <w:pPr>
              <w:rPr>
                <w:bCs/>
              </w:rPr>
            </w:pPr>
            <w:r w:rsidRPr="00F515B0">
              <w:rPr>
                <w:sz w:val="22"/>
                <w:szCs w:val="22"/>
              </w:rPr>
              <w:t>GAM.FORACID = C_MISDET.ACCT_NUM</w:t>
            </w:r>
          </w:p>
          <w:p w14:paraId="6D24A42C" w14:textId="77777777" w:rsidR="006A522F" w:rsidRPr="00F515B0" w:rsidRDefault="006A522F" w:rsidP="00415767">
            <w:pPr>
              <w:rPr>
                <w:bCs/>
              </w:rPr>
            </w:pPr>
            <w:r w:rsidRPr="00F515B0">
              <w:rPr>
                <w:color w:val="0000FF"/>
                <w:sz w:val="22"/>
                <w:szCs w:val="22"/>
              </w:rPr>
              <w:t>AND</w:t>
            </w:r>
            <w:r w:rsidRPr="00F515B0">
              <w:rPr>
                <w:sz w:val="22"/>
                <w:szCs w:val="22"/>
              </w:rPr>
              <w:t xml:space="preserve"> GAM.BANK_ID = C_MISDET.BANK_ID</w:t>
            </w:r>
          </w:p>
          <w:p w14:paraId="31BB2D50" w14:textId="77777777" w:rsidR="006A522F" w:rsidRPr="002A488C" w:rsidRDefault="006A522F" w:rsidP="00415767">
            <w:pPr>
              <w:rPr>
                <w:color w:val="0000FF"/>
              </w:rPr>
            </w:pPr>
            <w:r w:rsidRPr="00F515B0">
              <w:rPr>
                <w:color w:val="0000FF"/>
                <w:sz w:val="22"/>
                <w:szCs w:val="22"/>
              </w:rPr>
              <w:t xml:space="preserve">AND </w:t>
            </w:r>
            <w:r w:rsidRPr="00F515B0">
              <w:rPr>
                <w:sz w:val="22"/>
                <w:szCs w:val="22"/>
              </w:rPr>
              <w:t>C_MISDET.ENTITY_CRE_FLG= 'Y'</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74C61D51" w14:textId="77777777" w:rsidR="006A522F" w:rsidRPr="00F515B0" w:rsidRDefault="006A522F" w:rsidP="00415767">
            <w:pPr>
              <w:rPr>
                <w:bCs/>
              </w:rPr>
            </w:pPr>
            <w:r w:rsidRPr="00F515B0">
              <w:rPr>
                <w:sz w:val="22"/>
                <w:szCs w:val="22"/>
              </w:rPr>
              <w:t>C_MISDET.CRDTRSKRT</w:t>
            </w:r>
          </w:p>
        </w:tc>
      </w:tr>
      <w:tr w:rsidR="006A522F" w:rsidRPr="00F515B0" w14:paraId="65903E70"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2F01F83" w14:textId="77777777" w:rsidR="006A522F" w:rsidRPr="00F515B0" w:rsidRDefault="006A522F" w:rsidP="00415767">
            <w:pPr>
              <w:jc w:val="center"/>
              <w:rPr>
                <w:bCs/>
              </w:rPr>
            </w:pPr>
            <w:r w:rsidRPr="00F515B0">
              <w:rPr>
                <w:sz w:val="22"/>
                <w:szCs w:val="22"/>
              </w:rPr>
              <w:t>25</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0F5B0A5" w14:textId="77777777" w:rsidR="006A522F" w:rsidRPr="00F515B0" w:rsidRDefault="006A522F" w:rsidP="00415767">
            <w:pPr>
              <w:rPr>
                <w:bCs/>
              </w:rPr>
            </w:pPr>
            <w:r w:rsidRPr="00F515B0">
              <w:rPr>
                <w:sz w:val="22"/>
                <w:szCs w:val="22"/>
              </w:rPr>
              <w:t>CRDTRSKRTDATE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C866B6E" w14:textId="77777777" w:rsidR="006A522F" w:rsidRPr="00F515B0" w:rsidRDefault="006A522F" w:rsidP="00415767">
            <w:pPr>
              <w:rPr>
                <w:bCs/>
              </w:rPr>
            </w:pPr>
            <w:r w:rsidRPr="00F515B0">
              <w:rPr>
                <w:sz w:val="22"/>
                <w:szCs w:val="22"/>
              </w:rPr>
              <w:t>Tương tự cột “CRDTRSKRT”</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0BD42B5D" w14:textId="77777777" w:rsidR="006A522F" w:rsidRPr="00F515B0" w:rsidRDefault="006A522F" w:rsidP="00415767">
            <w:pPr>
              <w:rPr>
                <w:bCs/>
              </w:rPr>
            </w:pPr>
            <w:r w:rsidRPr="00F515B0">
              <w:rPr>
                <w:sz w:val="22"/>
                <w:szCs w:val="22"/>
              </w:rPr>
              <w:t>C_MISDET.CRDTRSKRTDATE</w:t>
            </w:r>
          </w:p>
        </w:tc>
      </w:tr>
      <w:tr w:rsidR="006A522F" w:rsidRPr="00F515B0" w14:paraId="74BD2CCD"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69B83C9B" w14:textId="77777777" w:rsidR="006A522F" w:rsidRPr="00F515B0" w:rsidRDefault="006A522F" w:rsidP="00415767">
            <w:pPr>
              <w:jc w:val="center"/>
              <w:rPr>
                <w:bCs/>
              </w:rPr>
            </w:pPr>
            <w:r w:rsidRPr="00F515B0">
              <w:rPr>
                <w:sz w:val="22"/>
                <w:szCs w:val="22"/>
              </w:rPr>
              <w:t>26</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BF9F20E" w14:textId="77777777" w:rsidR="006A522F" w:rsidRPr="00F515B0" w:rsidRDefault="006A522F" w:rsidP="00415767">
            <w:pPr>
              <w:rPr>
                <w:bCs/>
              </w:rPr>
            </w:pPr>
            <w:r w:rsidRPr="00F515B0">
              <w:rPr>
                <w:sz w:val="22"/>
                <w:szCs w:val="22"/>
              </w:rPr>
              <w:t>CRDTRSKRTSEQ</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1EC7E492" w14:textId="77777777" w:rsidR="006A522F" w:rsidRPr="00F515B0" w:rsidRDefault="006A522F" w:rsidP="00415767">
            <w:pPr>
              <w:rPr>
                <w:bCs/>
              </w:rPr>
            </w:pPr>
            <w:r w:rsidRPr="00F515B0">
              <w:rPr>
                <w:sz w:val="22"/>
                <w:szCs w:val="22"/>
              </w:rPr>
              <w:t>Tương tự cột “CRDTRSKRT”</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75987493" w14:textId="77777777" w:rsidR="006A522F" w:rsidRPr="00F515B0" w:rsidRDefault="006A522F" w:rsidP="00415767">
            <w:pPr>
              <w:rPr>
                <w:bCs/>
              </w:rPr>
            </w:pPr>
            <w:r w:rsidRPr="00F515B0">
              <w:rPr>
                <w:sz w:val="22"/>
                <w:szCs w:val="22"/>
              </w:rPr>
              <w:t>C_MISDET.CRDTRSKRTSEQ</w:t>
            </w:r>
          </w:p>
        </w:tc>
      </w:tr>
      <w:tr w:rsidR="006A522F" w:rsidRPr="00F515B0" w14:paraId="20A74AE1"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186CA8FD" w14:textId="77777777" w:rsidR="006A522F" w:rsidRPr="00F515B0" w:rsidRDefault="006A522F" w:rsidP="00415767">
            <w:pPr>
              <w:jc w:val="center"/>
              <w:rPr>
                <w:bCs/>
              </w:rPr>
            </w:pPr>
            <w:r w:rsidRPr="00F515B0">
              <w:rPr>
                <w:sz w:val="22"/>
                <w:szCs w:val="22"/>
              </w:rPr>
              <w:t>27</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1B9BB6C6" w14:textId="77777777" w:rsidR="006A522F" w:rsidRPr="00F515B0" w:rsidRDefault="006A522F" w:rsidP="00415767">
            <w:pPr>
              <w:rPr>
                <w:bCs/>
              </w:rPr>
            </w:pPr>
            <w:r w:rsidRPr="00F515B0">
              <w:rPr>
                <w:sz w:val="22"/>
                <w:szCs w:val="22"/>
              </w:rPr>
              <w:t>ENTERER_ID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3FBF7AA2" w14:textId="77777777" w:rsidR="006A522F" w:rsidRPr="00F515B0" w:rsidRDefault="006A522F" w:rsidP="00415767">
            <w:pPr>
              <w:rPr>
                <w:bCs/>
              </w:rPr>
            </w:pPr>
            <w:r w:rsidRPr="00F515B0">
              <w:rPr>
                <w:bCs/>
                <w:sz w:val="22"/>
                <w:szCs w:val="22"/>
              </w:rPr>
              <w:t xml:space="preserve">Giá trị cột </w:t>
            </w:r>
            <w:r w:rsidRPr="00F515B0">
              <w:rPr>
                <w:b/>
                <w:bCs/>
                <w:sz w:val="22"/>
                <w:szCs w:val="22"/>
              </w:rPr>
              <w:t>ENTERER_ID</w:t>
            </w:r>
            <w:r w:rsidRPr="00F515B0">
              <w:rPr>
                <w:sz w:val="22"/>
                <w:szCs w:val="22"/>
              </w:rPr>
              <w:t xml:space="preserve"> </w:t>
            </w:r>
            <w:r w:rsidRPr="00F515B0">
              <w:rPr>
                <w:bCs/>
                <w:sz w:val="22"/>
                <w:szCs w:val="22"/>
              </w:rPr>
              <w:t>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FD0753D"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SELECT</w:t>
            </w:r>
            <w:r w:rsidRPr="000F57E3">
              <w:rPr>
                <w:bCs/>
                <w:color w:val="000000"/>
                <w:sz w:val="22"/>
                <w:szCs w:val="22"/>
                <w:lang w:val="vi-VN" w:eastAsia="vi-VN"/>
              </w:rPr>
              <w:t xml:space="preserve"> AD</w:t>
            </w:r>
            <w:r w:rsidRPr="00F515B0">
              <w:rPr>
                <w:bCs/>
                <w:color w:val="000000"/>
                <w:sz w:val="22"/>
                <w:szCs w:val="22"/>
                <w:lang w:eastAsia="vi-VN"/>
              </w:rPr>
              <w:t>T.</w:t>
            </w:r>
            <w:r w:rsidRPr="000F57E3">
              <w:rPr>
                <w:bCs/>
                <w:color w:val="000000"/>
                <w:sz w:val="22"/>
                <w:szCs w:val="22"/>
                <w:lang w:val="vi-VN" w:eastAsia="vi-VN"/>
              </w:rPr>
              <w:t xml:space="preserve">ENTERER_ID       </w:t>
            </w:r>
          </w:p>
          <w:p w14:paraId="6B2E7D93"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FROM</w:t>
            </w:r>
            <w:r w:rsidRPr="000F57E3">
              <w:rPr>
                <w:bCs/>
                <w:color w:val="000000"/>
                <w:sz w:val="22"/>
                <w:szCs w:val="22"/>
                <w:lang w:val="vi-VN" w:eastAsia="vi-VN"/>
              </w:rPr>
              <w:t xml:space="preserve"> TBAADM</w:t>
            </w:r>
            <w:r w:rsidRPr="000F57E3">
              <w:rPr>
                <w:bCs/>
                <w:color w:val="000080"/>
                <w:sz w:val="22"/>
                <w:szCs w:val="22"/>
                <w:lang w:val="vi-VN" w:eastAsia="vi-VN"/>
              </w:rPr>
              <w:t>.</w:t>
            </w:r>
            <w:r w:rsidRPr="000F57E3">
              <w:rPr>
                <w:bCs/>
                <w:color w:val="000000"/>
                <w:sz w:val="22"/>
                <w:szCs w:val="22"/>
                <w:lang w:val="vi-VN" w:eastAsia="vi-VN"/>
              </w:rPr>
              <w:t xml:space="preserve">ADT         </w:t>
            </w:r>
          </w:p>
          <w:p w14:paraId="71945720" w14:textId="77777777" w:rsidR="006A522F" w:rsidRPr="00B573F6" w:rsidRDefault="006A522F" w:rsidP="00415767">
            <w:pPr>
              <w:shd w:val="clear" w:color="auto" w:fill="FFFFFF"/>
              <w:rPr>
                <w:b/>
                <w:color w:val="000000"/>
                <w:lang w:val="vi-VN" w:eastAsia="vi-VN"/>
              </w:rPr>
            </w:pPr>
            <w:r w:rsidRPr="002A488C">
              <w:rPr>
                <w:bCs/>
                <w:color w:val="0000FF"/>
                <w:sz w:val="22"/>
                <w:szCs w:val="22"/>
                <w:lang w:val="vi-VN" w:eastAsia="vi-VN"/>
              </w:rPr>
              <w:t>WHERE</w:t>
            </w:r>
            <w:r w:rsidRPr="00B573F6">
              <w:rPr>
                <w:b/>
                <w:color w:val="000000"/>
                <w:sz w:val="22"/>
                <w:szCs w:val="22"/>
                <w:lang w:val="vi-VN" w:eastAsia="vi-VN"/>
              </w:rPr>
              <w:t xml:space="preserve"> ADT</w:t>
            </w:r>
            <w:r w:rsidRPr="00B573F6">
              <w:rPr>
                <w:b/>
                <w:color w:val="000000"/>
                <w:sz w:val="22"/>
                <w:szCs w:val="22"/>
                <w:lang w:eastAsia="vi-VN"/>
              </w:rPr>
              <w:t>.</w:t>
            </w:r>
            <w:r w:rsidRPr="00B573F6">
              <w:rPr>
                <w:b/>
                <w:color w:val="000000"/>
                <w:sz w:val="22"/>
                <w:szCs w:val="22"/>
                <w:lang w:val="vi-VN" w:eastAsia="vi-VN"/>
              </w:rPr>
              <w:t xml:space="preserve">ACID </w:t>
            </w:r>
            <w:r w:rsidRPr="00B573F6">
              <w:rPr>
                <w:b/>
                <w:color w:val="000080"/>
                <w:sz w:val="22"/>
                <w:szCs w:val="22"/>
                <w:lang w:val="vi-VN" w:eastAsia="vi-VN"/>
              </w:rPr>
              <w:t>=</w:t>
            </w:r>
            <w:r w:rsidRPr="00B573F6">
              <w:rPr>
                <w:b/>
                <w:color w:val="000000"/>
                <w:sz w:val="22"/>
                <w:szCs w:val="22"/>
                <w:lang w:val="vi-VN" w:eastAsia="vi-VN"/>
              </w:rPr>
              <w:t xml:space="preserve"> GAM</w:t>
            </w:r>
            <w:r w:rsidRPr="00B573F6">
              <w:rPr>
                <w:b/>
                <w:color w:val="000080"/>
                <w:sz w:val="22"/>
                <w:szCs w:val="22"/>
                <w:lang w:val="vi-VN" w:eastAsia="vi-VN"/>
              </w:rPr>
              <w:t>.</w:t>
            </w:r>
            <w:r w:rsidRPr="00B573F6">
              <w:rPr>
                <w:b/>
                <w:color w:val="000000"/>
                <w:sz w:val="22"/>
                <w:szCs w:val="22"/>
                <w:lang w:val="vi-VN" w:eastAsia="vi-VN"/>
              </w:rPr>
              <w:t xml:space="preserve">ACID       </w:t>
            </w:r>
          </w:p>
          <w:p w14:paraId="62DF6806"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AND</w:t>
            </w:r>
            <w:r w:rsidRPr="000F57E3">
              <w:rPr>
                <w:bCs/>
                <w:color w:val="000000"/>
                <w:sz w:val="22"/>
                <w:szCs w:val="22"/>
                <w:lang w:val="vi-VN" w:eastAsia="vi-VN"/>
              </w:rPr>
              <w:t xml:space="preserve"> AD</w:t>
            </w:r>
            <w:r w:rsidRPr="00F515B0">
              <w:rPr>
                <w:bCs/>
                <w:color w:val="000000"/>
                <w:sz w:val="22"/>
                <w:szCs w:val="22"/>
                <w:lang w:eastAsia="vi-VN"/>
              </w:rPr>
              <w:t>T.</w:t>
            </w:r>
            <w:r w:rsidRPr="000F57E3">
              <w:rPr>
                <w:bCs/>
                <w:color w:val="000000"/>
                <w:sz w:val="22"/>
                <w:szCs w:val="22"/>
                <w:lang w:val="vi-VN" w:eastAsia="vi-VN"/>
              </w:rPr>
              <w:t xml:space="preserve">TABLE_NAME </w:t>
            </w:r>
            <w:r w:rsidRPr="000F57E3">
              <w:rPr>
                <w:bCs/>
                <w:color w:val="000080"/>
                <w:sz w:val="22"/>
                <w:szCs w:val="22"/>
                <w:lang w:val="vi-VN" w:eastAsia="vi-VN"/>
              </w:rPr>
              <w:t>=</w:t>
            </w:r>
            <w:r w:rsidRPr="000F57E3">
              <w:rPr>
                <w:bCs/>
                <w:color w:val="000000"/>
                <w:sz w:val="22"/>
                <w:szCs w:val="22"/>
                <w:lang w:val="vi-VN" w:eastAsia="vi-VN"/>
              </w:rPr>
              <w:t xml:space="preserve"> </w:t>
            </w:r>
            <w:r w:rsidRPr="000F57E3">
              <w:rPr>
                <w:bCs/>
                <w:color w:val="FF0000"/>
                <w:sz w:val="22"/>
                <w:szCs w:val="22"/>
                <w:lang w:val="vi-VN" w:eastAsia="vi-VN"/>
              </w:rPr>
              <w:t>'GAM'</w:t>
            </w:r>
            <w:r w:rsidRPr="000F57E3">
              <w:rPr>
                <w:bCs/>
                <w:color w:val="000000"/>
                <w:sz w:val="22"/>
                <w:szCs w:val="22"/>
                <w:lang w:val="vi-VN" w:eastAsia="vi-VN"/>
              </w:rPr>
              <w:t xml:space="preserve">      </w:t>
            </w:r>
          </w:p>
          <w:p w14:paraId="2FA6A2B2"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AND</w:t>
            </w:r>
            <w:r w:rsidRPr="000F57E3">
              <w:rPr>
                <w:bCs/>
                <w:color w:val="000000"/>
                <w:sz w:val="22"/>
                <w:szCs w:val="22"/>
                <w:lang w:val="vi-VN" w:eastAsia="vi-VN"/>
              </w:rPr>
              <w:t xml:space="preserve"> AD</w:t>
            </w:r>
            <w:r w:rsidRPr="00F515B0">
              <w:rPr>
                <w:bCs/>
                <w:color w:val="000000"/>
                <w:sz w:val="22"/>
                <w:szCs w:val="22"/>
                <w:lang w:eastAsia="vi-VN"/>
              </w:rPr>
              <w:t>T.</w:t>
            </w:r>
            <w:r w:rsidRPr="000F57E3">
              <w:rPr>
                <w:bCs/>
                <w:color w:val="000000"/>
                <w:sz w:val="22"/>
                <w:szCs w:val="22"/>
                <w:lang w:val="vi-VN" w:eastAsia="vi-VN"/>
              </w:rPr>
              <w:t xml:space="preserve">FUNC_CODE </w:t>
            </w:r>
            <w:r w:rsidRPr="000F57E3">
              <w:rPr>
                <w:bCs/>
                <w:color w:val="000080"/>
                <w:sz w:val="22"/>
                <w:szCs w:val="22"/>
                <w:lang w:val="vi-VN" w:eastAsia="vi-VN"/>
              </w:rPr>
              <w:t>=</w:t>
            </w:r>
            <w:r w:rsidRPr="000F57E3">
              <w:rPr>
                <w:bCs/>
                <w:color w:val="000000"/>
                <w:sz w:val="22"/>
                <w:szCs w:val="22"/>
                <w:lang w:val="vi-VN" w:eastAsia="vi-VN"/>
              </w:rPr>
              <w:t xml:space="preserve"> </w:t>
            </w:r>
            <w:r w:rsidRPr="000F57E3">
              <w:rPr>
                <w:bCs/>
                <w:color w:val="FF0000"/>
                <w:sz w:val="22"/>
                <w:szCs w:val="22"/>
                <w:lang w:val="vi-VN" w:eastAsia="vi-VN"/>
              </w:rPr>
              <w:t>'A'</w:t>
            </w:r>
            <w:r w:rsidRPr="000F57E3">
              <w:rPr>
                <w:bCs/>
                <w:color w:val="000000"/>
                <w:sz w:val="22"/>
                <w:szCs w:val="22"/>
                <w:lang w:val="vi-VN" w:eastAsia="vi-VN"/>
              </w:rPr>
              <w:t xml:space="preserve">     </w:t>
            </w:r>
          </w:p>
          <w:p w14:paraId="26BC4B73" w14:textId="77777777" w:rsidR="006A522F" w:rsidRPr="00F515B0" w:rsidRDefault="006A522F" w:rsidP="00415767">
            <w:pPr>
              <w:shd w:val="clear" w:color="auto" w:fill="FFFFFF"/>
              <w:rPr>
                <w:bCs/>
                <w:lang w:val="vi-VN" w:eastAsia="vi-VN"/>
              </w:rPr>
            </w:pPr>
            <w:r w:rsidRPr="000F57E3">
              <w:rPr>
                <w:bCs/>
                <w:color w:val="0000FF"/>
                <w:sz w:val="22"/>
                <w:szCs w:val="22"/>
                <w:lang w:val="vi-VN" w:eastAsia="vi-VN"/>
              </w:rPr>
              <w:t>AND</w:t>
            </w:r>
            <w:r w:rsidRPr="000F57E3">
              <w:rPr>
                <w:bCs/>
                <w:color w:val="000000"/>
                <w:sz w:val="22"/>
                <w:szCs w:val="22"/>
                <w:lang w:val="vi-VN" w:eastAsia="vi-VN"/>
              </w:rPr>
              <w:t xml:space="preserve"> </w:t>
            </w:r>
            <w:r w:rsidRPr="000F57E3">
              <w:rPr>
                <w:bCs/>
                <w:color w:val="0000FF"/>
                <w:sz w:val="22"/>
                <w:szCs w:val="22"/>
                <w:lang w:val="vi-VN" w:eastAsia="vi-VN"/>
              </w:rPr>
              <w:t>ROWNUM</w:t>
            </w:r>
            <w:r w:rsidRPr="000F57E3">
              <w:rPr>
                <w:bCs/>
                <w:color w:val="000000"/>
                <w:sz w:val="22"/>
                <w:szCs w:val="22"/>
                <w:lang w:val="vi-VN" w:eastAsia="vi-VN"/>
              </w:rPr>
              <w:t xml:space="preserve"> </w:t>
            </w:r>
            <w:r w:rsidRPr="000F57E3">
              <w:rPr>
                <w:bCs/>
                <w:color w:val="000080"/>
                <w:sz w:val="22"/>
                <w:szCs w:val="22"/>
                <w:lang w:val="vi-VN" w:eastAsia="vi-VN"/>
              </w:rPr>
              <w:t>=</w:t>
            </w:r>
            <w:r w:rsidRPr="000F57E3">
              <w:rPr>
                <w:bCs/>
                <w:color w:val="000000"/>
                <w:sz w:val="22"/>
                <w:szCs w:val="22"/>
                <w:lang w:val="vi-VN" w:eastAsia="vi-VN"/>
              </w:rPr>
              <w:t xml:space="preserve"> </w:t>
            </w:r>
            <w:r w:rsidRPr="000F57E3">
              <w:rPr>
                <w:bCs/>
                <w:color w:val="FF8000"/>
                <w:sz w:val="22"/>
                <w:szCs w:val="22"/>
                <w:lang w:val="vi-VN" w:eastAsia="vi-VN"/>
              </w:rPr>
              <w:t>1</w:t>
            </w:r>
          </w:p>
        </w:tc>
      </w:tr>
      <w:tr w:rsidR="006A522F" w:rsidRPr="00F515B0" w14:paraId="5E53C6D7"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CF053E2" w14:textId="77777777" w:rsidR="006A522F" w:rsidRPr="00F515B0" w:rsidRDefault="006A522F" w:rsidP="00415767">
            <w:pPr>
              <w:jc w:val="center"/>
              <w:rPr>
                <w:bCs/>
              </w:rPr>
            </w:pPr>
            <w:r w:rsidRPr="00F515B0">
              <w:rPr>
                <w:sz w:val="22"/>
                <w:szCs w:val="22"/>
              </w:rPr>
              <w:lastRenderedPageBreak/>
              <w:t>28</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ACEDD25" w14:textId="77777777" w:rsidR="006A522F" w:rsidRPr="00F515B0" w:rsidRDefault="006A522F" w:rsidP="00415767">
            <w:pPr>
              <w:rPr>
                <w:bCs/>
              </w:rPr>
            </w:pPr>
            <w:r w:rsidRPr="00F515B0">
              <w:rPr>
                <w:sz w:val="22"/>
                <w:szCs w:val="22"/>
              </w:rPr>
              <w:t>AUTH_ID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2D069854" w14:textId="77777777" w:rsidR="006A522F" w:rsidRPr="00F515B0" w:rsidRDefault="006A522F" w:rsidP="00415767">
            <w:pPr>
              <w:rPr>
                <w:bCs/>
              </w:rPr>
            </w:pPr>
            <w:r w:rsidRPr="00F515B0">
              <w:rPr>
                <w:bCs/>
                <w:sz w:val="22"/>
                <w:szCs w:val="22"/>
              </w:rPr>
              <w:t xml:space="preserve">Giá trị cột </w:t>
            </w:r>
            <w:r w:rsidRPr="00F515B0">
              <w:rPr>
                <w:b/>
                <w:bCs/>
                <w:sz w:val="22"/>
                <w:szCs w:val="22"/>
              </w:rPr>
              <w:t>AUTH_ID</w:t>
            </w:r>
            <w:r w:rsidRPr="00F515B0">
              <w:rPr>
                <w:sz w:val="22"/>
                <w:szCs w:val="22"/>
              </w:rPr>
              <w:t xml:space="preserve"> </w:t>
            </w:r>
            <w:r w:rsidRPr="00F515B0">
              <w:rPr>
                <w:bCs/>
                <w:sz w:val="22"/>
                <w:szCs w:val="22"/>
              </w:rPr>
              <w:t>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710E97B8"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SELECT</w:t>
            </w:r>
            <w:r w:rsidRPr="000F57E3">
              <w:rPr>
                <w:bCs/>
                <w:color w:val="000000"/>
                <w:sz w:val="22"/>
                <w:szCs w:val="22"/>
                <w:lang w:val="vi-VN" w:eastAsia="vi-VN"/>
              </w:rPr>
              <w:t xml:space="preserve"> AD</w:t>
            </w:r>
            <w:r w:rsidRPr="00F515B0">
              <w:rPr>
                <w:bCs/>
                <w:color w:val="000000"/>
                <w:sz w:val="22"/>
                <w:szCs w:val="22"/>
                <w:lang w:eastAsia="vi-VN"/>
              </w:rPr>
              <w:t>T.</w:t>
            </w:r>
            <w:r w:rsidRPr="00F515B0">
              <w:rPr>
                <w:color w:val="000000"/>
                <w:sz w:val="22"/>
                <w:szCs w:val="22"/>
                <w:lang w:val="vi-VN" w:eastAsia="vi-VN"/>
              </w:rPr>
              <w:t>AUTH_ID</w:t>
            </w:r>
          </w:p>
          <w:p w14:paraId="57DF5971"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FROM</w:t>
            </w:r>
            <w:r w:rsidRPr="000F57E3">
              <w:rPr>
                <w:bCs/>
                <w:color w:val="000000"/>
                <w:sz w:val="22"/>
                <w:szCs w:val="22"/>
                <w:lang w:val="vi-VN" w:eastAsia="vi-VN"/>
              </w:rPr>
              <w:t xml:space="preserve"> TBAADM</w:t>
            </w:r>
            <w:r w:rsidRPr="000F57E3">
              <w:rPr>
                <w:bCs/>
                <w:color w:val="000080"/>
                <w:sz w:val="22"/>
                <w:szCs w:val="22"/>
                <w:lang w:val="vi-VN" w:eastAsia="vi-VN"/>
              </w:rPr>
              <w:t>.</w:t>
            </w:r>
            <w:r w:rsidRPr="000F57E3">
              <w:rPr>
                <w:bCs/>
                <w:color w:val="000000"/>
                <w:sz w:val="22"/>
                <w:szCs w:val="22"/>
                <w:lang w:val="vi-VN" w:eastAsia="vi-VN"/>
              </w:rPr>
              <w:t xml:space="preserve">ADT         </w:t>
            </w:r>
          </w:p>
          <w:p w14:paraId="2E771799"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WHERE</w:t>
            </w:r>
            <w:r w:rsidRPr="000F57E3">
              <w:rPr>
                <w:bCs/>
                <w:color w:val="000000"/>
                <w:sz w:val="22"/>
                <w:szCs w:val="22"/>
                <w:lang w:val="vi-VN" w:eastAsia="vi-VN"/>
              </w:rPr>
              <w:t xml:space="preserve"> </w:t>
            </w:r>
            <w:r w:rsidRPr="002A488C">
              <w:rPr>
                <w:b/>
                <w:color w:val="000000"/>
                <w:sz w:val="22"/>
                <w:szCs w:val="22"/>
                <w:lang w:val="vi-VN" w:eastAsia="vi-VN"/>
              </w:rPr>
              <w:t>ADT</w:t>
            </w:r>
            <w:r w:rsidRPr="002A488C">
              <w:rPr>
                <w:b/>
                <w:color w:val="000000"/>
                <w:sz w:val="22"/>
                <w:szCs w:val="22"/>
                <w:lang w:eastAsia="vi-VN"/>
              </w:rPr>
              <w:t>.</w:t>
            </w:r>
            <w:r w:rsidRPr="002A488C">
              <w:rPr>
                <w:b/>
                <w:color w:val="000000"/>
                <w:sz w:val="22"/>
                <w:szCs w:val="22"/>
                <w:lang w:val="vi-VN" w:eastAsia="vi-VN"/>
              </w:rPr>
              <w:t>ACID</w:t>
            </w:r>
            <w:r w:rsidRPr="000F57E3">
              <w:rPr>
                <w:bCs/>
                <w:color w:val="000000"/>
                <w:sz w:val="22"/>
                <w:szCs w:val="22"/>
                <w:lang w:val="vi-VN" w:eastAsia="vi-VN"/>
              </w:rPr>
              <w:t xml:space="preserve"> </w:t>
            </w:r>
            <w:r w:rsidRPr="000F57E3">
              <w:rPr>
                <w:bCs/>
                <w:color w:val="000080"/>
                <w:sz w:val="22"/>
                <w:szCs w:val="22"/>
                <w:lang w:val="vi-VN" w:eastAsia="vi-VN"/>
              </w:rPr>
              <w:t>=</w:t>
            </w:r>
            <w:r w:rsidRPr="000F57E3">
              <w:rPr>
                <w:bCs/>
                <w:color w:val="000000"/>
                <w:sz w:val="22"/>
                <w:szCs w:val="22"/>
                <w:lang w:val="vi-VN" w:eastAsia="vi-VN"/>
              </w:rPr>
              <w:t xml:space="preserve"> </w:t>
            </w:r>
            <w:r w:rsidRPr="00B573F6">
              <w:rPr>
                <w:b/>
                <w:color w:val="000000"/>
                <w:sz w:val="22"/>
                <w:szCs w:val="22"/>
                <w:lang w:val="vi-VN" w:eastAsia="vi-VN"/>
              </w:rPr>
              <w:t>GAM</w:t>
            </w:r>
            <w:r w:rsidRPr="00B573F6">
              <w:rPr>
                <w:b/>
                <w:color w:val="000080"/>
                <w:sz w:val="22"/>
                <w:szCs w:val="22"/>
                <w:lang w:val="vi-VN" w:eastAsia="vi-VN"/>
              </w:rPr>
              <w:t>.</w:t>
            </w:r>
            <w:r w:rsidRPr="00B573F6">
              <w:rPr>
                <w:b/>
                <w:color w:val="000000"/>
                <w:sz w:val="22"/>
                <w:szCs w:val="22"/>
                <w:lang w:val="vi-VN" w:eastAsia="vi-VN"/>
              </w:rPr>
              <w:t>ACID</w:t>
            </w:r>
            <w:r w:rsidRPr="000F57E3">
              <w:rPr>
                <w:bCs/>
                <w:color w:val="000000"/>
                <w:sz w:val="22"/>
                <w:szCs w:val="22"/>
                <w:lang w:val="vi-VN" w:eastAsia="vi-VN"/>
              </w:rPr>
              <w:t xml:space="preserve">       </w:t>
            </w:r>
          </w:p>
          <w:p w14:paraId="29D1105D"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AND</w:t>
            </w:r>
            <w:r w:rsidRPr="000F57E3">
              <w:rPr>
                <w:bCs/>
                <w:color w:val="000000"/>
                <w:sz w:val="22"/>
                <w:szCs w:val="22"/>
                <w:lang w:val="vi-VN" w:eastAsia="vi-VN"/>
              </w:rPr>
              <w:t xml:space="preserve"> AD</w:t>
            </w:r>
            <w:r w:rsidRPr="00F515B0">
              <w:rPr>
                <w:bCs/>
                <w:color w:val="000000"/>
                <w:sz w:val="22"/>
                <w:szCs w:val="22"/>
                <w:lang w:eastAsia="vi-VN"/>
              </w:rPr>
              <w:t>T.</w:t>
            </w:r>
            <w:r w:rsidRPr="000F57E3">
              <w:rPr>
                <w:bCs/>
                <w:color w:val="000000"/>
                <w:sz w:val="22"/>
                <w:szCs w:val="22"/>
                <w:lang w:val="vi-VN" w:eastAsia="vi-VN"/>
              </w:rPr>
              <w:t xml:space="preserve">TABLE_NAME </w:t>
            </w:r>
            <w:r w:rsidRPr="000F57E3">
              <w:rPr>
                <w:bCs/>
                <w:color w:val="000080"/>
                <w:sz w:val="22"/>
                <w:szCs w:val="22"/>
                <w:lang w:val="vi-VN" w:eastAsia="vi-VN"/>
              </w:rPr>
              <w:t>=</w:t>
            </w:r>
            <w:r w:rsidRPr="000F57E3">
              <w:rPr>
                <w:bCs/>
                <w:color w:val="000000"/>
                <w:sz w:val="22"/>
                <w:szCs w:val="22"/>
                <w:lang w:val="vi-VN" w:eastAsia="vi-VN"/>
              </w:rPr>
              <w:t xml:space="preserve"> </w:t>
            </w:r>
            <w:r w:rsidRPr="000F57E3">
              <w:rPr>
                <w:bCs/>
                <w:color w:val="FF0000"/>
                <w:sz w:val="22"/>
                <w:szCs w:val="22"/>
                <w:lang w:val="vi-VN" w:eastAsia="vi-VN"/>
              </w:rPr>
              <w:t>'GAM'</w:t>
            </w:r>
            <w:r w:rsidRPr="000F57E3">
              <w:rPr>
                <w:bCs/>
                <w:color w:val="000000"/>
                <w:sz w:val="22"/>
                <w:szCs w:val="22"/>
                <w:lang w:val="vi-VN" w:eastAsia="vi-VN"/>
              </w:rPr>
              <w:t xml:space="preserve">      </w:t>
            </w:r>
          </w:p>
          <w:p w14:paraId="546D9A13" w14:textId="77777777" w:rsidR="006A522F" w:rsidRPr="000F57E3" w:rsidRDefault="006A522F" w:rsidP="00415767">
            <w:pPr>
              <w:shd w:val="clear" w:color="auto" w:fill="FFFFFF"/>
              <w:rPr>
                <w:bCs/>
                <w:color w:val="000000"/>
                <w:lang w:val="vi-VN" w:eastAsia="vi-VN"/>
              </w:rPr>
            </w:pPr>
            <w:r w:rsidRPr="000F57E3">
              <w:rPr>
                <w:bCs/>
                <w:color w:val="0000FF"/>
                <w:sz w:val="22"/>
                <w:szCs w:val="22"/>
                <w:lang w:val="vi-VN" w:eastAsia="vi-VN"/>
              </w:rPr>
              <w:t>AND</w:t>
            </w:r>
            <w:r w:rsidRPr="000F57E3">
              <w:rPr>
                <w:bCs/>
                <w:color w:val="000000"/>
                <w:sz w:val="22"/>
                <w:szCs w:val="22"/>
                <w:lang w:val="vi-VN" w:eastAsia="vi-VN"/>
              </w:rPr>
              <w:t xml:space="preserve"> AD</w:t>
            </w:r>
            <w:r w:rsidRPr="00F515B0">
              <w:rPr>
                <w:bCs/>
                <w:color w:val="000000"/>
                <w:sz w:val="22"/>
                <w:szCs w:val="22"/>
                <w:lang w:eastAsia="vi-VN"/>
              </w:rPr>
              <w:t>T.</w:t>
            </w:r>
            <w:r w:rsidRPr="000F57E3">
              <w:rPr>
                <w:bCs/>
                <w:color w:val="000000"/>
                <w:sz w:val="22"/>
                <w:szCs w:val="22"/>
                <w:lang w:val="vi-VN" w:eastAsia="vi-VN"/>
              </w:rPr>
              <w:t xml:space="preserve">FUNC_CODE </w:t>
            </w:r>
            <w:r w:rsidRPr="000F57E3">
              <w:rPr>
                <w:bCs/>
                <w:color w:val="000080"/>
                <w:sz w:val="22"/>
                <w:szCs w:val="22"/>
                <w:lang w:val="vi-VN" w:eastAsia="vi-VN"/>
              </w:rPr>
              <w:t>=</w:t>
            </w:r>
            <w:r w:rsidRPr="000F57E3">
              <w:rPr>
                <w:bCs/>
                <w:color w:val="000000"/>
                <w:sz w:val="22"/>
                <w:szCs w:val="22"/>
                <w:lang w:val="vi-VN" w:eastAsia="vi-VN"/>
              </w:rPr>
              <w:t xml:space="preserve"> </w:t>
            </w:r>
            <w:r w:rsidRPr="000F57E3">
              <w:rPr>
                <w:bCs/>
                <w:color w:val="FF0000"/>
                <w:sz w:val="22"/>
                <w:szCs w:val="22"/>
                <w:lang w:val="vi-VN" w:eastAsia="vi-VN"/>
              </w:rPr>
              <w:t>'A'</w:t>
            </w:r>
            <w:r w:rsidRPr="000F57E3">
              <w:rPr>
                <w:bCs/>
                <w:color w:val="000000"/>
                <w:sz w:val="22"/>
                <w:szCs w:val="22"/>
                <w:lang w:val="vi-VN" w:eastAsia="vi-VN"/>
              </w:rPr>
              <w:t xml:space="preserve">     </w:t>
            </w:r>
          </w:p>
          <w:p w14:paraId="0BBCA006" w14:textId="77777777" w:rsidR="006A522F" w:rsidRPr="00F515B0" w:rsidRDefault="006A522F" w:rsidP="00415767">
            <w:pPr>
              <w:shd w:val="clear" w:color="auto" w:fill="FFFFFF"/>
              <w:rPr>
                <w:bCs/>
                <w:lang w:val="vi-VN" w:eastAsia="vi-VN"/>
              </w:rPr>
            </w:pPr>
            <w:r w:rsidRPr="000F57E3">
              <w:rPr>
                <w:bCs/>
                <w:color w:val="0000FF"/>
                <w:sz w:val="22"/>
                <w:szCs w:val="22"/>
                <w:lang w:val="vi-VN" w:eastAsia="vi-VN"/>
              </w:rPr>
              <w:t>AND</w:t>
            </w:r>
            <w:r w:rsidRPr="000F57E3">
              <w:rPr>
                <w:bCs/>
                <w:color w:val="000000"/>
                <w:sz w:val="22"/>
                <w:szCs w:val="22"/>
                <w:lang w:val="vi-VN" w:eastAsia="vi-VN"/>
              </w:rPr>
              <w:t xml:space="preserve"> </w:t>
            </w:r>
            <w:r w:rsidRPr="000F57E3">
              <w:rPr>
                <w:bCs/>
                <w:color w:val="0000FF"/>
                <w:sz w:val="22"/>
                <w:szCs w:val="22"/>
                <w:lang w:val="vi-VN" w:eastAsia="vi-VN"/>
              </w:rPr>
              <w:t>ROWNUM</w:t>
            </w:r>
            <w:r w:rsidRPr="000F57E3">
              <w:rPr>
                <w:bCs/>
                <w:color w:val="000000"/>
                <w:sz w:val="22"/>
                <w:szCs w:val="22"/>
                <w:lang w:val="vi-VN" w:eastAsia="vi-VN"/>
              </w:rPr>
              <w:t xml:space="preserve"> </w:t>
            </w:r>
            <w:r w:rsidRPr="000F57E3">
              <w:rPr>
                <w:bCs/>
                <w:color w:val="000080"/>
                <w:sz w:val="22"/>
                <w:szCs w:val="22"/>
                <w:lang w:val="vi-VN" w:eastAsia="vi-VN"/>
              </w:rPr>
              <w:t>=</w:t>
            </w:r>
            <w:r w:rsidRPr="000F57E3">
              <w:rPr>
                <w:bCs/>
                <w:color w:val="000000"/>
                <w:sz w:val="22"/>
                <w:szCs w:val="22"/>
                <w:lang w:val="vi-VN" w:eastAsia="vi-VN"/>
              </w:rPr>
              <w:t xml:space="preserve"> </w:t>
            </w:r>
            <w:r w:rsidRPr="000F57E3">
              <w:rPr>
                <w:bCs/>
                <w:color w:val="FF8000"/>
                <w:sz w:val="22"/>
                <w:szCs w:val="22"/>
                <w:lang w:val="vi-VN" w:eastAsia="vi-VN"/>
              </w:rPr>
              <w:t>1</w:t>
            </w:r>
          </w:p>
        </w:tc>
      </w:tr>
      <w:tr w:rsidR="006A522F" w:rsidRPr="00F515B0" w14:paraId="411AF434" w14:textId="77777777" w:rsidTr="00415767">
        <w:trPr>
          <w:trHeight w:val="289"/>
        </w:trPr>
        <w:tc>
          <w:tcPr>
            <w:tcW w:w="704" w:type="dxa"/>
            <w:tcBorders>
              <w:top w:val="single" w:sz="4" w:space="0" w:color="auto"/>
              <w:left w:val="single" w:sz="4" w:space="0" w:color="auto"/>
              <w:bottom w:val="single" w:sz="4" w:space="0" w:color="auto"/>
              <w:right w:val="single" w:sz="4" w:space="0" w:color="auto"/>
            </w:tcBorders>
            <w:shd w:val="clear" w:color="auto" w:fill="auto"/>
          </w:tcPr>
          <w:p w14:paraId="4F001CF1" w14:textId="77777777" w:rsidR="006A522F" w:rsidRPr="00F515B0" w:rsidRDefault="006A522F" w:rsidP="00415767">
            <w:pPr>
              <w:jc w:val="center"/>
              <w:rPr>
                <w:bCs/>
              </w:rPr>
            </w:pPr>
            <w:r w:rsidRPr="00F515B0">
              <w:rPr>
                <w:sz w:val="22"/>
                <w:szCs w:val="22"/>
              </w:rPr>
              <w:t>29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2632689" w14:textId="77777777" w:rsidR="006A522F" w:rsidRPr="00F515B0" w:rsidRDefault="006A522F" w:rsidP="00415767">
            <w:pPr>
              <w:rPr>
                <w:bCs/>
              </w:rPr>
            </w:pPr>
            <w:r w:rsidRPr="00F515B0">
              <w:rPr>
                <w:sz w:val="22"/>
                <w:szCs w:val="22"/>
              </w:rPr>
              <w:t>DSA_NAME</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40CA3F92" w14:textId="77777777" w:rsidR="006A522F" w:rsidRPr="00F515B0" w:rsidRDefault="006A522F" w:rsidP="00415767">
            <w:pPr>
              <w:rPr>
                <w:bCs/>
              </w:rPr>
            </w:pPr>
            <w:r w:rsidRPr="00F515B0">
              <w:rPr>
                <w:b/>
                <w:sz w:val="22"/>
                <w:szCs w:val="22"/>
              </w:rPr>
              <w:t>Bước 1:</w:t>
            </w:r>
            <w:r w:rsidRPr="00F515B0">
              <w:rPr>
                <w:sz w:val="22"/>
                <w:szCs w:val="22"/>
              </w:rPr>
              <w:t xml:space="preserve"> Liên kết (LEFT JOIN) với bảng CUSTOM.C_OTHER với điều kiện sau:</w:t>
            </w:r>
          </w:p>
          <w:p w14:paraId="29F589CD" w14:textId="77777777" w:rsidR="006A522F" w:rsidRPr="00F515B0" w:rsidRDefault="006A522F" w:rsidP="00415767">
            <w:pPr>
              <w:rPr>
                <w:bCs/>
              </w:rPr>
            </w:pPr>
          </w:p>
          <w:p w14:paraId="4BB43512" w14:textId="77777777" w:rsidR="006A522F" w:rsidRPr="00F515B0" w:rsidRDefault="006A522F" w:rsidP="00415767">
            <w:pPr>
              <w:rPr>
                <w:bCs/>
              </w:rPr>
            </w:pPr>
            <w:r w:rsidRPr="00F515B0">
              <w:rPr>
                <w:sz w:val="22"/>
                <w:szCs w:val="22"/>
              </w:rPr>
              <w:t>GAM.FORACID = C_OTHER.ACCT_NUM</w:t>
            </w:r>
          </w:p>
          <w:p w14:paraId="5B64C4D6" w14:textId="77777777" w:rsidR="006A522F" w:rsidRPr="002A488C" w:rsidRDefault="006A522F" w:rsidP="00415767">
            <w:pPr>
              <w:rPr>
                <w:color w:val="0000FF"/>
                <w:lang w:val="vi-VN"/>
              </w:rPr>
            </w:pPr>
            <w:r w:rsidRPr="00F515B0">
              <w:rPr>
                <w:color w:val="0000FF"/>
                <w:sz w:val="22"/>
                <w:szCs w:val="22"/>
                <w:lang w:val="vi-VN"/>
              </w:rPr>
              <w:t xml:space="preserve">AND </w:t>
            </w:r>
            <w:r w:rsidRPr="00F515B0">
              <w:rPr>
                <w:sz w:val="22"/>
                <w:szCs w:val="22"/>
              </w:rPr>
              <w:t>GAM.BANK_ID = C_OTHER.BANK_ID</w:t>
            </w:r>
          </w:p>
          <w:p w14:paraId="43E022A7" w14:textId="77777777" w:rsidR="006A522F" w:rsidRPr="00F515B0" w:rsidRDefault="006A522F" w:rsidP="00415767">
            <w:pPr>
              <w:rPr>
                <w:bCs/>
              </w:rPr>
            </w:pPr>
          </w:p>
          <w:p w14:paraId="089E4381" w14:textId="77777777" w:rsidR="006A522F" w:rsidRPr="00F515B0" w:rsidRDefault="006A522F" w:rsidP="00415767">
            <w:pPr>
              <w:rPr>
                <w:bCs/>
              </w:rPr>
            </w:pPr>
            <w:r w:rsidRPr="00F515B0">
              <w:rPr>
                <w:b/>
                <w:sz w:val="22"/>
                <w:szCs w:val="22"/>
              </w:rPr>
              <w:t>Bước 2:</w:t>
            </w:r>
            <w:r w:rsidRPr="00F515B0">
              <w:rPr>
                <w:sz w:val="22"/>
                <w:szCs w:val="22"/>
              </w:rPr>
              <w:t xml:space="preserve"> Liên kết (LEFT JOIN) với bảng TBAADM.DSAM với điều kiện sau:</w:t>
            </w:r>
          </w:p>
          <w:p w14:paraId="3A904F61" w14:textId="77777777" w:rsidR="006A522F" w:rsidRPr="00F515B0" w:rsidRDefault="006A522F" w:rsidP="00415767">
            <w:pPr>
              <w:rPr>
                <w:bCs/>
              </w:rPr>
            </w:pPr>
          </w:p>
          <w:p w14:paraId="4D4219D3" w14:textId="77777777" w:rsidR="006A522F" w:rsidRPr="00F515B0" w:rsidRDefault="006A522F" w:rsidP="00415767">
            <w:pPr>
              <w:rPr>
                <w:bCs/>
              </w:rPr>
            </w:pPr>
            <w:r w:rsidRPr="00F515B0">
              <w:rPr>
                <w:sz w:val="22"/>
                <w:szCs w:val="22"/>
              </w:rPr>
              <w:t>C_OTHER.INT_DSA_ID = DSAM.DSA_ID</w:t>
            </w:r>
          </w:p>
          <w:p w14:paraId="7BE58878" w14:textId="77777777" w:rsidR="006A522F" w:rsidRPr="002A488C" w:rsidRDefault="006A522F" w:rsidP="00415767">
            <w:pPr>
              <w:rPr>
                <w:color w:val="0000FF"/>
                <w:lang w:val="vi-VN"/>
              </w:rPr>
            </w:pPr>
            <w:r w:rsidRPr="00F515B0">
              <w:rPr>
                <w:color w:val="0000FF"/>
                <w:sz w:val="22"/>
                <w:szCs w:val="22"/>
                <w:lang w:val="vi-VN"/>
              </w:rPr>
              <w:t xml:space="preserve">AND </w:t>
            </w:r>
            <w:r w:rsidRPr="00F515B0">
              <w:rPr>
                <w:sz w:val="22"/>
                <w:szCs w:val="22"/>
              </w:rPr>
              <w:t>C_OTHER.BANK_ID = DSAM.BANK_ID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tcPr>
          <w:p w14:paraId="2FB1551D" w14:textId="77777777" w:rsidR="006A522F" w:rsidRPr="00F515B0" w:rsidRDefault="006A522F" w:rsidP="00415767">
            <w:pPr>
              <w:rPr>
                <w:bCs/>
              </w:rPr>
            </w:pPr>
            <w:r w:rsidRPr="00F515B0">
              <w:rPr>
                <w:sz w:val="22"/>
                <w:szCs w:val="22"/>
              </w:rPr>
              <w:t>DSAM.DSA_ID|| ' - ' || DSAM.DSA_NAME</w:t>
            </w:r>
          </w:p>
        </w:tc>
      </w:tr>
    </w:tbl>
    <w:p w14:paraId="42175159" w14:textId="77777777" w:rsidR="006A522F" w:rsidRPr="004C7E39" w:rsidRDefault="006A522F" w:rsidP="006A522F">
      <w:pPr>
        <w:spacing w:after="200" w:line="276" w:lineRule="auto"/>
      </w:pPr>
    </w:p>
    <w:p w14:paraId="139890BC" w14:textId="77777777" w:rsidR="006A522F" w:rsidRDefault="006A522F" w:rsidP="006A522F">
      <w:pPr>
        <w:pStyle w:val="Heading3"/>
      </w:pPr>
      <w:bookmarkStart w:id="1183" w:name="_TF_CRM_01"/>
      <w:bookmarkStart w:id="1184" w:name="_Toc108106105"/>
      <w:bookmarkStart w:id="1185" w:name="_Toc112677039"/>
      <w:bookmarkEnd w:id="1183"/>
      <w:r w:rsidRPr="004C7E39">
        <w:t>TF_CRM</w:t>
      </w:r>
      <w:bookmarkEnd w:id="1184"/>
      <w:r w:rsidRPr="004C7E39">
        <w:t>_01</w:t>
      </w:r>
      <w:bookmarkEnd w:id="1185"/>
    </w:p>
    <w:tbl>
      <w:tblPr>
        <w:tblW w:w="153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2436"/>
        <w:gridCol w:w="6390"/>
        <w:gridCol w:w="5850"/>
      </w:tblGrid>
      <w:tr w:rsidR="006A522F" w:rsidRPr="00DA156F" w14:paraId="165DAC5F" w14:textId="77777777" w:rsidTr="00415767">
        <w:trPr>
          <w:trHeight w:val="289"/>
          <w:tblHeader/>
        </w:trPr>
        <w:tc>
          <w:tcPr>
            <w:tcW w:w="624" w:type="dxa"/>
            <w:tcBorders>
              <w:top w:val="single" w:sz="4" w:space="0" w:color="auto"/>
              <w:left w:val="single" w:sz="4" w:space="0" w:color="auto"/>
              <w:bottom w:val="single" w:sz="4" w:space="0" w:color="auto"/>
              <w:right w:val="single" w:sz="4" w:space="0" w:color="auto"/>
            </w:tcBorders>
            <w:shd w:val="clear" w:color="auto" w:fill="002060"/>
            <w:hideMark/>
          </w:tcPr>
          <w:p w14:paraId="5EF5481F" w14:textId="77777777" w:rsidR="006A522F" w:rsidRPr="00DA156F" w:rsidRDefault="006A522F" w:rsidP="00415767">
            <w:pPr>
              <w:spacing w:line="276" w:lineRule="auto"/>
              <w:ind w:left="-120"/>
              <w:jc w:val="center"/>
              <w:rPr>
                <w:b/>
                <w:bCs/>
                <w:color w:val="FFFFFF"/>
              </w:rPr>
            </w:pPr>
            <w:r w:rsidRPr="00DA156F">
              <w:rPr>
                <w:b/>
                <w:bCs/>
                <w:color w:val="FFFFFF"/>
                <w:sz w:val="22"/>
                <w:szCs w:val="22"/>
              </w:rPr>
              <w:t xml:space="preserve">  </w:t>
            </w:r>
            <w:bookmarkStart w:id="1186" w:name="_Hlk107574615"/>
            <w:r w:rsidRPr="00DA156F">
              <w:rPr>
                <w:b/>
                <w:bCs/>
                <w:color w:val="FFFFFF"/>
                <w:sz w:val="22"/>
                <w:szCs w:val="22"/>
              </w:rPr>
              <w:t>STT</w:t>
            </w:r>
          </w:p>
        </w:tc>
        <w:tc>
          <w:tcPr>
            <w:tcW w:w="2436"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02DCC693" w14:textId="77777777" w:rsidR="006A522F" w:rsidRPr="00DA156F" w:rsidRDefault="006A522F" w:rsidP="00415767">
            <w:pPr>
              <w:spacing w:line="276" w:lineRule="auto"/>
              <w:jc w:val="center"/>
              <w:rPr>
                <w:b/>
                <w:bCs/>
                <w:color w:val="FFFFFF"/>
              </w:rPr>
            </w:pPr>
            <w:r w:rsidRPr="00DA156F">
              <w:rPr>
                <w:b/>
                <w:bCs/>
                <w:color w:val="FFFFFF"/>
                <w:sz w:val="22"/>
                <w:szCs w:val="22"/>
              </w:rPr>
              <w:t>Nội dung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002060"/>
            <w:noWrap/>
            <w:hideMark/>
          </w:tcPr>
          <w:p w14:paraId="6ABAABCC" w14:textId="77777777" w:rsidR="006A522F" w:rsidRPr="00DA156F" w:rsidRDefault="006A522F" w:rsidP="00415767">
            <w:pPr>
              <w:spacing w:line="276" w:lineRule="auto"/>
              <w:jc w:val="center"/>
              <w:rPr>
                <w:b/>
                <w:bCs/>
                <w:color w:val="FFFFFF"/>
              </w:rPr>
            </w:pPr>
            <w:r w:rsidRPr="00DA156F">
              <w:rPr>
                <w:b/>
                <w:bCs/>
                <w:color w:val="FFFFFF"/>
                <w:sz w:val="22"/>
                <w:szCs w:val="22"/>
              </w:rPr>
              <w:t>Cách trích xuất dữ liệu</w:t>
            </w:r>
          </w:p>
        </w:tc>
      </w:tr>
      <w:tr w:rsidR="006A522F" w:rsidRPr="00DA156F" w14:paraId="7D34EDFC" w14:textId="77777777" w:rsidTr="00415767">
        <w:trPr>
          <w:trHeight w:val="289"/>
          <w:tblHeader/>
        </w:trPr>
        <w:tc>
          <w:tcPr>
            <w:tcW w:w="624" w:type="dxa"/>
            <w:tcBorders>
              <w:top w:val="single" w:sz="4" w:space="0" w:color="auto"/>
              <w:left w:val="single" w:sz="4" w:space="0" w:color="auto"/>
              <w:bottom w:val="single" w:sz="4" w:space="0" w:color="auto"/>
              <w:right w:val="single" w:sz="4" w:space="0" w:color="auto"/>
            </w:tcBorders>
            <w:shd w:val="clear" w:color="auto" w:fill="002060"/>
          </w:tcPr>
          <w:p w14:paraId="22AA7B46" w14:textId="77777777" w:rsidR="006A522F" w:rsidRPr="00DA156F" w:rsidRDefault="006A522F" w:rsidP="00415767">
            <w:pPr>
              <w:spacing w:line="276" w:lineRule="auto"/>
              <w:jc w:val="center"/>
              <w:rPr>
                <w:b/>
                <w:bCs/>
                <w:color w:val="FFFFFF"/>
              </w:rPr>
            </w:pPr>
          </w:p>
        </w:tc>
        <w:tc>
          <w:tcPr>
            <w:tcW w:w="2436" w:type="dxa"/>
            <w:vMerge/>
            <w:tcBorders>
              <w:top w:val="single" w:sz="4" w:space="0" w:color="auto"/>
              <w:left w:val="single" w:sz="4" w:space="0" w:color="auto"/>
              <w:bottom w:val="single" w:sz="4" w:space="0" w:color="auto"/>
              <w:right w:val="single" w:sz="4" w:space="0" w:color="auto"/>
            </w:tcBorders>
            <w:vAlign w:val="center"/>
            <w:hideMark/>
          </w:tcPr>
          <w:p w14:paraId="01480034" w14:textId="77777777" w:rsidR="006A522F" w:rsidRPr="00DA156F" w:rsidRDefault="006A522F" w:rsidP="00415767">
            <w:pPr>
              <w:spacing w:line="276" w:lineRule="auto"/>
              <w:rPr>
                <w:b/>
                <w:bCs/>
                <w:color w:val="FFFFFF"/>
              </w:rPr>
            </w:pPr>
          </w:p>
        </w:tc>
        <w:tc>
          <w:tcPr>
            <w:tcW w:w="6390" w:type="dxa"/>
            <w:tcBorders>
              <w:top w:val="single" w:sz="4" w:space="0" w:color="auto"/>
              <w:left w:val="single" w:sz="4" w:space="0" w:color="auto"/>
              <w:bottom w:val="single" w:sz="4" w:space="0" w:color="auto"/>
              <w:right w:val="single" w:sz="4" w:space="0" w:color="auto"/>
            </w:tcBorders>
            <w:shd w:val="clear" w:color="auto" w:fill="002060"/>
            <w:noWrap/>
            <w:hideMark/>
          </w:tcPr>
          <w:p w14:paraId="423C8137" w14:textId="77777777" w:rsidR="006A522F" w:rsidRPr="00DA156F" w:rsidRDefault="006A522F" w:rsidP="00415767">
            <w:pPr>
              <w:spacing w:line="276" w:lineRule="auto"/>
              <w:jc w:val="center"/>
              <w:rPr>
                <w:b/>
                <w:bCs/>
                <w:color w:val="FFFFFF"/>
              </w:rPr>
            </w:pPr>
            <w:r w:rsidRPr="00DA156F">
              <w:rPr>
                <w:b/>
                <w:bCs/>
                <w:color w:val="FFFFFF"/>
                <w:sz w:val="22"/>
                <w:szCs w:val="22"/>
              </w:rPr>
              <w:t>Điều kiện</w:t>
            </w:r>
          </w:p>
        </w:tc>
        <w:tc>
          <w:tcPr>
            <w:tcW w:w="5850" w:type="dxa"/>
            <w:tcBorders>
              <w:top w:val="single" w:sz="4" w:space="0" w:color="auto"/>
              <w:left w:val="single" w:sz="4" w:space="0" w:color="auto"/>
              <w:bottom w:val="single" w:sz="4" w:space="0" w:color="auto"/>
              <w:right w:val="single" w:sz="4" w:space="0" w:color="auto"/>
            </w:tcBorders>
            <w:shd w:val="clear" w:color="auto" w:fill="002060"/>
            <w:noWrap/>
            <w:hideMark/>
          </w:tcPr>
          <w:p w14:paraId="2635E8E9" w14:textId="77777777" w:rsidR="006A522F" w:rsidRPr="00DA156F" w:rsidRDefault="006A522F" w:rsidP="00415767">
            <w:pPr>
              <w:spacing w:line="276" w:lineRule="auto"/>
              <w:jc w:val="center"/>
              <w:rPr>
                <w:b/>
                <w:bCs/>
                <w:color w:val="FFFFFF"/>
              </w:rPr>
            </w:pPr>
            <w:r w:rsidRPr="00DA156F">
              <w:rPr>
                <w:b/>
                <w:bCs/>
                <w:color w:val="FFFFFF"/>
                <w:sz w:val="22"/>
                <w:szCs w:val="22"/>
              </w:rPr>
              <w:t>Tên trường</w:t>
            </w:r>
          </w:p>
        </w:tc>
      </w:tr>
      <w:tr w:rsidR="006A522F" w:rsidRPr="00DA156F" w14:paraId="0B7CA99D"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tcPr>
          <w:p w14:paraId="729AD75A" w14:textId="77777777" w:rsidR="006A522F" w:rsidRPr="00DA156F" w:rsidRDefault="006A522F" w:rsidP="00415767">
            <w:pPr>
              <w:spacing w:line="276" w:lineRule="auto"/>
              <w:jc w:val="center"/>
              <w:rPr>
                <w:bCs/>
              </w:rPr>
            </w:pPr>
          </w:p>
        </w:tc>
        <w:tc>
          <w:tcPr>
            <w:tcW w:w="2436" w:type="dxa"/>
            <w:tcBorders>
              <w:top w:val="single" w:sz="4" w:space="0" w:color="auto"/>
              <w:left w:val="single" w:sz="4" w:space="0" w:color="auto"/>
              <w:bottom w:val="single" w:sz="4" w:space="0" w:color="auto"/>
              <w:right w:val="single" w:sz="4" w:space="0" w:color="auto"/>
            </w:tcBorders>
            <w:hideMark/>
          </w:tcPr>
          <w:p w14:paraId="39448CCF" w14:textId="77777777" w:rsidR="006A522F" w:rsidRPr="00DA156F" w:rsidRDefault="006A522F" w:rsidP="00415767">
            <w:pPr>
              <w:spacing w:line="276" w:lineRule="auto"/>
              <w:rPr>
                <w:bCs/>
              </w:rPr>
            </w:pPr>
            <w:r w:rsidRPr="00DA156F">
              <w:rPr>
                <w:bCs/>
                <w:sz w:val="22"/>
                <w:szCs w:val="22"/>
              </w:rPr>
              <w:t>Điều kiện chung</w:t>
            </w:r>
          </w:p>
        </w:tc>
        <w:tc>
          <w:tcPr>
            <w:tcW w:w="12240" w:type="dxa"/>
            <w:gridSpan w:val="2"/>
            <w:tcBorders>
              <w:top w:val="single" w:sz="4" w:space="0" w:color="auto"/>
              <w:left w:val="single" w:sz="4" w:space="0" w:color="auto"/>
              <w:bottom w:val="single" w:sz="4" w:space="0" w:color="auto"/>
              <w:right w:val="single" w:sz="4" w:space="0" w:color="auto"/>
            </w:tcBorders>
            <w:noWrap/>
            <w:hideMark/>
          </w:tcPr>
          <w:p w14:paraId="15DAB772" w14:textId="77777777" w:rsidR="006A522F" w:rsidRDefault="006A522F" w:rsidP="00415767">
            <w:pPr>
              <w:spacing w:after="120" w:line="264" w:lineRule="auto"/>
              <w:rPr>
                <w:b/>
                <w:bCs/>
              </w:rPr>
            </w:pPr>
            <w:r w:rsidRPr="00DA156F">
              <w:rPr>
                <w:b/>
                <w:bCs/>
                <w:sz w:val="22"/>
                <w:szCs w:val="22"/>
              </w:rPr>
              <w:t xml:space="preserve">Lấy từ hệ thống FINCORE: </w:t>
            </w:r>
            <w:r w:rsidRPr="00DA156F">
              <w:rPr>
                <w:sz w:val="22"/>
                <w:szCs w:val="22"/>
              </w:rPr>
              <w:t xml:space="preserve">bảng </w:t>
            </w:r>
            <w:r w:rsidRPr="002E387F">
              <w:rPr>
                <w:b/>
                <w:bCs/>
                <w:sz w:val="22"/>
                <w:szCs w:val="22"/>
              </w:rPr>
              <w:t>TBAADM.GAM</w:t>
            </w:r>
            <w:r>
              <w:rPr>
                <w:b/>
                <w:bCs/>
                <w:sz w:val="22"/>
                <w:szCs w:val="22"/>
              </w:rPr>
              <w:t xml:space="preserve"> </w:t>
            </w:r>
            <w:r>
              <w:rPr>
                <w:sz w:val="22"/>
                <w:szCs w:val="22"/>
              </w:rPr>
              <w:t xml:space="preserve">và bảng tạm </w:t>
            </w:r>
            <w:r w:rsidRPr="00E009CC">
              <w:rPr>
                <w:b/>
                <w:bCs/>
                <w:sz w:val="22"/>
                <w:szCs w:val="22"/>
              </w:rPr>
              <w:t>T</w:t>
            </w:r>
            <w:r>
              <w:rPr>
                <w:b/>
                <w:bCs/>
                <w:sz w:val="22"/>
                <w:szCs w:val="22"/>
                <w:lang w:val="vi-VN"/>
              </w:rPr>
              <w:t>E</w:t>
            </w:r>
            <w:r w:rsidRPr="00E009CC">
              <w:rPr>
                <w:b/>
                <w:bCs/>
                <w:sz w:val="22"/>
                <w:szCs w:val="22"/>
              </w:rPr>
              <w:t>MP_FBH</w:t>
            </w:r>
          </w:p>
          <w:p w14:paraId="02BC4684" w14:textId="77777777" w:rsidR="006A522F" w:rsidRDefault="006A522F" w:rsidP="00415767">
            <w:pPr>
              <w:spacing w:after="120" w:line="264" w:lineRule="auto"/>
            </w:pPr>
            <w:r>
              <w:rPr>
                <w:sz w:val="22"/>
                <w:szCs w:val="22"/>
              </w:rPr>
              <w:t xml:space="preserve">Với bảng tạm </w:t>
            </w:r>
            <w:r w:rsidRPr="003856BE">
              <w:rPr>
                <w:b/>
                <w:bCs/>
                <w:sz w:val="22"/>
                <w:szCs w:val="22"/>
              </w:rPr>
              <w:t>T</w:t>
            </w:r>
            <w:r>
              <w:rPr>
                <w:b/>
                <w:bCs/>
                <w:sz w:val="22"/>
                <w:szCs w:val="22"/>
                <w:lang w:val="vi-VN"/>
              </w:rPr>
              <w:t>E</w:t>
            </w:r>
            <w:r w:rsidRPr="003856BE">
              <w:rPr>
                <w:b/>
                <w:bCs/>
                <w:sz w:val="22"/>
                <w:szCs w:val="22"/>
              </w:rPr>
              <w:t>MP_FBH</w:t>
            </w:r>
            <w:r>
              <w:rPr>
                <w:sz w:val="22"/>
                <w:szCs w:val="22"/>
              </w:rPr>
              <w:t xml:space="preserve"> được lấy từ 2 bảng TBAADM.FBH và TBAADM.FBM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8"/>
            </w:tblGrid>
            <w:tr w:rsidR="006A522F" w:rsidRPr="00043D7B" w14:paraId="7F8BD81E" w14:textId="77777777" w:rsidTr="00415767">
              <w:tc>
                <w:tcPr>
                  <w:tcW w:w="11948" w:type="dxa"/>
                  <w:shd w:val="clear" w:color="auto" w:fill="auto"/>
                </w:tcPr>
                <w:p w14:paraId="0BE9EEFA" w14:textId="77777777" w:rsidR="006A522F" w:rsidRPr="00D8563A" w:rsidRDefault="006A522F" w:rsidP="00415767">
                  <w:pPr>
                    <w:shd w:val="clear" w:color="auto" w:fill="FFFFFF"/>
                    <w:rPr>
                      <w:color w:val="000000"/>
                      <w:lang w:val="en-SG" w:eastAsia="en-SG"/>
                    </w:rPr>
                  </w:pPr>
                  <w:r w:rsidRPr="00D8563A">
                    <w:rPr>
                      <w:color w:val="0000FF"/>
                      <w:sz w:val="22"/>
                      <w:szCs w:val="22"/>
                      <w:lang w:val="en-SG" w:eastAsia="en-SG"/>
                    </w:rPr>
                    <w:t>SELECT</w:t>
                  </w:r>
                  <w:r w:rsidRPr="00D8563A">
                    <w:rPr>
                      <w:color w:val="000000"/>
                      <w:sz w:val="22"/>
                      <w:szCs w:val="22"/>
                      <w:lang w:val="en-SG" w:eastAsia="en-SG"/>
                    </w:rPr>
                    <w:t xml:space="preserve"> SOL_ID</w:t>
                  </w:r>
                  <w:r w:rsidRPr="00D8563A">
                    <w:rPr>
                      <w:color w:val="000080"/>
                      <w:sz w:val="22"/>
                      <w:szCs w:val="22"/>
                      <w:lang w:val="en-SG" w:eastAsia="en-SG"/>
                    </w:rPr>
                    <w:t>,</w:t>
                  </w:r>
                  <w:r w:rsidRPr="00D8563A">
                    <w:rPr>
                      <w:color w:val="000000"/>
                      <w:sz w:val="22"/>
                      <w:szCs w:val="22"/>
                      <w:lang w:val="en-SG" w:eastAsia="en-SG"/>
                    </w:rPr>
                    <w:t xml:space="preserve"> ACID</w:t>
                  </w:r>
                  <w:r w:rsidRPr="00D8563A">
                    <w:rPr>
                      <w:color w:val="000080"/>
                      <w:sz w:val="22"/>
                      <w:szCs w:val="22"/>
                      <w:lang w:val="en-SG" w:eastAsia="en-SG"/>
                    </w:rPr>
                    <w:t>,</w:t>
                  </w:r>
                  <w:r w:rsidRPr="00D8563A">
                    <w:rPr>
                      <w:color w:val="000000"/>
                      <w:sz w:val="22"/>
                      <w:szCs w:val="22"/>
                      <w:lang w:val="en-SG" w:eastAsia="en-SG"/>
                    </w:rPr>
                    <w:t xml:space="preserve"> PARTY_CODE</w:t>
                  </w:r>
                  <w:r w:rsidRPr="00D8563A">
                    <w:rPr>
                      <w:color w:val="000080"/>
                      <w:sz w:val="22"/>
                      <w:szCs w:val="22"/>
                      <w:lang w:val="en-SG" w:eastAsia="en-SG"/>
                    </w:rPr>
                    <w:t>,</w:t>
                  </w:r>
                  <w:r w:rsidRPr="00D8563A">
                    <w:rPr>
                      <w:color w:val="000000"/>
                      <w:sz w:val="22"/>
                      <w:szCs w:val="22"/>
                      <w:lang w:val="en-SG" w:eastAsia="en-SG"/>
                    </w:rPr>
                    <w:t xml:space="preserve"> TENKH</w:t>
                  </w:r>
                  <w:r w:rsidRPr="00D8563A">
                    <w:rPr>
                      <w:color w:val="000080"/>
                      <w:sz w:val="22"/>
                      <w:szCs w:val="22"/>
                      <w:lang w:val="en-SG" w:eastAsia="en-SG"/>
                    </w:rPr>
                    <w:t>,</w:t>
                  </w:r>
                  <w:r w:rsidRPr="00D8563A">
                    <w:rPr>
                      <w:color w:val="000000"/>
                      <w:sz w:val="22"/>
                      <w:szCs w:val="22"/>
                      <w:lang w:val="en-SG" w:eastAsia="en-SG"/>
                    </w:rPr>
                    <w:t xml:space="preserve"> SOGIAODICH</w:t>
                  </w:r>
                  <w:r w:rsidRPr="00D8563A">
                    <w:rPr>
                      <w:color w:val="000080"/>
                      <w:sz w:val="22"/>
                      <w:szCs w:val="22"/>
                      <w:lang w:val="en-SG" w:eastAsia="en-SG"/>
                    </w:rPr>
                    <w:t>,</w:t>
                  </w:r>
                  <w:r w:rsidRPr="00D8563A">
                    <w:rPr>
                      <w:color w:val="000000"/>
                      <w:sz w:val="22"/>
                      <w:szCs w:val="22"/>
                      <w:lang w:val="en-SG" w:eastAsia="en-SG"/>
                    </w:rPr>
                    <w:t xml:space="preserve"> NGAYGIAINGAN</w:t>
                  </w:r>
                  <w:r w:rsidRPr="00D8563A">
                    <w:rPr>
                      <w:color w:val="000080"/>
                      <w:sz w:val="22"/>
                      <w:szCs w:val="22"/>
                      <w:lang w:val="en-SG" w:eastAsia="en-SG"/>
                    </w:rPr>
                    <w:t>,</w:t>
                  </w:r>
                  <w:r w:rsidRPr="00D8563A">
                    <w:rPr>
                      <w:color w:val="000000"/>
                      <w:sz w:val="22"/>
                      <w:szCs w:val="22"/>
                      <w:lang w:val="en-SG" w:eastAsia="en-SG"/>
                    </w:rPr>
                    <w:t xml:space="preserve"> </w:t>
                  </w:r>
                </w:p>
                <w:p w14:paraId="2881A911"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MAGIAODICH</w:t>
                  </w:r>
                  <w:r w:rsidRPr="00D8563A">
                    <w:rPr>
                      <w:color w:val="000080"/>
                      <w:sz w:val="22"/>
                      <w:szCs w:val="22"/>
                      <w:lang w:val="en-SG" w:eastAsia="en-SG"/>
                    </w:rPr>
                    <w:t>,</w:t>
                  </w:r>
                  <w:r w:rsidRPr="00D8563A">
                    <w:rPr>
                      <w:color w:val="000000"/>
                      <w:sz w:val="22"/>
                      <w:szCs w:val="22"/>
                      <w:lang w:val="en-SG" w:eastAsia="en-SG"/>
                    </w:rPr>
                    <w:t xml:space="preserve"> INTEREST_RATE</w:t>
                  </w:r>
                  <w:r w:rsidRPr="00D8563A">
                    <w:rPr>
                      <w:color w:val="000080"/>
                      <w:sz w:val="22"/>
                      <w:szCs w:val="22"/>
                      <w:lang w:val="en-SG" w:eastAsia="en-SG"/>
                    </w:rPr>
                    <w:t>,</w:t>
                  </w:r>
                  <w:r w:rsidRPr="00D8563A">
                    <w:rPr>
                      <w:color w:val="000000"/>
                      <w:sz w:val="22"/>
                      <w:szCs w:val="22"/>
                      <w:lang w:val="en-SG" w:eastAsia="en-SG"/>
                    </w:rPr>
                    <w:t xml:space="preserve">  NGUYENTE</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00FF"/>
                      <w:sz w:val="22"/>
                      <w:szCs w:val="22"/>
                      <w:lang w:val="en-SG" w:eastAsia="en-SG"/>
                    </w:rPr>
                    <w:t>SUM</w:t>
                  </w:r>
                  <w:r w:rsidRPr="00D8563A">
                    <w:rPr>
                      <w:color w:val="000080"/>
                      <w:sz w:val="22"/>
                      <w:szCs w:val="22"/>
                      <w:lang w:val="en-SG" w:eastAsia="en-SG"/>
                    </w:rPr>
                    <w:t>(</w:t>
                  </w:r>
                  <w:r w:rsidRPr="00D8563A">
                    <w:rPr>
                      <w:color w:val="000000"/>
                      <w:sz w:val="22"/>
                      <w:szCs w:val="22"/>
                      <w:lang w:val="en-SG" w:eastAsia="en-SG"/>
                    </w:rPr>
                    <w:t>TRIGIA</w:t>
                  </w:r>
                  <w:r w:rsidRPr="00D8563A">
                    <w:rPr>
                      <w:color w:val="000080"/>
                      <w:sz w:val="22"/>
                      <w:szCs w:val="22"/>
                      <w:lang w:val="en-SG" w:eastAsia="en-SG"/>
                    </w:rPr>
                    <w:t>)</w:t>
                  </w:r>
                  <w:r w:rsidRPr="00D8563A">
                    <w:rPr>
                      <w:color w:val="000000"/>
                      <w:sz w:val="22"/>
                      <w:szCs w:val="22"/>
                      <w:lang w:val="en-SG" w:eastAsia="en-SG"/>
                    </w:rPr>
                    <w:t xml:space="preserve"> TRIGIA</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00FF"/>
                      <w:sz w:val="22"/>
                      <w:szCs w:val="22"/>
                      <w:lang w:val="en-SG" w:eastAsia="en-SG"/>
                    </w:rPr>
                    <w:t>SUM</w:t>
                  </w:r>
                  <w:r w:rsidRPr="00D8563A">
                    <w:rPr>
                      <w:color w:val="000080"/>
                      <w:sz w:val="22"/>
                      <w:szCs w:val="22"/>
                      <w:lang w:val="en-SG" w:eastAsia="en-SG"/>
                    </w:rPr>
                    <w:t>(</w:t>
                  </w:r>
                  <w:r w:rsidRPr="00D8563A">
                    <w:rPr>
                      <w:color w:val="000000"/>
                      <w:sz w:val="22"/>
                      <w:szCs w:val="22"/>
                      <w:lang w:val="en-SG" w:eastAsia="en-SG"/>
                    </w:rPr>
                    <w:t>DUNO</w:t>
                  </w:r>
                  <w:r w:rsidRPr="00D8563A">
                    <w:rPr>
                      <w:color w:val="000080"/>
                      <w:sz w:val="22"/>
                      <w:szCs w:val="22"/>
                      <w:lang w:val="en-SG" w:eastAsia="en-SG"/>
                    </w:rPr>
                    <w:t>)</w:t>
                  </w:r>
                  <w:r w:rsidRPr="00D8563A">
                    <w:rPr>
                      <w:color w:val="000000"/>
                      <w:sz w:val="22"/>
                      <w:szCs w:val="22"/>
                      <w:lang w:val="en-SG" w:eastAsia="en-SG"/>
                    </w:rPr>
                    <w:t xml:space="preserve"> DUNO</w:t>
                  </w:r>
                </w:p>
                <w:p w14:paraId="113FBD26" w14:textId="77777777" w:rsidR="006A522F" w:rsidRPr="00D8563A" w:rsidRDefault="006A522F" w:rsidP="00415767">
                  <w:pPr>
                    <w:shd w:val="clear" w:color="auto" w:fill="FFFFFF"/>
                    <w:rPr>
                      <w:color w:val="000000"/>
                      <w:lang w:val="en-SG" w:eastAsia="en-SG"/>
                    </w:rPr>
                  </w:pPr>
                  <w:r w:rsidRPr="00D8563A">
                    <w:rPr>
                      <w:color w:val="0000FF"/>
                      <w:sz w:val="22"/>
                      <w:szCs w:val="22"/>
                      <w:lang w:val="en-SG" w:eastAsia="en-SG"/>
                    </w:rPr>
                    <w:t>FROM</w:t>
                  </w:r>
                  <w:r w:rsidRPr="00D8563A">
                    <w:rPr>
                      <w:color w:val="000000"/>
                      <w:sz w:val="22"/>
                      <w:szCs w:val="22"/>
                      <w:lang w:val="en-SG" w:eastAsia="en-SG"/>
                    </w:rPr>
                    <w:t xml:space="preserve">    </w:t>
                  </w:r>
                </w:p>
                <w:p w14:paraId="55480613" w14:textId="77777777" w:rsidR="006A522F" w:rsidRPr="00D8563A" w:rsidRDefault="006A522F" w:rsidP="00415767">
                  <w:pPr>
                    <w:shd w:val="clear" w:color="auto" w:fill="FFFFFF"/>
                    <w:rPr>
                      <w:color w:val="000000"/>
                      <w:lang w:val="en-SG" w:eastAsia="en-SG"/>
                    </w:rPr>
                  </w:pPr>
                  <w:r w:rsidRPr="00D8563A">
                    <w:rPr>
                      <w:color w:val="000080"/>
                      <w:sz w:val="22"/>
                      <w:szCs w:val="22"/>
                      <w:lang w:val="en-SG" w:eastAsia="en-SG"/>
                    </w:rPr>
                    <w:lastRenderedPageBreak/>
                    <w:t>(</w:t>
                  </w:r>
                  <w:r w:rsidRPr="00D8563A">
                    <w:rPr>
                      <w:color w:val="000000"/>
                      <w:sz w:val="22"/>
                      <w:szCs w:val="22"/>
                      <w:lang w:val="en-SG" w:eastAsia="en-SG"/>
                    </w:rPr>
                    <w:t xml:space="preserve">   </w:t>
                  </w:r>
                  <w:r w:rsidRPr="00D8563A">
                    <w:rPr>
                      <w:color w:val="0000FF"/>
                      <w:sz w:val="22"/>
                      <w:szCs w:val="22"/>
                      <w:lang w:val="en-SG" w:eastAsia="en-SG"/>
                    </w:rPr>
                    <w:t>SELECT</w:t>
                  </w: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SOL_ID</w:t>
                  </w:r>
                  <w:r w:rsidRPr="00D8563A">
                    <w:rPr>
                      <w:color w:val="000080"/>
                      <w:sz w:val="22"/>
                      <w:szCs w:val="22"/>
                      <w:lang w:val="en-SG" w:eastAsia="en-SG"/>
                    </w:rPr>
                    <w:t>,</w:t>
                  </w:r>
                </w:p>
                <w:p w14:paraId="471DEFFD"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 xml:space="preserve">BP_ACID </w:t>
                  </w:r>
                  <w:r w:rsidRPr="00D8563A">
                    <w:rPr>
                      <w:color w:val="0000FF"/>
                      <w:sz w:val="22"/>
                      <w:szCs w:val="22"/>
                      <w:lang w:val="en-SG" w:eastAsia="en-SG"/>
                    </w:rPr>
                    <w:t>AS</w:t>
                  </w:r>
                  <w:r w:rsidRPr="00D8563A">
                    <w:rPr>
                      <w:color w:val="000000"/>
                      <w:sz w:val="22"/>
                      <w:szCs w:val="22"/>
                      <w:lang w:val="en-SG" w:eastAsia="en-SG"/>
                    </w:rPr>
                    <w:t xml:space="preserve"> ACID</w:t>
                  </w:r>
                  <w:r w:rsidRPr="00D8563A">
                    <w:rPr>
                      <w:color w:val="000080"/>
                      <w:sz w:val="22"/>
                      <w:szCs w:val="22"/>
                      <w:lang w:val="en-SG" w:eastAsia="en-SG"/>
                    </w:rPr>
                    <w:t>,</w:t>
                  </w:r>
                </w:p>
                <w:p w14:paraId="628CA06A"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PARTY_CODE</w:t>
                  </w:r>
                  <w:r w:rsidRPr="00D8563A">
                    <w:rPr>
                      <w:color w:val="000080"/>
                      <w:sz w:val="22"/>
                      <w:szCs w:val="22"/>
                      <w:lang w:val="en-SG" w:eastAsia="en-SG"/>
                    </w:rPr>
                    <w:t>,</w:t>
                  </w:r>
                </w:p>
                <w:p w14:paraId="47F2E4BD"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 xml:space="preserve">PARTY_NAME </w:t>
                  </w:r>
                  <w:r w:rsidRPr="00D8563A">
                    <w:rPr>
                      <w:color w:val="0000FF"/>
                      <w:sz w:val="22"/>
                      <w:szCs w:val="22"/>
                      <w:lang w:val="en-SG" w:eastAsia="en-SG"/>
                    </w:rPr>
                    <w:t>AS</w:t>
                  </w:r>
                  <w:r w:rsidRPr="00D8563A">
                    <w:rPr>
                      <w:color w:val="000000"/>
                      <w:sz w:val="22"/>
                      <w:szCs w:val="22"/>
                      <w:lang w:val="en-SG" w:eastAsia="en-SG"/>
                    </w:rPr>
                    <w:t xml:space="preserve"> TENKH</w:t>
                  </w:r>
                  <w:r w:rsidRPr="00D8563A">
                    <w:rPr>
                      <w:color w:val="000080"/>
                      <w:sz w:val="22"/>
                      <w:szCs w:val="22"/>
                      <w:lang w:val="en-SG" w:eastAsia="en-SG"/>
                    </w:rPr>
                    <w:t>,</w:t>
                  </w:r>
                </w:p>
                <w:p w14:paraId="4C3E0585"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 xml:space="preserve">BILL_B2K_ID </w:t>
                  </w:r>
                  <w:r w:rsidRPr="00D8563A">
                    <w:rPr>
                      <w:color w:val="0000FF"/>
                      <w:sz w:val="22"/>
                      <w:szCs w:val="22"/>
                      <w:lang w:val="en-SG" w:eastAsia="en-SG"/>
                    </w:rPr>
                    <w:t>AS</w:t>
                  </w:r>
                  <w:r w:rsidRPr="00D8563A">
                    <w:rPr>
                      <w:color w:val="000000"/>
                      <w:sz w:val="22"/>
                      <w:szCs w:val="22"/>
                      <w:lang w:val="en-SG" w:eastAsia="en-SG"/>
                    </w:rPr>
                    <w:t xml:space="preserve"> SOGIAODICH</w:t>
                  </w:r>
                  <w:r w:rsidRPr="00D8563A">
                    <w:rPr>
                      <w:color w:val="000080"/>
                      <w:sz w:val="22"/>
                      <w:szCs w:val="22"/>
                      <w:lang w:val="en-SG" w:eastAsia="en-SG"/>
                    </w:rPr>
                    <w:t>,</w:t>
                  </w:r>
                </w:p>
                <w:p w14:paraId="02669783"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 xml:space="preserve">BILL_DATE </w:t>
                  </w:r>
                  <w:r w:rsidRPr="00D8563A">
                    <w:rPr>
                      <w:color w:val="0000FF"/>
                      <w:sz w:val="22"/>
                      <w:szCs w:val="22"/>
                      <w:lang w:val="en-SG" w:eastAsia="en-SG"/>
                    </w:rPr>
                    <w:t>AS</w:t>
                  </w:r>
                  <w:r w:rsidRPr="00D8563A">
                    <w:rPr>
                      <w:color w:val="000000"/>
                      <w:sz w:val="22"/>
                      <w:szCs w:val="22"/>
                      <w:lang w:val="en-SG" w:eastAsia="en-SG"/>
                    </w:rPr>
                    <w:t xml:space="preserve"> NGAYGIAINGAN</w:t>
                  </w:r>
                  <w:r w:rsidRPr="00D8563A">
                    <w:rPr>
                      <w:color w:val="000080"/>
                      <w:sz w:val="22"/>
                      <w:szCs w:val="22"/>
                      <w:lang w:val="en-SG" w:eastAsia="en-SG"/>
                    </w:rPr>
                    <w:t>,</w:t>
                  </w:r>
                </w:p>
                <w:p w14:paraId="34CF280D"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BILL_ID </w:t>
                  </w:r>
                  <w:r w:rsidRPr="00D8563A">
                    <w:rPr>
                      <w:color w:val="0000FF"/>
                      <w:sz w:val="22"/>
                      <w:szCs w:val="22"/>
                      <w:lang w:val="en-SG" w:eastAsia="en-SG"/>
                    </w:rPr>
                    <w:t>AS</w:t>
                  </w:r>
                  <w:r w:rsidRPr="00D8563A">
                    <w:rPr>
                      <w:color w:val="000000"/>
                      <w:sz w:val="22"/>
                      <w:szCs w:val="22"/>
                      <w:lang w:val="en-SG" w:eastAsia="en-SG"/>
                    </w:rPr>
                    <w:t xml:space="preserve"> MAGIAODICH</w:t>
                  </w:r>
                  <w:r w:rsidRPr="00D8563A">
                    <w:rPr>
                      <w:color w:val="000080"/>
                      <w:sz w:val="22"/>
                      <w:szCs w:val="22"/>
                      <w:lang w:val="en-SG" w:eastAsia="en-SG"/>
                    </w:rPr>
                    <w:t>,</w:t>
                  </w:r>
                </w:p>
                <w:p w14:paraId="1AE25E30" w14:textId="77777777" w:rsidR="00CC40BD" w:rsidRDefault="006A522F" w:rsidP="00CC40BD">
                  <w:pPr>
                    <w:shd w:val="clear" w:color="auto" w:fill="FFFFFF"/>
                    <w:rPr>
                      <w:color w:val="0000FF"/>
                      <w:sz w:val="22"/>
                      <w:szCs w:val="22"/>
                      <w:lang w:val="en-SG" w:eastAsia="en-SG"/>
                    </w:rPr>
                  </w:pPr>
                  <w:r w:rsidRPr="00D8563A">
                    <w:rPr>
                      <w:color w:val="000000"/>
                      <w:sz w:val="22"/>
                      <w:szCs w:val="22"/>
                      <w:lang w:val="en-SG" w:eastAsia="en-SG"/>
                    </w:rPr>
                    <w:t xml:space="preserve">            </w:t>
                  </w:r>
                  <w:r w:rsidR="00CC40BD">
                    <w:rPr>
                      <w:color w:val="0000FF"/>
                      <w:sz w:val="22"/>
                      <w:szCs w:val="22"/>
                      <w:lang w:val="en-SG" w:eastAsia="en-SG"/>
                    </w:rPr>
                    <w:t>DECODE(</w:t>
                  </w:r>
                </w:p>
                <w:p w14:paraId="79442150" w14:textId="77777777" w:rsidR="00CC40BD" w:rsidRDefault="00CC40BD" w:rsidP="00CC40BD">
                  <w:pPr>
                    <w:shd w:val="clear" w:color="auto" w:fill="FFFFFF"/>
                    <w:rPr>
                      <w:sz w:val="22"/>
                      <w:szCs w:val="22"/>
                      <w:lang w:val="en-SG" w:eastAsia="en-SG"/>
                    </w:rPr>
                  </w:pPr>
                  <w:r>
                    <w:rPr>
                      <w:color w:val="0000FF"/>
                      <w:sz w:val="22"/>
                      <w:szCs w:val="22"/>
                      <w:lang w:val="en-SG" w:eastAsia="en-SG"/>
                    </w:rPr>
                    <w:t xml:space="preserve">  </w:t>
                  </w:r>
                  <w:r>
                    <w:rPr>
                      <w:sz w:val="22"/>
                      <w:szCs w:val="22"/>
                      <w:lang w:val="en-SG" w:eastAsia="en-SG"/>
                    </w:rPr>
                    <w:t xml:space="preserve">FBH.BILL_FUNC, </w:t>
                  </w:r>
                </w:p>
                <w:p w14:paraId="45BEFE03" w14:textId="77777777" w:rsidR="00CC40BD" w:rsidRDefault="00CC40BD" w:rsidP="00CC40BD">
                  <w:pPr>
                    <w:shd w:val="clear" w:color="auto" w:fill="FFFFFF"/>
                    <w:rPr>
                      <w:sz w:val="22"/>
                      <w:szCs w:val="22"/>
                      <w:lang w:val="en-SG" w:eastAsia="en-SG"/>
                    </w:rPr>
                  </w:pPr>
                  <w:r>
                    <w:rPr>
                      <w:sz w:val="22"/>
                      <w:szCs w:val="22"/>
                      <w:lang w:val="en-SG" w:eastAsia="en-SG"/>
                    </w:rPr>
                    <w:t xml:space="preserve">  'O', </w:t>
                  </w:r>
                </w:p>
                <w:p w14:paraId="4B238DFC" w14:textId="77777777" w:rsidR="00CC40BD" w:rsidRDefault="00CC40BD" w:rsidP="00CC40BD">
                  <w:pPr>
                    <w:shd w:val="clear" w:color="auto" w:fill="FFFFFF"/>
                    <w:rPr>
                      <w:color w:val="0000FF"/>
                      <w:sz w:val="22"/>
                      <w:szCs w:val="22"/>
                      <w:lang w:val="en-SG" w:eastAsia="en-SG"/>
                    </w:rPr>
                  </w:pPr>
                  <w:r>
                    <w:rPr>
                      <w:color w:val="0000FF"/>
                      <w:sz w:val="22"/>
                      <w:szCs w:val="22"/>
                      <w:lang w:val="en-SG" w:eastAsia="en-SG"/>
                    </w:rPr>
                    <w:t xml:space="preserve">  DECODE (</w:t>
                  </w:r>
                </w:p>
                <w:p w14:paraId="2E0ACEAB" w14:textId="77777777" w:rsidR="00CC40BD" w:rsidRDefault="00CC40BD" w:rsidP="00CC40BD">
                  <w:pPr>
                    <w:shd w:val="clear" w:color="auto" w:fill="FFFFFF"/>
                    <w:rPr>
                      <w:sz w:val="22"/>
                      <w:szCs w:val="22"/>
                      <w:lang w:val="en-SG" w:eastAsia="en-SG"/>
                    </w:rPr>
                  </w:pPr>
                  <w:r>
                    <w:rPr>
                      <w:color w:val="0000FF"/>
                      <w:sz w:val="22"/>
                      <w:szCs w:val="22"/>
                      <w:lang w:val="en-SG" w:eastAsia="en-SG"/>
                    </w:rPr>
                    <w:t xml:space="preserve">    </w:t>
                  </w:r>
                  <w:r>
                    <w:rPr>
                      <w:sz w:val="22"/>
                      <w:szCs w:val="22"/>
                      <w:lang w:val="en-SG" w:eastAsia="en-SG"/>
                    </w:rPr>
                    <w:t>(</w:t>
                  </w:r>
                </w:p>
                <w:p w14:paraId="6FA752F4" w14:textId="77777777" w:rsidR="00CC40BD" w:rsidRDefault="00CC40BD" w:rsidP="00CC40BD">
                  <w:pPr>
                    <w:shd w:val="clear" w:color="auto" w:fill="FFFFFF"/>
                    <w:rPr>
                      <w:sz w:val="22"/>
                      <w:szCs w:val="22"/>
                      <w:lang w:val="en-SG" w:eastAsia="en-SG"/>
                    </w:rPr>
                  </w:pPr>
                  <w:r>
                    <w:rPr>
                      <w:sz w:val="22"/>
                      <w:szCs w:val="22"/>
                      <w:lang w:val="en-SG" w:eastAsia="en-SG"/>
                    </w:rPr>
                    <w:t xml:space="preserve">      SELECT </w:t>
                  </w:r>
                </w:p>
                <w:p w14:paraId="01265CDF" w14:textId="77777777" w:rsidR="00CC40BD" w:rsidRDefault="00CC40BD" w:rsidP="00CC40BD">
                  <w:pPr>
                    <w:shd w:val="clear" w:color="auto" w:fill="FFFFFF"/>
                    <w:rPr>
                      <w:sz w:val="22"/>
                      <w:szCs w:val="22"/>
                      <w:lang w:val="en-SG" w:eastAsia="en-SG"/>
                    </w:rPr>
                  </w:pPr>
                  <w:r>
                    <w:rPr>
                      <w:sz w:val="22"/>
                      <w:szCs w:val="22"/>
                      <w:lang w:val="en-SG" w:eastAsia="en-SG"/>
                    </w:rPr>
                    <w:t xml:space="preserve">        COUNT(DISTINCT A.INTEREST_RATE) COUNTER </w:t>
                  </w:r>
                </w:p>
                <w:p w14:paraId="37C57ECD" w14:textId="77777777" w:rsidR="00CC40BD" w:rsidRDefault="00CC40BD" w:rsidP="00CC40BD">
                  <w:pPr>
                    <w:shd w:val="clear" w:color="auto" w:fill="FFFFFF"/>
                    <w:rPr>
                      <w:sz w:val="22"/>
                      <w:szCs w:val="22"/>
                      <w:lang w:val="en-SG" w:eastAsia="en-SG"/>
                    </w:rPr>
                  </w:pPr>
                  <w:r>
                    <w:rPr>
                      <w:sz w:val="22"/>
                      <w:szCs w:val="22"/>
                      <w:lang w:val="en-SG" w:eastAsia="en-SG"/>
                    </w:rPr>
                    <w:t xml:space="preserve">      FROM </w:t>
                  </w:r>
                </w:p>
                <w:p w14:paraId="2E9E4342" w14:textId="77777777" w:rsidR="00CC40BD" w:rsidRDefault="00CC40BD" w:rsidP="00CC40BD">
                  <w:pPr>
                    <w:shd w:val="clear" w:color="auto" w:fill="FFFFFF"/>
                    <w:rPr>
                      <w:sz w:val="22"/>
                      <w:szCs w:val="22"/>
                      <w:lang w:val="en-SG" w:eastAsia="en-SG"/>
                    </w:rPr>
                  </w:pPr>
                  <w:r>
                    <w:rPr>
                      <w:sz w:val="22"/>
                      <w:szCs w:val="22"/>
                      <w:lang w:val="en-SG" w:eastAsia="en-SG"/>
                    </w:rPr>
                    <w:t xml:space="preserve">        TBAADM.FBH A </w:t>
                  </w:r>
                </w:p>
                <w:p w14:paraId="0887168B" w14:textId="77777777" w:rsidR="00CC40BD" w:rsidRDefault="00CC40BD" w:rsidP="00CC40BD">
                  <w:pPr>
                    <w:shd w:val="clear" w:color="auto" w:fill="FFFFFF"/>
                    <w:rPr>
                      <w:sz w:val="22"/>
                      <w:szCs w:val="22"/>
                      <w:lang w:val="en-SG" w:eastAsia="en-SG"/>
                    </w:rPr>
                  </w:pPr>
                  <w:r>
                    <w:rPr>
                      <w:sz w:val="22"/>
                      <w:szCs w:val="22"/>
                      <w:lang w:val="en-SG" w:eastAsia="en-SG"/>
                    </w:rPr>
                    <w:t xml:space="preserve">      WHERE </w:t>
                  </w:r>
                </w:p>
                <w:p w14:paraId="417884A0" w14:textId="77777777" w:rsidR="00CC40BD" w:rsidRDefault="00CC40BD" w:rsidP="00CC40BD">
                  <w:pPr>
                    <w:shd w:val="clear" w:color="auto" w:fill="FFFFFF"/>
                    <w:rPr>
                      <w:sz w:val="22"/>
                      <w:szCs w:val="22"/>
                      <w:lang w:val="en-SG" w:eastAsia="en-SG"/>
                    </w:rPr>
                  </w:pPr>
                  <w:r>
                    <w:rPr>
                      <w:sz w:val="22"/>
                      <w:szCs w:val="22"/>
                      <w:lang w:val="en-SG" w:eastAsia="en-SG"/>
                    </w:rPr>
                    <w:t xml:space="preserve">        A.BILL_ID = FBH.BILL_ID </w:t>
                  </w:r>
                </w:p>
                <w:p w14:paraId="4784B575" w14:textId="77777777" w:rsidR="00CC40BD" w:rsidRDefault="00CC40BD" w:rsidP="00CC40BD">
                  <w:pPr>
                    <w:shd w:val="clear" w:color="auto" w:fill="FFFFFF"/>
                    <w:rPr>
                      <w:sz w:val="22"/>
                      <w:szCs w:val="22"/>
                      <w:lang w:val="en-SG" w:eastAsia="en-SG"/>
                    </w:rPr>
                  </w:pPr>
                  <w:r>
                    <w:rPr>
                      <w:sz w:val="22"/>
                      <w:szCs w:val="22"/>
                      <w:lang w:val="en-SG" w:eastAsia="en-SG"/>
                    </w:rPr>
                    <w:t xml:space="preserve">        AND A.BILL_FUNC = 'P' </w:t>
                  </w:r>
                </w:p>
                <w:p w14:paraId="49322058" w14:textId="77777777" w:rsidR="00CC40BD" w:rsidRDefault="00CC40BD" w:rsidP="00CC40BD">
                  <w:pPr>
                    <w:shd w:val="clear" w:color="auto" w:fill="FFFFFF"/>
                    <w:rPr>
                      <w:sz w:val="22"/>
                      <w:szCs w:val="22"/>
                      <w:lang w:val="en-SG" w:eastAsia="en-SG"/>
                    </w:rPr>
                  </w:pPr>
                  <w:r>
                    <w:rPr>
                      <w:sz w:val="22"/>
                      <w:szCs w:val="22"/>
                      <w:lang w:val="en-SG" w:eastAsia="en-SG"/>
                    </w:rPr>
                    <w:t xml:space="preserve">        AND ENTITY_CRE_FLG = 'Y' </w:t>
                  </w:r>
                </w:p>
                <w:p w14:paraId="230FBDD1" w14:textId="77777777" w:rsidR="00CC40BD" w:rsidRDefault="00CC40BD" w:rsidP="00CC40BD">
                  <w:pPr>
                    <w:shd w:val="clear" w:color="auto" w:fill="FFFFFF"/>
                    <w:rPr>
                      <w:sz w:val="22"/>
                      <w:szCs w:val="22"/>
                      <w:lang w:val="en-SG" w:eastAsia="en-SG"/>
                    </w:rPr>
                  </w:pPr>
                  <w:r>
                    <w:rPr>
                      <w:sz w:val="22"/>
                      <w:szCs w:val="22"/>
                      <w:lang w:val="en-SG" w:eastAsia="en-SG"/>
                    </w:rPr>
                    <w:t xml:space="preserve">        AND DEL_FLG = 'N'</w:t>
                  </w:r>
                </w:p>
                <w:p w14:paraId="2DF1B958" w14:textId="77777777" w:rsidR="00CC40BD" w:rsidRDefault="00CC40BD" w:rsidP="00CC40BD">
                  <w:pPr>
                    <w:shd w:val="clear" w:color="auto" w:fill="FFFFFF"/>
                    <w:rPr>
                      <w:sz w:val="22"/>
                      <w:szCs w:val="22"/>
                      <w:lang w:val="en-SG" w:eastAsia="en-SG"/>
                    </w:rPr>
                  </w:pPr>
                  <w:r>
                    <w:rPr>
                      <w:sz w:val="22"/>
                      <w:szCs w:val="22"/>
                      <w:lang w:val="en-SG" w:eastAsia="en-SG"/>
                    </w:rPr>
                    <w:t xml:space="preserve">    ), </w:t>
                  </w:r>
                </w:p>
                <w:p w14:paraId="2D602436" w14:textId="77777777" w:rsidR="00CC40BD" w:rsidRDefault="00CC40BD" w:rsidP="00CC40BD">
                  <w:pPr>
                    <w:shd w:val="clear" w:color="auto" w:fill="FFFFFF"/>
                    <w:rPr>
                      <w:sz w:val="22"/>
                      <w:szCs w:val="22"/>
                      <w:lang w:val="en-SG" w:eastAsia="en-SG"/>
                    </w:rPr>
                  </w:pPr>
                  <w:r>
                    <w:rPr>
                      <w:sz w:val="22"/>
                      <w:szCs w:val="22"/>
                      <w:lang w:val="en-SG" w:eastAsia="en-SG"/>
                    </w:rPr>
                    <w:t xml:space="preserve">    1, </w:t>
                  </w:r>
                </w:p>
                <w:p w14:paraId="5C59EAC8" w14:textId="77777777" w:rsidR="00CC40BD" w:rsidRDefault="00CC40BD" w:rsidP="00CC40BD">
                  <w:pPr>
                    <w:shd w:val="clear" w:color="auto" w:fill="FFFFFF"/>
                    <w:rPr>
                      <w:sz w:val="22"/>
                      <w:szCs w:val="22"/>
                      <w:lang w:val="en-SG" w:eastAsia="en-SG"/>
                    </w:rPr>
                  </w:pPr>
                  <w:r>
                    <w:rPr>
                      <w:sz w:val="22"/>
                      <w:szCs w:val="22"/>
                      <w:lang w:val="en-SG" w:eastAsia="en-SG"/>
                    </w:rPr>
                    <w:t xml:space="preserve">    (</w:t>
                  </w:r>
                </w:p>
                <w:p w14:paraId="0090D938" w14:textId="77777777" w:rsidR="00CC40BD" w:rsidRDefault="00CC40BD" w:rsidP="00CC40BD">
                  <w:pPr>
                    <w:shd w:val="clear" w:color="auto" w:fill="FFFFFF"/>
                    <w:rPr>
                      <w:sz w:val="22"/>
                      <w:szCs w:val="22"/>
                      <w:lang w:val="en-SG" w:eastAsia="en-SG"/>
                    </w:rPr>
                  </w:pPr>
                  <w:r>
                    <w:rPr>
                      <w:sz w:val="22"/>
                      <w:szCs w:val="22"/>
                      <w:lang w:val="en-SG" w:eastAsia="en-SG"/>
                    </w:rPr>
                    <w:t xml:space="preserve">      SELECT </w:t>
                  </w:r>
                </w:p>
                <w:p w14:paraId="4FE9F5A9" w14:textId="77777777" w:rsidR="00CC40BD" w:rsidRDefault="00CC40BD" w:rsidP="00CC40BD">
                  <w:pPr>
                    <w:shd w:val="clear" w:color="auto" w:fill="FFFFFF"/>
                    <w:rPr>
                      <w:sz w:val="22"/>
                      <w:szCs w:val="22"/>
                      <w:lang w:val="en-SG" w:eastAsia="en-SG"/>
                    </w:rPr>
                  </w:pPr>
                  <w:r>
                    <w:rPr>
                      <w:sz w:val="22"/>
                      <w:szCs w:val="22"/>
                      <w:lang w:val="en-SG" w:eastAsia="en-SG"/>
                    </w:rPr>
                    <w:t xml:space="preserve">        DISTINCT A.INTEREST_RATE </w:t>
                  </w:r>
                </w:p>
                <w:p w14:paraId="5D8236B3" w14:textId="77777777" w:rsidR="00CC40BD" w:rsidRDefault="00CC40BD" w:rsidP="00CC40BD">
                  <w:pPr>
                    <w:shd w:val="clear" w:color="auto" w:fill="FFFFFF"/>
                    <w:rPr>
                      <w:sz w:val="22"/>
                      <w:szCs w:val="22"/>
                      <w:lang w:val="en-SG" w:eastAsia="en-SG"/>
                    </w:rPr>
                  </w:pPr>
                  <w:r>
                    <w:rPr>
                      <w:sz w:val="22"/>
                      <w:szCs w:val="22"/>
                      <w:lang w:val="en-SG" w:eastAsia="en-SG"/>
                    </w:rPr>
                    <w:t xml:space="preserve">      FROM </w:t>
                  </w:r>
                </w:p>
                <w:p w14:paraId="67796251" w14:textId="77777777" w:rsidR="00CC40BD" w:rsidRDefault="00CC40BD" w:rsidP="00CC40BD">
                  <w:pPr>
                    <w:shd w:val="clear" w:color="auto" w:fill="FFFFFF"/>
                    <w:rPr>
                      <w:sz w:val="22"/>
                      <w:szCs w:val="22"/>
                      <w:lang w:val="en-SG" w:eastAsia="en-SG"/>
                    </w:rPr>
                  </w:pPr>
                  <w:r>
                    <w:rPr>
                      <w:sz w:val="22"/>
                      <w:szCs w:val="22"/>
                      <w:lang w:val="en-SG" w:eastAsia="en-SG"/>
                    </w:rPr>
                    <w:t xml:space="preserve">        TBAADM.FBH A </w:t>
                  </w:r>
                </w:p>
                <w:p w14:paraId="36BDAFD8" w14:textId="77777777" w:rsidR="00CC40BD" w:rsidRDefault="00CC40BD" w:rsidP="00CC40BD">
                  <w:pPr>
                    <w:shd w:val="clear" w:color="auto" w:fill="FFFFFF"/>
                    <w:rPr>
                      <w:sz w:val="22"/>
                      <w:szCs w:val="22"/>
                      <w:lang w:val="en-SG" w:eastAsia="en-SG"/>
                    </w:rPr>
                  </w:pPr>
                  <w:r>
                    <w:rPr>
                      <w:sz w:val="22"/>
                      <w:szCs w:val="22"/>
                      <w:lang w:val="en-SG" w:eastAsia="en-SG"/>
                    </w:rPr>
                    <w:t xml:space="preserve">      WHERE </w:t>
                  </w:r>
                </w:p>
                <w:p w14:paraId="260FB2F5" w14:textId="77777777" w:rsidR="00CC40BD" w:rsidRDefault="00CC40BD" w:rsidP="00CC40BD">
                  <w:pPr>
                    <w:shd w:val="clear" w:color="auto" w:fill="FFFFFF"/>
                    <w:rPr>
                      <w:sz w:val="22"/>
                      <w:szCs w:val="22"/>
                      <w:lang w:val="en-SG" w:eastAsia="en-SG"/>
                    </w:rPr>
                  </w:pPr>
                  <w:r>
                    <w:rPr>
                      <w:sz w:val="22"/>
                      <w:szCs w:val="22"/>
                      <w:lang w:val="en-SG" w:eastAsia="en-SG"/>
                    </w:rPr>
                    <w:t xml:space="preserve">        A.BILL_ID = FBH.BILL_ID </w:t>
                  </w:r>
                </w:p>
                <w:p w14:paraId="43513167" w14:textId="77777777" w:rsidR="00CC40BD" w:rsidRDefault="00CC40BD" w:rsidP="00CC40BD">
                  <w:pPr>
                    <w:shd w:val="clear" w:color="auto" w:fill="FFFFFF"/>
                    <w:rPr>
                      <w:sz w:val="22"/>
                      <w:szCs w:val="22"/>
                      <w:lang w:val="en-SG" w:eastAsia="en-SG"/>
                    </w:rPr>
                  </w:pPr>
                  <w:r>
                    <w:rPr>
                      <w:sz w:val="22"/>
                      <w:szCs w:val="22"/>
                      <w:lang w:val="en-SG" w:eastAsia="en-SG"/>
                    </w:rPr>
                    <w:lastRenderedPageBreak/>
                    <w:t xml:space="preserve">        AND A.BILL_FUNC = 'P' </w:t>
                  </w:r>
                </w:p>
                <w:p w14:paraId="1CE11270" w14:textId="77777777" w:rsidR="00CC40BD" w:rsidRDefault="00CC40BD" w:rsidP="00CC40BD">
                  <w:pPr>
                    <w:shd w:val="clear" w:color="auto" w:fill="FFFFFF"/>
                    <w:rPr>
                      <w:sz w:val="22"/>
                      <w:szCs w:val="22"/>
                      <w:lang w:val="en-SG" w:eastAsia="en-SG"/>
                    </w:rPr>
                  </w:pPr>
                  <w:r>
                    <w:rPr>
                      <w:sz w:val="22"/>
                      <w:szCs w:val="22"/>
                      <w:lang w:val="en-SG" w:eastAsia="en-SG"/>
                    </w:rPr>
                    <w:t xml:space="preserve">        AND ENTITY_CRE_FLG = 'Y' </w:t>
                  </w:r>
                </w:p>
                <w:p w14:paraId="018D1A40" w14:textId="77777777" w:rsidR="00CC40BD" w:rsidRDefault="00CC40BD" w:rsidP="00CC40BD">
                  <w:pPr>
                    <w:shd w:val="clear" w:color="auto" w:fill="FFFFFF"/>
                    <w:rPr>
                      <w:sz w:val="22"/>
                      <w:szCs w:val="22"/>
                      <w:lang w:val="en-SG" w:eastAsia="en-SG"/>
                    </w:rPr>
                  </w:pPr>
                  <w:r>
                    <w:rPr>
                      <w:sz w:val="22"/>
                      <w:szCs w:val="22"/>
                      <w:lang w:val="en-SG" w:eastAsia="en-SG"/>
                    </w:rPr>
                    <w:t xml:space="preserve">        AND DEL_FLG = 'N'</w:t>
                  </w:r>
                </w:p>
                <w:p w14:paraId="1D34A846" w14:textId="77777777" w:rsidR="00CC40BD" w:rsidRDefault="00CC40BD" w:rsidP="00CC40BD">
                  <w:pPr>
                    <w:shd w:val="clear" w:color="auto" w:fill="FFFFFF"/>
                    <w:rPr>
                      <w:sz w:val="22"/>
                      <w:szCs w:val="22"/>
                      <w:lang w:val="en-SG" w:eastAsia="en-SG"/>
                    </w:rPr>
                  </w:pPr>
                  <w:r>
                    <w:rPr>
                      <w:sz w:val="22"/>
                      <w:szCs w:val="22"/>
                      <w:lang w:val="en-SG" w:eastAsia="en-SG"/>
                    </w:rPr>
                    <w:t xml:space="preserve">    ), </w:t>
                  </w:r>
                </w:p>
                <w:p w14:paraId="0828408E" w14:textId="77777777" w:rsidR="00CC40BD" w:rsidRDefault="00CC40BD" w:rsidP="00CC40BD">
                  <w:pPr>
                    <w:shd w:val="clear" w:color="auto" w:fill="FFFFFF"/>
                    <w:rPr>
                      <w:sz w:val="22"/>
                      <w:szCs w:val="22"/>
                      <w:lang w:val="en-SG" w:eastAsia="en-SG"/>
                    </w:rPr>
                  </w:pPr>
                  <w:r>
                    <w:rPr>
                      <w:sz w:val="22"/>
                      <w:szCs w:val="22"/>
                      <w:lang w:val="en-SG" w:eastAsia="en-SG"/>
                    </w:rPr>
                    <w:t xml:space="preserve">    (</w:t>
                  </w:r>
                </w:p>
                <w:p w14:paraId="0B412C44" w14:textId="77777777" w:rsidR="00CC40BD" w:rsidRDefault="00CC40BD" w:rsidP="00CC40BD">
                  <w:pPr>
                    <w:shd w:val="clear" w:color="auto" w:fill="FFFFFF"/>
                    <w:rPr>
                      <w:sz w:val="22"/>
                      <w:szCs w:val="22"/>
                      <w:lang w:val="en-SG" w:eastAsia="en-SG"/>
                    </w:rPr>
                  </w:pPr>
                  <w:r>
                    <w:rPr>
                      <w:sz w:val="22"/>
                      <w:szCs w:val="22"/>
                      <w:lang w:val="en-SG" w:eastAsia="en-SG"/>
                    </w:rPr>
                    <w:t xml:space="preserve">      SELECT </w:t>
                  </w:r>
                </w:p>
                <w:p w14:paraId="5E4BF006" w14:textId="77777777" w:rsidR="00CC40BD" w:rsidRDefault="00CC40BD" w:rsidP="00CC40BD">
                  <w:pPr>
                    <w:shd w:val="clear" w:color="auto" w:fill="FFFFFF"/>
                    <w:rPr>
                      <w:sz w:val="22"/>
                      <w:szCs w:val="22"/>
                      <w:lang w:val="en-SG" w:eastAsia="en-SG"/>
                    </w:rPr>
                  </w:pPr>
                  <w:r>
                    <w:rPr>
                      <w:sz w:val="22"/>
                      <w:szCs w:val="22"/>
                      <w:lang w:val="en-SG" w:eastAsia="en-SG"/>
                    </w:rPr>
                    <w:t xml:space="preserve">        ROUND(</w:t>
                  </w:r>
                </w:p>
                <w:p w14:paraId="22440B08" w14:textId="77777777" w:rsidR="00CC40BD" w:rsidRDefault="00CC40BD" w:rsidP="00CC40BD">
                  <w:pPr>
                    <w:shd w:val="clear" w:color="auto" w:fill="FFFFFF"/>
                    <w:rPr>
                      <w:sz w:val="22"/>
                      <w:szCs w:val="22"/>
                      <w:lang w:val="en-SG" w:eastAsia="en-SG"/>
                    </w:rPr>
                  </w:pPr>
                  <w:r>
                    <w:rPr>
                      <w:sz w:val="22"/>
                      <w:szCs w:val="22"/>
                      <w:lang w:val="en-SG" w:eastAsia="en-SG"/>
                    </w:rPr>
                    <w:t xml:space="preserve">          SUM(EVENT_AMT * INTEREST_RATE) / SUM(EVENT_AMT), </w:t>
                  </w:r>
                </w:p>
                <w:p w14:paraId="276802D5" w14:textId="77777777" w:rsidR="00CC40BD" w:rsidRDefault="00CC40BD" w:rsidP="00CC40BD">
                  <w:pPr>
                    <w:shd w:val="clear" w:color="auto" w:fill="FFFFFF"/>
                    <w:rPr>
                      <w:sz w:val="22"/>
                      <w:szCs w:val="22"/>
                      <w:lang w:val="en-SG" w:eastAsia="en-SG"/>
                    </w:rPr>
                  </w:pPr>
                  <w:r>
                    <w:rPr>
                      <w:sz w:val="22"/>
                      <w:szCs w:val="22"/>
                      <w:lang w:val="en-SG" w:eastAsia="en-SG"/>
                    </w:rPr>
                    <w:t xml:space="preserve">          2</w:t>
                  </w:r>
                </w:p>
                <w:p w14:paraId="5C415F72" w14:textId="77777777" w:rsidR="00CC40BD" w:rsidRDefault="00CC40BD" w:rsidP="00CC40BD">
                  <w:pPr>
                    <w:shd w:val="clear" w:color="auto" w:fill="FFFFFF"/>
                    <w:rPr>
                      <w:sz w:val="22"/>
                      <w:szCs w:val="22"/>
                      <w:lang w:val="en-SG" w:eastAsia="en-SG"/>
                    </w:rPr>
                  </w:pPr>
                  <w:r>
                    <w:rPr>
                      <w:sz w:val="22"/>
                      <w:szCs w:val="22"/>
                      <w:lang w:val="en-SG" w:eastAsia="en-SG"/>
                    </w:rPr>
                    <w:t xml:space="preserve">        ) </w:t>
                  </w:r>
                </w:p>
                <w:p w14:paraId="52F78FD9" w14:textId="77777777" w:rsidR="00CC40BD" w:rsidRDefault="00CC40BD" w:rsidP="00CC40BD">
                  <w:pPr>
                    <w:shd w:val="clear" w:color="auto" w:fill="FFFFFF"/>
                    <w:rPr>
                      <w:sz w:val="22"/>
                      <w:szCs w:val="22"/>
                      <w:lang w:val="en-SG" w:eastAsia="en-SG"/>
                    </w:rPr>
                  </w:pPr>
                  <w:r>
                    <w:rPr>
                      <w:sz w:val="22"/>
                      <w:szCs w:val="22"/>
                      <w:lang w:val="en-SG" w:eastAsia="en-SG"/>
                    </w:rPr>
                    <w:t xml:space="preserve">      FROM </w:t>
                  </w:r>
                </w:p>
                <w:p w14:paraId="7E566633" w14:textId="77777777" w:rsidR="00CC40BD" w:rsidRDefault="00CC40BD" w:rsidP="00CC40BD">
                  <w:pPr>
                    <w:shd w:val="clear" w:color="auto" w:fill="FFFFFF"/>
                    <w:rPr>
                      <w:sz w:val="22"/>
                      <w:szCs w:val="22"/>
                      <w:lang w:val="en-SG" w:eastAsia="en-SG"/>
                    </w:rPr>
                  </w:pPr>
                  <w:r>
                    <w:rPr>
                      <w:sz w:val="22"/>
                      <w:szCs w:val="22"/>
                      <w:lang w:val="en-SG" w:eastAsia="en-SG"/>
                    </w:rPr>
                    <w:t xml:space="preserve">        (</w:t>
                  </w:r>
                </w:p>
                <w:p w14:paraId="539BA1B8" w14:textId="77777777" w:rsidR="00CC40BD" w:rsidRDefault="00CC40BD" w:rsidP="00CC40BD">
                  <w:pPr>
                    <w:shd w:val="clear" w:color="auto" w:fill="FFFFFF"/>
                    <w:rPr>
                      <w:sz w:val="22"/>
                      <w:szCs w:val="22"/>
                      <w:lang w:val="en-SG" w:eastAsia="en-SG"/>
                    </w:rPr>
                  </w:pPr>
                  <w:r>
                    <w:rPr>
                      <w:sz w:val="22"/>
                      <w:szCs w:val="22"/>
                      <w:lang w:val="en-SG" w:eastAsia="en-SG"/>
                    </w:rPr>
                    <w:t xml:space="preserve">          SELECT </w:t>
                  </w:r>
                </w:p>
                <w:p w14:paraId="1497FEF7" w14:textId="77777777" w:rsidR="00CC40BD" w:rsidRDefault="00CC40BD" w:rsidP="00CC40BD">
                  <w:pPr>
                    <w:shd w:val="clear" w:color="auto" w:fill="FFFFFF"/>
                    <w:rPr>
                      <w:sz w:val="22"/>
                      <w:szCs w:val="22"/>
                      <w:lang w:val="en-SG" w:eastAsia="en-SG"/>
                    </w:rPr>
                  </w:pPr>
                  <w:r>
                    <w:rPr>
                      <w:sz w:val="22"/>
                      <w:szCs w:val="22"/>
                      <w:lang w:val="en-SG" w:eastAsia="en-SG"/>
                    </w:rPr>
                    <w:t xml:space="preserve">            DISTINCT A.INTEREST_RATE, </w:t>
                  </w:r>
                </w:p>
                <w:p w14:paraId="261D0B85" w14:textId="77777777" w:rsidR="00CC40BD" w:rsidRDefault="00CC40BD" w:rsidP="00CC40BD">
                  <w:pPr>
                    <w:shd w:val="clear" w:color="auto" w:fill="FFFFFF"/>
                    <w:rPr>
                      <w:sz w:val="22"/>
                      <w:szCs w:val="22"/>
                      <w:lang w:val="en-SG" w:eastAsia="en-SG"/>
                    </w:rPr>
                  </w:pPr>
                  <w:r>
                    <w:rPr>
                      <w:sz w:val="22"/>
                      <w:szCs w:val="22"/>
                      <w:lang w:val="en-SG" w:eastAsia="en-SG"/>
                    </w:rPr>
                    <w:t xml:space="preserve">            - A.EVENT_AMT EVENT_AMT </w:t>
                  </w:r>
                </w:p>
                <w:p w14:paraId="434FB33A" w14:textId="77777777" w:rsidR="00CC40BD" w:rsidRDefault="00CC40BD" w:rsidP="00CC40BD">
                  <w:pPr>
                    <w:shd w:val="clear" w:color="auto" w:fill="FFFFFF"/>
                    <w:rPr>
                      <w:sz w:val="22"/>
                      <w:szCs w:val="22"/>
                      <w:lang w:val="en-SG" w:eastAsia="en-SG"/>
                    </w:rPr>
                  </w:pPr>
                  <w:r>
                    <w:rPr>
                      <w:sz w:val="22"/>
                      <w:szCs w:val="22"/>
                      <w:lang w:val="en-SG" w:eastAsia="en-SG"/>
                    </w:rPr>
                    <w:t xml:space="preserve">          FROM </w:t>
                  </w:r>
                </w:p>
                <w:p w14:paraId="639B7D9A" w14:textId="77777777" w:rsidR="00CC40BD" w:rsidRDefault="00CC40BD" w:rsidP="00CC40BD">
                  <w:pPr>
                    <w:shd w:val="clear" w:color="auto" w:fill="FFFFFF"/>
                    <w:rPr>
                      <w:sz w:val="22"/>
                      <w:szCs w:val="22"/>
                      <w:lang w:val="en-SG" w:eastAsia="en-SG"/>
                    </w:rPr>
                  </w:pPr>
                  <w:r>
                    <w:rPr>
                      <w:sz w:val="22"/>
                      <w:szCs w:val="22"/>
                      <w:lang w:val="en-SG" w:eastAsia="en-SG"/>
                    </w:rPr>
                    <w:t xml:space="preserve">            TBAADM.FBH A </w:t>
                  </w:r>
                </w:p>
                <w:p w14:paraId="5F2E6C5D" w14:textId="77777777" w:rsidR="00CC40BD" w:rsidRDefault="00CC40BD" w:rsidP="00CC40BD">
                  <w:pPr>
                    <w:shd w:val="clear" w:color="auto" w:fill="FFFFFF"/>
                    <w:rPr>
                      <w:sz w:val="22"/>
                      <w:szCs w:val="22"/>
                      <w:lang w:val="en-SG" w:eastAsia="en-SG"/>
                    </w:rPr>
                  </w:pPr>
                  <w:r>
                    <w:rPr>
                      <w:sz w:val="22"/>
                      <w:szCs w:val="22"/>
                      <w:lang w:val="en-SG" w:eastAsia="en-SG"/>
                    </w:rPr>
                    <w:t xml:space="preserve">          WHERE </w:t>
                  </w:r>
                </w:p>
                <w:p w14:paraId="13000973" w14:textId="77777777" w:rsidR="00CC40BD" w:rsidRDefault="00CC40BD" w:rsidP="00CC40BD">
                  <w:pPr>
                    <w:shd w:val="clear" w:color="auto" w:fill="FFFFFF"/>
                    <w:rPr>
                      <w:sz w:val="22"/>
                      <w:szCs w:val="22"/>
                      <w:lang w:val="en-SG" w:eastAsia="en-SG"/>
                    </w:rPr>
                  </w:pPr>
                  <w:r>
                    <w:rPr>
                      <w:sz w:val="22"/>
                      <w:szCs w:val="22"/>
                      <w:lang w:val="en-SG" w:eastAsia="en-SG"/>
                    </w:rPr>
                    <w:t xml:space="preserve">            A.BILL_ID = FBH.BILL_ID </w:t>
                  </w:r>
                </w:p>
                <w:p w14:paraId="03773635" w14:textId="77777777" w:rsidR="00CC40BD" w:rsidRDefault="00CC40BD" w:rsidP="00CC40BD">
                  <w:pPr>
                    <w:shd w:val="clear" w:color="auto" w:fill="FFFFFF"/>
                    <w:rPr>
                      <w:sz w:val="22"/>
                      <w:szCs w:val="22"/>
                      <w:lang w:val="en-SG" w:eastAsia="en-SG"/>
                    </w:rPr>
                  </w:pPr>
                  <w:r>
                    <w:rPr>
                      <w:sz w:val="22"/>
                      <w:szCs w:val="22"/>
                      <w:lang w:val="en-SG" w:eastAsia="en-SG"/>
                    </w:rPr>
                    <w:t xml:space="preserve">            AND A.BILL_FUNC = 'P' </w:t>
                  </w:r>
                </w:p>
                <w:p w14:paraId="0F672FED" w14:textId="77777777" w:rsidR="00CC40BD" w:rsidRDefault="00CC40BD" w:rsidP="00CC40BD">
                  <w:pPr>
                    <w:shd w:val="clear" w:color="auto" w:fill="FFFFFF"/>
                    <w:rPr>
                      <w:sz w:val="22"/>
                      <w:szCs w:val="22"/>
                      <w:lang w:val="en-SG" w:eastAsia="en-SG"/>
                    </w:rPr>
                  </w:pPr>
                  <w:r>
                    <w:rPr>
                      <w:sz w:val="22"/>
                      <w:szCs w:val="22"/>
                      <w:lang w:val="en-SG" w:eastAsia="en-SG"/>
                    </w:rPr>
                    <w:t xml:space="preserve">            AND ENTITY_CRE_FLG = 'Y' </w:t>
                  </w:r>
                </w:p>
                <w:p w14:paraId="04A65212" w14:textId="77777777" w:rsidR="00CC40BD" w:rsidRDefault="00CC40BD" w:rsidP="00CC40BD">
                  <w:pPr>
                    <w:shd w:val="clear" w:color="auto" w:fill="FFFFFF"/>
                    <w:rPr>
                      <w:sz w:val="22"/>
                      <w:szCs w:val="22"/>
                      <w:lang w:val="en-SG" w:eastAsia="en-SG"/>
                    </w:rPr>
                  </w:pPr>
                  <w:r>
                    <w:rPr>
                      <w:sz w:val="22"/>
                      <w:szCs w:val="22"/>
                      <w:lang w:val="en-SG" w:eastAsia="en-SG"/>
                    </w:rPr>
                    <w:t xml:space="preserve">            AND DEL_FLG = 'N'</w:t>
                  </w:r>
                </w:p>
                <w:p w14:paraId="7BA72E23" w14:textId="77777777" w:rsidR="00CC40BD" w:rsidRDefault="00CC40BD" w:rsidP="00CC40BD">
                  <w:pPr>
                    <w:shd w:val="clear" w:color="auto" w:fill="FFFFFF"/>
                    <w:rPr>
                      <w:sz w:val="22"/>
                      <w:szCs w:val="22"/>
                      <w:lang w:val="en-SG" w:eastAsia="en-SG"/>
                    </w:rPr>
                  </w:pPr>
                  <w:r>
                    <w:rPr>
                      <w:sz w:val="22"/>
                      <w:szCs w:val="22"/>
                      <w:lang w:val="en-SG" w:eastAsia="en-SG"/>
                    </w:rPr>
                    <w:t xml:space="preserve">        )</w:t>
                  </w:r>
                </w:p>
                <w:p w14:paraId="57A1FE5B" w14:textId="77777777" w:rsidR="00CC40BD" w:rsidRDefault="00CC40BD" w:rsidP="00CC40BD">
                  <w:pPr>
                    <w:shd w:val="clear" w:color="auto" w:fill="FFFFFF"/>
                    <w:rPr>
                      <w:sz w:val="22"/>
                      <w:szCs w:val="22"/>
                      <w:lang w:val="en-SG" w:eastAsia="en-SG"/>
                    </w:rPr>
                  </w:pPr>
                  <w:r>
                    <w:rPr>
                      <w:sz w:val="22"/>
                      <w:szCs w:val="22"/>
                      <w:lang w:val="en-SG" w:eastAsia="en-SG"/>
                    </w:rPr>
                    <w:t xml:space="preserve">    )</w:t>
                  </w:r>
                </w:p>
                <w:p w14:paraId="7CA7DCD2" w14:textId="77777777" w:rsidR="00CC40BD" w:rsidRDefault="00CC40BD" w:rsidP="00CC40BD">
                  <w:pPr>
                    <w:shd w:val="clear" w:color="auto" w:fill="FFFFFF"/>
                    <w:rPr>
                      <w:sz w:val="22"/>
                      <w:szCs w:val="22"/>
                      <w:lang w:val="en-SG" w:eastAsia="en-SG"/>
                    </w:rPr>
                  </w:pPr>
                  <w:r>
                    <w:rPr>
                      <w:sz w:val="22"/>
                      <w:szCs w:val="22"/>
                      <w:lang w:val="en-SG" w:eastAsia="en-SG"/>
                    </w:rPr>
                    <w:t xml:space="preserve">  ), </w:t>
                  </w:r>
                </w:p>
                <w:p w14:paraId="4ECF567B" w14:textId="77777777" w:rsidR="00CC40BD" w:rsidRDefault="00CC40BD" w:rsidP="00CC40BD">
                  <w:pPr>
                    <w:shd w:val="clear" w:color="auto" w:fill="FFFFFF"/>
                    <w:rPr>
                      <w:sz w:val="22"/>
                      <w:szCs w:val="22"/>
                      <w:lang w:val="en-SG" w:eastAsia="en-SG"/>
                    </w:rPr>
                  </w:pPr>
                  <w:r>
                    <w:rPr>
                      <w:sz w:val="22"/>
                      <w:szCs w:val="22"/>
                      <w:lang w:val="en-SG" w:eastAsia="en-SG"/>
                    </w:rPr>
                    <w:t xml:space="preserve">  FBH.INTEREST_RATE</w:t>
                  </w:r>
                </w:p>
                <w:p w14:paraId="03357FA2" w14:textId="77777777" w:rsidR="00CC40BD" w:rsidRDefault="00CC40BD" w:rsidP="00CC40BD">
                  <w:pPr>
                    <w:shd w:val="clear" w:color="auto" w:fill="FFFFFF"/>
                    <w:rPr>
                      <w:color w:val="000000"/>
                      <w:sz w:val="22"/>
                      <w:szCs w:val="22"/>
                      <w:lang w:val="en-SG" w:eastAsia="en-SG"/>
                    </w:rPr>
                  </w:pPr>
                  <w:r>
                    <w:rPr>
                      <w:sz w:val="22"/>
                      <w:szCs w:val="22"/>
                      <w:lang w:val="en-SG" w:eastAsia="en-SG"/>
                    </w:rPr>
                    <w:t xml:space="preserve">) </w:t>
                  </w:r>
                  <w:r>
                    <w:rPr>
                      <w:color w:val="0000FF"/>
                      <w:sz w:val="22"/>
                      <w:szCs w:val="22"/>
                      <w:lang w:val="en-SG" w:eastAsia="en-SG"/>
                    </w:rPr>
                    <w:t>AS</w:t>
                  </w:r>
                  <w:r>
                    <w:rPr>
                      <w:sz w:val="22"/>
                      <w:szCs w:val="22"/>
                      <w:lang w:val="en-SG" w:eastAsia="en-SG"/>
                    </w:rPr>
                    <w:t xml:space="preserve"> INTEREST_RATE</w:t>
                  </w:r>
                  <w:r>
                    <w:rPr>
                      <w:color w:val="0000FF"/>
                      <w:sz w:val="22"/>
                      <w:szCs w:val="22"/>
                      <w:lang w:val="en-SG" w:eastAsia="en-SG"/>
                    </w:rPr>
                    <w:t>,</w:t>
                  </w:r>
                </w:p>
                <w:p w14:paraId="5D3EABEC" w14:textId="366E2040"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DECODE</w:t>
                  </w:r>
                  <w:r w:rsidRPr="00D8563A">
                    <w:rPr>
                      <w:color w:val="000080"/>
                      <w:sz w:val="22"/>
                      <w:szCs w:val="22"/>
                      <w:lang w:val="en-SG" w:eastAsia="en-SG"/>
                    </w:rPr>
                    <w:t>(</w:t>
                  </w:r>
                  <w:r w:rsidRPr="00D8563A">
                    <w:rPr>
                      <w:color w:val="000000"/>
                      <w:sz w:val="22"/>
                      <w:szCs w:val="22"/>
                      <w:lang w:val="en-SG" w:eastAsia="en-SG"/>
                    </w:rPr>
                    <w:t>FBH</w:t>
                  </w:r>
                  <w:r w:rsidRPr="00D8563A">
                    <w:rPr>
                      <w:color w:val="000080"/>
                      <w:sz w:val="22"/>
                      <w:szCs w:val="22"/>
                      <w:lang w:val="en-SG" w:eastAsia="en-SG"/>
                    </w:rPr>
                    <w:t>.</w:t>
                  </w:r>
                  <w:r w:rsidRPr="00D8563A">
                    <w:rPr>
                      <w:color w:val="000000"/>
                      <w:sz w:val="22"/>
                      <w:szCs w:val="22"/>
                      <w:lang w:val="en-SG" w:eastAsia="en-SG"/>
                    </w:rPr>
                    <w:t>BILL_FUNC</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'O'</w:t>
                  </w:r>
                  <w:r w:rsidRPr="00D8563A">
                    <w:rPr>
                      <w:color w:val="000080"/>
                      <w:sz w:val="22"/>
                      <w:szCs w:val="22"/>
                      <w:lang w:val="en-SG" w:eastAsia="en-SG"/>
                    </w:rPr>
                    <w:t>,</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EVENT_AMT_CRNCY</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'H'</w:t>
                  </w:r>
                  <w:r w:rsidRPr="00D8563A">
                    <w:rPr>
                      <w:color w:val="000080"/>
                      <w:sz w:val="22"/>
                      <w:szCs w:val="22"/>
                      <w:lang w:val="en-SG" w:eastAsia="en-SG"/>
                    </w:rPr>
                    <w:t>,</w:t>
                  </w: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BILL_CRNCY_CODE</w:t>
                  </w:r>
                  <w:r w:rsidRPr="00D8563A">
                    <w:rPr>
                      <w:color w:val="000080"/>
                      <w:sz w:val="22"/>
                      <w:szCs w:val="22"/>
                      <w:lang w:val="en-SG" w:eastAsia="en-SG"/>
                    </w:rPr>
                    <w:t>,</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NOSTRO_CRNCY</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00FF"/>
                      <w:sz w:val="22"/>
                      <w:szCs w:val="22"/>
                      <w:lang w:val="en-SG" w:eastAsia="en-SG"/>
                    </w:rPr>
                    <w:t>AS</w:t>
                  </w:r>
                  <w:r w:rsidRPr="00D8563A">
                    <w:rPr>
                      <w:color w:val="000000"/>
                      <w:sz w:val="22"/>
                      <w:szCs w:val="22"/>
                      <w:lang w:val="en-SG" w:eastAsia="en-SG"/>
                    </w:rPr>
                    <w:t xml:space="preserve"> NGUYENTE</w:t>
                  </w:r>
                  <w:r w:rsidRPr="00D8563A">
                    <w:rPr>
                      <w:color w:val="000080"/>
                      <w:sz w:val="22"/>
                      <w:szCs w:val="22"/>
                      <w:lang w:val="en-SG" w:eastAsia="en-SG"/>
                    </w:rPr>
                    <w:t>,</w:t>
                  </w:r>
                </w:p>
                <w:p w14:paraId="48566688"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DECODE</w:t>
                  </w:r>
                  <w:r w:rsidRPr="00D8563A">
                    <w:rPr>
                      <w:color w:val="000080"/>
                      <w:sz w:val="22"/>
                      <w:szCs w:val="22"/>
                      <w:lang w:val="en-SG" w:eastAsia="en-SG"/>
                    </w:rPr>
                    <w:t>(</w:t>
                  </w:r>
                  <w:r w:rsidRPr="00D8563A">
                    <w:rPr>
                      <w:color w:val="000000"/>
                      <w:sz w:val="22"/>
                      <w:szCs w:val="22"/>
                      <w:lang w:val="en-SG" w:eastAsia="en-SG"/>
                    </w:rPr>
                    <w:t>FBH</w:t>
                  </w:r>
                  <w:r w:rsidRPr="00D8563A">
                    <w:rPr>
                      <w:color w:val="000080"/>
                      <w:sz w:val="22"/>
                      <w:szCs w:val="22"/>
                      <w:lang w:val="en-SG" w:eastAsia="en-SG"/>
                    </w:rPr>
                    <w:t>.</w:t>
                  </w:r>
                  <w:r w:rsidRPr="00D8563A">
                    <w:rPr>
                      <w:color w:val="000000"/>
                      <w:sz w:val="22"/>
                      <w:szCs w:val="22"/>
                      <w:lang w:val="en-SG" w:eastAsia="en-SG"/>
                    </w:rPr>
                    <w:t>BILL_FUNC</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'O'</w:t>
                  </w:r>
                  <w:r w:rsidRPr="00D8563A">
                    <w:rPr>
                      <w:color w:val="000080"/>
                      <w:sz w:val="22"/>
                      <w:szCs w:val="22"/>
                      <w:lang w:val="en-SG" w:eastAsia="en-SG"/>
                    </w:rPr>
                    <w:t>,</w:t>
                  </w:r>
                  <w:r w:rsidRPr="00D8563A">
                    <w:rPr>
                      <w:color w:val="000000"/>
                      <w:sz w:val="22"/>
                      <w:szCs w:val="22"/>
                      <w:lang w:val="en-SG" w:eastAsia="en-SG"/>
                    </w:rPr>
                    <w:t xml:space="preserve"> </w:t>
                  </w:r>
                  <w:r w:rsidRPr="00D8563A">
                    <w:rPr>
                      <w:color w:val="FF8000"/>
                      <w:sz w:val="22"/>
                      <w:szCs w:val="22"/>
                      <w:lang w:val="en-SG" w:eastAsia="en-SG"/>
                    </w:rPr>
                    <w:t>0</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'H'</w:t>
                  </w:r>
                  <w:r w:rsidRPr="00D8563A">
                    <w:rPr>
                      <w:color w:val="000080"/>
                      <w:sz w:val="22"/>
                      <w:szCs w:val="22"/>
                      <w:lang w:val="en-SG" w:eastAsia="en-SG"/>
                    </w:rPr>
                    <w:t>,</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EVENT_AMT</w:t>
                  </w:r>
                  <w:r w:rsidRPr="00D8563A">
                    <w:rPr>
                      <w:color w:val="000080"/>
                      <w:sz w:val="22"/>
                      <w:szCs w:val="22"/>
                      <w:lang w:val="en-SG" w:eastAsia="en-SG"/>
                    </w:rPr>
                    <w:t>,</w:t>
                  </w: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BILL_AMT</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00FF"/>
                      <w:sz w:val="22"/>
                      <w:szCs w:val="22"/>
                      <w:lang w:val="en-SG" w:eastAsia="en-SG"/>
                    </w:rPr>
                    <w:t>AS</w:t>
                  </w:r>
                  <w:r w:rsidRPr="00D8563A">
                    <w:rPr>
                      <w:color w:val="000000"/>
                      <w:sz w:val="22"/>
                      <w:szCs w:val="22"/>
                      <w:lang w:val="en-SG" w:eastAsia="en-SG"/>
                    </w:rPr>
                    <w:t xml:space="preserve"> TRIGIA</w:t>
                  </w:r>
                  <w:r w:rsidRPr="00D8563A">
                    <w:rPr>
                      <w:color w:val="000080"/>
                      <w:sz w:val="22"/>
                      <w:szCs w:val="22"/>
                      <w:lang w:val="en-SG" w:eastAsia="en-SG"/>
                    </w:rPr>
                    <w:t>,</w:t>
                  </w:r>
                </w:p>
                <w:p w14:paraId="35A85B87"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lastRenderedPageBreak/>
                    <w:t xml:space="preserve">            </w:t>
                  </w:r>
                  <w:r w:rsidRPr="00D8563A">
                    <w:rPr>
                      <w:color w:val="0000FF"/>
                      <w:sz w:val="22"/>
                      <w:szCs w:val="22"/>
                      <w:lang w:val="en-SG" w:eastAsia="en-SG"/>
                    </w:rPr>
                    <w:t>DECODE</w:t>
                  </w:r>
                  <w:r w:rsidRPr="00D8563A">
                    <w:rPr>
                      <w:color w:val="000080"/>
                      <w:sz w:val="22"/>
                      <w:szCs w:val="22"/>
                      <w:lang w:val="en-SG" w:eastAsia="en-SG"/>
                    </w:rPr>
                    <w:t>(</w:t>
                  </w:r>
                  <w:r w:rsidRPr="00D8563A">
                    <w:rPr>
                      <w:color w:val="000000"/>
                      <w:sz w:val="22"/>
                      <w:szCs w:val="22"/>
                      <w:lang w:val="en-SG" w:eastAsia="en-SG"/>
                    </w:rPr>
                    <w:t>FBH</w:t>
                  </w:r>
                  <w:r w:rsidRPr="00D8563A">
                    <w:rPr>
                      <w:color w:val="000080"/>
                      <w:sz w:val="22"/>
                      <w:szCs w:val="22"/>
                      <w:lang w:val="en-SG" w:eastAsia="en-SG"/>
                    </w:rPr>
                    <w:t>.</w:t>
                  </w:r>
                  <w:r w:rsidRPr="00D8563A">
                    <w:rPr>
                      <w:color w:val="000000"/>
                      <w:sz w:val="22"/>
                      <w:szCs w:val="22"/>
                      <w:lang w:val="en-SG" w:eastAsia="en-SG"/>
                    </w:rPr>
                    <w:t>BILL_FUNC</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'O'</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0080"/>
                      <w:sz w:val="22"/>
                      <w:szCs w:val="22"/>
                      <w:lang w:val="en-SG" w:eastAsia="en-SG"/>
                    </w:rPr>
                    <w:t>-</w:t>
                  </w:r>
                  <w:r w:rsidRPr="00D8563A">
                    <w:rPr>
                      <w:color w:val="000000"/>
                      <w:sz w:val="22"/>
                      <w:szCs w:val="22"/>
                      <w:lang w:val="en-SG" w:eastAsia="en-SG"/>
                    </w:rPr>
                    <w:t>FBH</w:t>
                  </w:r>
                  <w:r w:rsidRPr="00D8563A">
                    <w:rPr>
                      <w:color w:val="000080"/>
                      <w:sz w:val="22"/>
                      <w:szCs w:val="22"/>
                      <w:lang w:val="en-SG" w:eastAsia="en-SG"/>
                    </w:rPr>
                    <w:t>.</w:t>
                  </w:r>
                  <w:r w:rsidRPr="00D8563A">
                    <w:rPr>
                      <w:color w:val="000000"/>
                      <w:sz w:val="22"/>
                      <w:szCs w:val="22"/>
                      <w:lang w:val="en-SG" w:eastAsia="en-SG"/>
                    </w:rPr>
                    <w:t>EVENT_AMT</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'H'</w:t>
                  </w:r>
                  <w:r w:rsidRPr="00D8563A">
                    <w:rPr>
                      <w:color w:val="000080"/>
                      <w:sz w:val="22"/>
                      <w:szCs w:val="22"/>
                      <w:lang w:val="en-SG" w:eastAsia="en-SG"/>
                    </w:rPr>
                    <w:t>,</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EVENT_AMT</w:t>
                  </w:r>
                  <w:r w:rsidRPr="00D8563A">
                    <w:rPr>
                      <w:color w:val="000080"/>
                      <w:sz w:val="22"/>
                      <w:szCs w:val="22"/>
                      <w:lang w:val="en-SG" w:eastAsia="en-SG"/>
                    </w:rPr>
                    <w:t>,</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NOSTRO_AMT</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00FF"/>
                      <w:sz w:val="22"/>
                      <w:szCs w:val="22"/>
                      <w:lang w:val="en-SG" w:eastAsia="en-SG"/>
                    </w:rPr>
                    <w:t>AS</w:t>
                  </w:r>
                  <w:r w:rsidRPr="00D8563A">
                    <w:rPr>
                      <w:color w:val="000000"/>
                      <w:sz w:val="22"/>
                      <w:szCs w:val="22"/>
                      <w:lang w:val="en-SG" w:eastAsia="en-SG"/>
                    </w:rPr>
                    <w:t xml:space="preserve"> DUNO</w:t>
                  </w:r>
                </w:p>
                <w:p w14:paraId="16CC2802"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FROM</w:t>
                  </w:r>
                  <w:r w:rsidRPr="00D8563A">
                    <w:rPr>
                      <w:color w:val="000000"/>
                      <w:sz w:val="22"/>
                      <w:szCs w:val="22"/>
                      <w:lang w:val="en-SG" w:eastAsia="en-SG"/>
                    </w:rPr>
                    <w:t xml:space="preserve"> TBAADM</w:t>
                  </w:r>
                  <w:r w:rsidRPr="00D8563A">
                    <w:rPr>
                      <w:color w:val="000080"/>
                      <w:sz w:val="22"/>
                      <w:szCs w:val="22"/>
                      <w:lang w:val="en-SG" w:eastAsia="en-SG"/>
                    </w:rPr>
                    <w:t>.</w:t>
                  </w:r>
                  <w:r w:rsidRPr="00D8563A">
                    <w:rPr>
                      <w:color w:val="000000"/>
                      <w:sz w:val="22"/>
                      <w:szCs w:val="22"/>
                      <w:lang w:val="en-SG" w:eastAsia="en-SG"/>
                    </w:rPr>
                    <w:t>FBH</w:t>
                  </w:r>
                  <w:r w:rsidRPr="00D8563A">
                    <w:rPr>
                      <w:color w:val="000080"/>
                      <w:sz w:val="22"/>
                      <w:szCs w:val="22"/>
                      <w:lang w:val="en-SG" w:eastAsia="en-SG"/>
                    </w:rPr>
                    <w:t>,</w:t>
                  </w:r>
                  <w:r w:rsidRPr="00D8563A">
                    <w:rPr>
                      <w:color w:val="000000"/>
                      <w:sz w:val="22"/>
                      <w:szCs w:val="22"/>
                      <w:lang w:val="en-SG" w:eastAsia="en-SG"/>
                    </w:rPr>
                    <w:t xml:space="preserve"> TBAADM</w:t>
                  </w:r>
                  <w:r w:rsidRPr="00D8563A">
                    <w:rPr>
                      <w:color w:val="000080"/>
                      <w:sz w:val="22"/>
                      <w:szCs w:val="22"/>
                      <w:lang w:val="en-SG" w:eastAsia="en-SG"/>
                    </w:rPr>
                    <w:t>.</w:t>
                  </w:r>
                  <w:r w:rsidRPr="00D8563A">
                    <w:rPr>
                      <w:color w:val="000000"/>
                      <w:sz w:val="22"/>
                      <w:szCs w:val="22"/>
                      <w:lang w:val="en-SG" w:eastAsia="en-SG"/>
                    </w:rPr>
                    <w:t>FBM</w:t>
                  </w:r>
                </w:p>
                <w:p w14:paraId="31277FA9"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WHERE</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SOL_ID </w:t>
                  </w:r>
                  <w:r w:rsidRPr="00D8563A">
                    <w:rPr>
                      <w:color w:val="000080"/>
                      <w:sz w:val="22"/>
                      <w:szCs w:val="22"/>
                      <w:lang w:val="en-SG" w:eastAsia="en-SG"/>
                    </w:rPr>
                    <w:t>=</w:t>
                  </w: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SOL_ID</w:t>
                  </w:r>
                </w:p>
                <w:p w14:paraId="5359534E"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AND</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BILL_ID </w:t>
                  </w:r>
                  <w:r w:rsidRPr="00D8563A">
                    <w:rPr>
                      <w:color w:val="000080"/>
                      <w:sz w:val="22"/>
                      <w:szCs w:val="22"/>
                      <w:lang w:val="en-SG" w:eastAsia="en-SG"/>
                    </w:rPr>
                    <w:t>=</w:t>
                  </w:r>
                  <w:r w:rsidRPr="00D8563A">
                    <w:rPr>
                      <w:color w:val="000000"/>
                      <w:sz w:val="22"/>
                      <w:szCs w:val="22"/>
                      <w:lang w:val="en-SG" w:eastAsia="en-SG"/>
                    </w:rPr>
                    <w:t xml:space="preserve"> FBM</w:t>
                  </w:r>
                  <w:r w:rsidRPr="00D8563A">
                    <w:rPr>
                      <w:color w:val="000080"/>
                      <w:sz w:val="22"/>
                      <w:szCs w:val="22"/>
                      <w:lang w:val="en-SG" w:eastAsia="en-SG"/>
                    </w:rPr>
                    <w:t>.</w:t>
                  </w:r>
                  <w:r w:rsidRPr="00D8563A">
                    <w:rPr>
                      <w:color w:val="000000"/>
                      <w:sz w:val="22"/>
                      <w:szCs w:val="22"/>
                      <w:lang w:val="en-SG" w:eastAsia="en-SG"/>
                    </w:rPr>
                    <w:t>BILL_ID</w:t>
                  </w:r>
                </w:p>
                <w:p w14:paraId="24DDBA2B" w14:textId="77777777" w:rsidR="006A522F" w:rsidRPr="00D8563A" w:rsidRDefault="006A522F" w:rsidP="00415767">
                  <w:pPr>
                    <w:shd w:val="clear" w:color="auto" w:fill="FFFFFF"/>
                    <w:rPr>
                      <w:color w:val="008000"/>
                      <w:lang w:val="en-SG" w:eastAsia="en-SG"/>
                    </w:rPr>
                  </w:pPr>
                  <w:r w:rsidRPr="00D8563A">
                    <w:rPr>
                      <w:color w:val="000000"/>
                      <w:sz w:val="22"/>
                      <w:szCs w:val="22"/>
                      <w:lang w:val="en-SG" w:eastAsia="en-SG"/>
                    </w:rPr>
                    <w:t xml:space="preserve">          </w:t>
                  </w:r>
                  <w:r w:rsidRPr="00D8563A">
                    <w:rPr>
                      <w:color w:val="0000FF"/>
                      <w:sz w:val="22"/>
                      <w:szCs w:val="22"/>
                      <w:lang w:val="en-SG" w:eastAsia="en-SG"/>
                    </w:rPr>
                    <w:t>AND</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BILL_FUNC </w:t>
                  </w:r>
                  <w:r w:rsidRPr="00D8563A">
                    <w:rPr>
                      <w:color w:val="0000FF"/>
                      <w:sz w:val="22"/>
                      <w:szCs w:val="22"/>
                      <w:lang w:val="en-SG" w:eastAsia="en-SG"/>
                    </w:rPr>
                    <w:t>IN</w:t>
                  </w:r>
                  <w:r w:rsidRPr="00D8563A">
                    <w:rPr>
                      <w:color w:val="000000"/>
                      <w:sz w:val="22"/>
                      <w:szCs w:val="22"/>
                      <w:lang w:val="en-SG" w:eastAsia="en-SG"/>
                    </w:rPr>
                    <w:t xml:space="preserve"> </w:t>
                  </w:r>
                  <w:r w:rsidRPr="00D8563A">
                    <w:rPr>
                      <w:color w:val="000080"/>
                      <w:sz w:val="22"/>
                      <w:szCs w:val="22"/>
                      <w:lang w:val="en-SG" w:eastAsia="en-SG"/>
                    </w:rPr>
                    <w:t>(</w:t>
                  </w:r>
                  <w:r w:rsidRPr="00D8563A">
                    <w:rPr>
                      <w:color w:val="808080"/>
                      <w:sz w:val="22"/>
                      <w:szCs w:val="22"/>
                      <w:lang w:val="en-SG" w:eastAsia="en-SG"/>
                    </w:rPr>
                    <w:t>'P'</w:t>
                  </w:r>
                  <w:r w:rsidRPr="00D8563A">
                    <w:rPr>
                      <w:color w:val="000080"/>
                      <w:sz w:val="22"/>
                      <w:szCs w:val="22"/>
                      <w:lang w:val="en-SG" w:eastAsia="en-SG"/>
                    </w:rPr>
                    <w:t>,</w:t>
                  </w:r>
                  <w:r w:rsidRPr="00D8563A">
                    <w:rPr>
                      <w:color w:val="808080"/>
                      <w:sz w:val="22"/>
                      <w:szCs w:val="22"/>
                      <w:lang w:val="en-SG" w:eastAsia="en-SG"/>
                    </w:rPr>
                    <w:t>'H'</w:t>
                  </w:r>
                  <w:r w:rsidRPr="00D8563A">
                    <w:rPr>
                      <w:color w:val="000080"/>
                      <w:sz w:val="22"/>
                      <w:szCs w:val="22"/>
                      <w:lang w:val="en-SG" w:eastAsia="en-SG"/>
                    </w:rPr>
                    <w:t>,</w:t>
                  </w:r>
                  <w:r w:rsidRPr="00D8563A">
                    <w:rPr>
                      <w:color w:val="808080"/>
                      <w:sz w:val="22"/>
                      <w:szCs w:val="22"/>
                      <w:lang w:val="en-SG" w:eastAsia="en-SG"/>
                    </w:rPr>
                    <w:t>'O'</w:t>
                  </w:r>
                  <w:r w:rsidRPr="00D8563A">
                    <w:rPr>
                      <w:color w:val="000080"/>
                      <w:sz w:val="22"/>
                      <w:szCs w:val="22"/>
                      <w:lang w:val="en-SG" w:eastAsia="en-SG"/>
                    </w:rPr>
                    <w:t>)</w:t>
                  </w:r>
                  <w:r w:rsidRPr="00D8563A">
                    <w:rPr>
                      <w:color w:val="000000"/>
                      <w:sz w:val="22"/>
                      <w:szCs w:val="22"/>
                      <w:lang w:val="en-SG" w:eastAsia="en-SG"/>
                    </w:rPr>
                    <w:t xml:space="preserve"> </w:t>
                  </w:r>
                  <w:r w:rsidRPr="00D8563A">
                    <w:rPr>
                      <w:color w:val="008000"/>
                      <w:sz w:val="22"/>
                      <w:szCs w:val="22"/>
                      <w:lang w:val="en-SG" w:eastAsia="en-SG"/>
                    </w:rPr>
                    <w:t>-- P - Purchase - H - Home CCY Advance - O - Recovery</w:t>
                  </w:r>
                </w:p>
                <w:p w14:paraId="693BCD80"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AND</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ENTITY_CRE_FLG </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'Y'</w:t>
                  </w:r>
                </w:p>
                <w:p w14:paraId="36478516"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AND</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DEL_FLG </w:t>
                  </w:r>
                  <w:r w:rsidRPr="00D8563A">
                    <w:rPr>
                      <w:color w:val="000080"/>
                      <w:sz w:val="22"/>
                      <w:szCs w:val="22"/>
                      <w:lang w:val="en-SG" w:eastAsia="en-SG"/>
                    </w:rPr>
                    <w:t>=</w:t>
                  </w:r>
                  <w:r w:rsidRPr="00D8563A">
                    <w:rPr>
                      <w:color w:val="000000"/>
                      <w:sz w:val="22"/>
                      <w:szCs w:val="22"/>
                      <w:lang w:val="en-SG" w:eastAsia="en-SG"/>
                    </w:rPr>
                    <w:t xml:space="preserve"> </w:t>
                  </w:r>
                  <w:r w:rsidRPr="00D8563A">
                    <w:rPr>
                      <w:color w:val="808080"/>
                      <w:sz w:val="22"/>
                      <w:szCs w:val="22"/>
                      <w:lang w:val="en-SG" w:eastAsia="en-SG"/>
                    </w:rPr>
                    <w:t>'N'</w:t>
                  </w:r>
                </w:p>
                <w:p w14:paraId="70C971CF" w14:textId="77777777" w:rsidR="006A522F" w:rsidRPr="00D8563A" w:rsidRDefault="006A522F" w:rsidP="00415767">
                  <w:pPr>
                    <w:shd w:val="clear" w:color="auto" w:fill="FFFFFF"/>
                    <w:rPr>
                      <w:color w:val="000000"/>
                      <w:lang w:val="en-SG" w:eastAsia="en-SG"/>
                    </w:rPr>
                  </w:pPr>
                  <w:r w:rsidRPr="00D8563A">
                    <w:rPr>
                      <w:color w:val="000000"/>
                      <w:sz w:val="22"/>
                      <w:szCs w:val="22"/>
                      <w:lang w:val="en-SG" w:eastAsia="en-SG"/>
                    </w:rPr>
                    <w:t xml:space="preserve">          </w:t>
                  </w:r>
                  <w:r w:rsidRPr="00D8563A">
                    <w:rPr>
                      <w:color w:val="0000FF"/>
                      <w:sz w:val="22"/>
                      <w:szCs w:val="22"/>
                      <w:lang w:val="en-SG" w:eastAsia="en-SG"/>
                    </w:rPr>
                    <w:t>AND</w:t>
                  </w:r>
                  <w:r w:rsidRPr="00D8563A">
                    <w:rPr>
                      <w:color w:val="000000"/>
                      <w:sz w:val="22"/>
                      <w:szCs w:val="22"/>
                      <w:lang w:val="en-SG" w:eastAsia="en-SG"/>
                    </w:rPr>
                    <w:t xml:space="preserve"> FBH</w:t>
                  </w:r>
                  <w:r w:rsidRPr="00D8563A">
                    <w:rPr>
                      <w:color w:val="000080"/>
                      <w:sz w:val="22"/>
                      <w:szCs w:val="22"/>
                      <w:lang w:val="en-SG" w:eastAsia="en-SG"/>
                    </w:rPr>
                    <w:t>.</w:t>
                  </w:r>
                  <w:r w:rsidRPr="00D8563A">
                    <w:rPr>
                      <w:color w:val="000000"/>
                      <w:sz w:val="22"/>
                      <w:szCs w:val="22"/>
                      <w:lang w:val="en-SG" w:eastAsia="en-SG"/>
                    </w:rPr>
                    <w:t xml:space="preserve">VFD_BOD_DATE </w:t>
                  </w:r>
                  <w:r w:rsidRPr="00D8563A">
                    <w:rPr>
                      <w:color w:val="000080"/>
                      <w:sz w:val="22"/>
                      <w:szCs w:val="22"/>
                      <w:lang w:val="en-SG" w:eastAsia="en-SG"/>
                    </w:rPr>
                    <w:t>&lt;=</w:t>
                  </w:r>
                  <w:r w:rsidRPr="00D8563A">
                    <w:rPr>
                      <w:color w:val="000000"/>
                      <w:sz w:val="22"/>
                      <w:szCs w:val="22"/>
                      <w:lang w:val="en-SG" w:eastAsia="en-SG"/>
                    </w:rPr>
                    <w:t xml:space="preserve"> </w:t>
                  </w:r>
                  <w:r w:rsidRPr="00D8563A">
                    <w:rPr>
                      <w:color w:val="0000FF"/>
                      <w:sz w:val="22"/>
                      <w:szCs w:val="22"/>
                      <w:lang w:val="en-SG" w:eastAsia="en-SG"/>
                    </w:rPr>
                    <w:t>TO_DATE</w:t>
                  </w:r>
                  <w:r w:rsidRPr="00D8563A">
                    <w:rPr>
                      <w:color w:val="000080"/>
                      <w:sz w:val="22"/>
                      <w:szCs w:val="22"/>
                      <w:lang w:val="en-SG" w:eastAsia="en-SG"/>
                    </w:rPr>
                    <w:t>(</w:t>
                  </w:r>
                  <w:r w:rsidRPr="00043D7B">
                    <w:rPr>
                      <w:color w:val="000080"/>
                      <w:sz w:val="22"/>
                      <w:szCs w:val="22"/>
                      <w:lang w:val="en-SG" w:eastAsia="en-SG"/>
                    </w:rPr>
                    <w:t>‘&lt;NGÀY_BÁO_CÁO&gt;‘</w:t>
                  </w:r>
                  <w:r w:rsidRPr="00D8563A">
                    <w:rPr>
                      <w:color w:val="000080"/>
                      <w:sz w:val="22"/>
                      <w:szCs w:val="22"/>
                      <w:lang w:val="en-SG" w:eastAsia="en-SG"/>
                    </w:rPr>
                    <w:t>,</w:t>
                  </w:r>
                  <w:r w:rsidRPr="00D8563A">
                    <w:rPr>
                      <w:color w:val="808080"/>
                      <w:sz w:val="22"/>
                      <w:szCs w:val="22"/>
                      <w:lang w:val="en-SG" w:eastAsia="en-SG"/>
                    </w:rPr>
                    <w:t>'YYYYMMDD'</w:t>
                  </w:r>
                  <w:r w:rsidRPr="00D8563A">
                    <w:rPr>
                      <w:color w:val="000080"/>
                      <w:sz w:val="22"/>
                      <w:szCs w:val="22"/>
                      <w:lang w:val="en-SG" w:eastAsia="en-SG"/>
                    </w:rPr>
                    <w:t>)</w:t>
                  </w:r>
                  <w:r w:rsidRPr="00D8563A">
                    <w:rPr>
                      <w:color w:val="000000"/>
                      <w:sz w:val="22"/>
                      <w:szCs w:val="22"/>
                      <w:lang w:val="en-SG" w:eastAsia="en-SG"/>
                    </w:rPr>
                    <w:t xml:space="preserve"> </w:t>
                  </w:r>
                </w:p>
                <w:p w14:paraId="7B2003B6" w14:textId="77777777" w:rsidR="006A522F" w:rsidRPr="00D8563A" w:rsidRDefault="006A522F" w:rsidP="00415767">
                  <w:pPr>
                    <w:shd w:val="clear" w:color="auto" w:fill="FFFFFF"/>
                    <w:rPr>
                      <w:color w:val="000000"/>
                      <w:lang w:val="en-SG" w:eastAsia="en-SG"/>
                    </w:rPr>
                  </w:pPr>
                  <w:r w:rsidRPr="00D8563A">
                    <w:rPr>
                      <w:color w:val="000080"/>
                      <w:sz w:val="22"/>
                      <w:szCs w:val="22"/>
                      <w:lang w:val="en-SG" w:eastAsia="en-SG"/>
                    </w:rPr>
                    <w:t>)</w:t>
                  </w:r>
                </w:p>
                <w:p w14:paraId="163B6484" w14:textId="77777777" w:rsidR="006A522F" w:rsidRPr="00043D7B" w:rsidRDefault="006A522F" w:rsidP="00415767">
                  <w:pPr>
                    <w:shd w:val="clear" w:color="auto" w:fill="FFFFFF"/>
                    <w:rPr>
                      <w:rFonts w:ascii="Courier New" w:hAnsi="Courier New" w:cs="Courier New"/>
                      <w:color w:val="000000"/>
                      <w:sz w:val="20"/>
                      <w:szCs w:val="20"/>
                      <w:lang w:val="en-SG" w:eastAsia="en-SG"/>
                    </w:rPr>
                  </w:pPr>
                  <w:r w:rsidRPr="00D8563A">
                    <w:rPr>
                      <w:color w:val="0000FF"/>
                      <w:sz w:val="22"/>
                      <w:szCs w:val="22"/>
                      <w:lang w:val="en-SG" w:eastAsia="en-SG"/>
                    </w:rPr>
                    <w:t>GROUP</w:t>
                  </w:r>
                  <w:r w:rsidRPr="00D8563A">
                    <w:rPr>
                      <w:color w:val="000000"/>
                      <w:sz w:val="22"/>
                      <w:szCs w:val="22"/>
                      <w:lang w:val="en-SG" w:eastAsia="en-SG"/>
                    </w:rPr>
                    <w:t xml:space="preserve"> </w:t>
                  </w:r>
                  <w:r w:rsidRPr="00D8563A">
                    <w:rPr>
                      <w:color w:val="0000FF"/>
                      <w:sz w:val="22"/>
                      <w:szCs w:val="22"/>
                      <w:lang w:val="en-SG" w:eastAsia="en-SG"/>
                    </w:rPr>
                    <w:t>BY</w:t>
                  </w:r>
                  <w:r w:rsidRPr="00D8563A">
                    <w:rPr>
                      <w:color w:val="000000"/>
                      <w:sz w:val="22"/>
                      <w:szCs w:val="22"/>
                      <w:lang w:val="en-SG" w:eastAsia="en-SG"/>
                    </w:rPr>
                    <w:t xml:space="preserve"> SOL_ID</w:t>
                  </w:r>
                  <w:r w:rsidRPr="00D8563A">
                    <w:rPr>
                      <w:color w:val="000080"/>
                      <w:sz w:val="22"/>
                      <w:szCs w:val="22"/>
                      <w:lang w:val="en-SG" w:eastAsia="en-SG"/>
                    </w:rPr>
                    <w:t>,</w:t>
                  </w:r>
                  <w:r w:rsidRPr="00D8563A">
                    <w:rPr>
                      <w:color w:val="000000"/>
                      <w:sz w:val="22"/>
                      <w:szCs w:val="22"/>
                      <w:lang w:val="en-SG" w:eastAsia="en-SG"/>
                    </w:rPr>
                    <w:t xml:space="preserve"> ACID</w:t>
                  </w:r>
                  <w:r w:rsidRPr="00D8563A">
                    <w:rPr>
                      <w:color w:val="000080"/>
                      <w:sz w:val="22"/>
                      <w:szCs w:val="22"/>
                      <w:lang w:val="en-SG" w:eastAsia="en-SG"/>
                    </w:rPr>
                    <w:t>,</w:t>
                  </w:r>
                  <w:r w:rsidRPr="00D8563A">
                    <w:rPr>
                      <w:color w:val="000000"/>
                      <w:sz w:val="22"/>
                      <w:szCs w:val="22"/>
                      <w:lang w:val="en-SG" w:eastAsia="en-SG"/>
                    </w:rPr>
                    <w:t xml:space="preserve"> PARTY_CODE</w:t>
                  </w:r>
                  <w:r w:rsidRPr="00D8563A">
                    <w:rPr>
                      <w:color w:val="000080"/>
                      <w:sz w:val="22"/>
                      <w:szCs w:val="22"/>
                      <w:lang w:val="en-SG" w:eastAsia="en-SG"/>
                    </w:rPr>
                    <w:t>,</w:t>
                  </w:r>
                  <w:r w:rsidRPr="00D8563A">
                    <w:rPr>
                      <w:color w:val="000000"/>
                      <w:sz w:val="22"/>
                      <w:szCs w:val="22"/>
                      <w:lang w:val="en-SG" w:eastAsia="en-SG"/>
                    </w:rPr>
                    <w:t xml:space="preserve"> TENKH</w:t>
                  </w:r>
                  <w:r w:rsidRPr="00D8563A">
                    <w:rPr>
                      <w:color w:val="000080"/>
                      <w:sz w:val="22"/>
                      <w:szCs w:val="22"/>
                      <w:lang w:val="en-SG" w:eastAsia="en-SG"/>
                    </w:rPr>
                    <w:t>,</w:t>
                  </w:r>
                  <w:r w:rsidRPr="00D8563A">
                    <w:rPr>
                      <w:color w:val="000000"/>
                      <w:sz w:val="22"/>
                      <w:szCs w:val="22"/>
                      <w:lang w:val="en-SG" w:eastAsia="en-SG"/>
                    </w:rPr>
                    <w:t xml:space="preserve"> SOGIAODICH</w:t>
                  </w:r>
                  <w:r w:rsidRPr="00D8563A">
                    <w:rPr>
                      <w:color w:val="000080"/>
                      <w:sz w:val="22"/>
                      <w:szCs w:val="22"/>
                      <w:lang w:val="en-SG" w:eastAsia="en-SG"/>
                    </w:rPr>
                    <w:t>,</w:t>
                  </w:r>
                  <w:r w:rsidRPr="00D8563A">
                    <w:rPr>
                      <w:color w:val="000000"/>
                      <w:sz w:val="22"/>
                      <w:szCs w:val="22"/>
                      <w:lang w:val="en-SG" w:eastAsia="en-SG"/>
                    </w:rPr>
                    <w:t xml:space="preserve"> NGAYGIAINGAN</w:t>
                  </w:r>
                  <w:r w:rsidRPr="00D8563A">
                    <w:rPr>
                      <w:color w:val="000080"/>
                      <w:sz w:val="22"/>
                      <w:szCs w:val="22"/>
                      <w:lang w:val="en-SG" w:eastAsia="en-SG"/>
                    </w:rPr>
                    <w:t>,</w:t>
                  </w:r>
                  <w:r w:rsidRPr="00D8563A">
                    <w:rPr>
                      <w:color w:val="000000"/>
                      <w:sz w:val="22"/>
                      <w:szCs w:val="22"/>
                      <w:lang w:val="en-SG" w:eastAsia="en-SG"/>
                    </w:rPr>
                    <w:t xml:space="preserve"> MAGIAODICH</w:t>
                  </w:r>
                  <w:r w:rsidRPr="00D8563A">
                    <w:rPr>
                      <w:color w:val="000080"/>
                      <w:sz w:val="22"/>
                      <w:szCs w:val="22"/>
                      <w:lang w:val="en-SG" w:eastAsia="en-SG"/>
                    </w:rPr>
                    <w:t>,</w:t>
                  </w:r>
                  <w:r w:rsidRPr="00D8563A">
                    <w:rPr>
                      <w:color w:val="000000"/>
                      <w:sz w:val="22"/>
                      <w:szCs w:val="22"/>
                      <w:lang w:val="en-SG" w:eastAsia="en-SG"/>
                    </w:rPr>
                    <w:t xml:space="preserve"> INTEREST_RATE</w:t>
                  </w:r>
                  <w:r w:rsidRPr="00D8563A">
                    <w:rPr>
                      <w:color w:val="000080"/>
                      <w:sz w:val="22"/>
                      <w:szCs w:val="22"/>
                      <w:lang w:val="en-SG" w:eastAsia="en-SG"/>
                    </w:rPr>
                    <w:t>,</w:t>
                  </w:r>
                  <w:r w:rsidRPr="00D8563A">
                    <w:rPr>
                      <w:color w:val="000000"/>
                      <w:sz w:val="22"/>
                      <w:szCs w:val="22"/>
                      <w:lang w:val="en-SG" w:eastAsia="en-SG"/>
                    </w:rPr>
                    <w:t xml:space="preserve"> NGUYENTE</w:t>
                  </w:r>
                </w:p>
              </w:tc>
            </w:tr>
          </w:tbl>
          <w:p w14:paraId="32EEF1A2" w14:textId="77777777" w:rsidR="006A522F" w:rsidRPr="00E009CC" w:rsidRDefault="006A522F" w:rsidP="00415767">
            <w:pPr>
              <w:spacing w:after="120" w:line="264" w:lineRule="auto"/>
            </w:pPr>
          </w:p>
          <w:p w14:paraId="13B89BB6" w14:textId="77777777" w:rsidR="006A522F" w:rsidRPr="00DA156F" w:rsidRDefault="006A522F" w:rsidP="00415767">
            <w:pPr>
              <w:spacing w:after="120" w:line="264" w:lineRule="auto"/>
            </w:pPr>
            <w:r w:rsidRPr="00DA156F">
              <w:rPr>
                <w:b/>
                <w:bCs/>
                <w:sz w:val="22"/>
                <w:szCs w:val="22"/>
              </w:rPr>
              <w:t>Điều kiện</w:t>
            </w:r>
            <w:r w:rsidRPr="00DA156F">
              <w:rPr>
                <w:sz w:val="22"/>
                <w:szCs w:val="22"/>
              </w:rPr>
              <w:t>: gồm các điều kiện lấy dữ liệu sau:</w:t>
            </w:r>
          </w:p>
          <w:p w14:paraId="2C3A5003" w14:textId="77777777" w:rsidR="006A522F" w:rsidRDefault="006A522F" w:rsidP="00415767">
            <w:pPr>
              <w:spacing w:line="276" w:lineRule="auto"/>
            </w:pPr>
            <w:r w:rsidRPr="003856BE">
              <w:rPr>
                <w:sz w:val="22"/>
                <w:szCs w:val="22"/>
              </w:rPr>
              <w:t xml:space="preserve">GAM.ACID = </w:t>
            </w:r>
            <w:r>
              <w:rPr>
                <w:sz w:val="22"/>
                <w:szCs w:val="22"/>
                <w:lang w:val="vi-VN"/>
              </w:rPr>
              <w:t>TEMP_</w:t>
            </w:r>
            <w:r w:rsidRPr="003856BE">
              <w:rPr>
                <w:sz w:val="22"/>
                <w:szCs w:val="22"/>
              </w:rPr>
              <w:t xml:space="preserve">PBH.ACID </w:t>
            </w:r>
          </w:p>
          <w:p w14:paraId="541C5416" w14:textId="77777777" w:rsidR="006A522F" w:rsidRPr="00DA156F" w:rsidRDefault="006A522F" w:rsidP="00415767">
            <w:pPr>
              <w:spacing w:line="276" w:lineRule="auto"/>
            </w:pPr>
            <w:r w:rsidRPr="00DA156F">
              <w:rPr>
                <w:color w:val="0000FF"/>
                <w:sz w:val="22"/>
                <w:szCs w:val="22"/>
              </w:rPr>
              <w:t>AND</w:t>
            </w:r>
            <w:r w:rsidRPr="00DA156F">
              <w:rPr>
                <w:color w:val="000000"/>
                <w:sz w:val="22"/>
                <w:szCs w:val="22"/>
              </w:rPr>
              <w:t xml:space="preserve"> </w:t>
            </w:r>
            <w:r w:rsidRPr="00DA156F">
              <w:rPr>
                <w:sz w:val="22"/>
                <w:szCs w:val="22"/>
              </w:rPr>
              <w:t xml:space="preserve">GAM.SCHM_TYPE = </w:t>
            </w:r>
            <w:r w:rsidRPr="005A2B24">
              <w:rPr>
                <w:b/>
                <w:bCs/>
                <w:color w:val="FF0000"/>
                <w:sz w:val="22"/>
                <w:szCs w:val="22"/>
              </w:rPr>
              <w:t>'FBA'</w:t>
            </w:r>
            <w:r w:rsidRPr="00DA156F">
              <w:rPr>
                <w:sz w:val="22"/>
                <w:szCs w:val="22"/>
              </w:rPr>
              <w:t xml:space="preserve"> </w:t>
            </w:r>
          </w:p>
          <w:p w14:paraId="5DD2B764" w14:textId="77777777" w:rsidR="006A522F" w:rsidRPr="00DA156F" w:rsidRDefault="006A522F" w:rsidP="00415767">
            <w:pPr>
              <w:spacing w:line="276" w:lineRule="auto"/>
            </w:pPr>
            <w:r w:rsidRPr="00DA156F">
              <w:rPr>
                <w:color w:val="0000FF"/>
                <w:sz w:val="22"/>
                <w:szCs w:val="22"/>
              </w:rPr>
              <w:t>AND</w:t>
            </w:r>
            <w:r w:rsidRPr="00DA156F">
              <w:rPr>
                <w:color w:val="000000"/>
                <w:sz w:val="22"/>
                <w:szCs w:val="22"/>
              </w:rPr>
              <w:t xml:space="preserve"> </w:t>
            </w:r>
            <w:r w:rsidRPr="00DA156F">
              <w:rPr>
                <w:sz w:val="22"/>
                <w:szCs w:val="22"/>
              </w:rPr>
              <w:t xml:space="preserve">GAM.ENTITY_CRE_FLG = 'Y' </w:t>
            </w:r>
          </w:p>
          <w:p w14:paraId="77D26AA4" w14:textId="77777777" w:rsidR="006A522F" w:rsidRPr="00DA156F" w:rsidRDefault="006A522F" w:rsidP="00415767">
            <w:pPr>
              <w:spacing w:line="276" w:lineRule="auto"/>
            </w:pPr>
            <w:r w:rsidRPr="00DA156F">
              <w:rPr>
                <w:color w:val="0000FF"/>
                <w:sz w:val="22"/>
                <w:szCs w:val="22"/>
              </w:rPr>
              <w:t>AND</w:t>
            </w:r>
            <w:r w:rsidRPr="00DA156F">
              <w:rPr>
                <w:color w:val="000000"/>
                <w:sz w:val="22"/>
                <w:szCs w:val="22"/>
              </w:rPr>
              <w:t xml:space="preserve"> </w:t>
            </w:r>
            <w:r w:rsidRPr="00DA156F">
              <w:rPr>
                <w:sz w:val="22"/>
                <w:szCs w:val="22"/>
              </w:rPr>
              <w:t xml:space="preserve">GAM.DEL_FLG = 'N' </w:t>
            </w:r>
          </w:p>
          <w:p w14:paraId="5E520452" w14:textId="77777777" w:rsidR="006A522F" w:rsidRPr="005B08E2" w:rsidRDefault="006A522F" w:rsidP="00415767">
            <w:pPr>
              <w:spacing w:line="276" w:lineRule="auto"/>
              <w:rPr>
                <w:lang w:val="vi-VN"/>
              </w:rPr>
            </w:pPr>
            <w:r w:rsidRPr="00DA156F">
              <w:rPr>
                <w:color w:val="0000FF"/>
                <w:sz w:val="22"/>
                <w:szCs w:val="22"/>
              </w:rPr>
              <w:t>AND</w:t>
            </w:r>
            <w:r w:rsidRPr="00DA156F">
              <w:rPr>
                <w:color w:val="000000"/>
                <w:sz w:val="22"/>
                <w:szCs w:val="22"/>
              </w:rPr>
              <w:t xml:space="preserve"> </w:t>
            </w:r>
            <w:r w:rsidRPr="00DA156F">
              <w:rPr>
                <w:sz w:val="22"/>
                <w:szCs w:val="22"/>
              </w:rPr>
              <w:t xml:space="preserve">GAM.BANK_ID = '01' </w:t>
            </w:r>
          </w:p>
        </w:tc>
      </w:tr>
      <w:tr w:rsidR="006A522F" w:rsidRPr="00DA156F" w14:paraId="4F5B4A9A"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4883AE1F" w14:textId="77777777" w:rsidR="006A522F" w:rsidRPr="00DA156F" w:rsidRDefault="006A522F" w:rsidP="00415767">
            <w:pPr>
              <w:spacing w:line="276" w:lineRule="auto"/>
              <w:jc w:val="center"/>
              <w:rPr>
                <w:bCs/>
              </w:rPr>
            </w:pPr>
            <w:r w:rsidRPr="00DA156F">
              <w:rPr>
                <w:bCs/>
                <w:sz w:val="22"/>
                <w:szCs w:val="22"/>
              </w:rPr>
              <w:lastRenderedPageBreak/>
              <w:t>1</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7EBBBD0A" w14:textId="77777777" w:rsidR="006A522F" w:rsidRPr="00DA156F" w:rsidRDefault="006A522F" w:rsidP="00415767">
            <w:pPr>
              <w:spacing w:line="276" w:lineRule="auto"/>
              <w:rPr>
                <w:bCs/>
              </w:rPr>
            </w:pPr>
            <w:r w:rsidRPr="00DA156F">
              <w:rPr>
                <w:bCs/>
                <w:sz w:val="22"/>
                <w:szCs w:val="22"/>
              </w:rPr>
              <w:t>SOL_ID</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03502A6A"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3577C8B3" w14:textId="77777777" w:rsidR="006A522F" w:rsidRPr="00DA156F" w:rsidRDefault="006A522F" w:rsidP="00415767">
            <w:pPr>
              <w:spacing w:line="276" w:lineRule="auto"/>
              <w:rPr>
                <w:bCs/>
              </w:rPr>
            </w:pPr>
            <w:r w:rsidRPr="00DA156F">
              <w:rPr>
                <w:bCs/>
                <w:sz w:val="22"/>
                <w:szCs w:val="22"/>
              </w:rPr>
              <w:t>GAM.SOL_ID </w:t>
            </w:r>
          </w:p>
        </w:tc>
      </w:tr>
      <w:tr w:rsidR="006A522F" w:rsidRPr="00DA156F" w14:paraId="7DC141CE"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7C49E30A" w14:textId="77777777" w:rsidR="006A522F" w:rsidRPr="00DA156F" w:rsidRDefault="006A522F" w:rsidP="00415767">
            <w:pPr>
              <w:spacing w:line="276" w:lineRule="auto"/>
              <w:jc w:val="center"/>
              <w:rPr>
                <w:bCs/>
              </w:rPr>
            </w:pPr>
            <w:r w:rsidRPr="00DA156F">
              <w:rPr>
                <w:bCs/>
                <w:sz w:val="22"/>
                <w:szCs w:val="22"/>
              </w:rPr>
              <w:t>2</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3997E275" w14:textId="77777777" w:rsidR="006A522F" w:rsidRPr="00DA156F" w:rsidRDefault="006A522F" w:rsidP="00415767">
            <w:pPr>
              <w:spacing w:line="276" w:lineRule="auto"/>
              <w:rPr>
                <w:bCs/>
              </w:rPr>
            </w:pPr>
            <w:r w:rsidRPr="00DA156F">
              <w:rPr>
                <w:bCs/>
                <w:sz w:val="22"/>
                <w:szCs w:val="22"/>
              </w:rPr>
              <w:t>SOL_DESC</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12D764AB" w14:textId="77777777" w:rsidR="006A522F" w:rsidRPr="00DA156F" w:rsidRDefault="006A522F" w:rsidP="00415767">
            <w:pPr>
              <w:spacing w:line="276" w:lineRule="auto"/>
              <w:rPr>
                <w:bCs/>
              </w:rPr>
            </w:pPr>
            <w:r w:rsidRPr="00DA156F">
              <w:rPr>
                <w:bCs/>
                <w:sz w:val="22"/>
                <w:szCs w:val="22"/>
              </w:rPr>
              <w:t xml:space="preserve">Liên kết (LEFT JOIN) với bảng </w:t>
            </w:r>
            <w:r w:rsidRPr="00DA156F">
              <w:rPr>
                <w:color w:val="000000"/>
                <w:sz w:val="22"/>
                <w:szCs w:val="22"/>
              </w:rPr>
              <w:t>TBAADM.SOL</w:t>
            </w:r>
            <w:r w:rsidRPr="00DA156F">
              <w:rPr>
                <w:bCs/>
                <w:sz w:val="22"/>
                <w:szCs w:val="22"/>
              </w:rPr>
              <w:t xml:space="preserve"> với các điều kiện sau:</w:t>
            </w:r>
          </w:p>
          <w:p w14:paraId="6C3DB681" w14:textId="77777777" w:rsidR="006A522F" w:rsidRPr="00DA156F" w:rsidRDefault="006A522F" w:rsidP="00415767">
            <w:pPr>
              <w:spacing w:line="276" w:lineRule="auto"/>
              <w:rPr>
                <w:bCs/>
              </w:rPr>
            </w:pPr>
          </w:p>
          <w:p w14:paraId="168F7085" w14:textId="77777777" w:rsidR="006A522F" w:rsidRPr="00DA156F" w:rsidRDefault="006A522F" w:rsidP="00415767">
            <w:pPr>
              <w:spacing w:line="276" w:lineRule="auto"/>
              <w:rPr>
                <w:bCs/>
              </w:rPr>
            </w:pPr>
            <w:r w:rsidRPr="00DA156F">
              <w:rPr>
                <w:bCs/>
                <w:sz w:val="22"/>
                <w:szCs w:val="22"/>
              </w:rPr>
              <w:t>GAM.SOL_ID = SOL.SOL_ID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17DC6953" w14:textId="77777777" w:rsidR="006A522F" w:rsidRPr="00DA156F" w:rsidRDefault="006A522F" w:rsidP="00415767">
            <w:pPr>
              <w:spacing w:line="276" w:lineRule="auto"/>
              <w:rPr>
                <w:bCs/>
              </w:rPr>
            </w:pPr>
            <w:r w:rsidRPr="00DA156F">
              <w:rPr>
                <w:bCs/>
                <w:sz w:val="22"/>
                <w:szCs w:val="22"/>
              </w:rPr>
              <w:t>SOL.SOL_DESC </w:t>
            </w:r>
          </w:p>
        </w:tc>
      </w:tr>
      <w:tr w:rsidR="006A522F" w:rsidRPr="00DA156F" w14:paraId="2E495FAA"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7A0685ED" w14:textId="77777777" w:rsidR="006A522F" w:rsidRPr="00DA156F" w:rsidRDefault="006A522F" w:rsidP="00415767">
            <w:pPr>
              <w:spacing w:line="276" w:lineRule="auto"/>
              <w:jc w:val="center"/>
              <w:rPr>
                <w:bCs/>
              </w:rPr>
            </w:pPr>
            <w:r w:rsidRPr="00DA156F">
              <w:rPr>
                <w:bCs/>
                <w:sz w:val="22"/>
                <w:szCs w:val="22"/>
              </w:rPr>
              <w:t>3</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674CCC4E" w14:textId="77777777" w:rsidR="006A522F" w:rsidRPr="00DA156F" w:rsidRDefault="006A522F" w:rsidP="00415767">
            <w:pPr>
              <w:spacing w:line="276" w:lineRule="auto"/>
              <w:rPr>
                <w:bCs/>
              </w:rPr>
            </w:pPr>
            <w:r w:rsidRPr="00DA156F">
              <w:rPr>
                <w:bCs/>
                <w:sz w:val="22"/>
                <w:szCs w:val="22"/>
              </w:rPr>
              <w:t>ACID</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0846CC3E"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1F161C53" w14:textId="77777777" w:rsidR="006A522F" w:rsidRPr="00DA156F" w:rsidRDefault="006A522F" w:rsidP="00415767">
            <w:pPr>
              <w:spacing w:line="276" w:lineRule="auto"/>
              <w:rPr>
                <w:bCs/>
              </w:rPr>
            </w:pPr>
            <w:r w:rsidRPr="00DA156F">
              <w:rPr>
                <w:bCs/>
                <w:sz w:val="22"/>
                <w:szCs w:val="22"/>
              </w:rPr>
              <w:t>GAM.ACID</w:t>
            </w:r>
          </w:p>
        </w:tc>
      </w:tr>
      <w:tr w:rsidR="006A522F" w:rsidRPr="00DA156F" w14:paraId="139ED71D"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4FE7C97C" w14:textId="77777777" w:rsidR="006A522F" w:rsidRPr="00DA156F" w:rsidRDefault="006A522F" w:rsidP="00415767">
            <w:pPr>
              <w:spacing w:line="276" w:lineRule="auto"/>
              <w:jc w:val="center"/>
              <w:rPr>
                <w:bCs/>
              </w:rPr>
            </w:pPr>
            <w:r w:rsidRPr="00DA156F">
              <w:rPr>
                <w:bCs/>
                <w:sz w:val="22"/>
                <w:szCs w:val="22"/>
              </w:rPr>
              <w:t>4</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A2973E4" w14:textId="77777777" w:rsidR="006A522F" w:rsidRPr="00DA156F" w:rsidRDefault="006A522F" w:rsidP="00415767">
            <w:pPr>
              <w:spacing w:line="276" w:lineRule="auto"/>
              <w:rPr>
                <w:bCs/>
              </w:rPr>
            </w:pPr>
            <w:r w:rsidRPr="00DA156F">
              <w:rPr>
                <w:bCs/>
                <w:sz w:val="22"/>
                <w:szCs w:val="22"/>
              </w:rPr>
              <w:t>GL_SUB_HEAD_CODE</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734F9D22"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04C211B" w14:textId="77777777" w:rsidR="006A522F" w:rsidRPr="00DA156F" w:rsidRDefault="006A522F" w:rsidP="00415767">
            <w:pPr>
              <w:spacing w:line="276" w:lineRule="auto"/>
              <w:rPr>
                <w:bCs/>
              </w:rPr>
            </w:pPr>
            <w:r w:rsidRPr="00DA156F">
              <w:rPr>
                <w:bCs/>
                <w:sz w:val="22"/>
                <w:szCs w:val="22"/>
              </w:rPr>
              <w:t>GAM.GL_SUB_HEAD_CODE </w:t>
            </w:r>
          </w:p>
        </w:tc>
      </w:tr>
      <w:tr w:rsidR="006A522F" w:rsidRPr="00DA156F" w14:paraId="2DC262C2"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4FAF1FE4" w14:textId="77777777" w:rsidR="006A522F" w:rsidRPr="00DA156F" w:rsidRDefault="006A522F" w:rsidP="00415767">
            <w:pPr>
              <w:spacing w:line="276" w:lineRule="auto"/>
              <w:jc w:val="center"/>
              <w:rPr>
                <w:bCs/>
              </w:rPr>
            </w:pPr>
            <w:r w:rsidRPr="00DA156F">
              <w:rPr>
                <w:bCs/>
                <w:sz w:val="22"/>
                <w:szCs w:val="22"/>
              </w:rPr>
              <w:t>5</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C675C0D" w14:textId="77777777" w:rsidR="006A522F" w:rsidRPr="00DA156F" w:rsidRDefault="006A522F" w:rsidP="00415767">
            <w:pPr>
              <w:spacing w:line="276" w:lineRule="auto"/>
              <w:rPr>
                <w:bCs/>
              </w:rPr>
            </w:pPr>
            <w:r w:rsidRPr="00DA156F">
              <w:rPr>
                <w:bCs/>
                <w:sz w:val="22"/>
                <w:szCs w:val="22"/>
              </w:rPr>
              <w:t>NHOMNO</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7443199D"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4D3A9365" w14:textId="77777777" w:rsidR="006A522F" w:rsidRPr="00DA156F" w:rsidRDefault="006A522F" w:rsidP="00415767">
            <w:pPr>
              <w:spacing w:line="276" w:lineRule="auto"/>
              <w:rPr>
                <w:rStyle w:val="Strong"/>
                <w:b w:val="0"/>
                <w:bCs w:val="0"/>
                <w:color w:val="3A3A3A"/>
              </w:rPr>
            </w:pPr>
            <w:r w:rsidRPr="00DA156F">
              <w:rPr>
                <w:bCs/>
                <w:sz w:val="22"/>
                <w:szCs w:val="22"/>
              </w:rPr>
              <w:t xml:space="preserve">Gọi </w:t>
            </w:r>
            <w:r w:rsidRPr="00DA156F">
              <w:rPr>
                <w:b/>
                <w:bCs/>
                <w:color w:val="000000"/>
                <w:sz w:val="22"/>
                <w:szCs w:val="22"/>
              </w:rPr>
              <w:t xml:space="preserve">Function </w:t>
            </w:r>
            <w:r w:rsidRPr="00DA156F">
              <w:rPr>
                <w:color w:val="000000"/>
                <w:sz w:val="22"/>
                <w:szCs w:val="22"/>
              </w:rPr>
              <w:t xml:space="preserve">lấy nhóm nợ, tham khảo ở mục </w:t>
            </w:r>
            <w:r w:rsidRPr="00DA156F">
              <w:rPr>
                <w:i/>
                <w:iCs/>
                <w:color w:val="000000"/>
                <w:sz w:val="22"/>
                <w:szCs w:val="22"/>
              </w:rPr>
              <w:t xml:space="preserve">“Các quy tắc xử </w:t>
            </w:r>
            <w:r w:rsidRPr="00DA156F">
              <w:rPr>
                <w:i/>
                <w:iCs/>
                <w:color w:val="000000"/>
                <w:sz w:val="22"/>
                <w:szCs w:val="22"/>
              </w:rPr>
              <w:lastRenderedPageBreak/>
              <w:t>lý chung”</w:t>
            </w:r>
            <w:r w:rsidRPr="00DA156F">
              <w:rPr>
                <w:rStyle w:val="Heading1Char"/>
                <w:i/>
                <w:iCs/>
                <w:color w:val="3A3A3A"/>
                <w:sz w:val="22"/>
                <w:szCs w:val="22"/>
              </w:rPr>
              <w:t xml:space="preserve"> </w:t>
            </w:r>
            <w:r w:rsidRPr="00FF28FC">
              <w:rPr>
                <w:rStyle w:val="Strong"/>
                <w:rFonts w:ascii="Cambria Math" w:hAnsi="Cambria Math" w:cs="Cambria Math"/>
                <w:i/>
                <w:iCs/>
                <w:color w:val="3A3A3A"/>
                <w:sz w:val="22"/>
                <w:szCs w:val="22"/>
              </w:rPr>
              <w:t>⇢</w:t>
            </w:r>
            <w:r w:rsidRPr="00DA156F">
              <w:rPr>
                <w:rStyle w:val="Strong"/>
                <w:i/>
                <w:iCs/>
                <w:sz w:val="22"/>
                <w:szCs w:val="22"/>
              </w:rPr>
              <w:t xml:space="preserve"> “Nhóm nợ”</w:t>
            </w:r>
            <w:r w:rsidRPr="00DA156F">
              <w:rPr>
                <w:rStyle w:val="Heading1Char"/>
                <w:b w:val="0"/>
                <w:bCs/>
                <w:i/>
                <w:iCs/>
                <w:color w:val="3A3A3A"/>
                <w:sz w:val="22"/>
                <w:szCs w:val="22"/>
              </w:rPr>
              <w:t xml:space="preserve"> </w:t>
            </w:r>
            <w:r w:rsidRPr="00FF28FC">
              <w:rPr>
                <w:rStyle w:val="Strong"/>
                <w:rFonts w:ascii="Cambria Math" w:hAnsi="Cambria Math" w:cs="Cambria Math"/>
                <w:i/>
                <w:iCs/>
                <w:color w:val="3A3A3A"/>
                <w:sz w:val="22"/>
                <w:szCs w:val="22"/>
              </w:rPr>
              <w:t>⇢</w:t>
            </w:r>
            <w:r w:rsidRPr="00DA156F">
              <w:rPr>
                <w:rStyle w:val="Strong"/>
                <w:i/>
                <w:iCs/>
                <w:sz w:val="22"/>
                <w:szCs w:val="22"/>
              </w:rPr>
              <w:t xml:space="preserve"> “Hàm lấy nhóm nợ”</w:t>
            </w:r>
            <w:r w:rsidRPr="00DA156F">
              <w:rPr>
                <w:rStyle w:val="Strong"/>
                <w:i/>
                <w:iCs/>
                <w:color w:val="3A3A3A"/>
                <w:sz w:val="22"/>
                <w:szCs w:val="22"/>
              </w:rPr>
              <w:t xml:space="preserve"> (</w:t>
            </w:r>
            <w:hyperlink w:anchor="_Hàm_lấy_nhóm" w:history="1">
              <w:r w:rsidRPr="00DA156F">
                <w:rPr>
                  <w:rStyle w:val="Hyperlink"/>
                  <w:i/>
                  <w:iCs/>
                  <w:sz w:val="22"/>
                  <w:szCs w:val="22"/>
                </w:rPr>
                <w:t>link</w:t>
              </w:r>
            </w:hyperlink>
            <w:r w:rsidRPr="00DA156F">
              <w:rPr>
                <w:rStyle w:val="Strong"/>
                <w:i/>
                <w:iCs/>
                <w:color w:val="3A3A3A"/>
                <w:sz w:val="22"/>
                <w:szCs w:val="22"/>
              </w:rPr>
              <w:t xml:space="preserve">) </w:t>
            </w:r>
            <w:r w:rsidRPr="00DA156F">
              <w:rPr>
                <w:rStyle w:val="Strong"/>
                <w:color w:val="3A3A3A"/>
                <w:sz w:val="22"/>
                <w:szCs w:val="22"/>
              </w:rPr>
              <w:t>theo logic sau:</w:t>
            </w:r>
          </w:p>
          <w:p w14:paraId="5B35712B" w14:textId="77777777" w:rsidR="006A522F" w:rsidRPr="00DA156F" w:rsidRDefault="006A522F" w:rsidP="00415767">
            <w:pPr>
              <w:spacing w:line="276" w:lineRule="auto"/>
              <w:rPr>
                <w:bCs/>
              </w:rPr>
            </w:pPr>
          </w:p>
          <w:p w14:paraId="2C43528B" w14:textId="77777777" w:rsidR="006A522F" w:rsidRPr="00DA156F" w:rsidRDefault="006A522F" w:rsidP="00415767">
            <w:pPr>
              <w:spacing w:line="276" w:lineRule="auto"/>
              <w:rPr>
                <w:bCs/>
              </w:rPr>
            </w:pPr>
            <w:r w:rsidRPr="00DA156F">
              <w:rPr>
                <w:bCs/>
                <w:sz w:val="22"/>
                <w:szCs w:val="22"/>
              </w:rPr>
              <w:t>NVL(CUSTOM.GET_GRP('C', GAM.CUST_ID, TO_DATE(‘&lt;NGÀY_BÁO_CÁO&gt;’, 'YYYYMMDD')), '1')</w:t>
            </w:r>
          </w:p>
        </w:tc>
      </w:tr>
      <w:tr w:rsidR="006A522F" w:rsidRPr="00DA156F" w14:paraId="382D3F91"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1553722A" w14:textId="77777777" w:rsidR="006A522F" w:rsidRPr="00DA156F" w:rsidRDefault="006A522F" w:rsidP="00415767">
            <w:pPr>
              <w:spacing w:line="276" w:lineRule="auto"/>
              <w:jc w:val="center"/>
              <w:rPr>
                <w:bCs/>
              </w:rPr>
            </w:pPr>
            <w:r w:rsidRPr="00DA156F">
              <w:rPr>
                <w:bCs/>
                <w:sz w:val="22"/>
                <w:szCs w:val="22"/>
              </w:rPr>
              <w:lastRenderedPageBreak/>
              <w:t>6</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3D4F65E3" w14:textId="77777777" w:rsidR="006A522F" w:rsidRPr="00DA156F" w:rsidRDefault="006A522F" w:rsidP="00415767">
            <w:pPr>
              <w:spacing w:line="276" w:lineRule="auto"/>
              <w:rPr>
                <w:bCs/>
              </w:rPr>
            </w:pPr>
            <w:r w:rsidRPr="00DA156F">
              <w:rPr>
                <w:bCs/>
                <w:sz w:val="22"/>
                <w:szCs w:val="22"/>
              </w:rPr>
              <w:t>CIF</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A048AE2"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0B50DCA4" w14:textId="77777777" w:rsidR="006A522F" w:rsidRPr="00DA156F" w:rsidRDefault="006A522F" w:rsidP="00415767">
            <w:pPr>
              <w:spacing w:line="276" w:lineRule="auto"/>
              <w:rPr>
                <w:bCs/>
              </w:rPr>
            </w:pPr>
            <w:r w:rsidRPr="00DA156F">
              <w:rPr>
                <w:bCs/>
                <w:sz w:val="22"/>
                <w:szCs w:val="22"/>
              </w:rPr>
              <w:t>GAM.CIF_ID </w:t>
            </w:r>
          </w:p>
        </w:tc>
      </w:tr>
      <w:tr w:rsidR="006A522F" w:rsidRPr="00DA156F" w14:paraId="3C039878"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3AEC7C29" w14:textId="77777777" w:rsidR="006A522F" w:rsidRPr="00DA156F" w:rsidRDefault="006A522F" w:rsidP="00415767">
            <w:pPr>
              <w:spacing w:line="276" w:lineRule="auto"/>
              <w:jc w:val="center"/>
              <w:rPr>
                <w:bCs/>
              </w:rPr>
            </w:pPr>
            <w:r w:rsidRPr="00DA156F">
              <w:rPr>
                <w:bCs/>
                <w:sz w:val="22"/>
                <w:szCs w:val="22"/>
              </w:rPr>
              <w:t>7</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1D640C9C" w14:textId="77777777" w:rsidR="006A522F" w:rsidRPr="00DA156F" w:rsidRDefault="006A522F" w:rsidP="00415767">
            <w:pPr>
              <w:spacing w:line="276" w:lineRule="auto"/>
              <w:rPr>
                <w:bCs/>
              </w:rPr>
            </w:pPr>
            <w:r w:rsidRPr="00DA156F">
              <w:rPr>
                <w:bCs/>
                <w:sz w:val="22"/>
                <w:szCs w:val="22"/>
              </w:rPr>
              <w:t>TENKH</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2447CBD" w14:textId="77777777" w:rsidR="006A522F" w:rsidRPr="00DA156F" w:rsidRDefault="006A522F" w:rsidP="00415767">
            <w:pPr>
              <w:spacing w:line="276" w:lineRule="auto"/>
              <w:rPr>
                <w:bCs/>
              </w:rPr>
            </w:pPr>
            <w:r w:rsidRPr="00DA156F">
              <w:rPr>
                <w:bCs/>
                <w:sz w:val="22"/>
                <w:szCs w:val="22"/>
              </w:rPr>
              <w:t xml:space="preserve">Liên kết (JOIN) với bảng </w:t>
            </w:r>
            <w:r w:rsidRPr="00DA156F">
              <w:rPr>
                <w:bCs/>
                <w:color w:val="000000"/>
                <w:sz w:val="22"/>
                <w:szCs w:val="22"/>
              </w:rPr>
              <w:t>CRMUSER</w:t>
            </w:r>
            <w:r w:rsidRPr="00DA156F">
              <w:rPr>
                <w:bCs/>
                <w:sz w:val="22"/>
                <w:szCs w:val="22"/>
              </w:rPr>
              <w:t>.ACCOUNTS với các điều kiện sau:</w:t>
            </w:r>
          </w:p>
          <w:p w14:paraId="38721DC0" w14:textId="77777777" w:rsidR="006A522F" w:rsidRPr="00DA156F" w:rsidRDefault="006A522F" w:rsidP="00415767">
            <w:pPr>
              <w:spacing w:line="276" w:lineRule="auto"/>
              <w:rPr>
                <w:bCs/>
              </w:rPr>
            </w:pPr>
          </w:p>
          <w:p w14:paraId="0CEC2658" w14:textId="77777777" w:rsidR="006A522F" w:rsidRPr="00DA156F" w:rsidRDefault="006A522F" w:rsidP="00415767">
            <w:pPr>
              <w:spacing w:line="276" w:lineRule="auto"/>
              <w:rPr>
                <w:bCs/>
              </w:rPr>
            </w:pPr>
            <w:r w:rsidRPr="00DA156F">
              <w:rPr>
                <w:bCs/>
                <w:sz w:val="22"/>
                <w:szCs w:val="22"/>
              </w:rPr>
              <w:t xml:space="preserve">GAM.CIF_ID = ACCOUNTS.ORGKEY </w:t>
            </w:r>
          </w:p>
          <w:p w14:paraId="5A87BE68" w14:textId="77777777" w:rsidR="006A522F" w:rsidRPr="00EC4BE5"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r w:rsidRPr="00DA156F">
              <w:rPr>
                <w:bCs/>
                <w:sz w:val="22"/>
                <w:szCs w:val="22"/>
              </w:rPr>
              <w:t>GAM.BANK_ID = ACCOUNTS.BANK_ID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24A07DB7" w14:textId="77777777" w:rsidR="006A522F" w:rsidRPr="00DA156F" w:rsidRDefault="006A522F" w:rsidP="00415767">
            <w:pPr>
              <w:spacing w:line="276" w:lineRule="auto"/>
              <w:rPr>
                <w:bCs/>
              </w:rPr>
            </w:pPr>
            <w:r w:rsidRPr="00DA156F">
              <w:rPr>
                <w:bCs/>
                <w:sz w:val="22"/>
                <w:szCs w:val="22"/>
              </w:rPr>
              <w:t>ACCOUNTS.NAME</w:t>
            </w:r>
          </w:p>
        </w:tc>
      </w:tr>
      <w:tr w:rsidR="006A522F" w:rsidRPr="00DA156F" w14:paraId="5B6BC574"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70FCF5E7" w14:textId="77777777" w:rsidR="006A522F" w:rsidRPr="00DA156F" w:rsidRDefault="006A522F" w:rsidP="00415767">
            <w:pPr>
              <w:spacing w:line="276" w:lineRule="auto"/>
              <w:jc w:val="center"/>
              <w:rPr>
                <w:bCs/>
              </w:rPr>
            </w:pPr>
            <w:r w:rsidRPr="00DA156F">
              <w:rPr>
                <w:bCs/>
                <w:sz w:val="22"/>
                <w:szCs w:val="22"/>
              </w:rPr>
              <w:t>8</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3372959B" w14:textId="77777777" w:rsidR="006A522F" w:rsidRPr="00DA156F" w:rsidRDefault="006A522F" w:rsidP="00415767">
            <w:pPr>
              <w:spacing w:line="276" w:lineRule="auto"/>
              <w:rPr>
                <w:bCs/>
              </w:rPr>
            </w:pPr>
            <w:r w:rsidRPr="00DA156F">
              <w:rPr>
                <w:bCs/>
                <w:sz w:val="22"/>
                <w:szCs w:val="22"/>
              </w:rPr>
              <w:t>NGAYMOCIF</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4DE22A5B" w14:textId="77777777" w:rsidR="006A522F" w:rsidRPr="00DA156F" w:rsidRDefault="006A522F" w:rsidP="00415767">
            <w:pPr>
              <w:spacing w:line="276" w:lineRule="auto"/>
              <w:rPr>
                <w:bCs/>
              </w:rPr>
            </w:pPr>
            <w:r w:rsidRPr="00DA156F">
              <w:rPr>
                <w:bCs/>
                <w:sz w:val="22"/>
                <w:szCs w:val="22"/>
              </w:rPr>
              <w:t>Điều kiện tương tự cột “TENKH” (STT 7)</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787FD719" w14:textId="77777777" w:rsidR="006A522F" w:rsidRPr="00DA156F" w:rsidRDefault="006A522F" w:rsidP="00415767">
            <w:pPr>
              <w:spacing w:line="276" w:lineRule="auto"/>
              <w:rPr>
                <w:bCs/>
              </w:rPr>
            </w:pPr>
            <w:r w:rsidRPr="00DA156F">
              <w:rPr>
                <w:bCs/>
                <w:sz w:val="22"/>
                <w:szCs w:val="22"/>
              </w:rPr>
              <w:t>ACCOUNTS.RELATIONSHIPOPENINGDATE</w:t>
            </w:r>
          </w:p>
        </w:tc>
      </w:tr>
      <w:tr w:rsidR="006A522F" w:rsidRPr="00DA156F" w14:paraId="02B4D5F8"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5082D838" w14:textId="77777777" w:rsidR="006A522F" w:rsidRPr="00DA156F" w:rsidRDefault="006A522F" w:rsidP="00415767">
            <w:pPr>
              <w:spacing w:line="276" w:lineRule="auto"/>
              <w:jc w:val="center"/>
              <w:rPr>
                <w:bCs/>
              </w:rPr>
            </w:pPr>
            <w:r w:rsidRPr="00DA156F">
              <w:rPr>
                <w:bCs/>
                <w:sz w:val="22"/>
                <w:szCs w:val="22"/>
              </w:rPr>
              <w:t>9</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46ADB775" w14:textId="77777777" w:rsidR="006A522F" w:rsidRPr="00DA156F" w:rsidRDefault="006A522F" w:rsidP="00415767">
            <w:pPr>
              <w:spacing w:line="276" w:lineRule="auto"/>
              <w:rPr>
                <w:bCs/>
              </w:rPr>
            </w:pPr>
            <w:r w:rsidRPr="00DA156F">
              <w:rPr>
                <w:bCs/>
                <w:sz w:val="22"/>
                <w:szCs w:val="22"/>
              </w:rPr>
              <w:t>TAIKHOANKH</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1163D88D"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3E7752EB" w14:textId="77777777" w:rsidR="006A522F" w:rsidRPr="00DA156F" w:rsidRDefault="006A522F" w:rsidP="00415767">
            <w:pPr>
              <w:spacing w:line="276" w:lineRule="auto"/>
              <w:rPr>
                <w:bCs/>
              </w:rPr>
            </w:pPr>
            <w:r w:rsidRPr="00DA156F">
              <w:rPr>
                <w:bCs/>
                <w:sz w:val="22"/>
                <w:szCs w:val="22"/>
              </w:rPr>
              <w:t>GAM.FORACID</w:t>
            </w:r>
          </w:p>
        </w:tc>
      </w:tr>
      <w:tr w:rsidR="006A522F" w:rsidRPr="00DA156F" w14:paraId="56F81EED"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6E814157" w14:textId="77777777" w:rsidR="006A522F" w:rsidRPr="00DA156F" w:rsidRDefault="006A522F" w:rsidP="00415767">
            <w:pPr>
              <w:spacing w:line="276" w:lineRule="auto"/>
              <w:jc w:val="center"/>
              <w:rPr>
                <w:bCs/>
              </w:rPr>
            </w:pPr>
            <w:r w:rsidRPr="00DA156F">
              <w:rPr>
                <w:bCs/>
                <w:sz w:val="22"/>
                <w:szCs w:val="22"/>
              </w:rPr>
              <w:t>10</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6FB493ED" w14:textId="77777777" w:rsidR="006A522F" w:rsidRPr="00DA156F" w:rsidRDefault="006A522F" w:rsidP="00415767">
            <w:pPr>
              <w:spacing w:line="276" w:lineRule="auto"/>
              <w:rPr>
                <w:bCs/>
              </w:rPr>
            </w:pPr>
            <w:r w:rsidRPr="00DA156F">
              <w:rPr>
                <w:bCs/>
                <w:sz w:val="22"/>
                <w:szCs w:val="22"/>
              </w:rPr>
              <w:t>MAHANMUC</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7D9BDC76" w14:textId="77777777" w:rsidR="006A522F" w:rsidRPr="00DA156F" w:rsidRDefault="006A522F" w:rsidP="00415767">
            <w:pPr>
              <w:spacing w:line="276" w:lineRule="auto"/>
              <w:rPr>
                <w:bCs/>
              </w:rPr>
            </w:pPr>
            <w:r w:rsidRPr="00DA156F">
              <w:rPr>
                <w:bCs/>
                <w:sz w:val="22"/>
                <w:szCs w:val="22"/>
              </w:rPr>
              <w:t>Lấy trực tiếp từ bảng TBAADM.GAM</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F659453" w14:textId="77777777" w:rsidR="006A522F" w:rsidRPr="00DA156F" w:rsidRDefault="006A522F" w:rsidP="00415767">
            <w:pPr>
              <w:spacing w:line="276" w:lineRule="auto"/>
              <w:rPr>
                <w:bCs/>
              </w:rPr>
            </w:pPr>
            <w:r w:rsidRPr="00DA156F">
              <w:rPr>
                <w:bCs/>
                <w:sz w:val="22"/>
                <w:szCs w:val="22"/>
              </w:rPr>
              <w:t>GAM.LIMIT_B2KID</w:t>
            </w:r>
          </w:p>
        </w:tc>
      </w:tr>
      <w:tr w:rsidR="006A522F" w:rsidRPr="00DA156F" w14:paraId="1261600F"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07C73DB9" w14:textId="77777777" w:rsidR="006A522F" w:rsidRPr="00DA156F" w:rsidRDefault="006A522F" w:rsidP="00415767">
            <w:pPr>
              <w:spacing w:line="276" w:lineRule="auto"/>
              <w:jc w:val="center"/>
              <w:rPr>
                <w:bCs/>
              </w:rPr>
            </w:pPr>
            <w:r w:rsidRPr="00DA156F">
              <w:rPr>
                <w:bCs/>
                <w:sz w:val="22"/>
                <w:szCs w:val="22"/>
              </w:rPr>
              <w:t>11</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1978A99" w14:textId="77777777" w:rsidR="006A522F" w:rsidRPr="00DA156F" w:rsidRDefault="006A522F" w:rsidP="00415767">
            <w:pPr>
              <w:spacing w:line="276" w:lineRule="auto"/>
              <w:rPr>
                <w:bCs/>
              </w:rPr>
            </w:pPr>
            <w:r w:rsidRPr="00DA156F">
              <w:rPr>
                <w:bCs/>
                <w:sz w:val="22"/>
                <w:szCs w:val="22"/>
              </w:rPr>
              <w:t>HOP_DONG_CHA</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DACBF63" w14:textId="77777777" w:rsidR="006A522F" w:rsidRPr="00DA156F" w:rsidRDefault="006A522F" w:rsidP="00415767">
            <w:pPr>
              <w:spacing w:line="276" w:lineRule="auto"/>
              <w:rPr>
                <w:bCs/>
              </w:rPr>
            </w:pPr>
            <w:r w:rsidRPr="00DA156F">
              <w:rPr>
                <w:b/>
                <w:sz w:val="22"/>
                <w:szCs w:val="22"/>
              </w:rPr>
              <w:t>Bước 1:</w:t>
            </w:r>
            <w:r w:rsidRPr="00DA156F">
              <w:rPr>
                <w:bCs/>
                <w:sz w:val="22"/>
                <w:szCs w:val="22"/>
              </w:rPr>
              <w:t xml:space="preserve"> Liên kết (LEFT JOIN) với bảng TBAADM.LLT với các điều kiện sau:</w:t>
            </w:r>
          </w:p>
          <w:p w14:paraId="57370E75" w14:textId="77777777" w:rsidR="006A522F" w:rsidRPr="00DA156F" w:rsidRDefault="006A522F" w:rsidP="00415767">
            <w:pPr>
              <w:spacing w:line="276" w:lineRule="auto"/>
              <w:rPr>
                <w:bCs/>
              </w:rPr>
            </w:pPr>
          </w:p>
          <w:p w14:paraId="76328D82" w14:textId="77777777" w:rsidR="006A522F" w:rsidRPr="00DA156F" w:rsidRDefault="006A522F" w:rsidP="00415767">
            <w:pPr>
              <w:spacing w:line="276" w:lineRule="auto"/>
              <w:rPr>
                <w:bCs/>
              </w:rPr>
            </w:pPr>
            <w:r w:rsidRPr="00DA156F">
              <w:rPr>
                <w:bCs/>
                <w:sz w:val="22"/>
                <w:szCs w:val="22"/>
              </w:rPr>
              <w:t xml:space="preserve">GAM.LIMIT_B2KID = LLT.LIMIT_B2KID </w:t>
            </w:r>
          </w:p>
          <w:p w14:paraId="0C6BA512" w14:textId="77777777" w:rsidR="006A522F" w:rsidRPr="00DA156F"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p>
          <w:p w14:paraId="18A86C4C" w14:textId="77777777" w:rsidR="006A522F" w:rsidRPr="00DA156F" w:rsidRDefault="006A522F" w:rsidP="00415767">
            <w:pPr>
              <w:spacing w:line="276" w:lineRule="auto"/>
              <w:rPr>
                <w:bCs/>
              </w:rPr>
            </w:pPr>
            <w:r w:rsidRPr="00DA156F">
              <w:rPr>
                <w:bCs/>
                <w:sz w:val="22"/>
                <w:szCs w:val="22"/>
              </w:rPr>
              <w:t>LLT.ENTITY_CRE_FLG ='Y'</w:t>
            </w:r>
          </w:p>
          <w:p w14:paraId="104F6166" w14:textId="77777777" w:rsidR="006A522F" w:rsidRPr="00DA156F"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p>
          <w:p w14:paraId="50584BF6" w14:textId="77777777" w:rsidR="006A522F" w:rsidRPr="00DA156F" w:rsidRDefault="006A522F" w:rsidP="00415767">
            <w:pPr>
              <w:spacing w:line="276" w:lineRule="auto"/>
              <w:rPr>
                <w:bCs/>
              </w:rPr>
            </w:pPr>
            <w:r w:rsidRPr="00DA156F">
              <w:rPr>
                <w:bCs/>
                <w:sz w:val="22"/>
                <w:szCs w:val="22"/>
              </w:rPr>
              <w:t>LLT.DEL_FLG = 'N' </w:t>
            </w:r>
          </w:p>
          <w:p w14:paraId="66670843" w14:textId="77777777" w:rsidR="006A522F" w:rsidRPr="00DA156F" w:rsidRDefault="006A522F" w:rsidP="00415767">
            <w:pPr>
              <w:spacing w:line="276" w:lineRule="auto"/>
              <w:rPr>
                <w:bCs/>
              </w:rPr>
            </w:pPr>
          </w:p>
          <w:p w14:paraId="19B4E1C3" w14:textId="77777777" w:rsidR="006A522F" w:rsidRPr="00DA156F" w:rsidRDefault="006A522F" w:rsidP="00415767">
            <w:pPr>
              <w:spacing w:line="276" w:lineRule="auto"/>
              <w:rPr>
                <w:bCs/>
              </w:rPr>
            </w:pPr>
            <w:r w:rsidRPr="00DA156F">
              <w:rPr>
                <w:b/>
                <w:sz w:val="22"/>
                <w:szCs w:val="22"/>
              </w:rPr>
              <w:t>Bước 2:</w:t>
            </w:r>
            <w:r w:rsidRPr="00DA156F">
              <w:rPr>
                <w:bCs/>
                <w:sz w:val="22"/>
                <w:szCs w:val="22"/>
              </w:rPr>
              <w:t xml:space="preserve"> Giá trị cột </w:t>
            </w:r>
            <w:r w:rsidRPr="00DA156F">
              <w:rPr>
                <w:b/>
                <w:sz w:val="22"/>
                <w:szCs w:val="22"/>
              </w:rPr>
              <w:t>HOP_DONG_CHA</w:t>
            </w:r>
            <w:r w:rsidRPr="00DA156F">
              <w:rPr>
                <w:bCs/>
                <w:sz w:val="22"/>
                <w:szCs w:val="22"/>
              </w:rPr>
              <w:t xml:space="preserve"> 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4B45AD23"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SELECT</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LIMIT_PREFIX</w:t>
            </w:r>
            <w:r w:rsidRPr="00DA156F">
              <w:rPr>
                <w:color w:val="000080"/>
                <w:sz w:val="22"/>
                <w:szCs w:val="22"/>
                <w:lang w:val="vi-VN" w:eastAsia="vi-VN"/>
              </w:rPr>
              <w:t>||</w:t>
            </w:r>
            <w:r w:rsidRPr="00DA156F">
              <w:rPr>
                <w:color w:val="FF0000"/>
                <w:sz w:val="22"/>
                <w:szCs w:val="22"/>
                <w:lang w:val="vi-VN" w:eastAsia="vi-VN"/>
              </w:rPr>
              <w:t>'/'</w:t>
            </w:r>
            <w:r w:rsidRPr="00DA156F">
              <w:rPr>
                <w:color w:val="000080"/>
                <w:sz w:val="22"/>
                <w:szCs w:val="22"/>
                <w:lang w:val="vi-VN" w:eastAsia="vi-VN"/>
              </w:rPr>
              <w:t>||</w:t>
            </w:r>
            <w:r w:rsidRPr="00DA156F">
              <w:rPr>
                <w:color w:val="000000"/>
                <w:sz w:val="22"/>
                <w:szCs w:val="22"/>
                <w:lang w:val="vi-VN" w:eastAsia="vi-VN"/>
              </w:rPr>
              <w:t>L</w:t>
            </w:r>
            <w:r w:rsidRPr="00DA156F">
              <w:rPr>
                <w:color w:val="000080"/>
                <w:sz w:val="22"/>
                <w:szCs w:val="22"/>
                <w:lang w:val="vi-VN" w:eastAsia="vi-VN"/>
              </w:rPr>
              <w:t>.</w:t>
            </w:r>
            <w:r w:rsidRPr="00DA156F">
              <w:rPr>
                <w:color w:val="000000"/>
                <w:sz w:val="22"/>
                <w:szCs w:val="22"/>
                <w:lang w:val="vi-VN" w:eastAsia="vi-VN"/>
              </w:rPr>
              <w:t>LIMIT_SUFFIX</w:t>
            </w:r>
          </w:p>
          <w:p w14:paraId="4B0FF380"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FROM</w:t>
            </w:r>
            <w:r w:rsidRPr="00DA156F">
              <w:rPr>
                <w:color w:val="000000"/>
                <w:sz w:val="22"/>
                <w:szCs w:val="22"/>
                <w:lang w:val="vi-VN" w:eastAsia="vi-VN"/>
              </w:rPr>
              <w:t xml:space="preserve"> TBAADM</w:t>
            </w:r>
            <w:r w:rsidRPr="00DA156F">
              <w:rPr>
                <w:color w:val="000080"/>
                <w:sz w:val="22"/>
                <w:szCs w:val="22"/>
                <w:lang w:val="vi-VN" w:eastAsia="vi-VN"/>
              </w:rPr>
              <w:t>.</w:t>
            </w:r>
            <w:r w:rsidRPr="00DA156F">
              <w:rPr>
                <w:color w:val="000000"/>
                <w:sz w:val="22"/>
                <w:szCs w:val="22"/>
                <w:lang w:val="vi-VN" w:eastAsia="vi-VN"/>
              </w:rPr>
              <w:t>LLT L</w:t>
            </w:r>
          </w:p>
          <w:p w14:paraId="3DFD62E5"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WHERE</w:t>
            </w:r>
            <w:r w:rsidRPr="00DA156F">
              <w:rPr>
                <w:color w:val="000000"/>
                <w:sz w:val="22"/>
                <w:szCs w:val="22"/>
                <w:lang w:val="vi-VN" w:eastAsia="vi-VN"/>
              </w:rPr>
              <w:t xml:space="preserve"> CUSTOM</w:t>
            </w:r>
            <w:r w:rsidRPr="00DA156F">
              <w:rPr>
                <w:color w:val="000080"/>
                <w:sz w:val="22"/>
                <w:szCs w:val="22"/>
                <w:lang w:val="vi-VN" w:eastAsia="vi-VN"/>
              </w:rPr>
              <w:t>.</w:t>
            </w:r>
            <w:r w:rsidRPr="00DA156F">
              <w:rPr>
                <w:color w:val="000000"/>
                <w:sz w:val="22"/>
                <w:szCs w:val="22"/>
                <w:lang w:val="vi-VN" w:eastAsia="vi-VN"/>
              </w:rPr>
              <w:t>GET_PARENT_LIMIT_B2KID</w:t>
            </w:r>
            <w:r w:rsidRPr="00DA156F">
              <w:rPr>
                <w:color w:val="000080"/>
                <w:sz w:val="22"/>
                <w:szCs w:val="22"/>
                <w:lang w:val="vi-VN" w:eastAsia="vi-VN"/>
              </w:rPr>
              <w:t>(</w:t>
            </w:r>
            <w:r w:rsidRPr="00DA156F">
              <w:rPr>
                <w:color w:val="000000"/>
                <w:sz w:val="22"/>
                <w:szCs w:val="22"/>
                <w:lang w:val="vi-VN" w:eastAsia="vi-VN"/>
              </w:rPr>
              <w:t>LLT</w:t>
            </w:r>
            <w:r w:rsidRPr="00DA156F">
              <w:rPr>
                <w:color w:val="000080"/>
                <w:sz w:val="22"/>
                <w:szCs w:val="22"/>
                <w:lang w:val="vi-VN" w:eastAsia="vi-VN"/>
              </w:rPr>
              <w:t>.</w:t>
            </w:r>
            <w:r w:rsidRPr="00DA156F">
              <w:rPr>
                <w:color w:val="000000"/>
                <w:sz w:val="22"/>
                <w:szCs w:val="22"/>
                <w:lang w:val="vi-VN" w:eastAsia="vi-VN"/>
              </w:rPr>
              <w:t>LIMIT_B2KID</w:t>
            </w:r>
            <w:r w:rsidRPr="00DA156F">
              <w:rPr>
                <w:color w:val="000080"/>
                <w:sz w:val="22"/>
                <w:szCs w:val="22"/>
                <w:lang w:val="vi-VN" w:eastAsia="vi-VN"/>
              </w:rPr>
              <w:t>)</w:t>
            </w:r>
            <w:r w:rsidRPr="00DA156F">
              <w:rPr>
                <w:color w:val="000000"/>
                <w:sz w:val="22"/>
                <w:szCs w:val="22"/>
                <w:lang w:val="vi-VN" w:eastAsia="vi-VN"/>
              </w:rPr>
              <w:t xml:space="preserve"> </w:t>
            </w:r>
            <w:r w:rsidRPr="00DA156F">
              <w:rPr>
                <w:color w:val="000080"/>
                <w:sz w:val="22"/>
                <w:szCs w:val="22"/>
                <w:lang w:val="vi-VN" w:eastAsia="vi-VN"/>
              </w:rPr>
              <w:t>=</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 xml:space="preserve">LIMIT_B2KID </w:t>
            </w:r>
          </w:p>
          <w:p w14:paraId="3CC7CC86"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AND</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 xml:space="preserve">ENTITY_CRE_FLG </w:t>
            </w:r>
            <w:r w:rsidRPr="00DA156F">
              <w:rPr>
                <w:color w:val="000080"/>
                <w:sz w:val="22"/>
                <w:szCs w:val="22"/>
                <w:lang w:val="vi-VN" w:eastAsia="vi-VN"/>
              </w:rPr>
              <w:t>=</w:t>
            </w:r>
            <w:r w:rsidRPr="00DA156F">
              <w:rPr>
                <w:color w:val="FF0000"/>
                <w:sz w:val="22"/>
                <w:szCs w:val="22"/>
                <w:lang w:val="vi-VN" w:eastAsia="vi-VN"/>
              </w:rPr>
              <w:t>'Y'</w:t>
            </w:r>
            <w:r w:rsidRPr="00DA156F">
              <w:rPr>
                <w:color w:val="000000"/>
                <w:sz w:val="22"/>
                <w:szCs w:val="22"/>
                <w:lang w:val="vi-VN" w:eastAsia="vi-VN"/>
              </w:rPr>
              <w:t xml:space="preserve"> </w:t>
            </w:r>
          </w:p>
          <w:p w14:paraId="57FE08A5" w14:textId="77777777" w:rsidR="006A522F" w:rsidRPr="00DA156F" w:rsidRDefault="006A522F" w:rsidP="00415767">
            <w:pPr>
              <w:shd w:val="clear" w:color="auto" w:fill="FFFFFF"/>
              <w:rPr>
                <w:color w:val="FF0000"/>
                <w:lang w:val="vi-VN" w:eastAsia="vi-VN"/>
              </w:rPr>
            </w:pPr>
            <w:r w:rsidRPr="00DA156F">
              <w:rPr>
                <w:color w:val="0000FF"/>
                <w:sz w:val="22"/>
                <w:szCs w:val="22"/>
                <w:lang w:val="vi-VN" w:eastAsia="vi-VN"/>
              </w:rPr>
              <w:t>AND</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 xml:space="preserve">DEL_FLG </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0000"/>
                <w:sz w:val="22"/>
                <w:szCs w:val="22"/>
                <w:lang w:val="vi-VN" w:eastAsia="vi-VN"/>
              </w:rPr>
              <w:t>'N'</w:t>
            </w:r>
          </w:p>
          <w:p w14:paraId="479E8539" w14:textId="77777777" w:rsidR="006A522F" w:rsidRPr="00DA156F" w:rsidRDefault="006A522F" w:rsidP="00415767">
            <w:pPr>
              <w:shd w:val="clear" w:color="auto" w:fill="FFFFFF"/>
              <w:rPr>
                <w:color w:val="FF0000"/>
                <w:lang w:val="vi-VN" w:eastAsia="vi-VN"/>
              </w:rPr>
            </w:pPr>
          </w:p>
          <w:p w14:paraId="2769A909" w14:textId="77777777" w:rsidR="006A522F" w:rsidRPr="00DA156F" w:rsidRDefault="006A522F" w:rsidP="00415767">
            <w:pPr>
              <w:spacing w:line="276" w:lineRule="auto"/>
              <w:rPr>
                <w:rFonts w:eastAsia="Arial"/>
                <w:b/>
                <w:bCs/>
                <w:i/>
                <w:iCs/>
                <w:color w:val="3A3A3A"/>
                <w:lang w:val="en-GB"/>
              </w:rPr>
            </w:pPr>
            <w:r w:rsidRPr="00DA156F">
              <w:rPr>
                <w:bCs/>
                <w:sz w:val="22"/>
                <w:szCs w:val="22"/>
              </w:rPr>
              <w:t xml:space="preserve">Trong đó, </w:t>
            </w:r>
            <w:r w:rsidRPr="00DA156F">
              <w:rPr>
                <w:b/>
                <w:bCs/>
                <w:color w:val="000000"/>
                <w:sz w:val="22"/>
                <w:szCs w:val="22"/>
              </w:rPr>
              <w:t xml:space="preserve">Function </w:t>
            </w:r>
            <w:r w:rsidRPr="00DA156F">
              <w:rPr>
                <w:color w:val="000000"/>
                <w:sz w:val="22"/>
                <w:szCs w:val="22"/>
              </w:rPr>
              <w:t>lấy số hợp đồng cha (</w:t>
            </w:r>
            <w:r w:rsidRPr="00DA156F">
              <w:rPr>
                <w:color w:val="000000"/>
                <w:sz w:val="22"/>
                <w:szCs w:val="22"/>
                <w:lang w:val="vi-VN" w:eastAsia="vi-VN"/>
              </w:rPr>
              <w:t>CUSTOM</w:t>
            </w:r>
            <w:r w:rsidRPr="00DA156F">
              <w:rPr>
                <w:color w:val="000080"/>
                <w:sz w:val="22"/>
                <w:szCs w:val="22"/>
                <w:lang w:val="vi-VN" w:eastAsia="vi-VN"/>
              </w:rPr>
              <w:t>.</w:t>
            </w:r>
            <w:r w:rsidRPr="00DA156F">
              <w:rPr>
                <w:color w:val="000000"/>
                <w:sz w:val="22"/>
                <w:szCs w:val="22"/>
                <w:lang w:val="vi-VN" w:eastAsia="vi-VN"/>
              </w:rPr>
              <w:t>GET_PARENT_LIMIT_B2KID</w:t>
            </w:r>
            <w:r w:rsidRPr="00DA156F">
              <w:rPr>
                <w:color w:val="000000"/>
                <w:sz w:val="22"/>
                <w:szCs w:val="22"/>
                <w:lang w:eastAsia="vi-VN"/>
              </w:rPr>
              <w:t>)</w:t>
            </w:r>
            <w:r w:rsidRPr="00DA156F">
              <w:rPr>
                <w:color w:val="000000"/>
                <w:sz w:val="22"/>
                <w:szCs w:val="22"/>
              </w:rPr>
              <w:t xml:space="preserve"> tham khảo ở mục </w:t>
            </w:r>
            <w:r w:rsidRPr="00DA156F">
              <w:rPr>
                <w:i/>
                <w:iCs/>
                <w:color w:val="000000"/>
                <w:sz w:val="22"/>
                <w:szCs w:val="22"/>
              </w:rPr>
              <w:t>“Các quy tắc xử lý chung”</w:t>
            </w:r>
            <w:r w:rsidRPr="00DA156F">
              <w:rPr>
                <w:rStyle w:val="Heading1Char"/>
                <w:i/>
                <w:iCs/>
                <w:color w:val="3A3A3A"/>
                <w:sz w:val="22"/>
                <w:szCs w:val="22"/>
              </w:rPr>
              <w:t xml:space="preserve"> </w:t>
            </w:r>
            <w:r w:rsidRPr="00FF28FC">
              <w:rPr>
                <w:rStyle w:val="Strong"/>
                <w:rFonts w:ascii="Cambria Math" w:hAnsi="Cambria Math" w:cs="Cambria Math"/>
                <w:i/>
                <w:iCs/>
                <w:color w:val="3A3A3A"/>
                <w:sz w:val="22"/>
                <w:szCs w:val="22"/>
              </w:rPr>
              <w:t>⇢</w:t>
            </w:r>
            <w:r w:rsidRPr="00DA156F">
              <w:rPr>
                <w:rStyle w:val="Strong"/>
                <w:i/>
                <w:iCs/>
                <w:sz w:val="22"/>
                <w:szCs w:val="22"/>
              </w:rPr>
              <w:t xml:space="preserve"> “Hàm lấy số hợp đồng cha”</w:t>
            </w:r>
            <w:r w:rsidRPr="00DA156F">
              <w:rPr>
                <w:rStyle w:val="Strong"/>
                <w:i/>
                <w:iCs/>
                <w:color w:val="3A3A3A"/>
                <w:sz w:val="22"/>
                <w:szCs w:val="22"/>
              </w:rPr>
              <w:t xml:space="preserve"> (</w:t>
            </w:r>
            <w:hyperlink w:anchor="_Hàm_lấy_số" w:history="1">
              <w:r w:rsidRPr="00DA156F">
                <w:rPr>
                  <w:rStyle w:val="Hyperlink"/>
                  <w:i/>
                  <w:iCs/>
                  <w:sz w:val="22"/>
                  <w:szCs w:val="22"/>
                </w:rPr>
                <w:t>link</w:t>
              </w:r>
            </w:hyperlink>
            <w:r w:rsidRPr="00DA156F">
              <w:rPr>
                <w:rStyle w:val="Strong"/>
                <w:i/>
                <w:iCs/>
                <w:color w:val="3A3A3A"/>
                <w:sz w:val="22"/>
                <w:szCs w:val="22"/>
              </w:rPr>
              <w:t>)</w:t>
            </w:r>
          </w:p>
          <w:p w14:paraId="1B868322" w14:textId="77777777" w:rsidR="006A522F" w:rsidRPr="00DA156F" w:rsidRDefault="006A522F" w:rsidP="00415767">
            <w:pPr>
              <w:spacing w:line="276" w:lineRule="auto"/>
              <w:rPr>
                <w:bCs/>
              </w:rPr>
            </w:pPr>
          </w:p>
        </w:tc>
      </w:tr>
      <w:tr w:rsidR="006A522F" w:rsidRPr="00DA156F" w14:paraId="6C4AAFEA"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3CAED579" w14:textId="77777777" w:rsidR="006A522F" w:rsidRPr="00DA156F" w:rsidRDefault="006A522F" w:rsidP="00415767">
            <w:pPr>
              <w:spacing w:line="276" w:lineRule="auto"/>
              <w:jc w:val="center"/>
              <w:rPr>
                <w:bCs/>
              </w:rPr>
            </w:pPr>
            <w:r w:rsidRPr="00DA156F">
              <w:rPr>
                <w:bCs/>
                <w:sz w:val="22"/>
                <w:szCs w:val="22"/>
              </w:rPr>
              <w:lastRenderedPageBreak/>
              <w:t>12</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1A405B60" w14:textId="77777777" w:rsidR="006A522F" w:rsidRPr="00DA156F" w:rsidRDefault="006A522F" w:rsidP="00415767">
            <w:pPr>
              <w:spacing w:line="276" w:lineRule="auto"/>
              <w:rPr>
                <w:bCs/>
              </w:rPr>
            </w:pPr>
            <w:r w:rsidRPr="00DA156F">
              <w:rPr>
                <w:bCs/>
                <w:sz w:val="22"/>
                <w:szCs w:val="22"/>
              </w:rPr>
              <w:t>NGAY_MO_HOP_DONG_CHA</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31FE323D" w14:textId="77777777" w:rsidR="006A522F" w:rsidRPr="00DA156F" w:rsidRDefault="006A522F" w:rsidP="00415767">
            <w:pPr>
              <w:spacing w:line="276" w:lineRule="auto"/>
              <w:rPr>
                <w:bCs/>
              </w:rPr>
            </w:pPr>
            <w:r w:rsidRPr="00DA156F">
              <w:rPr>
                <w:b/>
                <w:sz w:val="22"/>
                <w:szCs w:val="22"/>
              </w:rPr>
              <w:t>Bước 1:</w:t>
            </w:r>
            <w:r w:rsidRPr="00DA156F">
              <w:rPr>
                <w:bCs/>
                <w:sz w:val="22"/>
                <w:szCs w:val="22"/>
              </w:rPr>
              <w:t xml:space="preserve"> Liên kết (LEFT JOIN) với bảng TBAADM.LLT với các điều kiện sau:</w:t>
            </w:r>
          </w:p>
          <w:p w14:paraId="7FDA291F" w14:textId="77777777" w:rsidR="006A522F" w:rsidRPr="00DA156F" w:rsidRDefault="006A522F" w:rsidP="00415767">
            <w:pPr>
              <w:spacing w:line="276" w:lineRule="auto"/>
              <w:rPr>
                <w:bCs/>
              </w:rPr>
            </w:pPr>
          </w:p>
          <w:p w14:paraId="6F6877BB" w14:textId="77777777" w:rsidR="006A522F" w:rsidRPr="00DA156F" w:rsidRDefault="006A522F" w:rsidP="00415767">
            <w:pPr>
              <w:spacing w:line="276" w:lineRule="auto"/>
              <w:rPr>
                <w:bCs/>
              </w:rPr>
            </w:pPr>
            <w:r w:rsidRPr="00DA156F">
              <w:rPr>
                <w:bCs/>
                <w:sz w:val="22"/>
                <w:szCs w:val="22"/>
              </w:rPr>
              <w:t xml:space="preserve">GAM.LIMIT_B2KID = LLT.LIMIT_B2KID </w:t>
            </w:r>
          </w:p>
          <w:p w14:paraId="15C62950" w14:textId="77777777" w:rsidR="006A522F" w:rsidRPr="00EC4BE5"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r w:rsidRPr="00DA156F">
              <w:rPr>
                <w:bCs/>
                <w:sz w:val="22"/>
                <w:szCs w:val="22"/>
              </w:rPr>
              <w:t>LLT.ENTITY_CRE_FLG  ='Y'</w:t>
            </w:r>
          </w:p>
          <w:p w14:paraId="6E2B9696" w14:textId="77777777" w:rsidR="006A522F" w:rsidRPr="00EC4BE5"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r w:rsidRPr="00DA156F">
              <w:rPr>
                <w:bCs/>
                <w:sz w:val="22"/>
                <w:szCs w:val="22"/>
              </w:rPr>
              <w:t>LLT.DEL_FLG = 'N' </w:t>
            </w:r>
          </w:p>
          <w:p w14:paraId="193CDEFF" w14:textId="77777777" w:rsidR="006A522F" w:rsidRPr="00DA156F" w:rsidRDefault="006A522F" w:rsidP="00415767">
            <w:pPr>
              <w:spacing w:line="276" w:lineRule="auto"/>
              <w:rPr>
                <w:bCs/>
              </w:rPr>
            </w:pPr>
          </w:p>
          <w:p w14:paraId="4F43A2B2" w14:textId="77777777" w:rsidR="006A522F" w:rsidRPr="00DA156F" w:rsidRDefault="006A522F" w:rsidP="00415767">
            <w:pPr>
              <w:spacing w:line="276" w:lineRule="auto"/>
              <w:rPr>
                <w:bCs/>
              </w:rPr>
            </w:pPr>
            <w:r w:rsidRPr="00DA156F">
              <w:rPr>
                <w:b/>
                <w:sz w:val="22"/>
                <w:szCs w:val="22"/>
              </w:rPr>
              <w:t>Bước 2:</w:t>
            </w:r>
            <w:r w:rsidRPr="00DA156F">
              <w:rPr>
                <w:bCs/>
                <w:sz w:val="22"/>
                <w:szCs w:val="22"/>
              </w:rPr>
              <w:t xml:space="preserve"> Giá trị cột </w:t>
            </w:r>
            <w:r w:rsidRPr="00DA156F">
              <w:rPr>
                <w:b/>
                <w:sz w:val="22"/>
                <w:szCs w:val="22"/>
              </w:rPr>
              <w:t>NGAY_MO_HOP_DONG_CHA</w:t>
            </w:r>
            <w:r w:rsidRPr="00DA156F">
              <w:rPr>
                <w:bCs/>
                <w:sz w:val="22"/>
                <w:szCs w:val="22"/>
              </w:rPr>
              <w:t xml:space="preserve"> 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70C55A22"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SELECT</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LIM_SANCT_DATE</w:t>
            </w:r>
          </w:p>
          <w:p w14:paraId="5E1FB187"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FROM</w:t>
            </w:r>
            <w:r w:rsidRPr="00DA156F">
              <w:rPr>
                <w:color w:val="000000"/>
                <w:sz w:val="22"/>
                <w:szCs w:val="22"/>
                <w:lang w:val="vi-VN" w:eastAsia="vi-VN"/>
              </w:rPr>
              <w:t xml:space="preserve"> TBAADM</w:t>
            </w:r>
            <w:r w:rsidRPr="00DA156F">
              <w:rPr>
                <w:color w:val="000080"/>
                <w:sz w:val="22"/>
                <w:szCs w:val="22"/>
                <w:lang w:val="vi-VN" w:eastAsia="vi-VN"/>
              </w:rPr>
              <w:t>.</w:t>
            </w:r>
            <w:r w:rsidRPr="00DA156F">
              <w:rPr>
                <w:color w:val="000000"/>
                <w:sz w:val="22"/>
                <w:szCs w:val="22"/>
                <w:lang w:val="vi-VN" w:eastAsia="vi-VN"/>
              </w:rPr>
              <w:t>LLT L</w:t>
            </w:r>
          </w:p>
          <w:p w14:paraId="00EA6688"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WHERE</w:t>
            </w:r>
            <w:r w:rsidRPr="00DA156F">
              <w:rPr>
                <w:color w:val="000000"/>
                <w:sz w:val="22"/>
                <w:szCs w:val="22"/>
                <w:lang w:val="vi-VN" w:eastAsia="vi-VN"/>
              </w:rPr>
              <w:t xml:space="preserve"> CUSTOM</w:t>
            </w:r>
            <w:r w:rsidRPr="00DA156F">
              <w:rPr>
                <w:color w:val="000080"/>
                <w:sz w:val="22"/>
                <w:szCs w:val="22"/>
                <w:lang w:val="vi-VN" w:eastAsia="vi-VN"/>
              </w:rPr>
              <w:t>.</w:t>
            </w:r>
            <w:r w:rsidRPr="00DA156F">
              <w:rPr>
                <w:color w:val="000000"/>
                <w:sz w:val="22"/>
                <w:szCs w:val="22"/>
                <w:lang w:val="vi-VN" w:eastAsia="vi-VN"/>
              </w:rPr>
              <w:t>GET_PARENT_LIMIT_B2KID</w:t>
            </w:r>
            <w:r w:rsidRPr="00DA156F">
              <w:rPr>
                <w:color w:val="000080"/>
                <w:sz w:val="22"/>
                <w:szCs w:val="22"/>
                <w:lang w:val="vi-VN" w:eastAsia="vi-VN"/>
              </w:rPr>
              <w:t>(</w:t>
            </w:r>
            <w:r w:rsidRPr="00DA156F">
              <w:rPr>
                <w:color w:val="000000"/>
                <w:sz w:val="22"/>
                <w:szCs w:val="22"/>
                <w:lang w:val="vi-VN" w:eastAsia="vi-VN"/>
              </w:rPr>
              <w:t>LLT</w:t>
            </w:r>
            <w:r w:rsidRPr="00DA156F">
              <w:rPr>
                <w:color w:val="000080"/>
                <w:sz w:val="22"/>
                <w:szCs w:val="22"/>
                <w:lang w:val="vi-VN" w:eastAsia="vi-VN"/>
              </w:rPr>
              <w:t>.</w:t>
            </w:r>
            <w:r w:rsidRPr="00DA156F">
              <w:rPr>
                <w:color w:val="000000"/>
                <w:sz w:val="22"/>
                <w:szCs w:val="22"/>
                <w:lang w:val="vi-VN" w:eastAsia="vi-VN"/>
              </w:rPr>
              <w:t>LIMIT_B2KID</w:t>
            </w:r>
            <w:r w:rsidRPr="00DA156F">
              <w:rPr>
                <w:color w:val="000080"/>
                <w:sz w:val="22"/>
                <w:szCs w:val="22"/>
                <w:lang w:val="vi-VN" w:eastAsia="vi-VN"/>
              </w:rPr>
              <w:t>)</w:t>
            </w:r>
            <w:r w:rsidRPr="00DA156F">
              <w:rPr>
                <w:color w:val="000000"/>
                <w:sz w:val="22"/>
                <w:szCs w:val="22"/>
                <w:lang w:val="vi-VN" w:eastAsia="vi-VN"/>
              </w:rPr>
              <w:t xml:space="preserve"> </w:t>
            </w:r>
            <w:r w:rsidRPr="00DA156F">
              <w:rPr>
                <w:color w:val="000080"/>
                <w:sz w:val="22"/>
                <w:szCs w:val="22"/>
                <w:lang w:val="vi-VN" w:eastAsia="vi-VN"/>
              </w:rPr>
              <w:t>=</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 xml:space="preserve">LIMIT_B2KID </w:t>
            </w:r>
          </w:p>
          <w:p w14:paraId="3B6C24C1"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AND</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 xml:space="preserve">ENTITY_CRE_FLG </w:t>
            </w:r>
            <w:r w:rsidRPr="00DA156F">
              <w:rPr>
                <w:color w:val="000080"/>
                <w:sz w:val="22"/>
                <w:szCs w:val="22"/>
                <w:lang w:val="vi-VN" w:eastAsia="vi-VN"/>
              </w:rPr>
              <w:t>=</w:t>
            </w:r>
            <w:r w:rsidRPr="00DA156F">
              <w:rPr>
                <w:color w:val="FF0000"/>
                <w:sz w:val="22"/>
                <w:szCs w:val="22"/>
                <w:lang w:val="vi-VN" w:eastAsia="vi-VN"/>
              </w:rPr>
              <w:t>'Y'</w:t>
            </w:r>
            <w:r w:rsidRPr="00DA156F">
              <w:rPr>
                <w:color w:val="000000"/>
                <w:sz w:val="22"/>
                <w:szCs w:val="22"/>
                <w:lang w:val="vi-VN" w:eastAsia="vi-VN"/>
              </w:rPr>
              <w:t xml:space="preserve"> </w:t>
            </w:r>
          </w:p>
          <w:p w14:paraId="3ECAE68B" w14:textId="77777777" w:rsidR="006A522F" w:rsidRPr="00DA156F" w:rsidRDefault="006A522F" w:rsidP="00415767">
            <w:pPr>
              <w:shd w:val="clear" w:color="auto" w:fill="FFFFFF"/>
              <w:rPr>
                <w:color w:val="FF0000"/>
                <w:lang w:val="vi-VN" w:eastAsia="vi-VN"/>
              </w:rPr>
            </w:pPr>
            <w:r w:rsidRPr="00DA156F">
              <w:rPr>
                <w:color w:val="0000FF"/>
                <w:sz w:val="22"/>
                <w:szCs w:val="22"/>
                <w:lang w:val="vi-VN" w:eastAsia="vi-VN"/>
              </w:rPr>
              <w:t>AND</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 xml:space="preserve">DEL_FLG </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0000"/>
                <w:sz w:val="22"/>
                <w:szCs w:val="22"/>
                <w:lang w:val="vi-VN" w:eastAsia="vi-VN"/>
              </w:rPr>
              <w:t>'N'</w:t>
            </w:r>
          </w:p>
          <w:p w14:paraId="08FB2D0E" w14:textId="77777777" w:rsidR="006A522F" w:rsidRPr="00DA156F" w:rsidRDefault="006A522F" w:rsidP="00415767">
            <w:pPr>
              <w:shd w:val="clear" w:color="auto" w:fill="FFFFFF"/>
              <w:rPr>
                <w:color w:val="FF0000"/>
                <w:lang w:val="vi-VN" w:eastAsia="vi-VN"/>
              </w:rPr>
            </w:pPr>
          </w:p>
          <w:p w14:paraId="26FC1B4C" w14:textId="77777777" w:rsidR="006A522F" w:rsidRPr="00DA156F" w:rsidRDefault="006A522F" w:rsidP="00415767">
            <w:pPr>
              <w:spacing w:line="276" w:lineRule="auto"/>
              <w:rPr>
                <w:lang w:val="vi-VN" w:eastAsia="vi-VN"/>
              </w:rPr>
            </w:pPr>
            <w:r w:rsidRPr="00DA156F">
              <w:rPr>
                <w:bCs/>
                <w:sz w:val="22"/>
                <w:szCs w:val="22"/>
              </w:rPr>
              <w:t xml:space="preserve">Trong đó, </w:t>
            </w:r>
            <w:r w:rsidRPr="00DA156F">
              <w:rPr>
                <w:b/>
                <w:bCs/>
                <w:color w:val="000000"/>
                <w:sz w:val="22"/>
                <w:szCs w:val="22"/>
              </w:rPr>
              <w:t xml:space="preserve">Function </w:t>
            </w:r>
            <w:r w:rsidRPr="00DA156F">
              <w:rPr>
                <w:color w:val="000000"/>
                <w:sz w:val="22"/>
                <w:szCs w:val="22"/>
              </w:rPr>
              <w:t>lấy số hợp đồng cha (</w:t>
            </w:r>
            <w:r w:rsidRPr="00DA156F">
              <w:rPr>
                <w:color w:val="000000"/>
                <w:sz w:val="22"/>
                <w:szCs w:val="22"/>
                <w:lang w:val="vi-VN" w:eastAsia="vi-VN"/>
              </w:rPr>
              <w:t>CUSTOM</w:t>
            </w:r>
            <w:r w:rsidRPr="00DA156F">
              <w:rPr>
                <w:color w:val="000080"/>
                <w:sz w:val="22"/>
                <w:szCs w:val="22"/>
                <w:lang w:val="vi-VN" w:eastAsia="vi-VN"/>
              </w:rPr>
              <w:t>.</w:t>
            </w:r>
            <w:r w:rsidRPr="00DA156F">
              <w:rPr>
                <w:color w:val="000000"/>
                <w:sz w:val="22"/>
                <w:szCs w:val="22"/>
                <w:lang w:val="vi-VN" w:eastAsia="vi-VN"/>
              </w:rPr>
              <w:t>GET_PARENT_LIMIT_B2KID</w:t>
            </w:r>
            <w:r w:rsidRPr="00DA156F">
              <w:rPr>
                <w:color w:val="000000"/>
                <w:sz w:val="22"/>
                <w:szCs w:val="22"/>
                <w:lang w:eastAsia="vi-VN"/>
              </w:rPr>
              <w:t>)</w:t>
            </w:r>
            <w:r w:rsidRPr="00DA156F">
              <w:rPr>
                <w:color w:val="000000"/>
                <w:sz w:val="22"/>
                <w:szCs w:val="22"/>
              </w:rPr>
              <w:t xml:space="preserve"> tham khảo ở mục </w:t>
            </w:r>
            <w:r w:rsidRPr="00DA156F">
              <w:rPr>
                <w:i/>
                <w:iCs/>
                <w:color w:val="000000"/>
                <w:sz w:val="22"/>
                <w:szCs w:val="22"/>
              </w:rPr>
              <w:t>“Các quy tắc xử lý chung”</w:t>
            </w:r>
            <w:r w:rsidRPr="00DA156F">
              <w:rPr>
                <w:rStyle w:val="Heading1Char"/>
                <w:i/>
                <w:iCs/>
                <w:color w:val="3A3A3A"/>
                <w:sz w:val="22"/>
                <w:szCs w:val="22"/>
              </w:rPr>
              <w:t xml:space="preserve"> </w:t>
            </w:r>
            <w:r w:rsidRPr="00FF28FC">
              <w:rPr>
                <w:rStyle w:val="Strong"/>
                <w:rFonts w:ascii="Cambria Math" w:hAnsi="Cambria Math" w:cs="Cambria Math"/>
                <w:i/>
                <w:iCs/>
                <w:color w:val="3A3A3A"/>
                <w:sz w:val="22"/>
                <w:szCs w:val="22"/>
              </w:rPr>
              <w:t>⇢</w:t>
            </w:r>
            <w:r w:rsidRPr="00DA156F">
              <w:rPr>
                <w:rStyle w:val="Strong"/>
                <w:i/>
                <w:iCs/>
                <w:sz w:val="22"/>
                <w:szCs w:val="22"/>
              </w:rPr>
              <w:t xml:space="preserve"> “Hàm lấy số hợp đồng cha”</w:t>
            </w:r>
            <w:r w:rsidRPr="00DA156F">
              <w:rPr>
                <w:rStyle w:val="Strong"/>
                <w:i/>
                <w:iCs/>
                <w:color w:val="3A3A3A"/>
                <w:sz w:val="22"/>
                <w:szCs w:val="22"/>
              </w:rPr>
              <w:t xml:space="preserve"> (</w:t>
            </w:r>
            <w:hyperlink w:anchor="_Hàm_lấy_số" w:history="1">
              <w:r w:rsidRPr="00DA156F">
                <w:rPr>
                  <w:rStyle w:val="Hyperlink"/>
                  <w:i/>
                  <w:iCs/>
                  <w:sz w:val="22"/>
                  <w:szCs w:val="22"/>
                </w:rPr>
                <w:t>link</w:t>
              </w:r>
            </w:hyperlink>
            <w:r w:rsidRPr="00DA156F">
              <w:rPr>
                <w:rStyle w:val="Strong"/>
                <w:i/>
                <w:iCs/>
                <w:color w:val="3A3A3A"/>
                <w:sz w:val="22"/>
                <w:szCs w:val="22"/>
              </w:rPr>
              <w:t>)</w:t>
            </w:r>
          </w:p>
          <w:p w14:paraId="30B008B4" w14:textId="77777777" w:rsidR="006A522F" w:rsidRPr="00DA156F" w:rsidRDefault="006A522F" w:rsidP="00415767">
            <w:pPr>
              <w:spacing w:line="276" w:lineRule="auto"/>
              <w:rPr>
                <w:bCs/>
              </w:rPr>
            </w:pPr>
          </w:p>
        </w:tc>
      </w:tr>
      <w:tr w:rsidR="006A522F" w:rsidRPr="00DA156F" w14:paraId="339AB0FE"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084B8BA3" w14:textId="77777777" w:rsidR="006A522F" w:rsidRPr="00DA156F" w:rsidRDefault="006A522F" w:rsidP="00415767">
            <w:pPr>
              <w:spacing w:line="276" w:lineRule="auto"/>
              <w:jc w:val="center"/>
              <w:rPr>
                <w:bCs/>
              </w:rPr>
            </w:pPr>
            <w:r w:rsidRPr="00DA156F">
              <w:rPr>
                <w:bCs/>
                <w:sz w:val="22"/>
                <w:szCs w:val="22"/>
              </w:rPr>
              <w:t>13</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538A7C8" w14:textId="77777777" w:rsidR="006A522F" w:rsidRPr="00DA156F" w:rsidRDefault="006A522F" w:rsidP="00415767">
            <w:pPr>
              <w:spacing w:line="276" w:lineRule="auto"/>
              <w:rPr>
                <w:bCs/>
              </w:rPr>
            </w:pPr>
            <w:r w:rsidRPr="00DA156F">
              <w:rPr>
                <w:bCs/>
                <w:sz w:val="22"/>
                <w:szCs w:val="22"/>
              </w:rPr>
              <w:t>HOP_DONG_CON</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79898D01" w14:textId="77777777" w:rsidR="006A522F" w:rsidRPr="00DA156F" w:rsidRDefault="006A522F" w:rsidP="00415767">
            <w:pPr>
              <w:spacing w:line="276" w:lineRule="auto"/>
              <w:rPr>
                <w:bCs/>
              </w:rPr>
            </w:pPr>
            <w:r w:rsidRPr="00DA156F">
              <w:rPr>
                <w:bCs/>
                <w:sz w:val="22"/>
                <w:szCs w:val="22"/>
              </w:rPr>
              <w:t>Liên kết (LEFT JOIN) với bảng TBAADM.LLT với các điều kiện sau:</w:t>
            </w:r>
          </w:p>
          <w:p w14:paraId="2CF3480A" w14:textId="77777777" w:rsidR="006A522F" w:rsidRPr="00DA156F" w:rsidRDefault="006A522F" w:rsidP="00415767">
            <w:pPr>
              <w:spacing w:line="276" w:lineRule="auto"/>
              <w:rPr>
                <w:bCs/>
              </w:rPr>
            </w:pPr>
          </w:p>
          <w:p w14:paraId="0C1F7809" w14:textId="77777777" w:rsidR="006A522F" w:rsidRPr="00DA156F" w:rsidRDefault="006A522F" w:rsidP="00415767">
            <w:pPr>
              <w:spacing w:line="276" w:lineRule="auto"/>
              <w:rPr>
                <w:bCs/>
              </w:rPr>
            </w:pPr>
            <w:r w:rsidRPr="00DA156F">
              <w:rPr>
                <w:bCs/>
                <w:sz w:val="22"/>
                <w:szCs w:val="22"/>
              </w:rPr>
              <w:t>GAM.LIMIT_B2KID = LLT.LIMIT_B2KID</w:t>
            </w:r>
          </w:p>
          <w:p w14:paraId="2E4CA0ED" w14:textId="77777777" w:rsidR="006A522F" w:rsidRPr="00EC4BE5"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r w:rsidRPr="00DA156F">
              <w:rPr>
                <w:bCs/>
                <w:sz w:val="22"/>
                <w:szCs w:val="22"/>
              </w:rPr>
              <w:t>LLT.ENTITY_CRE_FLG =</w:t>
            </w:r>
            <w:r>
              <w:rPr>
                <w:bCs/>
                <w:sz w:val="22"/>
                <w:szCs w:val="22"/>
              </w:rPr>
              <w:t xml:space="preserve"> </w:t>
            </w:r>
            <w:r w:rsidRPr="00DA156F">
              <w:rPr>
                <w:bCs/>
                <w:sz w:val="22"/>
                <w:szCs w:val="22"/>
              </w:rPr>
              <w:t>'Y'</w:t>
            </w:r>
          </w:p>
          <w:p w14:paraId="4CC66BA7" w14:textId="77777777" w:rsidR="006A522F" w:rsidRPr="00EC4BE5" w:rsidRDefault="006A522F" w:rsidP="00415767">
            <w:pPr>
              <w:spacing w:line="276" w:lineRule="auto"/>
              <w:rPr>
                <w:bCs/>
                <w:color w:val="000000"/>
              </w:rPr>
            </w:pPr>
            <w:r w:rsidRPr="00DA156F">
              <w:rPr>
                <w:bCs/>
                <w:color w:val="0000FF"/>
                <w:sz w:val="22"/>
                <w:szCs w:val="22"/>
              </w:rPr>
              <w:t>AND</w:t>
            </w:r>
            <w:r w:rsidRPr="00DA156F">
              <w:rPr>
                <w:bCs/>
                <w:color w:val="000000"/>
                <w:sz w:val="22"/>
                <w:szCs w:val="22"/>
              </w:rPr>
              <w:t xml:space="preserve"> </w:t>
            </w:r>
            <w:r w:rsidRPr="00DA156F">
              <w:rPr>
                <w:bCs/>
                <w:sz w:val="22"/>
                <w:szCs w:val="22"/>
              </w:rPr>
              <w:t>LLT.DEL_FLG = 'N' </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731CD169" w14:textId="77777777" w:rsidR="006A522F" w:rsidRPr="00DA156F" w:rsidRDefault="006A522F" w:rsidP="00415767">
            <w:pPr>
              <w:spacing w:line="276" w:lineRule="auto"/>
              <w:rPr>
                <w:bCs/>
              </w:rPr>
            </w:pPr>
            <w:r w:rsidRPr="00DA156F">
              <w:rPr>
                <w:bCs/>
                <w:sz w:val="22"/>
                <w:szCs w:val="22"/>
              </w:rPr>
              <w:t>LLT.LIMIT_PREFIX || '/' || LLT.LIMIT_SUFFIX</w:t>
            </w:r>
          </w:p>
        </w:tc>
      </w:tr>
      <w:tr w:rsidR="006A522F" w:rsidRPr="00DA156F" w14:paraId="4AC5983A"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5084BFE3" w14:textId="77777777" w:rsidR="006A522F" w:rsidRPr="00DA156F" w:rsidRDefault="006A522F" w:rsidP="00415767">
            <w:pPr>
              <w:spacing w:line="276" w:lineRule="auto"/>
              <w:jc w:val="center"/>
              <w:rPr>
                <w:bCs/>
              </w:rPr>
            </w:pPr>
            <w:r w:rsidRPr="00DA156F">
              <w:rPr>
                <w:bCs/>
                <w:sz w:val="22"/>
                <w:szCs w:val="22"/>
              </w:rPr>
              <w:t>14</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FC24979" w14:textId="77777777" w:rsidR="006A522F" w:rsidRPr="00DA156F" w:rsidRDefault="006A522F" w:rsidP="00415767">
            <w:pPr>
              <w:spacing w:line="276" w:lineRule="auto"/>
              <w:rPr>
                <w:bCs/>
              </w:rPr>
            </w:pPr>
            <w:r w:rsidRPr="00DA156F">
              <w:rPr>
                <w:bCs/>
                <w:sz w:val="22"/>
                <w:szCs w:val="22"/>
              </w:rPr>
              <w:t>SOGIAODICH</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B8970EA" w14:textId="77777777" w:rsidR="006A522F" w:rsidRPr="005B08E2" w:rsidRDefault="006A522F" w:rsidP="00415767">
            <w:pPr>
              <w:spacing w:line="276" w:lineRule="auto"/>
              <w:rPr>
                <w:bCs/>
                <w:lang w:val="vi-VN"/>
              </w:rPr>
            </w:pPr>
            <w:r>
              <w:rPr>
                <w:bCs/>
                <w:sz w:val="22"/>
                <w:szCs w:val="22"/>
                <w:lang w:val="vi-VN"/>
              </w:rPr>
              <w:t xml:space="preserve">Lấy trực tiếp từ bảng tạm </w:t>
            </w:r>
            <w:r w:rsidRPr="005B08E2">
              <w:rPr>
                <w:sz w:val="22"/>
                <w:szCs w:val="22"/>
              </w:rPr>
              <w:t>T</w:t>
            </w:r>
            <w:r>
              <w:rPr>
                <w:sz w:val="22"/>
                <w:szCs w:val="22"/>
                <w:lang w:val="vi-VN"/>
              </w:rPr>
              <w:t>E</w:t>
            </w:r>
            <w:r w:rsidRPr="005B08E2">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2BD7F33" w14:textId="77777777" w:rsidR="006A522F" w:rsidRPr="00DA156F" w:rsidRDefault="006A522F" w:rsidP="00415767">
            <w:pPr>
              <w:spacing w:line="276" w:lineRule="auto"/>
              <w:rPr>
                <w:bCs/>
              </w:rPr>
            </w:pPr>
            <w:r w:rsidRPr="00DA156F">
              <w:rPr>
                <w:bCs/>
                <w:sz w:val="22"/>
                <w:szCs w:val="22"/>
              </w:rPr>
              <w:t>TEMP_PBH.</w:t>
            </w:r>
            <w:r w:rsidRPr="00DA156F">
              <w:rPr>
                <w:sz w:val="22"/>
                <w:szCs w:val="22"/>
              </w:rPr>
              <w:t>SOGIAODICH</w:t>
            </w:r>
          </w:p>
        </w:tc>
      </w:tr>
      <w:tr w:rsidR="006A522F" w:rsidRPr="00DA156F" w14:paraId="43FB7E71"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196DB49A" w14:textId="77777777" w:rsidR="006A522F" w:rsidRPr="00DA156F" w:rsidRDefault="006A522F" w:rsidP="00415767">
            <w:pPr>
              <w:spacing w:line="276" w:lineRule="auto"/>
              <w:jc w:val="center"/>
              <w:rPr>
                <w:bCs/>
              </w:rPr>
            </w:pPr>
            <w:r w:rsidRPr="00DA156F">
              <w:rPr>
                <w:bCs/>
                <w:sz w:val="22"/>
                <w:szCs w:val="22"/>
              </w:rPr>
              <w:t>15</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20B62F05" w14:textId="77777777" w:rsidR="006A522F" w:rsidRPr="00DA156F" w:rsidRDefault="006A522F" w:rsidP="00415767">
            <w:pPr>
              <w:spacing w:line="276" w:lineRule="auto"/>
              <w:rPr>
                <w:bCs/>
              </w:rPr>
            </w:pPr>
            <w:r w:rsidRPr="00DA156F">
              <w:rPr>
                <w:bCs/>
                <w:sz w:val="22"/>
                <w:szCs w:val="22"/>
              </w:rPr>
              <w:t>NGAYGIAINGAN</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083699B4" w14:textId="77777777" w:rsidR="006A522F" w:rsidRPr="00DA156F" w:rsidRDefault="006A522F" w:rsidP="00415767">
            <w:pPr>
              <w:spacing w:line="276" w:lineRule="auto"/>
              <w:rPr>
                <w:bCs/>
              </w:rPr>
            </w:pPr>
            <w:r>
              <w:rPr>
                <w:bCs/>
                <w:sz w:val="22"/>
                <w:szCs w:val="22"/>
                <w:lang w:val="vi-VN"/>
              </w:rPr>
              <w:t xml:space="preserve">Lấy trực tiếp từ bảng tạm </w:t>
            </w:r>
            <w:r w:rsidRPr="005B08E2">
              <w:rPr>
                <w:sz w:val="22"/>
                <w:szCs w:val="22"/>
              </w:rPr>
              <w:t>T</w:t>
            </w:r>
            <w:r>
              <w:rPr>
                <w:sz w:val="22"/>
                <w:szCs w:val="22"/>
                <w:lang w:val="vi-VN"/>
              </w:rPr>
              <w:t>E</w:t>
            </w:r>
            <w:r w:rsidRPr="005B08E2">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31B33B6C" w14:textId="77777777" w:rsidR="006A522F" w:rsidRPr="00DA156F" w:rsidRDefault="006A522F" w:rsidP="00415767">
            <w:pPr>
              <w:spacing w:line="276" w:lineRule="auto"/>
              <w:rPr>
                <w:bCs/>
                <w:i/>
                <w:iCs/>
              </w:rPr>
            </w:pPr>
            <w:r w:rsidRPr="00DA156F">
              <w:rPr>
                <w:bCs/>
                <w:sz w:val="22"/>
                <w:szCs w:val="22"/>
              </w:rPr>
              <w:t>TEMP_PBH.</w:t>
            </w:r>
            <w:r w:rsidRPr="00DA156F">
              <w:rPr>
                <w:iCs/>
                <w:sz w:val="22"/>
                <w:szCs w:val="22"/>
              </w:rPr>
              <w:t>NGAYGIAINGAN</w:t>
            </w:r>
          </w:p>
        </w:tc>
      </w:tr>
      <w:tr w:rsidR="006A522F" w:rsidRPr="00DA156F" w14:paraId="73392983"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222E9795" w14:textId="77777777" w:rsidR="006A522F" w:rsidRPr="00DA156F" w:rsidRDefault="006A522F" w:rsidP="00415767">
            <w:pPr>
              <w:spacing w:line="276" w:lineRule="auto"/>
              <w:jc w:val="center"/>
              <w:rPr>
                <w:bCs/>
              </w:rPr>
            </w:pPr>
            <w:r w:rsidRPr="00DA156F">
              <w:rPr>
                <w:bCs/>
                <w:sz w:val="22"/>
                <w:szCs w:val="22"/>
              </w:rPr>
              <w:t>16</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707A037F" w14:textId="77777777" w:rsidR="006A522F" w:rsidRPr="00DA156F" w:rsidRDefault="006A522F" w:rsidP="00415767">
            <w:pPr>
              <w:spacing w:line="276" w:lineRule="auto"/>
              <w:rPr>
                <w:bCs/>
              </w:rPr>
            </w:pPr>
            <w:r w:rsidRPr="00DA156F">
              <w:rPr>
                <w:bCs/>
                <w:sz w:val="22"/>
                <w:szCs w:val="22"/>
              </w:rPr>
              <w:t>MAGIAODICH</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13E50D36" w14:textId="77777777" w:rsidR="006A522F" w:rsidRPr="00DA156F" w:rsidRDefault="006A522F" w:rsidP="00415767">
            <w:pPr>
              <w:spacing w:line="276" w:lineRule="auto"/>
              <w:rPr>
                <w:bCs/>
              </w:rPr>
            </w:pPr>
            <w:r w:rsidRPr="00196029">
              <w:rPr>
                <w:bCs/>
                <w:sz w:val="22"/>
                <w:szCs w:val="22"/>
                <w:lang w:val="vi-VN"/>
              </w:rPr>
              <w:t xml:space="preserve">Lấy trực tiếp từ bảng tạm </w:t>
            </w:r>
            <w:r w:rsidRPr="00196029">
              <w:rPr>
                <w:sz w:val="22"/>
                <w:szCs w:val="22"/>
              </w:rPr>
              <w:t>T</w:t>
            </w:r>
            <w:r w:rsidRPr="00196029">
              <w:rPr>
                <w:sz w:val="22"/>
                <w:szCs w:val="22"/>
                <w:lang w:val="vi-VN"/>
              </w:rPr>
              <w:t>E</w:t>
            </w:r>
            <w:r w:rsidRPr="00196029">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5387DA6" w14:textId="77777777" w:rsidR="006A522F" w:rsidRPr="00DA156F" w:rsidRDefault="006A522F" w:rsidP="00415767">
            <w:pPr>
              <w:spacing w:line="276" w:lineRule="auto"/>
              <w:rPr>
                <w:bCs/>
              </w:rPr>
            </w:pPr>
            <w:r w:rsidRPr="00DA156F">
              <w:rPr>
                <w:bCs/>
                <w:sz w:val="22"/>
                <w:szCs w:val="22"/>
              </w:rPr>
              <w:t>TEMP_PBH.</w:t>
            </w:r>
            <w:r w:rsidRPr="00DA156F">
              <w:rPr>
                <w:iCs/>
                <w:sz w:val="22"/>
                <w:szCs w:val="22"/>
              </w:rPr>
              <w:t>MAGIAODICH</w:t>
            </w:r>
          </w:p>
        </w:tc>
      </w:tr>
      <w:tr w:rsidR="006A522F" w:rsidRPr="00DA156F" w14:paraId="42BD9B66"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72FA691E" w14:textId="77777777" w:rsidR="006A522F" w:rsidRPr="00DA156F" w:rsidRDefault="006A522F" w:rsidP="00415767">
            <w:pPr>
              <w:spacing w:line="276" w:lineRule="auto"/>
              <w:jc w:val="center"/>
              <w:rPr>
                <w:bCs/>
              </w:rPr>
            </w:pPr>
            <w:r w:rsidRPr="00DA156F">
              <w:rPr>
                <w:bCs/>
                <w:sz w:val="22"/>
                <w:szCs w:val="22"/>
              </w:rPr>
              <w:t>17</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B9F9EB6" w14:textId="77777777" w:rsidR="006A522F" w:rsidRPr="00DA156F" w:rsidRDefault="006A522F" w:rsidP="00415767">
            <w:pPr>
              <w:spacing w:line="276" w:lineRule="auto"/>
              <w:rPr>
                <w:bCs/>
              </w:rPr>
            </w:pPr>
            <w:r w:rsidRPr="00DA156F">
              <w:rPr>
                <w:bCs/>
                <w:sz w:val="22"/>
                <w:szCs w:val="22"/>
              </w:rPr>
              <w:t>NGUYENTE</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05985482" w14:textId="77777777" w:rsidR="006A522F" w:rsidRPr="00DA156F" w:rsidRDefault="006A522F" w:rsidP="00415767">
            <w:pPr>
              <w:spacing w:line="276" w:lineRule="auto"/>
              <w:rPr>
                <w:bCs/>
              </w:rPr>
            </w:pPr>
            <w:r w:rsidRPr="00196029">
              <w:rPr>
                <w:bCs/>
                <w:sz w:val="22"/>
                <w:szCs w:val="22"/>
                <w:lang w:val="vi-VN"/>
              </w:rPr>
              <w:t xml:space="preserve">Lấy trực tiếp từ bảng tạm </w:t>
            </w:r>
            <w:r w:rsidRPr="00196029">
              <w:rPr>
                <w:sz w:val="22"/>
                <w:szCs w:val="22"/>
              </w:rPr>
              <w:t>T</w:t>
            </w:r>
            <w:r w:rsidRPr="00196029">
              <w:rPr>
                <w:sz w:val="22"/>
                <w:szCs w:val="22"/>
                <w:lang w:val="vi-VN"/>
              </w:rPr>
              <w:t>E</w:t>
            </w:r>
            <w:r w:rsidRPr="00196029">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3FEEAF08" w14:textId="77777777" w:rsidR="006A522F" w:rsidRPr="00DA156F" w:rsidRDefault="006A522F" w:rsidP="00415767">
            <w:pPr>
              <w:spacing w:line="276" w:lineRule="auto"/>
              <w:rPr>
                <w:bCs/>
              </w:rPr>
            </w:pPr>
            <w:r w:rsidRPr="00DA156F">
              <w:rPr>
                <w:bCs/>
                <w:sz w:val="22"/>
                <w:szCs w:val="22"/>
              </w:rPr>
              <w:t>GAM.ACCT_CRNCY_CODE</w:t>
            </w:r>
          </w:p>
        </w:tc>
      </w:tr>
      <w:tr w:rsidR="006A522F" w:rsidRPr="00DA156F" w14:paraId="02265E26"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7EFF7B8E" w14:textId="77777777" w:rsidR="006A522F" w:rsidRPr="00DA156F" w:rsidRDefault="006A522F" w:rsidP="00415767">
            <w:pPr>
              <w:spacing w:line="276" w:lineRule="auto"/>
              <w:jc w:val="center"/>
              <w:rPr>
                <w:bCs/>
              </w:rPr>
            </w:pPr>
            <w:r w:rsidRPr="00DA156F">
              <w:rPr>
                <w:bCs/>
                <w:sz w:val="22"/>
                <w:szCs w:val="22"/>
              </w:rPr>
              <w:t>18</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2A33FF2F" w14:textId="77777777" w:rsidR="006A522F" w:rsidRPr="00DA156F" w:rsidRDefault="006A522F" w:rsidP="00415767">
            <w:pPr>
              <w:spacing w:line="276" w:lineRule="auto"/>
              <w:rPr>
                <w:bCs/>
              </w:rPr>
            </w:pPr>
            <w:r w:rsidRPr="00DA156F">
              <w:rPr>
                <w:bCs/>
                <w:sz w:val="22"/>
                <w:szCs w:val="22"/>
              </w:rPr>
              <w:t>TRIGIA</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7D166A6" w14:textId="77777777" w:rsidR="006A522F" w:rsidRPr="00DA156F" w:rsidRDefault="006A522F" w:rsidP="00415767">
            <w:pPr>
              <w:spacing w:line="276" w:lineRule="auto"/>
              <w:rPr>
                <w:bCs/>
              </w:rPr>
            </w:pPr>
            <w:r w:rsidRPr="00EC3500">
              <w:rPr>
                <w:bCs/>
                <w:sz w:val="22"/>
                <w:szCs w:val="22"/>
                <w:lang w:val="vi-VN"/>
              </w:rPr>
              <w:t xml:space="preserve">Lấy trực tiếp từ bảng tạm </w:t>
            </w:r>
            <w:r w:rsidRPr="00EC3500">
              <w:rPr>
                <w:sz w:val="22"/>
                <w:szCs w:val="22"/>
              </w:rPr>
              <w:t>T</w:t>
            </w:r>
            <w:r w:rsidRPr="00EC3500">
              <w:rPr>
                <w:sz w:val="22"/>
                <w:szCs w:val="22"/>
                <w:lang w:val="vi-VN"/>
              </w:rPr>
              <w:t>E</w:t>
            </w:r>
            <w:r w:rsidRPr="00EC3500">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275BA71A" w14:textId="77777777" w:rsidR="006A522F" w:rsidRPr="00DA156F" w:rsidRDefault="006A522F" w:rsidP="00415767">
            <w:pPr>
              <w:spacing w:line="276" w:lineRule="auto"/>
              <w:rPr>
                <w:bCs/>
                <w:i/>
                <w:iCs/>
              </w:rPr>
            </w:pPr>
            <w:r w:rsidRPr="00DA156F">
              <w:rPr>
                <w:bCs/>
                <w:sz w:val="22"/>
                <w:szCs w:val="22"/>
              </w:rPr>
              <w:t>TEMP_PBH.</w:t>
            </w:r>
            <w:r w:rsidRPr="00DA156F">
              <w:rPr>
                <w:iCs/>
                <w:sz w:val="22"/>
                <w:szCs w:val="22"/>
              </w:rPr>
              <w:t>TRIGIA</w:t>
            </w:r>
          </w:p>
        </w:tc>
      </w:tr>
      <w:tr w:rsidR="006A522F" w:rsidRPr="00DA156F" w14:paraId="45529C2D"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14F69925" w14:textId="77777777" w:rsidR="006A522F" w:rsidRPr="00DA156F" w:rsidRDefault="006A522F" w:rsidP="00415767">
            <w:pPr>
              <w:spacing w:line="276" w:lineRule="auto"/>
              <w:jc w:val="center"/>
              <w:rPr>
                <w:bCs/>
              </w:rPr>
            </w:pPr>
            <w:r w:rsidRPr="00DA156F">
              <w:rPr>
                <w:bCs/>
                <w:sz w:val="22"/>
                <w:szCs w:val="22"/>
              </w:rPr>
              <w:t>19</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35DE2E7" w14:textId="77777777" w:rsidR="006A522F" w:rsidRPr="00DA156F" w:rsidRDefault="006A522F" w:rsidP="00415767">
            <w:pPr>
              <w:spacing w:line="276" w:lineRule="auto"/>
              <w:rPr>
                <w:bCs/>
              </w:rPr>
            </w:pPr>
            <w:r w:rsidRPr="00DA156F">
              <w:rPr>
                <w:bCs/>
                <w:sz w:val="22"/>
                <w:szCs w:val="22"/>
              </w:rPr>
              <w:t>DUNO</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53D6AD2E" w14:textId="77777777" w:rsidR="006A522F" w:rsidRPr="00DA156F" w:rsidRDefault="006A522F" w:rsidP="00415767">
            <w:pPr>
              <w:spacing w:line="276" w:lineRule="auto"/>
              <w:rPr>
                <w:bCs/>
              </w:rPr>
            </w:pPr>
            <w:r w:rsidRPr="00EC3500">
              <w:rPr>
                <w:bCs/>
                <w:sz w:val="22"/>
                <w:szCs w:val="22"/>
                <w:lang w:val="vi-VN"/>
              </w:rPr>
              <w:t xml:space="preserve">Lấy trực tiếp từ bảng tạm </w:t>
            </w:r>
            <w:r w:rsidRPr="00EC3500">
              <w:rPr>
                <w:sz w:val="22"/>
                <w:szCs w:val="22"/>
              </w:rPr>
              <w:t>T</w:t>
            </w:r>
            <w:r w:rsidRPr="00EC3500">
              <w:rPr>
                <w:sz w:val="22"/>
                <w:szCs w:val="22"/>
                <w:lang w:val="vi-VN"/>
              </w:rPr>
              <w:t>E</w:t>
            </w:r>
            <w:r w:rsidRPr="00EC3500">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6DBEA1D0" w14:textId="77777777" w:rsidR="006A522F" w:rsidRPr="00DA156F" w:rsidRDefault="006A522F" w:rsidP="00415767">
            <w:pPr>
              <w:spacing w:line="276" w:lineRule="auto"/>
              <w:rPr>
                <w:bCs/>
              </w:rPr>
            </w:pPr>
            <w:r w:rsidRPr="00DA156F">
              <w:rPr>
                <w:bCs/>
                <w:sz w:val="22"/>
                <w:szCs w:val="22"/>
              </w:rPr>
              <w:t>ABS(TEMP_PBH.DUNO)</w:t>
            </w:r>
          </w:p>
        </w:tc>
      </w:tr>
      <w:tr w:rsidR="006A522F" w:rsidRPr="00DA156F" w14:paraId="0A9AA66E"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0D3E4EAE" w14:textId="77777777" w:rsidR="006A522F" w:rsidRPr="00DA156F" w:rsidRDefault="006A522F" w:rsidP="00415767">
            <w:pPr>
              <w:spacing w:line="276" w:lineRule="auto"/>
              <w:jc w:val="center"/>
              <w:rPr>
                <w:bCs/>
              </w:rPr>
            </w:pPr>
            <w:r w:rsidRPr="00DA156F">
              <w:rPr>
                <w:bCs/>
                <w:sz w:val="22"/>
                <w:szCs w:val="22"/>
              </w:rPr>
              <w:t>20</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2A5D2501" w14:textId="77777777" w:rsidR="006A522F" w:rsidRPr="00DA156F" w:rsidRDefault="006A522F" w:rsidP="00415767">
            <w:pPr>
              <w:spacing w:line="276" w:lineRule="auto"/>
              <w:rPr>
                <w:bCs/>
              </w:rPr>
            </w:pPr>
            <w:r w:rsidRPr="00DA156F">
              <w:rPr>
                <w:bCs/>
                <w:sz w:val="22"/>
                <w:szCs w:val="22"/>
              </w:rPr>
              <w:t>QUYDOI</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52616F41" w14:textId="77777777" w:rsidR="006A522F" w:rsidRPr="00DA156F" w:rsidRDefault="006A522F" w:rsidP="00415767">
            <w:pPr>
              <w:spacing w:line="276" w:lineRule="auto"/>
              <w:rPr>
                <w:bCs/>
              </w:rPr>
            </w:pPr>
            <w:r>
              <w:rPr>
                <w:bCs/>
                <w:sz w:val="22"/>
                <w:szCs w:val="22"/>
                <w:lang w:val="vi-VN"/>
              </w:rPr>
              <w:t xml:space="preserve">Lấy trực tiếp từ bảng tạm </w:t>
            </w:r>
            <w:r w:rsidRPr="005B08E2">
              <w:rPr>
                <w:sz w:val="22"/>
                <w:szCs w:val="22"/>
              </w:rPr>
              <w:t>T</w:t>
            </w:r>
            <w:r>
              <w:rPr>
                <w:sz w:val="22"/>
                <w:szCs w:val="22"/>
                <w:lang w:val="vi-VN"/>
              </w:rPr>
              <w:t>E</w:t>
            </w:r>
            <w:r w:rsidRPr="005B08E2">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7EF5ECEC" w14:textId="6658C6B8" w:rsidR="006A522F" w:rsidRPr="00DA156F" w:rsidRDefault="006A522F" w:rsidP="00415767">
            <w:pPr>
              <w:spacing w:line="276" w:lineRule="auto"/>
              <w:rPr>
                <w:color w:val="000000"/>
              </w:rPr>
            </w:pPr>
            <w:r w:rsidRPr="00DA156F">
              <w:rPr>
                <w:bCs/>
                <w:sz w:val="22"/>
                <w:szCs w:val="22"/>
              </w:rPr>
              <w:t xml:space="preserve">Cột “DUNO” * Tỷ giá quy đổi (VND), </w:t>
            </w:r>
            <w:r w:rsidRPr="00DA156F">
              <w:rPr>
                <w:color w:val="000000"/>
                <w:sz w:val="22"/>
                <w:szCs w:val="22"/>
              </w:rPr>
              <w:t xml:space="preserve">tham khảo </w:t>
            </w:r>
            <w:r w:rsidRPr="00DA156F">
              <w:rPr>
                <w:b/>
                <w:bCs/>
                <w:color w:val="000000"/>
                <w:sz w:val="22"/>
                <w:szCs w:val="22"/>
              </w:rPr>
              <w:t>Function</w:t>
            </w:r>
            <w:r w:rsidRPr="00DA156F">
              <w:rPr>
                <w:color w:val="000000"/>
                <w:sz w:val="22"/>
                <w:szCs w:val="22"/>
              </w:rPr>
              <w:t xml:space="preserve"> tính tỷ giá ở mục </w:t>
            </w:r>
            <w:r w:rsidRPr="00DA156F">
              <w:rPr>
                <w:i/>
                <w:iCs/>
                <w:color w:val="000000"/>
                <w:sz w:val="22"/>
                <w:szCs w:val="22"/>
              </w:rPr>
              <w:t xml:space="preserve">“Các quy tắc xử lý chung” </w:t>
            </w:r>
            <w:r w:rsidRPr="00FF28FC">
              <w:rPr>
                <w:rStyle w:val="Strong"/>
                <w:rFonts w:ascii="Cambria Math" w:hAnsi="Cambria Math" w:cs="Cambria Math"/>
                <w:i/>
                <w:iCs/>
                <w:color w:val="3A3A3A"/>
                <w:sz w:val="22"/>
                <w:szCs w:val="22"/>
              </w:rPr>
              <w:t>⇢</w:t>
            </w:r>
            <w:r w:rsidRPr="00DA156F">
              <w:rPr>
                <w:i/>
                <w:iCs/>
                <w:color w:val="000000"/>
                <w:sz w:val="22"/>
                <w:szCs w:val="22"/>
              </w:rPr>
              <w:t xml:space="preserve"> “</w:t>
            </w:r>
            <w:r>
              <w:rPr>
                <w:i/>
                <w:iCs/>
                <w:color w:val="000000"/>
                <w:sz w:val="22"/>
                <w:szCs w:val="22"/>
              </w:rPr>
              <w:t>Tỷ giá quy đổi cuối ngày CUSTOM.LN_GET_EXRATE</w:t>
            </w:r>
            <w:r w:rsidRPr="00DA156F">
              <w:rPr>
                <w:i/>
                <w:iCs/>
                <w:color w:val="000000"/>
                <w:sz w:val="22"/>
                <w:szCs w:val="22"/>
              </w:rPr>
              <w:t xml:space="preserve">” </w:t>
            </w:r>
            <w:r w:rsidRPr="00DA156F">
              <w:rPr>
                <w:bCs/>
                <w:sz w:val="22"/>
                <w:szCs w:val="22"/>
              </w:rPr>
              <w:t xml:space="preserve"> </w:t>
            </w:r>
            <w:r w:rsidRPr="00DA156F">
              <w:rPr>
                <w:bCs/>
                <w:i/>
                <w:iCs/>
                <w:sz w:val="22"/>
                <w:szCs w:val="22"/>
              </w:rPr>
              <w:t>(</w:t>
            </w:r>
            <w:hyperlink w:anchor="_Tỷ_giá_quy_2" w:history="1">
              <w:r w:rsidRPr="00DA156F">
                <w:rPr>
                  <w:rStyle w:val="Hyperlink"/>
                  <w:bCs/>
                  <w:i/>
                  <w:iCs/>
                  <w:sz w:val="22"/>
                  <w:szCs w:val="22"/>
                </w:rPr>
                <w:t>link</w:t>
              </w:r>
            </w:hyperlink>
            <w:r w:rsidRPr="00DA156F">
              <w:rPr>
                <w:bCs/>
                <w:i/>
                <w:iCs/>
                <w:sz w:val="22"/>
                <w:szCs w:val="22"/>
              </w:rPr>
              <w:t xml:space="preserve">) </w:t>
            </w:r>
            <w:r w:rsidRPr="00DA156F">
              <w:rPr>
                <w:color w:val="000000"/>
                <w:sz w:val="22"/>
                <w:szCs w:val="22"/>
              </w:rPr>
              <w:t>theo logic sau:</w:t>
            </w:r>
          </w:p>
          <w:p w14:paraId="3B8F118C" w14:textId="77777777" w:rsidR="006A522F" w:rsidRPr="00DA156F" w:rsidRDefault="006A522F" w:rsidP="00415767">
            <w:pPr>
              <w:spacing w:line="276" w:lineRule="auto"/>
              <w:rPr>
                <w:color w:val="000000"/>
              </w:rPr>
            </w:pPr>
          </w:p>
          <w:p w14:paraId="7AA0EC6A" w14:textId="77777777" w:rsidR="006A522F" w:rsidRPr="00DA156F" w:rsidRDefault="006A522F" w:rsidP="00415767">
            <w:pPr>
              <w:spacing w:line="276" w:lineRule="auto"/>
              <w:rPr>
                <w:bCs/>
              </w:rPr>
            </w:pPr>
            <w:r w:rsidRPr="00DA156F">
              <w:rPr>
                <w:color w:val="000000"/>
                <w:sz w:val="22"/>
                <w:szCs w:val="22"/>
              </w:rPr>
              <w:t xml:space="preserve">“DUNO” * CUSTOM.LN_GET_EXRATE('M1000', 'VND', </w:t>
            </w:r>
            <w:r w:rsidRPr="00DA156F">
              <w:rPr>
                <w:bCs/>
                <w:sz w:val="22"/>
                <w:szCs w:val="22"/>
              </w:rPr>
              <w:t>“NGUYENTE” (STT 17),</w:t>
            </w:r>
            <w:r w:rsidRPr="00DA156F">
              <w:rPr>
                <w:color w:val="000000"/>
                <w:sz w:val="22"/>
                <w:szCs w:val="22"/>
              </w:rPr>
              <w:t xml:space="preserve"> TO_DATE('&lt;NGÀY_BÁO_CÁO&gt;', 'YYYYMMDD'))</w:t>
            </w:r>
          </w:p>
        </w:tc>
      </w:tr>
      <w:tr w:rsidR="006A522F" w:rsidRPr="00DA156F" w14:paraId="7F292598"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69EF909E" w14:textId="77777777" w:rsidR="006A522F" w:rsidRPr="00DA156F" w:rsidRDefault="006A522F" w:rsidP="00415767">
            <w:pPr>
              <w:spacing w:line="276" w:lineRule="auto"/>
              <w:jc w:val="center"/>
              <w:rPr>
                <w:bCs/>
              </w:rPr>
            </w:pPr>
            <w:r w:rsidRPr="00DA156F">
              <w:rPr>
                <w:bCs/>
                <w:sz w:val="22"/>
                <w:szCs w:val="22"/>
              </w:rPr>
              <w:lastRenderedPageBreak/>
              <w:t>21</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268BE241" w14:textId="77777777" w:rsidR="006A522F" w:rsidRPr="00DA156F" w:rsidRDefault="006A522F" w:rsidP="00415767">
            <w:pPr>
              <w:spacing w:line="276" w:lineRule="auto"/>
              <w:rPr>
                <w:bCs/>
              </w:rPr>
            </w:pPr>
            <w:r w:rsidRPr="00DA156F">
              <w:rPr>
                <w:bCs/>
                <w:sz w:val="22"/>
                <w:szCs w:val="22"/>
              </w:rPr>
              <w:t>FULL_RATE</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5F739DD2" w14:textId="77777777" w:rsidR="006A522F" w:rsidRPr="00DA156F" w:rsidRDefault="006A522F" w:rsidP="00415767">
            <w:pPr>
              <w:spacing w:line="276" w:lineRule="auto"/>
              <w:rPr>
                <w:bCs/>
              </w:rPr>
            </w:pPr>
            <w:r>
              <w:rPr>
                <w:bCs/>
                <w:sz w:val="22"/>
                <w:szCs w:val="22"/>
                <w:lang w:val="vi-VN"/>
              </w:rPr>
              <w:t xml:space="preserve">Lấy trực tiếp từ bảng tạm </w:t>
            </w:r>
            <w:r w:rsidRPr="005B08E2">
              <w:rPr>
                <w:sz w:val="22"/>
                <w:szCs w:val="22"/>
              </w:rPr>
              <w:t>T</w:t>
            </w:r>
            <w:r>
              <w:rPr>
                <w:sz w:val="22"/>
                <w:szCs w:val="22"/>
                <w:lang w:val="vi-VN"/>
              </w:rPr>
              <w:t>E</w:t>
            </w:r>
            <w:r w:rsidRPr="005B08E2">
              <w:rPr>
                <w:sz w:val="22"/>
                <w:szCs w:val="22"/>
              </w:rPr>
              <w:t>MP_FBH</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717A62B1" w14:textId="77777777" w:rsidR="006A522F" w:rsidRPr="00DA156F" w:rsidRDefault="006A522F" w:rsidP="00415767">
            <w:pPr>
              <w:spacing w:line="276" w:lineRule="auto"/>
              <w:rPr>
                <w:bCs/>
              </w:rPr>
            </w:pPr>
            <w:r w:rsidRPr="00DA156F">
              <w:rPr>
                <w:bCs/>
                <w:sz w:val="22"/>
                <w:szCs w:val="22"/>
              </w:rPr>
              <w:t>TEMP_PBH.</w:t>
            </w:r>
            <w:r w:rsidRPr="00DA156F">
              <w:rPr>
                <w:iCs/>
                <w:sz w:val="22"/>
                <w:szCs w:val="22"/>
              </w:rPr>
              <w:t>INTEREST_RATE</w:t>
            </w:r>
          </w:p>
        </w:tc>
      </w:tr>
      <w:tr w:rsidR="006A522F" w:rsidRPr="00DA156F" w14:paraId="6812B5A3"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68943DD0" w14:textId="77777777" w:rsidR="006A522F" w:rsidRPr="00DA156F" w:rsidRDefault="006A522F" w:rsidP="00415767">
            <w:pPr>
              <w:spacing w:line="276" w:lineRule="auto"/>
              <w:jc w:val="center"/>
              <w:rPr>
                <w:bCs/>
              </w:rPr>
            </w:pPr>
            <w:r w:rsidRPr="00DA156F">
              <w:rPr>
                <w:bCs/>
                <w:sz w:val="22"/>
                <w:szCs w:val="22"/>
              </w:rPr>
              <w:t>22</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1A144FAC" w14:textId="77777777" w:rsidR="006A522F" w:rsidRPr="00DA156F" w:rsidRDefault="006A522F" w:rsidP="00415767">
            <w:pPr>
              <w:spacing w:line="276" w:lineRule="auto"/>
              <w:rPr>
                <w:bCs/>
              </w:rPr>
            </w:pPr>
            <w:r w:rsidRPr="00DA156F">
              <w:rPr>
                <w:bCs/>
                <w:sz w:val="22"/>
                <w:szCs w:val="22"/>
              </w:rPr>
              <w:t>KYHAN</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18413DAC" w14:textId="77777777" w:rsidR="006A522F" w:rsidRPr="00DA156F" w:rsidRDefault="006A522F" w:rsidP="00415767">
            <w:pPr>
              <w:spacing w:line="276" w:lineRule="auto"/>
              <w:rPr>
                <w:bCs/>
              </w:rPr>
            </w:pPr>
            <w:r w:rsidRPr="00DA156F">
              <w:rPr>
                <w:bCs/>
                <w:sz w:val="22"/>
                <w:szCs w:val="22"/>
              </w:rPr>
              <w:t> </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19E7AE34" w14:textId="77777777" w:rsidR="006A522F" w:rsidRPr="00DA156F" w:rsidRDefault="006A522F" w:rsidP="00415767">
            <w:pPr>
              <w:spacing w:line="276" w:lineRule="auto"/>
              <w:rPr>
                <w:bCs/>
              </w:rPr>
            </w:pPr>
            <w:r w:rsidRPr="00DA156F">
              <w:rPr>
                <w:bCs/>
                <w:sz w:val="22"/>
                <w:szCs w:val="22"/>
              </w:rPr>
              <w:t>‘NGAN HAN’</w:t>
            </w:r>
          </w:p>
        </w:tc>
      </w:tr>
      <w:tr w:rsidR="006A522F" w:rsidRPr="00DA156F" w14:paraId="78AAC2B8"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30CF299F" w14:textId="77777777" w:rsidR="006A522F" w:rsidRPr="00DA156F" w:rsidRDefault="006A522F" w:rsidP="00415767">
            <w:pPr>
              <w:spacing w:line="276" w:lineRule="auto"/>
              <w:jc w:val="center"/>
              <w:rPr>
                <w:bCs/>
              </w:rPr>
            </w:pPr>
            <w:r w:rsidRPr="00DA156F">
              <w:rPr>
                <w:bCs/>
                <w:sz w:val="22"/>
                <w:szCs w:val="22"/>
              </w:rPr>
              <w:t>23</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167C98D3" w14:textId="77777777" w:rsidR="006A522F" w:rsidRPr="00DA156F" w:rsidRDefault="006A522F" w:rsidP="00415767">
            <w:pPr>
              <w:spacing w:line="276" w:lineRule="auto"/>
              <w:rPr>
                <w:bCs/>
              </w:rPr>
            </w:pPr>
            <w:r w:rsidRPr="00DA156F">
              <w:rPr>
                <w:bCs/>
                <w:sz w:val="22"/>
                <w:szCs w:val="22"/>
              </w:rPr>
              <w:t>LOAIHINH</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44FF84E2" w14:textId="77777777" w:rsidR="006A522F" w:rsidRPr="00DA156F" w:rsidRDefault="006A522F" w:rsidP="00415767">
            <w:pPr>
              <w:spacing w:line="276" w:lineRule="auto"/>
              <w:rPr>
                <w:bCs/>
              </w:rPr>
            </w:pPr>
            <w:r w:rsidRPr="00DA156F">
              <w:rPr>
                <w:bCs/>
                <w:sz w:val="22"/>
                <w:szCs w:val="22"/>
              </w:rPr>
              <w:t xml:space="preserve">Liên kết (JOIN) với bảng </w:t>
            </w:r>
            <w:r w:rsidRPr="00DA156F">
              <w:rPr>
                <w:color w:val="000000"/>
                <w:sz w:val="22"/>
                <w:szCs w:val="22"/>
              </w:rPr>
              <w:t>CRMUSER</w:t>
            </w:r>
            <w:r w:rsidRPr="00DA156F">
              <w:rPr>
                <w:bCs/>
                <w:sz w:val="22"/>
                <w:szCs w:val="22"/>
              </w:rPr>
              <w:t>.ACCOUNTS với các điều kiện sau:</w:t>
            </w:r>
          </w:p>
          <w:p w14:paraId="1999AEB7" w14:textId="77777777" w:rsidR="006A522F" w:rsidRPr="00DA156F" w:rsidRDefault="006A522F" w:rsidP="00415767">
            <w:pPr>
              <w:spacing w:line="276" w:lineRule="auto"/>
              <w:rPr>
                <w:bCs/>
              </w:rPr>
            </w:pPr>
          </w:p>
          <w:p w14:paraId="37D06970" w14:textId="77777777" w:rsidR="006A522F" w:rsidRPr="00DA156F" w:rsidRDefault="006A522F" w:rsidP="00415767">
            <w:pPr>
              <w:spacing w:line="276" w:lineRule="auto"/>
              <w:rPr>
                <w:bCs/>
              </w:rPr>
            </w:pPr>
            <w:r w:rsidRPr="00DA156F">
              <w:rPr>
                <w:bCs/>
                <w:sz w:val="22"/>
                <w:szCs w:val="22"/>
              </w:rPr>
              <w:t xml:space="preserve">GAM.CIF_ID = ACCOUNTS.ORGKEY </w:t>
            </w:r>
          </w:p>
          <w:p w14:paraId="5169C80D" w14:textId="77777777" w:rsidR="006A522F" w:rsidRPr="00DA156F" w:rsidRDefault="006A522F" w:rsidP="00415767">
            <w:pPr>
              <w:spacing w:line="276" w:lineRule="auto"/>
              <w:rPr>
                <w:bCs/>
              </w:rPr>
            </w:pPr>
            <w:r w:rsidRPr="00DA156F">
              <w:rPr>
                <w:color w:val="0000FF"/>
                <w:sz w:val="22"/>
                <w:szCs w:val="22"/>
              </w:rPr>
              <w:t>AND</w:t>
            </w:r>
            <w:r w:rsidRPr="00DA156F">
              <w:rPr>
                <w:bCs/>
                <w:sz w:val="22"/>
                <w:szCs w:val="22"/>
              </w:rPr>
              <w:t xml:space="preserve"> GAM.BANK_ID = ACCOUNTS.BANK_ID </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622C76CF" w14:textId="77777777" w:rsidR="006A522F" w:rsidRPr="00DA156F" w:rsidRDefault="006A522F" w:rsidP="00415767">
            <w:pPr>
              <w:spacing w:line="276" w:lineRule="auto"/>
              <w:rPr>
                <w:bCs/>
              </w:rPr>
            </w:pPr>
            <w:r w:rsidRPr="00DA156F">
              <w:rPr>
                <w:bCs/>
                <w:sz w:val="22"/>
                <w:szCs w:val="22"/>
              </w:rPr>
              <w:t>DECODE(</w:t>
            </w:r>
          </w:p>
          <w:p w14:paraId="5ED6C61A" w14:textId="77777777" w:rsidR="006A522F" w:rsidRPr="00DA156F" w:rsidRDefault="006A522F" w:rsidP="00415767">
            <w:pPr>
              <w:spacing w:line="276" w:lineRule="auto"/>
              <w:rPr>
                <w:bCs/>
              </w:rPr>
            </w:pPr>
            <w:r w:rsidRPr="00DA156F">
              <w:rPr>
                <w:bCs/>
                <w:sz w:val="22"/>
                <w:szCs w:val="22"/>
              </w:rPr>
              <w:t xml:space="preserve"> TRIM(ACCOUNTS.CORP_ID), </w:t>
            </w:r>
          </w:p>
          <w:p w14:paraId="707ACAA7" w14:textId="77777777" w:rsidR="006A522F" w:rsidRPr="00DA156F" w:rsidRDefault="006A522F" w:rsidP="00415767">
            <w:pPr>
              <w:spacing w:line="276" w:lineRule="auto"/>
              <w:rPr>
                <w:bCs/>
              </w:rPr>
            </w:pPr>
            <w:r w:rsidRPr="00DA156F">
              <w:rPr>
                <w:bCs/>
                <w:sz w:val="22"/>
                <w:szCs w:val="22"/>
              </w:rPr>
              <w:t xml:space="preserve">  '', </w:t>
            </w:r>
          </w:p>
          <w:p w14:paraId="31BD687F" w14:textId="77777777" w:rsidR="006A522F" w:rsidRPr="00DA156F" w:rsidRDefault="006A522F" w:rsidP="00415767">
            <w:pPr>
              <w:spacing w:line="276" w:lineRule="auto"/>
              <w:rPr>
                <w:bCs/>
              </w:rPr>
            </w:pPr>
            <w:r w:rsidRPr="00DA156F">
              <w:rPr>
                <w:bCs/>
                <w:sz w:val="22"/>
                <w:szCs w:val="22"/>
              </w:rPr>
              <w:t xml:space="preserve">  'CA NHAN', </w:t>
            </w:r>
          </w:p>
          <w:p w14:paraId="4A5EA57B" w14:textId="77777777" w:rsidR="006A522F" w:rsidRPr="00DA156F" w:rsidRDefault="006A522F" w:rsidP="00415767">
            <w:pPr>
              <w:spacing w:line="276" w:lineRule="auto"/>
              <w:rPr>
                <w:bCs/>
              </w:rPr>
            </w:pPr>
            <w:r w:rsidRPr="00DA156F">
              <w:rPr>
                <w:bCs/>
                <w:sz w:val="22"/>
                <w:szCs w:val="22"/>
              </w:rPr>
              <w:t xml:space="preserve">  'DOANH NGHIEP'</w:t>
            </w:r>
          </w:p>
          <w:p w14:paraId="2BFF3541" w14:textId="77777777" w:rsidR="006A522F" w:rsidRPr="00DA156F" w:rsidRDefault="006A522F" w:rsidP="00415767">
            <w:pPr>
              <w:spacing w:line="276" w:lineRule="auto"/>
              <w:rPr>
                <w:bCs/>
              </w:rPr>
            </w:pPr>
            <w:r w:rsidRPr="00DA156F">
              <w:rPr>
                <w:bCs/>
                <w:sz w:val="22"/>
                <w:szCs w:val="22"/>
              </w:rPr>
              <w:t>)</w:t>
            </w:r>
          </w:p>
        </w:tc>
      </w:tr>
      <w:tr w:rsidR="006A522F" w:rsidRPr="00DA156F" w14:paraId="750A8500"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49FD1151" w14:textId="77777777" w:rsidR="006A522F" w:rsidRPr="00DA156F" w:rsidRDefault="006A522F" w:rsidP="00415767">
            <w:pPr>
              <w:spacing w:line="276" w:lineRule="auto"/>
              <w:jc w:val="center"/>
              <w:rPr>
                <w:bCs/>
              </w:rPr>
            </w:pPr>
            <w:r w:rsidRPr="00DA156F">
              <w:rPr>
                <w:bCs/>
                <w:sz w:val="22"/>
                <w:szCs w:val="22"/>
              </w:rPr>
              <w:t>24</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C8E2FAA" w14:textId="77777777" w:rsidR="006A522F" w:rsidRPr="00DA156F" w:rsidRDefault="006A522F" w:rsidP="00415767">
            <w:pPr>
              <w:spacing w:line="276" w:lineRule="auto"/>
              <w:rPr>
                <w:bCs/>
              </w:rPr>
            </w:pPr>
            <w:r w:rsidRPr="00DA156F">
              <w:rPr>
                <w:bCs/>
                <w:sz w:val="22"/>
                <w:szCs w:val="22"/>
              </w:rPr>
              <w:t>MALOAIHINHKHACHHANG</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45C73B10" w14:textId="77777777" w:rsidR="006A522F" w:rsidRPr="00DA156F" w:rsidRDefault="006A522F" w:rsidP="00415767">
            <w:pPr>
              <w:spacing w:line="276" w:lineRule="auto"/>
              <w:rPr>
                <w:bCs/>
              </w:rPr>
            </w:pPr>
            <w:r w:rsidRPr="00DA156F">
              <w:rPr>
                <w:b/>
                <w:sz w:val="22"/>
                <w:szCs w:val="22"/>
              </w:rPr>
              <w:t>Bước 1:</w:t>
            </w:r>
            <w:r w:rsidRPr="00DA156F">
              <w:rPr>
                <w:bCs/>
                <w:sz w:val="22"/>
                <w:szCs w:val="22"/>
              </w:rPr>
              <w:t xml:space="preserve"> Liên kết (JOIN) với bảng </w:t>
            </w:r>
            <w:r w:rsidRPr="00DA156F">
              <w:rPr>
                <w:color w:val="000000"/>
                <w:sz w:val="22"/>
                <w:szCs w:val="22"/>
              </w:rPr>
              <w:t>CRMUSER</w:t>
            </w:r>
            <w:r w:rsidRPr="00DA156F">
              <w:rPr>
                <w:bCs/>
                <w:sz w:val="22"/>
                <w:szCs w:val="22"/>
              </w:rPr>
              <w:t>.ACCOUNTS với các điều kiện sau:</w:t>
            </w:r>
          </w:p>
          <w:p w14:paraId="0731B865" w14:textId="77777777" w:rsidR="006A522F" w:rsidRPr="00DA156F" w:rsidRDefault="006A522F" w:rsidP="00415767">
            <w:pPr>
              <w:spacing w:line="276" w:lineRule="auto"/>
              <w:rPr>
                <w:bCs/>
              </w:rPr>
            </w:pPr>
          </w:p>
          <w:p w14:paraId="197BBD88" w14:textId="77777777" w:rsidR="006A522F" w:rsidRPr="00DA156F" w:rsidRDefault="006A522F" w:rsidP="00415767">
            <w:pPr>
              <w:spacing w:line="276" w:lineRule="auto"/>
              <w:rPr>
                <w:bCs/>
              </w:rPr>
            </w:pPr>
            <w:r w:rsidRPr="00DA156F">
              <w:rPr>
                <w:bCs/>
                <w:sz w:val="22"/>
                <w:szCs w:val="22"/>
              </w:rPr>
              <w:t xml:space="preserve">GAM.CIF_ID = ACCOUNTS.ORGKEY </w:t>
            </w:r>
          </w:p>
          <w:p w14:paraId="3B22BEC8" w14:textId="77777777" w:rsidR="006A522F" w:rsidRPr="00EC4BE5" w:rsidRDefault="006A522F" w:rsidP="00415767">
            <w:pPr>
              <w:spacing w:line="276" w:lineRule="auto"/>
              <w:rPr>
                <w:color w:val="000000"/>
              </w:rPr>
            </w:pPr>
            <w:r w:rsidRPr="00DA156F">
              <w:rPr>
                <w:color w:val="0000FF"/>
                <w:sz w:val="22"/>
                <w:szCs w:val="22"/>
              </w:rPr>
              <w:t>AND</w:t>
            </w:r>
            <w:r w:rsidRPr="00DA156F">
              <w:rPr>
                <w:color w:val="000000"/>
                <w:sz w:val="22"/>
                <w:szCs w:val="22"/>
              </w:rPr>
              <w:t xml:space="preserve"> </w:t>
            </w:r>
            <w:r w:rsidRPr="00DA156F">
              <w:rPr>
                <w:bCs/>
                <w:sz w:val="22"/>
                <w:szCs w:val="22"/>
              </w:rPr>
              <w:t xml:space="preserve">GAM.BANK_ID = ACCOUNTS.BANK_ID </w:t>
            </w:r>
          </w:p>
          <w:p w14:paraId="3EFDD739" w14:textId="77777777" w:rsidR="006A522F" w:rsidRPr="00DA156F" w:rsidRDefault="006A522F" w:rsidP="00415767">
            <w:pPr>
              <w:spacing w:line="276" w:lineRule="auto"/>
              <w:rPr>
                <w:bCs/>
              </w:rPr>
            </w:pPr>
          </w:p>
          <w:p w14:paraId="2B367402" w14:textId="77777777" w:rsidR="006A522F" w:rsidRPr="00DA156F" w:rsidRDefault="006A522F" w:rsidP="00415767">
            <w:pPr>
              <w:spacing w:line="276" w:lineRule="auto"/>
              <w:rPr>
                <w:bCs/>
              </w:rPr>
            </w:pPr>
            <w:r w:rsidRPr="00DA156F">
              <w:rPr>
                <w:b/>
                <w:sz w:val="22"/>
                <w:szCs w:val="22"/>
              </w:rPr>
              <w:t>Bước 2:</w:t>
            </w:r>
            <w:r w:rsidRPr="00DA156F">
              <w:rPr>
                <w:bCs/>
                <w:sz w:val="22"/>
                <w:szCs w:val="22"/>
              </w:rPr>
              <w:t xml:space="preserve"> Liên kết (LEFT JOIN) với bảng CRMUSER.CORPORATE với các điều kiện sau:</w:t>
            </w:r>
          </w:p>
          <w:p w14:paraId="630D4372" w14:textId="77777777" w:rsidR="006A522F" w:rsidRPr="00DA156F" w:rsidRDefault="006A522F" w:rsidP="00415767">
            <w:pPr>
              <w:spacing w:line="276" w:lineRule="auto"/>
              <w:rPr>
                <w:bCs/>
              </w:rPr>
            </w:pPr>
          </w:p>
          <w:p w14:paraId="0EE15AA3" w14:textId="77777777" w:rsidR="006A522F" w:rsidRPr="00DA156F" w:rsidRDefault="006A522F" w:rsidP="00415767">
            <w:pPr>
              <w:spacing w:line="276" w:lineRule="auto"/>
              <w:rPr>
                <w:bCs/>
              </w:rPr>
            </w:pPr>
            <w:r w:rsidRPr="00DA156F">
              <w:rPr>
                <w:bCs/>
                <w:sz w:val="22"/>
                <w:szCs w:val="22"/>
              </w:rPr>
              <w:t xml:space="preserve">ACCOUNTS.ORGKEY = CORPORATE.CORP_KEY </w:t>
            </w:r>
          </w:p>
          <w:p w14:paraId="765EDA1B" w14:textId="77777777" w:rsidR="006A522F" w:rsidRPr="00DA156F" w:rsidRDefault="006A522F" w:rsidP="00415767">
            <w:pPr>
              <w:spacing w:line="276" w:lineRule="auto"/>
              <w:rPr>
                <w:color w:val="000000"/>
              </w:rPr>
            </w:pPr>
            <w:r w:rsidRPr="00DA156F">
              <w:rPr>
                <w:color w:val="0000FF"/>
                <w:sz w:val="22"/>
                <w:szCs w:val="22"/>
              </w:rPr>
              <w:t>AND</w:t>
            </w:r>
            <w:r w:rsidRPr="00DA156F">
              <w:rPr>
                <w:color w:val="000000"/>
                <w:sz w:val="22"/>
                <w:szCs w:val="22"/>
              </w:rPr>
              <w:t xml:space="preserve"> </w:t>
            </w:r>
          </w:p>
          <w:p w14:paraId="2FE2352C" w14:textId="77777777" w:rsidR="006A522F" w:rsidRPr="00DA156F" w:rsidRDefault="006A522F" w:rsidP="00415767">
            <w:pPr>
              <w:spacing w:line="276" w:lineRule="auto"/>
              <w:rPr>
                <w:bCs/>
              </w:rPr>
            </w:pPr>
            <w:r w:rsidRPr="00DA156F">
              <w:rPr>
                <w:bCs/>
                <w:sz w:val="22"/>
                <w:szCs w:val="22"/>
              </w:rPr>
              <w:t>ACCOUNTS.BANK_ID = CORPORATE.BANK_ID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141E9A1A" w14:textId="77777777" w:rsidR="006A522F" w:rsidRPr="00DA156F" w:rsidRDefault="006A522F" w:rsidP="00415767">
            <w:pPr>
              <w:spacing w:line="276" w:lineRule="auto"/>
              <w:rPr>
                <w:bCs/>
              </w:rPr>
            </w:pPr>
            <w:r w:rsidRPr="00DA156F">
              <w:rPr>
                <w:bCs/>
                <w:sz w:val="22"/>
                <w:szCs w:val="22"/>
              </w:rPr>
              <w:t>CORPORATE.BUSINESS_TYPE</w:t>
            </w:r>
          </w:p>
        </w:tc>
      </w:tr>
      <w:tr w:rsidR="006A522F" w:rsidRPr="00DA156F" w14:paraId="51430DB1"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2F9D3BA0" w14:textId="77777777" w:rsidR="006A522F" w:rsidRPr="00DA156F" w:rsidRDefault="006A522F" w:rsidP="00415767">
            <w:pPr>
              <w:spacing w:line="276" w:lineRule="auto"/>
              <w:jc w:val="center"/>
              <w:rPr>
                <w:bCs/>
              </w:rPr>
            </w:pPr>
            <w:r w:rsidRPr="00DA156F">
              <w:rPr>
                <w:bCs/>
                <w:sz w:val="22"/>
                <w:szCs w:val="22"/>
              </w:rPr>
              <w:t>25</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3E052EE2" w14:textId="77777777" w:rsidR="006A522F" w:rsidRPr="00DA156F" w:rsidRDefault="006A522F" w:rsidP="00415767">
            <w:pPr>
              <w:spacing w:line="276" w:lineRule="auto"/>
              <w:rPr>
                <w:bCs/>
              </w:rPr>
            </w:pPr>
            <w:r w:rsidRPr="00DA156F">
              <w:rPr>
                <w:bCs/>
                <w:sz w:val="22"/>
                <w:szCs w:val="22"/>
              </w:rPr>
              <w:t>LOAIKHACHHANG</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67E4720F" w14:textId="77777777" w:rsidR="006A522F" w:rsidRPr="00DA156F" w:rsidRDefault="006A522F" w:rsidP="00415767">
            <w:pPr>
              <w:spacing w:line="276" w:lineRule="auto"/>
              <w:rPr>
                <w:bCs/>
              </w:rPr>
            </w:pPr>
            <w:r w:rsidRPr="00DA156F">
              <w:rPr>
                <w:b/>
                <w:sz w:val="22"/>
                <w:szCs w:val="22"/>
              </w:rPr>
              <w:t>Bước 1:</w:t>
            </w:r>
            <w:r w:rsidRPr="00DA156F">
              <w:rPr>
                <w:bCs/>
                <w:sz w:val="22"/>
                <w:szCs w:val="22"/>
              </w:rPr>
              <w:t xml:space="preserve"> Liên kết (JOIN) với bảng </w:t>
            </w:r>
            <w:r w:rsidRPr="00DA156F">
              <w:rPr>
                <w:color w:val="000000"/>
                <w:sz w:val="22"/>
                <w:szCs w:val="22"/>
              </w:rPr>
              <w:t>CRMUSER</w:t>
            </w:r>
            <w:r w:rsidRPr="00DA156F">
              <w:rPr>
                <w:bCs/>
                <w:sz w:val="22"/>
                <w:szCs w:val="22"/>
              </w:rPr>
              <w:t>.ACCOUNTS với các điều kiện sau:</w:t>
            </w:r>
          </w:p>
          <w:p w14:paraId="41F8A11C" w14:textId="77777777" w:rsidR="006A522F" w:rsidRPr="00DA156F" w:rsidRDefault="006A522F" w:rsidP="00415767">
            <w:pPr>
              <w:spacing w:line="276" w:lineRule="auto"/>
              <w:rPr>
                <w:bCs/>
              </w:rPr>
            </w:pPr>
          </w:p>
          <w:p w14:paraId="7A498C14" w14:textId="77777777" w:rsidR="006A522F" w:rsidRPr="00DA156F" w:rsidRDefault="006A522F" w:rsidP="00415767">
            <w:pPr>
              <w:spacing w:line="276" w:lineRule="auto"/>
              <w:rPr>
                <w:bCs/>
              </w:rPr>
            </w:pPr>
            <w:r w:rsidRPr="00DA156F">
              <w:rPr>
                <w:bCs/>
                <w:sz w:val="22"/>
                <w:szCs w:val="22"/>
              </w:rPr>
              <w:t xml:space="preserve">GAM.CIF_ID = ACCOUNTS.ORGKEY </w:t>
            </w:r>
          </w:p>
          <w:p w14:paraId="728FE475" w14:textId="77777777" w:rsidR="006A522F" w:rsidRPr="00DA156F" w:rsidRDefault="006A522F" w:rsidP="00415767">
            <w:pPr>
              <w:spacing w:line="276" w:lineRule="auto"/>
              <w:rPr>
                <w:color w:val="000000"/>
              </w:rPr>
            </w:pPr>
            <w:r w:rsidRPr="00DA156F">
              <w:rPr>
                <w:color w:val="0000FF"/>
                <w:sz w:val="22"/>
                <w:szCs w:val="22"/>
              </w:rPr>
              <w:t>AND</w:t>
            </w:r>
            <w:r w:rsidRPr="00DA156F">
              <w:rPr>
                <w:color w:val="000000"/>
                <w:sz w:val="22"/>
                <w:szCs w:val="22"/>
              </w:rPr>
              <w:t xml:space="preserve"> </w:t>
            </w:r>
          </w:p>
          <w:p w14:paraId="153C4CD3" w14:textId="77777777" w:rsidR="006A522F" w:rsidRPr="00DA156F" w:rsidRDefault="006A522F" w:rsidP="00415767">
            <w:pPr>
              <w:spacing w:line="276" w:lineRule="auto"/>
              <w:rPr>
                <w:bCs/>
              </w:rPr>
            </w:pPr>
            <w:r w:rsidRPr="00DA156F">
              <w:rPr>
                <w:bCs/>
                <w:sz w:val="22"/>
                <w:szCs w:val="22"/>
              </w:rPr>
              <w:t xml:space="preserve">GAM.BANK_ID = ACCOUNTS.BANK_ID </w:t>
            </w:r>
          </w:p>
          <w:p w14:paraId="455BF8EB" w14:textId="77777777" w:rsidR="006A522F" w:rsidRPr="00DA156F" w:rsidRDefault="006A522F" w:rsidP="00415767">
            <w:pPr>
              <w:spacing w:line="276" w:lineRule="auto"/>
              <w:rPr>
                <w:b/>
              </w:rPr>
            </w:pPr>
          </w:p>
          <w:p w14:paraId="74692709" w14:textId="77777777" w:rsidR="006A522F" w:rsidRPr="00DA156F" w:rsidRDefault="006A522F" w:rsidP="00415767">
            <w:pPr>
              <w:spacing w:line="276" w:lineRule="auto"/>
              <w:rPr>
                <w:bCs/>
              </w:rPr>
            </w:pPr>
            <w:r w:rsidRPr="00DA156F">
              <w:rPr>
                <w:b/>
                <w:sz w:val="22"/>
                <w:szCs w:val="22"/>
              </w:rPr>
              <w:t>Bước 2:</w:t>
            </w:r>
            <w:r w:rsidRPr="00DA156F">
              <w:rPr>
                <w:bCs/>
                <w:sz w:val="22"/>
                <w:szCs w:val="22"/>
              </w:rPr>
              <w:t xml:space="preserve"> Liên kết (LEFT JOIN) với bảng CRMUSER.CORPORATE với các điều kiện sau:</w:t>
            </w:r>
          </w:p>
          <w:p w14:paraId="010B720B" w14:textId="77777777" w:rsidR="006A522F" w:rsidRPr="00DA156F" w:rsidRDefault="006A522F" w:rsidP="00415767">
            <w:pPr>
              <w:spacing w:line="276" w:lineRule="auto"/>
              <w:rPr>
                <w:bCs/>
              </w:rPr>
            </w:pPr>
          </w:p>
          <w:p w14:paraId="2F22C785" w14:textId="77777777" w:rsidR="006A522F" w:rsidRPr="00DA156F" w:rsidRDefault="006A522F" w:rsidP="00415767">
            <w:pPr>
              <w:spacing w:line="276" w:lineRule="auto"/>
              <w:rPr>
                <w:bCs/>
              </w:rPr>
            </w:pPr>
            <w:r w:rsidRPr="00DA156F">
              <w:rPr>
                <w:bCs/>
                <w:sz w:val="22"/>
                <w:szCs w:val="22"/>
              </w:rPr>
              <w:t>ACCOUNTS.ORGKEY = CORPORATE.CORP_KEY</w:t>
            </w:r>
          </w:p>
          <w:p w14:paraId="644D03A5" w14:textId="77777777" w:rsidR="006A522F" w:rsidRPr="00DA156F" w:rsidRDefault="006A522F" w:rsidP="00415767">
            <w:pPr>
              <w:spacing w:line="276" w:lineRule="auto"/>
              <w:rPr>
                <w:color w:val="000000"/>
              </w:rPr>
            </w:pPr>
            <w:r w:rsidRPr="00DA156F">
              <w:rPr>
                <w:color w:val="0000FF"/>
                <w:sz w:val="22"/>
                <w:szCs w:val="22"/>
              </w:rPr>
              <w:t>AND</w:t>
            </w:r>
            <w:r w:rsidRPr="00DA156F">
              <w:rPr>
                <w:color w:val="000000"/>
                <w:sz w:val="22"/>
                <w:szCs w:val="22"/>
              </w:rPr>
              <w:t xml:space="preserve"> </w:t>
            </w:r>
          </w:p>
          <w:p w14:paraId="7991BD79" w14:textId="77777777" w:rsidR="006A522F" w:rsidRPr="00DA156F" w:rsidRDefault="006A522F" w:rsidP="00415767">
            <w:pPr>
              <w:spacing w:line="276" w:lineRule="auto"/>
              <w:rPr>
                <w:bCs/>
              </w:rPr>
            </w:pPr>
            <w:r w:rsidRPr="00DA156F">
              <w:rPr>
                <w:bCs/>
                <w:sz w:val="22"/>
                <w:szCs w:val="22"/>
              </w:rPr>
              <w:t>ACCOUNTS.BANK_ID = CORPORATE.BANK_ID</w:t>
            </w:r>
          </w:p>
          <w:p w14:paraId="671EBC19" w14:textId="77777777" w:rsidR="006A522F" w:rsidRPr="00DA156F" w:rsidRDefault="006A522F" w:rsidP="00415767">
            <w:pPr>
              <w:spacing w:line="276" w:lineRule="auto"/>
              <w:rPr>
                <w:bCs/>
              </w:rPr>
            </w:pPr>
          </w:p>
          <w:p w14:paraId="2122EFB7" w14:textId="77777777" w:rsidR="006A522F" w:rsidRPr="00DA156F" w:rsidRDefault="006A522F" w:rsidP="00415767">
            <w:pPr>
              <w:spacing w:line="276" w:lineRule="auto"/>
              <w:rPr>
                <w:bCs/>
              </w:rPr>
            </w:pPr>
            <w:r w:rsidRPr="00DA156F">
              <w:rPr>
                <w:b/>
                <w:sz w:val="22"/>
                <w:szCs w:val="22"/>
              </w:rPr>
              <w:t>Bước 3:</w:t>
            </w:r>
            <w:r w:rsidRPr="00DA156F">
              <w:rPr>
                <w:bCs/>
                <w:sz w:val="22"/>
                <w:szCs w:val="22"/>
              </w:rPr>
              <w:t xml:space="preserve"> Giá trị cột </w:t>
            </w:r>
            <w:r w:rsidRPr="00DA156F">
              <w:rPr>
                <w:b/>
                <w:sz w:val="22"/>
                <w:szCs w:val="22"/>
              </w:rPr>
              <w:t>LOAIKHACHHANG</w:t>
            </w:r>
            <w:r w:rsidRPr="00DA156F">
              <w:rPr>
                <w:bCs/>
                <w:sz w:val="22"/>
                <w:szCs w:val="22"/>
              </w:rPr>
              <w:t xml:space="preserve"> 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452F0C8"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lastRenderedPageBreak/>
              <w:t>SELECT</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LOCALETEXT</w:t>
            </w:r>
          </w:p>
          <w:p w14:paraId="0CEC166E"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FROM</w:t>
            </w:r>
            <w:r w:rsidRPr="00DA156F">
              <w:rPr>
                <w:color w:val="000000"/>
                <w:sz w:val="22"/>
                <w:szCs w:val="22"/>
                <w:lang w:val="vi-VN" w:eastAsia="vi-VN"/>
              </w:rPr>
              <w:t xml:space="preserve"> CRMUSER</w:t>
            </w:r>
            <w:r w:rsidRPr="00DA156F">
              <w:rPr>
                <w:color w:val="000080"/>
                <w:sz w:val="22"/>
                <w:szCs w:val="22"/>
                <w:lang w:val="vi-VN" w:eastAsia="vi-VN"/>
              </w:rPr>
              <w:t>.</w:t>
            </w:r>
            <w:r w:rsidRPr="00DA156F">
              <w:rPr>
                <w:color w:val="000000"/>
                <w:sz w:val="22"/>
                <w:szCs w:val="22"/>
                <w:lang w:val="vi-VN" w:eastAsia="vi-VN"/>
              </w:rPr>
              <w:t>CATEGORIES C</w:t>
            </w:r>
            <w:r w:rsidRPr="00DA156F">
              <w:rPr>
                <w:color w:val="000080"/>
                <w:sz w:val="22"/>
                <w:szCs w:val="22"/>
                <w:lang w:val="vi-VN" w:eastAsia="vi-VN"/>
              </w:rPr>
              <w:t>,</w:t>
            </w:r>
            <w:r w:rsidRPr="00DA156F">
              <w:rPr>
                <w:color w:val="000000"/>
                <w:sz w:val="22"/>
                <w:szCs w:val="22"/>
                <w:lang w:val="vi-VN" w:eastAsia="vi-VN"/>
              </w:rPr>
              <w:t xml:space="preserve"> </w:t>
            </w:r>
            <w:r w:rsidRPr="00DA156F">
              <w:rPr>
                <w:color w:val="000000"/>
                <w:sz w:val="22"/>
                <w:szCs w:val="22"/>
                <w:lang w:val="vi-VN" w:eastAsia="vi-VN"/>
              </w:rPr>
              <w:lastRenderedPageBreak/>
              <w:t>CRMUSER</w:t>
            </w:r>
            <w:r w:rsidRPr="00DA156F">
              <w:rPr>
                <w:color w:val="000080"/>
                <w:sz w:val="22"/>
                <w:szCs w:val="22"/>
                <w:lang w:val="vi-VN" w:eastAsia="vi-VN"/>
              </w:rPr>
              <w:t>.</w:t>
            </w:r>
            <w:r w:rsidRPr="00DA156F">
              <w:rPr>
                <w:color w:val="000000"/>
                <w:sz w:val="22"/>
                <w:szCs w:val="22"/>
                <w:lang w:val="vi-VN" w:eastAsia="vi-VN"/>
              </w:rPr>
              <w:t>CATEGORY_LANG L</w:t>
            </w:r>
          </w:p>
          <w:p w14:paraId="58253168"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WHERE</w:t>
            </w:r>
            <w:r w:rsidRPr="00DA156F">
              <w:rPr>
                <w:color w:val="000000"/>
                <w:sz w:val="22"/>
                <w:szCs w:val="22"/>
                <w:lang w:val="vi-VN" w:eastAsia="vi-VN"/>
              </w:rPr>
              <w:t xml:space="preserve"> CATEGORYTYPE </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0000"/>
                <w:sz w:val="22"/>
                <w:szCs w:val="22"/>
                <w:lang w:val="vi-VN" w:eastAsia="vi-VN"/>
              </w:rPr>
              <w:t>'BUS_TYPE'</w:t>
            </w:r>
          </w:p>
          <w:p w14:paraId="25E54C82"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AND</w:t>
            </w:r>
            <w:r w:rsidRPr="00DA156F">
              <w:rPr>
                <w:color w:val="000000"/>
                <w:sz w:val="22"/>
                <w:szCs w:val="22"/>
                <w:lang w:val="vi-VN" w:eastAsia="vi-VN"/>
              </w:rPr>
              <w:t xml:space="preserve"> C</w:t>
            </w:r>
            <w:r w:rsidRPr="00DA156F">
              <w:rPr>
                <w:color w:val="000080"/>
                <w:sz w:val="22"/>
                <w:szCs w:val="22"/>
                <w:lang w:val="vi-VN" w:eastAsia="vi-VN"/>
              </w:rPr>
              <w:t>.</w:t>
            </w:r>
            <w:r w:rsidRPr="00DA156F">
              <w:rPr>
                <w:color w:val="000000"/>
                <w:sz w:val="22"/>
                <w:szCs w:val="22"/>
                <w:lang w:val="vi-VN" w:eastAsia="vi-VN"/>
              </w:rPr>
              <w:t xml:space="preserve">CATEGORYID </w:t>
            </w:r>
            <w:r w:rsidRPr="00DA156F">
              <w:rPr>
                <w:color w:val="000080"/>
                <w:sz w:val="22"/>
                <w:szCs w:val="22"/>
                <w:lang w:val="vi-VN" w:eastAsia="vi-VN"/>
              </w:rPr>
              <w:t>=</w:t>
            </w:r>
            <w:r w:rsidRPr="00DA156F">
              <w:rPr>
                <w:color w:val="000000"/>
                <w:sz w:val="22"/>
                <w:szCs w:val="22"/>
                <w:lang w:val="vi-VN" w:eastAsia="vi-VN"/>
              </w:rPr>
              <w:t xml:space="preserve"> L</w:t>
            </w:r>
            <w:r w:rsidRPr="00DA156F">
              <w:rPr>
                <w:color w:val="000080"/>
                <w:sz w:val="22"/>
                <w:szCs w:val="22"/>
                <w:lang w:val="vi-VN" w:eastAsia="vi-VN"/>
              </w:rPr>
              <w:t>.</w:t>
            </w:r>
            <w:r w:rsidRPr="00DA156F">
              <w:rPr>
                <w:color w:val="000000"/>
                <w:sz w:val="22"/>
                <w:szCs w:val="22"/>
                <w:lang w:val="vi-VN" w:eastAsia="vi-VN"/>
              </w:rPr>
              <w:t>CATEGORYID</w:t>
            </w:r>
          </w:p>
          <w:p w14:paraId="68B4D604"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AND</w:t>
            </w:r>
            <w:r w:rsidRPr="00DA156F">
              <w:rPr>
                <w:color w:val="000000"/>
                <w:sz w:val="22"/>
                <w:szCs w:val="22"/>
                <w:lang w:val="vi-VN" w:eastAsia="vi-VN"/>
              </w:rPr>
              <w:t xml:space="preserve"> C</w:t>
            </w:r>
            <w:r w:rsidRPr="00DA156F">
              <w:rPr>
                <w:color w:val="000080"/>
                <w:sz w:val="22"/>
                <w:szCs w:val="22"/>
                <w:lang w:val="vi-VN" w:eastAsia="vi-VN"/>
              </w:rPr>
              <w:t>.</w:t>
            </w:r>
            <w:r w:rsidRPr="00DA156F">
              <w:rPr>
                <w:color w:val="0000FF"/>
                <w:sz w:val="22"/>
                <w:szCs w:val="22"/>
                <w:lang w:val="vi-VN" w:eastAsia="vi-VN"/>
              </w:rPr>
              <w:t>VALUE</w:t>
            </w:r>
            <w:r w:rsidRPr="00DA156F">
              <w:rPr>
                <w:color w:val="000000"/>
                <w:sz w:val="22"/>
                <w:szCs w:val="22"/>
                <w:lang w:val="vi-VN" w:eastAsia="vi-VN"/>
              </w:rPr>
              <w:t xml:space="preserve"> </w:t>
            </w:r>
            <w:r w:rsidRPr="00DA156F">
              <w:rPr>
                <w:color w:val="000080"/>
                <w:sz w:val="22"/>
                <w:szCs w:val="22"/>
                <w:lang w:val="vi-VN" w:eastAsia="vi-VN"/>
              </w:rPr>
              <w:t>=</w:t>
            </w:r>
            <w:r w:rsidRPr="00DA156F">
              <w:rPr>
                <w:color w:val="000000"/>
                <w:sz w:val="22"/>
                <w:szCs w:val="22"/>
                <w:lang w:val="vi-VN" w:eastAsia="vi-VN"/>
              </w:rPr>
              <w:t xml:space="preserve"> CORP</w:t>
            </w:r>
            <w:r w:rsidRPr="00DA156F">
              <w:rPr>
                <w:color w:val="000080"/>
                <w:sz w:val="22"/>
                <w:szCs w:val="22"/>
                <w:lang w:val="vi-VN" w:eastAsia="vi-VN"/>
              </w:rPr>
              <w:t>.</w:t>
            </w:r>
            <w:r w:rsidRPr="00DA156F">
              <w:rPr>
                <w:color w:val="000000"/>
                <w:sz w:val="22"/>
                <w:szCs w:val="22"/>
                <w:lang w:val="vi-VN" w:eastAsia="vi-VN"/>
              </w:rPr>
              <w:t>BUSINESS_TYPE</w:t>
            </w:r>
          </w:p>
          <w:p w14:paraId="7C833988" w14:textId="77777777" w:rsidR="006A522F" w:rsidRPr="00DA156F" w:rsidRDefault="006A522F" w:rsidP="00415767">
            <w:pPr>
              <w:shd w:val="clear" w:color="auto" w:fill="FFFFFF"/>
              <w:rPr>
                <w:lang w:val="vi-VN" w:eastAsia="vi-VN"/>
              </w:rPr>
            </w:pPr>
            <w:r w:rsidRPr="00DA156F">
              <w:rPr>
                <w:color w:val="0000FF"/>
                <w:sz w:val="22"/>
                <w:szCs w:val="22"/>
                <w:lang w:val="vi-VN" w:eastAsia="vi-VN"/>
              </w:rPr>
              <w:t>AND</w:t>
            </w:r>
            <w:r w:rsidRPr="00DA156F">
              <w:rPr>
                <w:color w:val="000000"/>
                <w:sz w:val="22"/>
                <w:szCs w:val="22"/>
                <w:lang w:val="vi-VN" w:eastAsia="vi-VN"/>
              </w:rPr>
              <w:t xml:space="preserve"> </w:t>
            </w:r>
            <w:r w:rsidRPr="00DA156F">
              <w:rPr>
                <w:color w:val="0000FF"/>
                <w:sz w:val="22"/>
                <w:szCs w:val="22"/>
                <w:lang w:val="vi-VN" w:eastAsia="vi-VN"/>
              </w:rPr>
              <w:t>ROWNUM</w:t>
            </w:r>
            <w:r w:rsidRPr="00DA156F">
              <w:rPr>
                <w:color w:val="000000"/>
                <w:sz w:val="22"/>
                <w:szCs w:val="22"/>
                <w:lang w:val="vi-VN" w:eastAsia="vi-VN"/>
              </w:rPr>
              <w:t xml:space="preserve"> </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8000"/>
                <w:sz w:val="22"/>
                <w:szCs w:val="22"/>
                <w:lang w:val="vi-VN" w:eastAsia="vi-VN"/>
              </w:rPr>
              <w:t>1</w:t>
            </w:r>
          </w:p>
        </w:tc>
      </w:tr>
      <w:tr w:rsidR="006A522F" w:rsidRPr="00DA156F" w14:paraId="2F915990"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14711FBD" w14:textId="77777777" w:rsidR="006A522F" w:rsidRPr="00DA156F" w:rsidRDefault="006A522F" w:rsidP="00415767">
            <w:pPr>
              <w:spacing w:line="276" w:lineRule="auto"/>
              <w:jc w:val="center"/>
              <w:rPr>
                <w:bCs/>
              </w:rPr>
            </w:pPr>
            <w:r w:rsidRPr="00DA156F">
              <w:rPr>
                <w:bCs/>
                <w:sz w:val="22"/>
                <w:szCs w:val="22"/>
              </w:rPr>
              <w:lastRenderedPageBreak/>
              <w:t>26</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2DB405E" w14:textId="77777777" w:rsidR="006A522F" w:rsidRPr="00DA156F" w:rsidRDefault="006A522F" w:rsidP="00415767">
            <w:pPr>
              <w:spacing w:line="276" w:lineRule="auto"/>
              <w:rPr>
                <w:bCs/>
              </w:rPr>
            </w:pPr>
            <w:r w:rsidRPr="00DA156F">
              <w:rPr>
                <w:bCs/>
                <w:sz w:val="22"/>
                <w:szCs w:val="22"/>
              </w:rPr>
              <w:t>MATHANHPHANKINHTE</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40414485" w14:textId="77777777" w:rsidR="006A522F" w:rsidRPr="00DA156F" w:rsidRDefault="006A522F" w:rsidP="00415767">
            <w:pPr>
              <w:spacing w:line="276" w:lineRule="auto"/>
              <w:rPr>
                <w:bCs/>
              </w:rPr>
            </w:pPr>
            <w:r w:rsidRPr="00DA156F">
              <w:rPr>
                <w:bCs/>
                <w:sz w:val="22"/>
                <w:szCs w:val="22"/>
              </w:rPr>
              <w:t>Điều kiện lấy tương tự cột “</w:t>
            </w:r>
            <w:r w:rsidRPr="00DA156F">
              <w:rPr>
                <w:bCs/>
                <w:i/>
                <w:sz w:val="22"/>
                <w:szCs w:val="22"/>
              </w:rPr>
              <w:t>MALOAIHINHKHACHHANG</w:t>
            </w:r>
            <w:r w:rsidRPr="00DA156F">
              <w:rPr>
                <w:bCs/>
                <w:sz w:val="22"/>
                <w:szCs w:val="22"/>
              </w:rPr>
              <w:t>” (STT 24)</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22EE6B26" w14:textId="77777777" w:rsidR="006A522F" w:rsidRPr="00DA156F" w:rsidRDefault="006A522F" w:rsidP="00415767">
            <w:pPr>
              <w:spacing w:line="276" w:lineRule="auto"/>
              <w:rPr>
                <w:bCs/>
              </w:rPr>
            </w:pPr>
            <w:r w:rsidRPr="00DA156F">
              <w:rPr>
                <w:bCs/>
                <w:sz w:val="22"/>
                <w:szCs w:val="22"/>
              </w:rPr>
              <w:t>CORPORATE.SUBSECTOR</w:t>
            </w:r>
          </w:p>
        </w:tc>
      </w:tr>
      <w:tr w:rsidR="006A522F" w:rsidRPr="00DA156F" w14:paraId="46C07901"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7625AB19" w14:textId="77777777" w:rsidR="006A522F" w:rsidRPr="00DA156F" w:rsidRDefault="006A522F" w:rsidP="00415767">
            <w:pPr>
              <w:spacing w:line="276" w:lineRule="auto"/>
              <w:jc w:val="center"/>
              <w:rPr>
                <w:bCs/>
              </w:rPr>
            </w:pPr>
            <w:r w:rsidRPr="00DA156F">
              <w:rPr>
                <w:bCs/>
                <w:sz w:val="22"/>
                <w:szCs w:val="22"/>
              </w:rPr>
              <w:t>27</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1E21CA5B" w14:textId="77777777" w:rsidR="006A522F" w:rsidRPr="00DA156F" w:rsidRDefault="006A522F" w:rsidP="00415767">
            <w:pPr>
              <w:spacing w:line="276" w:lineRule="auto"/>
              <w:rPr>
                <w:bCs/>
              </w:rPr>
            </w:pPr>
            <w:r w:rsidRPr="00DA156F">
              <w:rPr>
                <w:bCs/>
                <w:sz w:val="22"/>
                <w:szCs w:val="22"/>
              </w:rPr>
              <w:t>THANHPHANKINHTE</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115CCAAC" w14:textId="77777777" w:rsidR="006A522F" w:rsidRPr="00DA156F" w:rsidRDefault="006A522F" w:rsidP="00415767">
            <w:pPr>
              <w:spacing w:line="276" w:lineRule="auto"/>
              <w:rPr>
                <w:bCs/>
              </w:rPr>
            </w:pPr>
            <w:r w:rsidRPr="00DA156F">
              <w:rPr>
                <w:bCs/>
                <w:sz w:val="22"/>
                <w:szCs w:val="22"/>
              </w:rPr>
              <w:t>Điều kiện lấy tương tự cột “</w:t>
            </w:r>
            <w:r w:rsidRPr="00DA156F">
              <w:rPr>
                <w:bCs/>
                <w:i/>
                <w:sz w:val="22"/>
                <w:szCs w:val="22"/>
              </w:rPr>
              <w:t>MALOAIHINHKHACHHANG</w:t>
            </w:r>
            <w:r w:rsidRPr="00DA156F">
              <w:rPr>
                <w:bCs/>
                <w:sz w:val="22"/>
                <w:szCs w:val="22"/>
              </w:rPr>
              <w:t>” (STT 24)</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2FD7D225" w14:textId="77777777" w:rsidR="006A522F" w:rsidRPr="00DA156F" w:rsidRDefault="006A522F" w:rsidP="00415767">
            <w:pPr>
              <w:spacing w:line="276" w:lineRule="auto"/>
              <w:rPr>
                <w:bCs/>
              </w:rPr>
            </w:pPr>
            <w:r w:rsidRPr="00DA156F">
              <w:rPr>
                <w:bCs/>
                <w:sz w:val="22"/>
                <w:szCs w:val="22"/>
              </w:rPr>
              <w:t xml:space="preserve">SELECT </w:t>
            </w:r>
          </w:p>
          <w:p w14:paraId="05A5AEFC" w14:textId="77777777" w:rsidR="006A522F" w:rsidRPr="00DA156F" w:rsidRDefault="006A522F" w:rsidP="00415767">
            <w:pPr>
              <w:spacing w:line="276" w:lineRule="auto"/>
              <w:rPr>
                <w:bCs/>
              </w:rPr>
            </w:pPr>
            <w:r w:rsidRPr="00DA156F">
              <w:rPr>
                <w:bCs/>
                <w:sz w:val="22"/>
                <w:szCs w:val="22"/>
              </w:rPr>
              <w:t xml:space="preserve">  CATEGORY_LANG.LOCALETEXT </w:t>
            </w:r>
          </w:p>
          <w:p w14:paraId="4036AF59" w14:textId="77777777" w:rsidR="006A522F" w:rsidRPr="00DA156F" w:rsidRDefault="006A522F" w:rsidP="00415767">
            <w:pPr>
              <w:spacing w:line="276" w:lineRule="auto"/>
              <w:rPr>
                <w:bCs/>
              </w:rPr>
            </w:pPr>
            <w:r w:rsidRPr="00DA156F">
              <w:rPr>
                <w:bCs/>
                <w:sz w:val="22"/>
                <w:szCs w:val="22"/>
              </w:rPr>
              <w:t xml:space="preserve">FROM </w:t>
            </w:r>
          </w:p>
          <w:p w14:paraId="0CF1ACD9" w14:textId="77777777" w:rsidR="006A522F" w:rsidRPr="00DA156F" w:rsidRDefault="006A522F" w:rsidP="00415767">
            <w:pPr>
              <w:spacing w:line="276" w:lineRule="auto"/>
              <w:rPr>
                <w:bCs/>
              </w:rPr>
            </w:pPr>
            <w:r w:rsidRPr="00DA156F">
              <w:rPr>
                <w:bCs/>
                <w:sz w:val="22"/>
                <w:szCs w:val="22"/>
              </w:rPr>
              <w:t xml:space="preserve">  CRMUSER.CATEGORIES, </w:t>
            </w:r>
          </w:p>
          <w:p w14:paraId="2E80A732" w14:textId="77777777" w:rsidR="006A522F" w:rsidRPr="00DA156F" w:rsidRDefault="006A522F" w:rsidP="00415767">
            <w:pPr>
              <w:spacing w:line="276" w:lineRule="auto"/>
              <w:rPr>
                <w:bCs/>
              </w:rPr>
            </w:pPr>
            <w:r w:rsidRPr="00DA156F">
              <w:rPr>
                <w:bCs/>
                <w:sz w:val="22"/>
                <w:szCs w:val="22"/>
              </w:rPr>
              <w:t xml:space="preserve">  CRMUSER.CATEGORY_LANG</w:t>
            </w:r>
          </w:p>
          <w:p w14:paraId="189B0301" w14:textId="77777777" w:rsidR="006A522F" w:rsidRPr="00DA156F" w:rsidRDefault="006A522F" w:rsidP="00415767">
            <w:pPr>
              <w:spacing w:line="276" w:lineRule="auto"/>
              <w:rPr>
                <w:bCs/>
              </w:rPr>
            </w:pPr>
            <w:r w:rsidRPr="00DA156F">
              <w:rPr>
                <w:bCs/>
                <w:sz w:val="22"/>
                <w:szCs w:val="22"/>
              </w:rPr>
              <w:t xml:space="preserve">WHERE </w:t>
            </w:r>
          </w:p>
          <w:p w14:paraId="0DCF0F0A" w14:textId="77777777" w:rsidR="006A522F" w:rsidRPr="00DA156F" w:rsidRDefault="006A522F" w:rsidP="00415767">
            <w:pPr>
              <w:spacing w:line="276" w:lineRule="auto"/>
              <w:rPr>
                <w:bCs/>
              </w:rPr>
            </w:pPr>
            <w:r w:rsidRPr="00DA156F">
              <w:rPr>
                <w:bCs/>
                <w:sz w:val="22"/>
                <w:szCs w:val="22"/>
              </w:rPr>
              <w:t xml:space="preserve">  CATEGORYTYPE = ‘SUB_SECTOR_CODE’ </w:t>
            </w:r>
          </w:p>
          <w:p w14:paraId="5B80A5A8" w14:textId="77777777" w:rsidR="006A522F" w:rsidRPr="00DA156F" w:rsidRDefault="006A522F" w:rsidP="00415767">
            <w:pPr>
              <w:spacing w:line="276" w:lineRule="auto"/>
              <w:rPr>
                <w:bCs/>
              </w:rPr>
            </w:pPr>
            <w:r w:rsidRPr="00DA156F">
              <w:rPr>
                <w:bCs/>
                <w:sz w:val="22"/>
                <w:szCs w:val="22"/>
              </w:rPr>
              <w:t xml:space="preserve">  AND CATEGORIES.CATEGORYID = CATEGORY_LANG.CATEGORYID </w:t>
            </w:r>
          </w:p>
          <w:p w14:paraId="7160129E" w14:textId="77777777" w:rsidR="006A522F" w:rsidRPr="00DA156F" w:rsidRDefault="006A522F" w:rsidP="00415767">
            <w:pPr>
              <w:spacing w:line="276" w:lineRule="auto"/>
              <w:rPr>
                <w:bCs/>
              </w:rPr>
            </w:pPr>
            <w:r w:rsidRPr="00DA156F">
              <w:rPr>
                <w:bCs/>
                <w:sz w:val="22"/>
                <w:szCs w:val="22"/>
              </w:rPr>
              <w:lastRenderedPageBreak/>
              <w:t xml:space="preserve">  AND CATEGORIES.VALUE = CORPORATE.BUSINESS_TYPE </w:t>
            </w:r>
          </w:p>
          <w:p w14:paraId="0DB72985" w14:textId="77777777" w:rsidR="006A522F" w:rsidRPr="00DA156F" w:rsidRDefault="006A522F" w:rsidP="00415767">
            <w:pPr>
              <w:spacing w:line="276" w:lineRule="auto"/>
              <w:rPr>
                <w:bCs/>
              </w:rPr>
            </w:pPr>
            <w:r w:rsidRPr="00DA156F">
              <w:rPr>
                <w:bCs/>
                <w:sz w:val="22"/>
                <w:szCs w:val="22"/>
              </w:rPr>
              <w:t xml:space="preserve">  AND ROWNUM = 1</w:t>
            </w:r>
          </w:p>
        </w:tc>
      </w:tr>
      <w:tr w:rsidR="006A522F" w:rsidRPr="00DA156F" w14:paraId="600FBC27"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60EF0336" w14:textId="77777777" w:rsidR="006A522F" w:rsidRPr="00DA156F" w:rsidRDefault="006A522F" w:rsidP="00415767">
            <w:pPr>
              <w:spacing w:line="276" w:lineRule="auto"/>
              <w:jc w:val="center"/>
              <w:rPr>
                <w:bCs/>
              </w:rPr>
            </w:pPr>
            <w:r w:rsidRPr="00DA156F">
              <w:rPr>
                <w:bCs/>
                <w:sz w:val="22"/>
                <w:szCs w:val="22"/>
              </w:rPr>
              <w:lastRenderedPageBreak/>
              <w:t>28</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4C5B2561" w14:textId="77777777" w:rsidR="006A522F" w:rsidRPr="00DA156F" w:rsidRDefault="006A522F" w:rsidP="00415767">
            <w:pPr>
              <w:spacing w:line="276" w:lineRule="auto"/>
              <w:rPr>
                <w:bCs/>
              </w:rPr>
            </w:pPr>
            <w:r w:rsidRPr="00DA156F">
              <w:rPr>
                <w:bCs/>
                <w:sz w:val="22"/>
                <w:szCs w:val="22"/>
              </w:rPr>
              <w:t>MASOTHUE</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5FB5D041" w14:textId="77777777" w:rsidR="006A522F" w:rsidRPr="00DA156F" w:rsidRDefault="006A522F" w:rsidP="00415767">
            <w:pPr>
              <w:spacing w:line="276" w:lineRule="auto"/>
              <w:rPr>
                <w:bCs/>
              </w:rPr>
            </w:pPr>
            <w:r w:rsidRPr="00DA156F">
              <w:rPr>
                <w:bCs/>
                <w:sz w:val="22"/>
                <w:szCs w:val="22"/>
              </w:rPr>
              <w:t>Điều kiện lấy tương tự cột “</w:t>
            </w:r>
            <w:r w:rsidRPr="00DA156F">
              <w:rPr>
                <w:bCs/>
                <w:i/>
                <w:sz w:val="22"/>
                <w:szCs w:val="22"/>
              </w:rPr>
              <w:t>MALOAIHINHKHACHHANG</w:t>
            </w:r>
            <w:r w:rsidRPr="00DA156F">
              <w:rPr>
                <w:bCs/>
                <w:sz w:val="22"/>
                <w:szCs w:val="22"/>
              </w:rPr>
              <w:t>” (STT 24)</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D033B88" w14:textId="77777777" w:rsidR="006A522F" w:rsidRPr="00DA156F" w:rsidRDefault="006A522F" w:rsidP="00415767">
            <w:pPr>
              <w:spacing w:line="276" w:lineRule="auto"/>
              <w:rPr>
                <w:bCs/>
              </w:rPr>
            </w:pPr>
            <w:r w:rsidRPr="00DA156F">
              <w:rPr>
                <w:bCs/>
                <w:sz w:val="22"/>
                <w:szCs w:val="22"/>
              </w:rPr>
              <w:t>CORPORATE.TAXID</w:t>
            </w:r>
          </w:p>
        </w:tc>
      </w:tr>
      <w:tr w:rsidR="006A522F" w:rsidRPr="00DA156F" w14:paraId="3EC503B8"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56B205A6" w14:textId="77777777" w:rsidR="006A522F" w:rsidRPr="00DA156F" w:rsidRDefault="006A522F" w:rsidP="00415767">
            <w:pPr>
              <w:spacing w:line="276" w:lineRule="auto"/>
              <w:jc w:val="center"/>
              <w:rPr>
                <w:bCs/>
              </w:rPr>
            </w:pPr>
            <w:r w:rsidRPr="00DA156F">
              <w:rPr>
                <w:bCs/>
                <w:sz w:val="22"/>
                <w:szCs w:val="22"/>
              </w:rPr>
              <w:t>29</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68F9736" w14:textId="77777777" w:rsidR="006A522F" w:rsidRPr="00DA156F" w:rsidRDefault="006A522F" w:rsidP="00415767">
            <w:pPr>
              <w:spacing w:line="276" w:lineRule="auto"/>
              <w:rPr>
                <w:bCs/>
              </w:rPr>
            </w:pPr>
            <w:r w:rsidRPr="00DA156F">
              <w:rPr>
                <w:bCs/>
                <w:sz w:val="22"/>
                <w:szCs w:val="22"/>
              </w:rPr>
              <w:t>SO_CMND</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4DA8A74B" w14:textId="77777777" w:rsidR="006A522F" w:rsidRPr="00DA156F" w:rsidRDefault="006A522F" w:rsidP="00415767">
            <w:pPr>
              <w:spacing w:line="276" w:lineRule="auto"/>
              <w:rPr>
                <w:bCs/>
              </w:rPr>
            </w:pPr>
            <w:r w:rsidRPr="00DA156F">
              <w:rPr>
                <w:b/>
                <w:sz w:val="22"/>
                <w:szCs w:val="22"/>
              </w:rPr>
              <w:t>Bước 1:</w:t>
            </w:r>
            <w:r w:rsidRPr="00DA156F">
              <w:rPr>
                <w:bCs/>
                <w:sz w:val="22"/>
                <w:szCs w:val="22"/>
              </w:rPr>
              <w:t xml:space="preserve"> Liên kết (JOIN) với bảng </w:t>
            </w:r>
            <w:r w:rsidRPr="00DA156F">
              <w:rPr>
                <w:color w:val="000000"/>
                <w:sz w:val="22"/>
                <w:szCs w:val="22"/>
              </w:rPr>
              <w:t>CRMUSER</w:t>
            </w:r>
            <w:r w:rsidRPr="00DA156F">
              <w:rPr>
                <w:bCs/>
                <w:sz w:val="22"/>
                <w:szCs w:val="22"/>
              </w:rPr>
              <w:t>.ACCOUNTS với các điều kiện sau:</w:t>
            </w:r>
          </w:p>
          <w:p w14:paraId="5A26B652" w14:textId="77777777" w:rsidR="006A522F" w:rsidRPr="00DA156F" w:rsidRDefault="006A522F" w:rsidP="00415767">
            <w:pPr>
              <w:spacing w:line="276" w:lineRule="auto"/>
              <w:rPr>
                <w:bCs/>
              </w:rPr>
            </w:pPr>
          </w:p>
          <w:p w14:paraId="1A2D4BF9" w14:textId="77777777" w:rsidR="006A522F" w:rsidRPr="00DA156F" w:rsidRDefault="006A522F" w:rsidP="00415767">
            <w:pPr>
              <w:spacing w:line="276" w:lineRule="auto"/>
              <w:rPr>
                <w:bCs/>
              </w:rPr>
            </w:pPr>
            <w:r w:rsidRPr="00DA156F">
              <w:rPr>
                <w:bCs/>
                <w:sz w:val="22"/>
                <w:szCs w:val="22"/>
              </w:rPr>
              <w:t xml:space="preserve">GAM.CIF_ID = ACCOUNTS.ORGKEY </w:t>
            </w:r>
          </w:p>
          <w:p w14:paraId="56C83D50" w14:textId="77777777" w:rsidR="006A522F" w:rsidRPr="00EC4BE5" w:rsidRDefault="006A522F" w:rsidP="00415767">
            <w:pPr>
              <w:spacing w:line="276" w:lineRule="auto"/>
              <w:rPr>
                <w:color w:val="000000"/>
              </w:rPr>
            </w:pPr>
            <w:r w:rsidRPr="00DA156F">
              <w:rPr>
                <w:color w:val="0000FF"/>
                <w:sz w:val="22"/>
                <w:szCs w:val="22"/>
              </w:rPr>
              <w:t>AND</w:t>
            </w:r>
            <w:r w:rsidRPr="00DA156F">
              <w:rPr>
                <w:color w:val="000000"/>
                <w:sz w:val="22"/>
                <w:szCs w:val="22"/>
              </w:rPr>
              <w:t xml:space="preserve"> </w:t>
            </w:r>
            <w:r w:rsidRPr="00DA156F">
              <w:rPr>
                <w:bCs/>
                <w:sz w:val="22"/>
                <w:szCs w:val="22"/>
              </w:rPr>
              <w:t xml:space="preserve">GAM.BANK_ID = ACCOUNTS.BANK_ID </w:t>
            </w:r>
          </w:p>
          <w:p w14:paraId="5AE50632" w14:textId="77777777" w:rsidR="006A522F" w:rsidRPr="00DA156F" w:rsidRDefault="006A522F" w:rsidP="00415767">
            <w:pPr>
              <w:spacing w:line="276" w:lineRule="auto"/>
              <w:rPr>
                <w:bCs/>
              </w:rPr>
            </w:pPr>
          </w:p>
          <w:p w14:paraId="1F2B87BB" w14:textId="77777777" w:rsidR="006A522F" w:rsidRPr="00DA156F" w:rsidRDefault="006A522F" w:rsidP="00415767">
            <w:pPr>
              <w:spacing w:line="276" w:lineRule="auto"/>
              <w:rPr>
                <w:bCs/>
              </w:rPr>
            </w:pPr>
            <w:r w:rsidRPr="00DA156F">
              <w:rPr>
                <w:b/>
                <w:sz w:val="22"/>
                <w:szCs w:val="22"/>
              </w:rPr>
              <w:t>Bước 2:</w:t>
            </w:r>
            <w:r w:rsidRPr="00DA156F">
              <w:rPr>
                <w:bCs/>
                <w:sz w:val="22"/>
                <w:szCs w:val="22"/>
              </w:rPr>
              <w:t xml:space="preserve"> Giá trị cột </w:t>
            </w:r>
            <w:r w:rsidRPr="00DA156F">
              <w:rPr>
                <w:b/>
                <w:sz w:val="22"/>
                <w:szCs w:val="22"/>
              </w:rPr>
              <w:t>LOAIKHACHHANG</w:t>
            </w:r>
            <w:r w:rsidRPr="00DA156F">
              <w:rPr>
                <w:bCs/>
                <w:sz w:val="22"/>
                <w:szCs w:val="22"/>
              </w:rPr>
              <w:t xml:space="preserve"> chính là kết quả trả về của câu Subqueries,  Subqueries này được đặt trong câu Select list như mô tả ở cột bên.</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6402C30F"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SELECT</w:t>
            </w:r>
            <w:r w:rsidRPr="00DA156F">
              <w:rPr>
                <w:color w:val="000000"/>
                <w:sz w:val="22"/>
                <w:szCs w:val="22"/>
                <w:lang w:val="vi-VN" w:eastAsia="vi-VN"/>
              </w:rPr>
              <w:t xml:space="preserve"> DOC</w:t>
            </w:r>
            <w:r w:rsidRPr="00DA156F">
              <w:rPr>
                <w:color w:val="000000"/>
                <w:sz w:val="22"/>
                <w:szCs w:val="22"/>
                <w:lang w:eastAsia="vi-VN"/>
              </w:rPr>
              <w:t>.</w:t>
            </w:r>
            <w:r w:rsidRPr="00DA156F">
              <w:rPr>
                <w:color w:val="000000"/>
                <w:sz w:val="22"/>
                <w:szCs w:val="22"/>
                <w:lang w:val="vi-VN" w:eastAsia="vi-VN"/>
              </w:rPr>
              <w:t>REFERENCENUMBER</w:t>
            </w:r>
          </w:p>
          <w:p w14:paraId="59020425"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FROM</w:t>
            </w:r>
            <w:r w:rsidRPr="00DA156F">
              <w:rPr>
                <w:color w:val="000000"/>
                <w:sz w:val="22"/>
                <w:szCs w:val="22"/>
                <w:lang w:val="vi-VN" w:eastAsia="vi-VN"/>
              </w:rPr>
              <w:t xml:space="preserve"> CRMUSER</w:t>
            </w:r>
            <w:r w:rsidRPr="00DA156F">
              <w:rPr>
                <w:color w:val="000080"/>
                <w:sz w:val="22"/>
                <w:szCs w:val="22"/>
                <w:lang w:val="vi-VN" w:eastAsia="vi-VN"/>
              </w:rPr>
              <w:t>.</w:t>
            </w:r>
            <w:r w:rsidRPr="00DA156F">
              <w:rPr>
                <w:color w:val="000000"/>
                <w:sz w:val="22"/>
                <w:szCs w:val="22"/>
                <w:lang w:val="vi-VN" w:eastAsia="vi-VN"/>
              </w:rPr>
              <w:t>ENTITYDOCUMENT DOC</w:t>
            </w:r>
          </w:p>
          <w:p w14:paraId="3D65D649"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WHERE</w:t>
            </w:r>
            <w:r w:rsidRPr="00DA156F">
              <w:rPr>
                <w:color w:val="000000"/>
                <w:sz w:val="22"/>
                <w:szCs w:val="22"/>
                <w:lang w:val="vi-VN" w:eastAsia="vi-VN"/>
              </w:rPr>
              <w:t xml:space="preserve"> DOC</w:t>
            </w:r>
            <w:r w:rsidRPr="00DA156F">
              <w:rPr>
                <w:color w:val="000000"/>
                <w:sz w:val="22"/>
                <w:szCs w:val="22"/>
                <w:lang w:eastAsia="vi-VN"/>
              </w:rPr>
              <w:t>.</w:t>
            </w:r>
            <w:r w:rsidRPr="00DA156F">
              <w:rPr>
                <w:color w:val="000000"/>
                <w:sz w:val="22"/>
                <w:szCs w:val="22"/>
                <w:lang w:val="vi-VN" w:eastAsia="vi-VN"/>
              </w:rPr>
              <w:t xml:space="preserve">ORGKEY </w:t>
            </w:r>
            <w:r w:rsidRPr="00DA156F">
              <w:rPr>
                <w:color w:val="000080"/>
                <w:sz w:val="22"/>
                <w:szCs w:val="22"/>
                <w:lang w:val="vi-VN" w:eastAsia="vi-VN"/>
              </w:rPr>
              <w:t>=</w:t>
            </w:r>
            <w:r w:rsidRPr="00DA156F">
              <w:rPr>
                <w:color w:val="000000"/>
                <w:sz w:val="22"/>
                <w:szCs w:val="22"/>
                <w:lang w:val="vi-VN" w:eastAsia="vi-VN"/>
              </w:rPr>
              <w:t xml:space="preserve"> </w:t>
            </w:r>
            <w:r w:rsidRPr="00DA156F">
              <w:rPr>
                <w:bCs/>
                <w:sz w:val="22"/>
                <w:szCs w:val="22"/>
              </w:rPr>
              <w:t>ACCOUNTS</w:t>
            </w:r>
            <w:r w:rsidRPr="00DA156F">
              <w:rPr>
                <w:color w:val="000080"/>
                <w:sz w:val="22"/>
                <w:szCs w:val="22"/>
                <w:lang w:val="vi-VN" w:eastAsia="vi-VN"/>
              </w:rPr>
              <w:t>.</w:t>
            </w:r>
            <w:r w:rsidRPr="00DA156F">
              <w:rPr>
                <w:color w:val="000000"/>
                <w:sz w:val="22"/>
                <w:szCs w:val="22"/>
                <w:lang w:val="vi-VN" w:eastAsia="vi-VN"/>
              </w:rPr>
              <w:t xml:space="preserve">ORGKEY  </w:t>
            </w:r>
            <w:r w:rsidRPr="00DA156F">
              <w:rPr>
                <w:color w:val="0000FF"/>
                <w:sz w:val="22"/>
                <w:szCs w:val="22"/>
                <w:lang w:val="vi-VN" w:eastAsia="vi-VN"/>
              </w:rPr>
              <w:t>AND</w:t>
            </w:r>
            <w:r w:rsidRPr="00DA156F">
              <w:rPr>
                <w:color w:val="000000"/>
                <w:sz w:val="22"/>
                <w:szCs w:val="22"/>
                <w:lang w:val="vi-VN" w:eastAsia="vi-VN"/>
              </w:rPr>
              <w:t xml:space="preserve"> DOC</w:t>
            </w:r>
            <w:r w:rsidRPr="00DA156F">
              <w:rPr>
                <w:color w:val="000080"/>
                <w:sz w:val="22"/>
                <w:szCs w:val="22"/>
                <w:lang w:val="vi-VN" w:eastAsia="vi-VN"/>
              </w:rPr>
              <w:t>.</w:t>
            </w:r>
            <w:r w:rsidRPr="00DA156F">
              <w:rPr>
                <w:color w:val="000000"/>
                <w:sz w:val="22"/>
                <w:szCs w:val="22"/>
                <w:lang w:val="vi-VN" w:eastAsia="vi-VN"/>
              </w:rPr>
              <w:t xml:space="preserve">DOCCODE </w:t>
            </w:r>
            <w:r w:rsidRPr="00DA156F">
              <w:rPr>
                <w:color w:val="0000FF"/>
                <w:sz w:val="22"/>
                <w:szCs w:val="22"/>
                <w:lang w:val="vi-VN" w:eastAsia="vi-VN"/>
              </w:rPr>
              <w:t>IN</w:t>
            </w:r>
            <w:r w:rsidRPr="00DA156F">
              <w:rPr>
                <w:color w:val="000000"/>
                <w:sz w:val="22"/>
                <w:szCs w:val="22"/>
                <w:lang w:val="vi-VN" w:eastAsia="vi-VN"/>
              </w:rPr>
              <w:t xml:space="preserve"> </w:t>
            </w:r>
            <w:r w:rsidRPr="00DA156F">
              <w:rPr>
                <w:color w:val="000080"/>
                <w:sz w:val="22"/>
                <w:szCs w:val="22"/>
                <w:lang w:val="vi-VN" w:eastAsia="vi-VN"/>
              </w:rPr>
              <w:t>(</w:t>
            </w:r>
            <w:r w:rsidRPr="00DA156F">
              <w:rPr>
                <w:color w:val="FF0000"/>
                <w:sz w:val="22"/>
                <w:szCs w:val="22"/>
                <w:lang w:val="vi-VN" w:eastAsia="vi-VN"/>
              </w:rPr>
              <w:t>'CMND'</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0000"/>
                <w:sz w:val="22"/>
                <w:szCs w:val="22"/>
                <w:lang w:val="vi-VN" w:eastAsia="vi-VN"/>
              </w:rPr>
              <w:t>'CCUOC'</w:t>
            </w:r>
            <w:r w:rsidRPr="00DA156F">
              <w:rPr>
                <w:color w:val="000080"/>
                <w:sz w:val="22"/>
                <w:szCs w:val="22"/>
                <w:lang w:val="vi-VN" w:eastAsia="vi-VN"/>
              </w:rPr>
              <w:t>)</w:t>
            </w:r>
            <w:r w:rsidRPr="00DA156F">
              <w:rPr>
                <w:color w:val="000000"/>
                <w:sz w:val="22"/>
                <w:szCs w:val="22"/>
                <w:lang w:val="vi-VN" w:eastAsia="vi-VN"/>
              </w:rPr>
              <w:t xml:space="preserve"> </w:t>
            </w:r>
          </w:p>
          <w:p w14:paraId="06DA7601" w14:textId="77777777" w:rsidR="006A522F" w:rsidRPr="00DA156F" w:rsidRDefault="006A522F" w:rsidP="00415767">
            <w:pPr>
              <w:shd w:val="clear" w:color="auto" w:fill="FFFFFF"/>
              <w:rPr>
                <w:color w:val="000000"/>
                <w:lang w:val="vi-VN" w:eastAsia="vi-VN"/>
              </w:rPr>
            </w:pPr>
            <w:r w:rsidRPr="00DA156F">
              <w:rPr>
                <w:color w:val="0000FF"/>
                <w:sz w:val="22"/>
                <w:szCs w:val="22"/>
                <w:lang w:val="vi-VN" w:eastAsia="vi-VN"/>
              </w:rPr>
              <w:t>AND</w:t>
            </w:r>
            <w:r w:rsidRPr="00DA156F">
              <w:rPr>
                <w:color w:val="000000"/>
                <w:sz w:val="22"/>
                <w:szCs w:val="22"/>
                <w:lang w:val="vi-VN" w:eastAsia="vi-VN"/>
              </w:rPr>
              <w:t xml:space="preserve"> DOC</w:t>
            </w:r>
            <w:r w:rsidRPr="00DA156F">
              <w:rPr>
                <w:color w:val="000080"/>
                <w:sz w:val="22"/>
                <w:szCs w:val="22"/>
                <w:lang w:val="vi-VN" w:eastAsia="vi-VN"/>
              </w:rPr>
              <w:t>.</w:t>
            </w:r>
            <w:r w:rsidRPr="00DA156F">
              <w:rPr>
                <w:color w:val="000000"/>
                <w:sz w:val="22"/>
                <w:szCs w:val="22"/>
                <w:lang w:val="vi-VN" w:eastAsia="vi-VN"/>
              </w:rPr>
              <w:t xml:space="preserve">ENTITYTYPE </w:t>
            </w:r>
            <w:r w:rsidRPr="00DA156F">
              <w:rPr>
                <w:color w:val="0000FF"/>
                <w:sz w:val="22"/>
                <w:szCs w:val="22"/>
                <w:lang w:val="vi-VN" w:eastAsia="vi-VN"/>
              </w:rPr>
              <w:t>IN</w:t>
            </w:r>
            <w:r w:rsidRPr="00DA156F">
              <w:rPr>
                <w:color w:val="000000"/>
                <w:sz w:val="22"/>
                <w:szCs w:val="22"/>
                <w:lang w:val="vi-VN" w:eastAsia="vi-VN"/>
              </w:rPr>
              <w:t xml:space="preserve"> </w:t>
            </w:r>
            <w:r w:rsidRPr="00DA156F">
              <w:rPr>
                <w:color w:val="000080"/>
                <w:sz w:val="22"/>
                <w:szCs w:val="22"/>
                <w:lang w:val="vi-VN" w:eastAsia="vi-VN"/>
              </w:rPr>
              <w:t>(</w:t>
            </w:r>
            <w:r w:rsidRPr="00DA156F">
              <w:rPr>
                <w:color w:val="FF0000"/>
                <w:sz w:val="22"/>
                <w:szCs w:val="22"/>
                <w:lang w:val="vi-VN" w:eastAsia="vi-VN"/>
              </w:rPr>
              <w:t>'CIFRetCust'</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0000"/>
                <w:sz w:val="22"/>
                <w:szCs w:val="22"/>
                <w:lang w:val="vi-VN" w:eastAsia="vi-VN"/>
              </w:rPr>
              <w:t>'CIFCorpCust'</w:t>
            </w:r>
            <w:r w:rsidRPr="00DA156F">
              <w:rPr>
                <w:color w:val="000080"/>
                <w:sz w:val="22"/>
                <w:szCs w:val="22"/>
                <w:lang w:val="vi-VN" w:eastAsia="vi-VN"/>
              </w:rPr>
              <w:t>)</w:t>
            </w:r>
            <w:r w:rsidRPr="00DA156F">
              <w:rPr>
                <w:color w:val="000000"/>
                <w:sz w:val="22"/>
                <w:szCs w:val="22"/>
                <w:lang w:val="vi-VN" w:eastAsia="vi-VN"/>
              </w:rPr>
              <w:t xml:space="preserve"> </w:t>
            </w:r>
          </w:p>
          <w:p w14:paraId="05EDC2C8" w14:textId="77777777" w:rsidR="006A522F" w:rsidRPr="00DA156F" w:rsidRDefault="006A522F" w:rsidP="00415767">
            <w:pPr>
              <w:shd w:val="clear" w:color="auto" w:fill="FFFFFF"/>
              <w:rPr>
                <w:lang w:val="vi-VN" w:eastAsia="vi-VN"/>
              </w:rPr>
            </w:pPr>
            <w:r w:rsidRPr="00DA156F">
              <w:rPr>
                <w:color w:val="0000FF"/>
                <w:sz w:val="22"/>
                <w:szCs w:val="22"/>
                <w:lang w:val="vi-VN" w:eastAsia="vi-VN"/>
              </w:rPr>
              <w:t>AND</w:t>
            </w:r>
            <w:r w:rsidRPr="00DA156F">
              <w:rPr>
                <w:color w:val="000000"/>
                <w:sz w:val="22"/>
                <w:szCs w:val="22"/>
                <w:lang w:val="vi-VN" w:eastAsia="vi-VN"/>
              </w:rPr>
              <w:t xml:space="preserve"> </w:t>
            </w:r>
            <w:r w:rsidRPr="00DA156F">
              <w:rPr>
                <w:color w:val="0000FF"/>
                <w:sz w:val="22"/>
                <w:szCs w:val="22"/>
                <w:lang w:val="vi-VN" w:eastAsia="vi-VN"/>
              </w:rPr>
              <w:t>ROWNUM</w:t>
            </w:r>
            <w:r w:rsidRPr="00DA156F">
              <w:rPr>
                <w:color w:val="000000"/>
                <w:sz w:val="22"/>
                <w:szCs w:val="22"/>
                <w:lang w:val="vi-VN" w:eastAsia="vi-VN"/>
              </w:rPr>
              <w:t xml:space="preserve"> </w:t>
            </w:r>
            <w:r w:rsidRPr="00DA156F">
              <w:rPr>
                <w:color w:val="000080"/>
                <w:sz w:val="22"/>
                <w:szCs w:val="22"/>
                <w:lang w:val="vi-VN" w:eastAsia="vi-VN"/>
              </w:rPr>
              <w:t>=</w:t>
            </w:r>
            <w:r w:rsidRPr="00DA156F">
              <w:rPr>
                <w:color w:val="000000"/>
                <w:sz w:val="22"/>
                <w:szCs w:val="22"/>
                <w:lang w:val="vi-VN" w:eastAsia="vi-VN"/>
              </w:rPr>
              <w:t xml:space="preserve"> </w:t>
            </w:r>
            <w:r w:rsidRPr="00DA156F">
              <w:rPr>
                <w:color w:val="FF8000"/>
                <w:sz w:val="22"/>
                <w:szCs w:val="22"/>
                <w:lang w:val="vi-VN" w:eastAsia="vi-VN"/>
              </w:rPr>
              <w:t>1</w:t>
            </w:r>
          </w:p>
          <w:p w14:paraId="0D5631E6" w14:textId="77777777" w:rsidR="006A522F" w:rsidRPr="00DA156F" w:rsidRDefault="006A522F" w:rsidP="00415767">
            <w:pPr>
              <w:spacing w:line="276" w:lineRule="auto"/>
            </w:pPr>
          </w:p>
        </w:tc>
      </w:tr>
      <w:tr w:rsidR="006A522F" w:rsidRPr="00DA156F" w14:paraId="01225DB4"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272C8868" w14:textId="77777777" w:rsidR="006A522F" w:rsidRPr="00DA156F" w:rsidRDefault="006A522F" w:rsidP="00415767">
            <w:pPr>
              <w:spacing w:line="276" w:lineRule="auto"/>
              <w:jc w:val="center"/>
              <w:rPr>
                <w:bCs/>
              </w:rPr>
            </w:pPr>
            <w:r w:rsidRPr="00DA156F">
              <w:rPr>
                <w:bCs/>
                <w:sz w:val="22"/>
                <w:szCs w:val="22"/>
              </w:rPr>
              <w:t>30</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7279BA19" w14:textId="77777777" w:rsidR="006A522F" w:rsidRPr="00DA156F" w:rsidRDefault="006A522F" w:rsidP="00415767">
            <w:pPr>
              <w:spacing w:line="276" w:lineRule="auto"/>
              <w:rPr>
                <w:bCs/>
              </w:rPr>
            </w:pPr>
            <w:r w:rsidRPr="00DA156F">
              <w:rPr>
                <w:bCs/>
                <w:sz w:val="22"/>
                <w:szCs w:val="22"/>
              </w:rPr>
              <w:t>C1</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42E53363" w14:textId="77777777" w:rsidR="006A522F" w:rsidRPr="00DA156F" w:rsidRDefault="006A522F" w:rsidP="00415767">
            <w:pPr>
              <w:spacing w:line="276" w:lineRule="auto"/>
              <w:rPr>
                <w:bCs/>
              </w:rPr>
            </w:pPr>
            <w:r w:rsidRPr="00DA156F">
              <w:rPr>
                <w:bCs/>
                <w:sz w:val="22"/>
                <w:szCs w:val="22"/>
              </w:rPr>
              <w:t xml:space="preserve">Liên kết (LEFT JOIN) với bảng </w:t>
            </w:r>
            <w:r w:rsidRPr="00DA156F">
              <w:rPr>
                <w:color w:val="000000"/>
                <w:sz w:val="22"/>
                <w:szCs w:val="22"/>
              </w:rPr>
              <w:t>CUSTOM.C_MISDET</w:t>
            </w:r>
            <w:r w:rsidRPr="00DA156F">
              <w:rPr>
                <w:bCs/>
                <w:sz w:val="22"/>
                <w:szCs w:val="22"/>
              </w:rPr>
              <w:t xml:space="preserve"> với các điều kiện sau:</w:t>
            </w:r>
          </w:p>
          <w:p w14:paraId="6DF142CA" w14:textId="77777777" w:rsidR="006A522F" w:rsidRPr="00DA156F" w:rsidRDefault="006A522F" w:rsidP="00415767">
            <w:pPr>
              <w:spacing w:line="276" w:lineRule="auto"/>
              <w:rPr>
                <w:bCs/>
              </w:rPr>
            </w:pPr>
          </w:p>
          <w:p w14:paraId="5B9C39D0" w14:textId="77777777" w:rsidR="006A522F" w:rsidRPr="00DA156F" w:rsidRDefault="006A522F" w:rsidP="00415767">
            <w:pPr>
              <w:spacing w:line="276" w:lineRule="auto"/>
              <w:rPr>
                <w:bCs/>
              </w:rPr>
            </w:pPr>
            <w:r w:rsidRPr="00DA156F">
              <w:rPr>
                <w:bCs/>
                <w:sz w:val="22"/>
                <w:szCs w:val="22"/>
              </w:rPr>
              <w:t>GAM.FORACID = C_MISDET.ACCT_NUM</w:t>
            </w:r>
          </w:p>
          <w:p w14:paraId="1362D946" w14:textId="77777777" w:rsidR="006A522F" w:rsidRPr="00EC4BE5" w:rsidRDefault="006A522F" w:rsidP="00415767">
            <w:pPr>
              <w:spacing w:line="276" w:lineRule="auto"/>
              <w:rPr>
                <w:color w:val="000000"/>
              </w:rPr>
            </w:pPr>
            <w:r w:rsidRPr="00DA156F">
              <w:rPr>
                <w:color w:val="0000FF"/>
                <w:sz w:val="22"/>
                <w:szCs w:val="22"/>
              </w:rPr>
              <w:t>AND</w:t>
            </w:r>
            <w:r w:rsidRPr="00DA156F">
              <w:rPr>
                <w:color w:val="000000"/>
                <w:sz w:val="22"/>
                <w:szCs w:val="22"/>
              </w:rPr>
              <w:t xml:space="preserve"> </w:t>
            </w:r>
            <w:r w:rsidRPr="00DA156F">
              <w:rPr>
                <w:bCs/>
                <w:sz w:val="22"/>
                <w:szCs w:val="22"/>
              </w:rPr>
              <w:t>GAM.BANK_ID = C_MISDET.BANK_ID</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2361DCF" w14:textId="77777777" w:rsidR="006A522F" w:rsidRPr="00DA156F" w:rsidRDefault="006A522F" w:rsidP="00415767">
            <w:pPr>
              <w:spacing w:line="276" w:lineRule="auto"/>
              <w:rPr>
                <w:bCs/>
              </w:rPr>
            </w:pPr>
            <w:r w:rsidRPr="00DA156F">
              <w:rPr>
                <w:bCs/>
                <w:sz w:val="22"/>
                <w:szCs w:val="22"/>
              </w:rPr>
              <w:t>C_MISDET.FUND_PURP_CODE</w:t>
            </w:r>
          </w:p>
        </w:tc>
      </w:tr>
      <w:tr w:rsidR="006A522F" w:rsidRPr="00DA156F" w14:paraId="078219C8"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1E716B27" w14:textId="77777777" w:rsidR="006A522F" w:rsidRPr="00DA156F" w:rsidRDefault="006A522F" w:rsidP="00415767">
            <w:pPr>
              <w:spacing w:line="276" w:lineRule="auto"/>
              <w:jc w:val="center"/>
              <w:rPr>
                <w:bCs/>
              </w:rPr>
            </w:pPr>
            <w:r w:rsidRPr="00DA156F">
              <w:rPr>
                <w:bCs/>
                <w:sz w:val="22"/>
                <w:szCs w:val="22"/>
              </w:rPr>
              <w:t>31</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002889D2" w14:textId="77777777" w:rsidR="006A522F" w:rsidRPr="00DA156F" w:rsidRDefault="006A522F" w:rsidP="00415767">
            <w:pPr>
              <w:spacing w:line="276" w:lineRule="auto"/>
              <w:rPr>
                <w:bCs/>
              </w:rPr>
            </w:pPr>
            <w:r w:rsidRPr="00DA156F">
              <w:rPr>
                <w:bCs/>
                <w:sz w:val="22"/>
                <w:szCs w:val="22"/>
              </w:rPr>
              <w:t>C2</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E3BE351" w14:textId="77777777" w:rsidR="006A522F" w:rsidRPr="00DA156F" w:rsidRDefault="006A522F" w:rsidP="00415767">
            <w:pPr>
              <w:spacing w:line="276" w:lineRule="auto"/>
              <w:rPr>
                <w:bCs/>
              </w:rPr>
            </w:pPr>
            <w:r w:rsidRPr="00DA156F">
              <w:rPr>
                <w:bCs/>
                <w:sz w:val="22"/>
                <w:szCs w:val="22"/>
              </w:rPr>
              <w:t>Điều kiện tương tự cột “</w:t>
            </w:r>
            <w:r w:rsidRPr="00DA156F">
              <w:rPr>
                <w:bCs/>
                <w:i/>
                <w:sz w:val="22"/>
                <w:szCs w:val="22"/>
              </w:rPr>
              <w:t>C1</w:t>
            </w:r>
            <w:r w:rsidRPr="00DA156F">
              <w:rPr>
                <w:bCs/>
                <w:sz w:val="22"/>
                <w:szCs w:val="22"/>
              </w:rPr>
              <w:t>” (STT 30)</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4A8C6817" w14:textId="77777777" w:rsidR="006A522F" w:rsidRPr="00DA156F" w:rsidRDefault="006A522F" w:rsidP="00415767">
            <w:pPr>
              <w:spacing w:line="276" w:lineRule="auto"/>
              <w:rPr>
                <w:bCs/>
              </w:rPr>
            </w:pPr>
            <w:r w:rsidRPr="00DA156F">
              <w:rPr>
                <w:bCs/>
                <w:sz w:val="22"/>
                <w:szCs w:val="22"/>
              </w:rPr>
              <w:t>C_MISDET.SUB_PURP_CODE_PRE</w:t>
            </w:r>
          </w:p>
        </w:tc>
      </w:tr>
      <w:tr w:rsidR="006A522F" w:rsidRPr="00DA156F" w14:paraId="520B6C23"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2523BA2A" w14:textId="77777777" w:rsidR="006A522F" w:rsidRPr="00DA156F" w:rsidRDefault="006A522F" w:rsidP="00415767">
            <w:pPr>
              <w:spacing w:line="276" w:lineRule="auto"/>
              <w:jc w:val="center"/>
              <w:rPr>
                <w:bCs/>
              </w:rPr>
            </w:pPr>
            <w:r w:rsidRPr="00DA156F">
              <w:rPr>
                <w:bCs/>
                <w:sz w:val="22"/>
                <w:szCs w:val="22"/>
              </w:rPr>
              <w:t>32</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66A9B30C" w14:textId="77777777" w:rsidR="006A522F" w:rsidRPr="00DA156F" w:rsidRDefault="006A522F" w:rsidP="00415767">
            <w:pPr>
              <w:spacing w:line="276" w:lineRule="auto"/>
              <w:rPr>
                <w:bCs/>
              </w:rPr>
            </w:pPr>
            <w:r w:rsidRPr="00DA156F">
              <w:rPr>
                <w:bCs/>
                <w:sz w:val="22"/>
                <w:szCs w:val="22"/>
              </w:rPr>
              <w:t>C3</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1746D2BE" w14:textId="77777777" w:rsidR="006A522F" w:rsidRPr="00DA156F" w:rsidRDefault="006A522F" w:rsidP="00415767">
            <w:pPr>
              <w:spacing w:line="276" w:lineRule="auto"/>
              <w:rPr>
                <w:bCs/>
              </w:rPr>
            </w:pPr>
            <w:r w:rsidRPr="00DA156F">
              <w:rPr>
                <w:bCs/>
                <w:sz w:val="22"/>
                <w:szCs w:val="22"/>
              </w:rPr>
              <w:t>Điều kiện tương tự cột “</w:t>
            </w:r>
            <w:r w:rsidRPr="00DA156F">
              <w:rPr>
                <w:bCs/>
                <w:i/>
                <w:sz w:val="22"/>
                <w:szCs w:val="22"/>
              </w:rPr>
              <w:t>C1</w:t>
            </w:r>
            <w:r w:rsidRPr="00DA156F">
              <w:rPr>
                <w:bCs/>
                <w:sz w:val="22"/>
                <w:szCs w:val="22"/>
              </w:rPr>
              <w:t>” (STT 30)</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130F6E69" w14:textId="77777777" w:rsidR="006A522F" w:rsidRPr="00DA156F" w:rsidRDefault="006A522F" w:rsidP="00415767">
            <w:pPr>
              <w:spacing w:line="276" w:lineRule="auto"/>
              <w:rPr>
                <w:bCs/>
              </w:rPr>
            </w:pPr>
            <w:r w:rsidRPr="00DA156F">
              <w:rPr>
                <w:bCs/>
                <w:sz w:val="22"/>
                <w:szCs w:val="22"/>
              </w:rPr>
              <w:t>C_MISDET.SUB_PURP_CODE</w:t>
            </w:r>
          </w:p>
        </w:tc>
      </w:tr>
      <w:tr w:rsidR="006A522F" w:rsidRPr="00DA156F" w14:paraId="3C5C8A11"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1B406B2F" w14:textId="77777777" w:rsidR="006A522F" w:rsidRPr="00DA156F" w:rsidRDefault="006A522F" w:rsidP="00415767">
            <w:pPr>
              <w:spacing w:line="276" w:lineRule="auto"/>
              <w:jc w:val="center"/>
              <w:rPr>
                <w:bCs/>
              </w:rPr>
            </w:pPr>
            <w:r w:rsidRPr="00DA156F">
              <w:rPr>
                <w:bCs/>
                <w:sz w:val="22"/>
                <w:szCs w:val="22"/>
              </w:rPr>
              <w:t>33</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115CB634" w14:textId="77777777" w:rsidR="006A522F" w:rsidRPr="00DA156F" w:rsidRDefault="006A522F" w:rsidP="00415767">
            <w:pPr>
              <w:spacing w:line="276" w:lineRule="auto"/>
              <w:rPr>
                <w:bCs/>
              </w:rPr>
            </w:pPr>
            <w:r w:rsidRPr="00DA156F">
              <w:rPr>
                <w:bCs/>
                <w:sz w:val="22"/>
                <w:szCs w:val="22"/>
              </w:rPr>
              <w:t>C4</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2CC6B159" w14:textId="77777777" w:rsidR="006A522F" w:rsidRPr="00DA156F" w:rsidRDefault="006A522F" w:rsidP="00415767">
            <w:pPr>
              <w:spacing w:line="276" w:lineRule="auto"/>
              <w:rPr>
                <w:bCs/>
              </w:rPr>
            </w:pPr>
            <w:r w:rsidRPr="00DA156F">
              <w:rPr>
                <w:bCs/>
                <w:sz w:val="22"/>
                <w:szCs w:val="22"/>
              </w:rPr>
              <w:t>Điều kiện tương tự cột “</w:t>
            </w:r>
            <w:r w:rsidRPr="00DA156F">
              <w:rPr>
                <w:bCs/>
                <w:i/>
                <w:sz w:val="22"/>
                <w:szCs w:val="22"/>
              </w:rPr>
              <w:t>C1</w:t>
            </w:r>
            <w:r w:rsidRPr="00DA156F">
              <w:rPr>
                <w:bCs/>
                <w:sz w:val="22"/>
                <w:szCs w:val="22"/>
              </w:rPr>
              <w:t>” (STT 30)</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5D8E6F9C" w14:textId="77777777" w:rsidR="006A522F" w:rsidRPr="00DA156F" w:rsidRDefault="006A522F" w:rsidP="00415767">
            <w:pPr>
              <w:spacing w:line="276" w:lineRule="auto"/>
              <w:rPr>
                <w:bCs/>
              </w:rPr>
            </w:pPr>
            <w:r w:rsidRPr="00DA156F">
              <w:rPr>
                <w:bCs/>
                <w:sz w:val="22"/>
                <w:szCs w:val="22"/>
              </w:rPr>
              <w:t>C_MISDET.OTHER_TYPE1_PRE</w:t>
            </w:r>
          </w:p>
        </w:tc>
      </w:tr>
      <w:tr w:rsidR="006A522F" w:rsidRPr="00DA156F" w14:paraId="26A12597"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45297236" w14:textId="77777777" w:rsidR="006A522F" w:rsidRPr="00DA156F" w:rsidRDefault="006A522F" w:rsidP="00415767">
            <w:pPr>
              <w:spacing w:line="276" w:lineRule="auto"/>
              <w:jc w:val="center"/>
              <w:rPr>
                <w:bCs/>
              </w:rPr>
            </w:pPr>
            <w:r w:rsidRPr="00DA156F">
              <w:rPr>
                <w:bCs/>
                <w:sz w:val="22"/>
                <w:szCs w:val="22"/>
              </w:rPr>
              <w:t>34</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620F58C2" w14:textId="77777777" w:rsidR="006A522F" w:rsidRPr="00DA156F" w:rsidRDefault="006A522F" w:rsidP="00415767">
            <w:pPr>
              <w:spacing w:line="276" w:lineRule="auto"/>
              <w:rPr>
                <w:bCs/>
              </w:rPr>
            </w:pPr>
            <w:r w:rsidRPr="00DA156F">
              <w:rPr>
                <w:bCs/>
                <w:sz w:val="22"/>
                <w:szCs w:val="22"/>
              </w:rPr>
              <w:t>C5</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01CCEDD6" w14:textId="77777777" w:rsidR="006A522F" w:rsidRPr="00DA156F" w:rsidRDefault="006A522F" w:rsidP="00415767">
            <w:pPr>
              <w:spacing w:line="276" w:lineRule="auto"/>
              <w:rPr>
                <w:bCs/>
              </w:rPr>
            </w:pPr>
            <w:r w:rsidRPr="00DA156F">
              <w:rPr>
                <w:bCs/>
                <w:sz w:val="22"/>
                <w:szCs w:val="22"/>
              </w:rPr>
              <w:t>Điều kiện tương tự cột “</w:t>
            </w:r>
            <w:r w:rsidRPr="00DA156F">
              <w:rPr>
                <w:bCs/>
                <w:i/>
                <w:sz w:val="22"/>
                <w:szCs w:val="22"/>
              </w:rPr>
              <w:t>C1</w:t>
            </w:r>
            <w:r w:rsidRPr="00DA156F">
              <w:rPr>
                <w:bCs/>
                <w:sz w:val="22"/>
                <w:szCs w:val="22"/>
              </w:rPr>
              <w:t>” (STT 30)</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2DCCD8AD" w14:textId="77777777" w:rsidR="006A522F" w:rsidRPr="00DA156F" w:rsidRDefault="006A522F" w:rsidP="00415767">
            <w:pPr>
              <w:spacing w:line="276" w:lineRule="auto"/>
              <w:rPr>
                <w:bCs/>
              </w:rPr>
            </w:pPr>
            <w:r w:rsidRPr="00DA156F">
              <w:rPr>
                <w:bCs/>
                <w:sz w:val="22"/>
                <w:szCs w:val="22"/>
              </w:rPr>
              <w:t>C_MISDET.OTHER_TYPE1</w:t>
            </w:r>
          </w:p>
        </w:tc>
      </w:tr>
      <w:tr w:rsidR="006A522F" w:rsidRPr="00DA156F" w14:paraId="0B5CF692" w14:textId="77777777" w:rsidTr="00415767">
        <w:trPr>
          <w:trHeight w:val="289"/>
        </w:trPr>
        <w:tc>
          <w:tcPr>
            <w:tcW w:w="624" w:type="dxa"/>
            <w:tcBorders>
              <w:top w:val="single" w:sz="4" w:space="0" w:color="auto"/>
              <w:left w:val="single" w:sz="4" w:space="0" w:color="auto"/>
              <w:bottom w:val="single" w:sz="4" w:space="0" w:color="auto"/>
              <w:right w:val="single" w:sz="4" w:space="0" w:color="auto"/>
            </w:tcBorders>
            <w:shd w:val="clear" w:color="auto" w:fill="auto"/>
            <w:hideMark/>
          </w:tcPr>
          <w:p w14:paraId="0F2BD9F1" w14:textId="77777777" w:rsidR="006A522F" w:rsidRPr="00DA156F" w:rsidRDefault="006A522F" w:rsidP="00415767">
            <w:pPr>
              <w:spacing w:line="276" w:lineRule="auto"/>
              <w:jc w:val="center"/>
              <w:rPr>
                <w:bCs/>
              </w:rPr>
            </w:pPr>
            <w:r w:rsidRPr="00DA156F">
              <w:rPr>
                <w:bCs/>
                <w:sz w:val="22"/>
                <w:szCs w:val="22"/>
              </w:rPr>
              <w:t>35</w:t>
            </w:r>
          </w:p>
        </w:tc>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20549BFD" w14:textId="77777777" w:rsidR="006A522F" w:rsidRPr="00DA156F" w:rsidRDefault="006A522F" w:rsidP="00415767">
            <w:pPr>
              <w:spacing w:line="276" w:lineRule="auto"/>
              <w:rPr>
                <w:bCs/>
              </w:rPr>
            </w:pPr>
            <w:r w:rsidRPr="00DA156F">
              <w:rPr>
                <w:bCs/>
                <w:sz w:val="22"/>
                <w:szCs w:val="22"/>
              </w:rPr>
              <w:t>C6</w:t>
            </w:r>
          </w:p>
        </w:tc>
        <w:tc>
          <w:tcPr>
            <w:tcW w:w="6390" w:type="dxa"/>
            <w:tcBorders>
              <w:top w:val="single" w:sz="4" w:space="0" w:color="auto"/>
              <w:left w:val="single" w:sz="4" w:space="0" w:color="auto"/>
              <w:bottom w:val="single" w:sz="4" w:space="0" w:color="auto"/>
              <w:right w:val="single" w:sz="4" w:space="0" w:color="auto"/>
            </w:tcBorders>
            <w:shd w:val="clear" w:color="auto" w:fill="auto"/>
            <w:noWrap/>
            <w:hideMark/>
          </w:tcPr>
          <w:p w14:paraId="68F0FD8B" w14:textId="77777777" w:rsidR="006A522F" w:rsidRPr="00DA156F" w:rsidRDefault="006A522F" w:rsidP="00415767">
            <w:pPr>
              <w:spacing w:line="276" w:lineRule="auto"/>
              <w:rPr>
                <w:bCs/>
              </w:rPr>
            </w:pPr>
            <w:r w:rsidRPr="00DA156F">
              <w:rPr>
                <w:bCs/>
                <w:sz w:val="22"/>
                <w:szCs w:val="22"/>
              </w:rPr>
              <w:t>Điều kiện tương tự cột “</w:t>
            </w:r>
            <w:r w:rsidRPr="00DA156F">
              <w:rPr>
                <w:bCs/>
                <w:i/>
                <w:sz w:val="22"/>
                <w:szCs w:val="22"/>
              </w:rPr>
              <w:t>C1</w:t>
            </w:r>
            <w:r w:rsidRPr="00DA156F">
              <w:rPr>
                <w:bCs/>
                <w:sz w:val="22"/>
                <w:szCs w:val="22"/>
              </w:rPr>
              <w:t>” (STT 30)</w:t>
            </w:r>
          </w:p>
        </w:tc>
        <w:tc>
          <w:tcPr>
            <w:tcW w:w="5850" w:type="dxa"/>
            <w:tcBorders>
              <w:top w:val="single" w:sz="4" w:space="0" w:color="auto"/>
              <w:left w:val="single" w:sz="4" w:space="0" w:color="auto"/>
              <w:bottom w:val="single" w:sz="4" w:space="0" w:color="auto"/>
              <w:right w:val="single" w:sz="4" w:space="0" w:color="auto"/>
            </w:tcBorders>
            <w:shd w:val="clear" w:color="auto" w:fill="auto"/>
            <w:noWrap/>
            <w:hideMark/>
          </w:tcPr>
          <w:p w14:paraId="003BA606" w14:textId="77777777" w:rsidR="006A522F" w:rsidRPr="00DA156F" w:rsidRDefault="006A522F" w:rsidP="00415767">
            <w:pPr>
              <w:spacing w:line="276" w:lineRule="auto"/>
              <w:rPr>
                <w:bCs/>
              </w:rPr>
            </w:pPr>
            <w:r w:rsidRPr="00DA156F">
              <w:rPr>
                <w:bCs/>
                <w:sz w:val="22"/>
                <w:szCs w:val="22"/>
              </w:rPr>
              <w:t>C_MISDET.OTHER_TYPE2</w:t>
            </w:r>
          </w:p>
        </w:tc>
      </w:tr>
      <w:tr w:rsidR="006A522F" w:rsidRPr="00DA156F" w14:paraId="2FE1D666" w14:textId="77777777" w:rsidTr="00415767">
        <w:trPr>
          <w:trHeight w:val="289"/>
        </w:trPr>
        <w:tc>
          <w:tcPr>
            <w:tcW w:w="15300" w:type="dxa"/>
            <w:gridSpan w:val="4"/>
            <w:tcBorders>
              <w:top w:val="single" w:sz="4" w:space="0" w:color="auto"/>
              <w:left w:val="single" w:sz="4" w:space="0" w:color="auto"/>
              <w:bottom w:val="single" w:sz="4" w:space="0" w:color="auto"/>
              <w:right w:val="single" w:sz="4" w:space="0" w:color="auto"/>
            </w:tcBorders>
            <w:shd w:val="clear" w:color="auto" w:fill="auto"/>
          </w:tcPr>
          <w:p w14:paraId="086BEFF9" w14:textId="77777777" w:rsidR="006A522F" w:rsidRPr="00DA156F" w:rsidRDefault="006A522F" w:rsidP="00415767">
            <w:r w:rsidRPr="00DA156F">
              <w:rPr>
                <w:sz w:val="22"/>
                <w:szCs w:val="22"/>
              </w:rPr>
              <w:t>Thông tin này được sử dụng trong mô tả của báo cáo khác</w:t>
            </w:r>
          </w:p>
        </w:tc>
      </w:tr>
      <w:tr w:rsidR="006A522F" w:rsidRPr="00DA156F" w14:paraId="7D4A6194" w14:textId="77777777" w:rsidTr="00415767">
        <w:trPr>
          <w:trHeight w:val="289"/>
        </w:trPr>
        <w:tc>
          <w:tcPr>
            <w:tcW w:w="624" w:type="dxa"/>
            <w:tcBorders>
              <w:top w:val="single" w:sz="4" w:space="0" w:color="auto"/>
              <w:left w:val="single" w:sz="4" w:space="0" w:color="auto"/>
              <w:right w:val="single" w:sz="4" w:space="0" w:color="auto"/>
            </w:tcBorders>
            <w:shd w:val="clear" w:color="auto" w:fill="auto"/>
          </w:tcPr>
          <w:p w14:paraId="05EAE56C" w14:textId="77777777" w:rsidR="006A522F" w:rsidRPr="00DA156F" w:rsidRDefault="006A522F" w:rsidP="00415767">
            <w:pPr>
              <w:jc w:val="center"/>
            </w:pPr>
            <w:r w:rsidRPr="00DA156F">
              <w:rPr>
                <w:sz w:val="22"/>
                <w:szCs w:val="22"/>
              </w:rPr>
              <w:t>36</w:t>
            </w:r>
          </w:p>
        </w:tc>
        <w:tc>
          <w:tcPr>
            <w:tcW w:w="2436" w:type="dxa"/>
            <w:tcBorders>
              <w:top w:val="single" w:sz="4" w:space="0" w:color="auto"/>
              <w:left w:val="single" w:sz="4" w:space="0" w:color="auto"/>
              <w:right w:val="single" w:sz="4" w:space="0" w:color="auto"/>
            </w:tcBorders>
            <w:shd w:val="clear" w:color="auto" w:fill="auto"/>
          </w:tcPr>
          <w:p w14:paraId="1F700F11" w14:textId="77777777" w:rsidR="006A522F" w:rsidRPr="00DA156F" w:rsidRDefault="006A522F" w:rsidP="00415767">
            <w:r w:rsidRPr="00DA156F">
              <w:rPr>
                <w:sz w:val="22"/>
                <w:szCs w:val="22"/>
              </w:rPr>
              <w:t>LIMIT_B2KID</w:t>
            </w:r>
          </w:p>
        </w:tc>
        <w:tc>
          <w:tcPr>
            <w:tcW w:w="6390" w:type="dxa"/>
            <w:tcBorders>
              <w:top w:val="single" w:sz="4" w:space="0" w:color="auto"/>
              <w:left w:val="single" w:sz="4" w:space="0" w:color="auto"/>
              <w:bottom w:val="single" w:sz="4" w:space="0" w:color="auto"/>
              <w:right w:val="single" w:sz="4" w:space="0" w:color="auto"/>
            </w:tcBorders>
            <w:shd w:val="clear" w:color="auto" w:fill="auto"/>
            <w:noWrap/>
          </w:tcPr>
          <w:p w14:paraId="28FEC6CF" w14:textId="77777777" w:rsidR="006A522F" w:rsidRPr="00DA156F" w:rsidRDefault="006A522F" w:rsidP="00415767">
            <w:r w:rsidRPr="00DA156F">
              <w:rPr>
                <w:sz w:val="22"/>
                <w:szCs w:val="22"/>
              </w:rPr>
              <w:t>Lấy trực tiếp từ bảng TBAADM.GAM</w:t>
            </w:r>
          </w:p>
        </w:tc>
        <w:tc>
          <w:tcPr>
            <w:tcW w:w="5850" w:type="dxa"/>
            <w:tcBorders>
              <w:top w:val="single" w:sz="4" w:space="0" w:color="auto"/>
              <w:left w:val="single" w:sz="4" w:space="0" w:color="auto"/>
              <w:right w:val="single" w:sz="4" w:space="0" w:color="auto"/>
            </w:tcBorders>
            <w:shd w:val="clear" w:color="auto" w:fill="auto"/>
            <w:noWrap/>
          </w:tcPr>
          <w:p w14:paraId="511DBF8D" w14:textId="77777777" w:rsidR="006A522F" w:rsidRPr="00DA156F" w:rsidRDefault="006A522F" w:rsidP="00415767">
            <w:pPr>
              <w:rPr>
                <w:bCs/>
              </w:rPr>
            </w:pPr>
            <w:r w:rsidRPr="00DA156F">
              <w:rPr>
                <w:sz w:val="22"/>
                <w:szCs w:val="22"/>
              </w:rPr>
              <w:t>GAM.LIMIT_B2KID</w:t>
            </w:r>
            <w:r w:rsidRPr="00DA156F">
              <w:rPr>
                <w:bCs/>
                <w:sz w:val="22"/>
                <w:szCs w:val="22"/>
              </w:rPr>
              <w:t xml:space="preserve"> </w:t>
            </w:r>
          </w:p>
        </w:tc>
      </w:tr>
      <w:bookmarkEnd w:id="1186"/>
    </w:tbl>
    <w:p w14:paraId="298E7768" w14:textId="77777777" w:rsidR="006A522F" w:rsidRPr="0088034A" w:rsidRDefault="006A522F" w:rsidP="006A522F">
      <w:pPr>
        <w:rPr>
          <w:lang w:val="en-GB"/>
        </w:rPr>
      </w:pPr>
    </w:p>
    <w:p w14:paraId="5987A85F" w14:textId="77777777" w:rsidR="006A522F" w:rsidRDefault="006A522F" w:rsidP="006A522F">
      <w:pPr>
        <w:pStyle w:val="Heading3"/>
      </w:pPr>
      <w:bookmarkStart w:id="1187" w:name="_Toc108106106"/>
      <w:bookmarkStart w:id="1188" w:name="_Toc112677040"/>
      <w:r w:rsidRPr="004C7E39">
        <w:lastRenderedPageBreak/>
        <w:t>NV-SDV</w:t>
      </w:r>
      <w:bookmarkEnd w:id="1187"/>
      <w:bookmarkEnd w:id="1188"/>
    </w:p>
    <w:tbl>
      <w:tblPr>
        <w:tblW w:w="151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350"/>
        <w:gridCol w:w="2880"/>
        <w:gridCol w:w="10260"/>
      </w:tblGrid>
      <w:tr w:rsidR="006A522F" w:rsidRPr="00A8316A" w14:paraId="12435671" w14:textId="77777777" w:rsidTr="00415767">
        <w:trPr>
          <w:trHeight w:val="289"/>
          <w:tblHeader/>
        </w:trPr>
        <w:tc>
          <w:tcPr>
            <w:tcW w:w="625" w:type="dxa"/>
            <w:shd w:val="clear" w:color="auto" w:fill="002060"/>
          </w:tcPr>
          <w:p w14:paraId="44532B50" w14:textId="77777777" w:rsidR="006A522F" w:rsidRPr="00A8316A" w:rsidRDefault="006A522F" w:rsidP="00415767">
            <w:pPr>
              <w:jc w:val="center"/>
              <w:rPr>
                <w:color w:val="FFFFFF" w:themeColor="background1"/>
              </w:rPr>
            </w:pPr>
            <w:r w:rsidRPr="00A8316A">
              <w:rPr>
                <w:color w:val="FFFFFF" w:themeColor="background1"/>
                <w:sz w:val="22"/>
                <w:szCs w:val="22"/>
              </w:rPr>
              <w:t>STT</w:t>
            </w:r>
          </w:p>
        </w:tc>
        <w:tc>
          <w:tcPr>
            <w:tcW w:w="1350" w:type="dxa"/>
            <w:vMerge w:val="restart"/>
            <w:shd w:val="clear" w:color="auto" w:fill="002060"/>
          </w:tcPr>
          <w:p w14:paraId="45B17DFE" w14:textId="77777777" w:rsidR="006A522F" w:rsidRPr="00A8316A" w:rsidRDefault="006A522F" w:rsidP="00415767">
            <w:pPr>
              <w:jc w:val="center"/>
              <w:rPr>
                <w:color w:val="FFFFFF" w:themeColor="background1"/>
              </w:rPr>
            </w:pPr>
            <w:r w:rsidRPr="00A8316A">
              <w:rPr>
                <w:color w:val="FFFFFF" w:themeColor="background1"/>
                <w:sz w:val="22"/>
                <w:szCs w:val="22"/>
              </w:rPr>
              <w:t>Nội dung</w:t>
            </w:r>
          </w:p>
        </w:tc>
        <w:tc>
          <w:tcPr>
            <w:tcW w:w="13140" w:type="dxa"/>
            <w:gridSpan w:val="2"/>
            <w:shd w:val="clear" w:color="auto" w:fill="002060"/>
            <w:noWrap/>
          </w:tcPr>
          <w:p w14:paraId="453B629F" w14:textId="77777777" w:rsidR="006A522F" w:rsidRPr="00A8316A" w:rsidRDefault="006A522F" w:rsidP="00415767">
            <w:pPr>
              <w:jc w:val="center"/>
              <w:rPr>
                <w:color w:val="FFFFFF" w:themeColor="background1"/>
              </w:rPr>
            </w:pPr>
            <w:r w:rsidRPr="00A8316A">
              <w:rPr>
                <w:color w:val="FFFFFF" w:themeColor="background1"/>
                <w:sz w:val="22"/>
                <w:szCs w:val="22"/>
              </w:rPr>
              <w:t>Cách trích xuất dữ liệu</w:t>
            </w:r>
          </w:p>
        </w:tc>
      </w:tr>
      <w:tr w:rsidR="006A522F" w:rsidRPr="00A8316A" w14:paraId="71FE160C" w14:textId="77777777" w:rsidTr="00415767">
        <w:trPr>
          <w:trHeight w:val="289"/>
          <w:tblHeader/>
        </w:trPr>
        <w:tc>
          <w:tcPr>
            <w:tcW w:w="625" w:type="dxa"/>
            <w:shd w:val="clear" w:color="auto" w:fill="002060"/>
          </w:tcPr>
          <w:p w14:paraId="3C57D703" w14:textId="77777777" w:rsidR="006A522F" w:rsidRPr="00A8316A" w:rsidRDefault="006A522F" w:rsidP="00415767">
            <w:pPr>
              <w:jc w:val="center"/>
              <w:rPr>
                <w:color w:val="FFFFFF" w:themeColor="background1"/>
              </w:rPr>
            </w:pPr>
          </w:p>
        </w:tc>
        <w:tc>
          <w:tcPr>
            <w:tcW w:w="1350" w:type="dxa"/>
            <w:vMerge/>
            <w:shd w:val="clear" w:color="auto" w:fill="002060"/>
            <w:hideMark/>
          </w:tcPr>
          <w:p w14:paraId="10E05D24" w14:textId="77777777" w:rsidR="006A522F" w:rsidRPr="00A8316A" w:rsidRDefault="006A522F" w:rsidP="00415767">
            <w:pPr>
              <w:jc w:val="center"/>
              <w:rPr>
                <w:color w:val="FFFFFF" w:themeColor="background1"/>
              </w:rPr>
            </w:pPr>
          </w:p>
        </w:tc>
        <w:tc>
          <w:tcPr>
            <w:tcW w:w="2880" w:type="dxa"/>
            <w:shd w:val="clear" w:color="auto" w:fill="002060"/>
            <w:noWrap/>
            <w:hideMark/>
          </w:tcPr>
          <w:p w14:paraId="0A61F9C2" w14:textId="77777777" w:rsidR="006A522F" w:rsidRPr="00A8316A" w:rsidRDefault="006A522F" w:rsidP="00415767">
            <w:pPr>
              <w:jc w:val="center"/>
              <w:rPr>
                <w:color w:val="FFFFFF" w:themeColor="background1"/>
              </w:rPr>
            </w:pPr>
            <w:r w:rsidRPr="00A8316A">
              <w:rPr>
                <w:color w:val="FFFFFF" w:themeColor="background1"/>
                <w:sz w:val="22"/>
                <w:szCs w:val="22"/>
              </w:rPr>
              <w:t>Điều kiện</w:t>
            </w:r>
          </w:p>
        </w:tc>
        <w:tc>
          <w:tcPr>
            <w:tcW w:w="10260" w:type="dxa"/>
            <w:shd w:val="clear" w:color="auto" w:fill="002060"/>
            <w:noWrap/>
            <w:hideMark/>
          </w:tcPr>
          <w:p w14:paraId="6BB74C7C" w14:textId="77777777" w:rsidR="006A522F" w:rsidRPr="00A8316A" w:rsidRDefault="006A522F" w:rsidP="00415767">
            <w:pPr>
              <w:jc w:val="center"/>
              <w:rPr>
                <w:color w:val="FFFFFF" w:themeColor="background1"/>
              </w:rPr>
            </w:pPr>
            <w:r w:rsidRPr="00A8316A">
              <w:rPr>
                <w:color w:val="FFFFFF" w:themeColor="background1"/>
                <w:sz w:val="22"/>
                <w:szCs w:val="22"/>
              </w:rPr>
              <w:t>Tên trường</w:t>
            </w:r>
          </w:p>
        </w:tc>
      </w:tr>
      <w:tr w:rsidR="006A522F" w:rsidRPr="00A8316A" w14:paraId="25A5FE6C" w14:textId="77777777" w:rsidTr="00415767">
        <w:trPr>
          <w:trHeight w:val="289"/>
        </w:trPr>
        <w:tc>
          <w:tcPr>
            <w:tcW w:w="625" w:type="dxa"/>
            <w:tcBorders>
              <w:top w:val="single" w:sz="4" w:space="0" w:color="auto"/>
              <w:left w:val="single" w:sz="4" w:space="0" w:color="auto"/>
              <w:bottom w:val="single" w:sz="4" w:space="0" w:color="auto"/>
              <w:right w:val="single" w:sz="4" w:space="0" w:color="auto"/>
            </w:tcBorders>
          </w:tcPr>
          <w:p w14:paraId="3BA0C4DE" w14:textId="77777777" w:rsidR="006A522F" w:rsidRPr="00A8316A" w:rsidRDefault="006A522F" w:rsidP="00415767">
            <w:pPr>
              <w:jc w:val="cente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1AD51E4" w14:textId="77777777" w:rsidR="006A522F" w:rsidRPr="00A8316A" w:rsidRDefault="006A522F" w:rsidP="00415767">
            <w:r w:rsidRPr="00A8316A">
              <w:rPr>
                <w:sz w:val="22"/>
                <w:szCs w:val="22"/>
              </w:rPr>
              <w:t>Điều kiện chung</w:t>
            </w:r>
          </w:p>
        </w:tc>
        <w:tc>
          <w:tcPr>
            <w:tcW w:w="13140" w:type="dxa"/>
            <w:gridSpan w:val="2"/>
            <w:tcBorders>
              <w:top w:val="single" w:sz="4" w:space="0" w:color="auto"/>
              <w:left w:val="single" w:sz="4" w:space="0" w:color="auto"/>
              <w:bottom w:val="single" w:sz="4" w:space="0" w:color="auto"/>
              <w:right w:val="single" w:sz="4" w:space="0" w:color="auto"/>
            </w:tcBorders>
            <w:shd w:val="clear" w:color="auto" w:fill="auto"/>
            <w:noWrap/>
          </w:tcPr>
          <w:p w14:paraId="112B581F" w14:textId="77777777" w:rsidR="006A522F" w:rsidRPr="00A8316A" w:rsidRDefault="006A522F" w:rsidP="00415767">
            <w:pPr>
              <w:spacing w:after="120" w:line="264" w:lineRule="auto"/>
            </w:pPr>
            <w:r w:rsidRPr="00A8316A">
              <w:rPr>
                <w:sz w:val="22"/>
                <w:szCs w:val="22"/>
              </w:rPr>
              <w:t>Lấy từ hệ thống FINACLE: bảng TBAADM.GST</w:t>
            </w:r>
          </w:p>
          <w:p w14:paraId="46E04AE5" w14:textId="77777777" w:rsidR="006A522F" w:rsidRPr="00A8316A" w:rsidRDefault="006A522F" w:rsidP="00415767">
            <w:pPr>
              <w:spacing w:after="120" w:line="264" w:lineRule="auto"/>
            </w:pPr>
            <w:r w:rsidRPr="00A8316A">
              <w:rPr>
                <w:sz w:val="22"/>
                <w:szCs w:val="22"/>
              </w:rPr>
              <w:t>Điều kiện:</w:t>
            </w:r>
          </w:p>
        </w:tc>
      </w:tr>
      <w:tr w:rsidR="006A522F" w:rsidRPr="00A8316A" w14:paraId="6710A55D" w14:textId="77777777" w:rsidTr="00415767">
        <w:trPr>
          <w:trHeight w:val="32"/>
        </w:trPr>
        <w:tc>
          <w:tcPr>
            <w:tcW w:w="625" w:type="dxa"/>
            <w:vMerge w:val="restart"/>
            <w:tcBorders>
              <w:top w:val="single" w:sz="4" w:space="0" w:color="auto"/>
              <w:left w:val="single" w:sz="4" w:space="0" w:color="auto"/>
              <w:right w:val="single" w:sz="4" w:space="0" w:color="auto"/>
            </w:tcBorders>
            <w:shd w:val="clear" w:color="auto" w:fill="auto"/>
          </w:tcPr>
          <w:p w14:paraId="6C1E36CB" w14:textId="77777777" w:rsidR="006A522F" w:rsidRPr="00A8316A" w:rsidRDefault="006A522F" w:rsidP="00415767">
            <w:pPr>
              <w:jc w:val="center"/>
            </w:pPr>
            <w:r w:rsidRPr="00A8316A">
              <w:rPr>
                <w:sz w:val="22"/>
                <w:szCs w:val="22"/>
              </w:rPr>
              <w:t>1</w:t>
            </w:r>
          </w:p>
        </w:tc>
        <w:tc>
          <w:tcPr>
            <w:tcW w:w="14490" w:type="dxa"/>
            <w:gridSpan w:val="3"/>
            <w:tcBorders>
              <w:top w:val="single" w:sz="4" w:space="0" w:color="auto"/>
              <w:left w:val="single" w:sz="4" w:space="0" w:color="auto"/>
              <w:right w:val="single" w:sz="4" w:space="0" w:color="auto"/>
            </w:tcBorders>
            <w:shd w:val="clear" w:color="auto" w:fill="auto"/>
          </w:tcPr>
          <w:p w14:paraId="5E290779" w14:textId="77777777" w:rsidR="006A522F" w:rsidRPr="00A8316A" w:rsidRDefault="006A522F" w:rsidP="00415767">
            <w:r w:rsidRPr="00A8316A">
              <w:rPr>
                <w:color w:val="000000"/>
                <w:sz w:val="22"/>
                <w:szCs w:val="22"/>
              </w:rPr>
              <w:t>NGUỒN VỐN (TÀI SẢN NỢ) - Ngày cuối năm trước</w:t>
            </w:r>
          </w:p>
        </w:tc>
      </w:tr>
      <w:tr w:rsidR="006A522F" w:rsidRPr="00A8316A" w14:paraId="474B2841" w14:textId="77777777" w:rsidTr="00415767">
        <w:trPr>
          <w:trHeight w:val="20"/>
        </w:trPr>
        <w:tc>
          <w:tcPr>
            <w:tcW w:w="625" w:type="dxa"/>
            <w:vMerge/>
            <w:tcBorders>
              <w:left w:val="single" w:sz="4" w:space="0" w:color="auto"/>
              <w:right w:val="single" w:sz="4" w:space="0" w:color="auto"/>
            </w:tcBorders>
            <w:shd w:val="clear" w:color="auto" w:fill="auto"/>
          </w:tcPr>
          <w:p w14:paraId="04A4DD0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3BFC270" w14:textId="77777777" w:rsidR="006A522F" w:rsidRPr="00A8316A" w:rsidRDefault="006A522F" w:rsidP="00415767">
            <w:pPr>
              <w:rPr>
                <w:color w:val="000000"/>
              </w:rPr>
            </w:pPr>
            <w:r w:rsidRPr="00A8316A">
              <w:t>1. 'Tổng nguồn vốn'</w:t>
            </w:r>
          </w:p>
        </w:tc>
        <w:tc>
          <w:tcPr>
            <w:tcW w:w="2880" w:type="dxa"/>
            <w:vMerge w:val="restart"/>
            <w:tcBorders>
              <w:left w:val="single" w:sz="4" w:space="0" w:color="auto"/>
              <w:right w:val="single" w:sz="4" w:space="0" w:color="auto"/>
            </w:tcBorders>
            <w:shd w:val="clear" w:color="auto" w:fill="auto"/>
            <w:noWrap/>
          </w:tcPr>
          <w:p w14:paraId="2E931051" w14:textId="77777777" w:rsidR="006A522F" w:rsidRPr="00A8316A" w:rsidRDefault="006A522F" w:rsidP="00415767">
            <w:r w:rsidRPr="00A8316A">
              <w:t>Tham khảo cách lấy dư có (GST.TOT_CR_BAL) và dư nợ (GST.TOT_DR_BAL) theo ngày cuối năm trước</w:t>
            </w:r>
          </w:p>
          <w:p w14:paraId="5AE5ADCB" w14:textId="6F060C84" w:rsidR="006A522F" w:rsidRPr="00A8316A" w:rsidRDefault="006A522F" w:rsidP="00415767">
            <w:r w:rsidRPr="00A8316A">
              <w:t xml:space="preserve">Tham khảo cách lấy ở mục </w:t>
            </w:r>
            <w:r w:rsidRPr="00A8316A">
              <w:rPr>
                <w:color w:val="000000"/>
                <w:sz w:val="22"/>
                <w:szCs w:val="22"/>
              </w:rPr>
              <w:t>Các quy tách xử lý chung” =&gt; “Các lấy số dư nợ và dư có theo đầu tài khoản kế toán”</w:t>
            </w:r>
            <w:r w:rsidRPr="00073128">
              <w:rPr>
                <w:color w:val="000000"/>
                <w:sz w:val="22"/>
              </w:rPr>
              <w:t xml:space="preserve"> (</w:t>
            </w:r>
            <w:hyperlink w:anchor="_Cách_lấy_dư_1" w:history="1">
              <w:r w:rsidRPr="00073128">
                <w:rPr>
                  <w:rStyle w:val="Hyperlink"/>
                  <w:sz w:val="22"/>
                </w:rPr>
                <w:t>link</w:t>
              </w:r>
            </w:hyperlink>
            <w:r w:rsidRPr="00073128">
              <w:rPr>
                <w:color w:val="000000"/>
                <w:sz w:val="22"/>
              </w:rPr>
              <w:t>)</w:t>
            </w:r>
          </w:p>
          <w:p w14:paraId="384931B1" w14:textId="77777777" w:rsidR="006A522F" w:rsidRPr="00A8316A" w:rsidRDefault="006A522F" w:rsidP="00415767">
            <w:r w:rsidRPr="00A8316A">
              <w:t>Cách lấy ngày cuối năm trước:</w:t>
            </w:r>
          </w:p>
          <w:p w14:paraId="6B04312F" w14:textId="77777777" w:rsidR="006A522F" w:rsidRPr="00A8316A" w:rsidRDefault="006A522F" w:rsidP="00415767">
            <w:r w:rsidRPr="00A8316A">
              <w:t>Last_day(add_months(trunc(</w:t>
            </w:r>
            <w:r w:rsidRPr="00A8316A">
              <w:rPr>
                <w:rFonts w:eastAsiaTheme="minorHAnsi"/>
                <w:color w:val="FF0000"/>
                <w:sz w:val="20"/>
                <w:szCs w:val="20"/>
                <w:highlight w:val="white"/>
              </w:rPr>
              <w:t>'&lt;NGÀY_BÁO_CÁO&gt;'</w:t>
            </w:r>
            <w:r w:rsidRPr="00A8316A">
              <w:t>,'YYYY'),-1))</w:t>
            </w:r>
          </w:p>
          <w:p w14:paraId="1ADFC8C5" w14:textId="77777777" w:rsidR="006A522F" w:rsidRPr="00A8316A" w:rsidRDefault="006A522F" w:rsidP="00415767">
            <w:pPr>
              <w:rPr>
                <w:rFonts w:eastAsia="Calibri"/>
              </w:rPr>
            </w:pPr>
          </w:p>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1625E83D" w14:textId="77777777" w:rsidR="006A522F" w:rsidRPr="00073128" w:rsidRDefault="006A522F" w:rsidP="00415767">
            <w:pPr>
              <w:rPr>
                <w:color w:val="000000"/>
              </w:rPr>
            </w:pPr>
            <w:r w:rsidRPr="00A8316A">
              <w:rPr>
                <w:color w:val="000000"/>
                <w:sz w:val="22"/>
                <w:szCs w:val="22"/>
              </w:rPr>
              <w:t xml:space="preserve">Tổng  02 + 16 + 21 +25 </w:t>
            </w:r>
          </w:p>
        </w:tc>
      </w:tr>
      <w:tr w:rsidR="006A522F" w:rsidRPr="00A8316A" w14:paraId="72DE0125" w14:textId="77777777" w:rsidTr="00415767">
        <w:trPr>
          <w:trHeight w:val="20"/>
        </w:trPr>
        <w:tc>
          <w:tcPr>
            <w:tcW w:w="625" w:type="dxa"/>
            <w:vMerge/>
            <w:tcBorders>
              <w:left w:val="single" w:sz="4" w:space="0" w:color="auto"/>
              <w:right w:val="single" w:sz="4" w:space="0" w:color="auto"/>
            </w:tcBorders>
            <w:shd w:val="clear" w:color="auto" w:fill="auto"/>
          </w:tcPr>
          <w:p w14:paraId="2954130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96A4C49" w14:textId="77777777" w:rsidR="006A522F" w:rsidRPr="00A8316A" w:rsidRDefault="006A522F" w:rsidP="00415767">
            <w:pPr>
              <w:rPr>
                <w:color w:val="000000"/>
              </w:rPr>
            </w:pPr>
            <w:r w:rsidRPr="00A8316A">
              <w:t>2. 'Nguồn vốn huy động'</w:t>
            </w:r>
          </w:p>
        </w:tc>
        <w:tc>
          <w:tcPr>
            <w:tcW w:w="2880" w:type="dxa"/>
            <w:vMerge/>
            <w:tcBorders>
              <w:left w:val="single" w:sz="4" w:space="0" w:color="auto"/>
              <w:right w:val="single" w:sz="4" w:space="0" w:color="auto"/>
            </w:tcBorders>
            <w:shd w:val="clear" w:color="auto" w:fill="auto"/>
            <w:noWrap/>
          </w:tcPr>
          <w:p w14:paraId="1DFD391B"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16847736" w14:textId="77777777" w:rsidR="006A522F" w:rsidRPr="00A8316A" w:rsidRDefault="006A522F" w:rsidP="00415767">
            <w:r w:rsidRPr="00A8316A">
              <w:rPr>
                <w:color w:val="000000"/>
                <w:sz w:val="22"/>
                <w:szCs w:val="22"/>
              </w:rPr>
              <w:t>Tổng cột 03 + 06 + 09 + 12</w:t>
            </w:r>
          </w:p>
        </w:tc>
      </w:tr>
      <w:tr w:rsidR="006A522F" w:rsidRPr="00A8316A" w14:paraId="57939665" w14:textId="77777777" w:rsidTr="00415767">
        <w:trPr>
          <w:trHeight w:val="20"/>
        </w:trPr>
        <w:tc>
          <w:tcPr>
            <w:tcW w:w="625" w:type="dxa"/>
            <w:vMerge/>
            <w:tcBorders>
              <w:left w:val="single" w:sz="4" w:space="0" w:color="auto"/>
              <w:right w:val="single" w:sz="4" w:space="0" w:color="auto"/>
            </w:tcBorders>
            <w:shd w:val="clear" w:color="auto" w:fill="auto"/>
          </w:tcPr>
          <w:p w14:paraId="49DEE0ED"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667C0F0" w14:textId="77777777" w:rsidR="006A522F" w:rsidRPr="00A8316A" w:rsidRDefault="006A522F" w:rsidP="00415767">
            <w:pPr>
              <w:rPr>
                <w:color w:val="000000"/>
              </w:rPr>
            </w:pPr>
            <w:r w:rsidRPr="00A8316A">
              <w:t>3. 'Tiền gửi của các TCKT'</w:t>
            </w:r>
          </w:p>
        </w:tc>
        <w:tc>
          <w:tcPr>
            <w:tcW w:w="2880" w:type="dxa"/>
            <w:vMerge/>
            <w:tcBorders>
              <w:left w:val="single" w:sz="4" w:space="0" w:color="auto"/>
              <w:right w:val="single" w:sz="4" w:space="0" w:color="auto"/>
            </w:tcBorders>
            <w:shd w:val="clear" w:color="auto" w:fill="auto"/>
            <w:noWrap/>
          </w:tcPr>
          <w:p w14:paraId="55616CAF"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159369F1" w14:textId="77777777" w:rsidR="006A522F" w:rsidRPr="00A8316A" w:rsidRDefault="006A522F" w:rsidP="00415767">
            <w:pPr>
              <w:rPr>
                <w:color w:val="000000"/>
              </w:rPr>
            </w:pPr>
            <w:r w:rsidRPr="00A8316A">
              <w:rPr>
                <w:color w:val="000000"/>
                <w:sz w:val="22"/>
                <w:szCs w:val="22"/>
              </w:rPr>
              <w:t>Tổng 04 + 05 nhân tỷ giá giao dich trong ngày cuối năm trước</w:t>
            </w:r>
          </w:p>
          <w:p w14:paraId="5353F966"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D00EA84" w14:textId="77777777" w:rsidTr="00415767">
        <w:trPr>
          <w:trHeight w:val="20"/>
        </w:trPr>
        <w:tc>
          <w:tcPr>
            <w:tcW w:w="625" w:type="dxa"/>
            <w:vMerge/>
            <w:tcBorders>
              <w:left w:val="single" w:sz="4" w:space="0" w:color="auto"/>
              <w:right w:val="single" w:sz="4" w:space="0" w:color="auto"/>
            </w:tcBorders>
            <w:shd w:val="clear" w:color="auto" w:fill="auto"/>
          </w:tcPr>
          <w:p w14:paraId="53FD807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F359ADD" w14:textId="77777777" w:rsidR="006A522F" w:rsidRPr="00A8316A" w:rsidRDefault="006A522F" w:rsidP="00415767">
            <w:r w:rsidRPr="00A8316A">
              <w:t>4. 'Tiền gửi không kỳ hạn' (của TCKT)</w:t>
            </w:r>
          </w:p>
        </w:tc>
        <w:tc>
          <w:tcPr>
            <w:tcW w:w="2880" w:type="dxa"/>
            <w:vMerge/>
            <w:tcBorders>
              <w:left w:val="single" w:sz="4" w:space="0" w:color="auto"/>
              <w:right w:val="single" w:sz="4" w:space="0" w:color="auto"/>
            </w:tcBorders>
            <w:shd w:val="clear" w:color="auto" w:fill="auto"/>
            <w:noWrap/>
          </w:tcPr>
          <w:p w14:paraId="0682D705"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647FA046"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GLSH('42210', '42211','42212','42240','42610','42611', '42622','42810','42820','42830','42831','42832','42840','42870','42890','42891','42213')của ngày cuối năm trước</w:t>
            </w:r>
          </w:p>
          <w:p w14:paraId="0F3485E2"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67CF913" w14:textId="77777777" w:rsidTr="00415767">
        <w:trPr>
          <w:trHeight w:val="20"/>
        </w:trPr>
        <w:tc>
          <w:tcPr>
            <w:tcW w:w="625" w:type="dxa"/>
            <w:vMerge/>
            <w:tcBorders>
              <w:left w:val="single" w:sz="4" w:space="0" w:color="auto"/>
              <w:right w:val="single" w:sz="4" w:space="0" w:color="auto"/>
            </w:tcBorders>
            <w:shd w:val="clear" w:color="auto" w:fill="auto"/>
          </w:tcPr>
          <w:p w14:paraId="5731CBB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C618F7D" w14:textId="77777777" w:rsidR="006A522F" w:rsidRPr="00A8316A" w:rsidRDefault="006A522F" w:rsidP="00415767">
            <w:r w:rsidRPr="00A8316A">
              <w:t>5.‘Tiền gửi có kỳ hạn’ (của TCKT)</w:t>
            </w:r>
          </w:p>
        </w:tc>
        <w:tc>
          <w:tcPr>
            <w:tcW w:w="2880" w:type="dxa"/>
            <w:vMerge/>
            <w:tcBorders>
              <w:left w:val="single" w:sz="4" w:space="0" w:color="auto"/>
              <w:right w:val="single" w:sz="4" w:space="0" w:color="auto"/>
            </w:tcBorders>
            <w:shd w:val="clear" w:color="auto" w:fill="auto"/>
            <w:noWrap/>
          </w:tcPr>
          <w:p w14:paraId="35CA7DFC"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345002A4"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GLSH(‘42220’,’42221’,’42620’,’42621’) của ngày cuối năm trước</w:t>
            </w:r>
          </w:p>
          <w:p w14:paraId="7C821C19"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8E12A27" w14:textId="77777777" w:rsidTr="00415767">
        <w:trPr>
          <w:trHeight w:val="20"/>
        </w:trPr>
        <w:tc>
          <w:tcPr>
            <w:tcW w:w="625" w:type="dxa"/>
            <w:vMerge/>
            <w:tcBorders>
              <w:left w:val="single" w:sz="4" w:space="0" w:color="auto"/>
              <w:right w:val="single" w:sz="4" w:space="0" w:color="auto"/>
            </w:tcBorders>
            <w:shd w:val="clear" w:color="auto" w:fill="auto"/>
          </w:tcPr>
          <w:p w14:paraId="236C0979"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2B429F2" w14:textId="77777777" w:rsidR="006A522F" w:rsidRPr="00A8316A" w:rsidRDefault="006A522F" w:rsidP="00415767">
            <w:pPr>
              <w:rPr>
                <w:color w:val="000000"/>
              </w:rPr>
            </w:pPr>
            <w:r w:rsidRPr="00A8316A">
              <w:t>6. 'Tiền gửi của cá nhân'</w:t>
            </w:r>
          </w:p>
        </w:tc>
        <w:tc>
          <w:tcPr>
            <w:tcW w:w="2880" w:type="dxa"/>
            <w:vMerge/>
            <w:tcBorders>
              <w:left w:val="single" w:sz="4" w:space="0" w:color="auto"/>
              <w:right w:val="single" w:sz="4" w:space="0" w:color="auto"/>
            </w:tcBorders>
            <w:shd w:val="clear" w:color="auto" w:fill="auto"/>
            <w:noWrap/>
          </w:tcPr>
          <w:p w14:paraId="54B9EB3A"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7B81E064" w14:textId="77777777" w:rsidR="006A522F" w:rsidRPr="00A8316A" w:rsidRDefault="006A522F" w:rsidP="00415767">
            <w:pPr>
              <w:rPr>
                <w:color w:val="000000"/>
              </w:rPr>
            </w:pPr>
            <w:r w:rsidRPr="00A8316A">
              <w:rPr>
                <w:color w:val="000000"/>
                <w:sz w:val="22"/>
                <w:szCs w:val="22"/>
              </w:rPr>
              <w:t>Tổng 07 + 08 nhân tỷ giá giao dich trong ngày cuối năm trước</w:t>
            </w:r>
          </w:p>
          <w:p w14:paraId="408A68BE"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4FC5757" w14:textId="77777777" w:rsidTr="00415767">
        <w:trPr>
          <w:trHeight w:val="20"/>
        </w:trPr>
        <w:tc>
          <w:tcPr>
            <w:tcW w:w="625" w:type="dxa"/>
            <w:vMerge/>
            <w:tcBorders>
              <w:left w:val="single" w:sz="4" w:space="0" w:color="auto"/>
              <w:right w:val="single" w:sz="4" w:space="0" w:color="auto"/>
            </w:tcBorders>
            <w:shd w:val="clear" w:color="auto" w:fill="auto"/>
          </w:tcPr>
          <w:p w14:paraId="111AC79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B672F17" w14:textId="77777777" w:rsidR="006A522F" w:rsidRPr="00A8316A" w:rsidRDefault="006A522F" w:rsidP="00415767">
            <w:r w:rsidRPr="00A8316A">
              <w:t xml:space="preserve">7. 'Tiền gửi không kỳ hạn' (của </w:t>
            </w:r>
            <w:r w:rsidRPr="00A8316A">
              <w:lastRenderedPageBreak/>
              <w:t>cá nhân)</w:t>
            </w:r>
          </w:p>
        </w:tc>
        <w:tc>
          <w:tcPr>
            <w:tcW w:w="2880" w:type="dxa"/>
            <w:vMerge/>
            <w:tcBorders>
              <w:left w:val="single" w:sz="4" w:space="0" w:color="auto"/>
              <w:right w:val="single" w:sz="4" w:space="0" w:color="auto"/>
            </w:tcBorders>
            <w:shd w:val="clear" w:color="auto" w:fill="auto"/>
            <w:noWrap/>
          </w:tcPr>
          <w:p w14:paraId="50865348"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4C35C766"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GLSH('42110', '42111',  '42112','42140',  '42510','42511',  '42522',  '42710',   '42720', '42730', '42731',  '42732',  '42740',  '42770', '42790')của ngày cuối năm trước</w:t>
            </w:r>
          </w:p>
          <w:p w14:paraId="462F7084" w14:textId="77777777" w:rsidR="006A522F" w:rsidRPr="00A8316A" w:rsidRDefault="006A522F" w:rsidP="00415767">
            <w:r w:rsidRPr="00A8316A">
              <w:rPr>
                <w:color w:val="000000"/>
                <w:sz w:val="22"/>
                <w:szCs w:val="22"/>
              </w:rPr>
              <w:lastRenderedPageBreak/>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4AED0B4" w14:textId="77777777" w:rsidTr="00415767">
        <w:trPr>
          <w:trHeight w:val="20"/>
        </w:trPr>
        <w:tc>
          <w:tcPr>
            <w:tcW w:w="625" w:type="dxa"/>
            <w:vMerge/>
            <w:tcBorders>
              <w:left w:val="single" w:sz="4" w:space="0" w:color="auto"/>
              <w:right w:val="single" w:sz="4" w:space="0" w:color="auto"/>
            </w:tcBorders>
            <w:shd w:val="clear" w:color="auto" w:fill="auto"/>
          </w:tcPr>
          <w:p w14:paraId="7FAF60D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623402C" w14:textId="77777777" w:rsidR="006A522F" w:rsidRPr="00A8316A" w:rsidRDefault="006A522F" w:rsidP="00415767">
            <w:r w:rsidRPr="00A8316A">
              <w:t>8. 'Tiền gửi có kỳ hạn' (của cá nhân)</w:t>
            </w:r>
          </w:p>
        </w:tc>
        <w:tc>
          <w:tcPr>
            <w:tcW w:w="2880" w:type="dxa"/>
            <w:vMerge/>
            <w:tcBorders>
              <w:left w:val="single" w:sz="4" w:space="0" w:color="auto"/>
              <w:right w:val="single" w:sz="4" w:space="0" w:color="auto"/>
            </w:tcBorders>
            <w:shd w:val="clear" w:color="auto" w:fill="auto"/>
            <w:noWrap/>
          </w:tcPr>
          <w:p w14:paraId="11619BA6"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689CE39A"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GLSH('42120','42121','42520','42521','42113','42791')của ngày cuối năm trước</w:t>
            </w:r>
          </w:p>
          <w:p w14:paraId="65D482E7"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E79CDE9" w14:textId="77777777" w:rsidTr="00415767">
        <w:trPr>
          <w:trHeight w:val="20"/>
        </w:trPr>
        <w:tc>
          <w:tcPr>
            <w:tcW w:w="625" w:type="dxa"/>
            <w:vMerge/>
            <w:tcBorders>
              <w:left w:val="single" w:sz="4" w:space="0" w:color="auto"/>
              <w:right w:val="single" w:sz="4" w:space="0" w:color="auto"/>
            </w:tcBorders>
            <w:shd w:val="clear" w:color="auto" w:fill="auto"/>
          </w:tcPr>
          <w:p w14:paraId="61895BB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D912D09" w14:textId="77777777" w:rsidR="006A522F" w:rsidRPr="00A8316A" w:rsidRDefault="006A522F" w:rsidP="00415767">
            <w:pPr>
              <w:rPr>
                <w:color w:val="000000"/>
              </w:rPr>
            </w:pPr>
            <w:r w:rsidRPr="00A8316A">
              <w:t>9. 'Tiền gửi tiết kiệm'</w:t>
            </w:r>
          </w:p>
        </w:tc>
        <w:tc>
          <w:tcPr>
            <w:tcW w:w="2880" w:type="dxa"/>
            <w:vMerge/>
            <w:tcBorders>
              <w:left w:val="single" w:sz="4" w:space="0" w:color="auto"/>
              <w:right w:val="single" w:sz="4" w:space="0" w:color="auto"/>
            </w:tcBorders>
            <w:shd w:val="clear" w:color="auto" w:fill="auto"/>
            <w:noWrap/>
          </w:tcPr>
          <w:p w14:paraId="7579A821"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5733EF8D" w14:textId="77777777" w:rsidR="006A522F" w:rsidRPr="00A8316A" w:rsidRDefault="006A522F" w:rsidP="00415767">
            <w:r w:rsidRPr="00A8316A">
              <w:rPr>
                <w:color w:val="000000"/>
                <w:sz w:val="22"/>
                <w:szCs w:val="22"/>
              </w:rPr>
              <w:t>null</w:t>
            </w:r>
          </w:p>
        </w:tc>
      </w:tr>
      <w:tr w:rsidR="006A522F" w:rsidRPr="00A8316A" w14:paraId="554BA780" w14:textId="77777777" w:rsidTr="00415767">
        <w:trPr>
          <w:trHeight w:val="20"/>
        </w:trPr>
        <w:tc>
          <w:tcPr>
            <w:tcW w:w="625" w:type="dxa"/>
            <w:vMerge/>
            <w:tcBorders>
              <w:left w:val="single" w:sz="4" w:space="0" w:color="auto"/>
              <w:right w:val="single" w:sz="4" w:space="0" w:color="auto"/>
            </w:tcBorders>
            <w:shd w:val="clear" w:color="auto" w:fill="auto"/>
          </w:tcPr>
          <w:p w14:paraId="21DD4DB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1FC53A8" w14:textId="77777777" w:rsidR="006A522F" w:rsidRPr="00A8316A" w:rsidRDefault="006A522F" w:rsidP="00415767">
            <w:pPr>
              <w:rPr>
                <w:color w:val="000000"/>
              </w:rPr>
            </w:pPr>
            <w:r w:rsidRPr="00A8316A">
              <w:t>10. 'TK không kỳ hạn'</w:t>
            </w:r>
          </w:p>
        </w:tc>
        <w:tc>
          <w:tcPr>
            <w:tcW w:w="2880" w:type="dxa"/>
            <w:vMerge/>
            <w:tcBorders>
              <w:left w:val="single" w:sz="4" w:space="0" w:color="auto"/>
              <w:right w:val="single" w:sz="4" w:space="0" w:color="auto"/>
            </w:tcBorders>
            <w:shd w:val="clear" w:color="auto" w:fill="auto"/>
            <w:noWrap/>
          </w:tcPr>
          <w:p w14:paraId="08222183"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206C4B06"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GLSH('4231', '4241')của ngày cuối năm trước</w:t>
            </w:r>
          </w:p>
          <w:p w14:paraId="7586F400"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49B9B07" w14:textId="77777777" w:rsidTr="00415767">
        <w:trPr>
          <w:trHeight w:val="20"/>
        </w:trPr>
        <w:tc>
          <w:tcPr>
            <w:tcW w:w="625" w:type="dxa"/>
            <w:vMerge/>
            <w:tcBorders>
              <w:left w:val="single" w:sz="4" w:space="0" w:color="auto"/>
              <w:right w:val="single" w:sz="4" w:space="0" w:color="auto"/>
            </w:tcBorders>
            <w:shd w:val="clear" w:color="auto" w:fill="auto"/>
          </w:tcPr>
          <w:p w14:paraId="5265AAF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15BF0C4" w14:textId="77777777" w:rsidR="006A522F" w:rsidRPr="00A8316A" w:rsidRDefault="006A522F" w:rsidP="00415767">
            <w:pPr>
              <w:rPr>
                <w:color w:val="000000"/>
              </w:rPr>
            </w:pPr>
            <w:r w:rsidRPr="00A8316A">
              <w:t>11. 'TK có kỳ hạn'</w:t>
            </w:r>
          </w:p>
        </w:tc>
        <w:tc>
          <w:tcPr>
            <w:tcW w:w="2880" w:type="dxa"/>
            <w:vMerge/>
            <w:tcBorders>
              <w:left w:val="single" w:sz="4" w:space="0" w:color="auto"/>
              <w:right w:val="single" w:sz="4" w:space="0" w:color="auto"/>
            </w:tcBorders>
            <w:shd w:val="clear" w:color="auto" w:fill="auto"/>
            <w:noWrap/>
          </w:tcPr>
          <w:p w14:paraId="5F30436D"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59979D97"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GLSH('4232', '4242')của ngày cuối năm trước</w:t>
            </w:r>
          </w:p>
          <w:p w14:paraId="28858066"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CEB79AA" w14:textId="77777777" w:rsidTr="00415767">
        <w:trPr>
          <w:trHeight w:val="98"/>
        </w:trPr>
        <w:tc>
          <w:tcPr>
            <w:tcW w:w="625" w:type="dxa"/>
            <w:vMerge/>
            <w:tcBorders>
              <w:left w:val="single" w:sz="4" w:space="0" w:color="auto"/>
              <w:right w:val="single" w:sz="4" w:space="0" w:color="auto"/>
            </w:tcBorders>
            <w:shd w:val="clear" w:color="auto" w:fill="auto"/>
          </w:tcPr>
          <w:p w14:paraId="00972A7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2441528" w14:textId="77777777" w:rsidR="006A522F" w:rsidRPr="00A8316A" w:rsidRDefault="006A522F" w:rsidP="00415767">
            <w:pPr>
              <w:rPr>
                <w:color w:val="000000"/>
              </w:rPr>
            </w:pPr>
            <w:r w:rsidRPr="00A8316A">
              <w:t>12.'Phát hành giấy tờ có giá cho TCKT và dân cư'</w:t>
            </w:r>
          </w:p>
        </w:tc>
        <w:tc>
          <w:tcPr>
            <w:tcW w:w="2880" w:type="dxa"/>
            <w:vMerge/>
            <w:tcBorders>
              <w:left w:val="single" w:sz="4" w:space="0" w:color="auto"/>
              <w:right w:val="single" w:sz="4" w:space="0" w:color="auto"/>
            </w:tcBorders>
            <w:shd w:val="clear" w:color="auto" w:fill="auto"/>
            <w:noWrap/>
          </w:tcPr>
          <w:p w14:paraId="48EC6CC9"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31162460"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FREE_CODE1('43')của ngày cuối năm trước</w:t>
            </w:r>
          </w:p>
          <w:p w14:paraId="397E4A0C"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399CC5E" w14:textId="77777777" w:rsidTr="00415767">
        <w:trPr>
          <w:trHeight w:val="658"/>
        </w:trPr>
        <w:tc>
          <w:tcPr>
            <w:tcW w:w="625" w:type="dxa"/>
            <w:vMerge/>
            <w:tcBorders>
              <w:left w:val="single" w:sz="4" w:space="0" w:color="auto"/>
              <w:right w:val="single" w:sz="4" w:space="0" w:color="auto"/>
            </w:tcBorders>
            <w:shd w:val="clear" w:color="auto" w:fill="auto"/>
          </w:tcPr>
          <w:p w14:paraId="30A7374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A00E521" w14:textId="77777777" w:rsidR="006A522F" w:rsidRPr="00A8316A" w:rsidRDefault="006A522F" w:rsidP="00415767">
            <w:pPr>
              <w:rPr>
                <w:color w:val="000000"/>
              </w:rPr>
            </w:pPr>
            <w:r w:rsidRPr="00A8316A">
              <w:t>13. 'Nhận gửi, vốn vay trên TTLNH'</w:t>
            </w:r>
          </w:p>
        </w:tc>
        <w:tc>
          <w:tcPr>
            <w:tcW w:w="2880" w:type="dxa"/>
            <w:tcBorders>
              <w:left w:val="single" w:sz="4" w:space="0" w:color="auto"/>
              <w:right w:val="single" w:sz="4" w:space="0" w:color="auto"/>
            </w:tcBorders>
            <w:shd w:val="clear" w:color="auto" w:fill="auto"/>
            <w:noWrap/>
          </w:tcPr>
          <w:p w14:paraId="2F62F543"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0267CFC1" w14:textId="77777777" w:rsidR="006A522F" w:rsidRPr="00A8316A" w:rsidRDefault="006A522F" w:rsidP="00415767">
            <w:r w:rsidRPr="00A8316A">
              <w:rPr>
                <w:color w:val="000000"/>
                <w:sz w:val="22"/>
                <w:szCs w:val="22"/>
              </w:rPr>
              <w:t>Tổng cột 14 + 15</w:t>
            </w:r>
          </w:p>
        </w:tc>
      </w:tr>
      <w:tr w:rsidR="006A522F" w:rsidRPr="00A8316A" w14:paraId="74983886" w14:textId="77777777" w:rsidTr="00415767">
        <w:trPr>
          <w:trHeight w:val="20"/>
        </w:trPr>
        <w:tc>
          <w:tcPr>
            <w:tcW w:w="625" w:type="dxa"/>
            <w:vMerge/>
            <w:tcBorders>
              <w:left w:val="single" w:sz="4" w:space="0" w:color="auto"/>
              <w:right w:val="single" w:sz="4" w:space="0" w:color="auto"/>
            </w:tcBorders>
            <w:shd w:val="clear" w:color="auto" w:fill="auto"/>
          </w:tcPr>
          <w:p w14:paraId="1E42274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AE92282" w14:textId="77777777" w:rsidR="006A522F" w:rsidRPr="00A8316A" w:rsidRDefault="006A522F" w:rsidP="00415767">
            <w:pPr>
              <w:rPr>
                <w:color w:val="000000"/>
              </w:rPr>
            </w:pPr>
            <w:r w:rsidRPr="00A8316A">
              <w:t>14. 'Nhận gửi và vay từ TCTD khác'</w:t>
            </w:r>
          </w:p>
        </w:tc>
        <w:tc>
          <w:tcPr>
            <w:tcW w:w="2880" w:type="dxa"/>
            <w:tcBorders>
              <w:left w:val="single" w:sz="4" w:space="0" w:color="auto"/>
              <w:right w:val="single" w:sz="4" w:space="0" w:color="auto"/>
            </w:tcBorders>
            <w:shd w:val="clear" w:color="auto" w:fill="auto"/>
            <w:noWrap/>
          </w:tcPr>
          <w:p w14:paraId="0CDDC805"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334F25C9" w14:textId="77777777" w:rsidR="006A522F" w:rsidRPr="00A8316A" w:rsidRDefault="006A522F" w:rsidP="00415767">
            <w:r w:rsidRPr="00A8316A">
              <w:rPr>
                <w:color w:val="000000"/>
                <w:sz w:val="22"/>
                <w:szCs w:val="22"/>
              </w:rPr>
              <w:t xml:space="preserve">Tổng (GST.TOT_CR_BAL - GST.TOT_DR_BAL) nhân tỉ giá giao dịch lấy theo </w:t>
            </w:r>
            <w:r w:rsidRPr="00A8316A">
              <w:rPr>
                <w:sz w:val="22"/>
                <w:szCs w:val="22"/>
              </w:rPr>
              <w:t>GSH.</w:t>
            </w:r>
            <w:r w:rsidRPr="00073128">
              <w:rPr>
                <w:sz w:val="22"/>
              </w:rPr>
              <w:t>FREE_</w:t>
            </w:r>
            <w:r w:rsidRPr="00A8316A">
              <w:rPr>
                <w:sz w:val="22"/>
                <w:szCs w:val="22"/>
              </w:rPr>
              <w:t>CODE1 IN ('41')</w:t>
            </w:r>
          </w:p>
          <w:p w14:paraId="7E694BCF" w14:textId="77777777" w:rsidR="006A522F" w:rsidRPr="00A8316A" w:rsidRDefault="006A522F" w:rsidP="00415767">
            <w:pPr>
              <w:rPr>
                <w:color w:val="000000"/>
              </w:rPr>
            </w:pPr>
            <w:r w:rsidRPr="00A8316A">
              <w:rPr>
                <w:color w:val="000000"/>
                <w:sz w:val="22"/>
                <w:szCs w:val="22"/>
              </w:rPr>
              <w:t xml:space="preserve"> của ngày cuối năm trước</w:t>
            </w:r>
          </w:p>
          <w:p w14:paraId="288E4275"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2B4C303" w14:textId="77777777" w:rsidTr="00415767">
        <w:trPr>
          <w:trHeight w:val="20"/>
        </w:trPr>
        <w:tc>
          <w:tcPr>
            <w:tcW w:w="625" w:type="dxa"/>
            <w:vMerge/>
            <w:tcBorders>
              <w:left w:val="single" w:sz="4" w:space="0" w:color="auto"/>
              <w:right w:val="single" w:sz="4" w:space="0" w:color="auto"/>
            </w:tcBorders>
            <w:shd w:val="clear" w:color="auto" w:fill="auto"/>
          </w:tcPr>
          <w:p w14:paraId="0EBD6B7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3D04E3C" w14:textId="77777777" w:rsidR="006A522F" w:rsidRPr="00A8316A" w:rsidRDefault="006A522F" w:rsidP="00415767">
            <w:pPr>
              <w:rPr>
                <w:color w:val="000000"/>
              </w:rPr>
            </w:pPr>
            <w:r w:rsidRPr="00A8316A">
              <w:t>15. 'Vay NHNN'</w:t>
            </w:r>
          </w:p>
        </w:tc>
        <w:tc>
          <w:tcPr>
            <w:tcW w:w="2880" w:type="dxa"/>
            <w:tcBorders>
              <w:left w:val="single" w:sz="4" w:space="0" w:color="auto"/>
              <w:right w:val="single" w:sz="4" w:space="0" w:color="auto"/>
            </w:tcBorders>
            <w:shd w:val="clear" w:color="auto" w:fill="auto"/>
            <w:noWrap/>
          </w:tcPr>
          <w:p w14:paraId="39560866"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348CF82A"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 ('40') của ngày cuối năm trước</w:t>
            </w:r>
          </w:p>
          <w:p w14:paraId="1F192532" w14:textId="77777777" w:rsidR="006A522F" w:rsidRPr="00A8316A" w:rsidRDefault="006A522F" w:rsidP="00415767">
            <w:r w:rsidRPr="00A8316A">
              <w:rPr>
                <w:color w:val="000000"/>
                <w:sz w:val="22"/>
                <w:szCs w:val="22"/>
              </w:rPr>
              <w:lastRenderedPageBreak/>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20FDE7F" w14:textId="77777777" w:rsidTr="00415767">
        <w:trPr>
          <w:trHeight w:val="20"/>
        </w:trPr>
        <w:tc>
          <w:tcPr>
            <w:tcW w:w="625" w:type="dxa"/>
            <w:vMerge/>
            <w:tcBorders>
              <w:left w:val="single" w:sz="4" w:space="0" w:color="auto"/>
              <w:right w:val="single" w:sz="4" w:space="0" w:color="auto"/>
            </w:tcBorders>
            <w:shd w:val="clear" w:color="auto" w:fill="auto"/>
          </w:tcPr>
          <w:p w14:paraId="0BAA076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4EA0469" w14:textId="77777777" w:rsidR="006A522F" w:rsidRPr="00A8316A" w:rsidRDefault="006A522F" w:rsidP="00415767">
            <w:pPr>
              <w:rPr>
                <w:color w:val="000000"/>
              </w:rPr>
            </w:pPr>
            <w:r w:rsidRPr="00A8316A">
              <w:t>16. 'Vốn chủ sở hữu'</w:t>
            </w:r>
          </w:p>
        </w:tc>
        <w:tc>
          <w:tcPr>
            <w:tcW w:w="2880" w:type="dxa"/>
            <w:tcBorders>
              <w:left w:val="single" w:sz="4" w:space="0" w:color="auto"/>
              <w:right w:val="single" w:sz="4" w:space="0" w:color="auto"/>
            </w:tcBorders>
            <w:shd w:val="clear" w:color="auto" w:fill="auto"/>
            <w:noWrap/>
          </w:tcPr>
          <w:p w14:paraId="70B7E065"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592881FE" w14:textId="77777777" w:rsidR="006A522F" w:rsidRPr="00A8316A" w:rsidRDefault="006A522F" w:rsidP="00415767">
            <w:r w:rsidRPr="00A8316A">
              <w:rPr>
                <w:color w:val="000000"/>
                <w:sz w:val="22"/>
                <w:szCs w:val="22"/>
              </w:rPr>
              <w:t>Tổng 17 + 19</w:t>
            </w:r>
          </w:p>
        </w:tc>
      </w:tr>
      <w:tr w:rsidR="006A522F" w:rsidRPr="00A8316A" w14:paraId="49E6C2DD" w14:textId="77777777" w:rsidTr="00415767">
        <w:trPr>
          <w:trHeight w:val="20"/>
        </w:trPr>
        <w:tc>
          <w:tcPr>
            <w:tcW w:w="625" w:type="dxa"/>
            <w:vMerge/>
            <w:tcBorders>
              <w:left w:val="single" w:sz="4" w:space="0" w:color="auto"/>
              <w:right w:val="single" w:sz="4" w:space="0" w:color="auto"/>
            </w:tcBorders>
            <w:shd w:val="clear" w:color="auto" w:fill="auto"/>
          </w:tcPr>
          <w:p w14:paraId="35D74CD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FAC5989" w14:textId="77777777" w:rsidR="006A522F" w:rsidRPr="00A8316A" w:rsidRDefault="006A522F" w:rsidP="00415767">
            <w:pPr>
              <w:rPr>
                <w:color w:val="000000"/>
              </w:rPr>
            </w:pPr>
            <w:r w:rsidRPr="00A8316A">
              <w:t>17. 'Vốn và các quỹ'</w:t>
            </w:r>
          </w:p>
        </w:tc>
        <w:tc>
          <w:tcPr>
            <w:tcW w:w="2880" w:type="dxa"/>
            <w:tcBorders>
              <w:left w:val="single" w:sz="4" w:space="0" w:color="auto"/>
              <w:right w:val="single" w:sz="4" w:space="0" w:color="auto"/>
            </w:tcBorders>
            <w:shd w:val="clear" w:color="auto" w:fill="auto"/>
            <w:noWrap/>
          </w:tcPr>
          <w:p w14:paraId="31F39D6F"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69EB7BCC" w14:textId="77777777" w:rsidR="006A522F" w:rsidRPr="00A8316A" w:rsidRDefault="006A522F" w:rsidP="00415767">
            <w:pPr>
              <w:rPr>
                <w:color w:val="000000"/>
              </w:rPr>
            </w:pPr>
            <w:r w:rsidRPr="00A8316A">
              <w:rPr>
                <w:color w:val="000000"/>
                <w:sz w:val="22"/>
                <w:szCs w:val="22"/>
              </w:rPr>
              <w:t>Tổng (GST.TOT_CR_BAL) nhân tỉ giá giao dịch lấy theo GSH.FREE_CODE1 IN ('65', '61') OR GSH.FREE_CODE2 IN ('601', '602', '609') của ngày cuối năm trước</w:t>
            </w:r>
          </w:p>
          <w:p w14:paraId="09F91E19" w14:textId="77777777" w:rsidR="006A522F" w:rsidRPr="00A8316A" w:rsidRDefault="006A522F" w:rsidP="00415767">
            <w:pPr>
              <w:rPr>
                <w:color w:val="000000"/>
              </w:rPr>
            </w:pPr>
            <w:r w:rsidRPr="00A8316A">
              <w:rPr>
                <w:color w:val="000000"/>
              </w:rPr>
              <w:t>+ Cộng Tổng (GST.TOT_CR_BAL - GST.TOT_DR_BAL)</w:t>
            </w:r>
            <w:r w:rsidRPr="00A8316A">
              <w:rPr>
                <w:color w:val="000000"/>
                <w:sz w:val="22"/>
                <w:szCs w:val="22"/>
              </w:rPr>
              <w:t xml:space="preserve"> nhân tỉ giá giao dịch lấy theo GSH.FREE_CODE1 IN ('63', '64', '69') OR GSH.FREE_CODE2 IN ('603') của ngày cuối năm trước</w:t>
            </w:r>
          </w:p>
          <w:p w14:paraId="35046885" w14:textId="77777777" w:rsidR="006A522F" w:rsidRPr="00A8316A" w:rsidRDefault="006A522F" w:rsidP="00415767">
            <w:pPr>
              <w:rPr>
                <w:color w:val="000000"/>
              </w:rPr>
            </w:pPr>
            <w:r w:rsidRPr="00A8316A">
              <w:rPr>
                <w:color w:val="000000"/>
                <w:sz w:val="22"/>
                <w:szCs w:val="22"/>
              </w:rPr>
              <w:t>+ Trừ Tổng (GST.TOT_DR_BAL) nhân tỉ giá giao dịch lấy theo GSH.FREE_CODE2 IN ('604') của ngày cuối năm trước</w:t>
            </w:r>
          </w:p>
          <w:p w14:paraId="052A7C14"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DBD402B" w14:textId="77777777" w:rsidTr="00415767">
        <w:trPr>
          <w:trHeight w:val="20"/>
        </w:trPr>
        <w:tc>
          <w:tcPr>
            <w:tcW w:w="625" w:type="dxa"/>
            <w:vMerge/>
            <w:tcBorders>
              <w:left w:val="single" w:sz="4" w:space="0" w:color="auto"/>
              <w:right w:val="single" w:sz="4" w:space="0" w:color="auto"/>
            </w:tcBorders>
            <w:shd w:val="clear" w:color="auto" w:fill="auto"/>
          </w:tcPr>
          <w:p w14:paraId="34CE699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DB5560A" w14:textId="77777777" w:rsidR="006A522F" w:rsidRPr="00A8316A" w:rsidRDefault="006A522F" w:rsidP="00415767">
            <w:pPr>
              <w:rPr>
                <w:color w:val="000000"/>
              </w:rPr>
            </w:pPr>
            <w:r w:rsidRPr="00A8316A">
              <w:t>18. 'Lợi nhuận trước thuế (KH: 1.600)'</w:t>
            </w:r>
          </w:p>
        </w:tc>
        <w:tc>
          <w:tcPr>
            <w:tcW w:w="2880" w:type="dxa"/>
            <w:tcBorders>
              <w:left w:val="single" w:sz="4" w:space="0" w:color="auto"/>
              <w:right w:val="single" w:sz="4" w:space="0" w:color="auto"/>
            </w:tcBorders>
            <w:shd w:val="clear" w:color="auto" w:fill="auto"/>
            <w:noWrap/>
          </w:tcPr>
          <w:p w14:paraId="60B2A076"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3FC2BF2F" w14:textId="77777777" w:rsidR="006A522F" w:rsidRPr="00A8316A" w:rsidRDefault="006A522F" w:rsidP="00415767">
            <w:pPr>
              <w:rPr>
                <w:color w:val="000000"/>
              </w:rPr>
            </w:pPr>
            <w:r w:rsidRPr="00A8316A">
              <w:rPr>
                <w:color w:val="000000"/>
                <w:sz w:val="22"/>
                <w:szCs w:val="22"/>
              </w:rPr>
              <w:t>Tổng (GST.TOT_CR_BAL)nhân tỉ giá giao dịch của ngày cuối năm trước lấy theo substr(FREE_CODE2,1,1) ('7')</w:t>
            </w:r>
          </w:p>
          <w:p w14:paraId="2D2D52A1" w14:textId="77777777" w:rsidR="006A522F" w:rsidRPr="00A8316A" w:rsidRDefault="006A522F" w:rsidP="00415767">
            <w:pPr>
              <w:rPr>
                <w:color w:val="000000"/>
              </w:rPr>
            </w:pPr>
            <w:r w:rsidRPr="00A8316A">
              <w:rPr>
                <w:color w:val="000000"/>
                <w:sz w:val="22"/>
                <w:szCs w:val="22"/>
              </w:rPr>
              <w:t xml:space="preserve">+ </w:t>
            </w:r>
            <w:r w:rsidRPr="00A8316A">
              <w:rPr>
                <w:color w:val="000000"/>
              </w:rPr>
              <w:t>Cộng Tổng</w:t>
            </w:r>
            <w:r w:rsidRPr="00073128">
              <w:rPr>
                <w:color w:val="000000"/>
              </w:rPr>
              <w:t xml:space="preserve"> (GST.TOT_</w:t>
            </w:r>
            <w:r w:rsidRPr="00A8316A">
              <w:rPr>
                <w:color w:val="000000"/>
              </w:rPr>
              <w:t>CR</w:t>
            </w:r>
            <w:r w:rsidRPr="00073128">
              <w:rPr>
                <w:color w:val="000000"/>
              </w:rPr>
              <w:t>_BAL - GST.TOT_</w:t>
            </w:r>
            <w:r w:rsidRPr="00A8316A">
              <w:rPr>
                <w:color w:val="000000"/>
              </w:rPr>
              <w:t>DR_BAL)</w:t>
            </w:r>
            <w:r w:rsidRPr="00A8316A">
              <w:rPr>
                <w:color w:val="000000"/>
                <w:sz w:val="22"/>
                <w:szCs w:val="22"/>
              </w:rPr>
              <w:t xml:space="preserve"> nhân tỉ giá giao dịch lấy theo GSH.GL_SUB_HEAD_CODE IN ('83310') của ngày cuối năm trước</w:t>
            </w:r>
          </w:p>
          <w:p w14:paraId="3EC7BB30" w14:textId="77777777" w:rsidR="006A522F" w:rsidRPr="00A8316A" w:rsidRDefault="006A522F" w:rsidP="00415767">
            <w:pPr>
              <w:rPr>
                <w:color w:val="000000"/>
              </w:rPr>
            </w:pPr>
            <w:r w:rsidRPr="00A8316A">
              <w:rPr>
                <w:color w:val="000000"/>
                <w:sz w:val="22"/>
                <w:szCs w:val="22"/>
              </w:rPr>
              <w:t>+ Trừ cho (GST.TOT_CR_BAL - GST.TOT_DR_BAL) nhan tỉ giá giao dịch của ngày cuối năm trước cho SUBSTR(GSH.FREE_CODE1, 1, 1) IN ('8')</w:t>
            </w:r>
          </w:p>
          <w:p w14:paraId="0F64EBF8"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C5E09BC" w14:textId="77777777" w:rsidTr="00415767">
        <w:trPr>
          <w:trHeight w:val="28"/>
        </w:trPr>
        <w:tc>
          <w:tcPr>
            <w:tcW w:w="625" w:type="dxa"/>
            <w:vMerge/>
            <w:tcBorders>
              <w:left w:val="single" w:sz="4" w:space="0" w:color="auto"/>
              <w:right w:val="single" w:sz="4" w:space="0" w:color="auto"/>
            </w:tcBorders>
            <w:shd w:val="clear" w:color="auto" w:fill="auto"/>
          </w:tcPr>
          <w:p w14:paraId="5053788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D42C043" w14:textId="77777777" w:rsidR="006A522F" w:rsidRPr="00A8316A" w:rsidRDefault="006A522F" w:rsidP="00415767">
            <w:pPr>
              <w:rPr>
                <w:color w:val="000000"/>
              </w:rPr>
            </w:pPr>
            <w:r w:rsidRPr="00A8316A">
              <w:t>19. 'Lợi nhuận sau thuế'</w:t>
            </w:r>
          </w:p>
        </w:tc>
        <w:tc>
          <w:tcPr>
            <w:tcW w:w="2880" w:type="dxa"/>
            <w:tcBorders>
              <w:left w:val="single" w:sz="4" w:space="0" w:color="auto"/>
              <w:right w:val="single" w:sz="4" w:space="0" w:color="auto"/>
            </w:tcBorders>
            <w:shd w:val="clear" w:color="auto" w:fill="auto"/>
            <w:noWrap/>
          </w:tcPr>
          <w:p w14:paraId="74D6842E"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6499E19A" w14:textId="77777777" w:rsidR="006A522F" w:rsidRPr="00A8316A" w:rsidRDefault="006A522F" w:rsidP="00415767">
            <w:pPr>
              <w:rPr>
                <w:color w:val="000000"/>
              </w:rPr>
            </w:pPr>
            <w:r w:rsidRPr="00A8316A">
              <w:rPr>
                <w:color w:val="000000"/>
                <w:sz w:val="22"/>
                <w:szCs w:val="22"/>
              </w:rPr>
              <w:t>Tổng (GST.TOT_CR_BAL)nhân tỉ giá giao dịch của ngày cuối năm trước lấy theo substr(FREE_CODE2,1,1) ('7')</w:t>
            </w:r>
          </w:p>
          <w:p w14:paraId="7E70CBC0" w14:textId="77777777" w:rsidR="006A522F" w:rsidRPr="00A8316A" w:rsidRDefault="006A522F" w:rsidP="00415767">
            <w:pPr>
              <w:rPr>
                <w:color w:val="000000"/>
              </w:rPr>
            </w:pPr>
            <w:r w:rsidRPr="00A8316A">
              <w:rPr>
                <w:color w:val="000000"/>
                <w:sz w:val="22"/>
                <w:szCs w:val="22"/>
              </w:rPr>
              <w:t xml:space="preserve">+ Trừ Tổng (GST.TOT_DR_BAL)nhân tỉ giá giao dịch của ngày cuối năm trước lấy theo SUBSTR(GSH.FREE_CODE1, 1, 1) IN ('8') </w:t>
            </w:r>
          </w:p>
          <w:p w14:paraId="484579CA"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71FF2E0" w14:textId="77777777" w:rsidTr="00415767">
        <w:trPr>
          <w:trHeight w:val="21"/>
        </w:trPr>
        <w:tc>
          <w:tcPr>
            <w:tcW w:w="625" w:type="dxa"/>
            <w:vMerge/>
            <w:tcBorders>
              <w:left w:val="single" w:sz="4" w:space="0" w:color="auto"/>
              <w:right w:val="single" w:sz="4" w:space="0" w:color="auto"/>
            </w:tcBorders>
            <w:shd w:val="clear" w:color="auto" w:fill="auto"/>
          </w:tcPr>
          <w:p w14:paraId="2EA8327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5A599F0" w14:textId="77777777" w:rsidR="006A522F" w:rsidRPr="00A8316A" w:rsidRDefault="006A522F" w:rsidP="00415767">
            <w:pPr>
              <w:rPr>
                <w:color w:val="000000"/>
              </w:rPr>
            </w:pPr>
            <w:r w:rsidRPr="00A8316A">
              <w:t>20. 'Vốn khác'</w:t>
            </w:r>
          </w:p>
        </w:tc>
        <w:tc>
          <w:tcPr>
            <w:tcW w:w="2880" w:type="dxa"/>
            <w:tcBorders>
              <w:left w:val="single" w:sz="4" w:space="0" w:color="auto"/>
              <w:right w:val="single" w:sz="4" w:space="0" w:color="auto"/>
            </w:tcBorders>
            <w:shd w:val="clear" w:color="auto" w:fill="auto"/>
            <w:noWrap/>
          </w:tcPr>
          <w:p w14:paraId="3D0F4C54"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0EEFF894" w14:textId="77777777" w:rsidR="006A522F" w:rsidRPr="00A8316A" w:rsidRDefault="006A522F" w:rsidP="00415767">
            <w:r w:rsidRPr="00A8316A">
              <w:rPr>
                <w:color w:val="000000"/>
                <w:sz w:val="22"/>
                <w:szCs w:val="22"/>
              </w:rPr>
              <w:t>null</w:t>
            </w:r>
          </w:p>
        </w:tc>
      </w:tr>
      <w:tr w:rsidR="006A522F" w:rsidRPr="00A8316A" w14:paraId="7FC6F22B" w14:textId="77777777" w:rsidTr="00415767">
        <w:trPr>
          <w:trHeight w:val="21"/>
        </w:trPr>
        <w:tc>
          <w:tcPr>
            <w:tcW w:w="625" w:type="dxa"/>
            <w:vMerge/>
            <w:tcBorders>
              <w:left w:val="single" w:sz="4" w:space="0" w:color="auto"/>
              <w:right w:val="single" w:sz="4" w:space="0" w:color="auto"/>
            </w:tcBorders>
            <w:shd w:val="clear" w:color="auto" w:fill="auto"/>
          </w:tcPr>
          <w:p w14:paraId="0FB53C3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6D2DBD9" w14:textId="77777777" w:rsidR="006A522F" w:rsidRPr="00A8316A" w:rsidRDefault="006A522F" w:rsidP="00415767">
            <w:pPr>
              <w:rPr>
                <w:color w:val="000000"/>
              </w:rPr>
            </w:pPr>
            <w:r w:rsidRPr="00A8316A">
              <w:t>21. 'Kiều hối, chuyển tiền phải trả'</w:t>
            </w:r>
          </w:p>
        </w:tc>
        <w:tc>
          <w:tcPr>
            <w:tcW w:w="2880" w:type="dxa"/>
            <w:tcBorders>
              <w:left w:val="single" w:sz="4" w:space="0" w:color="auto"/>
              <w:right w:val="single" w:sz="4" w:space="0" w:color="auto"/>
            </w:tcBorders>
            <w:shd w:val="clear" w:color="auto" w:fill="auto"/>
            <w:noWrap/>
          </w:tcPr>
          <w:p w14:paraId="5248E893"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520F39F3" w14:textId="77777777" w:rsidR="006A522F" w:rsidRPr="00A8316A" w:rsidRDefault="006A522F" w:rsidP="00415767">
            <w:pPr>
              <w:rPr>
                <w:color w:val="000000"/>
              </w:rPr>
            </w:pPr>
            <w:r w:rsidRPr="00A8316A">
              <w:rPr>
                <w:color w:val="000000"/>
                <w:sz w:val="22"/>
                <w:szCs w:val="22"/>
              </w:rPr>
              <w:t>Tổng (GST.TOT_CR_BAL) nhân tỉ giá giao dịch lấy theo  FREE_CODE2 ('454', '455')  của ngày cuối năm trước</w:t>
            </w:r>
          </w:p>
          <w:p w14:paraId="2D2F045B"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C7B08B3" w14:textId="77777777" w:rsidTr="00415767">
        <w:trPr>
          <w:trHeight w:val="21"/>
        </w:trPr>
        <w:tc>
          <w:tcPr>
            <w:tcW w:w="625" w:type="dxa"/>
            <w:vMerge/>
            <w:tcBorders>
              <w:left w:val="single" w:sz="4" w:space="0" w:color="auto"/>
              <w:right w:val="single" w:sz="4" w:space="0" w:color="auto"/>
            </w:tcBorders>
            <w:shd w:val="clear" w:color="auto" w:fill="auto"/>
          </w:tcPr>
          <w:p w14:paraId="0E45570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52887AE" w14:textId="77777777" w:rsidR="006A522F" w:rsidRPr="00A8316A" w:rsidRDefault="006A522F" w:rsidP="00415767">
            <w:pPr>
              <w:rPr>
                <w:color w:val="000000"/>
              </w:rPr>
            </w:pPr>
            <w:r w:rsidRPr="00A8316A">
              <w:t xml:space="preserve">22. 'Lãi </w:t>
            </w:r>
            <w:r w:rsidRPr="00A8316A">
              <w:lastRenderedPageBreak/>
              <w:t>cộng dồn dự trả'</w:t>
            </w:r>
          </w:p>
        </w:tc>
        <w:tc>
          <w:tcPr>
            <w:tcW w:w="2880" w:type="dxa"/>
            <w:tcBorders>
              <w:left w:val="single" w:sz="4" w:space="0" w:color="auto"/>
              <w:right w:val="single" w:sz="4" w:space="0" w:color="auto"/>
            </w:tcBorders>
            <w:shd w:val="clear" w:color="auto" w:fill="auto"/>
            <w:noWrap/>
          </w:tcPr>
          <w:p w14:paraId="4EE9D369"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7B603BA2" w14:textId="77777777" w:rsidR="006A522F" w:rsidRPr="00A8316A" w:rsidRDefault="006A522F" w:rsidP="00415767">
            <w:pPr>
              <w:tabs>
                <w:tab w:val="left" w:pos="588"/>
              </w:tabs>
              <w:rPr>
                <w:color w:val="000000"/>
              </w:rPr>
            </w:pPr>
            <w:r w:rsidRPr="00A8316A">
              <w:rPr>
                <w:color w:val="000000"/>
                <w:sz w:val="22"/>
                <w:szCs w:val="22"/>
              </w:rPr>
              <w:t xml:space="preserve">Tổng (GST.TOT_CR_BAL - GST.TOT_DR_BAL) nhân tỉ giá giao dịch lấy theo FREE_CODE2('491', '492', </w:t>
            </w:r>
            <w:r w:rsidRPr="00A8316A">
              <w:rPr>
                <w:color w:val="000000"/>
                <w:sz w:val="22"/>
                <w:szCs w:val="22"/>
              </w:rPr>
              <w:lastRenderedPageBreak/>
              <w:t>'493', '494', '496') của ngày cuối năm trước</w:t>
            </w:r>
          </w:p>
          <w:p w14:paraId="35DCA38C"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75B4549" w14:textId="77777777" w:rsidTr="00415767">
        <w:trPr>
          <w:trHeight w:val="21"/>
        </w:trPr>
        <w:tc>
          <w:tcPr>
            <w:tcW w:w="625" w:type="dxa"/>
            <w:vMerge/>
            <w:tcBorders>
              <w:left w:val="single" w:sz="4" w:space="0" w:color="auto"/>
              <w:right w:val="single" w:sz="4" w:space="0" w:color="auto"/>
            </w:tcBorders>
            <w:shd w:val="clear" w:color="auto" w:fill="auto"/>
          </w:tcPr>
          <w:p w14:paraId="4709A8D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8A057F0" w14:textId="77777777" w:rsidR="006A522F" w:rsidRPr="00A8316A" w:rsidRDefault="006A522F" w:rsidP="00415767">
            <w:pPr>
              <w:rPr>
                <w:color w:val="000000"/>
              </w:rPr>
            </w:pPr>
            <w:r w:rsidRPr="00A8316A">
              <w:t>23. 'Vốn tài trợ, ủy thác đầu tư'</w:t>
            </w:r>
          </w:p>
        </w:tc>
        <w:tc>
          <w:tcPr>
            <w:tcW w:w="2880" w:type="dxa"/>
            <w:tcBorders>
              <w:left w:val="single" w:sz="4" w:space="0" w:color="auto"/>
              <w:right w:val="single" w:sz="4" w:space="0" w:color="auto"/>
            </w:tcBorders>
            <w:shd w:val="clear" w:color="auto" w:fill="auto"/>
            <w:noWrap/>
          </w:tcPr>
          <w:p w14:paraId="1A5A85BB"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1DC90DDC"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('441','442') của ngày cuối năm trước</w:t>
            </w:r>
          </w:p>
          <w:p w14:paraId="452569DE"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075332A" w14:textId="77777777" w:rsidTr="00415767">
        <w:trPr>
          <w:trHeight w:val="21"/>
        </w:trPr>
        <w:tc>
          <w:tcPr>
            <w:tcW w:w="625" w:type="dxa"/>
            <w:vMerge/>
            <w:tcBorders>
              <w:left w:val="single" w:sz="4" w:space="0" w:color="auto"/>
              <w:right w:val="single" w:sz="4" w:space="0" w:color="auto"/>
            </w:tcBorders>
            <w:shd w:val="clear" w:color="auto" w:fill="auto"/>
          </w:tcPr>
          <w:p w14:paraId="137DE0F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F2CC065" w14:textId="77777777" w:rsidR="006A522F" w:rsidRPr="00A8316A" w:rsidRDefault="006A522F" w:rsidP="00415767">
            <w:pPr>
              <w:rPr>
                <w:color w:val="000000"/>
              </w:rPr>
            </w:pPr>
            <w:r w:rsidRPr="00A8316A">
              <w:t>24. 'ĐC vốn hệ thống'</w:t>
            </w:r>
          </w:p>
        </w:tc>
        <w:tc>
          <w:tcPr>
            <w:tcW w:w="2880" w:type="dxa"/>
            <w:tcBorders>
              <w:left w:val="single" w:sz="4" w:space="0" w:color="auto"/>
              <w:right w:val="single" w:sz="4" w:space="0" w:color="auto"/>
            </w:tcBorders>
            <w:shd w:val="clear" w:color="auto" w:fill="auto"/>
            <w:noWrap/>
          </w:tcPr>
          <w:p w14:paraId="52DDB9E8"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1F31E39B"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('51') của ngày cuối năm trước</w:t>
            </w:r>
          </w:p>
          <w:p w14:paraId="57F5817B"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765955F" w14:textId="77777777" w:rsidTr="00415767">
        <w:trPr>
          <w:trHeight w:val="21"/>
        </w:trPr>
        <w:tc>
          <w:tcPr>
            <w:tcW w:w="625" w:type="dxa"/>
            <w:vMerge/>
            <w:tcBorders>
              <w:left w:val="single" w:sz="4" w:space="0" w:color="auto"/>
              <w:right w:val="single" w:sz="4" w:space="0" w:color="auto"/>
            </w:tcBorders>
            <w:shd w:val="clear" w:color="auto" w:fill="auto"/>
          </w:tcPr>
          <w:p w14:paraId="2B387FD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18C3930" w14:textId="77777777" w:rsidR="006A522F" w:rsidRPr="00A8316A" w:rsidRDefault="006A522F" w:rsidP="00415767">
            <w:pPr>
              <w:rPr>
                <w:color w:val="000000"/>
              </w:rPr>
            </w:pPr>
            <w:r w:rsidRPr="00A8316A">
              <w:t>25. 'Phải trả khách hàng'</w:t>
            </w:r>
          </w:p>
        </w:tc>
        <w:tc>
          <w:tcPr>
            <w:tcW w:w="2880" w:type="dxa"/>
            <w:tcBorders>
              <w:left w:val="single" w:sz="4" w:space="0" w:color="auto"/>
              <w:right w:val="single" w:sz="4" w:space="0" w:color="auto"/>
            </w:tcBorders>
            <w:shd w:val="clear" w:color="auto" w:fill="auto"/>
            <w:noWrap/>
          </w:tcPr>
          <w:p w14:paraId="6B7AB79F"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5DE33467"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('451', '452','453', '458', '459') và GLSH khác ('45998') của ngày cuối năm trước</w:t>
            </w:r>
          </w:p>
          <w:p w14:paraId="705E295C"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63EA7A2" w14:textId="77777777" w:rsidTr="00415767">
        <w:trPr>
          <w:trHeight w:val="21"/>
        </w:trPr>
        <w:tc>
          <w:tcPr>
            <w:tcW w:w="625" w:type="dxa"/>
            <w:vMerge/>
            <w:tcBorders>
              <w:left w:val="single" w:sz="4" w:space="0" w:color="auto"/>
              <w:right w:val="single" w:sz="4" w:space="0" w:color="auto"/>
            </w:tcBorders>
            <w:shd w:val="clear" w:color="auto" w:fill="auto"/>
          </w:tcPr>
          <w:p w14:paraId="3F204D8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54B2316" w14:textId="77777777" w:rsidR="006A522F" w:rsidRPr="00A8316A" w:rsidRDefault="006A522F" w:rsidP="00415767">
            <w:pPr>
              <w:rPr>
                <w:color w:val="000000"/>
              </w:rPr>
            </w:pPr>
            <w:r w:rsidRPr="00A8316A">
              <w:t>26. 'Phải trả nội bộ'</w:t>
            </w:r>
          </w:p>
        </w:tc>
        <w:tc>
          <w:tcPr>
            <w:tcW w:w="2880" w:type="dxa"/>
            <w:tcBorders>
              <w:left w:val="single" w:sz="4" w:space="0" w:color="auto"/>
              <w:right w:val="single" w:sz="4" w:space="0" w:color="auto"/>
            </w:tcBorders>
            <w:shd w:val="clear" w:color="auto" w:fill="auto"/>
            <w:noWrap/>
          </w:tcPr>
          <w:p w14:paraId="3E8DE42D"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64775C60"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('46') và FREE_CODE1 khác ('466') của ngày cuối năm trước</w:t>
            </w:r>
          </w:p>
          <w:p w14:paraId="521FBA65"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88CE745" w14:textId="77777777" w:rsidTr="00415767">
        <w:trPr>
          <w:trHeight w:val="80"/>
        </w:trPr>
        <w:tc>
          <w:tcPr>
            <w:tcW w:w="625" w:type="dxa"/>
            <w:vMerge/>
            <w:tcBorders>
              <w:left w:val="single" w:sz="4" w:space="0" w:color="auto"/>
              <w:right w:val="single" w:sz="4" w:space="0" w:color="auto"/>
            </w:tcBorders>
            <w:shd w:val="clear" w:color="auto" w:fill="auto"/>
          </w:tcPr>
          <w:p w14:paraId="4CB1BDC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9C96F07" w14:textId="77777777" w:rsidR="006A522F" w:rsidRPr="00A8316A" w:rsidRDefault="006A522F" w:rsidP="00415767">
            <w:pPr>
              <w:rPr>
                <w:color w:val="000000"/>
              </w:rPr>
            </w:pPr>
            <w:r w:rsidRPr="00A8316A">
              <w:t>27. 'Nguồn vốn KDNT'</w:t>
            </w:r>
          </w:p>
        </w:tc>
        <w:tc>
          <w:tcPr>
            <w:tcW w:w="2880" w:type="dxa"/>
            <w:tcBorders>
              <w:left w:val="single" w:sz="4" w:space="0" w:color="auto"/>
              <w:right w:val="single" w:sz="4" w:space="0" w:color="auto"/>
            </w:tcBorders>
            <w:shd w:val="clear" w:color="auto" w:fill="auto"/>
            <w:noWrap/>
          </w:tcPr>
          <w:p w14:paraId="1FB5382F"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06393859"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FREE_CODE1('47') của ngày cuối năm trước</w:t>
            </w:r>
          </w:p>
          <w:p w14:paraId="5C335691" w14:textId="77777777" w:rsidR="006A522F" w:rsidRPr="00A8316A" w:rsidRDefault="006A522F" w:rsidP="00415767">
            <w:pPr>
              <w:tabs>
                <w:tab w:val="left" w:pos="588"/>
              </w:tabs>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F283DAD" w14:textId="77777777" w:rsidTr="00415767">
        <w:trPr>
          <w:trHeight w:val="78"/>
        </w:trPr>
        <w:tc>
          <w:tcPr>
            <w:tcW w:w="625" w:type="dxa"/>
            <w:vMerge/>
            <w:tcBorders>
              <w:left w:val="single" w:sz="4" w:space="0" w:color="auto"/>
              <w:right w:val="single" w:sz="4" w:space="0" w:color="auto"/>
            </w:tcBorders>
            <w:shd w:val="clear" w:color="auto" w:fill="auto"/>
          </w:tcPr>
          <w:p w14:paraId="10911FC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A7DDE3B" w14:textId="77777777" w:rsidR="006A522F" w:rsidRPr="00A8316A" w:rsidRDefault="006A522F" w:rsidP="00415767">
            <w:pPr>
              <w:rPr>
                <w:color w:val="000000"/>
              </w:rPr>
            </w:pPr>
            <w:r w:rsidRPr="00A8316A">
              <w:t>28.'Tài sản nợ khác'</w:t>
            </w:r>
          </w:p>
        </w:tc>
        <w:tc>
          <w:tcPr>
            <w:tcW w:w="2880" w:type="dxa"/>
            <w:tcBorders>
              <w:left w:val="single" w:sz="4" w:space="0" w:color="auto"/>
              <w:right w:val="single" w:sz="4" w:space="0" w:color="auto"/>
            </w:tcBorders>
            <w:shd w:val="clear" w:color="auto" w:fill="auto"/>
            <w:noWrap/>
          </w:tcPr>
          <w:p w14:paraId="39C34058" w14:textId="77777777" w:rsidR="006A522F" w:rsidRPr="00A8316A" w:rsidRDefault="006A522F" w:rsidP="00415767"/>
        </w:tc>
        <w:tc>
          <w:tcPr>
            <w:tcW w:w="10260" w:type="dxa"/>
            <w:tcBorders>
              <w:top w:val="single" w:sz="4" w:space="0" w:color="auto"/>
              <w:left w:val="single" w:sz="4" w:space="0" w:color="auto"/>
              <w:bottom w:val="single" w:sz="4" w:space="0" w:color="auto"/>
              <w:right w:val="single" w:sz="4" w:space="0" w:color="auto"/>
            </w:tcBorders>
            <w:shd w:val="clear" w:color="auto" w:fill="auto"/>
            <w:noWrap/>
          </w:tcPr>
          <w:p w14:paraId="128851AE" w14:textId="77777777" w:rsidR="006A522F" w:rsidRPr="00A8316A" w:rsidRDefault="006A522F" w:rsidP="00415767">
            <w:pPr>
              <w:tabs>
                <w:tab w:val="left" w:pos="588"/>
              </w:tabs>
              <w:rPr>
                <w:color w:val="000000"/>
              </w:rPr>
            </w:pPr>
            <w:r w:rsidRPr="00A8316A">
              <w:rPr>
                <w:color w:val="000000"/>
                <w:sz w:val="22"/>
                <w:szCs w:val="22"/>
              </w:rPr>
              <w:t xml:space="preserve">(Tổng (GST.TOT_CR_BAL)nhân tỉ giá giao dịch của ngày cuối năm trước cho  FREE_CODE2 ('481', '482', '483', '484', '485', '487', '488') </w:t>
            </w:r>
          </w:p>
          <w:p w14:paraId="12B22E4C" w14:textId="77777777" w:rsidR="006A522F" w:rsidRPr="00A8316A" w:rsidRDefault="006A522F" w:rsidP="00415767">
            <w:pPr>
              <w:tabs>
                <w:tab w:val="left" w:pos="588"/>
              </w:tabs>
              <w:rPr>
                <w:color w:val="000000"/>
              </w:rPr>
            </w:pPr>
            <w:r w:rsidRPr="00A8316A">
              <w:rPr>
                <w:color w:val="000000"/>
                <w:sz w:val="22"/>
                <w:szCs w:val="22"/>
              </w:rPr>
              <w:t>+ Cộng tổng (GST.TOT_CR_BAL - GST.TOT_DR_BAL) nhân tỉ giá giao dịch của ngày cuối năm trước cho  FREE_CODE1 ('50')</w:t>
            </w:r>
          </w:p>
          <w:p w14:paraId="58A6C1EB" w14:textId="77777777" w:rsidR="006A522F" w:rsidRPr="00A8316A" w:rsidRDefault="006A522F" w:rsidP="00415767">
            <w:pPr>
              <w:tabs>
                <w:tab w:val="left" w:pos="588"/>
              </w:tabs>
              <w:rPr>
                <w:color w:val="000000"/>
              </w:rPr>
            </w:pPr>
            <w:r w:rsidRPr="00A8316A">
              <w:rPr>
                <w:color w:val="000000"/>
                <w:sz w:val="22"/>
                <w:szCs w:val="22"/>
              </w:rPr>
              <w:t xml:space="preserve">+ Cộng tổng  (GST.TOT_CR_BAL - GST.TOT_DR_BAL) nhan tỉ giá giao dịch của ngày cuối năm trước cho  FREE_CODE1 ('56')  </w:t>
            </w:r>
          </w:p>
          <w:p w14:paraId="106A49F0" w14:textId="77777777" w:rsidR="006A522F" w:rsidRPr="00A8316A" w:rsidRDefault="006A522F" w:rsidP="00415767">
            <w:pPr>
              <w:tabs>
                <w:tab w:val="left" w:pos="588"/>
              </w:tabs>
              <w:rPr>
                <w:color w:val="000000"/>
              </w:rPr>
            </w:pPr>
            <w:r w:rsidRPr="00A8316A">
              <w:rPr>
                <w:color w:val="000000"/>
                <w:sz w:val="22"/>
                <w:szCs w:val="22"/>
              </w:rPr>
              <w:t xml:space="preserve">+Cộng tổng (GST.TOT_CR_BAL - GST.TOT_DR_BAL) nhan tỉ giá giao dịch của ngày cuối năm trước cho  FREE_CODE2 ('486') </w:t>
            </w:r>
          </w:p>
          <w:p w14:paraId="58A32F70" w14:textId="77777777" w:rsidR="006A522F" w:rsidRPr="00A8316A" w:rsidRDefault="006A522F" w:rsidP="00415767">
            <w:pPr>
              <w:tabs>
                <w:tab w:val="left" w:pos="588"/>
              </w:tabs>
              <w:rPr>
                <w:color w:val="000000"/>
              </w:rPr>
            </w:pPr>
            <w:r w:rsidRPr="00A8316A">
              <w:rPr>
                <w:color w:val="000000"/>
                <w:sz w:val="22"/>
                <w:szCs w:val="22"/>
              </w:rPr>
              <w:t>+Trừ tổng(GST.TOT_DR_BAL)nhân tỉ giá giao dịch của ngày cuối năm trước cho GLSH = ('36190')</w:t>
            </w:r>
          </w:p>
          <w:p w14:paraId="075FBED2" w14:textId="77777777" w:rsidR="006A522F" w:rsidRPr="00A8316A" w:rsidRDefault="006A522F" w:rsidP="00415767">
            <w:pPr>
              <w:tabs>
                <w:tab w:val="left" w:pos="588"/>
              </w:tabs>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9CC0489" w14:textId="77777777" w:rsidTr="00415767">
        <w:trPr>
          <w:trHeight w:val="78"/>
        </w:trPr>
        <w:tc>
          <w:tcPr>
            <w:tcW w:w="625" w:type="dxa"/>
            <w:vMerge w:val="restart"/>
            <w:tcBorders>
              <w:top w:val="single" w:sz="4" w:space="0" w:color="auto"/>
              <w:left w:val="single" w:sz="4" w:space="0" w:color="auto"/>
              <w:right w:val="single" w:sz="4" w:space="0" w:color="auto"/>
            </w:tcBorders>
            <w:shd w:val="clear" w:color="auto" w:fill="auto"/>
          </w:tcPr>
          <w:p w14:paraId="45D30950" w14:textId="77777777" w:rsidR="006A522F" w:rsidRPr="00A8316A" w:rsidRDefault="006A522F" w:rsidP="00415767">
            <w:pPr>
              <w:jc w:val="center"/>
            </w:pPr>
            <w:r w:rsidRPr="00A8316A">
              <w:rPr>
                <w:sz w:val="22"/>
                <w:szCs w:val="22"/>
              </w:rPr>
              <w:t>2</w:t>
            </w:r>
          </w:p>
        </w:tc>
        <w:tc>
          <w:tcPr>
            <w:tcW w:w="14490" w:type="dxa"/>
            <w:gridSpan w:val="3"/>
            <w:tcBorders>
              <w:left w:val="single" w:sz="4" w:space="0" w:color="auto"/>
              <w:right w:val="single" w:sz="4" w:space="0" w:color="auto"/>
            </w:tcBorders>
            <w:shd w:val="clear" w:color="auto" w:fill="auto"/>
          </w:tcPr>
          <w:p w14:paraId="4C191874" w14:textId="77777777" w:rsidR="006A522F" w:rsidRPr="00073128" w:rsidRDefault="006A522F" w:rsidP="00415767">
            <w:pPr>
              <w:tabs>
                <w:tab w:val="left" w:pos="588"/>
              </w:tabs>
            </w:pPr>
            <w:r w:rsidRPr="00073128">
              <w:rPr>
                <w:sz w:val="22"/>
              </w:rPr>
              <w:t>NGUỒN VỐN (TÀI SẢN NỢ) - Ngày cuối tháng trước</w:t>
            </w:r>
          </w:p>
        </w:tc>
      </w:tr>
      <w:tr w:rsidR="006A522F" w:rsidRPr="00A8316A" w14:paraId="26E6AA25" w14:textId="77777777" w:rsidTr="00415767">
        <w:trPr>
          <w:trHeight w:val="78"/>
        </w:trPr>
        <w:tc>
          <w:tcPr>
            <w:tcW w:w="625" w:type="dxa"/>
            <w:vMerge/>
            <w:tcBorders>
              <w:left w:val="single" w:sz="4" w:space="0" w:color="auto"/>
              <w:right w:val="single" w:sz="4" w:space="0" w:color="auto"/>
            </w:tcBorders>
            <w:shd w:val="clear" w:color="auto" w:fill="auto"/>
          </w:tcPr>
          <w:p w14:paraId="22D6F947" w14:textId="77777777" w:rsidR="006A522F" w:rsidRPr="00A8316A" w:rsidRDefault="006A522F" w:rsidP="00415767">
            <w:pPr>
              <w:jc w:val="center"/>
            </w:pPr>
          </w:p>
        </w:tc>
        <w:tc>
          <w:tcPr>
            <w:tcW w:w="1350" w:type="dxa"/>
            <w:tcBorders>
              <w:left w:val="single" w:sz="4" w:space="0" w:color="auto"/>
            </w:tcBorders>
            <w:shd w:val="clear" w:color="auto" w:fill="auto"/>
          </w:tcPr>
          <w:p w14:paraId="2C25D5DC" w14:textId="77777777" w:rsidR="006A522F" w:rsidRPr="00073128" w:rsidRDefault="006A522F" w:rsidP="00415767">
            <w:pPr>
              <w:rPr>
                <w:color w:val="000000"/>
              </w:rPr>
            </w:pPr>
            <w:r w:rsidRPr="00A8316A">
              <w:t xml:space="preserve">1. 'Tổng </w:t>
            </w:r>
            <w:r w:rsidRPr="00A8316A">
              <w:lastRenderedPageBreak/>
              <w:t>nguồn vốn'</w:t>
            </w:r>
          </w:p>
        </w:tc>
        <w:tc>
          <w:tcPr>
            <w:tcW w:w="2880" w:type="dxa"/>
            <w:vMerge w:val="restart"/>
            <w:shd w:val="clear" w:color="auto" w:fill="auto"/>
            <w:noWrap/>
          </w:tcPr>
          <w:p w14:paraId="428A342F" w14:textId="77777777" w:rsidR="006A522F" w:rsidRPr="00A8316A" w:rsidRDefault="006A522F" w:rsidP="00415767">
            <w:r w:rsidRPr="00A8316A">
              <w:lastRenderedPageBreak/>
              <w:t xml:space="preserve">(GST.TOT_CR_BAL) và </w:t>
            </w:r>
            <w:r w:rsidRPr="00A8316A">
              <w:lastRenderedPageBreak/>
              <w:t>dư nợ (GST.TOT_DR_BAL) theo ngày cuối năm trước</w:t>
            </w:r>
          </w:p>
          <w:p w14:paraId="4B00D20E" w14:textId="77777777" w:rsidR="006A522F" w:rsidRPr="00A8316A" w:rsidRDefault="006A522F" w:rsidP="00415767"/>
          <w:p w14:paraId="79873AE6" w14:textId="73EFE898" w:rsidR="006A522F" w:rsidRPr="00073128" w:rsidRDefault="006A522F" w:rsidP="00415767">
            <w:pPr>
              <w:rPr>
                <w:color w:val="000000"/>
              </w:rPr>
            </w:pPr>
            <w:r w:rsidRPr="00A8316A">
              <w:t xml:space="preserve">Tham khảo cách lấy ở mục </w:t>
            </w:r>
            <w:r w:rsidRPr="00A8316A">
              <w:rPr>
                <w:color w:val="000000"/>
                <w:sz w:val="22"/>
                <w:szCs w:val="22"/>
              </w:rPr>
              <w:t>Các quy tách xử lý chung” =&gt; “Các lấy số dư nợ và dư có theo đầu tài khoản kế toán”</w:t>
            </w:r>
            <w:r w:rsidRPr="00073128">
              <w:rPr>
                <w:color w:val="000000"/>
                <w:sz w:val="22"/>
              </w:rPr>
              <w:t xml:space="preserve"> (</w:t>
            </w:r>
            <w:hyperlink w:anchor="_Cách_lấy_dư_1" w:history="1">
              <w:r w:rsidRPr="00073128">
                <w:rPr>
                  <w:rStyle w:val="Hyperlink"/>
                  <w:sz w:val="22"/>
                </w:rPr>
                <w:t>link</w:t>
              </w:r>
            </w:hyperlink>
            <w:r w:rsidRPr="00073128">
              <w:rPr>
                <w:color w:val="000000"/>
                <w:sz w:val="22"/>
              </w:rPr>
              <w:t>)</w:t>
            </w:r>
          </w:p>
          <w:p w14:paraId="53EB8543" w14:textId="77777777" w:rsidR="006A522F" w:rsidRPr="00A8316A" w:rsidRDefault="006A522F" w:rsidP="00415767"/>
          <w:p w14:paraId="0D6430FC" w14:textId="77777777" w:rsidR="006A522F" w:rsidRPr="00A8316A" w:rsidRDefault="006A522F" w:rsidP="00415767">
            <w:r w:rsidRPr="00A8316A">
              <w:t xml:space="preserve">Cách lấy ngày cuối </w:t>
            </w:r>
            <w:r w:rsidRPr="00073128">
              <w:t>tháng trước</w:t>
            </w:r>
            <w:r w:rsidRPr="00A8316A">
              <w:t>:</w:t>
            </w:r>
          </w:p>
          <w:p w14:paraId="57B7FEA0" w14:textId="77777777" w:rsidR="006A522F" w:rsidRPr="00A8316A" w:rsidRDefault="006A522F" w:rsidP="00415767">
            <w:r w:rsidRPr="00A8316A">
              <w:t>Last_day(add_months(</w:t>
            </w:r>
            <w:r w:rsidRPr="00A8316A">
              <w:rPr>
                <w:rFonts w:eastAsiaTheme="minorHAnsi"/>
                <w:color w:val="FF0000"/>
                <w:sz w:val="20"/>
                <w:szCs w:val="20"/>
                <w:highlight w:val="white"/>
              </w:rPr>
              <w:t>'&lt;NGÀY_BÁO_CÁO&gt;'</w:t>
            </w:r>
            <w:r w:rsidRPr="00A8316A">
              <w:t>,-1))</w:t>
            </w:r>
          </w:p>
        </w:tc>
        <w:tc>
          <w:tcPr>
            <w:tcW w:w="10260" w:type="dxa"/>
            <w:tcBorders>
              <w:right w:val="single" w:sz="4" w:space="0" w:color="auto"/>
            </w:tcBorders>
            <w:shd w:val="clear" w:color="auto" w:fill="auto"/>
            <w:noWrap/>
          </w:tcPr>
          <w:p w14:paraId="48B01A1D" w14:textId="77777777" w:rsidR="006A522F" w:rsidRPr="00A8316A" w:rsidRDefault="006A522F" w:rsidP="00415767">
            <w:pPr>
              <w:tabs>
                <w:tab w:val="left" w:pos="588"/>
              </w:tabs>
            </w:pPr>
            <w:r w:rsidRPr="00A8316A">
              <w:rPr>
                <w:color w:val="000000"/>
                <w:sz w:val="22"/>
                <w:szCs w:val="22"/>
              </w:rPr>
              <w:lastRenderedPageBreak/>
              <w:t xml:space="preserve">Tổng  02 + 16 + 21 +25 </w:t>
            </w:r>
          </w:p>
        </w:tc>
      </w:tr>
      <w:tr w:rsidR="006A522F" w:rsidRPr="00A8316A" w14:paraId="7E279574" w14:textId="77777777" w:rsidTr="00415767">
        <w:trPr>
          <w:trHeight w:val="40"/>
        </w:trPr>
        <w:tc>
          <w:tcPr>
            <w:tcW w:w="625" w:type="dxa"/>
            <w:vMerge/>
            <w:tcBorders>
              <w:left w:val="single" w:sz="4" w:space="0" w:color="auto"/>
              <w:right w:val="single" w:sz="4" w:space="0" w:color="auto"/>
            </w:tcBorders>
            <w:shd w:val="clear" w:color="auto" w:fill="auto"/>
          </w:tcPr>
          <w:p w14:paraId="7A1A1E96" w14:textId="77777777" w:rsidR="006A522F" w:rsidRPr="00A8316A" w:rsidRDefault="006A522F" w:rsidP="00415767">
            <w:pPr>
              <w:jc w:val="center"/>
            </w:pPr>
          </w:p>
        </w:tc>
        <w:tc>
          <w:tcPr>
            <w:tcW w:w="1350" w:type="dxa"/>
            <w:tcBorders>
              <w:left w:val="single" w:sz="4" w:space="0" w:color="auto"/>
            </w:tcBorders>
            <w:shd w:val="clear" w:color="auto" w:fill="auto"/>
          </w:tcPr>
          <w:p w14:paraId="571455D4" w14:textId="77777777" w:rsidR="006A522F" w:rsidRPr="00073128" w:rsidRDefault="006A522F" w:rsidP="00415767">
            <w:pPr>
              <w:rPr>
                <w:color w:val="000000"/>
              </w:rPr>
            </w:pPr>
            <w:r w:rsidRPr="00A8316A">
              <w:t>2. 'Nguồn vốn huy động'</w:t>
            </w:r>
          </w:p>
        </w:tc>
        <w:tc>
          <w:tcPr>
            <w:tcW w:w="2880" w:type="dxa"/>
            <w:vMerge/>
            <w:shd w:val="clear" w:color="auto" w:fill="auto"/>
            <w:noWrap/>
          </w:tcPr>
          <w:p w14:paraId="422D913D" w14:textId="77777777" w:rsidR="006A522F" w:rsidRPr="00A8316A" w:rsidRDefault="006A522F" w:rsidP="00415767"/>
        </w:tc>
        <w:tc>
          <w:tcPr>
            <w:tcW w:w="10260" w:type="dxa"/>
            <w:tcBorders>
              <w:right w:val="single" w:sz="4" w:space="0" w:color="auto"/>
            </w:tcBorders>
            <w:shd w:val="clear" w:color="auto" w:fill="auto"/>
            <w:noWrap/>
          </w:tcPr>
          <w:p w14:paraId="6929A83A" w14:textId="77777777" w:rsidR="006A522F" w:rsidRPr="00A8316A" w:rsidRDefault="006A522F" w:rsidP="00415767">
            <w:pPr>
              <w:tabs>
                <w:tab w:val="left" w:pos="588"/>
              </w:tabs>
            </w:pPr>
            <w:r w:rsidRPr="00A8316A">
              <w:rPr>
                <w:color w:val="000000"/>
                <w:sz w:val="22"/>
                <w:szCs w:val="22"/>
              </w:rPr>
              <w:t>Tổng cột 03 + 06 + 09 + 12</w:t>
            </w:r>
          </w:p>
        </w:tc>
      </w:tr>
      <w:tr w:rsidR="006A522F" w:rsidRPr="00A8316A" w14:paraId="7CDC363F" w14:textId="77777777" w:rsidTr="00415767">
        <w:trPr>
          <w:trHeight w:val="39"/>
        </w:trPr>
        <w:tc>
          <w:tcPr>
            <w:tcW w:w="625" w:type="dxa"/>
            <w:vMerge/>
            <w:tcBorders>
              <w:left w:val="single" w:sz="4" w:space="0" w:color="auto"/>
              <w:right w:val="single" w:sz="4" w:space="0" w:color="auto"/>
            </w:tcBorders>
            <w:shd w:val="clear" w:color="auto" w:fill="auto"/>
          </w:tcPr>
          <w:p w14:paraId="4F9D81EB" w14:textId="77777777" w:rsidR="006A522F" w:rsidRPr="00A8316A" w:rsidRDefault="006A522F" w:rsidP="00415767">
            <w:pPr>
              <w:jc w:val="center"/>
            </w:pPr>
          </w:p>
        </w:tc>
        <w:tc>
          <w:tcPr>
            <w:tcW w:w="1350" w:type="dxa"/>
            <w:tcBorders>
              <w:left w:val="single" w:sz="4" w:space="0" w:color="auto"/>
            </w:tcBorders>
            <w:shd w:val="clear" w:color="auto" w:fill="auto"/>
          </w:tcPr>
          <w:p w14:paraId="688DFB18" w14:textId="77777777" w:rsidR="006A522F" w:rsidRPr="00073128" w:rsidRDefault="006A522F" w:rsidP="00415767">
            <w:pPr>
              <w:rPr>
                <w:color w:val="000000"/>
              </w:rPr>
            </w:pPr>
            <w:r w:rsidRPr="00A8316A">
              <w:t>3. 'Tiền gửi của các TCKT'</w:t>
            </w:r>
          </w:p>
        </w:tc>
        <w:tc>
          <w:tcPr>
            <w:tcW w:w="2880" w:type="dxa"/>
            <w:vMerge/>
            <w:shd w:val="clear" w:color="auto" w:fill="auto"/>
            <w:noWrap/>
          </w:tcPr>
          <w:p w14:paraId="29E6C90C" w14:textId="77777777" w:rsidR="006A522F" w:rsidRPr="00A8316A" w:rsidRDefault="006A522F" w:rsidP="00415767"/>
        </w:tc>
        <w:tc>
          <w:tcPr>
            <w:tcW w:w="10260" w:type="dxa"/>
            <w:tcBorders>
              <w:right w:val="single" w:sz="4" w:space="0" w:color="auto"/>
            </w:tcBorders>
            <w:shd w:val="clear" w:color="auto" w:fill="auto"/>
            <w:noWrap/>
          </w:tcPr>
          <w:p w14:paraId="15BB9878" w14:textId="77777777" w:rsidR="006A522F" w:rsidRPr="00A8316A" w:rsidRDefault="006A522F" w:rsidP="00415767">
            <w:pPr>
              <w:rPr>
                <w:color w:val="000000"/>
              </w:rPr>
            </w:pPr>
            <w:r w:rsidRPr="00A8316A">
              <w:rPr>
                <w:color w:val="000000"/>
                <w:sz w:val="22"/>
                <w:szCs w:val="22"/>
              </w:rPr>
              <w:t>Tổng 04 + 05 nhân tỷ giá giao dich trong ngày cuối tháng trước</w:t>
            </w:r>
          </w:p>
          <w:p w14:paraId="58D4F588" w14:textId="77777777" w:rsidR="006A522F" w:rsidRPr="00073128" w:rsidRDefault="006A522F" w:rsidP="00415767">
            <w:pPr>
              <w:tabs>
                <w:tab w:val="left" w:pos="588"/>
              </w:tabs>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9F3B739" w14:textId="77777777" w:rsidTr="00415767">
        <w:trPr>
          <w:trHeight w:val="39"/>
        </w:trPr>
        <w:tc>
          <w:tcPr>
            <w:tcW w:w="625" w:type="dxa"/>
            <w:vMerge/>
            <w:tcBorders>
              <w:left w:val="single" w:sz="4" w:space="0" w:color="auto"/>
              <w:right w:val="single" w:sz="4" w:space="0" w:color="auto"/>
            </w:tcBorders>
            <w:shd w:val="clear" w:color="auto" w:fill="auto"/>
          </w:tcPr>
          <w:p w14:paraId="271A18E8" w14:textId="77777777" w:rsidR="006A522F" w:rsidRPr="00A8316A" w:rsidRDefault="006A522F" w:rsidP="00415767">
            <w:pPr>
              <w:jc w:val="center"/>
            </w:pPr>
          </w:p>
        </w:tc>
        <w:tc>
          <w:tcPr>
            <w:tcW w:w="1350" w:type="dxa"/>
            <w:tcBorders>
              <w:left w:val="single" w:sz="4" w:space="0" w:color="auto"/>
            </w:tcBorders>
            <w:shd w:val="clear" w:color="auto" w:fill="auto"/>
          </w:tcPr>
          <w:p w14:paraId="2F3A463D" w14:textId="77777777" w:rsidR="006A522F" w:rsidRPr="00073128" w:rsidRDefault="006A522F" w:rsidP="00415767">
            <w:pPr>
              <w:rPr>
                <w:color w:val="000000"/>
              </w:rPr>
            </w:pPr>
            <w:r w:rsidRPr="00A8316A">
              <w:t>4. 'Tiền gửi không kỳ hạn' (của TCKT)</w:t>
            </w:r>
          </w:p>
        </w:tc>
        <w:tc>
          <w:tcPr>
            <w:tcW w:w="2880" w:type="dxa"/>
            <w:vMerge/>
            <w:shd w:val="clear" w:color="auto" w:fill="auto"/>
            <w:noWrap/>
          </w:tcPr>
          <w:p w14:paraId="69A55059" w14:textId="77777777" w:rsidR="006A522F" w:rsidRPr="00A8316A" w:rsidRDefault="006A522F" w:rsidP="00415767"/>
        </w:tc>
        <w:tc>
          <w:tcPr>
            <w:tcW w:w="10260" w:type="dxa"/>
            <w:tcBorders>
              <w:right w:val="single" w:sz="4" w:space="0" w:color="auto"/>
            </w:tcBorders>
            <w:shd w:val="clear" w:color="auto" w:fill="auto"/>
            <w:noWrap/>
          </w:tcPr>
          <w:p w14:paraId="06085D66" w14:textId="77777777" w:rsidR="006A522F" w:rsidRPr="00A8316A" w:rsidRDefault="006A522F" w:rsidP="00415767">
            <w:pPr>
              <w:tabs>
                <w:tab w:val="left" w:pos="588"/>
              </w:tabs>
            </w:pPr>
            <w:r w:rsidRPr="00A8316A">
              <w:rPr>
                <w:color w:val="000000"/>
                <w:sz w:val="22"/>
                <w:szCs w:val="22"/>
              </w:rPr>
              <w:t>Tổng (GST.TOT_CR_BAL - GST.TOT_DR_BAL) nhân tỉ giá giao dịch lấy theo GLSH('42210', '42211','42212','42240','42610','42611', '42622','42810','42820','42830','42831','42832','42840','42870','42890','42891','42213')của ngày cuối tháng trước 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04C7506" w14:textId="77777777" w:rsidTr="00415767">
        <w:trPr>
          <w:trHeight w:val="91"/>
        </w:trPr>
        <w:tc>
          <w:tcPr>
            <w:tcW w:w="625" w:type="dxa"/>
            <w:vMerge/>
            <w:tcBorders>
              <w:left w:val="single" w:sz="4" w:space="0" w:color="auto"/>
              <w:right w:val="single" w:sz="4" w:space="0" w:color="auto"/>
            </w:tcBorders>
            <w:shd w:val="clear" w:color="auto" w:fill="auto"/>
          </w:tcPr>
          <w:p w14:paraId="65C8BCC7" w14:textId="77777777" w:rsidR="006A522F" w:rsidRPr="00A8316A" w:rsidRDefault="006A522F" w:rsidP="00415767">
            <w:pPr>
              <w:jc w:val="center"/>
            </w:pPr>
          </w:p>
        </w:tc>
        <w:tc>
          <w:tcPr>
            <w:tcW w:w="1350" w:type="dxa"/>
            <w:tcBorders>
              <w:left w:val="single" w:sz="4" w:space="0" w:color="auto"/>
            </w:tcBorders>
            <w:shd w:val="clear" w:color="auto" w:fill="auto"/>
          </w:tcPr>
          <w:p w14:paraId="60FF0B89" w14:textId="77777777" w:rsidR="006A522F" w:rsidRPr="00A8316A" w:rsidRDefault="006A522F" w:rsidP="00415767">
            <w:pPr>
              <w:rPr>
                <w:color w:val="000000"/>
              </w:rPr>
            </w:pPr>
            <w:r w:rsidRPr="00A8316A">
              <w:t>5.‘Tiền gửi có kỳ hạn’ (của TCKT)</w:t>
            </w:r>
          </w:p>
        </w:tc>
        <w:tc>
          <w:tcPr>
            <w:tcW w:w="2880" w:type="dxa"/>
            <w:vMerge/>
            <w:shd w:val="clear" w:color="auto" w:fill="auto"/>
          </w:tcPr>
          <w:p w14:paraId="336A8087" w14:textId="77777777" w:rsidR="006A522F" w:rsidRPr="00073128" w:rsidRDefault="006A522F" w:rsidP="00415767">
            <w:pPr>
              <w:rPr>
                <w:color w:val="000000"/>
              </w:rPr>
            </w:pPr>
          </w:p>
        </w:tc>
        <w:tc>
          <w:tcPr>
            <w:tcW w:w="10260" w:type="dxa"/>
            <w:tcBorders>
              <w:right w:val="single" w:sz="4" w:space="0" w:color="auto"/>
            </w:tcBorders>
            <w:shd w:val="clear" w:color="auto" w:fill="auto"/>
          </w:tcPr>
          <w:p w14:paraId="17D19B41"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GLSH(‘42220’,’42221’,’42620’,’42621’) của ngày cuối tháng trước</w:t>
            </w:r>
          </w:p>
          <w:p w14:paraId="5F3DC8C7" w14:textId="77777777" w:rsidR="006A522F" w:rsidRPr="00A8316A" w:rsidRDefault="006A522F" w:rsidP="00415767">
            <w:pPr>
              <w:spacing w:after="200" w:line="276" w:lineRule="auto"/>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5E8231C" w14:textId="77777777" w:rsidTr="00415767">
        <w:trPr>
          <w:trHeight w:val="91"/>
        </w:trPr>
        <w:tc>
          <w:tcPr>
            <w:tcW w:w="625" w:type="dxa"/>
            <w:vMerge/>
            <w:tcBorders>
              <w:left w:val="single" w:sz="4" w:space="0" w:color="auto"/>
              <w:right w:val="single" w:sz="4" w:space="0" w:color="auto"/>
            </w:tcBorders>
            <w:shd w:val="clear" w:color="auto" w:fill="auto"/>
          </w:tcPr>
          <w:p w14:paraId="7032553F" w14:textId="77777777" w:rsidR="006A522F" w:rsidRPr="00A8316A" w:rsidRDefault="006A522F" w:rsidP="00415767">
            <w:pPr>
              <w:jc w:val="center"/>
            </w:pPr>
          </w:p>
        </w:tc>
        <w:tc>
          <w:tcPr>
            <w:tcW w:w="1350" w:type="dxa"/>
            <w:tcBorders>
              <w:left w:val="single" w:sz="4" w:space="0" w:color="auto"/>
            </w:tcBorders>
            <w:shd w:val="clear" w:color="auto" w:fill="auto"/>
          </w:tcPr>
          <w:p w14:paraId="55FD4B92" w14:textId="77777777" w:rsidR="006A522F" w:rsidRPr="00A8316A" w:rsidRDefault="006A522F" w:rsidP="00415767">
            <w:pPr>
              <w:rPr>
                <w:color w:val="000000"/>
              </w:rPr>
            </w:pPr>
            <w:r w:rsidRPr="00A8316A">
              <w:t>6. 'Tiền gửi của cá nhân'</w:t>
            </w:r>
          </w:p>
        </w:tc>
        <w:tc>
          <w:tcPr>
            <w:tcW w:w="2880" w:type="dxa"/>
            <w:vMerge/>
            <w:shd w:val="clear" w:color="auto" w:fill="auto"/>
            <w:noWrap/>
          </w:tcPr>
          <w:p w14:paraId="7148F947" w14:textId="77777777" w:rsidR="006A522F" w:rsidRPr="00073128" w:rsidRDefault="006A522F" w:rsidP="00415767"/>
        </w:tc>
        <w:tc>
          <w:tcPr>
            <w:tcW w:w="10260" w:type="dxa"/>
            <w:tcBorders>
              <w:right w:val="single" w:sz="4" w:space="0" w:color="auto"/>
            </w:tcBorders>
            <w:shd w:val="clear" w:color="auto" w:fill="auto"/>
            <w:noWrap/>
          </w:tcPr>
          <w:p w14:paraId="178FFF73" w14:textId="77777777" w:rsidR="006A522F" w:rsidRPr="00A8316A" w:rsidRDefault="006A522F" w:rsidP="00415767">
            <w:pPr>
              <w:rPr>
                <w:color w:val="000000"/>
              </w:rPr>
            </w:pPr>
            <w:r w:rsidRPr="00A8316A">
              <w:rPr>
                <w:color w:val="000000"/>
                <w:sz w:val="22"/>
                <w:szCs w:val="22"/>
              </w:rPr>
              <w:t>Tổng 07 + 08 nhân tỷ giá giao dich trong ngày cuối tháng trước</w:t>
            </w:r>
          </w:p>
          <w:p w14:paraId="0A478C90"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F6ABCF4" w14:textId="77777777" w:rsidTr="00415767">
        <w:trPr>
          <w:trHeight w:val="86"/>
        </w:trPr>
        <w:tc>
          <w:tcPr>
            <w:tcW w:w="625" w:type="dxa"/>
            <w:vMerge/>
            <w:tcBorders>
              <w:left w:val="single" w:sz="4" w:space="0" w:color="auto"/>
              <w:right w:val="single" w:sz="4" w:space="0" w:color="auto"/>
            </w:tcBorders>
            <w:shd w:val="clear" w:color="auto" w:fill="auto"/>
          </w:tcPr>
          <w:p w14:paraId="6597EF37" w14:textId="77777777" w:rsidR="006A522F" w:rsidRPr="00A8316A" w:rsidRDefault="006A522F" w:rsidP="00415767">
            <w:pPr>
              <w:jc w:val="center"/>
            </w:pPr>
          </w:p>
        </w:tc>
        <w:tc>
          <w:tcPr>
            <w:tcW w:w="1350" w:type="dxa"/>
            <w:tcBorders>
              <w:left w:val="single" w:sz="4" w:space="0" w:color="auto"/>
            </w:tcBorders>
            <w:shd w:val="clear" w:color="auto" w:fill="auto"/>
          </w:tcPr>
          <w:p w14:paraId="10C10F8A" w14:textId="77777777" w:rsidR="006A522F" w:rsidRPr="00A8316A" w:rsidRDefault="006A522F" w:rsidP="00415767">
            <w:pPr>
              <w:rPr>
                <w:color w:val="000000"/>
              </w:rPr>
            </w:pPr>
            <w:r w:rsidRPr="00A8316A">
              <w:t>7. 'Tiền gửi không kỳ hạn' (của cá nhân)</w:t>
            </w:r>
          </w:p>
        </w:tc>
        <w:tc>
          <w:tcPr>
            <w:tcW w:w="2880" w:type="dxa"/>
            <w:vMerge/>
            <w:shd w:val="clear" w:color="auto" w:fill="auto"/>
            <w:noWrap/>
          </w:tcPr>
          <w:p w14:paraId="597DCC97" w14:textId="77777777" w:rsidR="006A522F" w:rsidRPr="00A8316A" w:rsidRDefault="006A522F" w:rsidP="00415767"/>
        </w:tc>
        <w:tc>
          <w:tcPr>
            <w:tcW w:w="10260" w:type="dxa"/>
            <w:tcBorders>
              <w:right w:val="single" w:sz="4" w:space="0" w:color="auto"/>
            </w:tcBorders>
            <w:shd w:val="clear" w:color="auto" w:fill="auto"/>
            <w:noWrap/>
          </w:tcPr>
          <w:p w14:paraId="4A1EA42E"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GLSH('42110', '42111',  '42112','42140',  '42510','42511',  '42522',  '42710',   '42720', '42730', '42731',  '42732',  '42740',  '42770', '42790')của ngày cuối tháng trước</w:t>
            </w:r>
          </w:p>
          <w:p w14:paraId="148D650F"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A3101B5" w14:textId="77777777" w:rsidTr="00415767">
        <w:trPr>
          <w:trHeight w:val="86"/>
        </w:trPr>
        <w:tc>
          <w:tcPr>
            <w:tcW w:w="625" w:type="dxa"/>
            <w:vMerge/>
            <w:tcBorders>
              <w:left w:val="single" w:sz="4" w:space="0" w:color="auto"/>
              <w:right w:val="single" w:sz="4" w:space="0" w:color="auto"/>
            </w:tcBorders>
            <w:shd w:val="clear" w:color="auto" w:fill="auto"/>
          </w:tcPr>
          <w:p w14:paraId="0CDFA194" w14:textId="77777777" w:rsidR="006A522F" w:rsidRPr="00A8316A" w:rsidRDefault="006A522F" w:rsidP="00415767">
            <w:pPr>
              <w:jc w:val="center"/>
            </w:pPr>
          </w:p>
        </w:tc>
        <w:tc>
          <w:tcPr>
            <w:tcW w:w="1350" w:type="dxa"/>
            <w:tcBorders>
              <w:left w:val="single" w:sz="4" w:space="0" w:color="auto"/>
            </w:tcBorders>
            <w:shd w:val="clear" w:color="auto" w:fill="auto"/>
          </w:tcPr>
          <w:p w14:paraId="7A46626F" w14:textId="77777777" w:rsidR="006A522F" w:rsidRPr="00A8316A" w:rsidRDefault="006A522F" w:rsidP="00415767">
            <w:pPr>
              <w:rPr>
                <w:color w:val="000000"/>
              </w:rPr>
            </w:pPr>
            <w:r w:rsidRPr="00A8316A">
              <w:t>8. 'Tiền gửi có kỳ hạn' (của cá nhân)</w:t>
            </w:r>
          </w:p>
        </w:tc>
        <w:tc>
          <w:tcPr>
            <w:tcW w:w="2880" w:type="dxa"/>
            <w:vMerge/>
            <w:shd w:val="clear" w:color="auto" w:fill="auto"/>
            <w:noWrap/>
          </w:tcPr>
          <w:p w14:paraId="793B3AF3" w14:textId="77777777" w:rsidR="006A522F" w:rsidRPr="00A8316A" w:rsidRDefault="006A522F" w:rsidP="00415767"/>
        </w:tc>
        <w:tc>
          <w:tcPr>
            <w:tcW w:w="10260" w:type="dxa"/>
            <w:tcBorders>
              <w:right w:val="single" w:sz="4" w:space="0" w:color="auto"/>
            </w:tcBorders>
            <w:shd w:val="clear" w:color="auto" w:fill="auto"/>
            <w:noWrap/>
          </w:tcPr>
          <w:p w14:paraId="70517B94"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GLSH('42120','42121','42520','42521','42113','42791')của ngày cuối tháng trước</w:t>
            </w:r>
          </w:p>
          <w:p w14:paraId="00FECDFD"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DE42F80" w14:textId="77777777" w:rsidTr="00415767">
        <w:trPr>
          <w:trHeight w:val="35"/>
        </w:trPr>
        <w:tc>
          <w:tcPr>
            <w:tcW w:w="625" w:type="dxa"/>
            <w:vMerge/>
            <w:tcBorders>
              <w:left w:val="single" w:sz="4" w:space="0" w:color="auto"/>
              <w:right w:val="single" w:sz="4" w:space="0" w:color="auto"/>
            </w:tcBorders>
            <w:shd w:val="clear" w:color="auto" w:fill="auto"/>
          </w:tcPr>
          <w:p w14:paraId="551B4955" w14:textId="77777777" w:rsidR="006A522F" w:rsidRPr="00A8316A" w:rsidRDefault="006A522F" w:rsidP="00415767">
            <w:pPr>
              <w:jc w:val="center"/>
            </w:pPr>
          </w:p>
        </w:tc>
        <w:tc>
          <w:tcPr>
            <w:tcW w:w="1350" w:type="dxa"/>
            <w:tcBorders>
              <w:left w:val="single" w:sz="4" w:space="0" w:color="auto"/>
            </w:tcBorders>
            <w:shd w:val="clear" w:color="auto" w:fill="auto"/>
          </w:tcPr>
          <w:p w14:paraId="12D91940" w14:textId="77777777" w:rsidR="006A522F" w:rsidRPr="00A8316A" w:rsidRDefault="006A522F" w:rsidP="00415767">
            <w:pPr>
              <w:rPr>
                <w:color w:val="000000"/>
              </w:rPr>
            </w:pPr>
            <w:r w:rsidRPr="00A8316A">
              <w:t>9. 'Tiền gửi tiết kiệm'</w:t>
            </w:r>
          </w:p>
        </w:tc>
        <w:tc>
          <w:tcPr>
            <w:tcW w:w="2880" w:type="dxa"/>
            <w:vMerge/>
            <w:shd w:val="clear" w:color="auto" w:fill="auto"/>
            <w:noWrap/>
          </w:tcPr>
          <w:p w14:paraId="2DAA57C9" w14:textId="77777777" w:rsidR="006A522F" w:rsidRPr="00A8316A" w:rsidRDefault="006A522F" w:rsidP="00415767"/>
        </w:tc>
        <w:tc>
          <w:tcPr>
            <w:tcW w:w="10260" w:type="dxa"/>
            <w:tcBorders>
              <w:right w:val="single" w:sz="4" w:space="0" w:color="auto"/>
            </w:tcBorders>
            <w:shd w:val="clear" w:color="auto" w:fill="auto"/>
            <w:noWrap/>
          </w:tcPr>
          <w:p w14:paraId="7AF681F3" w14:textId="77777777" w:rsidR="006A522F" w:rsidRPr="00A8316A" w:rsidRDefault="006A522F" w:rsidP="00415767">
            <w:r w:rsidRPr="00A8316A">
              <w:rPr>
                <w:color w:val="000000"/>
                <w:sz w:val="22"/>
                <w:szCs w:val="22"/>
              </w:rPr>
              <w:t>null</w:t>
            </w:r>
          </w:p>
        </w:tc>
      </w:tr>
      <w:tr w:rsidR="006A522F" w:rsidRPr="00A8316A" w14:paraId="54D57A21" w14:textId="77777777" w:rsidTr="00415767">
        <w:trPr>
          <w:trHeight w:val="21"/>
        </w:trPr>
        <w:tc>
          <w:tcPr>
            <w:tcW w:w="625" w:type="dxa"/>
            <w:vMerge/>
            <w:tcBorders>
              <w:left w:val="single" w:sz="4" w:space="0" w:color="auto"/>
              <w:right w:val="single" w:sz="4" w:space="0" w:color="auto"/>
            </w:tcBorders>
            <w:shd w:val="clear" w:color="auto" w:fill="auto"/>
          </w:tcPr>
          <w:p w14:paraId="15FF34D1" w14:textId="77777777" w:rsidR="006A522F" w:rsidRPr="00A8316A" w:rsidRDefault="006A522F" w:rsidP="00415767">
            <w:pPr>
              <w:jc w:val="center"/>
            </w:pPr>
          </w:p>
        </w:tc>
        <w:tc>
          <w:tcPr>
            <w:tcW w:w="1350" w:type="dxa"/>
            <w:tcBorders>
              <w:left w:val="single" w:sz="4" w:space="0" w:color="auto"/>
            </w:tcBorders>
            <w:shd w:val="clear" w:color="auto" w:fill="auto"/>
          </w:tcPr>
          <w:p w14:paraId="7A99FE4E" w14:textId="77777777" w:rsidR="006A522F" w:rsidRPr="00A8316A" w:rsidRDefault="006A522F" w:rsidP="00415767">
            <w:pPr>
              <w:rPr>
                <w:color w:val="000000"/>
              </w:rPr>
            </w:pPr>
            <w:r w:rsidRPr="00A8316A">
              <w:t>10. 'TK không kỳ hạn'</w:t>
            </w:r>
          </w:p>
        </w:tc>
        <w:tc>
          <w:tcPr>
            <w:tcW w:w="2880" w:type="dxa"/>
            <w:vMerge/>
            <w:shd w:val="clear" w:color="auto" w:fill="auto"/>
            <w:noWrap/>
          </w:tcPr>
          <w:p w14:paraId="00BDE203" w14:textId="77777777" w:rsidR="006A522F" w:rsidRPr="00A8316A" w:rsidRDefault="006A522F" w:rsidP="00415767"/>
        </w:tc>
        <w:tc>
          <w:tcPr>
            <w:tcW w:w="10260" w:type="dxa"/>
            <w:tcBorders>
              <w:right w:val="single" w:sz="4" w:space="0" w:color="auto"/>
            </w:tcBorders>
            <w:shd w:val="clear" w:color="auto" w:fill="auto"/>
            <w:noWrap/>
          </w:tcPr>
          <w:p w14:paraId="0F944151"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GLSH('4231', '4241')của ngày cuối tháng trước</w:t>
            </w:r>
          </w:p>
          <w:p w14:paraId="459A8B0E"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6F00AC2" w14:textId="77777777" w:rsidTr="00415767">
        <w:trPr>
          <w:trHeight w:val="41"/>
        </w:trPr>
        <w:tc>
          <w:tcPr>
            <w:tcW w:w="625" w:type="dxa"/>
            <w:vMerge/>
            <w:tcBorders>
              <w:left w:val="single" w:sz="4" w:space="0" w:color="auto"/>
              <w:right w:val="single" w:sz="4" w:space="0" w:color="auto"/>
            </w:tcBorders>
            <w:shd w:val="clear" w:color="auto" w:fill="auto"/>
          </w:tcPr>
          <w:p w14:paraId="1CBB24A6" w14:textId="77777777" w:rsidR="006A522F" w:rsidRPr="00A8316A" w:rsidRDefault="006A522F" w:rsidP="00415767">
            <w:pPr>
              <w:jc w:val="center"/>
            </w:pPr>
          </w:p>
        </w:tc>
        <w:tc>
          <w:tcPr>
            <w:tcW w:w="1350" w:type="dxa"/>
            <w:tcBorders>
              <w:left w:val="single" w:sz="4" w:space="0" w:color="auto"/>
            </w:tcBorders>
            <w:shd w:val="clear" w:color="auto" w:fill="auto"/>
          </w:tcPr>
          <w:p w14:paraId="5279B3EB" w14:textId="77777777" w:rsidR="006A522F" w:rsidRPr="00A8316A" w:rsidRDefault="006A522F" w:rsidP="00415767">
            <w:pPr>
              <w:rPr>
                <w:color w:val="000000"/>
              </w:rPr>
            </w:pPr>
            <w:r w:rsidRPr="00A8316A">
              <w:t>11. 'TK có kỳ hạn'</w:t>
            </w:r>
          </w:p>
        </w:tc>
        <w:tc>
          <w:tcPr>
            <w:tcW w:w="2880" w:type="dxa"/>
            <w:vMerge/>
            <w:shd w:val="clear" w:color="auto" w:fill="auto"/>
            <w:noWrap/>
          </w:tcPr>
          <w:p w14:paraId="21F82061" w14:textId="77777777" w:rsidR="006A522F" w:rsidRPr="00A8316A" w:rsidRDefault="006A522F" w:rsidP="00415767"/>
        </w:tc>
        <w:tc>
          <w:tcPr>
            <w:tcW w:w="10260" w:type="dxa"/>
            <w:tcBorders>
              <w:right w:val="single" w:sz="4" w:space="0" w:color="auto"/>
            </w:tcBorders>
            <w:shd w:val="clear" w:color="auto" w:fill="auto"/>
            <w:noWrap/>
          </w:tcPr>
          <w:p w14:paraId="46FEF331"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GLSH('4232', '4242')của ngày cuối tháng trước</w:t>
            </w:r>
          </w:p>
          <w:p w14:paraId="3DC4835B"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2162747" w14:textId="77777777" w:rsidTr="00415767">
        <w:trPr>
          <w:trHeight w:val="38"/>
        </w:trPr>
        <w:tc>
          <w:tcPr>
            <w:tcW w:w="625" w:type="dxa"/>
            <w:vMerge/>
            <w:tcBorders>
              <w:left w:val="single" w:sz="4" w:space="0" w:color="auto"/>
              <w:right w:val="single" w:sz="4" w:space="0" w:color="auto"/>
            </w:tcBorders>
            <w:shd w:val="clear" w:color="auto" w:fill="auto"/>
          </w:tcPr>
          <w:p w14:paraId="31D98001" w14:textId="77777777" w:rsidR="006A522F" w:rsidRPr="00A8316A" w:rsidRDefault="006A522F" w:rsidP="00415767">
            <w:pPr>
              <w:jc w:val="center"/>
            </w:pPr>
          </w:p>
        </w:tc>
        <w:tc>
          <w:tcPr>
            <w:tcW w:w="1350" w:type="dxa"/>
            <w:tcBorders>
              <w:left w:val="single" w:sz="4" w:space="0" w:color="auto"/>
            </w:tcBorders>
            <w:shd w:val="clear" w:color="auto" w:fill="auto"/>
          </w:tcPr>
          <w:p w14:paraId="001083CE" w14:textId="77777777" w:rsidR="006A522F" w:rsidRPr="00A8316A" w:rsidRDefault="006A522F" w:rsidP="00415767">
            <w:pPr>
              <w:rPr>
                <w:color w:val="000000"/>
              </w:rPr>
            </w:pPr>
            <w:r w:rsidRPr="00A8316A">
              <w:t>12.'Phát hành giấy tờ có giá cho TCKT và dân cư'</w:t>
            </w:r>
          </w:p>
        </w:tc>
        <w:tc>
          <w:tcPr>
            <w:tcW w:w="2880" w:type="dxa"/>
            <w:vMerge/>
            <w:shd w:val="clear" w:color="auto" w:fill="auto"/>
            <w:noWrap/>
          </w:tcPr>
          <w:p w14:paraId="149D165C" w14:textId="77777777" w:rsidR="006A522F" w:rsidRPr="00A8316A" w:rsidRDefault="006A522F" w:rsidP="00415767"/>
        </w:tc>
        <w:tc>
          <w:tcPr>
            <w:tcW w:w="10260" w:type="dxa"/>
            <w:tcBorders>
              <w:right w:val="single" w:sz="4" w:space="0" w:color="auto"/>
            </w:tcBorders>
            <w:shd w:val="clear" w:color="auto" w:fill="auto"/>
            <w:noWrap/>
          </w:tcPr>
          <w:p w14:paraId="696F7474"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FREE_CODE1('43')của ngày cuối tháng trước</w:t>
            </w:r>
          </w:p>
          <w:p w14:paraId="73D37400"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2B73418" w14:textId="77777777" w:rsidTr="00415767">
        <w:trPr>
          <w:trHeight w:val="38"/>
        </w:trPr>
        <w:tc>
          <w:tcPr>
            <w:tcW w:w="625" w:type="dxa"/>
            <w:vMerge/>
            <w:tcBorders>
              <w:left w:val="single" w:sz="4" w:space="0" w:color="auto"/>
              <w:right w:val="single" w:sz="4" w:space="0" w:color="auto"/>
            </w:tcBorders>
            <w:shd w:val="clear" w:color="auto" w:fill="auto"/>
          </w:tcPr>
          <w:p w14:paraId="76ED8B42" w14:textId="77777777" w:rsidR="006A522F" w:rsidRPr="00A8316A" w:rsidRDefault="006A522F" w:rsidP="00415767">
            <w:pPr>
              <w:jc w:val="center"/>
            </w:pPr>
          </w:p>
        </w:tc>
        <w:tc>
          <w:tcPr>
            <w:tcW w:w="1350" w:type="dxa"/>
            <w:tcBorders>
              <w:left w:val="single" w:sz="4" w:space="0" w:color="auto"/>
            </w:tcBorders>
            <w:shd w:val="clear" w:color="auto" w:fill="auto"/>
          </w:tcPr>
          <w:p w14:paraId="12045339" w14:textId="77777777" w:rsidR="006A522F" w:rsidRPr="00A8316A" w:rsidRDefault="006A522F" w:rsidP="00415767">
            <w:pPr>
              <w:rPr>
                <w:color w:val="000000"/>
              </w:rPr>
            </w:pPr>
            <w:r w:rsidRPr="00A8316A">
              <w:t>13. 'Nhận gửi, vốn vay trên TTLNH'</w:t>
            </w:r>
          </w:p>
        </w:tc>
        <w:tc>
          <w:tcPr>
            <w:tcW w:w="2880" w:type="dxa"/>
            <w:shd w:val="clear" w:color="auto" w:fill="auto"/>
            <w:noWrap/>
          </w:tcPr>
          <w:p w14:paraId="4AF96914" w14:textId="77777777" w:rsidR="006A522F" w:rsidRPr="00A8316A" w:rsidRDefault="006A522F" w:rsidP="00415767"/>
        </w:tc>
        <w:tc>
          <w:tcPr>
            <w:tcW w:w="10260" w:type="dxa"/>
            <w:tcBorders>
              <w:right w:val="single" w:sz="4" w:space="0" w:color="auto"/>
            </w:tcBorders>
            <w:shd w:val="clear" w:color="auto" w:fill="auto"/>
            <w:noWrap/>
          </w:tcPr>
          <w:p w14:paraId="5D410705" w14:textId="77777777" w:rsidR="006A522F" w:rsidRPr="00A8316A" w:rsidRDefault="006A522F" w:rsidP="00415767">
            <w:r w:rsidRPr="00A8316A">
              <w:rPr>
                <w:color w:val="000000"/>
                <w:sz w:val="22"/>
                <w:szCs w:val="22"/>
              </w:rPr>
              <w:t>Tổng cột 14 + 15</w:t>
            </w:r>
          </w:p>
        </w:tc>
      </w:tr>
      <w:tr w:rsidR="006A522F" w:rsidRPr="00A8316A" w14:paraId="59E32D58" w14:textId="77777777" w:rsidTr="00415767">
        <w:trPr>
          <w:trHeight w:val="38"/>
        </w:trPr>
        <w:tc>
          <w:tcPr>
            <w:tcW w:w="625" w:type="dxa"/>
            <w:vMerge/>
            <w:tcBorders>
              <w:left w:val="single" w:sz="4" w:space="0" w:color="auto"/>
              <w:right w:val="single" w:sz="4" w:space="0" w:color="auto"/>
            </w:tcBorders>
            <w:shd w:val="clear" w:color="auto" w:fill="auto"/>
          </w:tcPr>
          <w:p w14:paraId="6956380F" w14:textId="77777777" w:rsidR="006A522F" w:rsidRPr="00A8316A" w:rsidRDefault="006A522F" w:rsidP="00415767">
            <w:pPr>
              <w:jc w:val="center"/>
            </w:pPr>
          </w:p>
        </w:tc>
        <w:tc>
          <w:tcPr>
            <w:tcW w:w="1350" w:type="dxa"/>
            <w:tcBorders>
              <w:left w:val="single" w:sz="4" w:space="0" w:color="auto"/>
            </w:tcBorders>
            <w:shd w:val="clear" w:color="auto" w:fill="auto"/>
          </w:tcPr>
          <w:p w14:paraId="2BB19242" w14:textId="77777777" w:rsidR="006A522F" w:rsidRPr="00A8316A" w:rsidRDefault="006A522F" w:rsidP="00415767">
            <w:pPr>
              <w:rPr>
                <w:color w:val="000000"/>
              </w:rPr>
            </w:pPr>
            <w:r w:rsidRPr="00A8316A">
              <w:t>14. 'Nhận gửi và vay từ TCTD khác'</w:t>
            </w:r>
          </w:p>
        </w:tc>
        <w:tc>
          <w:tcPr>
            <w:tcW w:w="2880" w:type="dxa"/>
            <w:shd w:val="clear" w:color="auto" w:fill="auto"/>
            <w:noWrap/>
          </w:tcPr>
          <w:p w14:paraId="5644BCA6" w14:textId="77777777" w:rsidR="006A522F" w:rsidRPr="00A8316A" w:rsidRDefault="006A522F" w:rsidP="00415767"/>
        </w:tc>
        <w:tc>
          <w:tcPr>
            <w:tcW w:w="10260" w:type="dxa"/>
            <w:tcBorders>
              <w:right w:val="single" w:sz="4" w:space="0" w:color="auto"/>
            </w:tcBorders>
            <w:shd w:val="clear" w:color="auto" w:fill="auto"/>
            <w:noWrap/>
          </w:tcPr>
          <w:p w14:paraId="260621DE" w14:textId="77777777" w:rsidR="006A522F" w:rsidRPr="00A8316A" w:rsidRDefault="006A522F" w:rsidP="00415767">
            <w:r w:rsidRPr="00A8316A">
              <w:rPr>
                <w:color w:val="000000"/>
                <w:sz w:val="22"/>
                <w:szCs w:val="22"/>
              </w:rPr>
              <w:t xml:space="preserve">Tổng (GST.TOT_CR_BAL - GST.TOT_DR_BAL) nhân tỉ giá giao dịch lấy theo </w:t>
            </w:r>
            <w:r w:rsidRPr="00A8316A">
              <w:rPr>
                <w:sz w:val="22"/>
                <w:szCs w:val="22"/>
              </w:rPr>
              <w:t>GSH.</w:t>
            </w:r>
            <w:r w:rsidRPr="00073128">
              <w:rPr>
                <w:sz w:val="22"/>
              </w:rPr>
              <w:t>FREE_</w:t>
            </w:r>
            <w:r w:rsidRPr="00A8316A">
              <w:rPr>
                <w:sz w:val="22"/>
                <w:szCs w:val="22"/>
              </w:rPr>
              <w:t>CODE1 IN ('41')</w:t>
            </w:r>
          </w:p>
          <w:p w14:paraId="544E1B43" w14:textId="77777777" w:rsidR="006A522F" w:rsidRPr="00A8316A" w:rsidRDefault="006A522F" w:rsidP="00415767">
            <w:pPr>
              <w:rPr>
                <w:color w:val="000000"/>
              </w:rPr>
            </w:pPr>
            <w:r w:rsidRPr="00A8316A">
              <w:rPr>
                <w:color w:val="000000"/>
                <w:sz w:val="22"/>
                <w:szCs w:val="22"/>
              </w:rPr>
              <w:t xml:space="preserve"> của ngày cuối tháng trước</w:t>
            </w:r>
          </w:p>
          <w:p w14:paraId="5378BC78"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2B9D4A5" w14:textId="77777777" w:rsidTr="00415767">
        <w:trPr>
          <w:trHeight w:val="38"/>
        </w:trPr>
        <w:tc>
          <w:tcPr>
            <w:tcW w:w="625" w:type="dxa"/>
            <w:vMerge/>
            <w:tcBorders>
              <w:left w:val="single" w:sz="4" w:space="0" w:color="auto"/>
              <w:right w:val="single" w:sz="4" w:space="0" w:color="auto"/>
            </w:tcBorders>
            <w:shd w:val="clear" w:color="auto" w:fill="auto"/>
          </w:tcPr>
          <w:p w14:paraId="7B4F7C6E" w14:textId="77777777" w:rsidR="006A522F" w:rsidRPr="00A8316A" w:rsidRDefault="006A522F" w:rsidP="00415767">
            <w:pPr>
              <w:jc w:val="center"/>
            </w:pPr>
          </w:p>
        </w:tc>
        <w:tc>
          <w:tcPr>
            <w:tcW w:w="1350" w:type="dxa"/>
            <w:tcBorders>
              <w:left w:val="single" w:sz="4" w:space="0" w:color="auto"/>
            </w:tcBorders>
            <w:shd w:val="clear" w:color="auto" w:fill="auto"/>
          </w:tcPr>
          <w:p w14:paraId="336584A5" w14:textId="77777777" w:rsidR="006A522F" w:rsidRPr="00A8316A" w:rsidRDefault="006A522F" w:rsidP="00415767">
            <w:pPr>
              <w:rPr>
                <w:color w:val="000000"/>
              </w:rPr>
            </w:pPr>
            <w:r w:rsidRPr="00A8316A">
              <w:t>15. 'Vay NHNN'</w:t>
            </w:r>
          </w:p>
        </w:tc>
        <w:tc>
          <w:tcPr>
            <w:tcW w:w="2880" w:type="dxa"/>
            <w:shd w:val="clear" w:color="auto" w:fill="auto"/>
            <w:noWrap/>
          </w:tcPr>
          <w:p w14:paraId="589E6B02" w14:textId="77777777" w:rsidR="006A522F" w:rsidRPr="00A8316A" w:rsidRDefault="006A522F" w:rsidP="00415767"/>
        </w:tc>
        <w:tc>
          <w:tcPr>
            <w:tcW w:w="10260" w:type="dxa"/>
            <w:tcBorders>
              <w:right w:val="single" w:sz="4" w:space="0" w:color="auto"/>
            </w:tcBorders>
            <w:shd w:val="clear" w:color="auto" w:fill="auto"/>
            <w:noWrap/>
          </w:tcPr>
          <w:p w14:paraId="507C06FD"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 ('40') của ngày cuối tháng trước</w:t>
            </w:r>
          </w:p>
          <w:p w14:paraId="4124FAE4"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A0B0AC6" w14:textId="77777777" w:rsidTr="00415767">
        <w:trPr>
          <w:trHeight w:val="38"/>
        </w:trPr>
        <w:tc>
          <w:tcPr>
            <w:tcW w:w="625" w:type="dxa"/>
            <w:vMerge/>
            <w:tcBorders>
              <w:left w:val="single" w:sz="4" w:space="0" w:color="auto"/>
              <w:right w:val="single" w:sz="4" w:space="0" w:color="auto"/>
            </w:tcBorders>
            <w:shd w:val="clear" w:color="auto" w:fill="auto"/>
          </w:tcPr>
          <w:p w14:paraId="6E1F9348" w14:textId="77777777" w:rsidR="006A522F" w:rsidRPr="00A8316A" w:rsidRDefault="006A522F" w:rsidP="00415767">
            <w:pPr>
              <w:jc w:val="center"/>
            </w:pPr>
          </w:p>
        </w:tc>
        <w:tc>
          <w:tcPr>
            <w:tcW w:w="1350" w:type="dxa"/>
            <w:tcBorders>
              <w:left w:val="single" w:sz="4" w:space="0" w:color="auto"/>
            </w:tcBorders>
            <w:shd w:val="clear" w:color="auto" w:fill="auto"/>
          </w:tcPr>
          <w:p w14:paraId="4C622D16" w14:textId="77777777" w:rsidR="006A522F" w:rsidRPr="00A8316A" w:rsidRDefault="006A522F" w:rsidP="00415767">
            <w:pPr>
              <w:rPr>
                <w:color w:val="000000"/>
              </w:rPr>
            </w:pPr>
            <w:r w:rsidRPr="00A8316A">
              <w:t>16. 'Vốn chủ sở hữu'</w:t>
            </w:r>
          </w:p>
        </w:tc>
        <w:tc>
          <w:tcPr>
            <w:tcW w:w="2880" w:type="dxa"/>
            <w:shd w:val="clear" w:color="auto" w:fill="auto"/>
            <w:noWrap/>
          </w:tcPr>
          <w:p w14:paraId="6D688F9D" w14:textId="77777777" w:rsidR="006A522F" w:rsidRPr="00A8316A" w:rsidRDefault="006A522F" w:rsidP="00415767"/>
        </w:tc>
        <w:tc>
          <w:tcPr>
            <w:tcW w:w="10260" w:type="dxa"/>
            <w:tcBorders>
              <w:right w:val="single" w:sz="4" w:space="0" w:color="auto"/>
            </w:tcBorders>
            <w:shd w:val="clear" w:color="auto" w:fill="auto"/>
            <w:noWrap/>
          </w:tcPr>
          <w:p w14:paraId="5F5A6615" w14:textId="77777777" w:rsidR="006A522F" w:rsidRPr="00A8316A" w:rsidRDefault="006A522F" w:rsidP="00415767">
            <w:r w:rsidRPr="00A8316A">
              <w:rPr>
                <w:color w:val="000000"/>
                <w:sz w:val="22"/>
                <w:szCs w:val="22"/>
              </w:rPr>
              <w:t>Tổng 17 + 19</w:t>
            </w:r>
          </w:p>
        </w:tc>
      </w:tr>
      <w:tr w:rsidR="006A522F" w:rsidRPr="00A8316A" w14:paraId="7C032C2B" w14:textId="77777777" w:rsidTr="00415767">
        <w:trPr>
          <w:trHeight w:val="21"/>
        </w:trPr>
        <w:tc>
          <w:tcPr>
            <w:tcW w:w="625" w:type="dxa"/>
            <w:vMerge/>
            <w:tcBorders>
              <w:left w:val="single" w:sz="4" w:space="0" w:color="auto"/>
              <w:right w:val="single" w:sz="4" w:space="0" w:color="auto"/>
            </w:tcBorders>
            <w:shd w:val="clear" w:color="auto" w:fill="auto"/>
          </w:tcPr>
          <w:p w14:paraId="04A90AED" w14:textId="77777777" w:rsidR="006A522F" w:rsidRPr="00A8316A" w:rsidRDefault="006A522F" w:rsidP="00415767">
            <w:pPr>
              <w:jc w:val="center"/>
            </w:pPr>
          </w:p>
        </w:tc>
        <w:tc>
          <w:tcPr>
            <w:tcW w:w="1350" w:type="dxa"/>
            <w:tcBorders>
              <w:left w:val="single" w:sz="4" w:space="0" w:color="auto"/>
            </w:tcBorders>
            <w:shd w:val="clear" w:color="auto" w:fill="auto"/>
          </w:tcPr>
          <w:p w14:paraId="6414D407" w14:textId="77777777" w:rsidR="006A522F" w:rsidRPr="00A8316A" w:rsidRDefault="006A522F" w:rsidP="00415767">
            <w:pPr>
              <w:rPr>
                <w:color w:val="000000"/>
              </w:rPr>
            </w:pPr>
            <w:r w:rsidRPr="00A8316A">
              <w:t>17. 'Vốn và các quỹ'</w:t>
            </w:r>
          </w:p>
        </w:tc>
        <w:tc>
          <w:tcPr>
            <w:tcW w:w="2880" w:type="dxa"/>
            <w:shd w:val="clear" w:color="auto" w:fill="auto"/>
            <w:noWrap/>
          </w:tcPr>
          <w:p w14:paraId="0E16F7A6" w14:textId="77777777" w:rsidR="006A522F" w:rsidRPr="00A8316A" w:rsidRDefault="006A522F" w:rsidP="00415767"/>
        </w:tc>
        <w:tc>
          <w:tcPr>
            <w:tcW w:w="10260" w:type="dxa"/>
            <w:tcBorders>
              <w:right w:val="single" w:sz="4" w:space="0" w:color="auto"/>
            </w:tcBorders>
            <w:shd w:val="clear" w:color="auto" w:fill="auto"/>
            <w:noWrap/>
          </w:tcPr>
          <w:p w14:paraId="22274C63" w14:textId="77777777" w:rsidR="006A522F" w:rsidRPr="00A8316A" w:rsidRDefault="006A522F" w:rsidP="00415767">
            <w:pPr>
              <w:rPr>
                <w:color w:val="000000"/>
              </w:rPr>
            </w:pPr>
            <w:r w:rsidRPr="00A8316A">
              <w:rPr>
                <w:color w:val="000000"/>
                <w:sz w:val="22"/>
                <w:szCs w:val="22"/>
              </w:rPr>
              <w:t>Tổng (GST.TOT_CR_BAL) nhân tỉ giá giao dịch lấy theo GSH.FREE_CODE1 IN ('65', '61') OR GSH.FREE_CODE2 IN ('601', '602', '609') của ngày cuối tháng trước</w:t>
            </w:r>
          </w:p>
          <w:p w14:paraId="58AA2477" w14:textId="77777777" w:rsidR="006A522F" w:rsidRPr="00A8316A" w:rsidRDefault="006A522F" w:rsidP="00415767">
            <w:pPr>
              <w:rPr>
                <w:color w:val="000000"/>
              </w:rPr>
            </w:pPr>
            <w:r w:rsidRPr="00A8316A">
              <w:rPr>
                <w:color w:val="000000"/>
              </w:rPr>
              <w:t>+ Cộng Tổng (GST.TOT_CR_BAL - GST.TOT_DR_BAL)</w:t>
            </w:r>
            <w:r w:rsidRPr="00A8316A">
              <w:rPr>
                <w:color w:val="000000"/>
                <w:sz w:val="22"/>
                <w:szCs w:val="22"/>
              </w:rPr>
              <w:t xml:space="preserve"> nhân tỉ giá giao dịch lấy theo GSH.FREE_CODE1 IN ('63', '64', '69') OR GSH.FREE_CODE2 IN ('603') của ngày cuối tháng trước</w:t>
            </w:r>
          </w:p>
          <w:p w14:paraId="1245D368" w14:textId="77777777" w:rsidR="006A522F" w:rsidRPr="00A8316A" w:rsidRDefault="006A522F" w:rsidP="00415767">
            <w:pPr>
              <w:rPr>
                <w:color w:val="000000"/>
              </w:rPr>
            </w:pPr>
            <w:r w:rsidRPr="00A8316A">
              <w:rPr>
                <w:color w:val="000000"/>
                <w:sz w:val="22"/>
                <w:szCs w:val="22"/>
              </w:rPr>
              <w:lastRenderedPageBreak/>
              <w:t>+ Trừ Tổng (GST.TOT_DR_BAL) nhân tỉ giá giao dịch lấy theo GSH.FREE_CODE2 IN ('604') của ngày cuối tháng trước</w:t>
            </w:r>
          </w:p>
          <w:p w14:paraId="1BCBFF05"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BFDAEDF" w14:textId="77777777" w:rsidTr="00415767">
        <w:trPr>
          <w:trHeight w:val="21"/>
        </w:trPr>
        <w:tc>
          <w:tcPr>
            <w:tcW w:w="625" w:type="dxa"/>
            <w:vMerge/>
            <w:tcBorders>
              <w:left w:val="single" w:sz="4" w:space="0" w:color="auto"/>
              <w:right w:val="single" w:sz="4" w:space="0" w:color="auto"/>
            </w:tcBorders>
            <w:shd w:val="clear" w:color="auto" w:fill="auto"/>
          </w:tcPr>
          <w:p w14:paraId="20C26728" w14:textId="77777777" w:rsidR="006A522F" w:rsidRPr="00A8316A" w:rsidRDefault="006A522F" w:rsidP="00415767">
            <w:pPr>
              <w:jc w:val="center"/>
            </w:pPr>
          </w:p>
        </w:tc>
        <w:tc>
          <w:tcPr>
            <w:tcW w:w="1350" w:type="dxa"/>
            <w:tcBorders>
              <w:left w:val="single" w:sz="4" w:space="0" w:color="auto"/>
            </w:tcBorders>
            <w:shd w:val="clear" w:color="auto" w:fill="auto"/>
          </w:tcPr>
          <w:p w14:paraId="5CFC34FC" w14:textId="77777777" w:rsidR="006A522F" w:rsidRPr="00A8316A" w:rsidRDefault="006A522F" w:rsidP="00415767">
            <w:pPr>
              <w:rPr>
                <w:color w:val="000000"/>
              </w:rPr>
            </w:pPr>
            <w:r w:rsidRPr="00A8316A">
              <w:t>18. 'Lợi nhuận trước thuế (KH: 1.600)'</w:t>
            </w:r>
          </w:p>
        </w:tc>
        <w:tc>
          <w:tcPr>
            <w:tcW w:w="2880" w:type="dxa"/>
            <w:shd w:val="clear" w:color="auto" w:fill="auto"/>
            <w:noWrap/>
          </w:tcPr>
          <w:p w14:paraId="52897E03" w14:textId="77777777" w:rsidR="006A522F" w:rsidRPr="00A8316A" w:rsidRDefault="006A522F" w:rsidP="00415767"/>
        </w:tc>
        <w:tc>
          <w:tcPr>
            <w:tcW w:w="10260" w:type="dxa"/>
            <w:tcBorders>
              <w:right w:val="single" w:sz="4" w:space="0" w:color="auto"/>
            </w:tcBorders>
            <w:shd w:val="clear" w:color="auto" w:fill="auto"/>
            <w:noWrap/>
          </w:tcPr>
          <w:p w14:paraId="7FB42A74" w14:textId="77777777" w:rsidR="006A522F" w:rsidRPr="00A8316A" w:rsidRDefault="006A522F" w:rsidP="00415767">
            <w:pPr>
              <w:rPr>
                <w:color w:val="000000"/>
              </w:rPr>
            </w:pPr>
            <w:r w:rsidRPr="00A8316A">
              <w:rPr>
                <w:color w:val="000000"/>
                <w:sz w:val="22"/>
                <w:szCs w:val="22"/>
              </w:rPr>
              <w:t>Tổng (GST.TOT_CR_BAL)nhân tỉ giá giao dịch của ngày cuối tháng trước lấy theo substr(FREE_CODE2,1,1) ('7')</w:t>
            </w:r>
          </w:p>
          <w:p w14:paraId="3DCD9D86" w14:textId="77777777" w:rsidR="006A522F" w:rsidRPr="00A8316A" w:rsidRDefault="006A522F" w:rsidP="00415767">
            <w:pPr>
              <w:rPr>
                <w:color w:val="000000"/>
              </w:rPr>
            </w:pPr>
            <w:r w:rsidRPr="00A8316A">
              <w:rPr>
                <w:color w:val="000000"/>
                <w:sz w:val="22"/>
                <w:szCs w:val="22"/>
              </w:rPr>
              <w:t xml:space="preserve">+ </w:t>
            </w:r>
            <w:r w:rsidRPr="00A8316A">
              <w:rPr>
                <w:color w:val="000000"/>
              </w:rPr>
              <w:t>Cộng Tổng</w:t>
            </w:r>
            <w:r w:rsidRPr="00073128">
              <w:rPr>
                <w:color w:val="000000"/>
              </w:rPr>
              <w:t xml:space="preserve"> (GST.TOT_</w:t>
            </w:r>
            <w:r w:rsidRPr="00A8316A">
              <w:rPr>
                <w:color w:val="000000"/>
              </w:rPr>
              <w:t>CR</w:t>
            </w:r>
            <w:r w:rsidRPr="00073128">
              <w:rPr>
                <w:color w:val="000000"/>
              </w:rPr>
              <w:t>_BAL - GST.TOT_</w:t>
            </w:r>
            <w:r w:rsidRPr="00A8316A">
              <w:rPr>
                <w:color w:val="000000"/>
              </w:rPr>
              <w:t>DR_BAL)</w:t>
            </w:r>
            <w:r w:rsidRPr="00A8316A">
              <w:rPr>
                <w:color w:val="000000"/>
                <w:sz w:val="22"/>
                <w:szCs w:val="22"/>
              </w:rPr>
              <w:t xml:space="preserve"> nhân tỉ giá giao dịch lấy theo GSH.GL_SUB_HEAD_CODE IN ('83310') của ngày cuối tháng trước</w:t>
            </w:r>
          </w:p>
          <w:p w14:paraId="1421016A" w14:textId="77777777" w:rsidR="006A522F" w:rsidRPr="00A8316A" w:rsidRDefault="006A522F" w:rsidP="00415767">
            <w:pPr>
              <w:rPr>
                <w:color w:val="000000"/>
              </w:rPr>
            </w:pPr>
            <w:r w:rsidRPr="00A8316A">
              <w:rPr>
                <w:color w:val="000000"/>
                <w:sz w:val="22"/>
                <w:szCs w:val="22"/>
              </w:rPr>
              <w:t>+ Trừ cho (GST.TOT_CR_BAL - GST.TOT_DR_BAL) nhan tỉ giá giao dịch của ngày cuối tháng trước cho SUBSTR(GSH.FREE_CODE1, 1, 1) IN ('8')</w:t>
            </w:r>
          </w:p>
          <w:p w14:paraId="513FE9EB"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C9E4E9C" w14:textId="77777777" w:rsidTr="00415767">
        <w:trPr>
          <w:trHeight w:val="21"/>
        </w:trPr>
        <w:tc>
          <w:tcPr>
            <w:tcW w:w="625" w:type="dxa"/>
            <w:vMerge/>
            <w:tcBorders>
              <w:left w:val="single" w:sz="4" w:space="0" w:color="auto"/>
              <w:right w:val="single" w:sz="4" w:space="0" w:color="auto"/>
            </w:tcBorders>
            <w:shd w:val="clear" w:color="auto" w:fill="auto"/>
          </w:tcPr>
          <w:p w14:paraId="6E2A53F6" w14:textId="77777777" w:rsidR="006A522F" w:rsidRPr="00A8316A" w:rsidRDefault="006A522F" w:rsidP="00415767">
            <w:pPr>
              <w:jc w:val="center"/>
            </w:pPr>
          </w:p>
        </w:tc>
        <w:tc>
          <w:tcPr>
            <w:tcW w:w="1350" w:type="dxa"/>
            <w:tcBorders>
              <w:left w:val="single" w:sz="4" w:space="0" w:color="auto"/>
            </w:tcBorders>
            <w:shd w:val="clear" w:color="auto" w:fill="auto"/>
          </w:tcPr>
          <w:p w14:paraId="68E3F1FC" w14:textId="77777777" w:rsidR="006A522F" w:rsidRPr="00A8316A" w:rsidRDefault="006A522F" w:rsidP="00415767">
            <w:pPr>
              <w:rPr>
                <w:color w:val="000000"/>
              </w:rPr>
            </w:pPr>
            <w:r w:rsidRPr="00A8316A">
              <w:t>19. 'Lợi nhuận sau thuế'</w:t>
            </w:r>
          </w:p>
        </w:tc>
        <w:tc>
          <w:tcPr>
            <w:tcW w:w="2880" w:type="dxa"/>
            <w:shd w:val="clear" w:color="auto" w:fill="auto"/>
            <w:noWrap/>
          </w:tcPr>
          <w:p w14:paraId="0BC746DD" w14:textId="77777777" w:rsidR="006A522F" w:rsidRPr="00A8316A" w:rsidRDefault="006A522F" w:rsidP="00415767"/>
        </w:tc>
        <w:tc>
          <w:tcPr>
            <w:tcW w:w="10260" w:type="dxa"/>
            <w:tcBorders>
              <w:right w:val="single" w:sz="4" w:space="0" w:color="auto"/>
            </w:tcBorders>
            <w:shd w:val="clear" w:color="auto" w:fill="auto"/>
            <w:noWrap/>
          </w:tcPr>
          <w:p w14:paraId="76F6387D" w14:textId="77777777" w:rsidR="006A522F" w:rsidRPr="00A8316A" w:rsidRDefault="006A522F" w:rsidP="00415767">
            <w:pPr>
              <w:rPr>
                <w:color w:val="000000"/>
              </w:rPr>
            </w:pPr>
            <w:r w:rsidRPr="00A8316A">
              <w:rPr>
                <w:color w:val="000000"/>
                <w:sz w:val="22"/>
                <w:szCs w:val="22"/>
              </w:rPr>
              <w:t>Tổng (GST.TOT_CR_BAL)nhân tỉ giá giao dịch của ngày cuối tháng trước lấy theo substr(FREE_CODE2,1,1) ('7')</w:t>
            </w:r>
          </w:p>
          <w:p w14:paraId="5EE21A0E" w14:textId="77777777" w:rsidR="006A522F" w:rsidRPr="00A8316A" w:rsidRDefault="006A522F" w:rsidP="00415767">
            <w:pPr>
              <w:rPr>
                <w:color w:val="000000"/>
              </w:rPr>
            </w:pPr>
            <w:r w:rsidRPr="00A8316A">
              <w:rPr>
                <w:color w:val="000000"/>
                <w:sz w:val="22"/>
                <w:szCs w:val="22"/>
              </w:rPr>
              <w:t xml:space="preserve">+ Trừ Tổng (GST.TOT_DR_BAL)nhân tỉ giá giao dịch của ngày cuối tháng trước lấy theo SUBSTR(GSH.FREE_CODE1, 1, 1) IN ('8') </w:t>
            </w:r>
          </w:p>
          <w:p w14:paraId="230E74A9"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FAE6408" w14:textId="77777777" w:rsidTr="00415767">
        <w:trPr>
          <w:trHeight w:val="21"/>
        </w:trPr>
        <w:tc>
          <w:tcPr>
            <w:tcW w:w="625" w:type="dxa"/>
            <w:vMerge/>
            <w:tcBorders>
              <w:left w:val="single" w:sz="4" w:space="0" w:color="auto"/>
              <w:right w:val="single" w:sz="4" w:space="0" w:color="auto"/>
            </w:tcBorders>
            <w:shd w:val="clear" w:color="auto" w:fill="auto"/>
          </w:tcPr>
          <w:p w14:paraId="603AA0FE" w14:textId="77777777" w:rsidR="006A522F" w:rsidRPr="00A8316A" w:rsidRDefault="006A522F" w:rsidP="00415767">
            <w:pPr>
              <w:jc w:val="center"/>
            </w:pPr>
          </w:p>
        </w:tc>
        <w:tc>
          <w:tcPr>
            <w:tcW w:w="1350" w:type="dxa"/>
            <w:tcBorders>
              <w:left w:val="single" w:sz="4" w:space="0" w:color="auto"/>
            </w:tcBorders>
            <w:shd w:val="clear" w:color="auto" w:fill="auto"/>
          </w:tcPr>
          <w:p w14:paraId="443F26E3" w14:textId="77777777" w:rsidR="006A522F" w:rsidRPr="00A8316A" w:rsidRDefault="006A522F" w:rsidP="00415767">
            <w:pPr>
              <w:rPr>
                <w:color w:val="000000"/>
              </w:rPr>
            </w:pPr>
            <w:r w:rsidRPr="00A8316A">
              <w:t>20. 'Vốn khác'</w:t>
            </w:r>
          </w:p>
        </w:tc>
        <w:tc>
          <w:tcPr>
            <w:tcW w:w="2880" w:type="dxa"/>
            <w:shd w:val="clear" w:color="auto" w:fill="auto"/>
            <w:noWrap/>
          </w:tcPr>
          <w:p w14:paraId="45C39A8C" w14:textId="77777777" w:rsidR="006A522F" w:rsidRPr="00A8316A" w:rsidRDefault="006A522F" w:rsidP="00415767"/>
        </w:tc>
        <w:tc>
          <w:tcPr>
            <w:tcW w:w="10260" w:type="dxa"/>
            <w:tcBorders>
              <w:right w:val="single" w:sz="4" w:space="0" w:color="auto"/>
            </w:tcBorders>
            <w:shd w:val="clear" w:color="auto" w:fill="auto"/>
            <w:noWrap/>
          </w:tcPr>
          <w:p w14:paraId="7C0CBCA8" w14:textId="77777777" w:rsidR="006A522F" w:rsidRPr="00A8316A" w:rsidRDefault="006A522F" w:rsidP="00415767">
            <w:r w:rsidRPr="00A8316A">
              <w:rPr>
                <w:color w:val="000000"/>
                <w:sz w:val="22"/>
                <w:szCs w:val="22"/>
              </w:rPr>
              <w:t>null</w:t>
            </w:r>
          </w:p>
        </w:tc>
      </w:tr>
      <w:tr w:rsidR="006A522F" w:rsidRPr="00A8316A" w14:paraId="32993365" w14:textId="77777777" w:rsidTr="00415767">
        <w:trPr>
          <w:trHeight w:val="21"/>
        </w:trPr>
        <w:tc>
          <w:tcPr>
            <w:tcW w:w="625" w:type="dxa"/>
            <w:vMerge/>
            <w:tcBorders>
              <w:left w:val="single" w:sz="4" w:space="0" w:color="auto"/>
              <w:right w:val="single" w:sz="4" w:space="0" w:color="auto"/>
            </w:tcBorders>
            <w:shd w:val="clear" w:color="auto" w:fill="auto"/>
          </w:tcPr>
          <w:p w14:paraId="30404912" w14:textId="77777777" w:rsidR="006A522F" w:rsidRPr="00A8316A" w:rsidRDefault="006A522F" w:rsidP="00415767">
            <w:pPr>
              <w:jc w:val="center"/>
            </w:pPr>
          </w:p>
        </w:tc>
        <w:tc>
          <w:tcPr>
            <w:tcW w:w="1350" w:type="dxa"/>
            <w:tcBorders>
              <w:left w:val="single" w:sz="4" w:space="0" w:color="auto"/>
            </w:tcBorders>
            <w:shd w:val="clear" w:color="auto" w:fill="auto"/>
          </w:tcPr>
          <w:p w14:paraId="2D3FF9ED" w14:textId="77777777" w:rsidR="006A522F" w:rsidRPr="00A8316A" w:rsidRDefault="006A522F" w:rsidP="00415767">
            <w:pPr>
              <w:rPr>
                <w:color w:val="000000"/>
              </w:rPr>
            </w:pPr>
            <w:r w:rsidRPr="00A8316A">
              <w:t>21. 'Kiều hối, chuyển tiền phải trả'</w:t>
            </w:r>
          </w:p>
        </w:tc>
        <w:tc>
          <w:tcPr>
            <w:tcW w:w="2880" w:type="dxa"/>
            <w:shd w:val="clear" w:color="auto" w:fill="auto"/>
            <w:noWrap/>
          </w:tcPr>
          <w:p w14:paraId="0A63D065" w14:textId="77777777" w:rsidR="006A522F" w:rsidRPr="00A8316A" w:rsidRDefault="006A522F" w:rsidP="00415767"/>
        </w:tc>
        <w:tc>
          <w:tcPr>
            <w:tcW w:w="10260" w:type="dxa"/>
            <w:tcBorders>
              <w:right w:val="single" w:sz="4" w:space="0" w:color="auto"/>
            </w:tcBorders>
            <w:shd w:val="clear" w:color="auto" w:fill="auto"/>
            <w:noWrap/>
          </w:tcPr>
          <w:p w14:paraId="323E5742" w14:textId="77777777" w:rsidR="006A522F" w:rsidRPr="00A8316A" w:rsidRDefault="006A522F" w:rsidP="00415767">
            <w:pPr>
              <w:rPr>
                <w:color w:val="000000"/>
              </w:rPr>
            </w:pPr>
            <w:r w:rsidRPr="00A8316A">
              <w:rPr>
                <w:color w:val="000000"/>
                <w:sz w:val="22"/>
                <w:szCs w:val="22"/>
              </w:rPr>
              <w:t>Tổng (GST.TOT_CR_BAL) nhân tỉ giá giao dịch lấy theo  FREE_CODE2 ('454', '455')  của ngày cuối tháng trước</w:t>
            </w:r>
          </w:p>
          <w:p w14:paraId="1CA64B08"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58015BD" w14:textId="77777777" w:rsidTr="00415767">
        <w:trPr>
          <w:trHeight w:val="21"/>
        </w:trPr>
        <w:tc>
          <w:tcPr>
            <w:tcW w:w="625" w:type="dxa"/>
            <w:vMerge/>
            <w:tcBorders>
              <w:left w:val="single" w:sz="4" w:space="0" w:color="auto"/>
              <w:right w:val="single" w:sz="4" w:space="0" w:color="auto"/>
            </w:tcBorders>
            <w:shd w:val="clear" w:color="auto" w:fill="auto"/>
          </w:tcPr>
          <w:p w14:paraId="3A557A17" w14:textId="77777777" w:rsidR="006A522F" w:rsidRPr="00A8316A" w:rsidRDefault="006A522F" w:rsidP="00415767">
            <w:pPr>
              <w:jc w:val="center"/>
            </w:pPr>
          </w:p>
        </w:tc>
        <w:tc>
          <w:tcPr>
            <w:tcW w:w="1350" w:type="dxa"/>
            <w:tcBorders>
              <w:left w:val="single" w:sz="4" w:space="0" w:color="auto"/>
            </w:tcBorders>
            <w:shd w:val="clear" w:color="auto" w:fill="auto"/>
          </w:tcPr>
          <w:p w14:paraId="7C399A5F" w14:textId="77777777" w:rsidR="006A522F" w:rsidRPr="00A8316A" w:rsidRDefault="006A522F" w:rsidP="00415767">
            <w:pPr>
              <w:rPr>
                <w:color w:val="000000"/>
              </w:rPr>
            </w:pPr>
            <w:r w:rsidRPr="00A8316A">
              <w:t>22. 'Lãi cộng dồn dự trả'</w:t>
            </w:r>
          </w:p>
        </w:tc>
        <w:tc>
          <w:tcPr>
            <w:tcW w:w="2880" w:type="dxa"/>
            <w:shd w:val="clear" w:color="auto" w:fill="auto"/>
            <w:noWrap/>
          </w:tcPr>
          <w:p w14:paraId="48E41C6E" w14:textId="77777777" w:rsidR="006A522F" w:rsidRPr="00A8316A" w:rsidRDefault="006A522F" w:rsidP="00415767"/>
        </w:tc>
        <w:tc>
          <w:tcPr>
            <w:tcW w:w="10260" w:type="dxa"/>
            <w:tcBorders>
              <w:top w:val="single" w:sz="4" w:space="0" w:color="auto"/>
              <w:right w:val="single" w:sz="4" w:space="0" w:color="auto"/>
            </w:tcBorders>
            <w:shd w:val="clear" w:color="auto" w:fill="auto"/>
            <w:noWrap/>
          </w:tcPr>
          <w:p w14:paraId="722393C8"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FREE_CODE2('491', '492', '493', '494', '496') của ngày cuối tháng trước</w:t>
            </w:r>
          </w:p>
          <w:p w14:paraId="59E9481B"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FB69E57" w14:textId="77777777" w:rsidTr="00415767">
        <w:trPr>
          <w:trHeight w:val="21"/>
        </w:trPr>
        <w:tc>
          <w:tcPr>
            <w:tcW w:w="625" w:type="dxa"/>
            <w:vMerge/>
            <w:tcBorders>
              <w:left w:val="single" w:sz="4" w:space="0" w:color="auto"/>
              <w:right w:val="single" w:sz="4" w:space="0" w:color="auto"/>
            </w:tcBorders>
            <w:shd w:val="clear" w:color="auto" w:fill="auto"/>
          </w:tcPr>
          <w:p w14:paraId="7DCEDD02" w14:textId="77777777" w:rsidR="006A522F" w:rsidRPr="00A8316A" w:rsidRDefault="006A522F" w:rsidP="00415767">
            <w:pPr>
              <w:jc w:val="center"/>
            </w:pPr>
          </w:p>
        </w:tc>
        <w:tc>
          <w:tcPr>
            <w:tcW w:w="1350" w:type="dxa"/>
            <w:tcBorders>
              <w:left w:val="single" w:sz="4" w:space="0" w:color="auto"/>
            </w:tcBorders>
            <w:shd w:val="clear" w:color="auto" w:fill="auto"/>
          </w:tcPr>
          <w:p w14:paraId="04017E68" w14:textId="77777777" w:rsidR="006A522F" w:rsidRPr="00A8316A" w:rsidRDefault="006A522F" w:rsidP="00415767">
            <w:pPr>
              <w:rPr>
                <w:color w:val="000000"/>
              </w:rPr>
            </w:pPr>
            <w:r w:rsidRPr="00A8316A">
              <w:t>23. 'Vốn tài trợ, ủy thác đầu tư'</w:t>
            </w:r>
          </w:p>
        </w:tc>
        <w:tc>
          <w:tcPr>
            <w:tcW w:w="2880" w:type="dxa"/>
            <w:shd w:val="clear" w:color="auto" w:fill="auto"/>
            <w:noWrap/>
          </w:tcPr>
          <w:p w14:paraId="485B05D1" w14:textId="77777777" w:rsidR="006A522F" w:rsidRPr="00A8316A" w:rsidRDefault="006A522F" w:rsidP="00415767"/>
        </w:tc>
        <w:tc>
          <w:tcPr>
            <w:tcW w:w="10260" w:type="dxa"/>
            <w:tcBorders>
              <w:top w:val="single" w:sz="4" w:space="0" w:color="auto"/>
              <w:right w:val="single" w:sz="4" w:space="0" w:color="auto"/>
            </w:tcBorders>
            <w:shd w:val="clear" w:color="auto" w:fill="auto"/>
            <w:noWrap/>
          </w:tcPr>
          <w:p w14:paraId="66FAF8F1"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('441','442') của ngày cuối tháng trước</w:t>
            </w:r>
          </w:p>
          <w:p w14:paraId="452D2378"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F6C2B5F" w14:textId="77777777" w:rsidTr="00415767">
        <w:trPr>
          <w:trHeight w:val="21"/>
        </w:trPr>
        <w:tc>
          <w:tcPr>
            <w:tcW w:w="625" w:type="dxa"/>
            <w:vMerge/>
            <w:tcBorders>
              <w:left w:val="single" w:sz="4" w:space="0" w:color="auto"/>
              <w:right w:val="single" w:sz="4" w:space="0" w:color="auto"/>
            </w:tcBorders>
            <w:shd w:val="clear" w:color="auto" w:fill="auto"/>
          </w:tcPr>
          <w:p w14:paraId="4BE55116" w14:textId="77777777" w:rsidR="006A522F" w:rsidRPr="00A8316A" w:rsidRDefault="006A522F" w:rsidP="00415767">
            <w:pPr>
              <w:jc w:val="center"/>
            </w:pPr>
          </w:p>
        </w:tc>
        <w:tc>
          <w:tcPr>
            <w:tcW w:w="1350" w:type="dxa"/>
            <w:tcBorders>
              <w:left w:val="single" w:sz="4" w:space="0" w:color="auto"/>
            </w:tcBorders>
            <w:shd w:val="clear" w:color="auto" w:fill="auto"/>
          </w:tcPr>
          <w:p w14:paraId="37649EF8" w14:textId="77777777" w:rsidR="006A522F" w:rsidRPr="00A8316A" w:rsidRDefault="006A522F" w:rsidP="00415767">
            <w:pPr>
              <w:rPr>
                <w:color w:val="000000"/>
              </w:rPr>
            </w:pPr>
            <w:r w:rsidRPr="00A8316A">
              <w:t xml:space="preserve">24. 'ĐC vốn hệ </w:t>
            </w:r>
            <w:r w:rsidRPr="00A8316A">
              <w:lastRenderedPageBreak/>
              <w:t>thống'</w:t>
            </w:r>
          </w:p>
        </w:tc>
        <w:tc>
          <w:tcPr>
            <w:tcW w:w="2880" w:type="dxa"/>
            <w:shd w:val="clear" w:color="auto" w:fill="auto"/>
            <w:noWrap/>
          </w:tcPr>
          <w:p w14:paraId="2A33721A" w14:textId="77777777" w:rsidR="006A522F" w:rsidRPr="00A8316A" w:rsidRDefault="006A522F" w:rsidP="00415767"/>
        </w:tc>
        <w:tc>
          <w:tcPr>
            <w:tcW w:w="10260" w:type="dxa"/>
            <w:tcBorders>
              <w:top w:val="single" w:sz="4" w:space="0" w:color="auto"/>
              <w:right w:val="single" w:sz="4" w:space="0" w:color="auto"/>
            </w:tcBorders>
            <w:shd w:val="clear" w:color="auto" w:fill="auto"/>
            <w:noWrap/>
          </w:tcPr>
          <w:p w14:paraId="12AD1967"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('51') của ngày cuối tháng trước</w:t>
            </w:r>
          </w:p>
          <w:p w14:paraId="15B4429D" w14:textId="77777777" w:rsidR="006A522F" w:rsidRPr="00A8316A" w:rsidRDefault="006A522F" w:rsidP="00415767">
            <w:r w:rsidRPr="00A8316A">
              <w:rPr>
                <w:color w:val="000000"/>
                <w:sz w:val="22"/>
                <w:szCs w:val="22"/>
              </w:rPr>
              <w:lastRenderedPageBreak/>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C3CE611" w14:textId="77777777" w:rsidTr="00415767">
        <w:trPr>
          <w:trHeight w:val="21"/>
        </w:trPr>
        <w:tc>
          <w:tcPr>
            <w:tcW w:w="625" w:type="dxa"/>
            <w:vMerge/>
            <w:tcBorders>
              <w:left w:val="single" w:sz="4" w:space="0" w:color="auto"/>
              <w:right w:val="single" w:sz="4" w:space="0" w:color="auto"/>
            </w:tcBorders>
            <w:shd w:val="clear" w:color="auto" w:fill="auto"/>
          </w:tcPr>
          <w:p w14:paraId="33C8A70A" w14:textId="77777777" w:rsidR="006A522F" w:rsidRPr="00A8316A" w:rsidRDefault="006A522F" w:rsidP="00415767">
            <w:pPr>
              <w:jc w:val="center"/>
            </w:pPr>
          </w:p>
        </w:tc>
        <w:tc>
          <w:tcPr>
            <w:tcW w:w="1350" w:type="dxa"/>
            <w:tcBorders>
              <w:left w:val="single" w:sz="4" w:space="0" w:color="auto"/>
              <w:bottom w:val="single" w:sz="4" w:space="0" w:color="auto"/>
            </w:tcBorders>
            <w:shd w:val="clear" w:color="auto" w:fill="auto"/>
          </w:tcPr>
          <w:p w14:paraId="33BD0812" w14:textId="77777777" w:rsidR="006A522F" w:rsidRPr="00A8316A" w:rsidRDefault="006A522F" w:rsidP="00415767">
            <w:pPr>
              <w:rPr>
                <w:color w:val="000000"/>
              </w:rPr>
            </w:pPr>
            <w:r w:rsidRPr="00A8316A">
              <w:t>25. 'Phải trả khách hàng'</w:t>
            </w:r>
          </w:p>
        </w:tc>
        <w:tc>
          <w:tcPr>
            <w:tcW w:w="2880" w:type="dxa"/>
            <w:shd w:val="clear" w:color="auto" w:fill="auto"/>
            <w:noWrap/>
          </w:tcPr>
          <w:p w14:paraId="75EB616B" w14:textId="77777777" w:rsidR="006A522F" w:rsidRPr="00A8316A" w:rsidRDefault="006A522F" w:rsidP="00415767"/>
        </w:tc>
        <w:tc>
          <w:tcPr>
            <w:tcW w:w="10260" w:type="dxa"/>
            <w:tcBorders>
              <w:top w:val="single" w:sz="4" w:space="0" w:color="auto"/>
              <w:right w:val="single" w:sz="4" w:space="0" w:color="auto"/>
            </w:tcBorders>
            <w:shd w:val="clear" w:color="auto" w:fill="auto"/>
            <w:noWrap/>
          </w:tcPr>
          <w:p w14:paraId="62053FA1"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('451', '452','453', '458', '459') và GLSH khác ('45998') của ngày cuối tháng trước</w:t>
            </w:r>
          </w:p>
          <w:p w14:paraId="7E66E3C5"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BF158AF" w14:textId="77777777" w:rsidTr="00415767">
        <w:trPr>
          <w:trHeight w:val="28"/>
        </w:trPr>
        <w:tc>
          <w:tcPr>
            <w:tcW w:w="625" w:type="dxa"/>
            <w:vMerge/>
            <w:tcBorders>
              <w:left w:val="single" w:sz="4" w:space="0" w:color="auto"/>
              <w:right w:val="single" w:sz="4" w:space="0" w:color="auto"/>
            </w:tcBorders>
            <w:shd w:val="clear" w:color="auto" w:fill="auto"/>
          </w:tcPr>
          <w:p w14:paraId="5752EA6C" w14:textId="77777777" w:rsidR="006A522F" w:rsidRPr="00A8316A" w:rsidRDefault="006A522F" w:rsidP="00415767">
            <w:pPr>
              <w:jc w:val="center"/>
            </w:pPr>
          </w:p>
        </w:tc>
        <w:tc>
          <w:tcPr>
            <w:tcW w:w="1350" w:type="dxa"/>
            <w:tcBorders>
              <w:left w:val="single" w:sz="4" w:space="0" w:color="auto"/>
              <w:bottom w:val="single" w:sz="4" w:space="0" w:color="auto"/>
            </w:tcBorders>
            <w:shd w:val="clear" w:color="auto" w:fill="auto"/>
          </w:tcPr>
          <w:p w14:paraId="22F81FAE" w14:textId="77777777" w:rsidR="006A522F" w:rsidRPr="00073128" w:rsidRDefault="006A522F" w:rsidP="00415767">
            <w:pPr>
              <w:rPr>
                <w:color w:val="000000"/>
              </w:rPr>
            </w:pPr>
            <w:r w:rsidRPr="00A8316A">
              <w:t>26. 'Phải trả nội bộ'</w:t>
            </w:r>
          </w:p>
        </w:tc>
        <w:tc>
          <w:tcPr>
            <w:tcW w:w="2880" w:type="dxa"/>
            <w:shd w:val="clear" w:color="auto" w:fill="auto"/>
            <w:noWrap/>
          </w:tcPr>
          <w:p w14:paraId="23E42603" w14:textId="77777777" w:rsidR="006A522F" w:rsidRPr="00A8316A" w:rsidRDefault="006A522F" w:rsidP="00415767"/>
        </w:tc>
        <w:tc>
          <w:tcPr>
            <w:tcW w:w="10260" w:type="dxa"/>
            <w:tcBorders>
              <w:right w:val="single" w:sz="4" w:space="0" w:color="auto"/>
            </w:tcBorders>
            <w:shd w:val="clear" w:color="auto" w:fill="auto"/>
            <w:noWrap/>
          </w:tcPr>
          <w:p w14:paraId="029305BA"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('46') và FREE_CODE1 khác ('466') của ngày cuối tháng trước</w:t>
            </w:r>
          </w:p>
          <w:p w14:paraId="5D4F72BB"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DF5B799" w14:textId="77777777" w:rsidTr="00415767">
        <w:trPr>
          <w:trHeight w:val="28"/>
        </w:trPr>
        <w:tc>
          <w:tcPr>
            <w:tcW w:w="625" w:type="dxa"/>
            <w:vMerge/>
            <w:tcBorders>
              <w:left w:val="single" w:sz="4" w:space="0" w:color="auto"/>
              <w:right w:val="single" w:sz="4" w:space="0" w:color="auto"/>
            </w:tcBorders>
            <w:shd w:val="clear" w:color="auto" w:fill="auto"/>
          </w:tcPr>
          <w:p w14:paraId="04E41FDF" w14:textId="77777777" w:rsidR="006A522F" w:rsidRPr="00A8316A" w:rsidRDefault="006A522F" w:rsidP="00415767">
            <w:pPr>
              <w:jc w:val="center"/>
            </w:pPr>
          </w:p>
        </w:tc>
        <w:tc>
          <w:tcPr>
            <w:tcW w:w="1350" w:type="dxa"/>
            <w:tcBorders>
              <w:left w:val="single" w:sz="4" w:space="0" w:color="auto"/>
              <w:bottom w:val="single" w:sz="4" w:space="0" w:color="auto"/>
            </w:tcBorders>
            <w:shd w:val="clear" w:color="auto" w:fill="auto"/>
          </w:tcPr>
          <w:p w14:paraId="3EA76FE0" w14:textId="77777777" w:rsidR="006A522F" w:rsidRPr="00073128" w:rsidRDefault="006A522F" w:rsidP="00415767">
            <w:pPr>
              <w:rPr>
                <w:color w:val="000000"/>
              </w:rPr>
            </w:pPr>
            <w:r w:rsidRPr="00A8316A">
              <w:t>27. 'Nguồn vốn KDNT'</w:t>
            </w:r>
          </w:p>
        </w:tc>
        <w:tc>
          <w:tcPr>
            <w:tcW w:w="2880" w:type="dxa"/>
            <w:shd w:val="clear" w:color="auto" w:fill="auto"/>
            <w:noWrap/>
          </w:tcPr>
          <w:p w14:paraId="387BB141" w14:textId="77777777" w:rsidR="006A522F" w:rsidRPr="00A8316A" w:rsidRDefault="006A522F" w:rsidP="00415767"/>
        </w:tc>
        <w:tc>
          <w:tcPr>
            <w:tcW w:w="10260" w:type="dxa"/>
            <w:tcBorders>
              <w:right w:val="single" w:sz="4" w:space="0" w:color="auto"/>
            </w:tcBorders>
            <w:shd w:val="clear" w:color="auto" w:fill="auto"/>
            <w:noWrap/>
          </w:tcPr>
          <w:p w14:paraId="7C4BCC06"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FREE_CODE1('47') của ngày cuối tháng trước</w:t>
            </w:r>
          </w:p>
          <w:p w14:paraId="02DEF1FA"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0BD94F8" w14:textId="77777777" w:rsidTr="00415767">
        <w:trPr>
          <w:trHeight w:val="28"/>
        </w:trPr>
        <w:tc>
          <w:tcPr>
            <w:tcW w:w="625" w:type="dxa"/>
            <w:vMerge/>
            <w:tcBorders>
              <w:left w:val="single" w:sz="4" w:space="0" w:color="auto"/>
              <w:right w:val="single" w:sz="4" w:space="0" w:color="auto"/>
            </w:tcBorders>
            <w:shd w:val="clear" w:color="auto" w:fill="auto"/>
          </w:tcPr>
          <w:p w14:paraId="16912FC5" w14:textId="77777777" w:rsidR="006A522F" w:rsidRPr="00A8316A" w:rsidRDefault="006A522F" w:rsidP="00415767">
            <w:pPr>
              <w:jc w:val="center"/>
            </w:pPr>
          </w:p>
        </w:tc>
        <w:tc>
          <w:tcPr>
            <w:tcW w:w="1350" w:type="dxa"/>
            <w:tcBorders>
              <w:left w:val="single" w:sz="4" w:space="0" w:color="auto"/>
              <w:bottom w:val="single" w:sz="4" w:space="0" w:color="auto"/>
            </w:tcBorders>
            <w:shd w:val="clear" w:color="auto" w:fill="auto"/>
          </w:tcPr>
          <w:p w14:paraId="5AE2521C" w14:textId="77777777" w:rsidR="006A522F" w:rsidRPr="00073128" w:rsidRDefault="006A522F" w:rsidP="00415767">
            <w:pPr>
              <w:rPr>
                <w:color w:val="000000"/>
              </w:rPr>
            </w:pPr>
            <w:r w:rsidRPr="00A8316A">
              <w:t>28.'Tài sản nợ khác'</w:t>
            </w:r>
          </w:p>
        </w:tc>
        <w:tc>
          <w:tcPr>
            <w:tcW w:w="2880" w:type="dxa"/>
            <w:shd w:val="clear" w:color="auto" w:fill="auto"/>
            <w:noWrap/>
          </w:tcPr>
          <w:p w14:paraId="3774E932" w14:textId="77777777" w:rsidR="006A522F" w:rsidRPr="00A8316A" w:rsidRDefault="006A522F" w:rsidP="00415767"/>
        </w:tc>
        <w:tc>
          <w:tcPr>
            <w:tcW w:w="10260" w:type="dxa"/>
            <w:tcBorders>
              <w:right w:val="single" w:sz="4" w:space="0" w:color="auto"/>
            </w:tcBorders>
            <w:shd w:val="clear" w:color="auto" w:fill="auto"/>
            <w:noWrap/>
          </w:tcPr>
          <w:p w14:paraId="1B22E1A8" w14:textId="77777777" w:rsidR="006A522F" w:rsidRPr="00A8316A" w:rsidRDefault="006A522F" w:rsidP="00415767">
            <w:pPr>
              <w:tabs>
                <w:tab w:val="left" w:pos="588"/>
              </w:tabs>
              <w:rPr>
                <w:color w:val="000000"/>
              </w:rPr>
            </w:pPr>
            <w:r w:rsidRPr="00A8316A">
              <w:rPr>
                <w:color w:val="000000"/>
                <w:sz w:val="22"/>
                <w:szCs w:val="22"/>
              </w:rPr>
              <w:t xml:space="preserve">(Tổng (GST.TOT_CR_BAL)nhân tỉ giá giao dịch của ngày cuối tháng trước cho  FREE_CODE2 ('481', '482', '483', '484', '485', '487', '488') </w:t>
            </w:r>
          </w:p>
          <w:p w14:paraId="2437B03E" w14:textId="77777777" w:rsidR="006A522F" w:rsidRPr="00A8316A" w:rsidRDefault="006A522F" w:rsidP="00415767">
            <w:pPr>
              <w:tabs>
                <w:tab w:val="left" w:pos="588"/>
              </w:tabs>
              <w:rPr>
                <w:color w:val="000000"/>
              </w:rPr>
            </w:pPr>
            <w:r w:rsidRPr="00A8316A">
              <w:rPr>
                <w:color w:val="000000"/>
                <w:sz w:val="22"/>
                <w:szCs w:val="22"/>
              </w:rPr>
              <w:t>+ Cộng tổng (GST.TOT_CR_BAL - GST.TOT_DR_BAL) nhân tỉ giá giao dịch của ngày cuối tháng trước cho  FREE_CODE1 ('50')</w:t>
            </w:r>
          </w:p>
          <w:p w14:paraId="0770F592" w14:textId="77777777" w:rsidR="006A522F" w:rsidRPr="00A8316A" w:rsidRDefault="006A522F" w:rsidP="00415767">
            <w:pPr>
              <w:tabs>
                <w:tab w:val="left" w:pos="588"/>
              </w:tabs>
              <w:rPr>
                <w:color w:val="000000"/>
              </w:rPr>
            </w:pPr>
            <w:r w:rsidRPr="00A8316A">
              <w:rPr>
                <w:color w:val="000000"/>
                <w:sz w:val="22"/>
                <w:szCs w:val="22"/>
              </w:rPr>
              <w:t xml:space="preserve">+ Cộng tổng  (GST.TOT_CR_BAL - GST.TOT_DR_BAL) nhan tỉ giá giao dịch của ngày cuối tháng trước cho  FREE_CODE1 ('56')  </w:t>
            </w:r>
          </w:p>
          <w:p w14:paraId="13899A9D" w14:textId="77777777" w:rsidR="006A522F" w:rsidRPr="00A8316A" w:rsidRDefault="006A522F" w:rsidP="00415767">
            <w:pPr>
              <w:tabs>
                <w:tab w:val="left" w:pos="588"/>
              </w:tabs>
              <w:rPr>
                <w:color w:val="000000"/>
              </w:rPr>
            </w:pPr>
            <w:r w:rsidRPr="00A8316A">
              <w:rPr>
                <w:color w:val="000000"/>
                <w:sz w:val="22"/>
                <w:szCs w:val="22"/>
              </w:rPr>
              <w:t xml:space="preserve">+Cộng tổng (GST.TOT_CR_BAL - GST.TOT_DR_BAL) nhan tỉ giá giao dịch của ngày cuối tháng trước cho  FREE_CODE2 ('486') </w:t>
            </w:r>
          </w:p>
          <w:p w14:paraId="20FD31D5" w14:textId="77777777" w:rsidR="006A522F" w:rsidRPr="00A8316A" w:rsidRDefault="006A522F" w:rsidP="00415767">
            <w:pPr>
              <w:tabs>
                <w:tab w:val="left" w:pos="588"/>
              </w:tabs>
              <w:rPr>
                <w:color w:val="000000"/>
              </w:rPr>
            </w:pPr>
            <w:r w:rsidRPr="00A8316A">
              <w:rPr>
                <w:color w:val="000000"/>
                <w:sz w:val="22"/>
                <w:szCs w:val="22"/>
              </w:rPr>
              <w:t>+Trừ tổng(GST.TOT_DR_BAL)nhân tỉ giá giao dịch của ngày cuối tháng trước cho GLSH = ('36190')</w:t>
            </w:r>
          </w:p>
          <w:p w14:paraId="2C6D8615"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CD4F822" w14:textId="77777777" w:rsidTr="00415767">
        <w:trPr>
          <w:trHeight w:val="28"/>
        </w:trPr>
        <w:tc>
          <w:tcPr>
            <w:tcW w:w="625" w:type="dxa"/>
            <w:tcBorders>
              <w:left w:val="single" w:sz="4" w:space="0" w:color="auto"/>
              <w:right w:val="single" w:sz="4" w:space="0" w:color="auto"/>
            </w:tcBorders>
            <w:shd w:val="clear" w:color="auto" w:fill="auto"/>
          </w:tcPr>
          <w:p w14:paraId="0408B08F" w14:textId="77777777" w:rsidR="006A522F" w:rsidRPr="00A8316A" w:rsidRDefault="006A522F" w:rsidP="00415767">
            <w:pPr>
              <w:jc w:val="center"/>
            </w:pPr>
            <w:r w:rsidRPr="00A8316A">
              <w:rPr>
                <w:sz w:val="22"/>
                <w:szCs w:val="22"/>
              </w:rPr>
              <w:t>3</w:t>
            </w:r>
          </w:p>
        </w:tc>
        <w:tc>
          <w:tcPr>
            <w:tcW w:w="14490" w:type="dxa"/>
            <w:gridSpan w:val="3"/>
            <w:tcBorders>
              <w:left w:val="single" w:sz="4" w:space="0" w:color="auto"/>
              <w:right w:val="single" w:sz="4" w:space="0" w:color="auto"/>
            </w:tcBorders>
            <w:shd w:val="clear" w:color="auto" w:fill="auto"/>
          </w:tcPr>
          <w:p w14:paraId="5C6A15D8" w14:textId="77777777" w:rsidR="006A522F" w:rsidRPr="00A8316A" w:rsidRDefault="006A522F" w:rsidP="00415767">
            <w:r w:rsidRPr="00073128">
              <w:rPr>
                <w:sz w:val="22"/>
              </w:rPr>
              <w:t>NGUỒN VỐN (TÀI SẢN NỢ) - Trước 1 ngày báo cáo</w:t>
            </w:r>
          </w:p>
        </w:tc>
      </w:tr>
      <w:tr w:rsidR="006A522F" w:rsidRPr="00A8316A" w14:paraId="6B3014FA" w14:textId="77777777" w:rsidTr="00415767">
        <w:trPr>
          <w:trHeight w:val="28"/>
        </w:trPr>
        <w:tc>
          <w:tcPr>
            <w:tcW w:w="625" w:type="dxa"/>
            <w:vMerge w:val="restart"/>
            <w:tcBorders>
              <w:left w:val="single" w:sz="4" w:space="0" w:color="auto"/>
              <w:right w:val="single" w:sz="4" w:space="0" w:color="auto"/>
            </w:tcBorders>
            <w:shd w:val="clear" w:color="auto" w:fill="auto"/>
          </w:tcPr>
          <w:p w14:paraId="41402A2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59F3466" w14:textId="77777777" w:rsidR="006A522F" w:rsidRPr="00A8316A" w:rsidRDefault="006A522F" w:rsidP="00415767">
            <w:pPr>
              <w:rPr>
                <w:color w:val="000000"/>
              </w:rPr>
            </w:pPr>
            <w:r w:rsidRPr="00A8316A">
              <w:t>1. 'Tổng nguồn vốn'</w:t>
            </w:r>
          </w:p>
        </w:tc>
        <w:tc>
          <w:tcPr>
            <w:tcW w:w="2880" w:type="dxa"/>
            <w:vMerge w:val="restart"/>
            <w:tcBorders>
              <w:left w:val="single" w:sz="4" w:space="0" w:color="auto"/>
              <w:right w:val="single" w:sz="4" w:space="0" w:color="auto"/>
            </w:tcBorders>
            <w:shd w:val="clear" w:color="auto" w:fill="auto"/>
            <w:noWrap/>
          </w:tcPr>
          <w:p w14:paraId="57AA1966" w14:textId="77777777" w:rsidR="006A522F" w:rsidRPr="00A8316A" w:rsidRDefault="006A522F" w:rsidP="00415767">
            <w:r w:rsidRPr="00A8316A">
              <w:t>(GST.TOT_CR_BAL) và dư nợ (GST.TOT_DR_BAL) theo trước 1 ngày báo cáo</w:t>
            </w:r>
          </w:p>
          <w:p w14:paraId="339D50EC" w14:textId="77777777" w:rsidR="006A522F" w:rsidRPr="00A8316A" w:rsidRDefault="006A522F" w:rsidP="00415767"/>
          <w:p w14:paraId="353632AB" w14:textId="3FD92823" w:rsidR="006A522F" w:rsidRPr="00A8316A" w:rsidRDefault="006A522F" w:rsidP="00415767">
            <w:r w:rsidRPr="00A8316A">
              <w:t xml:space="preserve">Tham khảo cách lấy ở mục </w:t>
            </w:r>
            <w:r w:rsidRPr="00A8316A">
              <w:rPr>
                <w:color w:val="000000"/>
                <w:sz w:val="22"/>
                <w:szCs w:val="22"/>
              </w:rPr>
              <w:t xml:space="preserve">Các quy tách xử lý chung” =&gt; “Các lấy số dư nợ và dư có </w:t>
            </w:r>
            <w:r w:rsidRPr="00A8316A">
              <w:rPr>
                <w:color w:val="000000"/>
                <w:sz w:val="22"/>
                <w:szCs w:val="22"/>
              </w:rPr>
              <w:lastRenderedPageBreak/>
              <w:t>theo đầu tài khoản kế toán”</w:t>
            </w:r>
            <w:r w:rsidRPr="00073128">
              <w:rPr>
                <w:color w:val="000000"/>
                <w:sz w:val="22"/>
              </w:rPr>
              <w:t xml:space="preserve"> (</w:t>
            </w:r>
            <w:hyperlink w:anchor="_Cách_lấy_dư_1" w:history="1">
              <w:r w:rsidRPr="00073128">
                <w:rPr>
                  <w:rStyle w:val="Hyperlink"/>
                  <w:sz w:val="22"/>
                </w:rPr>
                <w:t>link</w:t>
              </w:r>
            </w:hyperlink>
            <w:r w:rsidRPr="00073128">
              <w:rPr>
                <w:color w:val="000000"/>
                <w:sz w:val="22"/>
              </w:rPr>
              <w:t>)</w:t>
            </w:r>
          </w:p>
          <w:p w14:paraId="7B42A827" w14:textId="77777777" w:rsidR="006A522F" w:rsidRPr="00A8316A" w:rsidRDefault="006A522F" w:rsidP="00415767"/>
          <w:p w14:paraId="4739DECC" w14:textId="77777777" w:rsidR="006A522F" w:rsidRPr="00A8316A" w:rsidRDefault="006A522F" w:rsidP="00415767">
            <w:r w:rsidRPr="00A8316A">
              <w:t>Cách lấy ngày trước 1 ngày báo cáo:</w:t>
            </w:r>
          </w:p>
          <w:p w14:paraId="1225110D" w14:textId="77777777" w:rsidR="006A522F" w:rsidRPr="00073128" w:rsidRDefault="006A522F" w:rsidP="00415767">
            <w:r w:rsidRPr="00A8316A">
              <w:rPr>
                <w:rFonts w:eastAsiaTheme="minorHAnsi"/>
                <w:color w:val="FF0000"/>
                <w:sz w:val="20"/>
                <w:szCs w:val="20"/>
                <w:highlight w:val="white"/>
              </w:rPr>
              <w:t>&lt;NGÀY_BÁO_CÁO&gt;'</w:t>
            </w:r>
            <w:r w:rsidRPr="00A8316A">
              <w:t>-1</w:t>
            </w:r>
          </w:p>
        </w:tc>
        <w:tc>
          <w:tcPr>
            <w:tcW w:w="10260" w:type="dxa"/>
            <w:tcBorders>
              <w:left w:val="single" w:sz="4" w:space="0" w:color="auto"/>
              <w:right w:val="single" w:sz="4" w:space="0" w:color="auto"/>
            </w:tcBorders>
            <w:shd w:val="clear" w:color="auto" w:fill="auto"/>
            <w:noWrap/>
          </w:tcPr>
          <w:p w14:paraId="330BEA81" w14:textId="77777777" w:rsidR="006A522F" w:rsidRPr="00A8316A" w:rsidRDefault="006A522F" w:rsidP="00415767">
            <w:r w:rsidRPr="00A8316A">
              <w:rPr>
                <w:color w:val="000000"/>
                <w:sz w:val="22"/>
                <w:szCs w:val="22"/>
              </w:rPr>
              <w:lastRenderedPageBreak/>
              <w:t xml:space="preserve">Tổng  02 + 16 + 21 +25 </w:t>
            </w:r>
          </w:p>
        </w:tc>
      </w:tr>
      <w:tr w:rsidR="006A522F" w:rsidRPr="00A8316A" w14:paraId="27488844" w14:textId="77777777" w:rsidTr="00415767">
        <w:trPr>
          <w:trHeight w:val="28"/>
        </w:trPr>
        <w:tc>
          <w:tcPr>
            <w:tcW w:w="625" w:type="dxa"/>
            <w:vMerge/>
            <w:tcBorders>
              <w:left w:val="single" w:sz="4" w:space="0" w:color="auto"/>
              <w:right w:val="single" w:sz="4" w:space="0" w:color="auto"/>
            </w:tcBorders>
            <w:shd w:val="clear" w:color="auto" w:fill="auto"/>
          </w:tcPr>
          <w:p w14:paraId="2EA1AAE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B26A2A9" w14:textId="77777777" w:rsidR="006A522F" w:rsidRPr="00A8316A" w:rsidRDefault="006A522F" w:rsidP="00415767">
            <w:pPr>
              <w:rPr>
                <w:color w:val="000000"/>
              </w:rPr>
            </w:pPr>
            <w:r w:rsidRPr="00A8316A">
              <w:t>2. 'Nguồn vốn huy động'</w:t>
            </w:r>
          </w:p>
        </w:tc>
        <w:tc>
          <w:tcPr>
            <w:tcW w:w="2880" w:type="dxa"/>
            <w:vMerge/>
            <w:tcBorders>
              <w:left w:val="single" w:sz="4" w:space="0" w:color="auto"/>
              <w:right w:val="single" w:sz="4" w:space="0" w:color="auto"/>
            </w:tcBorders>
            <w:shd w:val="clear" w:color="auto" w:fill="auto"/>
            <w:noWrap/>
          </w:tcPr>
          <w:p w14:paraId="643AE41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24D371F" w14:textId="77777777" w:rsidR="006A522F" w:rsidRPr="00A8316A" w:rsidRDefault="006A522F" w:rsidP="00415767">
            <w:r w:rsidRPr="00A8316A">
              <w:rPr>
                <w:color w:val="000000"/>
                <w:sz w:val="22"/>
                <w:szCs w:val="22"/>
              </w:rPr>
              <w:t>Tổng cột 03 + 06 + 09 + 12</w:t>
            </w:r>
          </w:p>
        </w:tc>
      </w:tr>
      <w:tr w:rsidR="006A522F" w:rsidRPr="00A8316A" w14:paraId="6AEFF1FA" w14:textId="77777777" w:rsidTr="00415767">
        <w:trPr>
          <w:trHeight w:val="292"/>
        </w:trPr>
        <w:tc>
          <w:tcPr>
            <w:tcW w:w="625" w:type="dxa"/>
            <w:vMerge/>
            <w:tcBorders>
              <w:left w:val="single" w:sz="4" w:space="0" w:color="auto"/>
              <w:right w:val="single" w:sz="4" w:space="0" w:color="auto"/>
            </w:tcBorders>
            <w:shd w:val="clear" w:color="auto" w:fill="auto"/>
          </w:tcPr>
          <w:p w14:paraId="24A050A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543CAA0" w14:textId="77777777" w:rsidR="006A522F" w:rsidRPr="00A8316A" w:rsidRDefault="006A522F" w:rsidP="00415767">
            <w:pPr>
              <w:rPr>
                <w:color w:val="000000"/>
              </w:rPr>
            </w:pPr>
            <w:r w:rsidRPr="00A8316A">
              <w:t>3. 'Tiền gửi của các TCKT'</w:t>
            </w:r>
          </w:p>
        </w:tc>
        <w:tc>
          <w:tcPr>
            <w:tcW w:w="2880" w:type="dxa"/>
            <w:vMerge/>
            <w:tcBorders>
              <w:left w:val="single" w:sz="4" w:space="0" w:color="auto"/>
              <w:right w:val="single" w:sz="4" w:space="0" w:color="auto"/>
            </w:tcBorders>
            <w:shd w:val="clear" w:color="auto" w:fill="auto"/>
            <w:noWrap/>
          </w:tcPr>
          <w:p w14:paraId="04C1246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09F74AB" w14:textId="77777777" w:rsidR="006A522F" w:rsidRPr="00A8316A" w:rsidRDefault="006A522F" w:rsidP="00415767">
            <w:pPr>
              <w:rPr>
                <w:color w:val="000000"/>
              </w:rPr>
            </w:pPr>
            <w:r w:rsidRPr="00A8316A">
              <w:rPr>
                <w:color w:val="000000"/>
                <w:sz w:val="22"/>
                <w:szCs w:val="22"/>
              </w:rPr>
              <w:t>Tổng 04 + 05 nhân tỷ giá giao dich trong trước 1 ngày báo cáo</w:t>
            </w:r>
          </w:p>
          <w:p w14:paraId="004B7C65"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113AA9A" w14:textId="77777777" w:rsidTr="00415767">
        <w:trPr>
          <w:trHeight w:val="86"/>
        </w:trPr>
        <w:tc>
          <w:tcPr>
            <w:tcW w:w="625" w:type="dxa"/>
            <w:vMerge/>
            <w:tcBorders>
              <w:left w:val="single" w:sz="4" w:space="0" w:color="auto"/>
              <w:right w:val="single" w:sz="4" w:space="0" w:color="auto"/>
            </w:tcBorders>
            <w:shd w:val="clear" w:color="auto" w:fill="auto"/>
          </w:tcPr>
          <w:p w14:paraId="1222ED82"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0FE4E98" w14:textId="77777777" w:rsidR="006A522F" w:rsidRPr="00A8316A" w:rsidRDefault="006A522F" w:rsidP="00415767">
            <w:pPr>
              <w:rPr>
                <w:color w:val="000000"/>
              </w:rPr>
            </w:pPr>
            <w:r w:rsidRPr="00A8316A">
              <w:t>4. 'Tiền gửi không kỳ hạn' (của TCKT)</w:t>
            </w:r>
          </w:p>
        </w:tc>
        <w:tc>
          <w:tcPr>
            <w:tcW w:w="2880" w:type="dxa"/>
            <w:vMerge/>
            <w:tcBorders>
              <w:left w:val="single" w:sz="4" w:space="0" w:color="auto"/>
              <w:right w:val="single" w:sz="4" w:space="0" w:color="auto"/>
            </w:tcBorders>
            <w:shd w:val="clear" w:color="auto" w:fill="auto"/>
            <w:noWrap/>
          </w:tcPr>
          <w:p w14:paraId="171A0A2B"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D04CB24"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GLSH('42210', '42211','42212','42240','42610','42611', '42622','42810','42820','42830','42831','42832','42840','42870','42890','42891','42213')của trước 1 ngày báo cáo</w:t>
            </w:r>
          </w:p>
          <w:p w14:paraId="1BF214C6"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8556C2D" w14:textId="77777777" w:rsidTr="00415767">
        <w:trPr>
          <w:trHeight w:val="86"/>
        </w:trPr>
        <w:tc>
          <w:tcPr>
            <w:tcW w:w="625" w:type="dxa"/>
            <w:vMerge/>
            <w:tcBorders>
              <w:left w:val="single" w:sz="4" w:space="0" w:color="auto"/>
              <w:right w:val="single" w:sz="4" w:space="0" w:color="auto"/>
            </w:tcBorders>
            <w:shd w:val="clear" w:color="auto" w:fill="auto"/>
          </w:tcPr>
          <w:p w14:paraId="5A84920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AE35709" w14:textId="77777777" w:rsidR="006A522F" w:rsidRPr="00A8316A" w:rsidRDefault="006A522F" w:rsidP="00415767">
            <w:pPr>
              <w:rPr>
                <w:color w:val="000000"/>
              </w:rPr>
            </w:pPr>
            <w:r w:rsidRPr="00A8316A">
              <w:t>5.‘Tiền gửi có kỳ hạn’ (của TCKT)</w:t>
            </w:r>
          </w:p>
        </w:tc>
        <w:tc>
          <w:tcPr>
            <w:tcW w:w="2880" w:type="dxa"/>
            <w:vMerge/>
            <w:tcBorders>
              <w:left w:val="single" w:sz="4" w:space="0" w:color="auto"/>
              <w:right w:val="single" w:sz="4" w:space="0" w:color="auto"/>
            </w:tcBorders>
            <w:shd w:val="clear" w:color="auto" w:fill="auto"/>
            <w:noWrap/>
          </w:tcPr>
          <w:p w14:paraId="6E8EC01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56C5206"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GLSH(‘42220’,’42221’,’42620’,’42621’) của trước 1 ngày báo cáo</w:t>
            </w:r>
          </w:p>
          <w:p w14:paraId="5793B361"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503A887" w14:textId="77777777" w:rsidTr="00415767">
        <w:trPr>
          <w:trHeight w:val="116"/>
        </w:trPr>
        <w:tc>
          <w:tcPr>
            <w:tcW w:w="625" w:type="dxa"/>
            <w:vMerge/>
            <w:tcBorders>
              <w:left w:val="single" w:sz="4" w:space="0" w:color="auto"/>
              <w:right w:val="single" w:sz="4" w:space="0" w:color="auto"/>
            </w:tcBorders>
            <w:shd w:val="clear" w:color="auto" w:fill="auto"/>
          </w:tcPr>
          <w:p w14:paraId="6023CF5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8D52F84" w14:textId="77777777" w:rsidR="006A522F" w:rsidRPr="00A8316A" w:rsidRDefault="006A522F" w:rsidP="00415767">
            <w:pPr>
              <w:rPr>
                <w:color w:val="000000"/>
              </w:rPr>
            </w:pPr>
            <w:r w:rsidRPr="00A8316A">
              <w:t>6. 'Tiền gửi của cá nhân'</w:t>
            </w:r>
          </w:p>
        </w:tc>
        <w:tc>
          <w:tcPr>
            <w:tcW w:w="2880" w:type="dxa"/>
            <w:vMerge/>
            <w:tcBorders>
              <w:left w:val="single" w:sz="4" w:space="0" w:color="auto"/>
              <w:right w:val="single" w:sz="4" w:space="0" w:color="auto"/>
            </w:tcBorders>
            <w:shd w:val="clear" w:color="auto" w:fill="auto"/>
            <w:noWrap/>
          </w:tcPr>
          <w:p w14:paraId="058CB3A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1D5835D" w14:textId="77777777" w:rsidR="006A522F" w:rsidRPr="00A8316A" w:rsidRDefault="006A522F" w:rsidP="00415767">
            <w:pPr>
              <w:rPr>
                <w:color w:val="000000"/>
              </w:rPr>
            </w:pPr>
            <w:r w:rsidRPr="00A8316A">
              <w:rPr>
                <w:color w:val="000000"/>
                <w:sz w:val="22"/>
                <w:szCs w:val="22"/>
              </w:rPr>
              <w:t>Tổng 07 + 08 nhân tỷ giá giao dich trong trước 1 ngày báo cáo</w:t>
            </w:r>
          </w:p>
          <w:p w14:paraId="771D2AE6"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7E564F2" w14:textId="77777777" w:rsidTr="00415767">
        <w:trPr>
          <w:trHeight w:val="77"/>
        </w:trPr>
        <w:tc>
          <w:tcPr>
            <w:tcW w:w="625" w:type="dxa"/>
            <w:vMerge/>
            <w:tcBorders>
              <w:left w:val="single" w:sz="4" w:space="0" w:color="auto"/>
              <w:right w:val="single" w:sz="4" w:space="0" w:color="auto"/>
            </w:tcBorders>
            <w:shd w:val="clear" w:color="auto" w:fill="auto"/>
          </w:tcPr>
          <w:p w14:paraId="68650DE5"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7D2F5A4" w14:textId="77777777" w:rsidR="006A522F" w:rsidRPr="00073128" w:rsidRDefault="006A522F" w:rsidP="00415767">
            <w:r w:rsidRPr="00A8316A">
              <w:t>7. 'Tiền gửi không kỳ hạn' (của cá nhân)</w:t>
            </w:r>
          </w:p>
        </w:tc>
        <w:tc>
          <w:tcPr>
            <w:tcW w:w="2880" w:type="dxa"/>
            <w:vMerge/>
            <w:tcBorders>
              <w:left w:val="single" w:sz="4" w:space="0" w:color="auto"/>
              <w:right w:val="single" w:sz="4" w:space="0" w:color="auto"/>
            </w:tcBorders>
            <w:shd w:val="clear" w:color="auto" w:fill="auto"/>
            <w:noWrap/>
          </w:tcPr>
          <w:p w14:paraId="43265A30"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15EB376"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GLSH('42110', '42111',  '42112','42140',  '42510','42511',  '42522',  '42710',   '42720', '42730', '42731',  '42732',  '42740',  '42770', '42790')của trước 1 ngày báo cáo</w:t>
            </w:r>
          </w:p>
          <w:p w14:paraId="19178F69"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9791E8F" w14:textId="77777777" w:rsidTr="00415767">
        <w:trPr>
          <w:trHeight w:val="77"/>
        </w:trPr>
        <w:tc>
          <w:tcPr>
            <w:tcW w:w="625" w:type="dxa"/>
            <w:vMerge/>
            <w:tcBorders>
              <w:left w:val="single" w:sz="4" w:space="0" w:color="auto"/>
              <w:right w:val="single" w:sz="4" w:space="0" w:color="auto"/>
            </w:tcBorders>
            <w:shd w:val="clear" w:color="auto" w:fill="auto"/>
          </w:tcPr>
          <w:p w14:paraId="765E5B6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CE63154" w14:textId="77777777" w:rsidR="006A522F" w:rsidRPr="00073128" w:rsidRDefault="006A522F" w:rsidP="00415767">
            <w:r w:rsidRPr="00A8316A">
              <w:t>8. 'Tiền gửi có kỳ hạn' (của cá nhân)</w:t>
            </w:r>
          </w:p>
        </w:tc>
        <w:tc>
          <w:tcPr>
            <w:tcW w:w="2880" w:type="dxa"/>
            <w:vMerge/>
            <w:tcBorders>
              <w:left w:val="single" w:sz="4" w:space="0" w:color="auto"/>
              <w:right w:val="single" w:sz="4" w:space="0" w:color="auto"/>
            </w:tcBorders>
            <w:shd w:val="clear" w:color="auto" w:fill="auto"/>
            <w:noWrap/>
          </w:tcPr>
          <w:p w14:paraId="45FF16FE"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621DFF1"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GLSH('42120','42121','42520','42521','42113','42791')của trước 1 ngày báo cáo</w:t>
            </w:r>
          </w:p>
          <w:p w14:paraId="3C99204E" w14:textId="77777777" w:rsidR="006A522F" w:rsidRPr="00A8316A" w:rsidRDefault="006A522F" w:rsidP="00415767">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F2C8A2A" w14:textId="77777777" w:rsidTr="00415767">
        <w:trPr>
          <w:trHeight w:val="985"/>
        </w:trPr>
        <w:tc>
          <w:tcPr>
            <w:tcW w:w="625" w:type="dxa"/>
            <w:vMerge/>
            <w:tcBorders>
              <w:left w:val="single" w:sz="4" w:space="0" w:color="auto"/>
              <w:right w:val="single" w:sz="4" w:space="0" w:color="auto"/>
            </w:tcBorders>
            <w:shd w:val="clear" w:color="auto" w:fill="auto"/>
          </w:tcPr>
          <w:p w14:paraId="1696461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E0AC628" w14:textId="77777777" w:rsidR="006A522F" w:rsidRPr="00073128" w:rsidRDefault="006A522F" w:rsidP="00415767">
            <w:r w:rsidRPr="00A8316A">
              <w:t>9. 'Tiền gửi tiết kiệm'</w:t>
            </w:r>
          </w:p>
        </w:tc>
        <w:tc>
          <w:tcPr>
            <w:tcW w:w="2880" w:type="dxa"/>
            <w:vMerge/>
            <w:tcBorders>
              <w:left w:val="single" w:sz="4" w:space="0" w:color="auto"/>
              <w:right w:val="single" w:sz="4" w:space="0" w:color="auto"/>
            </w:tcBorders>
            <w:shd w:val="clear" w:color="auto" w:fill="auto"/>
            <w:noWrap/>
          </w:tcPr>
          <w:p w14:paraId="1E60A70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CF5723D" w14:textId="77777777" w:rsidR="006A522F" w:rsidRPr="00A8316A" w:rsidRDefault="006A522F" w:rsidP="00415767">
            <w:r w:rsidRPr="00A8316A">
              <w:rPr>
                <w:color w:val="000000"/>
                <w:sz w:val="22"/>
                <w:szCs w:val="22"/>
              </w:rPr>
              <w:t>null</w:t>
            </w:r>
          </w:p>
        </w:tc>
      </w:tr>
      <w:tr w:rsidR="006A522F" w:rsidRPr="00A8316A" w14:paraId="0C3364BD" w14:textId="77777777" w:rsidTr="00415767">
        <w:trPr>
          <w:trHeight w:val="956"/>
        </w:trPr>
        <w:tc>
          <w:tcPr>
            <w:tcW w:w="625" w:type="dxa"/>
            <w:vMerge/>
            <w:tcBorders>
              <w:left w:val="single" w:sz="4" w:space="0" w:color="auto"/>
              <w:right w:val="single" w:sz="4" w:space="0" w:color="auto"/>
            </w:tcBorders>
            <w:shd w:val="clear" w:color="auto" w:fill="auto"/>
          </w:tcPr>
          <w:p w14:paraId="1ABD5EC7"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DE9B2F6" w14:textId="77777777" w:rsidR="006A522F" w:rsidRPr="00073128" w:rsidRDefault="006A522F" w:rsidP="00415767">
            <w:r w:rsidRPr="00A8316A">
              <w:t>10. 'TK không kỳ hạn'</w:t>
            </w:r>
          </w:p>
        </w:tc>
        <w:tc>
          <w:tcPr>
            <w:tcW w:w="2880" w:type="dxa"/>
            <w:vMerge/>
            <w:tcBorders>
              <w:left w:val="single" w:sz="4" w:space="0" w:color="auto"/>
              <w:right w:val="single" w:sz="4" w:space="0" w:color="auto"/>
            </w:tcBorders>
            <w:shd w:val="clear" w:color="auto" w:fill="auto"/>
            <w:noWrap/>
          </w:tcPr>
          <w:p w14:paraId="398369D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17F9135"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GLSH('4231', '4241')của trước 1 ngày báo cáo</w:t>
            </w:r>
          </w:p>
          <w:p w14:paraId="15F251A8"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CCC77E5" w14:textId="77777777" w:rsidTr="00415767">
        <w:trPr>
          <w:trHeight w:val="956"/>
        </w:trPr>
        <w:tc>
          <w:tcPr>
            <w:tcW w:w="625" w:type="dxa"/>
            <w:vMerge/>
            <w:tcBorders>
              <w:left w:val="single" w:sz="4" w:space="0" w:color="auto"/>
              <w:right w:val="single" w:sz="4" w:space="0" w:color="auto"/>
            </w:tcBorders>
            <w:shd w:val="clear" w:color="auto" w:fill="auto"/>
          </w:tcPr>
          <w:p w14:paraId="2AAC694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350D833" w14:textId="77777777" w:rsidR="006A522F" w:rsidRPr="00073128" w:rsidRDefault="006A522F" w:rsidP="00415767">
            <w:r w:rsidRPr="00A8316A">
              <w:t>11. 'TK có kỳ hạn'</w:t>
            </w:r>
          </w:p>
        </w:tc>
        <w:tc>
          <w:tcPr>
            <w:tcW w:w="2880" w:type="dxa"/>
            <w:vMerge/>
            <w:tcBorders>
              <w:left w:val="single" w:sz="4" w:space="0" w:color="auto"/>
              <w:right w:val="single" w:sz="4" w:space="0" w:color="auto"/>
            </w:tcBorders>
            <w:shd w:val="clear" w:color="auto" w:fill="auto"/>
            <w:noWrap/>
          </w:tcPr>
          <w:p w14:paraId="3F82EC3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CACC759"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GLSH('4232', '4242')của trước 1 ngày báo cáo</w:t>
            </w:r>
          </w:p>
          <w:p w14:paraId="2B685688"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8938C9E" w14:textId="77777777" w:rsidTr="00415767">
        <w:trPr>
          <w:trHeight w:val="956"/>
        </w:trPr>
        <w:tc>
          <w:tcPr>
            <w:tcW w:w="625" w:type="dxa"/>
            <w:vMerge/>
            <w:tcBorders>
              <w:left w:val="single" w:sz="4" w:space="0" w:color="auto"/>
              <w:right w:val="single" w:sz="4" w:space="0" w:color="auto"/>
            </w:tcBorders>
            <w:shd w:val="clear" w:color="auto" w:fill="auto"/>
          </w:tcPr>
          <w:p w14:paraId="2B2079E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7F0D04F" w14:textId="77777777" w:rsidR="006A522F" w:rsidRPr="00073128" w:rsidRDefault="006A522F" w:rsidP="00415767">
            <w:r w:rsidRPr="00A8316A">
              <w:t>12.'Phát hành giấy tờ có giá cho TCKT và dân cư'</w:t>
            </w:r>
          </w:p>
        </w:tc>
        <w:tc>
          <w:tcPr>
            <w:tcW w:w="2880" w:type="dxa"/>
            <w:vMerge/>
            <w:tcBorders>
              <w:left w:val="single" w:sz="4" w:space="0" w:color="auto"/>
              <w:right w:val="single" w:sz="4" w:space="0" w:color="auto"/>
            </w:tcBorders>
            <w:shd w:val="clear" w:color="auto" w:fill="auto"/>
            <w:noWrap/>
          </w:tcPr>
          <w:p w14:paraId="0C742E2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01C7F7D"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FREE_CODE1('43')của trước 1 ngày báo cáo</w:t>
            </w:r>
          </w:p>
          <w:p w14:paraId="4053C403"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CF448A3" w14:textId="77777777" w:rsidTr="00415767">
        <w:trPr>
          <w:trHeight w:val="956"/>
        </w:trPr>
        <w:tc>
          <w:tcPr>
            <w:tcW w:w="625" w:type="dxa"/>
            <w:vMerge/>
            <w:tcBorders>
              <w:left w:val="single" w:sz="4" w:space="0" w:color="auto"/>
              <w:right w:val="single" w:sz="4" w:space="0" w:color="auto"/>
            </w:tcBorders>
            <w:shd w:val="clear" w:color="auto" w:fill="auto"/>
          </w:tcPr>
          <w:p w14:paraId="7F8667F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24F04AF" w14:textId="77777777" w:rsidR="006A522F" w:rsidRPr="00073128" w:rsidRDefault="006A522F" w:rsidP="00415767">
            <w:r w:rsidRPr="00A8316A">
              <w:t>13. 'Nhận gửi, vốn vay trên TTLNH'</w:t>
            </w:r>
          </w:p>
        </w:tc>
        <w:tc>
          <w:tcPr>
            <w:tcW w:w="2880" w:type="dxa"/>
            <w:vMerge/>
            <w:tcBorders>
              <w:left w:val="single" w:sz="4" w:space="0" w:color="auto"/>
              <w:right w:val="single" w:sz="4" w:space="0" w:color="auto"/>
            </w:tcBorders>
            <w:shd w:val="clear" w:color="auto" w:fill="auto"/>
            <w:noWrap/>
          </w:tcPr>
          <w:p w14:paraId="0C738FF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8667070" w14:textId="77777777" w:rsidR="006A522F" w:rsidRPr="00073128" w:rsidRDefault="006A522F" w:rsidP="00415767">
            <w:pPr>
              <w:rPr>
                <w:color w:val="000000"/>
              </w:rPr>
            </w:pPr>
            <w:r w:rsidRPr="00A8316A">
              <w:rPr>
                <w:color w:val="000000"/>
                <w:sz w:val="22"/>
                <w:szCs w:val="22"/>
              </w:rPr>
              <w:t>Tổng cột 14 + 15</w:t>
            </w:r>
          </w:p>
        </w:tc>
      </w:tr>
      <w:tr w:rsidR="006A522F" w:rsidRPr="00A8316A" w14:paraId="3C23DB86" w14:textId="77777777" w:rsidTr="00415767">
        <w:trPr>
          <w:trHeight w:val="956"/>
        </w:trPr>
        <w:tc>
          <w:tcPr>
            <w:tcW w:w="625" w:type="dxa"/>
            <w:vMerge/>
            <w:tcBorders>
              <w:left w:val="single" w:sz="4" w:space="0" w:color="auto"/>
              <w:right w:val="single" w:sz="4" w:space="0" w:color="auto"/>
            </w:tcBorders>
            <w:shd w:val="clear" w:color="auto" w:fill="auto"/>
          </w:tcPr>
          <w:p w14:paraId="629367C9"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C016A4D" w14:textId="77777777" w:rsidR="006A522F" w:rsidRPr="00073128" w:rsidRDefault="006A522F" w:rsidP="00415767">
            <w:r w:rsidRPr="00A8316A">
              <w:t>14. 'Nhận gửi và vay từ TCTD khác'</w:t>
            </w:r>
          </w:p>
        </w:tc>
        <w:tc>
          <w:tcPr>
            <w:tcW w:w="2880" w:type="dxa"/>
            <w:vMerge/>
            <w:tcBorders>
              <w:left w:val="single" w:sz="4" w:space="0" w:color="auto"/>
              <w:right w:val="single" w:sz="4" w:space="0" w:color="auto"/>
            </w:tcBorders>
            <w:shd w:val="clear" w:color="auto" w:fill="auto"/>
            <w:noWrap/>
          </w:tcPr>
          <w:p w14:paraId="6D57F57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270F334" w14:textId="77777777" w:rsidR="006A522F" w:rsidRPr="00A8316A" w:rsidRDefault="006A522F" w:rsidP="00415767">
            <w:r w:rsidRPr="00A8316A">
              <w:rPr>
                <w:color w:val="000000"/>
                <w:sz w:val="22"/>
                <w:szCs w:val="22"/>
              </w:rPr>
              <w:t xml:space="preserve">Tổng (GST.TOT_CR_BAL - GST.TOT_DR_BAL) nhân tỉ giá giao dịch lấy theo </w:t>
            </w:r>
            <w:r w:rsidRPr="00A8316A">
              <w:rPr>
                <w:sz w:val="22"/>
                <w:szCs w:val="22"/>
              </w:rPr>
              <w:t>GSH.FREE_CODE1 IN ('41')</w:t>
            </w:r>
          </w:p>
          <w:p w14:paraId="222F0069" w14:textId="77777777" w:rsidR="006A522F" w:rsidRPr="00A8316A" w:rsidRDefault="006A522F" w:rsidP="00415767">
            <w:pPr>
              <w:rPr>
                <w:color w:val="000000"/>
              </w:rPr>
            </w:pPr>
            <w:r w:rsidRPr="00A8316A">
              <w:rPr>
                <w:color w:val="000000"/>
                <w:sz w:val="22"/>
                <w:szCs w:val="22"/>
              </w:rPr>
              <w:t xml:space="preserve"> của trước 1 ngày báo cáo</w:t>
            </w:r>
          </w:p>
          <w:p w14:paraId="002F92EA"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6CBE7DC" w14:textId="77777777" w:rsidTr="00415767">
        <w:trPr>
          <w:trHeight w:val="956"/>
        </w:trPr>
        <w:tc>
          <w:tcPr>
            <w:tcW w:w="625" w:type="dxa"/>
            <w:vMerge/>
            <w:tcBorders>
              <w:left w:val="single" w:sz="4" w:space="0" w:color="auto"/>
              <w:right w:val="single" w:sz="4" w:space="0" w:color="auto"/>
            </w:tcBorders>
            <w:shd w:val="clear" w:color="auto" w:fill="auto"/>
          </w:tcPr>
          <w:p w14:paraId="46A9663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BC33F98" w14:textId="77777777" w:rsidR="006A522F" w:rsidRPr="00073128" w:rsidRDefault="006A522F" w:rsidP="00415767">
            <w:r w:rsidRPr="00A8316A">
              <w:t>15. 'Vay NHNN'</w:t>
            </w:r>
          </w:p>
        </w:tc>
        <w:tc>
          <w:tcPr>
            <w:tcW w:w="2880" w:type="dxa"/>
            <w:vMerge/>
            <w:tcBorders>
              <w:left w:val="single" w:sz="4" w:space="0" w:color="auto"/>
              <w:right w:val="single" w:sz="4" w:space="0" w:color="auto"/>
            </w:tcBorders>
            <w:shd w:val="clear" w:color="auto" w:fill="auto"/>
            <w:noWrap/>
          </w:tcPr>
          <w:p w14:paraId="3C6B8E79"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545934C"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 ('40') của trước 1 ngày báo cáo</w:t>
            </w:r>
          </w:p>
          <w:p w14:paraId="59308E32"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FDC999B" w14:textId="77777777" w:rsidTr="00415767">
        <w:trPr>
          <w:trHeight w:val="956"/>
        </w:trPr>
        <w:tc>
          <w:tcPr>
            <w:tcW w:w="625" w:type="dxa"/>
            <w:vMerge/>
            <w:tcBorders>
              <w:left w:val="single" w:sz="4" w:space="0" w:color="auto"/>
              <w:right w:val="single" w:sz="4" w:space="0" w:color="auto"/>
            </w:tcBorders>
            <w:shd w:val="clear" w:color="auto" w:fill="auto"/>
          </w:tcPr>
          <w:p w14:paraId="478AB8A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FDA3DA0" w14:textId="77777777" w:rsidR="006A522F" w:rsidRPr="00073128" w:rsidRDefault="006A522F" w:rsidP="00415767">
            <w:r w:rsidRPr="00A8316A">
              <w:t>16. 'Vốn chủ sở hữu'</w:t>
            </w:r>
          </w:p>
        </w:tc>
        <w:tc>
          <w:tcPr>
            <w:tcW w:w="2880" w:type="dxa"/>
            <w:vMerge/>
            <w:tcBorders>
              <w:left w:val="single" w:sz="4" w:space="0" w:color="auto"/>
              <w:right w:val="single" w:sz="4" w:space="0" w:color="auto"/>
            </w:tcBorders>
            <w:shd w:val="clear" w:color="auto" w:fill="auto"/>
            <w:noWrap/>
          </w:tcPr>
          <w:p w14:paraId="627AF8FE"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2AF0842" w14:textId="77777777" w:rsidR="006A522F" w:rsidRPr="00073128" w:rsidRDefault="006A522F" w:rsidP="00415767">
            <w:pPr>
              <w:rPr>
                <w:color w:val="000000"/>
              </w:rPr>
            </w:pPr>
            <w:r w:rsidRPr="00A8316A">
              <w:rPr>
                <w:color w:val="000000"/>
                <w:sz w:val="22"/>
                <w:szCs w:val="22"/>
              </w:rPr>
              <w:t>Tổng 17 + 19</w:t>
            </w:r>
          </w:p>
        </w:tc>
      </w:tr>
      <w:tr w:rsidR="006A522F" w:rsidRPr="00A8316A" w14:paraId="13807DDD" w14:textId="77777777" w:rsidTr="00415767">
        <w:trPr>
          <w:trHeight w:val="956"/>
        </w:trPr>
        <w:tc>
          <w:tcPr>
            <w:tcW w:w="625" w:type="dxa"/>
            <w:vMerge/>
            <w:tcBorders>
              <w:left w:val="single" w:sz="4" w:space="0" w:color="auto"/>
              <w:right w:val="single" w:sz="4" w:space="0" w:color="auto"/>
            </w:tcBorders>
            <w:shd w:val="clear" w:color="auto" w:fill="auto"/>
          </w:tcPr>
          <w:p w14:paraId="3CFD89A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5979ECB" w14:textId="77777777" w:rsidR="006A522F" w:rsidRPr="00073128" w:rsidRDefault="006A522F" w:rsidP="00415767">
            <w:r w:rsidRPr="00A8316A">
              <w:t>17. 'Vốn và các quỹ'</w:t>
            </w:r>
          </w:p>
        </w:tc>
        <w:tc>
          <w:tcPr>
            <w:tcW w:w="2880" w:type="dxa"/>
            <w:vMerge/>
            <w:tcBorders>
              <w:left w:val="single" w:sz="4" w:space="0" w:color="auto"/>
              <w:right w:val="single" w:sz="4" w:space="0" w:color="auto"/>
            </w:tcBorders>
            <w:shd w:val="clear" w:color="auto" w:fill="auto"/>
            <w:noWrap/>
          </w:tcPr>
          <w:p w14:paraId="04B3AFA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C65A42D" w14:textId="77777777" w:rsidR="006A522F" w:rsidRPr="00A8316A" w:rsidRDefault="006A522F" w:rsidP="00415767">
            <w:pPr>
              <w:rPr>
                <w:color w:val="000000"/>
              </w:rPr>
            </w:pPr>
            <w:r w:rsidRPr="00A8316A">
              <w:rPr>
                <w:color w:val="000000"/>
                <w:sz w:val="22"/>
                <w:szCs w:val="22"/>
              </w:rPr>
              <w:t>Tổng (GST.TOT_CR_BAL) nhân tỉ giá giao dịch lấy theo GSH.FREE_CODE1 IN ('65', '61') OR GSH.FREE_CODE2 IN ('601', '602', '609') của trước 1 ngày báo cáo</w:t>
            </w:r>
          </w:p>
          <w:p w14:paraId="625859BE" w14:textId="77777777" w:rsidR="006A522F" w:rsidRPr="00A8316A" w:rsidRDefault="006A522F" w:rsidP="00415767">
            <w:pPr>
              <w:rPr>
                <w:color w:val="000000"/>
              </w:rPr>
            </w:pPr>
            <w:r w:rsidRPr="00A8316A">
              <w:rPr>
                <w:color w:val="000000"/>
              </w:rPr>
              <w:t>+ Cộng Tổng (GST.TOT_CR_BAL - GST.TOT_DR_BAL)</w:t>
            </w:r>
            <w:r w:rsidRPr="00A8316A">
              <w:rPr>
                <w:color w:val="000000"/>
                <w:sz w:val="22"/>
                <w:szCs w:val="22"/>
              </w:rPr>
              <w:t xml:space="preserve"> nhân tỉ giá giao dịch lấy theo GSH.FREE_CODE1 IN ('63', '64', '69') OR GSH.FREE_CODE2 IN ('603') của trước 1 ngày báo cáo</w:t>
            </w:r>
          </w:p>
          <w:p w14:paraId="7277B08D" w14:textId="77777777" w:rsidR="006A522F" w:rsidRPr="00A8316A" w:rsidRDefault="006A522F" w:rsidP="00415767">
            <w:pPr>
              <w:rPr>
                <w:color w:val="000000"/>
              </w:rPr>
            </w:pPr>
            <w:r w:rsidRPr="00A8316A">
              <w:rPr>
                <w:color w:val="000000"/>
                <w:sz w:val="22"/>
                <w:szCs w:val="22"/>
              </w:rPr>
              <w:t xml:space="preserve">+ Trừ Tổng (GST.TOT_DR_BAL) nhân tỉ giá giao dịch lấy theo GSH.FREE_CODE2 IN ('604') của trước 1 ngày </w:t>
            </w:r>
            <w:r w:rsidRPr="00A8316A">
              <w:rPr>
                <w:color w:val="000000"/>
                <w:sz w:val="22"/>
                <w:szCs w:val="22"/>
              </w:rPr>
              <w:lastRenderedPageBreak/>
              <w:t>báo cáo</w:t>
            </w:r>
          </w:p>
          <w:p w14:paraId="74BD0BF4"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953B8B6" w14:textId="77777777" w:rsidTr="00415767">
        <w:trPr>
          <w:trHeight w:val="956"/>
        </w:trPr>
        <w:tc>
          <w:tcPr>
            <w:tcW w:w="625" w:type="dxa"/>
            <w:vMerge/>
            <w:tcBorders>
              <w:left w:val="single" w:sz="4" w:space="0" w:color="auto"/>
              <w:right w:val="single" w:sz="4" w:space="0" w:color="auto"/>
            </w:tcBorders>
            <w:shd w:val="clear" w:color="auto" w:fill="auto"/>
          </w:tcPr>
          <w:p w14:paraId="4369424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81F8F94" w14:textId="77777777" w:rsidR="006A522F" w:rsidRPr="00073128" w:rsidRDefault="006A522F" w:rsidP="00415767">
            <w:r w:rsidRPr="00A8316A">
              <w:t>18. 'Lợi nhuận trước thuế (KH: 1.600)'</w:t>
            </w:r>
          </w:p>
        </w:tc>
        <w:tc>
          <w:tcPr>
            <w:tcW w:w="2880" w:type="dxa"/>
            <w:vMerge/>
            <w:tcBorders>
              <w:left w:val="single" w:sz="4" w:space="0" w:color="auto"/>
              <w:right w:val="single" w:sz="4" w:space="0" w:color="auto"/>
            </w:tcBorders>
            <w:shd w:val="clear" w:color="auto" w:fill="auto"/>
            <w:noWrap/>
          </w:tcPr>
          <w:p w14:paraId="2DD4040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9AC0DB0" w14:textId="77777777" w:rsidR="006A522F" w:rsidRPr="00A8316A" w:rsidRDefault="006A522F" w:rsidP="00415767">
            <w:pPr>
              <w:rPr>
                <w:color w:val="000000"/>
              </w:rPr>
            </w:pPr>
            <w:r w:rsidRPr="00A8316A">
              <w:rPr>
                <w:color w:val="000000"/>
                <w:sz w:val="22"/>
                <w:szCs w:val="22"/>
              </w:rPr>
              <w:t>Tổng (GST.TOT_CR_BAL)nhân tỉ giá giao dịch của trước 1 ngày báo cáo lấy theo substr(FREE_CODE2,1,1) ('7')</w:t>
            </w:r>
          </w:p>
          <w:p w14:paraId="1895DDCD" w14:textId="77777777" w:rsidR="006A522F" w:rsidRPr="00A8316A" w:rsidRDefault="006A522F" w:rsidP="00415767">
            <w:pPr>
              <w:rPr>
                <w:color w:val="000000"/>
              </w:rPr>
            </w:pPr>
            <w:r w:rsidRPr="00A8316A">
              <w:rPr>
                <w:color w:val="000000"/>
                <w:sz w:val="22"/>
                <w:szCs w:val="22"/>
              </w:rPr>
              <w:t xml:space="preserve">+ </w:t>
            </w:r>
            <w:r w:rsidRPr="00A8316A">
              <w:rPr>
                <w:color w:val="000000"/>
              </w:rPr>
              <w:t xml:space="preserve">Cộng Tổng (GST.TOT_CR_BAL - </w:t>
            </w:r>
            <w:r w:rsidRPr="00073128">
              <w:rPr>
                <w:color w:val="000000"/>
              </w:rPr>
              <w:t>GST.TOT_DR_BAL)</w:t>
            </w:r>
            <w:r w:rsidRPr="00A8316A">
              <w:rPr>
                <w:color w:val="000000"/>
                <w:sz w:val="22"/>
                <w:szCs w:val="22"/>
              </w:rPr>
              <w:t xml:space="preserve"> nhân tỉ giá giao dịch lấy theo GSH.GL_SUB_HEAD_CODE IN ('83310') của trước 1 ngày báo cáo</w:t>
            </w:r>
          </w:p>
          <w:p w14:paraId="486AB22D" w14:textId="77777777" w:rsidR="006A522F" w:rsidRPr="00A8316A" w:rsidRDefault="006A522F" w:rsidP="00415767">
            <w:pPr>
              <w:rPr>
                <w:color w:val="000000"/>
              </w:rPr>
            </w:pPr>
            <w:r w:rsidRPr="00A8316A">
              <w:rPr>
                <w:color w:val="000000"/>
                <w:sz w:val="22"/>
                <w:szCs w:val="22"/>
              </w:rPr>
              <w:t>+ Trừ cho (GST.TOT_CR_BAL - GST.TOT_DR_BAL) nhan tỉ giá giao dịch của trước 1 ngày báo cáo cho SUBSTR(GSH.FREE_CODE1, 1, 1) IN ('8')</w:t>
            </w:r>
          </w:p>
          <w:p w14:paraId="404244BC"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E9569BD" w14:textId="77777777" w:rsidTr="00415767">
        <w:trPr>
          <w:trHeight w:val="956"/>
        </w:trPr>
        <w:tc>
          <w:tcPr>
            <w:tcW w:w="625" w:type="dxa"/>
            <w:vMerge/>
            <w:tcBorders>
              <w:left w:val="single" w:sz="4" w:space="0" w:color="auto"/>
              <w:right w:val="single" w:sz="4" w:space="0" w:color="auto"/>
            </w:tcBorders>
            <w:shd w:val="clear" w:color="auto" w:fill="auto"/>
          </w:tcPr>
          <w:p w14:paraId="2BE204D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8E0AD6F" w14:textId="77777777" w:rsidR="006A522F" w:rsidRPr="00073128" w:rsidRDefault="006A522F" w:rsidP="00415767">
            <w:r w:rsidRPr="00A8316A">
              <w:t>19. 'Lợi nhuận sau thuế'</w:t>
            </w:r>
          </w:p>
        </w:tc>
        <w:tc>
          <w:tcPr>
            <w:tcW w:w="2880" w:type="dxa"/>
            <w:vMerge/>
            <w:tcBorders>
              <w:left w:val="single" w:sz="4" w:space="0" w:color="auto"/>
              <w:right w:val="single" w:sz="4" w:space="0" w:color="auto"/>
            </w:tcBorders>
            <w:shd w:val="clear" w:color="auto" w:fill="auto"/>
            <w:noWrap/>
          </w:tcPr>
          <w:p w14:paraId="7E6A426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D835E43" w14:textId="77777777" w:rsidR="006A522F" w:rsidRPr="00A8316A" w:rsidRDefault="006A522F" w:rsidP="00415767">
            <w:pPr>
              <w:rPr>
                <w:color w:val="000000"/>
              </w:rPr>
            </w:pPr>
            <w:r w:rsidRPr="00A8316A">
              <w:rPr>
                <w:color w:val="000000"/>
                <w:sz w:val="22"/>
                <w:szCs w:val="22"/>
              </w:rPr>
              <w:t>Tổng (GST.TOT_CR_BAL)nhân tỉ giá giao dịch của trước 1 ngày báo cáo lấy theo substr(FREE_CODE2,1,1) ('7')</w:t>
            </w:r>
          </w:p>
          <w:p w14:paraId="43C4042F" w14:textId="77777777" w:rsidR="006A522F" w:rsidRPr="00A8316A" w:rsidRDefault="006A522F" w:rsidP="00415767">
            <w:pPr>
              <w:rPr>
                <w:color w:val="000000"/>
              </w:rPr>
            </w:pPr>
            <w:r w:rsidRPr="00A8316A">
              <w:rPr>
                <w:color w:val="000000"/>
                <w:sz w:val="22"/>
                <w:szCs w:val="22"/>
              </w:rPr>
              <w:t xml:space="preserve">+ Trừ Tổng (GST.TOT_DR_BAL)nhân tỉ giá giao dịch của trước 1 ngày báo cáo lấy theo SUBSTR(GSH.FREE_CODE1, 1, 1) IN ('8') </w:t>
            </w:r>
          </w:p>
          <w:p w14:paraId="51E162BA"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848EB12" w14:textId="77777777" w:rsidTr="00415767">
        <w:trPr>
          <w:trHeight w:val="956"/>
        </w:trPr>
        <w:tc>
          <w:tcPr>
            <w:tcW w:w="625" w:type="dxa"/>
            <w:vMerge/>
            <w:tcBorders>
              <w:left w:val="single" w:sz="4" w:space="0" w:color="auto"/>
              <w:right w:val="single" w:sz="4" w:space="0" w:color="auto"/>
            </w:tcBorders>
            <w:shd w:val="clear" w:color="auto" w:fill="auto"/>
          </w:tcPr>
          <w:p w14:paraId="55064E47"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DF5D2BB" w14:textId="77777777" w:rsidR="006A522F" w:rsidRPr="00073128" w:rsidRDefault="006A522F" w:rsidP="00415767">
            <w:r w:rsidRPr="00A8316A">
              <w:t>20. 'Vốn khác'</w:t>
            </w:r>
          </w:p>
        </w:tc>
        <w:tc>
          <w:tcPr>
            <w:tcW w:w="2880" w:type="dxa"/>
            <w:vMerge/>
            <w:tcBorders>
              <w:left w:val="single" w:sz="4" w:space="0" w:color="auto"/>
              <w:right w:val="single" w:sz="4" w:space="0" w:color="auto"/>
            </w:tcBorders>
            <w:shd w:val="clear" w:color="auto" w:fill="auto"/>
            <w:noWrap/>
          </w:tcPr>
          <w:p w14:paraId="0AA2411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DA75A89" w14:textId="77777777" w:rsidR="006A522F" w:rsidRPr="00073128" w:rsidRDefault="006A522F" w:rsidP="00415767">
            <w:pPr>
              <w:rPr>
                <w:color w:val="000000"/>
              </w:rPr>
            </w:pPr>
            <w:r w:rsidRPr="00A8316A">
              <w:rPr>
                <w:color w:val="000000"/>
                <w:sz w:val="22"/>
                <w:szCs w:val="22"/>
              </w:rPr>
              <w:t>null</w:t>
            </w:r>
          </w:p>
        </w:tc>
      </w:tr>
      <w:tr w:rsidR="006A522F" w:rsidRPr="00A8316A" w14:paraId="201C5EAA" w14:textId="77777777" w:rsidTr="00415767">
        <w:trPr>
          <w:trHeight w:val="956"/>
        </w:trPr>
        <w:tc>
          <w:tcPr>
            <w:tcW w:w="625" w:type="dxa"/>
            <w:vMerge/>
            <w:tcBorders>
              <w:left w:val="single" w:sz="4" w:space="0" w:color="auto"/>
              <w:right w:val="single" w:sz="4" w:space="0" w:color="auto"/>
            </w:tcBorders>
            <w:shd w:val="clear" w:color="auto" w:fill="auto"/>
          </w:tcPr>
          <w:p w14:paraId="506EFF4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D455782" w14:textId="77777777" w:rsidR="006A522F" w:rsidRPr="00073128" w:rsidRDefault="006A522F" w:rsidP="00415767">
            <w:r w:rsidRPr="00A8316A">
              <w:t>21. 'Kiều hối, chuyển tiền phải trả'</w:t>
            </w:r>
          </w:p>
        </w:tc>
        <w:tc>
          <w:tcPr>
            <w:tcW w:w="2880" w:type="dxa"/>
            <w:vMerge/>
            <w:tcBorders>
              <w:left w:val="single" w:sz="4" w:space="0" w:color="auto"/>
              <w:right w:val="single" w:sz="4" w:space="0" w:color="auto"/>
            </w:tcBorders>
            <w:shd w:val="clear" w:color="auto" w:fill="auto"/>
            <w:noWrap/>
          </w:tcPr>
          <w:p w14:paraId="783AFFF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A79F26F" w14:textId="77777777" w:rsidR="006A522F" w:rsidRPr="00A8316A" w:rsidRDefault="006A522F" w:rsidP="00415767">
            <w:pPr>
              <w:rPr>
                <w:color w:val="000000"/>
              </w:rPr>
            </w:pPr>
            <w:r w:rsidRPr="00A8316A">
              <w:rPr>
                <w:color w:val="000000"/>
                <w:sz w:val="22"/>
                <w:szCs w:val="22"/>
              </w:rPr>
              <w:t>Tổng (GST.TOT_CR_BAL) nhân tỉ giá giao dịch lấy theo  FREE_CODE2 ('454', '455')  của trước 1 ngày báo cáo</w:t>
            </w:r>
          </w:p>
          <w:p w14:paraId="03564832"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E55BD80" w14:textId="77777777" w:rsidTr="00415767">
        <w:trPr>
          <w:trHeight w:val="956"/>
        </w:trPr>
        <w:tc>
          <w:tcPr>
            <w:tcW w:w="625" w:type="dxa"/>
            <w:vMerge/>
            <w:tcBorders>
              <w:left w:val="single" w:sz="4" w:space="0" w:color="auto"/>
              <w:right w:val="single" w:sz="4" w:space="0" w:color="auto"/>
            </w:tcBorders>
            <w:shd w:val="clear" w:color="auto" w:fill="auto"/>
          </w:tcPr>
          <w:p w14:paraId="7B68519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C0EB950" w14:textId="77777777" w:rsidR="006A522F" w:rsidRPr="00073128" w:rsidRDefault="006A522F" w:rsidP="00415767">
            <w:r w:rsidRPr="00A8316A">
              <w:t>22. 'Lãi cộng dồn dự trả'</w:t>
            </w:r>
          </w:p>
        </w:tc>
        <w:tc>
          <w:tcPr>
            <w:tcW w:w="2880" w:type="dxa"/>
            <w:vMerge/>
            <w:tcBorders>
              <w:left w:val="single" w:sz="4" w:space="0" w:color="auto"/>
              <w:right w:val="single" w:sz="4" w:space="0" w:color="auto"/>
            </w:tcBorders>
            <w:shd w:val="clear" w:color="auto" w:fill="auto"/>
            <w:noWrap/>
          </w:tcPr>
          <w:p w14:paraId="0BE8196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222D762"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FREE_CODE2('491', '492', '493', '494', '496') của trước 1 ngày báo cáo</w:t>
            </w:r>
          </w:p>
          <w:p w14:paraId="6DADC46F"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A3FA4A4" w14:textId="77777777" w:rsidTr="00415767">
        <w:trPr>
          <w:trHeight w:val="956"/>
        </w:trPr>
        <w:tc>
          <w:tcPr>
            <w:tcW w:w="625" w:type="dxa"/>
            <w:vMerge/>
            <w:tcBorders>
              <w:left w:val="single" w:sz="4" w:space="0" w:color="auto"/>
              <w:right w:val="single" w:sz="4" w:space="0" w:color="auto"/>
            </w:tcBorders>
            <w:shd w:val="clear" w:color="auto" w:fill="auto"/>
          </w:tcPr>
          <w:p w14:paraId="7A53B5F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8796042" w14:textId="77777777" w:rsidR="006A522F" w:rsidRPr="00073128" w:rsidRDefault="006A522F" w:rsidP="00415767">
            <w:r w:rsidRPr="00A8316A">
              <w:t>23. 'Vốn tài trợ, ủy thác đầu tư'</w:t>
            </w:r>
          </w:p>
        </w:tc>
        <w:tc>
          <w:tcPr>
            <w:tcW w:w="2880" w:type="dxa"/>
            <w:vMerge/>
            <w:tcBorders>
              <w:left w:val="single" w:sz="4" w:space="0" w:color="auto"/>
              <w:right w:val="single" w:sz="4" w:space="0" w:color="auto"/>
            </w:tcBorders>
            <w:shd w:val="clear" w:color="auto" w:fill="auto"/>
            <w:noWrap/>
          </w:tcPr>
          <w:p w14:paraId="636EAA6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78C16F3"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('441','442') của trước 1 ngày báo cáo</w:t>
            </w:r>
          </w:p>
          <w:p w14:paraId="44592079"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72B9165" w14:textId="77777777" w:rsidTr="00415767">
        <w:trPr>
          <w:trHeight w:val="956"/>
        </w:trPr>
        <w:tc>
          <w:tcPr>
            <w:tcW w:w="625" w:type="dxa"/>
            <w:vMerge/>
            <w:tcBorders>
              <w:left w:val="single" w:sz="4" w:space="0" w:color="auto"/>
              <w:right w:val="single" w:sz="4" w:space="0" w:color="auto"/>
            </w:tcBorders>
            <w:shd w:val="clear" w:color="auto" w:fill="auto"/>
          </w:tcPr>
          <w:p w14:paraId="669BE38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5744B26" w14:textId="77777777" w:rsidR="006A522F" w:rsidRPr="00073128" w:rsidRDefault="006A522F" w:rsidP="00415767">
            <w:r w:rsidRPr="00A8316A">
              <w:t>24. 'ĐC vốn hệ thống'</w:t>
            </w:r>
          </w:p>
        </w:tc>
        <w:tc>
          <w:tcPr>
            <w:tcW w:w="2880" w:type="dxa"/>
            <w:vMerge/>
            <w:tcBorders>
              <w:left w:val="single" w:sz="4" w:space="0" w:color="auto"/>
              <w:right w:val="single" w:sz="4" w:space="0" w:color="auto"/>
            </w:tcBorders>
            <w:shd w:val="clear" w:color="auto" w:fill="auto"/>
            <w:noWrap/>
          </w:tcPr>
          <w:p w14:paraId="59739E82"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394D9C9"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('51') của trước 1 ngày báo cáo</w:t>
            </w:r>
          </w:p>
          <w:p w14:paraId="4073D7D3"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91BCB61" w14:textId="77777777" w:rsidTr="00415767">
        <w:trPr>
          <w:trHeight w:val="956"/>
        </w:trPr>
        <w:tc>
          <w:tcPr>
            <w:tcW w:w="625" w:type="dxa"/>
            <w:vMerge/>
            <w:tcBorders>
              <w:left w:val="single" w:sz="4" w:space="0" w:color="auto"/>
              <w:right w:val="single" w:sz="4" w:space="0" w:color="auto"/>
            </w:tcBorders>
            <w:shd w:val="clear" w:color="auto" w:fill="auto"/>
          </w:tcPr>
          <w:p w14:paraId="1D759E1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43DCBDD" w14:textId="77777777" w:rsidR="006A522F" w:rsidRPr="00073128" w:rsidRDefault="006A522F" w:rsidP="00415767">
            <w:r w:rsidRPr="00A8316A">
              <w:t>25. 'Phải trả khách hàng'</w:t>
            </w:r>
          </w:p>
        </w:tc>
        <w:tc>
          <w:tcPr>
            <w:tcW w:w="2880" w:type="dxa"/>
            <w:vMerge/>
            <w:tcBorders>
              <w:left w:val="single" w:sz="4" w:space="0" w:color="auto"/>
              <w:right w:val="single" w:sz="4" w:space="0" w:color="auto"/>
            </w:tcBorders>
            <w:shd w:val="clear" w:color="auto" w:fill="auto"/>
            <w:noWrap/>
          </w:tcPr>
          <w:p w14:paraId="11C2C76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867DC3B"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('451', '452','453', '458', '459') và GLSH khác ('45998') của trước 1 ngày báo cáo</w:t>
            </w:r>
          </w:p>
          <w:p w14:paraId="4378B746"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8C692C7" w14:textId="77777777" w:rsidTr="00415767">
        <w:trPr>
          <w:trHeight w:val="956"/>
        </w:trPr>
        <w:tc>
          <w:tcPr>
            <w:tcW w:w="625" w:type="dxa"/>
            <w:vMerge/>
            <w:tcBorders>
              <w:left w:val="single" w:sz="4" w:space="0" w:color="auto"/>
              <w:right w:val="single" w:sz="4" w:space="0" w:color="auto"/>
            </w:tcBorders>
            <w:shd w:val="clear" w:color="auto" w:fill="auto"/>
          </w:tcPr>
          <w:p w14:paraId="0A55FEA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016881C" w14:textId="77777777" w:rsidR="006A522F" w:rsidRPr="00073128" w:rsidRDefault="006A522F" w:rsidP="00415767">
            <w:r w:rsidRPr="00A8316A">
              <w:t>26. 'Phải trả nội bộ'</w:t>
            </w:r>
          </w:p>
        </w:tc>
        <w:tc>
          <w:tcPr>
            <w:tcW w:w="2880" w:type="dxa"/>
            <w:vMerge/>
            <w:tcBorders>
              <w:left w:val="single" w:sz="4" w:space="0" w:color="auto"/>
              <w:right w:val="single" w:sz="4" w:space="0" w:color="auto"/>
            </w:tcBorders>
            <w:shd w:val="clear" w:color="auto" w:fill="auto"/>
            <w:noWrap/>
          </w:tcPr>
          <w:p w14:paraId="1B706C4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2F75615"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('46') và FREE_CODE1 khác ('466') của trước 1 ngày báo cáo</w:t>
            </w:r>
          </w:p>
          <w:p w14:paraId="25AE3F7E"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4DA7D2D" w14:textId="77777777" w:rsidTr="00415767">
        <w:trPr>
          <w:trHeight w:val="956"/>
        </w:trPr>
        <w:tc>
          <w:tcPr>
            <w:tcW w:w="625" w:type="dxa"/>
            <w:vMerge/>
            <w:tcBorders>
              <w:left w:val="single" w:sz="4" w:space="0" w:color="auto"/>
              <w:right w:val="single" w:sz="4" w:space="0" w:color="auto"/>
            </w:tcBorders>
            <w:shd w:val="clear" w:color="auto" w:fill="auto"/>
          </w:tcPr>
          <w:p w14:paraId="64F9932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58EA46B" w14:textId="77777777" w:rsidR="006A522F" w:rsidRPr="00073128" w:rsidRDefault="006A522F" w:rsidP="00415767">
            <w:r w:rsidRPr="00A8316A">
              <w:t>27. 'Nguồn vốn KDNT'</w:t>
            </w:r>
          </w:p>
        </w:tc>
        <w:tc>
          <w:tcPr>
            <w:tcW w:w="2880" w:type="dxa"/>
            <w:vMerge/>
            <w:tcBorders>
              <w:left w:val="single" w:sz="4" w:space="0" w:color="auto"/>
              <w:right w:val="single" w:sz="4" w:space="0" w:color="auto"/>
            </w:tcBorders>
            <w:shd w:val="clear" w:color="auto" w:fill="auto"/>
            <w:noWrap/>
          </w:tcPr>
          <w:p w14:paraId="5C467CA1"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7280B93"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FREE_CODE1('47') của trước 1 ngày báo cáo</w:t>
            </w:r>
          </w:p>
          <w:p w14:paraId="7650CD22"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E1002E2" w14:textId="77777777" w:rsidTr="00415767">
        <w:trPr>
          <w:trHeight w:val="956"/>
        </w:trPr>
        <w:tc>
          <w:tcPr>
            <w:tcW w:w="625" w:type="dxa"/>
            <w:vMerge/>
            <w:tcBorders>
              <w:left w:val="single" w:sz="4" w:space="0" w:color="auto"/>
              <w:right w:val="single" w:sz="4" w:space="0" w:color="auto"/>
            </w:tcBorders>
            <w:shd w:val="clear" w:color="auto" w:fill="auto"/>
          </w:tcPr>
          <w:p w14:paraId="1D00E98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70B08FA" w14:textId="77777777" w:rsidR="006A522F" w:rsidRPr="00073128" w:rsidRDefault="006A522F" w:rsidP="00415767">
            <w:r w:rsidRPr="00A8316A">
              <w:t>28.'Tài sản nợ khác'</w:t>
            </w:r>
          </w:p>
        </w:tc>
        <w:tc>
          <w:tcPr>
            <w:tcW w:w="2880" w:type="dxa"/>
            <w:vMerge/>
            <w:tcBorders>
              <w:left w:val="single" w:sz="4" w:space="0" w:color="auto"/>
              <w:right w:val="single" w:sz="4" w:space="0" w:color="auto"/>
            </w:tcBorders>
            <w:shd w:val="clear" w:color="auto" w:fill="auto"/>
            <w:noWrap/>
          </w:tcPr>
          <w:p w14:paraId="0D64361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87CC176" w14:textId="77777777" w:rsidR="006A522F" w:rsidRPr="00A8316A" w:rsidRDefault="006A522F" w:rsidP="00415767">
            <w:pPr>
              <w:tabs>
                <w:tab w:val="left" w:pos="588"/>
              </w:tabs>
              <w:rPr>
                <w:color w:val="000000"/>
              </w:rPr>
            </w:pPr>
            <w:r w:rsidRPr="00A8316A">
              <w:rPr>
                <w:color w:val="000000"/>
                <w:sz w:val="22"/>
                <w:szCs w:val="22"/>
              </w:rPr>
              <w:t xml:space="preserve">(Tổng (GST.TOT_CR_BAL)nhân tỉ giá giao dịch của trước 1 ngày báo cáo cho  FREE_CODE2 ('481', '482', '483', '484', '485', '487', '488') </w:t>
            </w:r>
          </w:p>
          <w:p w14:paraId="4516BE48" w14:textId="77777777" w:rsidR="006A522F" w:rsidRPr="00A8316A" w:rsidRDefault="006A522F" w:rsidP="00415767">
            <w:pPr>
              <w:tabs>
                <w:tab w:val="left" w:pos="588"/>
              </w:tabs>
              <w:rPr>
                <w:color w:val="000000"/>
              </w:rPr>
            </w:pPr>
            <w:r w:rsidRPr="00A8316A">
              <w:rPr>
                <w:color w:val="000000"/>
                <w:sz w:val="22"/>
                <w:szCs w:val="22"/>
              </w:rPr>
              <w:t>+ Cộng tổng (GST.TOT_CR_BAL - GST.TOT_DR_BAL) nhân tỉ giá giao dịch của trước 1 ngày báo cáo cho  FREE_CODE1 ('50')</w:t>
            </w:r>
          </w:p>
          <w:p w14:paraId="148EB803" w14:textId="77777777" w:rsidR="006A522F" w:rsidRPr="00A8316A" w:rsidRDefault="006A522F" w:rsidP="00415767">
            <w:pPr>
              <w:tabs>
                <w:tab w:val="left" w:pos="588"/>
              </w:tabs>
              <w:rPr>
                <w:color w:val="000000"/>
              </w:rPr>
            </w:pPr>
            <w:r w:rsidRPr="00A8316A">
              <w:rPr>
                <w:color w:val="000000"/>
                <w:sz w:val="22"/>
                <w:szCs w:val="22"/>
              </w:rPr>
              <w:t xml:space="preserve">+ Cộng tổng  (GST.TOT_CR_BAL - GST.TOT_DR_BAL) nhan tỉ giá giao dịch của trước 1 ngày báo cáo cho  FREE_CODE1 ('56')  </w:t>
            </w:r>
          </w:p>
          <w:p w14:paraId="4235F520" w14:textId="77777777" w:rsidR="006A522F" w:rsidRPr="00A8316A" w:rsidRDefault="006A522F" w:rsidP="00415767">
            <w:pPr>
              <w:tabs>
                <w:tab w:val="left" w:pos="588"/>
              </w:tabs>
              <w:rPr>
                <w:color w:val="000000"/>
              </w:rPr>
            </w:pPr>
            <w:r w:rsidRPr="00A8316A">
              <w:rPr>
                <w:color w:val="000000"/>
                <w:sz w:val="22"/>
                <w:szCs w:val="22"/>
              </w:rPr>
              <w:t xml:space="preserve">+Cộng tổng (GST.TOT_CR_BAL - GST.TOT_DR_BAL) nhan tỉ giá giao dịch của trước 1 ngày báo cáo cho  FREE_CODE2 ('486') </w:t>
            </w:r>
          </w:p>
          <w:p w14:paraId="2B09A2A5" w14:textId="77777777" w:rsidR="006A522F" w:rsidRPr="00A8316A" w:rsidRDefault="006A522F" w:rsidP="00415767">
            <w:pPr>
              <w:tabs>
                <w:tab w:val="left" w:pos="588"/>
              </w:tabs>
              <w:rPr>
                <w:color w:val="000000"/>
              </w:rPr>
            </w:pPr>
            <w:r w:rsidRPr="00A8316A">
              <w:rPr>
                <w:color w:val="000000"/>
                <w:sz w:val="22"/>
                <w:szCs w:val="22"/>
              </w:rPr>
              <w:t>+Trừ tổng(GST.TOT_DR_BAL)nhân tỉ giá giao dịch của trước 1 ngày báo cáo cho GLSH = ('36190')</w:t>
            </w:r>
          </w:p>
          <w:p w14:paraId="2BB15B80"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1B5B1FE" w14:textId="77777777" w:rsidTr="00415767">
        <w:trPr>
          <w:trHeight w:val="63"/>
        </w:trPr>
        <w:tc>
          <w:tcPr>
            <w:tcW w:w="625" w:type="dxa"/>
            <w:tcBorders>
              <w:left w:val="single" w:sz="4" w:space="0" w:color="auto"/>
              <w:right w:val="single" w:sz="4" w:space="0" w:color="auto"/>
            </w:tcBorders>
            <w:shd w:val="clear" w:color="auto" w:fill="auto"/>
          </w:tcPr>
          <w:p w14:paraId="574B7995" w14:textId="77777777" w:rsidR="006A522F" w:rsidRPr="00A8316A" w:rsidRDefault="006A522F" w:rsidP="00415767">
            <w:pPr>
              <w:jc w:val="center"/>
            </w:pPr>
            <w:r w:rsidRPr="00A8316A">
              <w:rPr>
                <w:sz w:val="22"/>
                <w:szCs w:val="22"/>
              </w:rPr>
              <w:t>4</w:t>
            </w:r>
          </w:p>
        </w:tc>
        <w:tc>
          <w:tcPr>
            <w:tcW w:w="14490" w:type="dxa"/>
            <w:gridSpan w:val="3"/>
            <w:tcBorders>
              <w:left w:val="single" w:sz="4" w:space="0" w:color="auto"/>
              <w:right w:val="single" w:sz="4" w:space="0" w:color="auto"/>
            </w:tcBorders>
            <w:shd w:val="clear" w:color="auto" w:fill="auto"/>
          </w:tcPr>
          <w:p w14:paraId="05842F09" w14:textId="77777777" w:rsidR="006A522F" w:rsidRPr="00A8316A" w:rsidRDefault="006A522F" w:rsidP="00415767">
            <w:pPr>
              <w:rPr>
                <w:color w:val="000000"/>
              </w:rPr>
            </w:pPr>
            <w:r w:rsidRPr="00A8316A">
              <w:rPr>
                <w:sz w:val="22"/>
                <w:szCs w:val="22"/>
              </w:rPr>
              <w:t>NGUỒN VỐN (TÀI SẢN NỢ) – Ngày báo cáo</w:t>
            </w:r>
          </w:p>
          <w:p w14:paraId="3B0D20F2" w14:textId="77777777" w:rsidR="006A522F" w:rsidRPr="00A8316A" w:rsidRDefault="006A522F" w:rsidP="00415767">
            <w:pPr>
              <w:shd w:val="clear" w:color="auto" w:fill="FFFFFF"/>
            </w:pPr>
          </w:p>
        </w:tc>
      </w:tr>
      <w:tr w:rsidR="006A522F" w:rsidRPr="00A8316A" w14:paraId="23E16362" w14:textId="77777777" w:rsidTr="00415767">
        <w:trPr>
          <w:trHeight w:val="956"/>
        </w:trPr>
        <w:tc>
          <w:tcPr>
            <w:tcW w:w="625" w:type="dxa"/>
            <w:vMerge w:val="restart"/>
            <w:tcBorders>
              <w:left w:val="single" w:sz="4" w:space="0" w:color="auto"/>
              <w:right w:val="single" w:sz="4" w:space="0" w:color="auto"/>
            </w:tcBorders>
            <w:shd w:val="clear" w:color="auto" w:fill="auto"/>
          </w:tcPr>
          <w:p w14:paraId="327A1B17" w14:textId="77777777" w:rsidR="006A522F" w:rsidRPr="00A8316A" w:rsidRDefault="006A522F" w:rsidP="00415767">
            <w:pPr>
              <w:jc w:val="center"/>
            </w:pPr>
          </w:p>
          <w:p w14:paraId="116E1595" w14:textId="77777777" w:rsidR="006A522F" w:rsidRPr="00A8316A" w:rsidRDefault="006A522F" w:rsidP="00415767">
            <w:pPr>
              <w:jc w:val="center"/>
            </w:pPr>
          </w:p>
          <w:p w14:paraId="473E9F8A" w14:textId="77777777" w:rsidR="006A522F" w:rsidRPr="00A8316A" w:rsidRDefault="006A522F" w:rsidP="00415767">
            <w:pPr>
              <w:jc w:val="center"/>
            </w:pPr>
          </w:p>
          <w:p w14:paraId="487B43A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BDE50CE" w14:textId="77777777" w:rsidR="006A522F" w:rsidRPr="00073128" w:rsidRDefault="006A522F" w:rsidP="00415767">
            <w:r w:rsidRPr="00A8316A">
              <w:t>1. 'Tổng nguồn vốn'</w:t>
            </w:r>
          </w:p>
        </w:tc>
        <w:tc>
          <w:tcPr>
            <w:tcW w:w="2880" w:type="dxa"/>
            <w:vMerge w:val="restart"/>
            <w:tcBorders>
              <w:left w:val="single" w:sz="4" w:space="0" w:color="auto"/>
              <w:right w:val="single" w:sz="4" w:space="0" w:color="auto"/>
            </w:tcBorders>
            <w:shd w:val="clear" w:color="auto" w:fill="auto"/>
            <w:noWrap/>
          </w:tcPr>
          <w:p w14:paraId="5ACEB617" w14:textId="77777777" w:rsidR="006A522F" w:rsidRPr="00A8316A" w:rsidRDefault="006A522F" w:rsidP="00415767">
            <w:r w:rsidRPr="00A8316A">
              <w:t>(GST.TOT_CR_BAL) và dư nợ (GST.TOT_DR_BAL) theo ngày báo cáo</w:t>
            </w:r>
          </w:p>
          <w:p w14:paraId="472C8698" w14:textId="77777777" w:rsidR="006A522F" w:rsidRPr="00A8316A" w:rsidRDefault="006A522F" w:rsidP="00415767"/>
          <w:p w14:paraId="123440D3" w14:textId="35D8995E" w:rsidR="006A522F" w:rsidRPr="00A8316A" w:rsidRDefault="006A522F" w:rsidP="00415767">
            <w:r w:rsidRPr="00A8316A">
              <w:t xml:space="preserve">Tham khảo cách lấy ở mục </w:t>
            </w:r>
            <w:r w:rsidRPr="00A8316A">
              <w:rPr>
                <w:color w:val="000000"/>
                <w:sz w:val="22"/>
                <w:szCs w:val="22"/>
              </w:rPr>
              <w:t>Các quy tách xử lý chung” =&gt; “Các lấy số dư nợ và dư có theo đầu tài khoản kế toán” (</w:t>
            </w:r>
            <w:hyperlink w:anchor="_Cách_lấy_dư_1" w:history="1">
              <w:r w:rsidRPr="00A8316A">
                <w:rPr>
                  <w:rStyle w:val="Hyperlink"/>
                  <w:sz w:val="22"/>
                  <w:szCs w:val="22"/>
                </w:rPr>
                <w:t>link</w:t>
              </w:r>
            </w:hyperlink>
            <w:r w:rsidRPr="00A8316A">
              <w:rPr>
                <w:color w:val="000000"/>
                <w:sz w:val="22"/>
                <w:szCs w:val="22"/>
              </w:rPr>
              <w:t>)</w:t>
            </w:r>
          </w:p>
          <w:p w14:paraId="79A79CB1" w14:textId="77777777" w:rsidR="006A522F" w:rsidRPr="00A8316A" w:rsidRDefault="006A522F" w:rsidP="00415767"/>
          <w:p w14:paraId="2E331B6D" w14:textId="77777777" w:rsidR="006A522F" w:rsidRPr="00A8316A" w:rsidRDefault="006A522F" w:rsidP="00415767">
            <w:r w:rsidRPr="00A8316A">
              <w:t>Cách lấy ngày ngày báo cáo:</w:t>
            </w:r>
          </w:p>
          <w:p w14:paraId="79AFF870" w14:textId="77777777" w:rsidR="006A522F" w:rsidRPr="00A8316A" w:rsidRDefault="006A522F" w:rsidP="00415767">
            <w:r w:rsidRPr="00A8316A">
              <w:rPr>
                <w:rFonts w:eastAsiaTheme="minorHAnsi"/>
                <w:color w:val="FF0000"/>
                <w:sz w:val="20"/>
                <w:szCs w:val="20"/>
                <w:highlight w:val="white"/>
              </w:rPr>
              <w:t>&lt;NGÀY_BÁO_CÁO&gt;'</w:t>
            </w:r>
          </w:p>
          <w:p w14:paraId="6EDAEAB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F6AEBB5" w14:textId="77777777" w:rsidR="006A522F" w:rsidRPr="00073128" w:rsidRDefault="006A522F" w:rsidP="00415767">
            <w:pPr>
              <w:rPr>
                <w:color w:val="000000"/>
              </w:rPr>
            </w:pPr>
            <w:r w:rsidRPr="00A8316A">
              <w:rPr>
                <w:color w:val="000000"/>
                <w:sz w:val="22"/>
                <w:szCs w:val="22"/>
              </w:rPr>
              <w:t xml:space="preserve">Tổng  02 + 16 + 21 +25 </w:t>
            </w:r>
          </w:p>
        </w:tc>
      </w:tr>
      <w:tr w:rsidR="006A522F" w:rsidRPr="00A8316A" w14:paraId="1AE03C41" w14:textId="77777777" w:rsidTr="00415767">
        <w:trPr>
          <w:trHeight w:val="956"/>
        </w:trPr>
        <w:tc>
          <w:tcPr>
            <w:tcW w:w="625" w:type="dxa"/>
            <w:vMerge/>
            <w:tcBorders>
              <w:left w:val="single" w:sz="4" w:space="0" w:color="auto"/>
              <w:right w:val="single" w:sz="4" w:space="0" w:color="auto"/>
            </w:tcBorders>
            <w:shd w:val="clear" w:color="auto" w:fill="auto"/>
          </w:tcPr>
          <w:p w14:paraId="18AE7E4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92EE478" w14:textId="77777777" w:rsidR="006A522F" w:rsidRPr="00073128" w:rsidRDefault="006A522F" w:rsidP="00415767">
            <w:r w:rsidRPr="00A8316A">
              <w:t>2. 'Nguồn vốn huy động'</w:t>
            </w:r>
          </w:p>
        </w:tc>
        <w:tc>
          <w:tcPr>
            <w:tcW w:w="2880" w:type="dxa"/>
            <w:vMerge/>
            <w:tcBorders>
              <w:left w:val="single" w:sz="4" w:space="0" w:color="auto"/>
              <w:right w:val="single" w:sz="4" w:space="0" w:color="auto"/>
            </w:tcBorders>
            <w:shd w:val="clear" w:color="auto" w:fill="auto"/>
            <w:noWrap/>
          </w:tcPr>
          <w:p w14:paraId="16FFD3C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F6BEFED" w14:textId="77777777" w:rsidR="006A522F" w:rsidRPr="00073128" w:rsidRDefault="006A522F" w:rsidP="00415767">
            <w:pPr>
              <w:rPr>
                <w:color w:val="000000"/>
              </w:rPr>
            </w:pPr>
            <w:r w:rsidRPr="00A8316A">
              <w:rPr>
                <w:color w:val="000000"/>
                <w:sz w:val="22"/>
                <w:szCs w:val="22"/>
              </w:rPr>
              <w:t>Tổng cột 03 + 06 + 09 + 12</w:t>
            </w:r>
          </w:p>
        </w:tc>
      </w:tr>
      <w:tr w:rsidR="006A522F" w:rsidRPr="00A8316A" w14:paraId="4A34ACD2" w14:textId="77777777" w:rsidTr="00415767">
        <w:trPr>
          <w:trHeight w:val="956"/>
        </w:trPr>
        <w:tc>
          <w:tcPr>
            <w:tcW w:w="625" w:type="dxa"/>
            <w:vMerge/>
            <w:tcBorders>
              <w:left w:val="single" w:sz="4" w:space="0" w:color="auto"/>
              <w:right w:val="single" w:sz="4" w:space="0" w:color="auto"/>
            </w:tcBorders>
            <w:shd w:val="clear" w:color="auto" w:fill="auto"/>
          </w:tcPr>
          <w:p w14:paraId="2774457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29A5E8B" w14:textId="77777777" w:rsidR="006A522F" w:rsidRPr="00073128" w:rsidRDefault="006A522F" w:rsidP="00415767">
            <w:r w:rsidRPr="00A8316A">
              <w:t>3. 'Tiền gửi của các TCKT'</w:t>
            </w:r>
          </w:p>
        </w:tc>
        <w:tc>
          <w:tcPr>
            <w:tcW w:w="2880" w:type="dxa"/>
            <w:vMerge/>
            <w:tcBorders>
              <w:left w:val="single" w:sz="4" w:space="0" w:color="auto"/>
              <w:right w:val="single" w:sz="4" w:space="0" w:color="auto"/>
            </w:tcBorders>
            <w:shd w:val="clear" w:color="auto" w:fill="auto"/>
            <w:noWrap/>
          </w:tcPr>
          <w:p w14:paraId="6729D2A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A847BC2" w14:textId="77777777" w:rsidR="006A522F" w:rsidRPr="00A8316A" w:rsidRDefault="006A522F" w:rsidP="00415767">
            <w:pPr>
              <w:rPr>
                <w:color w:val="000000"/>
              </w:rPr>
            </w:pPr>
            <w:r w:rsidRPr="00A8316A">
              <w:rPr>
                <w:color w:val="000000"/>
                <w:sz w:val="22"/>
                <w:szCs w:val="22"/>
              </w:rPr>
              <w:t>Tổng 04 + 05 nhân tỷ giá giao dich trong ngày báo cáo</w:t>
            </w:r>
          </w:p>
          <w:p w14:paraId="578CA8CD"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4EC8E98" w14:textId="77777777" w:rsidTr="00415767">
        <w:trPr>
          <w:trHeight w:val="956"/>
        </w:trPr>
        <w:tc>
          <w:tcPr>
            <w:tcW w:w="625" w:type="dxa"/>
            <w:vMerge/>
            <w:tcBorders>
              <w:left w:val="single" w:sz="4" w:space="0" w:color="auto"/>
              <w:right w:val="single" w:sz="4" w:space="0" w:color="auto"/>
            </w:tcBorders>
            <w:shd w:val="clear" w:color="auto" w:fill="auto"/>
          </w:tcPr>
          <w:p w14:paraId="61D6C0C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6AEF0AF" w14:textId="77777777" w:rsidR="006A522F" w:rsidRPr="00073128" w:rsidRDefault="006A522F" w:rsidP="00415767">
            <w:r w:rsidRPr="00A8316A">
              <w:t>4. 'Tiền gửi không kỳ hạn' (của TCKT)</w:t>
            </w:r>
          </w:p>
        </w:tc>
        <w:tc>
          <w:tcPr>
            <w:tcW w:w="2880" w:type="dxa"/>
            <w:vMerge/>
            <w:tcBorders>
              <w:left w:val="single" w:sz="4" w:space="0" w:color="auto"/>
              <w:right w:val="single" w:sz="4" w:space="0" w:color="auto"/>
            </w:tcBorders>
            <w:shd w:val="clear" w:color="auto" w:fill="auto"/>
            <w:noWrap/>
          </w:tcPr>
          <w:p w14:paraId="00542140"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68C4627"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GLSH('42210', '42211','42212','42240','42610','42611', '42622','42810','42820','42830','42831','42832','42840','42870','42890','42891','42213')của ngày báo cáo</w:t>
            </w:r>
          </w:p>
          <w:p w14:paraId="3E6C1EF6"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E64144D" w14:textId="77777777" w:rsidTr="00415767">
        <w:trPr>
          <w:trHeight w:val="956"/>
        </w:trPr>
        <w:tc>
          <w:tcPr>
            <w:tcW w:w="625" w:type="dxa"/>
            <w:vMerge/>
            <w:tcBorders>
              <w:left w:val="single" w:sz="4" w:space="0" w:color="auto"/>
              <w:right w:val="single" w:sz="4" w:space="0" w:color="auto"/>
            </w:tcBorders>
            <w:shd w:val="clear" w:color="auto" w:fill="auto"/>
          </w:tcPr>
          <w:p w14:paraId="1227452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79473D0" w14:textId="77777777" w:rsidR="006A522F" w:rsidRPr="00073128" w:rsidRDefault="006A522F" w:rsidP="00415767">
            <w:r w:rsidRPr="00A8316A">
              <w:t>5.‘Tiền gửi có kỳ hạn’ (của TCKT)</w:t>
            </w:r>
          </w:p>
        </w:tc>
        <w:tc>
          <w:tcPr>
            <w:tcW w:w="2880" w:type="dxa"/>
            <w:vMerge/>
            <w:tcBorders>
              <w:left w:val="single" w:sz="4" w:space="0" w:color="auto"/>
              <w:right w:val="single" w:sz="4" w:space="0" w:color="auto"/>
            </w:tcBorders>
            <w:shd w:val="clear" w:color="auto" w:fill="auto"/>
            <w:noWrap/>
          </w:tcPr>
          <w:p w14:paraId="652B9E1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55CED03"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GLSH(‘42220’,’42221’,’42620’,’42621’) của ngày báo cáo</w:t>
            </w:r>
          </w:p>
          <w:p w14:paraId="68FD7450" w14:textId="77777777" w:rsidR="006A522F" w:rsidRPr="00A8316A"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836170D" w14:textId="77777777" w:rsidTr="00415767">
        <w:trPr>
          <w:trHeight w:val="956"/>
        </w:trPr>
        <w:tc>
          <w:tcPr>
            <w:tcW w:w="625" w:type="dxa"/>
            <w:vMerge/>
            <w:tcBorders>
              <w:left w:val="single" w:sz="4" w:space="0" w:color="auto"/>
              <w:right w:val="single" w:sz="4" w:space="0" w:color="auto"/>
            </w:tcBorders>
            <w:shd w:val="clear" w:color="auto" w:fill="auto"/>
          </w:tcPr>
          <w:p w14:paraId="406BB5C0"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F28502D" w14:textId="77777777" w:rsidR="006A522F" w:rsidRPr="00073128" w:rsidRDefault="006A522F" w:rsidP="00415767">
            <w:r w:rsidRPr="00A8316A">
              <w:t>6. 'Tiền gửi của cá nhân'</w:t>
            </w:r>
          </w:p>
        </w:tc>
        <w:tc>
          <w:tcPr>
            <w:tcW w:w="2880" w:type="dxa"/>
            <w:vMerge/>
            <w:tcBorders>
              <w:left w:val="single" w:sz="4" w:space="0" w:color="auto"/>
              <w:right w:val="single" w:sz="4" w:space="0" w:color="auto"/>
            </w:tcBorders>
            <w:shd w:val="clear" w:color="auto" w:fill="auto"/>
            <w:noWrap/>
          </w:tcPr>
          <w:p w14:paraId="4898CED9"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9444874" w14:textId="77777777" w:rsidR="006A522F" w:rsidRPr="00A8316A" w:rsidRDefault="006A522F" w:rsidP="00415767">
            <w:pPr>
              <w:rPr>
                <w:color w:val="000000"/>
              </w:rPr>
            </w:pPr>
            <w:r w:rsidRPr="00A8316A">
              <w:rPr>
                <w:color w:val="000000"/>
                <w:sz w:val="22"/>
                <w:szCs w:val="22"/>
              </w:rPr>
              <w:t>Tổng 07 + 08 nhân tỷ giá giao dich trong ngày báo cáo</w:t>
            </w:r>
          </w:p>
          <w:p w14:paraId="3B9C5A04"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1F9FF39" w14:textId="77777777" w:rsidTr="00415767">
        <w:trPr>
          <w:trHeight w:val="956"/>
        </w:trPr>
        <w:tc>
          <w:tcPr>
            <w:tcW w:w="625" w:type="dxa"/>
            <w:vMerge/>
            <w:tcBorders>
              <w:left w:val="single" w:sz="4" w:space="0" w:color="auto"/>
              <w:right w:val="single" w:sz="4" w:space="0" w:color="auto"/>
            </w:tcBorders>
            <w:shd w:val="clear" w:color="auto" w:fill="auto"/>
          </w:tcPr>
          <w:p w14:paraId="4E1F587D"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3929C89" w14:textId="77777777" w:rsidR="006A522F" w:rsidRPr="00073128" w:rsidRDefault="006A522F" w:rsidP="00415767">
            <w:r w:rsidRPr="00A8316A">
              <w:t>7. 'Tiền gửi không kỳ hạn' (của cá nhân)</w:t>
            </w:r>
          </w:p>
        </w:tc>
        <w:tc>
          <w:tcPr>
            <w:tcW w:w="2880" w:type="dxa"/>
            <w:vMerge/>
            <w:tcBorders>
              <w:left w:val="single" w:sz="4" w:space="0" w:color="auto"/>
              <w:right w:val="single" w:sz="4" w:space="0" w:color="auto"/>
            </w:tcBorders>
            <w:shd w:val="clear" w:color="auto" w:fill="auto"/>
            <w:noWrap/>
          </w:tcPr>
          <w:p w14:paraId="4A8C078A"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90A15D1"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GLSH('42110', '42111',  '42112','42140',  '42510','42511',  '42522',  '42710',   '42720', '42730', '42731',  '42732',  '42740',  '42770', '42790')của ngày báo cáo</w:t>
            </w:r>
          </w:p>
          <w:p w14:paraId="12F3E738"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ABDE756" w14:textId="77777777" w:rsidTr="00415767">
        <w:trPr>
          <w:trHeight w:val="956"/>
        </w:trPr>
        <w:tc>
          <w:tcPr>
            <w:tcW w:w="625" w:type="dxa"/>
            <w:vMerge/>
            <w:tcBorders>
              <w:left w:val="single" w:sz="4" w:space="0" w:color="auto"/>
              <w:right w:val="single" w:sz="4" w:space="0" w:color="auto"/>
            </w:tcBorders>
            <w:shd w:val="clear" w:color="auto" w:fill="auto"/>
          </w:tcPr>
          <w:p w14:paraId="5EC10A2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EAFF302" w14:textId="77777777" w:rsidR="006A522F" w:rsidRPr="00073128" w:rsidRDefault="006A522F" w:rsidP="00415767">
            <w:r w:rsidRPr="00A8316A">
              <w:t>8. 'Tiền gửi có kỳ hạn' (của cá nhân)</w:t>
            </w:r>
          </w:p>
        </w:tc>
        <w:tc>
          <w:tcPr>
            <w:tcW w:w="2880" w:type="dxa"/>
            <w:vMerge/>
            <w:tcBorders>
              <w:left w:val="single" w:sz="4" w:space="0" w:color="auto"/>
              <w:right w:val="single" w:sz="4" w:space="0" w:color="auto"/>
            </w:tcBorders>
            <w:shd w:val="clear" w:color="auto" w:fill="auto"/>
            <w:noWrap/>
          </w:tcPr>
          <w:p w14:paraId="2F0A4FF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9AAB86F"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GLSH('42120','42121','42520','42521','42113','42791')của ngày báo cáo</w:t>
            </w:r>
          </w:p>
          <w:p w14:paraId="65723DE8"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F1E7279" w14:textId="77777777" w:rsidTr="00415767">
        <w:trPr>
          <w:trHeight w:val="956"/>
        </w:trPr>
        <w:tc>
          <w:tcPr>
            <w:tcW w:w="625" w:type="dxa"/>
            <w:vMerge/>
            <w:tcBorders>
              <w:left w:val="single" w:sz="4" w:space="0" w:color="auto"/>
              <w:right w:val="single" w:sz="4" w:space="0" w:color="auto"/>
            </w:tcBorders>
            <w:shd w:val="clear" w:color="auto" w:fill="auto"/>
          </w:tcPr>
          <w:p w14:paraId="1260CA5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63EA433" w14:textId="77777777" w:rsidR="006A522F" w:rsidRPr="00073128" w:rsidRDefault="006A522F" w:rsidP="00415767">
            <w:r w:rsidRPr="00A8316A">
              <w:t>9. 'Tiền gửi tiết kiệm'</w:t>
            </w:r>
          </w:p>
        </w:tc>
        <w:tc>
          <w:tcPr>
            <w:tcW w:w="2880" w:type="dxa"/>
            <w:vMerge/>
            <w:tcBorders>
              <w:left w:val="single" w:sz="4" w:space="0" w:color="auto"/>
              <w:right w:val="single" w:sz="4" w:space="0" w:color="auto"/>
            </w:tcBorders>
            <w:shd w:val="clear" w:color="auto" w:fill="auto"/>
            <w:noWrap/>
          </w:tcPr>
          <w:p w14:paraId="4C2E0E6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DEB18AD" w14:textId="77777777" w:rsidR="006A522F" w:rsidRPr="00073128" w:rsidRDefault="006A522F" w:rsidP="00415767">
            <w:pPr>
              <w:rPr>
                <w:color w:val="000000"/>
              </w:rPr>
            </w:pPr>
            <w:r w:rsidRPr="00A8316A">
              <w:rPr>
                <w:color w:val="000000"/>
                <w:sz w:val="22"/>
                <w:szCs w:val="22"/>
              </w:rPr>
              <w:t>null</w:t>
            </w:r>
          </w:p>
        </w:tc>
      </w:tr>
      <w:tr w:rsidR="006A522F" w:rsidRPr="00A8316A" w14:paraId="6FF60E42" w14:textId="77777777" w:rsidTr="00415767">
        <w:trPr>
          <w:trHeight w:val="956"/>
        </w:trPr>
        <w:tc>
          <w:tcPr>
            <w:tcW w:w="625" w:type="dxa"/>
            <w:vMerge/>
            <w:tcBorders>
              <w:left w:val="single" w:sz="4" w:space="0" w:color="auto"/>
              <w:right w:val="single" w:sz="4" w:space="0" w:color="auto"/>
            </w:tcBorders>
            <w:shd w:val="clear" w:color="auto" w:fill="auto"/>
          </w:tcPr>
          <w:p w14:paraId="2E1A6CB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6C888E2" w14:textId="77777777" w:rsidR="006A522F" w:rsidRPr="00073128" w:rsidRDefault="006A522F" w:rsidP="00415767">
            <w:r w:rsidRPr="00A8316A">
              <w:t>10. 'TK không kỳ hạn'</w:t>
            </w:r>
          </w:p>
        </w:tc>
        <w:tc>
          <w:tcPr>
            <w:tcW w:w="2880" w:type="dxa"/>
            <w:vMerge/>
            <w:tcBorders>
              <w:left w:val="single" w:sz="4" w:space="0" w:color="auto"/>
              <w:right w:val="single" w:sz="4" w:space="0" w:color="auto"/>
            </w:tcBorders>
            <w:shd w:val="clear" w:color="auto" w:fill="auto"/>
            <w:noWrap/>
          </w:tcPr>
          <w:p w14:paraId="163823F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2C96B3E"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GLSH('4231', '4241')của ngày báo cáo</w:t>
            </w:r>
          </w:p>
          <w:p w14:paraId="0423E432"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C4FF8E9" w14:textId="77777777" w:rsidTr="00415767">
        <w:trPr>
          <w:trHeight w:val="956"/>
        </w:trPr>
        <w:tc>
          <w:tcPr>
            <w:tcW w:w="625" w:type="dxa"/>
            <w:vMerge/>
            <w:tcBorders>
              <w:left w:val="single" w:sz="4" w:space="0" w:color="auto"/>
              <w:right w:val="single" w:sz="4" w:space="0" w:color="auto"/>
            </w:tcBorders>
            <w:shd w:val="clear" w:color="auto" w:fill="auto"/>
          </w:tcPr>
          <w:p w14:paraId="4D8DDE5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698BC80" w14:textId="77777777" w:rsidR="006A522F" w:rsidRPr="00073128" w:rsidRDefault="006A522F" w:rsidP="00415767">
            <w:r w:rsidRPr="00A8316A">
              <w:t>11. 'TK có kỳ hạn'</w:t>
            </w:r>
          </w:p>
        </w:tc>
        <w:tc>
          <w:tcPr>
            <w:tcW w:w="2880" w:type="dxa"/>
            <w:vMerge/>
            <w:tcBorders>
              <w:left w:val="single" w:sz="4" w:space="0" w:color="auto"/>
              <w:right w:val="single" w:sz="4" w:space="0" w:color="auto"/>
            </w:tcBorders>
            <w:shd w:val="clear" w:color="auto" w:fill="auto"/>
            <w:noWrap/>
          </w:tcPr>
          <w:p w14:paraId="3C845A1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C81B552" w14:textId="77777777" w:rsidR="006A522F" w:rsidRPr="00A8316A" w:rsidRDefault="006A522F" w:rsidP="00415767">
            <w:pPr>
              <w:rPr>
                <w:color w:val="000000"/>
              </w:rPr>
            </w:pPr>
            <w:r w:rsidRPr="00A8316A">
              <w:rPr>
                <w:color w:val="000000"/>
                <w:sz w:val="22"/>
                <w:szCs w:val="22"/>
              </w:rPr>
              <w:t>Tổng (GST.TOT_CR_BAL - GST.TOT_DR_BAL nhân tỉ giá giao dịch lấy theo GLSH('4232', '4242')của ngày báo cáo</w:t>
            </w:r>
          </w:p>
          <w:p w14:paraId="5715D9C3"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5E8ABC3" w14:textId="77777777" w:rsidTr="00415767">
        <w:trPr>
          <w:trHeight w:val="956"/>
        </w:trPr>
        <w:tc>
          <w:tcPr>
            <w:tcW w:w="625" w:type="dxa"/>
            <w:vMerge/>
            <w:tcBorders>
              <w:left w:val="single" w:sz="4" w:space="0" w:color="auto"/>
              <w:right w:val="single" w:sz="4" w:space="0" w:color="auto"/>
            </w:tcBorders>
            <w:shd w:val="clear" w:color="auto" w:fill="auto"/>
          </w:tcPr>
          <w:p w14:paraId="230CF224"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2B20D58" w14:textId="77777777" w:rsidR="006A522F" w:rsidRPr="00073128" w:rsidRDefault="006A522F" w:rsidP="00415767">
            <w:r w:rsidRPr="00A8316A">
              <w:t>12.'Phát hành giấy tờ có giá cho TCKT và dân cư'</w:t>
            </w:r>
          </w:p>
        </w:tc>
        <w:tc>
          <w:tcPr>
            <w:tcW w:w="2880" w:type="dxa"/>
            <w:vMerge/>
            <w:tcBorders>
              <w:left w:val="single" w:sz="4" w:space="0" w:color="auto"/>
              <w:right w:val="single" w:sz="4" w:space="0" w:color="auto"/>
            </w:tcBorders>
            <w:shd w:val="clear" w:color="auto" w:fill="auto"/>
            <w:noWrap/>
          </w:tcPr>
          <w:p w14:paraId="43B6C0A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508F49F"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FREE_CODE1('43')của ngày báo cáo</w:t>
            </w:r>
          </w:p>
          <w:p w14:paraId="539D5592" w14:textId="77777777" w:rsidR="006A522F" w:rsidRPr="00073128" w:rsidRDefault="006A522F" w:rsidP="00415767">
            <w:pPr>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0CAE88C" w14:textId="77777777" w:rsidTr="00415767">
        <w:trPr>
          <w:trHeight w:val="91"/>
        </w:trPr>
        <w:tc>
          <w:tcPr>
            <w:tcW w:w="625" w:type="dxa"/>
            <w:vMerge/>
            <w:tcBorders>
              <w:left w:val="single" w:sz="4" w:space="0" w:color="auto"/>
              <w:right w:val="single" w:sz="4" w:space="0" w:color="auto"/>
            </w:tcBorders>
            <w:shd w:val="clear" w:color="auto" w:fill="auto"/>
          </w:tcPr>
          <w:p w14:paraId="5A123CFE"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8BABE5C" w14:textId="77777777" w:rsidR="006A522F" w:rsidRPr="00073128" w:rsidRDefault="006A522F" w:rsidP="00415767">
            <w:pPr>
              <w:shd w:val="clear" w:color="auto" w:fill="FFFFFF"/>
            </w:pPr>
            <w:r w:rsidRPr="00A8316A">
              <w:t>13. 'Nhận gửi, vốn vay trên TTLNH'</w:t>
            </w:r>
          </w:p>
        </w:tc>
        <w:tc>
          <w:tcPr>
            <w:tcW w:w="2880" w:type="dxa"/>
            <w:vMerge/>
            <w:tcBorders>
              <w:left w:val="single" w:sz="4" w:space="0" w:color="auto"/>
              <w:right w:val="single" w:sz="4" w:space="0" w:color="auto"/>
            </w:tcBorders>
            <w:shd w:val="clear" w:color="auto" w:fill="auto"/>
          </w:tcPr>
          <w:p w14:paraId="7F2579FA" w14:textId="77777777" w:rsidR="006A522F" w:rsidRPr="00A8316A" w:rsidRDefault="006A522F" w:rsidP="00415767">
            <w:pPr>
              <w:shd w:val="clear" w:color="auto" w:fill="FFFFFF"/>
            </w:pPr>
          </w:p>
        </w:tc>
        <w:tc>
          <w:tcPr>
            <w:tcW w:w="10260" w:type="dxa"/>
            <w:tcBorders>
              <w:left w:val="single" w:sz="4" w:space="0" w:color="auto"/>
              <w:bottom w:val="single" w:sz="4" w:space="0" w:color="auto"/>
              <w:right w:val="single" w:sz="4" w:space="0" w:color="auto"/>
            </w:tcBorders>
            <w:shd w:val="clear" w:color="auto" w:fill="auto"/>
          </w:tcPr>
          <w:p w14:paraId="5BC5729D" w14:textId="77777777" w:rsidR="006A522F" w:rsidRPr="00A8316A" w:rsidRDefault="006A522F" w:rsidP="00415767">
            <w:pPr>
              <w:spacing w:after="200" w:line="276" w:lineRule="auto"/>
              <w:rPr>
                <w:color w:val="000000"/>
              </w:rPr>
            </w:pPr>
            <w:r w:rsidRPr="00A8316A">
              <w:rPr>
                <w:color w:val="000000"/>
                <w:sz w:val="22"/>
                <w:szCs w:val="22"/>
              </w:rPr>
              <w:t>Tổng cột 14 + 15</w:t>
            </w:r>
          </w:p>
        </w:tc>
      </w:tr>
      <w:tr w:rsidR="006A522F" w:rsidRPr="00A8316A" w14:paraId="2B6D6F55" w14:textId="77777777" w:rsidTr="00415767">
        <w:trPr>
          <w:trHeight w:val="91"/>
        </w:trPr>
        <w:tc>
          <w:tcPr>
            <w:tcW w:w="625" w:type="dxa"/>
            <w:vMerge/>
            <w:tcBorders>
              <w:left w:val="single" w:sz="4" w:space="0" w:color="auto"/>
              <w:right w:val="single" w:sz="4" w:space="0" w:color="auto"/>
            </w:tcBorders>
            <w:shd w:val="clear" w:color="auto" w:fill="auto"/>
          </w:tcPr>
          <w:p w14:paraId="434811D5"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EE10374" w14:textId="77777777" w:rsidR="006A522F" w:rsidRPr="00A8316A" w:rsidRDefault="006A522F" w:rsidP="00415767">
            <w:pPr>
              <w:rPr>
                <w:color w:val="000000"/>
              </w:rPr>
            </w:pPr>
            <w:r w:rsidRPr="00A8316A">
              <w:t>14. 'Nhận gửi và vay từ TCTD khác'</w:t>
            </w:r>
          </w:p>
        </w:tc>
        <w:tc>
          <w:tcPr>
            <w:tcW w:w="2880" w:type="dxa"/>
            <w:vMerge/>
            <w:tcBorders>
              <w:left w:val="single" w:sz="4" w:space="0" w:color="auto"/>
              <w:right w:val="single" w:sz="4" w:space="0" w:color="auto"/>
            </w:tcBorders>
            <w:shd w:val="clear" w:color="auto" w:fill="auto"/>
            <w:noWrap/>
          </w:tcPr>
          <w:p w14:paraId="594E4245" w14:textId="77777777" w:rsidR="006A522F" w:rsidRPr="00073128" w:rsidRDefault="006A522F" w:rsidP="00415767"/>
        </w:tc>
        <w:tc>
          <w:tcPr>
            <w:tcW w:w="10260" w:type="dxa"/>
            <w:tcBorders>
              <w:left w:val="single" w:sz="4" w:space="0" w:color="auto"/>
              <w:right w:val="single" w:sz="4" w:space="0" w:color="auto"/>
            </w:tcBorders>
            <w:shd w:val="clear" w:color="auto" w:fill="auto"/>
            <w:noWrap/>
          </w:tcPr>
          <w:p w14:paraId="2A5135B2" w14:textId="77777777" w:rsidR="006A522F" w:rsidRPr="00A8316A" w:rsidRDefault="006A522F" w:rsidP="00415767">
            <w:r w:rsidRPr="00A8316A">
              <w:rPr>
                <w:color w:val="000000"/>
                <w:sz w:val="22"/>
                <w:szCs w:val="22"/>
              </w:rPr>
              <w:t xml:space="preserve">Tổng (GST.TOT_CR_BAL - GST.TOT_DR_BAL) nhân tỉ giá giao dịch lấy theo </w:t>
            </w:r>
            <w:r w:rsidRPr="00A8316A">
              <w:rPr>
                <w:sz w:val="22"/>
                <w:szCs w:val="22"/>
              </w:rPr>
              <w:t>GSH.FREE_CODE1 IN ('41')</w:t>
            </w:r>
          </w:p>
          <w:p w14:paraId="0885C555" w14:textId="77777777" w:rsidR="006A522F" w:rsidRPr="00A8316A" w:rsidRDefault="006A522F" w:rsidP="00415767">
            <w:pPr>
              <w:rPr>
                <w:color w:val="000000"/>
              </w:rPr>
            </w:pPr>
            <w:r w:rsidRPr="00A8316A">
              <w:rPr>
                <w:color w:val="000000"/>
                <w:sz w:val="22"/>
                <w:szCs w:val="22"/>
              </w:rPr>
              <w:t xml:space="preserve"> của ngày báo cáo</w:t>
            </w:r>
          </w:p>
          <w:p w14:paraId="0EF0154A"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11B764E" w14:textId="77777777" w:rsidTr="00415767">
        <w:trPr>
          <w:trHeight w:val="86"/>
        </w:trPr>
        <w:tc>
          <w:tcPr>
            <w:tcW w:w="625" w:type="dxa"/>
            <w:vMerge/>
            <w:tcBorders>
              <w:left w:val="single" w:sz="4" w:space="0" w:color="auto"/>
              <w:right w:val="single" w:sz="4" w:space="0" w:color="auto"/>
            </w:tcBorders>
            <w:shd w:val="clear" w:color="auto" w:fill="auto"/>
          </w:tcPr>
          <w:p w14:paraId="2054D33E"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138B050" w14:textId="77777777" w:rsidR="006A522F" w:rsidRPr="00A8316A" w:rsidRDefault="006A522F" w:rsidP="00415767">
            <w:pPr>
              <w:rPr>
                <w:color w:val="000000"/>
              </w:rPr>
            </w:pPr>
            <w:r w:rsidRPr="00A8316A">
              <w:t>15. 'Vay NHNN'</w:t>
            </w:r>
          </w:p>
        </w:tc>
        <w:tc>
          <w:tcPr>
            <w:tcW w:w="2880" w:type="dxa"/>
            <w:vMerge/>
            <w:tcBorders>
              <w:left w:val="single" w:sz="4" w:space="0" w:color="auto"/>
              <w:right w:val="single" w:sz="4" w:space="0" w:color="auto"/>
            </w:tcBorders>
            <w:shd w:val="clear" w:color="auto" w:fill="auto"/>
            <w:noWrap/>
          </w:tcPr>
          <w:p w14:paraId="26D0CF2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3A78F71" w14:textId="77777777" w:rsidR="006A522F" w:rsidRPr="00A8316A" w:rsidRDefault="006A522F" w:rsidP="00415767">
            <w:pPr>
              <w:rPr>
                <w:color w:val="000000"/>
              </w:rPr>
            </w:pPr>
            <w:r w:rsidRPr="00A8316A">
              <w:rPr>
                <w:color w:val="000000"/>
                <w:sz w:val="22"/>
                <w:szCs w:val="22"/>
              </w:rPr>
              <w:t>Tổng (GST.TOT_CR_BAL - GST.TOT_DR_BAL) nhân tỉ giá giao dịch lấy theo FREE_CODE1 ('40') của ngày báo cáo</w:t>
            </w:r>
          </w:p>
          <w:p w14:paraId="3E36A317"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1742E62" w14:textId="77777777" w:rsidTr="00415767">
        <w:trPr>
          <w:trHeight w:val="86"/>
        </w:trPr>
        <w:tc>
          <w:tcPr>
            <w:tcW w:w="625" w:type="dxa"/>
            <w:vMerge/>
            <w:tcBorders>
              <w:left w:val="single" w:sz="4" w:space="0" w:color="auto"/>
              <w:right w:val="single" w:sz="4" w:space="0" w:color="auto"/>
            </w:tcBorders>
            <w:shd w:val="clear" w:color="auto" w:fill="auto"/>
          </w:tcPr>
          <w:p w14:paraId="25967D15"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94953F1" w14:textId="77777777" w:rsidR="006A522F" w:rsidRPr="00A8316A" w:rsidRDefault="006A522F" w:rsidP="00415767">
            <w:pPr>
              <w:rPr>
                <w:color w:val="000000"/>
              </w:rPr>
            </w:pPr>
            <w:r w:rsidRPr="00A8316A">
              <w:t>16. 'Vốn chủ sở hữu'</w:t>
            </w:r>
          </w:p>
        </w:tc>
        <w:tc>
          <w:tcPr>
            <w:tcW w:w="2880" w:type="dxa"/>
            <w:vMerge/>
            <w:tcBorders>
              <w:left w:val="single" w:sz="4" w:space="0" w:color="auto"/>
              <w:right w:val="single" w:sz="4" w:space="0" w:color="auto"/>
            </w:tcBorders>
            <w:shd w:val="clear" w:color="auto" w:fill="auto"/>
            <w:noWrap/>
          </w:tcPr>
          <w:p w14:paraId="2D25F8B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4C2D50E" w14:textId="77777777" w:rsidR="006A522F" w:rsidRPr="00073128" w:rsidRDefault="006A522F" w:rsidP="00415767">
            <w:pPr>
              <w:shd w:val="clear" w:color="auto" w:fill="FFFFFF"/>
            </w:pPr>
            <w:r w:rsidRPr="00A8316A">
              <w:rPr>
                <w:color w:val="000000"/>
                <w:sz w:val="22"/>
                <w:szCs w:val="22"/>
              </w:rPr>
              <w:t>Tổng 17 + 19</w:t>
            </w:r>
          </w:p>
        </w:tc>
      </w:tr>
      <w:tr w:rsidR="006A522F" w:rsidRPr="00A8316A" w14:paraId="18336C2C" w14:textId="77777777" w:rsidTr="00415767">
        <w:trPr>
          <w:trHeight w:val="86"/>
        </w:trPr>
        <w:tc>
          <w:tcPr>
            <w:tcW w:w="625" w:type="dxa"/>
            <w:vMerge/>
            <w:tcBorders>
              <w:left w:val="single" w:sz="4" w:space="0" w:color="auto"/>
              <w:right w:val="single" w:sz="4" w:space="0" w:color="auto"/>
            </w:tcBorders>
            <w:shd w:val="clear" w:color="auto" w:fill="auto"/>
          </w:tcPr>
          <w:p w14:paraId="41245D9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B262FBC" w14:textId="77777777" w:rsidR="006A522F" w:rsidRPr="00A8316A" w:rsidRDefault="006A522F" w:rsidP="00415767">
            <w:pPr>
              <w:rPr>
                <w:color w:val="000000"/>
              </w:rPr>
            </w:pPr>
            <w:r w:rsidRPr="00A8316A">
              <w:t>17. 'Vốn và các quỹ'</w:t>
            </w:r>
          </w:p>
        </w:tc>
        <w:tc>
          <w:tcPr>
            <w:tcW w:w="2880" w:type="dxa"/>
            <w:vMerge/>
            <w:tcBorders>
              <w:left w:val="single" w:sz="4" w:space="0" w:color="auto"/>
              <w:right w:val="single" w:sz="4" w:space="0" w:color="auto"/>
            </w:tcBorders>
            <w:shd w:val="clear" w:color="auto" w:fill="auto"/>
            <w:noWrap/>
          </w:tcPr>
          <w:p w14:paraId="730211A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16BB252" w14:textId="77777777" w:rsidR="006A522F" w:rsidRPr="00A8316A" w:rsidRDefault="006A522F" w:rsidP="00415767">
            <w:pPr>
              <w:rPr>
                <w:color w:val="000000"/>
              </w:rPr>
            </w:pPr>
            <w:r w:rsidRPr="00A8316A">
              <w:rPr>
                <w:color w:val="000000"/>
                <w:sz w:val="22"/>
                <w:szCs w:val="22"/>
              </w:rPr>
              <w:t>Tổng (GST.TOT_CR_BAL) nhân tỉ giá giao dịch lấy theo GSH.FREE_CODE1 IN ('65', '61') OR GSH.FREE_CODE2 IN ('601', '602', '609') của ngày báo cáo</w:t>
            </w:r>
          </w:p>
          <w:p w14:paraId="0BA4C371" w14:textId="77777777" w:rsidR="006A522F" w:rsidRPr="00A8316A" w:rsidRDefault="006A522F" w:rsidP="00415767">
            <w:pPr>
              <w:rPr>
                <w:color w:val="000000"/>
              </w:rPr>
            </w:pPr>
            <w:r w:rsidRPr="00A8316A">
              <w:rPr>
                <w:color w:val="000000"/>
              </w:rPr>
              <w:t xml:space="preserve">+ Cộng Tổng (GST.TOT_CR_BAL - </w:t>
            </w:r>
            <w:r w:rsidRPr="00073128">
              <w:rPr>
                <w:color w:val="000000"/>
              </w:rPr>
              <w:t>GST.TOT_DR_BAL)</w:t>
            </w:r>
            <w:r w:rsidRPr="00A8316A">
              <w:rPr>
                <w:color w:val="000000"/>
                <w:sz w:val="22"/>
                <w:szCs w:val="22"/>
              </w:rPr>
              <w:t xml:space="preserve"> nhân tỉ giá giao dịch lấy theo GSH.FREE_CODE1 IN ('63', '64', '69') OR GSH.FREE_CODE2 IN ('603') của ngày báo cáo</w:t>
            </w:r>
          </w:p>
          <w:p w14:paraId="4AEA7CC0" w14:textId="77777777" w:rsidR="006A522F" w:rsidRPr="00A8316A" w:rsidRDefault="006A522F" w:rsidP="00415767">
            <w:pPr>
              <w:rPr>
                <w:color w:val="000000"/>
              </w:rPr>
            </w:pPr>
            <w:r w:rsidRPr="00A8316A">
              <w:rPr>
                <w:color w:val="000000"/>
                <w:sz w:val="22"/>
                <w:szCs w:val="22"/>
              </w:rPr>
              <w:t>+ Trừ Tổng (GST.TOT_DR_BAL) nhân tỉ giá giao dịch lấy theo GSH.FREE_CODE2 IN ('604') của ngày báo cáo</w:t>
            </w:r>
          </w:p>
          <w:p w14:paraId="20C09C28"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6F23B78" w14:textId="77777777" w:rsidTr="00415767">
        <w:trPr>
          <w:trHeight w:val="86"/>
        </w:trPr>
        <w:tc>
          <w:tcPr>
            <w:tcW w:w="625" w:type="dxa"/>
            <w:vMerge/>
            <w:tcBorders>
              <w:left w:val="single" w:sz="4" w:space="0" w:color="auto"/>
              <w:right w:val="single" w:sz="4" w:space="0" w:color="auto"/>
            </w:tcBorders>
            <w:shd w:val="clear" w:color="auto" w:fill="auto"/>
          </w:tcPr>
          <w:p w14:paraId="07C98BF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A0B03C7" w14:textId="77777777" w:rsidR="006A522F" w:rsidRPr="00A8316A" w:rsidRDefault="006A522F" w:rsidP="00415767">
            <w:pPr>
              <w:rPr>
                <w:color w:val="000000"/>
              </w:rPr>
            </w:pPr>
            <w:r w:rsidRPr="00A8316A">
              <w:t>18. 'Lợi nhuận trước thuế (KH: 1.600)'</w:t>
            </w:r>
          </w:p>
        </w:tc>
        <w:tc>
          <w:tcPr>
            <w:tcW w:w="2880" w:type="dxa"/>
            <w:vMerge/>
            <w:tcBorders>
              <w:left w:val="single" w:sz="4" w:space="0" w:color="auto"/>
              <w:right w:val="single" w:sz="4" w:space="0" w:color="auto"/>
            </w:tcBorders>
            <w:shd w:val="clear" w:color="auto" w:fill="auto"/>
            <w:noWrap/>
          </w:tcPr>
          <w:p w14:paraId="739CD7F6"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315DD12" w14:textId="77777777" w:rsidR="006A522F" w:rsidRPr="00A8316A" w:rsidRDefault="006A522F" w:rsidP="00415767">
            <w:pPr>
              <w:rPr>
                <w:color w:val="000000"/>
              </w:rPr>
            </w:pPr>
            <w:r w:rsidRPr="00A8316A">
              <w:rPr>
                <w:color w:val="000000"/>
                <w:sz w:val="22"/>
                <w:szCs w:val="22"/>
              </w:rPr>
              <w:t>Tổng (GST.TOT_CR_BAL)nhân tỉ giá giao dịch của ngày báo cáo lấy theo substr(FREE_CODE2,1,1) ('7')</w:t>
            </w:r>
          </w:p>
          <w:p w14:paraId="58CEDA2C" w14:textId="77777777" w:rsidR="006A522F" w:rsidRPr="00A8316A" w:rsidRDefault="006A522F" w:rsidP="00415767">
            <w:pPr>
              <w:rPr>
                <w:color w:val="000000"/>
              </w:rPr>
            </w:pPr>
            <w:r w:rsidRPr="00A8316A">
              <w:rPr>
                <w:color w:val="000000"/>
                <w:sz w:val="22"/>
                <w:szCs w:val="22"/>
              </w:rPr>
              <w:t xml:space="preserve">+ </w:t>
            </w:r>
            <w:r w:rsidRPr="00A8316A">
              <w:rPr>
                <w:color w:val="000000"/>
              </w:rPr>
              <w:t>Cộng Tổng (GST.TOT_CR_BAL - GST.TOT_DR_BAL)</w:t>
            </w:r>
            <w:r w:rsidRPr="00A8316A">
              <w:rPr>
                <w:color w:val="000000"/>
                <w:sz w:val="22"/>
                <w:szCs w:val="22"/>
              </w:rPr>
              <w:t xml:space="preserve"> nhân tỉ giá giao dịch lấy theo GSH.GL_SUB_HEAD_CODE IN ('83310') của ngày báo cáo</w:t>
            </w:r>
          </w:p>
          <w:p w14:paraId="1294B3A3" w14:textId="77777777" w:rsidR="006A522F" w:rsidRPr="00A8316A" w:rsidRDefault="006A522F" w:rsidP="00415767">
            <w:pPr>
              <w:rPr>
                <w:color w:val="000000"/>
              </w:rPr>
            </w:pPr>
            <w:r w:rsidRPr="00A8316A">
              <w:rPr>
                <w:color w:val="000000"/>
                <w:sz w:val="22"/>
                <w:szCs w:val="22"/>
              </w:rPr>
              <w:t>+ Trừ cho (GST.TOT_CR_BAL - GST.TOT_DR_BAL) nhan tỉ giá giao dịch của ngày báo cáo cho SUBSTR(GSH.FREE_CODE1, 1, 1) IN ('8')</w:t>
            </w:r>
          </w:p>
          <w:p w14:paraId="6DBC2C09"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0B6B1A1" w14:textId="77777777" w:rsidTr="00415767">
        <w:trPr>
          <w:trHeight w:val="86"/>
        </w:trPr>
        <w:tc>
          <w:tcPr>
            <w:tcW w:w="625" w:type="dxa"/>
            <w:vMerge/>
            <w:tcBorders>
              <w:left w:val="single" w:sz="4" w:space="0" w:color="auto"/>
              <w:right w:val="single" w:sz="4" w:space="0" w:color="auto"/>
            </w:tcBorders>
            <w:shd w:val="clear" w:color="auto" w:fill="auto"/>
          </w:tcPr>
          <w:p w14:paraId="75E0618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C0975D1" w14:textId="77777777" w:rsidR="006A522F" w:rsidRPr="00A8316A" w:rsidRDefault="006A522F" w:rsidP="00415767">
            <w:pPr>
              <w:rPr>
                <w:color w:val="000000"/>
              </w:rPr>
            </w:pPr>
            <w:r w:rsidRPr="00A8316A">
              <w:t>19. 'Lợi nhuận sau thuế'</w:t>
            </w:r>
          </w:p>
        </w:tc>
        <w:tc>
          <w:tcPr>
            <w:tcW w:w="2880" w:type="dxa"/>
            <w:vMerge/>
            <w:tcBorders>
              <w:left w:val="single" w:sz="4" w:space="0" w:color="auto"/>
              <w:right w:val="single" w:sz="4" w:space="0" w:color="auto"/>
            </w:tcBorders>
            <w:shd w:val="clear" w:color="auto" w:fill="auto"/>
            <w:noWrap/>
          </w:tcPr>
          <w:p w14:paraId="51F9B8C1"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431982E" w14:textId="77777777" w:rsidR="006A522F" w:rsidRPr="00A8316A" w:rsidRDefault="006A522F" w:rsidP="00415767">
            <w:pPr>
              <w:rPr>
                <w:color w:val="000000"/>
              </w:rPr>
            </w:pPr>
            <w:r w:rsidRPr="00A8316A">
              <w:rPr>
                <w:color w:val="000000"/>
                <w:sz w:val="22"/>
                <w:szCs w:val="22"/>
              </w:rPr>
              <w:t>Tổng (GST.TOT_CR_BAL)nhân tỉ giá giao dịch của ngày báo cáo lấy theo substr(FREE_CODE2,1,1) ('7')</w:t>
            </w:r>
          </w:p>
          <w:p w14:paraId="2DA81546" w14:textId="77777777" w:rsidR="006A522F" w:rsidRPr="00A8316A" w:rsidRDefault="006A522F" w:rsidP="00415767">
            <w:pPr>
              <w:rPr>
                <w:color w:val="000000"/>
              </w:rPr>
            </w:pPr>
            <w:r w:rsidRPr="00A8316A">
              <w:rPr>
                <w:color w:val="000000"/>
                <w:sz w:val="22"/>
                <w:szCs w:val="22"/>
              </w:rPr>
              <w:t xml:space="preserve">+ Trừ Tổng (GST.TOT_DR_BAL)nhân tỉ giá giao dịch của ngày báo cáo lấy theo SUBSTR(GSH.FREE_CODE1, 1, 1) IN ('8') </w:t>
            </w:r>
          </w:p>
          <w:p w14:paraId="2444DBF3"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1DB2FA2" w14:textId="77777777" w:rsidTr="00415767">
        <w:trPr>
          <w:trHeight w:val="86"/>
        </w:trPr>
        <w:tc>
          <w:tcPr>
            <w:tcW w:w="625" w:type="dxa"/>
            <w:vMerge/>
            <w:tcBorders>
              <w:left w:val="single" w:sz="4" w:space="0" w:color="auto"/>
              <w:right w:val="single" w:sz="4" w:space="0" w:color="auto"/>
            </w:tcBorders>
            <w:shd w:val="clear" w:color="auto" w:fill="auto"/>
          </w:tcPr>
          <w:p w14:paraId="7BC9116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BAC904D" w14:textId="77777777" w:rsidR="006A522F" w:rsidRPr="00A8316A" w:rsidRDefault="006A522F" w:rsidP="00415767">
            <w:pPr>
              <w:rPr>
                <w:color w:val="000000"/>
              </w:rPr>
            </w:pPr>
            <w:r w:rsidRPr="00A8316A">
              <w:t>20. 'Vốn khác'</w:t>
            </w:r>
          </w:p>
        </w:tc>
        <w:tc>
          <w:tcPr>
            <w:tcW w:w="2880" w:type="dxa"/>
            <w:vMerge/>
            <w:tcBorders>
              <w:left w:val="single" w:sz="4" w:space="0" w:color="auto"/>
              <w:right w:val="single" w:sz="4" w:space="0" w:color="auto"/>
            </w:tcBorders>
            <w:shd w:val="clear" w:color="auto" w:fill="auto"/>
            <w:noWrap/>
          </w:tcPr>
          <w:p w14:paraId="5628CC16"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62A5A68" w14:textId="77777777" w:rsidR="006A522F" w:rsidRPr="00073128" w:rsidRDefault="006A522F" w:rsidP="00415767">
            <w:pPr>
              <w:shd w:val="clear" w:color="auto" w:fill="FFFFFF"/>
            </w:pPr>
            <w:r w:rsidRPr="00A8316A">
              <w:rPr>
                <w:color w:val="000000"/>
                <w:sz w:val="22"/>
                <w:szCs w:val="22"/>
              </w:rPr>
              <w:t>null</w:t>
            </w:r>
          </w:p>
        </w:tc>
      </w:tr>
      <w:tr w:rsidR="006A522F" w:rsidRPr="00A8316A" w14:paraId="5A1A6378" w14:textId="77777777" w:rsidTr="00415767">
        <w:trPr>
          <w:trHeight w:val="21"/>
        </w:trPr>
        <w:tc>
          <w:tcPr>
            <w:tcW w:w="625" w:type="dxa"/>
            <w:vMerge/>
            <w:tcBorders>
              <w:left w:val="single" w:sz="4" w:space="0" w:color="auto"/>
              <w:right w:val="single" w:sz="4" w:space="0" w:color="auto"/>
            </w:tcBorders>
            <w:shd w:val="clear" w:color="auto" w:fill="auto"/>
          </w:tcPr>
          <w:p w14:paraId="60BF2A6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0CA6F03" w14:textId="77777777" w:rsidR="006A522F" w:rsidRPr="00A8316A" w:rsidRDefault="006A522F" w:rsidP="00415767">
            <w:pPr>
              <w:rPr>
                <w:color w:val="000000"/>
              </w:rPr>
            </w:pPr>
            <w:r w:rsidRPr="00A8316A">
              <w:t>21. 'Kiều hối, chuyển tiền phải trả'</w:t>
            </w:r>
          </w:p>
        </w:tc>
        <w:tc>
          <w:tcPr>
            <w:tcW w:w="2880" w:type="dxa"/>
            <w:vMerge/>
            <w:tcBorders>
              <w:left w:val="single" w:sz="4" w:space="0" w:color="auto"/>
              <w:right w:val="single" w:sz="4" w:space="0" w:color="auto"/>
            </w:tcBorders>
            <w:shd w:val="clear" w:color="auto" w:fill="auto"/>
            <w:noWrap/>
          </w:tcPr>
          <w:p w14:paraId="1111856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837ACE9" w14:textId="77777777" w:rsidR="006A522F" w:rsidRPr="00A8316A" w:rsidRDefault="006A522F" w:rsidP="00415767">
            <w:pPr>
              <w:rPr>
                <w:color w:val="000000"/>
              </w:rPr>
            </w:pPr>
            <w:r w:rsidRPr="00A8316A">
              <w:rPr>
                <w:color w:val="000000"/>
                <w:sz w:val="22"/>
                <w:szCs w:val="22"/>
              </w:rPr>
              <w:t>Tổng (GST.TOT_CR_BAL) nhân tỉ giá giao dịch lấy theo  FREE_CODE2 ('454', '455')  của ngày báo cáo</w:t>
            </w:r>
          </w:p>
          <w:p w14:paraId="3AF16772"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477FBAB" w14:textId="77777777" w:rsidTr="00415767">
        <w:trPr>
          <w:trHeight w:val="21"/>
        </w:trPr>
        <w:tc>
          <w:tcPr>
            <w:tcW w:w="625" w:type="dxa"/>
            <w:vMerge/>
            <w:tcBorders>
              <w:left w:val="single" w:sz="4" w:space="0" w:color="auto"/>
              <w:right w:val="single" w:sz="4" w:space="0" w:color="auto"/>
            </w:tcBorders>
            <w:shd w:val="clear" w:color="auto" w:fill="auto"/>
          </w:tcPr>
          <w:p w14:paraId="4166D16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07B4776" w14:textId="77777777" w:rsidR="006A522F" w:rsidRPr="00A8316A" w:rsidRDefault="006A522F" w:rsidP="00415767">
            <w:pPr>
              <w:rPr>
                <w:color w:val="000000"/>
              </w:rPr>
            </w:pPr>
            <w:r w:rsidRPr="00A8316A">
              <w:t xml:space="preserve">22. 'Lãi </w:t>
            </w:r>
            <w:r w:rsidRPr="00A8316A">
              <w:lastRenderedPageBreak/>
              <w:t>cộng dồn dự trả'</w:t>
            </w:r>
          </w:p>
        </w:tc>
        <w:tc>
          <w:tcPr>
            <w:tcW w:w="2880" w:type="dxa"/>
            <w:vMerge/>
            <w:tcBorders>
              <w:left w:val="single" w:sz="4" w:space="0" w:color="auto"/>
              <w:right w:val="single" w:sz="4" w:space="0" w:color="auto"/>
            </w:tcBorders>
            <w:shd w:val="clear" w:color="auto" w:fill="auto"/>
            <w:noWrap/>
          </w:tcPr>
          <w:p w14:paraId="34714FD0"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A0F9F26" w14:textId="77777777" w:rsidR="006A522F" w:rsidRPr="00A8316A" w:rsidRDefault="006A522F" w:rsidP="00415767">
            <w:pPr>
              <w:tabs>
                <w:tab w:val="left" w:pos="588"/>
              </w:tabs>
              <w:rPr>
                <w:color w:val="000000"/>
              </w:rPr>
            </w:pPr>
            <w:r w:rsidRPr="00A8316A">
              <w:rPr>
                <w:color w:val="000000"/>
                <w:sz w:val="22"/>
                <w:szCs w:val="22"/>
              </w:rPr>
              <w:t xml:space="preserve">Tổng (GST.TOT_CR_BAL - GST.TOT_DR_BAL) nhân tỉ giá giao dịch lấy theo FREE_CODE2('491', '492', </w:t>
            </w:r>
            <w:r w:rsidRPr="00A8316A">
              <w:rPr>
                <w:color w:val="000000"/>
                <w:sz w:val="22"/>
                <w:szCs w:val="22"/>
              </w:rPr>
              <w:lastRenderedPageBreak/>
              <w:t>'493', '494', '496') của ngày báo cáo</w:t>
            </w:r>
          </w:p>
          <w:p w14:paraId="445964AC"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66A33B0" w14:textId="77777777" w:rsidTr="00415767">
        <w:trPr>
          <w:trHeight w:val="21"/>
        </w:trPr>
        <w:tc>
          <w:tcPr>
            <w:tcW w:w="625" w:type="dxa"/>
            <w:vMerge/>
            <w:tcBorders>
              <w:left w:val="single" w:sz="4" w:space="0" w:color="auto"/>
              <w:right w:val="single" w:sz="4" w:space="0" w:color="auto"/>
            </w:tcBorders>
            <w:shd w:val="clear" w:color="auto" w:fill="auto"/>
          </w:tcPr>
          <w:p w14:paraId="79FE992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7463254" w14:textId="77777777" w:rsidR="006A522F" w:rsidRPr="00A8316A" w:rsidRDefault="006A522F" w:rsidP="00415767">
            <w:pPr>
              <w:rPr>
                <w:color w:val="000000"/>
              </w:rPr>
            </w:pPr>
            <w:r w:rsidRPr="00A8316A">
              <w:t>23. 'Vốn tài trợ, ủy thác đầu tư'</w:t>
            </w:r>
          </w:p>
        </w:tc>
        <w:tc>
          <w:tcPr>
            <w:tcW w:w="2880" w:type="dxa"/>
            <w:vMerge/>
            <w:tcBorders>
              <w:left w:val="single" w:sz="4" w:space="0" w:color="auto"/>
              <w:right w:val="single" w:sz="4" w:space="0" w:color="auto"/>
            </w:tcBorders>
            <w:shd w:val="clear" w:color="auto" w:fill="auto"/>
            <w:noWrap/>
          </w:tcPr>
          <w:p w14:paraId="1B058D2B"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F057D7E"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('441','442') của ngày báo cáo</w:t>
            </w:r>
          </w:p>
          <w:p w14:paraId="50AC2091"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C30DEAD" w14:textId="77777777" w:rsidTr="00415767">
        <w:trPr>
          <w:trHeight w:val="21"/>
        </w:trPr>
        <w:tc>
          <w:tcPr>
            <w:tcW w:w="625" w:type="dxa"/>
            <w:vMerge/>
            <w:tcBorders>
              <w:left w:val="single" w:sz="4" w:space="0" w:color="auto"/>
              <w:right w:val="single" w:sz="4" w:space="0" w:color="auto"/>
            </w:tcBorders>
            <w:shd w:val="clear" w:color="auto" w:fill="auto"/>
          </w:tcPr>
          <w:p w14:paraId="634DDF0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D72AFCB" w14:textId="77777777" w:rsidR="006A522F" w:rsidRPr="00A8316A" w:rsidRDefault="006A522F" w:rsidP="00415767">
            <w:pPr>
              <w:rPr>
                <w:color w:val="000000"/>
              </w:rPr>
            </w:pPr>
            <w:r w:rsidRPr="00A8316A">
              <w:t>24. 'ĐC vốn hệ thống'</w:t>
            </w:r>
          </w:p>
        </w:tc>
        <w:tc>
          <w:tcPr>
            <w:tcW w:w="2880" w:type="dxa"/>
            <w:vMerge/>
            <w:tcBorders>
              <w:left w:val="single" w:sz="4" w:space="0" w:color="auto"/>
              <w:right w:val="single" w:sz="4" w:space="0" w:color="auto"/>
            </w:tcBorders>
            <w:shd w:val="clear" w:color="auto" w:fill="auto"/>
            <w:noWrap/>
          </w:tcPr>
          <w:p w14:paraId="73CECFD1"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007734B"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('51') của ngày báo cáo</w:t>
            </w:r>
          </w:p>
          <w:p w14:paraId="18DEF384"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7445F4C" w14:textId="77777777" w:rsidTr="00415767">
        <w:trPr>
          <w:trHeight w:val="21"/>
        </w:trPr>
        <w:tc>
          <w:tcPr>
            <w:tcW w:w="625" w:type="dxa"/>
            <w:vMerge/>
            <w:tcBorders>
              <w:left w:val="single" w:sz="4" w:space="0" w:color="auto"/>
              <w:right w:val="single" w:sz="4" w:space="0" w:color="auto"/>
            </w:tcBorders>
            <w:shd w:val="clear" w:color="auto" w:fill="auto"/>
          </w:tcPr>
          <w:p w14:paraId="39DB76E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36C5C06" w14:textId="77777777" w:rsidR="006A522F" w:rsidRPr="00A8316A" w:rsidRDefault="006A522F" w:rsidP="00415767">
            <w:pPr>
              <w:rPr>
                <w:color w:val="000000"/>
              </w:rPr>
            </w:pPr>
            <w:r w:rsidRPr="00A8316A">
              <w:t>25. 'Phải trả khách hàng'</w:t>
            </w:r>
          </w:p>
        </w:tc>
        <w:tc>
          <w:tcPr>
            <w:tcW w:w="2880" w:type="dxa"/>
            <w:vMerge/>
            <w:tcBorders>
              <w:left w:val="single" w:sz="4" w:space="0" w:color="auto"/>
              <w:right w:val="single" w:sz="4" w:space="0" w:color="auto"/>
            </w:tcBorders>
            <w:shd w:val="clear" w:color="auto" w:fill="auto"/>
            <w:noWrap/>
          </w:tcPr>
          <w:p w14:paraId="5F131431"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9FA769C"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FREE_CODE2 ('451', '452','453', '458', '459') và GLSH khác ('45998') của ngày báo cáo</w:t>
            </w:r>
          </w:p>
          <w:p w14:paraId="18A54492"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1A1A317" w14:textId="77777777" w:rsidTr="00415767">
        <w:trPr>
          <w:trHeight w:val="21"/>
        </w:trPr>
        <w:tc>
          <w:tcPr>
            <w:tcW w:w="625" w:type="dxa"/>
            <w:vMerge/>
            <w:tcBorders>
              <w:left w:val="single" w:sz="4" w:space="0" w:color="auto"/>
              <w:right w:val="single" w:sz="4" w:space="0" w:color="auto"/>
            </w:tcBorders>
            <w:shd w:val="clear" w:color="auto" w:fill="auto"/>
          </w:tcPr>
          <w:p w14:paraId="35089A5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614AF47" w14:textId="77777777" w:rsidR="006A522F" w:rsidRPr="00A8316A" w:rsidRDefault="006A522F" w:rsidP="00415767">
            <w:pPr>
              <w:rPr>
                <w:color w:val="000000"/>
              </w:rPr>
            </w:pPr>
            <w:r w:rsidRPr="00A8316A">
              <w:t>26. 'Phải trả nội bộ'</w:t>
            </w:r>
          </w:p>
        </w:tc>
        <w:tc>
          <w:tcPr>
            <w:tcW w:w="2880" w:type="dxa"/>
            <w:vMerge/>
            <w:tcBorders>
              <w:left w:val="single" w:sz="4" w:space="0" w:color="auto"/>
              <w:right w:val="single" w:sz="4" w:space="0" w:color="auto"/>
            </w:tcBorders>
            <w:shd w:val="clear" w:color="auto" w:fill="auto"/>
            <w:noWrap/>
          </w:tcPr>
          <w:p w14:paraId="029503D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9C05EA4"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 ('46') và FREE_CODE1 khác ('466') của ngày báo cáo</w:t>
            </w:r>
          </w:p>
          <w:p w14:paraId="53FB7AC4"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1EF5545" w14:textId="77777777" w:rsidTr="00415767">
        <w:trPr>
          <w:trHeight w:val="21"/>
        </w:trPr>
        <w:tc>
          <w:tcPr>
            <w:tcW w:w="625" w:type="dxa"/>
            <w:vMerge/>
            <w:tcBorders>
              <w:left w:val="single" w:sz="4" w:space="0" w:color="auto"/>
              <w:right w:val="single" w:sz="4" w:space="0" w:color="auto"/>
            </w:tcBorders>
            <w:shd w:val="clear" w:color="auto" w:fill="auto"/>
          </w:tcPr>
          <w:p w14:paraId="60FAAD27"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BD19E7E" w14:textId="77777777" w:rsidR="006A522F" w:rsidRPr="00A8316A" w:rsidRDefault="006A522F" w:rsidP="00415767">
            <w:pPr>
              <w:rPr>
                <w:color w:val="000000"/>
              </w:rPr>
            </w:pPr>
            <w:r w:rsidRPr="00A8316A">
              <w:t>27. 'Nguồn vốn KDNT'</w:t>
            </w:r>
          </w:p>
        </w:tc>
        <w:tc>
          <w:tcPr>
            <w:tcW w:w="2880" w:type="dxa"/>
            <w:vMerge/>
            <w:tcBorders>
              <w:left w:val="single" w:sz="4" w:space="0" w:color="auto"/>
              <w:right w:val="single" w:sz="4" w:space="0" w:color="auto"/>
            </w:tcBorders>
            <w:shd w:val="clear" w:color="auto" w:fill="auto"/>
            <w:noWrap/>
          </w:tcPr>
          <w:p w14:paraId="03B9FBC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0FCB705" w14:textId="77777777" w:rsidR="006A522F" w:rsidRPr="00A8316A" w:rsidRDefault="006A522F" w:rsidP="00415767">
            <w:pPr>
              <w:tabs>
                <w:tab w:val="left" w:pos="588"/>
              </w:tabs>
              <w:rPr>
                <w:color w:val="000000"/>
              </w:rPr>
            </w:pPr>
            <w:r w:rsidRPr="00A8316A">
              <w:rPr>
                <w:color w:val="000000"/>
                <w:sz w:val="22"/>
                <w:szCs w:val="22"/>
              </w:rPr>
              <w:t>Tổng (GST.TOT_CR_BAL - GST.TOT_DR_BAL) nhân tỉ giá giao dịch lấy theo FREE_CODE1('47') của ngày báo cáo</w:t>
            </w:r>
          </w:p>
          <w:p w14:paraId="4A05F75C"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B949343" w14:textId="77777777" w:rsidTr="00415767">
        <w:trPr>
          <w:trHeight w:val="21"/>
        </w:trPr>
        <w:tc>
          <w:tcPr>
            <w:tcW w:w="625" w:type="dxa"/>
            <w:vMerge/>
            <w:tcBorders>
              <w:left w:val="single" w:sz="4" w:space="0" w:color="auto"/>
              <w:right w:val="single" w:sz="4" w:space="0" w:color="auto"/>
            </w:tcBorders>
            <w:shd w:val="clear" w:color="auto" w:fill="auto"/>
          </w:tcPr>
          <w:p w14:paraId="35A7118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5586399" w14:textId="77777777" w:rsidR="006A522F" w:rsidRPr="00A8316A" w:rsidRDefault="006A522F" w:rsidP="00415767">
            <w:pPr>
              <w:rPr>
                <w:color w:val="000000"/>
              </w:rPr>
            </w:pPr>
            <w:r w:rsidRPr="00A8316A">
              <w:t>28.'Tài sản nợ khác'</w:t>
            </w:r>
          </w:p>
        </w:tc>
        <w:tc>
          <w:tcPr>
            <w:tcW w:w="2880" w:type="dxa"/>
            <w:vMerge/>
            <w:tcBorders>
              <w:left w:val="single" w:sz="4" w:space="0" w:color="auto"/>
              <w:right w:val="single" w:sz="4" w:space="0" w:color="auto"/>
            </w:tcBorders>
            <w:shd w:val="clear" w:color="auto" w:fill="auto"/>
            <w:noWrap/>
          </w:tcPr>
          <w:p w14:paraId="0AF1D29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A28441D" w14:textId="77777777" w:rsidR="006A522F" w:rsidRPr="00A8316A" w:rsidRDefault="006A522F" w:rsidP="00415767">
            <w:pPr>
              <w:tabs>
                <w:tab w:val="left" w:pos="588"/>
              </w:tabs>
              <w:rPr>
                <w:color w:val="000000"/>
              </w:rPr>
            </w:pPr>
            <w:r w:rsidRPr="00A8316A">
              <w:rPr>
                <w:color w:val="000000"/>
                <w:sz w:val="22"/>
                <w:szCs w:val="22"/>
              </w:rPr>
              <w:t xml:space="preserve">(Tổng (GST.TOT_CR_BAL)nhân tỉ giá giao dịch của ngày báo cáo cho  FREE_CODE2 ('481', '482', '483', '484', '485', '487', '488') </w:t>
            </w:r>
          </w:p>
          <w:p w14:paraId="75CA1042" w14:textId="77777777" w:rsidR="006A522F" w:rsidRPr="00A8316A" w:rsidRDefault="006A522F" w:rsidP="00415767">
            <w:pPr>
              <w:tabs>
                <w:tab w:val="left" w:pos="588"/>
              </w:tabs>
              <w:rPr>
                <w:color w:val="000000"/>
              </w:rPr>
            </w:pPr>
            <w:r w:rsidRPr="00A8316A">
              <w:rPr>
                <w:color w:val="000000"/>
                <w:sz w:val="22"/>
                <w:szCs w:val="22"/>
              </w:rPr>
              <w:t>+ Cộng tổng (GST.TOT_CR_BAL - GST.TOT_DR_BAL) nhân tỉ giá giao dịch của ngày báo cáo cho  FREE_CODE1 ('50')</w:t>
            </w:r>
          </w:p>
          <w:p w14:paraId="63DE9A67" w14:textId="77777777" w:rsidR="006A522F" w:rsidRPr="00A8316A" w:rsidRDefault="006A522F" w:rsidP="00415767">
            <w:pPr>
              <w:tabs>
                <w:tab w:val="left" w:pos="588"/>
              </w:tabs>
              <w:rPr>
                <w:color w:val="000000"/>
              </w:rPr>
            </w:pPr>
            <w:r w:rsidRPr="00A8316A">
              <w:rPr>
                <w:color w:val="000000"/>
                <w:sz w:val="22"/>
                <w:szCs w:val="22"/>
              </w:rPr>
              <w:t xml:space="preserve">+ Cộng tổng  (GST.TOT_CR_BAL - GST.TOT_DR_BAL) nhan tỉ giá giao dịch của ngày báo cáo cho  FREE_CODE1 ('56')  </w:t>
            </w:r>
          </w:p>
          <w:p w14:paraId="6DD646F1" w14:textId="77777777" w:rsidR="006A522F" w:rsidRPr="00A8316A" w:rsidRDefault="006A522F" w:rsidP="00415767">
            <w:pPr>
              <w:tabs>
                <w:tab w:val="left" w:pos="588"/>
              </w:tabs>
              <w:rPr>
                <w:color w:val="000000"/>
              </w:rPr>
            </w:pPr>
            <w:r w:rsidRPr="00A8316A">
              <w:rPr>
                <w:color w:val="000000"/>
                <w:sz w:val="22"/>
                <w:szCs w:val="22"/>
              </w:rPr>
              <w:t xml:space="preserve">+Cộng tổng (GST.TOT_CR_BAL - GST.TOT_DR_BAL) nhan tỉ giá giao dịch của ngày báo cáo cho  FREE_CODE2 ('486') </w:t>
            </w:r>
          </w:p>
          <w:p w14:paraId="506C9079" w14:textId="77777777" w:rsidR="006A522F" w:rsidRPr="00A8316A" w:rsidRDefault="006A522F" w:rsidP="00415767">
            <w:pPr>
              <w:tabs>
                <w:tab w:val="left" w:pos="588"/>
              </w:tabs>
              <w:rPr>
                <w:color w:val="000000"/>
              </w:rPr>
            </w:pPr>
            <w:r w:rsidRPr="00A8316A">
              <w:rPr>
                <w:color w:val="000000"/>
                <w:sz w:val="22"/>
                <w:szCs w:val="22"/>
              </w:rPr>
              <w:t>+Trừ tổng(GST.TOT_DR_BAL)nhân tỉ giá giao dịch của ngày báo cáo cho GLSH = ('36190')</w:t>
            </w:r>
          </w:p>
          <w:p w14:paraId="6FEF54C9"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0BEEE0C" w14:textId="77777777" w:rsidTr="00415767">
        <w:trPr>
          <w:trHeight w:val="21"/>
        </w:trPr>
        <w:tc>
          <w:tcPr>
            <w:tcW w:w="625" w:type="dxa"/>
            <w:tcBorders>
              <w:left w:val="single" w:sz="4" w:space="0" w:color="auto"/>
              <w:right w:val="single" w:sz="4" w:space="0" w:color="auto"/>
            </w:tcBorders>
            <w:shd w:val="clear" w:color="auto" w:fill="auto"/>
          </w:tcPr>
          <w:p w14:paraId="1DE24F14" w14:textId="77777777" w:rsidR="006A522F" w:rsidRPr="00A8316A" w:rsidRDefault="006A522F" w:rsidP="00415767">
            <w:pPr>
              <w:jc w:val="center"/>
            </w:pPr>
            <w:r w:rsidRPr="00A8316A">
              <w:rPr>
                <w:sz w:val="22"/>
                <w:szCs w:val="22"/>
              </w:rPr>
              <w:t>5</w:t>
            </w:r>
          </w:p>
        </w:tc>
        <w:tc>
          <w:tcPr>
            <w:tcW w:w="14490" w:type="dxa"/>
            <w:gridSpan w:val="3"/>
            <w:tcBorders>
              <w:left w:val="single" w:sz="4" w:space="0" w:color="auto"/>
              <w:right w:val="single" w:sz="4" w:space="0" w:color="auto"/>
            </w:tcBorders>
            <w:shd w:val="clear" w:color="auto" w:fill="auto"/>
          </w:tcPr>
          <w:p w14:paraId="0E006EA9" w14:textId="77777777" w:rsidR="006A522F" w:rsidRPr="00A8316A" w:rsidRDefault="006A522F" w:rsidP="00415767">
            <w:r w:rsidRPr="00A8316A">
              <w:rPr>
                <w:color w:val="000000"/>
                <w:sz w:val="22"/>
                <w:szCs w:val="22"/>
              </w:rPr>
              <w:t xml:space="preserve">SỬ DỤNG VỐN (TÀI SẢN CÓ) – </w:t>
            </w:r>
            <w:r w:rsidRPr="00A8316A">
              <w:rPr>
                <w:sz w:val="22"/>
                <w:szCs w:val="22"/>
              </w:rPr>
              <w:t>Ngày cuối năm trước</w:t>
            </w:r>
            <w:r w:rsidRPr="00A8316A">
              <w:t xml:space="preserve"> </w:t>
            </w:r>
          </w:p>
          <w:p w14:paraId="41A20C4E" w14:textId="77777777" w:rsidR="006A522F" w:rsidRPr="00073128" w:rsidRDefault="006A522F" w:rsidP="00415767">
            <w:pPr>
              <w:shd w:val="clear" w:color="auto" w:fill="FFFFFF"/>
            </w:pPr>
            <w:r w:rsidRPr="00A8316A">
              <w:rPr>
                <w:color w:val="000000"/>
                <w:sz w:val="22"/>
                <w:szCs w:val="22"/>
              </w:rPr>
              <w:t xml:space="preserve"> </w:t>
            </w:r>
          </w:p>
        </w:tc>
      </w:tr>
      <w:tr w:rsidR="006A522F" w:rsidRPr="00A8316A" w14:paraId="23B302E7" w14:textId="77777777" w:rsidTr="00415767">
        <w:trPr>
          <w:trHeight w:val="21"/>
        </w:trPr>
        <w:tc>
          <w:tcPr>
            <w:tcW w:w="625" w:type="dxa"/>
            <w:vMerge w:val="restart"/>
            <w:tcBorders>
              <w:left w:val="single" w:sz="4" w:space="0" w:color="auto"/>
              <w:right w:val="single" w:sz="4" w:space="0" w:color="auto"/>
            </w:tcBorders>
            <w:shd w:val="clear" w:color="auto" w:fill="auto"/>
          </w:tcPr>
          <w:p w14:paraId="37BEF071" w14:textId="77777777" w:rsidR="006A522F" w:rsidRPr="00A8316A" w:rsidRDefault="006A522F" w:rsidP="00415767">
            <w:pPr>
              <w:jc w:val="center"/>
            </w:pPr>
          </w:p>
          <w:p w14:paraId="331AEDB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B1ED33C" w14:textId="77777777" w:rsidR="006A522F" w:rsidRPr="00A8316A" w:rsidRDefault="006A522F" w:rsidP="00415767">
            <w:pPr>
              <w:rPr>
                <w:color w:val="000000"/>
              </w:rPr>
            </w:pPr>
            <w:r w:rsidRPr="00A8316A">
              <w:rPr>
                <w:color w:val="000000"/>
                <w:sz w:val="22"/>
                <w:szCs w:val="22"/>
              </w:rPr>
              <w:t>1. Tổng sử dụng vốn</w:t>
            </w:r>
          </w:p>
        </w:tc>
        <w:tc>
          <w:tcPr>
            <w:tcW w:w="2880" w:type="dxa"/>
            <w:vMerge w:val="restart"/>
            <w:tcBorders>
              <w:left w:val="single" w:sz="4" w:space="0" w:color="auto"/>
              <w:right w:val="single" w:sz="4" w:space="0" w:color="auto"/>
            </w:tcBorders>
            <w:shd w:val="clear" w:color="auto" w:fill="auto"/>
            <w:noWrap/>
          </w:tcPr>
          <w:p w14:paraId="589A7665" w14:textId="77777777" w:rsidR="006A522F" w:rsidRPr="00A8316A" w:rsidRDefault="006A522F" w:rsidP="00415767">
            <w:r w:rsidRPr="00A8316A">
              <w:t>Tham khảo cách lấy dư có (GST.TOT_CR_BAL) và dư nợ (GST.TOT_DR_BAL) theo ngày cuối năm trước</w:t>
            </w:r>
          </w:p>
          <w:p w14:paraId="38BCD31D" w14:textId="77777777" w:rsidR="006A522F" w:rsidRPr="00A8316A" w:rsidRDefault="006A522F" w:rsidP="00415767"/>
          <w:p w14:paraId="3EFBD1E2" w14:textId="642309AA" w:rsidR="006A522F" w:rsidRPr="00A8316A" w:rsidRDefault="006A522F" w:rsidP="00415767">
            <w:r w:rsidRPr="00A8316A">
              <w:t xml:space="preserve">Tham khảo cách lấy ở mục </w:t>
            </w:r>
            <w:r w:rsidRPr="00A8316A">
              <w:rPr>
                <w:color w:val="000000"/>
                <w:sz w:val="22"/>
                <w:szCs w:val="22"/>
              </w:rPr>
              <w:t>Các quy tách xử lý chung” =&gt; “Các lấy số dư nợ và dư có theo đầu tài khoản kế toán” (</w:t>
            </w:r>
            <w:hyperlink w:anchor="_Cách_lấy_dư_1" w:history="1">
              <w:r w:rsidRPr="00A8316A">
                <w:rPr>
                  <w:rStyle w:val="Hyperlink"/>
                  <w:sz w:val="22"/>
                  <w:szCs w:val="22"/>
                </w:rPr>
                <w:t>link</w:t>
              </w:r>
            </w:hyperlink>
            <w:r w:rsidRPr="00A8316A">
              <w:rPr>
                <w:color w:val="000000"/>
                <w:sz w:val="22"/>
                <w:szCs w:val="22"/>
              </w:rPr>
              <w:t>)</w:t>
            </w:r>
          </w:p>
          <w:p w14:paraId="5DAF967A" w14:textId="77777777" w:rsidR="006A522F" w:rsidRPr="00A8316A" w:rsidRDefault="006A522F" w:rsidP="00415767"/>
          <w:p w14:paraId="342CBC2F" w14:textId="77777777" w:rsidR="006A522F" w:rsidRPr="00A8316A" w:rsidRDefault="006A522F" w:rsidP="00415767">
            <w:r w:rsidRPr="00A8316A">
              <w:t>Tham khảo cách lấy số dư tài khoản</w:t>
            </w:r>
            <w:r w:rsidRPr="00A8316A">
              <w:rPr>
                <w:color w:val="000000"/>
                <w:sz w:val="22"/>
                <w:szCs w:val="22"/>
              </w:rPr>
              <w:t>(EAB.TRAN_DATE_BAL)</w:t>
            </w:r>
            <w:r w:rsidRPr="00A8316A">
              <w:t xml:space="preserve"> từ đầu tài khoản kế toán</w:t>
            </w:r>
          </w:p>
          <w:p w14:paraId="333C2633" w14:textId="5BD57AFE" w:rsidR="006A522F" w:rsidRPr="00A8316A" w:rsidRDefault="006A522F" w:rsidP="00415767">
            <w:r w:rsidRPr="00A8316A">
              <w:t xml:space="preserve">Tham khảo cách lấy ở mục </w:t>
            </w:r>
            <w:r w:rsidRPr="00A8316A">
              <w:rPr>
                <w:color w:val="000000"/>
                <w:sz w:val="22"/>
                <w:szCs w:val="22"/>
              </w:rPr>
              <w:t xml:space="preserve">Các quy tách xử lý chung” =&gt; “Cách lấy số dư tài khoản theo đầu sổ kế toán” </w:t>
            </w:r>
            <w:r w:rsidRPr="00A8316A">
              <w:t>(</w:t>
            </w:r>
            <w:hyperlink w:anchor="_Cách_lấy_dư_1" w:history="1">
              <w:r w:rsidRPr="00A8316A">
                <w:rPr>
                  <w:rStyle w:val="Hyperlink"/>
                </w:rPr>
                <w:t>link</w:t>
              </w:r>
            </w:hyperlink>
            <w:r w:rsidRPr="00A8316A">
              <w:t>)</w:t>
            </w:r>
          </w:p>
          <w:p w14:paraId="2592452D" w14:textId="77777777" w:rsidR="006A522F" w:rsidRPr="00A8316A" w:rsidRDefault="006A522F" w:rsidP="00415767"/>
          <w:p w14:paraId="7774903C" w14:textId="77777777" w:rsidR="006A522F" w:rsidRPr="00A8316A" w:rsidRDefault="006A522F" w:rsidP="00415767">
            <w:r w:rsidRPr="00A8316A">
              <w:t>Cách lấy ngày cuối năm trước:</w:t>
            </w:r>
          </w:p>
          <w:p w14:paraId="4DCE332D" w14:textId="77777777" w:rsidR="006A522F" w:rsidRPr="00A8316A" w:rsidRDefault="006A522F" w:rsidP="00415767">
            <w:r w:rsidRPr="00A8316A">
              <w:t>Last_day(add_months(trunc(</w:t>
            </w:r>
            <w:r w:rsidRPr="00A8316A">
              <w:rPr>
                <w:rFonts w:eastAsiaTheme="minorHAnsi"/>
                <w:color w:val="FF0000"/>
                <w:sz w:val="20"/>
                <w:szCs w:val="20"/>
                <w:highlight w:val="white"/>
              </w:rPr>
              <w:t>'&lt;NGÀY_BÁO_CÁO&gt;'</w:t>
            </w:r>
            <w:r w:rsidRPr="00A8316A">
              <w:t>,'YYYY'),-1))</w:t>
            </w:r>
          </w:p>
          <w:p w14:paraId="7A8E160B"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7F095E3" w14:textId="77777777" w:rsidR="006A522F" w:rsidRPr="00073128" w:rsidRDefault="006A522F" w:rsidP="00415767">
            <w:pPr>
              <w:shd w:val="clear" w:color="auto" w:fill="FFFFFF"/>
            </w:pPr>
            <w:r w:rsidRPr="00A8316A">
              <w:rPr>
                <w:color w:val="000000"/>
                <w:sz w:val="22"/>
                <w:szCs w:val="22"/>
              </w:rPr>
              <w:t>Tổng  cột 02 + 03 + 04 + 09 + 10 + 26 + 28 + 29 + 30 + 31 + 32 + 33 + 34 + 35 + 36 + 37 + 38 + 39 + 40 + 41</w:t>
            </w:r>
          </w:p>
        </w:tc>
      </w:tr>
      <w:tr w:rsidR="006A522F" w:rsidRPr="00A8316A" w14:paraId="77275E46" w14:textId="77777777" w:rsidTr="00415767">
        <w:trPr>
          <w:trHeight w:val="21"/>
        </w:trPr>
        <w:tc>
          <w:tcPr>
            <w:tcW w:w="625" w:type="dxa"/>
            <w:vMerge/>
            <w:tcBorders>
              <w:left w:val="single" w:sz="4" w:space="0" w:color="auto"/>
              <w:right w:val="single" w:sz="4" w:space="0" w:color="auto"/>
            </w:tcBorders>
            <w:shd w:val="clear" w:color="auto" w:fill="auto"/>
          </w:tcPr>
          <w:p w14:paraId="25831EC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24171DE" w14:textId="77777777" w:rsidR="006A522F" w:rsidRPr="00A8316A" w:rsidRDefault="006A522F" w:rsidP="00415767">
            <w:pPr>
              <w:rPr>
                <w:color w:val="000000"/>
              </w:rPr>
            </w:pPr>
            <w:r w:rsidRPr="00A8316A">
              <w:rPr>
                <w:color w:val="000000"/>
                <w:sz w:val="22"/>
                <w:szCs w:val="22"/>
              </w:rPr>
              <w:t>2.Tiền mặt</w:t>
            </w:r>
          </w:p>
        </w:tc>
        <w:tc>
          <w:tcPr>
            <w:tcW w:w="2880" w:type="dxa"/>
            <w:vMerge/>
            <w:tcBorders>
              <w:left w:val="single" w:sz="4" w:space="0" w:color="auto"/>
              <w:right w:val="single" w:sz="4" w:space="0" w:color="auto"/>
            </w:tcBorders>
            <w:shd w:val="clear" w:color="auto" w:fill="auto"/>
            <w:noWrap/>
          </w:tcPr>
          <w:p w14:paraId="13BA31D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917811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ngày cuối năm trước</w:t>
            </w:r>
          </w:p>
          <w:p w14:paraId="45C023BA"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2F48CFF" w14:textId="77777777" w:rsidTr="00415767">
        <w:trPr>
          <w:trHeight w:val="21"/>
        </w:trPr>
        <w:tc>
          <w:tcPr>
            <w:tcW w:w="625" w:type="dxa"/>
            <w:vMerge/>
            <w:tcBorders>
              <w:left w:val="single" w:sz="4" w:space="0" w:color="auto"/>
              <w:right w:val="single" w:sz="4" w:space="0" w:color="auto"/>
            </w:tcBorders>
            <w:shd w:val="clear" w:color="auto" w:fill="auto"/>
          </w:tcPr>
          <w:p w14:paraId="3C589D1D" w14:textId="77777777" w:rsidR="006A522F" w:rsidRPr="00A8316A" w:rsidRDefault="006A522F" w:rsidP="00415767">
            <w:pPr>
              <w:jc w:val="center"/>
            </w:pPr>
          </w:p>
        </w:tc>
        <w:tc>
          <w:tcPr>
            <w:tcW w:w="1350" w:type="dxa"/>
            <w:tcBorders>
              <w:top w:val="single" w:sz="4" w:space="0" w:color="auto"/>
              <w:left w:val="single" w:sz="4" w:space="0" w:color="auto"/>
              <w:right w:val="single" w:sz="4" w:space="0" w:color="auto"/>
            </w:tcBorders>
            <w:shd w:val="clear" w:color="auto" w:fill="auto"/>
          </w:tcPr>
          <w:p w14:paraId="2E903AC7" w14:textId="77777777" w:rsidR="006A522F" w:rsidRPr="00A8316A" w:rsidRDefault="006A522F" w:rsidP="00415767">
            <w:pPr>
              <w:rPr>
                <w:color w:val="000000"/>
              </w:rPr>
            </w:pPr>
            <w:r w:rsidRPr="00A8316A">
              <w:rPr>
                <w:color w:val="000000"/>
                <w:sz w:val="22"/>
                <w:szCs w:val="22"/>
              </w:rPr>
              <w:t>3.</w:t>
            </w:r>
            <w:r w:rsidRPr="00A8316A">
              <w:t xml:space="preserve"> </w:t>
            </w:r>
            <w:r w:rsidRPr="00A8316A">
              <w:rPr>
                <w:color w:val="000000"/>
                <w:sz w:val="22"/>
                <w:szCs w:val="22"/>
              </w:rPr>
              <w:t>Tiền gửi tại NHNN (ngoài DTBB)</w:t>
            </w:r>
          </w:p>
        </w:tc>
        <w:tc>
          <w:tcPr>
            <w:tcW w:w="2880" w:type="dxa"/>
            <w:vMerge/>
            <w:tcBorders>
              <w:left w:val="single" w:sz="4" w:space="0" w:color="auto"/>
              <w:right w:val="single" w:sz="4" w:space="0" w:color="auto"/>
            </w:tcBorders>
            <w:shd w:val="clear" w:color="auto" w:fill="auto"/>
            <w:noWrap/>
          </w:tcPr>
          <w:p w14:paraId="6E2BA49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B55BC2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ngày cuối năm trước</w:t>
            </w:r>
          </w:p>
          <w:p w14:paraId="431EE2EE"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EE5F3D9" w14:textId="77777777" w:rsidTr="00415767">
        <w:trPr>
          <w:trHeight w:val="21"/>
        </w:trPr>
        <w:tc>
          <w:tcPr>
            <w:tcW w:w="625" w:type="dxa"/>
            <w:vMerge/>
            <w:tcBorders>
              <w:left w:val="single" w:sz="4" w:space="0" w:color="auto"/>
              <w:right w:val="single" w:sz="4" w:space="0" w:color="auto"/>
            </w:tcBorders>
            <w:shd w:val="clear" w:color="auto" w:fill="auto"/>
          </w:tcPr>
          <w:p w14:paraId="4AD1BF85" w14:textId="77777777" w:rsidR="006A522F" w:rsidRPr="00A8316A" w:rsidRDefault="006A522F" w:rsidP="00415767">
            <w:pPr>
              <w:jc w:val="center"/>
            </w:pPr>
          </w:p>
        </w:tc>
        <w:tc>
          <w:tcPr>
            <w:tcW w:w="1350" w:type="dxa"/>
            <w:tcBorders>
              <w:top w:val="single" w:sz="4" w:space="0" w:color="auto"/>
              <w:left w:val="single" w:sz="4" w:space="0" w:color="auto"/>
              <w:right w:val="single" w:sz="4" w:space="0" w:color="auto"/>
            </w:tcBorders>
            <w:shd w:val="clear" w:color="auto" w:fill="auto"/>
          </w:tcPr>
          <w:p w14:paraId="6BAD2396" w14:textId="77777777" w:rsidR="006A522F" w:rsidRPr="00A8316A" w:rsidRDefault="006A522F" w:rsidP="00415767">
            <w:pPr>
              <w:rPr>
                <w:color w:val="000000"/>
              </w:rPr>
            </w:pPr>
            <w:r w:rsidRPr="00A8316A">
              <w:rPr>
                <w:color w:val="000000"/>
                <w:sz w:val="22"/>
                <w:szCs w:val="22"/>
              </w:rPr>
              <w:t>4.Tiền gửi tại và cho vay TCTD</w:t>
            </w:r>
          </w:p>
        </w:tc>
        <w:tc>
          <w:tcPr>
            <w:tcW w:w="2880" w:type="dxa"/>
            <w:vMerge/>
            <w:tcBorders>
              <w:left w:val="single" w:sz="4" w:space="0" w:color="auto"/>
              <w:right w:val="single" w:sz="4" w:space="0" w:color="auto"/>
            </w:tcBorders>
            <w:shd w:val="clear" w:color="auto" w:fill="auto"/>
            <w:noWrap/>
          </w:tcPr>
          <w:p w14:paraId="6C3B1C4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2B8306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IN('131', '132', '135', '201', '202', '205', '133', '134', '136', '203') của ngày cuối năm trước</w:t>
            </w:r>
          </w:p>
          <w:p w14:paraId="5F258ED9"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470E844" w14:textId="77777777" w:rsidTr="00415767">
        <w:trPr>
          <w:trHeight w:val="21"/>
        </w:trPr>
        <w:tc>
          <w:tcPr>
            <w:tcW w:w="625" w:type="dxa"/>
            <w:vMerge/>
            <w:tcBorders>
              <w:left w:val="single" w:sz="4" w:space="0" w:color="auto"/>
              <w:right w:val="single" w:sz="4" w:space="0" w:color="auto"/>
            </w:tcBorders>
            <w:shd w:val="clear" w:color="auto" w:fill="auto"/>
          </w:tcPr>
          <w:p w14:paraId="16C89D9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9521720" w14:textId="77777777" w:rsidR="006A522F" w:rsidRPr="00073128" w:rsidRDefault="006A522F" w:rsidP="00415767">
            <w:pPr>
              <w:rPr>
                <w:color w:val="000000"/>
              </w:rPr>
            </w:pPr>
            <w:r w:rsidRPr="00A8316A">
              <w:rPr>
                <w:color w:val="000000"/>
                <w:sz w:val="22"/>
                <w:szCs w:val="22"/>
              </w:rPr>
              <w:t>5.</w:t>
            </w:r>
            <w:r w:rsidRPr="00A8316A">
              <w:t xml:space="preserve"> </w:t>
            </w:r>
            <w:r w:rsidRPr="00A8316A">
              <w:rPr>
                <w:color w:val="000000"/>
                <w:sz w:val="22"/>
                <w:szCs w:val="22"/>
              </w:rPr>
              <w:t>Trong nước</w:t>
            </w:r>
          </w:p>
        </w:tc>
        <w:tc>
          <w:tcPr>
            <w:tcW w:w="2880" w:type="dxa"/>
            <w:vMerge/>
            <w:tcBorders>
              <w:left w:val="single" w:sz="4" w:space="0" w:color="auto"/>
              <w:right w:val="single" w:sz="4" w:space="0" w:color="auto"/>
            </w:tcBorders>
            <w:shd w:val="clear" w:color="auto" w:fill="auto"/>
            <w:noWrap/>
          </w:tcPr>
          <w:p w14:paraId="4D4DF0BB"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2190210" w14:textId="77777777" w:rsidR="006A522F" w:rsidRPr="00073128" w:rsidRDefault="006A522F" w:rsidP="00415767">
            <w:pPr>
              <w:shd w:val="clear" w:color="auto" w:fill="FFFFFF"/>
            </w:pPr>
            <w:r w:rsidRPr="00A8316A">
              <w:rPr>
                <w:color w:val="000000"/>
                <w:sz w:val="22"/>
                <w:szCs w:val="22"/>
              </w:rPr>
              <w:t>Giống cách tính của cột 06</w:t>
            </w:r>
          </w:p>
        </w:tc>
      </w:tr>
      <w:tr w:rsidR="006A522F" w:rsidRPr="00A8316A" w14:paraId="72A7F5B8" w14:textId="77777777" w:rsidTr="00415767">
        <w:trPr>
          <w:trHeight w:val="21"/>
        </w:trPr>
        <w:tc>
          <w:tcPr>
            <w:tcW w:w="625" w:type="dxa"/>
            <w:vMerge/>
            <w:tcBorders>
              <w:left w:val="single" w:sz="4" w:space="0" w:color="auto"/>
              <w:right w:val="single" w:sz="4" w:space="0" w:color="auto"/>
            </w:tcBorders>
            <w:shd w:val="clear" w:color="auto" w:fill="auto"/>
          </w:tcPr>
          <w:p w14:paraId="0A8B6B59"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1A1E55D" w14:textId="77777777" w:rsidR="006A522F" w:rsidRPr="00073128" w:rsidRDefault="006A522F" w:rsidP="00415767">
            <w:pPr>
              <w:rPr>
                <w:color w:val="000000"/>
              </w:rPr>
            </w:pPr>
            <w:r w:rsidRPr="00A8316A">
              <w:rPr>
                <w:color w:val="000000"/>
                <w:sz w:val="22"/>
                <w:szCs w:val="22"/>
              </w:rPr>
              <w:t>6.  - Gửi vốn LNH &amp; cho vay TCTD</w:t>
            </w:r>
          </w:p>
        </w:tc>
        <w:tc>
          <w:tcPr>
            <w:tcW w:w="2880" w:type="dxa"/>
            <w:vMerge/>
            <w:tcBorders>
              <w:left w:val="single" w:sz="4" w:space="0" w:color="auto"/>
              <w:right w:val="single" w:sz="4" w:space="0" w:color="auto"/>
            </w:tcBorders>
            <w:shd w:val="clear" w:color="auto" w:fill="auto"/>
            <w:noWrap/>
          </w:tcPr>
          <w:p w14:paraId="5AE8E4D2"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39F236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('131', '132', '135', '201', '202', '205') của ngày cuối năm trước</w:t>
            </w:r>
          </w:p>
          <w:p w14:paraId="7B1F1650"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7FB5375" w14:textId="77777777" w:rsidTr="00415767">
        <w:trPr>
          <w:trHeight w:val="21"/>
        </w:trPr>
        <w:tc>
          <w:tcPr>
            <w:tcW w:w="625" w:type="dxa"/>
            <w:vMerge/>
            <w:tcBorders>
              <w:left w:val="single" w:sz="4" w:space="0" w:color="auto"/>
              <w:right w:val="single" w:sz="4" w:space="0" w:color="auto"/>
            </w:tcBorders>
            <w:shd w:val="clear" w:color="auto" w:fill="auto"/>
          </w:tcPr>
          <w:p w14:paraId="308A7B0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B9E4D4D" w14:textId="77777777" w:rsidR="006A522F" w:rsidRPr="00073128" w:rsidRDefault="006A522F" w:rsidP="00415767">
            <w:pPr>
              <w:rPr>
                <w:color w:val="000000"/>
              </w:rPr>
            </w:pPr>
            <w:r w:rsidRPr="00A8316A">
              <w:rPr>
                <w:color w:val="000000"/>
                <w:sz w:val="22"/>
                <w:szCs w:val="22"/>
              </w:rPr>
              <w:t>7.  - Giấy tờ có giá</w:t>
            </w:r>
          </w:p>
        </w:tc>
        <w:tc>
          <w:tcPr>
            <w:tcW w:w="2880" w:type="dxa"/>
            <w:vMerge/>
            <w:tcBorders>
              <w:left w:val="single" w:sz="4" w:space="0" w:color="auto"/>
              <w:right w:val="single" w:sz="4" w:space="0" w:color="auto"/>
            </w:tcBorders>
            <w:shd w:val="clear" w:color="auto" w:fill="auto"/>
            <w:noWrap/>
          </w:tcPr>
          <w:p w14:paraId="13085EB0"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3254600" w14:textId="77777777" w:rsidR="006A522F" w:rsidRPr="00073128" w:rsidRDefault="006A522F" w:rsidP="00415767">
            <w:pPr>
              <w:shd w:val="clear" w:color="auto" w:fill="FFFFFF"/>
            </w:pPr>
            <w:r w:rsidRPr="00A8316A">
              <w:rPr>
                <w:color w:val="000000"/>
                <w:sz w:val="22"/>
                <w:szCs w:val="22"/>
              </w:rPr>
              <w:t>Giá trị của nó là 0</w:t>
            </w:r>
          </w:p>
        </w:tc>
      </w:tr>
      <w:tr w:rsidR="006A522F" w:rsidRPr="00A8316A" w14:paraId="49FF142F" w14:textId="77777777" w:rsidTr="00415767">
        <w:trPr>
          <w:trHeight w:val="21"/>
        </w:trPr>
        <w:tc>
          <w:tcPr>
            <w:tcW w:w="625" w:type="dxa"/>
            <w:vMerge/>
            <w:tcBorders>
              <w:left w:val="single" w:sz="4" w:space="0" w:color="auto"/>
              <w:right w:val="single" w:sz="4" w:space="0" w:color="auto"/>
            </w:tcBorders>
            <w:shd w:val="clear" w:color="auto" w:fill="auto"/>
          </w:tcPr>
          <w:p w14:paraId="4FBD60B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F34CCBD" w14:textId="77777777" w:rsidR="006A522F" w:rsidRPr="00073128" w:rsidRDefault="006A522F" w:rsidP="00415767">
            <w:pPr>
              <w:rPr>
                <w:color w:val="000000"/>
              </w:rPr>
            </w:pPr>
            <w:r w:rsidRPr="00A8316A">
              <w:rPr>
                <w:color w:val="000000"/>
                <w:sz w:val="22"/>
                <w:szCs w:val="22"/>
              </w:rPr>
              <w:t>8.</w:t>
            </w:r>
            <w:r w:rsidRPr="00A8316A">
              <w:t xml:space="preserve"> </w:t>
            </w:r>
            <w:r w:rsidRPr="00A8316A">
              <w:rPr>
                <w:color w:val="000000"/>
                <w:sz w:val="22"/>
                <w:szCs w:val="22"/>
              </w:rPr>
              <w:t>Nước ngòai</w:t>
            </w:r>
          </w:p>
        </w:tc>
        <w:tc>
          <w:tcPr>
            <w:tcW w:w="2880" w:type="dxa"/>
            <w:vMerge/>
            <w:tcBorders>
              <w:left w:val="single" w:sz="4" w:space="0" w:color="auto"/>
              <w:right w:val="single" w:sz="4" w:space="0" w:color="auto"/>
            </w:tcBorders>
            <w:shd w:val="clear" w:color="auto" w:fill="auto"/>
            <w:noWrap/>
          </w:tcPr>
          <w:p w14:paraId="179F2A3B"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023DC6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('133', '134', '136', '203') của ngày cuối năm trước cộng Tổng (EAB.TRAN_DATE_BAL) theo GSH.FREE_CODE2 IN ('133', '134', '136', '203', '205')</w:t>
            </w:r>
          </w:p>
          <w:p w14:paraId="0ACBDD8D"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0920B1C" w14:textId="77777777" w:rsidTr="00415767">
        <w:trPr>
          <w:trHeight w:val="21"/>
        </w:trPr>
        <w:tc>
          <w:tcPr>
            <w:tcW w:w="625" w:type="dxa"/>
            <w:vMerge/>
            <w:tcBorders>
              <w:left w:val="single" w:sz="4" w:space="0" w:color="auto"/>
              <w:right w:val="single" w:sz="4" w:space="0" w:color="auto"/>
            </w:tcBorders>
            <w:shd w:val="clear" w:color="auto" w:fill="auto"/>
          </w:tcPr>
          <w:p w14:paraId="59B61E1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AAE7D4E" w14:textId="77777777" w:rsidR="006A522F" w:rsidRPr="00073128" w:rsidRDefault="006A522F" w:rsidP="00415767">
            <w:pPr>
              <w:rPr>
                <w:color w:val="000000"/>
              </w:rPr>
            </w:pPr>
            <w:r w:rsidRPr="00A8316A">
              <w:rPr>
                <w:color w:val="000000"/>
                <w:sz w:val="22"/>
                <w:szCs w:val="22"/>
              </w:rPr>
              <w:t>9.</w:t>
            </w:r>
            <w:r w:rsidRPr="00A8316A">
              <w:t xml:space="preserve"> </w:t>
            </w:r>
            <w:r w:rsidRPr="00A8316A">
              <w:rPr>
                <w:color w:val="000000"/>
                <w:sz w:val="22"/>
                <w:szCs w:val="22"/>
              </w:rPr>
              <w:t>+ DPRR</w:t>
            </w:r>
          </w:p>
        </w:tc>
        <w:tc>
          <w:tcPr>
            <w:tcW w:w="2880" w:type="dxa"/>
            <w:vMerge/>
            <w:tcBorders>
              <w:left w:val="single" w:sz="4" w:space="0" w:color="auto"/>
              <w:right w:val="single" w:sz="4" w:space="0" w:color="auto"/>
            </w:tcBorders>
            <w:shd w:val="clear" w:color="auto" w:fill="auto"/>
            <w:noWrap/>
          </w:tcPr>
          <w:p w14:paraId="5309DE5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CA3BAF9"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IN('139', '209') của ngày cuối năm trước</w:t>
            </w:r>
          </w:p>
          <w:p w14:paraId="7048B699" w14:textId="77777777" w:rsidR="006A522F" w:rsidRPr="00073128"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F0CA272" w14:textId="77777777" w:rsidTr="00415767">
        <w:trPr>
          <w:trHeight w:val="21"/>
        </w:trPr>
        <w:tc>
          <w:tcPr>
            <w:tcW w:w="625" w:type="dxa"/>
            <w:vMerge/>
            <w:tcBorders>
              <w:left w:val="single" w:sz="4" w:space="0" w:color="auto"/>
              <w:right w:val="single" w:sz="4" w:space="0" w:color="auto"/>
            </w:tcBorders>
            <w:shd w:val="clear" w:color="auto" w:fill="auto"/>
          </w:tcPr>
          <w:p w14:paraId="6DC1110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2B6396B" w14:textId="77777777" w:rsidR="006A522F" w:rsidRPr="00A8316A" w:rsidRDefault="006A522F" w:rsidP="00415767">
            <w:pPr>
              <w:rPr>
                <w:color w:val="000000"/>
              </w:rPr>
            </w:pPr>
            <w:r w:rsidRPr="00A8316A">
              <w:rPr>
                <w:color w:val="000000"/>
                <w:sz w:val="22"/>
                <w:szCs w:val="22"/>
              </w:rPr>
              <w:t>10. Cấp TD (cho vay + TPDN)</w:t>
            </w:r>
          </w:p>
        </w:tc>
        <w:tc>
          <w:tcPr>
            <w:tcW w:w="2880" w:type="dxa"/>
            <w:vMerge/>
            <w:tcBorders>
              <w:left w:val="single" w:sz="4" w:space="0" w:color="auto"/>
              <w:right w:val="single" w:sz="4" w:space="0" w:color="auto"/>
            </w:tcBorders>
            <w:shd w:val="clear" w:color="auto" w:fill="auto"/>
            <w:noWrap/>
          </w:tcPr>
          <w:p w14:paraId="43C580A2"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AE49AA0" w14:textId="77777777" w:rsidR="006A522F" w:rsidRPr="00A8316A" w:rsidRDefault="006A522F" w:rsidP="00415767">
            <w:pPr>
              <w:shd w:val="clear" w:color="auto" w:fill="FFFFFF"/>
            </w:pPr>
            <w:r w:rsidRPr="00A8316A">
              <w:rPr>
                <w:color w:val="000000"/>
                <w:sz w:val="22"/>
                <w:szCs w:val="22"/>
              </w:rPr>
              <w:t>Tổng cột 11 + 17</w:t>
            </w:r>
          </w:p>
        </w:tc>
      </w:tr>
      <w:tr w:rsidR="006A522F" w:rsidRPr="00A8316A" w14:paraId="151ABD19" w14:textId="77777777" w:rsidTr="00415767">
        <w:trPr>
          <w:trHeight w:val="21"/>
        </w:trPr>
        <w:tc>
          <w:tcPr>
            <w:tcW w:w="625" w:type="dxa"/>
            <w:vMerge/>
            <w:tcBorders>
              <w:left w:val="single" w:sz="4" w:space="0" w:color="auto"/>
              <w:right w:val="single" w:sz="4" w:space="0" w:color="auto"/>
            </w:tcBorders>
            <w:shd w:val="clear" w:color="auto" w:fill="auto"/>
          </w:tcPr>
          <w:p w14:paraId="22C0E3B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CEC46A2" w14:textId="77777777" w:rsidR="006A522F" w:rsidRPr="00A8316A" w:rsidRDefault="006A522F" w:rsidP="00415767">
            <w:pPr>
              <w:rPr>
                <w:color w:val="000000"/>
              </w:rPr>
            </w:pPr>
            <w:r w:rsidRPr="00A8316A">
              <w:rPr>
                <w:color w:val="000000"/>
                <w:sz w:val="22"/>
                <w:szCs w:val="22"/>
              </w:rPr>
              <w:t xml:space="preserve">11. Dư nợ </w:t>
            </w:r>
            <w:r w:rsidRPr="00A8316A">
              <w:rPr>
                <w:color w:val="000000"/>
                <w:sz w:val="22"/>
                <w:szCs w:val="22"/>
              </w:rPr>
              <w:lastRenderedPageBreak/>
              <w:t>cho vay</w:t>
            </w:r>
          </w:p>
        </w:tc>
        <w:tc>
          <w:tcPr>
            <w:tcW w:w="2880" w:type="dxa"/>
            <w:vMerge/>
            <w:tcBorders>
              <w:left w:val="single" w:sz="4" w:space="0" w:color="auto"/>
              <w:right w:val="single" w:sz="4" w:space="0" w:color="auto"/>
            </w:tcBorders>
            <w:shd w:val="clear" w:color="auto" w:fill="auto"/>
            <w:noWrap/>
          </w:tcPr>
          <w:p w14:paraId="6F5E914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9F98973" w14:textId="77777777" w:rsidR="006A522F" w:rsidRPr="00A8316A" w:rsidRDefault="006A522F" w:rsidP="00415767">
            <w:pPr>
              <w:shd w:val="clear" w:color="auto" w:fill="FFFFFF"/>
            </w:pPr>
            <w:r w:rsidRPr="00A8316A">
              <w:rPr>
                <w:color w:val="000000"/>
                <w:sz w:val="22"/>
                <w:szCs w:val="22"/>
              </w:rPr>
              <w:t>Tổng cột 12 + 15</w:t>
            </w:r>
          </w:p>
        </w:tc>
      </w:tr>
      <w:tr w:rsidR="006A522F" w:rsidRPr="00A8316A" w14:paraId="67C56823" w14:textId="77777777" w:rsidTr="00415767">
        <w:trPr>
          <w:trHeight w:val="47"/>
        </w:trPr>
        <w:tc>
          <w:tcPr>
            <w:tcW w:w="625" w:type="dxa"/>
            <w:vMerge/>
            <w:tcBorders>
              <w:left w:val="single" w:sz="4" w:space="0" w:color="auto"/>
              <w:right w:val="single" w:sz="4" w:space="0" w:color="auto"/>
            </w:tcBorders>
            <w:shd w:val="clear" w:color="auto" w:fill="auto"/>
          </w:tcPr>
          <w:p w14:paraId="3DD5240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4D3E002" w14:textId="77777777" w:rsidR="006A522F" w:rsidRPr="00A8316A" w:rsidRDefault="006A522F" w:rsidP="00415767">
            <w:pPr>
              <w:rPr>
                <w:color w:val="000000"/>
              </w:rPr>
            </w:pPr>
            <w:r w:rsidRPr="00A8316A">
              <w:rPr>
                <w:color w:val="000000"/>
                <w:sz w:val="22"/>
                <w:szCs w:val="22"/>
              </w:rPr>
              <w:t xml:space="preserve">12. Cho vay ngắn hạn         </w:t>
            </w:r>
          </w:p>
        </w:tc>
        <w:tc>
          <w:tcPr>
            <w:tcW w:w="2880" w:type="dxa"/>
            <w:vMerge/>
            <w:tcBorders>
              <w:left w:val="single" w:sz="4" w:space="0" w:color="auto"/>
              <w:right w:val="single" w:sz="4" w:space="0" w:color="auto"/>
            </w:tcBorders>
            <w:shd w:val="clear" w:color="auto" w:fill="auto"/>
            <w:noWrap/>
          </w:tcPr>
          <w:p w14:paraId="3F4580C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86AE44E" w14:textId="77777777" w:rsidR="006A522F" w:rsidRPr="00A8316A" w:rsidRDefault="006A522F" w:rsidP="00415767">
            <w:pPr>
              <w:shd w:val="clear" w:color="auto" w:fill="FFFFFF"/>
            </w:pPr>
            <w:r w:rsidRPr="00A8316A">
              <w:rPr>
                <w:color w:val="000000"/>
                <w:sz w:val="22"/>
                <w:szCs w:val="22"/>
              </w:rPr>
              <w:t>Tổng cột 13 + 14</w:t>
            </w:r>
          </w:p>
        </w:tc>
      </w:tr>
      <w:tr w:rsidR="006A522F" w:rsidRPr="00A8316A" w14:paraId="540D1775" w14:textId="77777777" w:rsidTr="00415767">
        <w:trPr>
          <w:trHeight w:val="46"/>
        </w:trPr>
        <w:tc>
          <w:tcPr>
            <w:tcW w:w="625" w:type="dxa"/>
            <w:vMerge/>
            <w:tcBorders>
              <w:left w:val="single" w:sz="4" w:space="0" w:color="auto"/>
              <w:right w:val="single" w:sz="4" w:space="0" w:color="auto"/>
            </w:tcBorders>
            <w:shd w:val="clear" w:color="auto" w:fill="auto"/>
          </w:tcPr>
          <w:p w14:paraId="1B3904D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57ABAA9" w14:textId="77777777" w:rsidR="006A522F" w:rsidRPr="00A8316A" w:rsidRDefault="006A522F" w:rsidP="00415767">
            <w:pPr>
              <w:rPr>
                <w:color w:val="000000"/>
              </w:rPr>
            </w:pPr>
            <w:r w:rsidRPr="00A8316A">
              <w:rPr>
                <w:color w:val="000000"/>
                <w:sz w:val="22"/>
                <w:szCs w:val="22"/>
              </w:rPr>
              <w:t>13. - Doanh nghiệp</w:t>
            </w:r>
          </w:p>
        </w:tc>
        <w:tc>
          <w:tcPr>
            <w:tcW w:w="2880" w:type="dxa"/>
            <w:vMerge/>
            <w:tcBorders>
              <w:left w:val="single" w:sz="4" w:space="0" w:color="auto"/>
              <w:right w:val="single" w:sz="4" w:space="0" w:color="auto"/>
            </w:tcBorders>
            <w:shd w:val="clear" w:color="auto" w:fill="auto"/>
            <w:noWrap/>
          </w:tcPr>
          <w:p w14:paraId="0057E57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70A309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('21112','21113','21122','21123','21132','21133','22110','22111','23112','23113','24113','25112','25113','26112','26113','27112','27113','29110','27512','27513','27522','27523','26712','26713','21460','22160','27860') của ngày cuối năm trước</w:t>
            </w:r>
          </w:p>
          <w:p w14:paraId="6CF6D317" w14:textId="77777777" w:rsidR="006A522F" w:rsidRPr="00A8316A"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34AF5CC" w14:textId="77777777" w:rsidTr="00415767">
        <w:trPr>
          <w:trHeight w:val="46"/>
        </w:trPr>
        <w:tc>
          <w:tcPr>
            <w:tcW w:w="625" w:type="dxa"/>
            <w:vMerge/>
            <w:tcBorders>
              <w:left w:val="single" w:sz="4" w:space="0" w:color="auto"/>
              <w:right w:val="single" w:sz="4" w:space="0" w:color="auto"/>
            </w:tcBorders>
            <w:shd w:val="clear" w:color="auto" w:fill="auto"/>
          </w:tcPr>
          <w:p w14:paraId="1549D85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CFC7C15" w14:textId="77777777" w:rsidR="006A522F" w:rsidRPr="00A8316A" w:rsidRDefault="006A522F" w:rsidP="00415767">
            <w:pPr>
              <w:rPr>
                <w:color w:val="000000"/>
              </w:rPr>
            </w:pPr>
            <w:r w:rsidRPr="00A8316A">
              <w:rPr>
                <w:color w:val="000000"/>
                <w:sz w:val="22"/>
                <w:szCs w:val="22"/>
              </w:rPr>
              <w:t>14. - Cá nhân</w:t>
            </w:r>
          </w:p>
        </w:tc>
        <w:tc>
          <w:tcPr>
            <w:tcW w:w="2880" w:type="dxa"/>
            <w:vMerge/>
            <w:tcBorders>
              <w:left w:val="single" w:sz="4" w:space="0" w:color="auto"/>
              <w:right w:val="single" w:sz="4" w:space="0" w:color="auto"/>
            </w:tcBorders>
            <w:shd w:val="clear" w:color="auto" w:fill="auto"/>
            <w:noWrap/>
          </w:tcPr>
          <w:p w14:paraId="0D31179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F637751"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('21110','21111','21120','21121',''21131','23111','24111','25110','25111','26110','26111','27110','27111','29100','27510','27511','27520','27521','26710','26711','21160','27560') của ngày cuối năm trước</w:t>
            </w:r>
          </w:p>
          <w:p w14:paraId="15E52862" w14:textId="77777777" w:rsidR="006A522F" w:rsidRPr="00A8316A"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B11A625" w14:textId="77777777" w:rsidTr="00415767">
        <w:trPr>
          <w:trHeight w:val="46"/>
        </w:trPr>
        <w:tc>
          <w:tcPr>
            <w:tcW w:w="625" w:type="dxa"/>
            <w:vMerge/>
            <w:tcBorders>
              <w:left w:val="single" w:sz="4" w:space="0" w:color="auto"/>
              <w:right w:val="single" w:sz="4" w:space="0" w:color="auto"/>
            </w:tcBorders>
            <w:shd w:val="clear" w:color="auto" w:fill="auto"/>
          </w:tcPr>
          <w:p w14:paraId="3DC43D7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C7609F1" w14:textId="77777777" w:rsidR="006A522F" w:rsidRPr="00A8316A" w:rsidRDefault="006A522F" w:rsidP="00415767">
            <w:pPr>
              <w:rPr>
                <w:color w:val="000000"/>
              </w:rPr>
            </w:pPr>
            <w:r w:rsidRPr="00A8316A">
              <w:rPr>
                <w:color w:val="000000"/>
                <w:sz w:val="22"/>
                <w:szCs w:val="22"/>
              </w:rPr>
              <w:t>15.</w:t>
            </w:r>
            <w:r w:rsidRPr="00A8316A">
              <w:t xml:space="preserve"> </w:t>
            </w:r>
            <w:r w:rsidRPr="00A8316A">
              <w:rPr>
                <w:color w:val="000000"/>
                <w:sz w:val="22"/>
                <w:szCs w:val="22"/>
              </w:rPr>
              <w:t>Cho vay trung dài hạn</w:t>
            </w:r>
          </w:p>
        </w:tc>
        <w:tc>
          <w:tcPr>
            <w:tcW w:w="2880" w:type="dxa"/>
            <w:vMerge/>
            <w:tcBorders>
              <w:left w:val="single" w:sz="4" w:space="0" w:color="auto"/>
              <w:right w:val="single" w:sz="4" w:space="0" w:color="auto"/>
            </w:tcBorders>
            <w:shd w:val="clear" w:color="auto" w:fill="auto"/>
            <w:noWrap/>
          </w:tcPr>
          <w:p w14:paraId="47683FFC"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56B93CC" w14:textId="77777777" w:rsidR="006A522F" w:rsidRPr="00A8316A" w:rsidRDefault="006A522F" w:rsidP="00415767">
            <w:pPr>
              <w:shd w:val="clear" w:color="auto" w:fill="FFFFFF"/>
            </w:pPr>
            <w:r w:rsidRPr="00A8316A">
              <w:rPr>
                <w:color w:val="000000"/>
                <w:sz w:val="22"/>
                <w:szCs w:val="22"/>
              </w:rPr>
              <w:t>Tổng cột 16 + 17</w:t>
            </w:r>
          </w:p>
        </w:tc>
      </w:tr>
      <w:tr w:rsidR="006A522F" w:rsidRPr="00A8316A" w14:paraId="75BC359C" w14:textId="77777777" w:rsidTr="00415767">
        <w:trPr>
          <w:trHeight w:val="116"/>
        </w:trPr>
        <w:tc>
          <w:tcPr>
            <w:tcW w:w="625" w:type="dxa"/>
            <w:vMerge/>
            <w:tcBorders>
              <w:left w:val="single" w:sz="4" w:space="0" w:color="auto"/>
              <w:right w:val="single" w:sz="4" w:space="0" w:color="auto"/>
            </w:tcBorders>
            <w:shd w:val="clear" w:color="auto" w:fill="auto"/>
          </w:tcPr>
          <w:p w14:paraId="3F1F9349"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9623A0D" w14:textId="77777777" w:rsidR="006A522F" w:rsidRPr="00A8316A" w:rsidRDefault="006A522F" w:rsidP="00415767">
            <w:pPr>
              <w:rPr>
                <w:color w:val="000000"/>
              </w:rPr>
            </w:pPr>
            <w:r w:rsidRPr="00A8316A">
              <w:rPr>
                <w:color w:val="000000"/>
                <w:sz w:val="22"/>
                <w:szCs w:val="22"/>
              </w:rPr>
              <w:t>16. - Doanh nghiệp</w:t>
            </w:r>
          </w:p>
        </w:tc>
        <w:tc>
          <w:tcPr>
            <w:tcW w:w="2880" w:type="dxa"/>
            <w:vMerge/>
            <w:tcBorders>
              <w:left w:val="single" w:sz="4" w:space="0" w:color="auto"/>
              <w:right w:val="single" w:sz="4" w:space="0" w:color="auto"/>
            </w:tcBorders>
            <w:shd w:val="clear" w:color="auto" w:fill="auto"/>
            <w:noWrap/>
          </w:tcPr>
          <w:p w14:paraId="0859D918"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9EA356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ngày cuối năm trước</w:t>
            </w:r>
          </w:p>
          <w:p w14:paraId="291069EB" w14:textId="77777777" w:rsidR="006A522F" w:rsidRPr="00A8316A"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DE9E105" w14:textId="77777777" w:rsidTr="00415767">
        <w:trPr>
          <w:trHeight w:val="115"/>
        </w:trPr>
        <w:tc>
          <w:tcPr>
            <w:tcW w:w="625" w:type="dxa"/>
            <w:vMerge/>
            <w:tcBorders>
              <w:left w:val="single" w:sz="4" w:space="0" w:color="auto"/>
              <w:right w:val="single" w:sz="4" w:space="0" w:color="auto"/>
            </w:tcBorders>
            <w:shd w:val="clear" w:color="auto" w:fill="auto"/>
          </w:tcPr>
          <w:p w14:paraId="5061885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8B7AC4C" w14:textId="77777777" w:rsidR="006A522F" w:rsidRPr="00A8316A" w:rsidRDefault="006A522F" w:rsidP="00415767">
            <w:pPr>
              <w:rPr>
                <w:color w:val="000000"/>
              </w:rPr>
            </w:pPr>
            <w:r w:rsidRPr="00A8316A">
              <w:rPr>
                <w:color w:val="000000"/>
                <w:sz w:val="22"/>
                <w:szCs w:val="22"/>
              </w:rPr>
              <w:t>17. - Cá nhân</w:t>
            </w:r>
          </w:p>
        </w:tc>
        <w:tc>
          <w:tcPr>
            <w:tcW w:w="2880" w:type="dxa"/>
            <w:vMerge/>
            <w:tcBorders>
              <w:left w:val="single" w:sz="4" w:space="0" w:color="auto"/>
              <w:right w:val="single" w:sz="4" w:space="0" w:color="auto"/>
            </w:tcBorders>
            <w:shd w:val="clear" w:color="auto" w:fill="auto"/>
            <w:noWrap/>
          </w:tcPr>
          <w:p w14:paraId="4959B8C6"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212639E"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'21210', '21211', '21220', '21221', '21310', '21311', '25210', '25211', '25310', '25311', '26210', '26211', '26310', '26311', '27210', '27211', '27310', '27311', '28200', '28300', '28400', '28500', '29200', '29300', '21260', '21360', '25160', '25260', '25360', '28120' ) của ngày cuối năm trước</w:t>
            </w:r>
          </w:p>
          <w:p w14:paraId="66845626" w14:textId="77777777" w:rsidR="006A522F" w:rsidRPr="00A8316A" w:rsidRDefault="006A522F" w:rsidP="00415767">
            <w:pPr>
              <w:shd w:val="clear" w:color="auto" w:fill="FFFFFF"/>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540F9F9" w14:textId="77777777" w:rsidTr="00415767">
        <w:trPr>
          <w:trHeight w:val="91"/>
        </w:trPr>
        <w:tc>
          <w:tcPr>
            <w:tcW w:w="625" w:type="dxa"/>
            <w:vMerge/>
            <w:tcBorders>
              <w:left w:val="single" w:sz="4" w:space="0" w:color="auto"/>
              <w:right w:val="single" w:sz="4" w:space="0" w:color="auto"/>
            </w:tcBorders>
            <w:shd w:val="clear" w:color="auto" w:fill="auto"/>
          </w:tcPr>
          <w:p w14:paraId="106A684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D2EBE76" w14:textId="77777777" w:rsidR="006A522F" w:rsidRPr="00A8316A" w:rsidRDefault="006A522F" w:rsidP="00415767">
            <w:pPr>
              <w:shd w:val="clear" w:color="auto" w:fill="FFFFFF"/>
              <w:rPr>
                <w:color w:val="000000"/>
              </w:rPr>
            </w:pPr>
            <w:r w:rsidRPr="00A8316A">
              <w:rPr>
                <w:color w:val="000000"/>
                <w:sz w:val="22"/>
                <w:szCs w:val="22"/>
              </w:rPr>
              <w:t>18.</w:t>
            </w:r>
            <w:r w:rsidRPr="00A8316A">
              <w:t xml:space="preserve"> </w:t>
            </w:r>
            <w:r w:rsidRPr="00A8316A">
              <w:rPr>
                <w:color w:val="000000"/>
                <w:sz w:val="22"/>
                <w:szCs w:val="22"/>
              </w:rPr>
              <w:t>Trong mục 4.1 có:</w:t>
            </w:r>
          </w:p>
        </w:tc>
        <w:tc>
          <w:tcPr>
            <w:tcW w:w="2880" w:type="dxa"/>
            <w:vMerge/>
            <w:tcBorders>
              <w:left w:val="single" w:sz="4" w:space="0" w:color="auto"/>
              <w:right w:val="single" w:sz="4" w:space="0" w:color="auto"/>
            </w:tcBorders>
            <w:shd w:val="clear" w:color="auto" w:fill="auto"/>
          </w:tcPr>
          <w:p w14:paraId="654D92D3" w14:textId="77777777" w:rsidR="006A522F" w:rsidRPr="00A8316A" w:rsidRDefault="006A522F" w:rsidP="00415767">
            <w:pPr>
              <w:shd w:val="clear" w:color="auto" w:fill="FFFFFF"/>
              <w:rPr>
                <w:color w:val="000000"/>
              </w:rPr>
            </w:pPr>
          </w:p>
        </w:tc>
        <w:tc>
          <w:tcPr>
            <w:tcW w:w="10260" w:type="dxa"/>
            <w:tcBorders>
              <w:left w:val="single" w:sz="4" w:space="0" w:color="auto"/>
              <w:right w:val="single" w:sz="4" w:space="0" w:color="auto"/>
            </w:tcBorders>
            <w:shd w:val="clear" w:color="auto" w:fill="auto"/>
          </w:tcPr>
          <w:p w14:paraId="6C06A04F" w14:textId="77777777" w:rsidR="006A522F" w:rsidRPr="00A8316A" w:rsidRDefault="006A522F" w:rsidP="00415767">
            <w:pPr>
              <w:spacing w:after="200" w:line="276" w:lineRule="auto"/>
            </w:pPr>
            <w:r w:rsidRPr="00A8316A">
              <w:rPr>
                <w:color w:val="000000"/>
                <w:sz w:val="22"/>
                <w:szCs w:val="22"/>
              </w:rPr>
              <w:t>Giá trị của nó là 0</w:t>
            </w:r>
          </w:p>
        </w:tc>
      </w:tr>
      <w:tr w:rsidR="006A522F" w:rsidRPr="00A8316A" w14:paraId="57D0CAF6" w14:textId="77777777" w:rsidTr="00415767">
        <w:trPr>
          <w:trHeight w:val="91"/>
        </w:trPr>
        <w:tc>
          <w:tcPr>
            <w:tcW w:w="625" w:type="dxa"/>
            <w:vMerge/>
            <w:tcBorders>
              <w:left w:val="single" w:sz="4" w:space="0" w:color="auto"/>
              <w:right w:val="single" w:sz="4" w:space="0" w:color="auto"/>
            </w:tcBorders>
            <w:shd w:val="clear" w:color="auto" w:fill="auto"/>
          </w:tcPr>
          <w:p w14:paraId="38C2A84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EBEE8C4" w14:textId="77777777" w:rsidR="006A522F" w:rsidRPr="00A8316A" w:rsidRDefault="006A522F" w:rsidP="00415767">
            <w:pPr>
              <w:rPr>
                <w:color w:val="000000"/>
              </w:rPr>
            </w:pPr>
            <w:r w:rsidRPr="00A8316A">
              <w:rPr>
                <w:color w:val="000000"/>
                <w:sz w:val="22"/>
                <w:szCs w:val="22"/>
              </w:rPr>
              <w:t xml:space="preserve">19. Dư nợ </w:t>
            </w:r>
            <w:r w:rsidRPr="00A8316A">
              <w:rPr>
                <w:color w:val="000000"/>
                <w:sz w:val="22"/>
                <w:szCs w:val="22"/>
              </w:rPr>
              <w:lastRenderedPageBreak/>
              <w:t>cho vay CK</w:t>
            </w:r>
          </w:p>
        </w:tc>
        <w:tc>
          <w:tcPr>
            <w:tcW w:w="2880" w:type="dxa"/>
            <w:vMerge/>
            <w:tcBorders>
              <w:left w:val="single" w:sz="4" w:space="0" w:color="auto"/>
              <w:right w:val="single" w:sz="4" w:space="0" w:color="auto"/>
            </w:tcBorders>
            <w:shd w:val="clear" w:color="auto" w:fill="auto"/>
            <w:noWrap/>
          </w:tcPr>
          <w:p w14:paraId="1CF45E6E"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5D7506A"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1034E407" w14:textId="77777777" w:rsidR="006A522F" w:rsidRPr="00A8316A" w:rsidRDefault="006A522F" w:rsidP="00415767">
            <w:pPr>
              <w:shd w:val="clear" w:color="auto" w:fill="FFFFFF"/>
              <w:rPr>
                <w:color w:val="000000"/>
              </w:rPr>
            </w:pPr>
            <w:r w:rsidRPr="00A8316A">
              <w:rPr>
                <w:color w:val="000000"/>
                <w:sz w:val="22"/>
                <w:szCs w:val="22"/>
              </w:rPr>
              <w:lastRenderedPageBreak/>
              <w:t xml:space="preserve">JOIN CUSTOM.C_MISDET MI ON MI.ACCT_NUM = GAM.FORACID </w:t>
            </w:r>
          </w:p>
          <w:p w14:paraId="581C9B23" w14:textId="77777777" w:rsidR="006A522F" w:rsidRPr="00A8316A" w:rsidRDefault="006A522F" w:rsidP="00415767">
            <w:pPr>
              <w:shd w:val="clear" w:color="auto" w:fill="FFFFFF"/>
              <w:rPr>
                <w:color w:val="000000"/>
              </w:rPr>
            </w:pPr>
            <w:r w:rsidRPr="00A8316A">
              <w:rPr>
                <w:color w:val="000000"/>
                <w:sz w:val="22"/>
                <w:szCs w:val="22"/>
              </w:rPr>
              <w:t xml:space="preserve">  AND MI.BANK_ID = GAM.BANK_ID </w:t>
            </w:r>
          </w:p>
          <w:p w14:paraId="5C786933" w14:textId="77777777" w:rsidR="006A522F" w:rsidRPr="00A8316A" w:rsidRDefault="006A522F" w:rsidP="00415767">
            <w:pPr>
              <w:shd w:val="clear" w:color="auto" w:fill="FFFFFF"/>
              <w:rPr>
                <w:color w:val="000000"/>
              </w:rPr>
            </w:pPr>
            <w:r w:rsidRPr="00A8316A">
              <w:rPr>
                <w:color w:val="000000"/>
                <w:sz w:val="22"/>
                <w:szCs w:val="22"/>
              </w:rPr>
              <w:t xml:space="preserve">  AND MI.FUND_PURP_CODE = '0X' và bỏ điều kiện theo đầu sổ kế toàn nhân tỷ giá của ngày cuối năm trước</w:t>
            </w:r>
          </w:p>
          <w:p w14:paraId="1268C16A"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D8CBC61" w14:textId="77777777" w:rsidTr="00415767">
        <w:trPr>
          <w:trHeight w:val="86"/>
        </w:trPr>
        <w:tc>
          <w:tcPr>
            <w:tcW w:w="625" w:type="dxa"/>
            <w:vMerge/>
            <w:tcBorders>
              <w:left w:val="single" w:sz="4" w:space="0" w:color="auto"/>
              <w:right w:val="single" w:sz="4" w:space="0" w:color="auto"/>
            </w:tcBorders>
            <w:shd w:val="clear" w:color="auto" w:fill="auto"/>
          </w:tcPr>
          <w:p w14:paraId="000715D7"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ADD7DBF" w14:textId="77777777" w:rsidR="006A522F" w:rsidRPr="00A8316A" w:rsidRDefault="006A522F" w:rsidP="00415767">
            <w:pPr>
              <w:rPr>
                <w:color w:val="000000"/>
              </w:rPr>
            </w:pPr>
            <w:r w:rsidRPr="00A8316A">
              <w:rPr>
                <w:color w:val="000000"/>
                <w:sz w:val="22"/>
                <w:szCs w:val="22"/>
              </w:rPr>
              <w:t>20.</w:t>
            </w:r>
            <w:r w:rsidRPr="00A8316A">
              <w:t xml:space="preserve"> </w:t>
            </w:r>
            <w:r w:rsidRPr="00A8316A">
              <w:rPr>
                <w:color w:val="000000"/>
                <w:sz w:val="22"/>
                <w:szCs w:val="22"/>
              </w:rPr>
              <w:t>Dư nợ cho vay cầm cố</w:t>
            </w:r>
          </w:p>
        </w:tc>
        <w:tc>
          <w:tcPr>
            <w:tcW w:w="2880" w:type="dxa"/>
            <w:vMerge/>
            <w:tcBorders>
              <w:left w:val="single" w:sz="4" w:space="0" w:color="auto"/>
              <w:right w:val="single" w:sz="4" w:space="0" w:color="auto"/>
            </w:tcBorders>
            <w:shd w:val="clear" w:color="auto" w:fill="auto"/>
            <w:noWrap/>
          </w:tcPr>
          <w:p w14:paraId="0E2DDB69"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0471627" w14:textId="77777777" w:rsidR="006A522F" w:rsidRPr="00A8316A" w:rsidRDefault="006A522F" w:rsidP="00415767">
            <w:pPr>
              <w:shd w:val="clear" w:color="auto" w:fill="FFFFFF"/>
              <w:rPr>
                <w:color w:val="000000"/>
              </w:rPr>
            </w:pPr>
            <w:r w:rsidRPr="00A8316A">
              <w:rPr>
                <w:color w:val="000000"/>
                <w:sz w:val="22"/>
                <w:szCs w:val="22"/>
              </w:rPr>
              <w:t>Tổng (EAB.TRAN_DATE_BAL)  nhân tỉ giá giao dịch lấy theo GSH.GL_SUB_HEAD_CODE IN ('21120', '21121', '21122', '21123', '21220', '21221', '21222', '21223') của ngày cuối năm trước</w:t>
            </w:r>
          </w:p>
          <w:p w14:paraId="122982D4"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23C15E3" w14:textId="77777777" w:rsidTr="00415767">
        <w:trPr>
          <w:trHeight w:val="86"/>
        </w:trPr>
        <w:tc>
          <w:tcPr>
            <w:tcW w:w="625" w:type="dxa"/>
            <w:vMerge/>
            <w:tcBorders>
              <w:left w:val="single" w:sz="4" w:space="0" w:color="auto"/>
              <w:right w:val="single" w:sz="4" w:space="0" w:color="auto"/>
            </w:tcBorders>
            <w:shd w:val="clear" w:color="auto" w:fill="auto"/>
          </w:tcPr>
          <w:p w14:paraId="7B23CC5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764515F" w14:textId="77777777" w:rsidR="006A522F" w:rsidRPr="00A8316A" w:rsidRDefault="006A522F" w:rsidP="00415767">
            <w:pPr>
              <w:rPr>
                <w:color w:val="000000"/>
              </w:rPr>
            </w:pPr>
            <w:r w:rsidRPr="00A8316A">
              <w:rPr>
                <w:color w:val="000000"/>
                <w:sz w:val="22"/>
                <w:szCs w:val="22"/>
              </w:rPr>
              <w:t>21.</w:t>
            </w:r>
            <w:r w:rsidRPr="00A8316A">
              <w:t xml:space="preserve"> </w:t>
            </w:r>
            <w:r w:rsidRPr="00A8316A">
              <w:rPr>
                <w:color w:val="000000"/>
                <w:sz w:val="22"/>
                <w:szCs w:val="22"/>
              </w:rPr>
              <w:t>Nợ nhóm 1</w:t>
            </w:r>
          </w:p>
        </w:tc>
        <w:tc>
          <w:tcPr>
            <w:tcW w:w="2880" w:type="dxa"/>
            <w:vMerge/>
            <w:tcBorders>
              <w:left w:val="single" w:sz="4" w:space="0" w:color="auto"/>
              <w:right w:val="single" w:sz="4" w:space="0" w:color="auto"/>
            </w:tcBorders>
            <w:shd w:val="clear" w:color="auto" w:fill="auto"/>
            <w:noWrap/>
          </w:tcPr>
          <w:p w14:paraId="4E9282E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5B4A624"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5E56A531"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3D0C3B24"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và bỏ điều kiện theo đầu sổ kế toàn nhân tỷ giá của ngày cuối năm trước</w:t>
            </w:r>
          </w:p>
          <w:p w14:paraId="1945B4F7"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E3256A4" w14:textId="77777777" w:rsidTr="00415767">
        <w:trPr>
          <w:trHeight w:val="86"/>
        </w:trPr>
        <w:tc>
          <w:tcPr>
            <w:tcW w:w="625" w:type="dxa"/>
            <w:vMerge/>
            <w:tcBorders>
              <w:left w:val="single" w:sz="4" w:space="0" w:color="auto"/>
              <w:right w:val="single" w:sz="4" w:space="0" w:color="auto"/>
            </w:tcBorders>
            <w:shd w:val="clear" w:color="auto" w:fill="auto"/>
          </w:tcPr>
          <w:p w14:paraId="76207B1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71FAC40" w14:textId="77777777" w:rsidR="006A522F" w:rsidRPr="00A8316A" w:rsidRDefault="006A522F" w:rsidP="00415767">
            <w:pPr>
              <w:rPr>
                <w:color w:val="000000"/>
              </w:rPr>
            </w:pPr>
            <w:r w:rsidRPr="00A8316A">
              <w:rPr>
                <w:color w:val="000000"/>
                <w:sz w:val="22"/>
                <w:szCs w:val="22"/>
              </w:rPr>
              <w:t>22.</w:t>
            </w:r>
            <w:r w:rsidRPr="00A8316A">
              <w:t xml:space="preserve"> </w:t>
            </w:r>
            <w:r w:rsidRPr="00A8316A">
              <w:rPr>
                <w:color w:val="000000"/>
                <w:sz w:val="22"/>
                <w:szCs w:val="22"/>
              </w:rPr>
              <w:t>Nợ nhóm 2,3,4,5</w:t>
            </w:r>
          </w:p>
        </w:tc>
        <w:tc>
          <w:tcPr>
            <w:tcW w:w="2880" w:type="dxa"/>
            <w:vMerge/>
            <w:tcBorders>
              <w:left w:val="single" w:sz="4" w:space="0" w:color="auto"/>
              <w:right w:val="single" w:sz="4" w:space="0" w:color="auto"/>
            </w:tcBorders>
            <w:shd w:val="clear" w:color="auto" w:fill="auto"/>
            <w:noWrap/>
          </w:tcPr>
          <w:p w14:paraId="751FED6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4E2DC82" w14:textId="77777777" w:rsidR="006A522F" w:rsidRPr="00A8316A" w:rsidRDefault="006A522F" w:rsidP="00415767">
            <w:pPr>
              <w:shd w:val="clear" w:color="auto" w:fill="FFFFFF"/>
              <w:rPr>
                <w:color w:val="0000FF"/>
              </w:rPr>
            </w:pPr>
            <w:r w:rsidRPr="00A8316A">
              <w:rPr>
                <w:color w:val="000000"/>
                <w:sz w:val="22"/>
                <w:szCs w:val="22"/>
              </w:rPr>
              <w:t>Lấy cột 11 - 21</w:t>
            </w:r>
          </w:p>
        </w:tc>
      </w:tr>
      <w:tr w:rsidR="006A522F" w:rsidRPr="00A8316A" w14:paraId="4DDC9334" w14:textId="77777777" w:rsidTr="00415767">
        <w:trPr>
          <w:trHeight w:val="21"/>
        </w:trPr>
        <w:tc>
          <w:tcPr>
            <w:tcW w:w="625" w:type="dxa"/>
            <w:vMerge/>
            <w:tcBorders>
              <w:left w:val="single" w:sz="4" w:space="0" w:color="auto"/>
              <w:right w:val="single" w:sz="4" w:space="0" w:color="auto"/>
            </w:tcBorders>
            <w:shd w:val="clear" w:color="auto" w:fill="auto"/>
          </w:tcPr>
          <w:p w14:paraId="1C32D59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53950E1" w14:textId="77777777" w:rsidR="006A522F" w:rsidRPr="00A8316A" w:rsidRDefault="006A522F" w:rsidP="00415767">
            <w:pPr>
              <w:rPr>
                <w:color w:val="000000"/>
              </w:rPr>
            </w:pPr>
            <w:r w:rsidRPr="00A8316A">
              <w:rPr>
                <w:color w:val="000000"/>
                <w:sz w:val="22"/>
                <w:szCs w:val="22"/>
              </w:rPr>
              <w:t>23.</w:t>
            </w:r>
            <w:r w:rsidRPr="00A8316A">
              <w:t xml:space="preserve"> </w:t>
            </w:r>
            <w:r w:rsidRPr="00A8316A">
              <w:rPr>
                <w:color w:val="000000"/>
                <w:sz w:val="22"/>
                <w:szCs w:val="22"/>
              </w:rPr>
              <w:t>Tỷ lệ (%) nợ quá hạn</w:t>
            </w:r>
          </w:p>
        </w:tc>
        <w:tc>
          <w:tcPr>
            <w:tcW w:w="2880" w:type="dxa"/>
            <w:vMerge/>
            <w:tcBorders>
              <w:left w:val="single" w:sz="4" w:space="0" w:color="auto"/>
              <w:right w:val="single" w:sz="4" w:space="0" w:color="auto"/>
            </w:tcBorders>
            <w:shd w:val="clear" w:color="auto" w:fill="auto"/>
            <w:noWrap/>
          </w:tcPr>
          <w:p w14:paraId="62E0C312"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3A862A0" w14:textId="77777777" w:rsidR="006A522F" w:rsidRPr="00A8316A" w:rsidRDefault="006A522F" w:rsidP="00415767">
            <w:pPr>
              <w:shd w:val="clear" w:color="auto" w:fill="FFFFFF"/>
              <w:rPr>
                <w:color w:val="0000FF"/>
              </w:rPr>
            </w:pPr>
            <w:r w:rsidRPr="00A8316A">
              <w:rPr>
                <w:color w:val="000000"/>
                <w:sz w:val="22"/>
                <w:szCs w:val="22"/>
              </w:rPr>
              <w:t>Lấy cột 22 chia  DECODE(côt 11, 0, 1, cột 11)</w:t>
            </w:r>
          </w:p>
        </w:tc>
      </w:tr>
      <w:tr w:rsidR="006A522F" w:rsidRPr="00A8316A" w14:paraId="6CD874E5" w14:textId="77777777" w:rsidTr="00415767">
        <w:trPr>
          <w:trHeight w:val="21"/>
        </w:trPr>
        <w:tc>
          <w:tcPr>
            <w:tcW w:w="625" w:type="dxa"/>
            <w:vMerge/>
            <w:tcBorders>
              <w:left w:val="single" w:sz="4" w:space="0" w:color="auto"/>
              <w:right w:val="single" w:sz="4" w:space="0" w:color="auto"/>
            </w:tcBorders>
            <w:shd w:val="clear" w:color="auto" w:fill="auto"/>
          </w:tcPr>
          <w:p w14:paraId="22080E2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A12D278" w14:textId="77777777" w:rsidR="006A522F" w:rsidRPr="00A8316A" w:rsidRDefault="006A522F" w:rsidP="00415767">
            <w:pPr>
              <w:rPr>
                <w:color w:val="000000"/>
              </w:rPr>
            </w:pPr>
            <w:r w:rsidRPr="00A8316A">
              <w:rPr>
                <w:color w:val="000000"/>
                <w:sz w:val="22"/>
                <w:szCs w:val="22"/>
              </w:rPr>
              <w:t>24. Nợ nhóm 3,4,5</w:t>
            </w:r>
          </w:p>
        </w:tc>
        <w:tc>
          <w:tcPr>
            <w:tcW w:w="2880" w:type="dxa"/>
            <w:vMerge/>
            <w:tcBorders>
              <w:left w:val="single" w:sz="4" w:space="0" w:color="auto"/>
              <w:right w:val="single" w:sz="4" w:space="0" w:color="auto"/>
            </w:tcBorders>
            <w:shd w:val="clear" w:color="auto" w:fill="auto"/>
            <w:noWrap/>
          </w:tcPr>
          <w:p w14:paraId="2F210E3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22A94BE" w14:textId="77777777" w:rsidR="006A522F" w:rsidRPr="00A8316A" w:rsidRDefault="006A522F" w:rsidP="00415767">
            <w:pPr>
              <w:shd w:val="clear" w:color="auto" w:fill="FFFFFF"/>
              <w:rPr>
                <w:color w:val="000000"/>
              </w:rPr>
            </w:pPr>
            <w:r w:rsidRPr="00A8316A">
              <w:rPr>
                <w:color w:val="000000"/>
                <w:sz w:val="22"/>
                <w:szCs w:val="22"/>
              </w:rPr>
              <w:t xml:space="preserve">Tổng (GST.TOT_DR_BAL - GST.TOT_CR_BAL)  nhân tỉ giá giao dịch lấy theo GSH.GL_SUB_HEAD_CODE IN ( '21112', '21113', '21122', '21123', '21132', '21133', '22110', '22111', '23112', '23113', '24113', '25112', '25113', '26112', '26113', '27112', '27113', '29110', '27512', '27513', '27522', '27523', '26712', '26713', '21460', '22160', '27860' ) của ngày cuối năm trước </w:t>
            </w:r>
          </w:p>
          <w:p w14:paraId="56990B2C" w14:textId="77777777" w:rsidR="006A522F" w:rsidRPr="00A8316A" w:rsidRDefault="006A522F" w:rsidP="00415767">
            <w:pPr>
              <w:shd w:val="clear" w:color="auto" w:fill="FFFFFF"/>
              <w:rPr>
                <w:color w:val="000000"/>
              </w:rPr>
            </w:pPr>
            <w:r w:rsidRPr="00A8316A">
              <w:rPr>
                <w:color w:val="000000"/>
                <w:sz w:val="22"/>
                <w:szCs w:val="22"/>
              </w:rPr>
              <w:t xml:space="preserve">cộng với Tổng (GST.TOT_DR_BAL - GST.TOT_CR_BAL)  nhân tỉ giá giao dịch lấy theo GSH.GL_SUB_HEAD_CODE IN ( '21110', '21111', '21120', '21121', '21130', '21131', '23110', '23111', '24111', '25110', '25111', '26110', '26111', '27110', '27111', '29100', '27510', '27511', '27520', '27521', '26710', '26711', '21160', '27560' ) của ngày cuối năm trước </w:t>
            </w:r>
          </w:p>
          <w:p w14:paraId="484E8222" w14:textId="77777777" w:rsidR="006A522F" w:rsidRPr="00A8316A" w:rsidRDefault="006A522F" w:rsidP="00415767">
            <w:pPr>
              <w:shd w:val="clear" w:color="auto" w:fill="FFFFFF"/>
              <w:rPr>
                <w:color w:val="000000"/>
              </w:rPr>
            </w:pPr>
            <w:r w:rsidRPr="00A8316A">
              <w:rPr>
                <w:color w:val="000000"/>
              </w:rPr>
              <w:t xml:space="preserve">+ Cộng với 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ngày cuối năm </w:t>
            </w:r>
            <w:r w:rsidRPr="00A8316A">
              <w:rPr>
                <w:color w:val="000000"/>
              </w:rPr>
              <w:lastRenderedPageBreak/>
              <w:t>trước</w:t>
            </w:r>
          </w:p>
          <w:p w14:paraId="06E32274" w14:textId="77777777" w:rsidR="006A522F" w:rsidRPr="00A8316A" w:rsidRDefault="006A522F" w:rsidP="00415767">
            <w:pPr>
              <w:shd w:val="clear" w:color="auto" w:fill="FFFFFF"/>
              <w:rPr>
                <w:color w:val="000000"/>
              </w:rPr>
            </w:pPr>
            <w:r w:rsidRPr="00A8316A">
              <w:rPr>
                <w:color w:val="000000"/>
                <w:sz w:val="22"/>
                <w:szCs w:val="22"/>
              </w:rPr>
              <w:t>+ Cộng với Tổng (GST.TOT_DR_BAL - GST.TOT_CR_BAL)  nhân tỉ giá giao dịch lấy theo</w:t>
            </w:r>
          </w:p>
          <w:p w14:paraId="52AD7649" w14:textId="77777777" w:rsidR="006A522F" w:rsidRPr="00A8316A" w:rsidRDefault="006A522F" w:rsidP="00415767">
            <w:pPr>
              <w:shd w:val="clear" w:color="auto" w:fill="FFFFFF"/>
              <w:rPr>
                <w:color w:val="000000"/>
              </w:rPr>
            </w:pPr>
            <w:r w:rsidRPr="00A8316A">
              <w:rPr>
                <w:color w:val="000000"/>
                <w:sz w:val="22"/>
                <w:szCs w:val="22"/>
              </w:rPr>
              <w:t>GSH.GL_SUB_HEAD_CODE IN ( '21210', '21211', '21220', '21221', '21310', '21311', '25210', '25211', '25310', '25311', '26210', '26211', '26310', '26311', '27210', '27211', '27310', '27311', '28200', '28300', '28400', '28500', '29200', '29300', '21260', '21360', '25160', '25260', '25360', '28120' ) của ngày cuối năm trước</w:t>
            </w:r>
          </w:p>
          <w:p w14:paraId="639FA68F" w14:textId="77777777" w:rsidR="006A522F" w:rsidRPr="00A8316A" w:rsidRDefault="006A522F" w:rsidP="00415767">
            <w:pPr>
              <w:shd w:val="clear" w:color="auto" w:fill="FFFFFF"/>
              <w:rPr>
                <w:color w:val="000000"/>
              </w:rPr>
            </w:pPr>
            <w:r w:rsidRPr="00A8316A">
              <w:rPr>
                <w:color w:val="000000"/>
                <w:sz w:val="22"/>
                <w:szCs w:val="22"/>
              </w:rPr>
              <w:t xml:space="preserve">Trừ (EAB.TRAN_DATE_BAL) tương tự cách tính số dư tài khoản thêm điều kiện </w:t>
            </w:r>
          </w:p>
          <w:p w14:paraId="7EC5A632"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7F85BBBB"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'002') và bỏ điều kiện theo đầu sổ kế toàn nhân tỷ giá của ngày cuối năm trước</w:t>
            </w:r>
          </w:p>
          <w:p w14:paraId="487FE09B"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2DE0141" w14:textId="77777777" w:rsidTr="00415767">
        <w:trPr>
          <w:trHeight w:val="21"/>
        </w:trPr>
        <w:tc>
          <w:tcPr>
            <w:tcW w:w="625" w:type="dxa"/>
            <w:vMerge/>
            <w:tcBorders>
              <w:left w:val="single" w:sz="4" w:space="0" w:color="auto"/>
              <w:right w:val="single" w:sz="4" w:space="0" w:color="auto"/>
            </w:tcBorders>
            <w:shd w:val="clear" w:color="auto" w:fill="auto"/>
          </w:tcPr>
          <w:p w14:paraId="4709662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EA1EF9E" w14:textId="77777777" w:rsidR="006A522F" w:rsidRPr="00A8316A" w:rsidRDefault="006A522F" w:rsidP="00415767">
            <w:pPr>
              <w:rPr>
                <w:color w:val="000000"/>
              </w:rPr>
            </w:pPr>
            <w:r w:rsidRPr="00A8316A">
              <w:rPr>
                <w:color w:val="000000"/>
                <w:sz w:val="22"/>
                <w:szCs w:val="22"/>
              </w:rPr>
              <w:t>25. Tỷ lệ (%) nợ xấu (KH &lt; 3%)</w:t>
            </w:r>
          </w:p>
        </w:tc>
        <w:tc>
          <w:tcPr>
            <w:tcW w:w="2880" w:type="dxa"/>
            <w:vMerge/>
            <w:tcBorders>
              <w:left w:val="single" w:sz="4" w:space="0" w:color="auto"/>
              <w:right w:val="single" w:sz="4" w:space="0" w:color="auto"/>
            </w:tcBorders>
            <w:shd w:val="clear" w:color="auto" w:fill="auto"/>
            <w:noWrap/>
          </w:tcPr>
          <w:p w14:paraId="3572525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DCED568" w14:textId="77777777" w:rsidR="006A522F" w:rsidRPr="00A8316A" w:rsidRDefault="006A522F" w:rsidP="00415767">
            <w:pPr>
              <w:shd w:val="clear" w:color="auto" w:fill="FFFFFF"/>
              <w:rPr>
                <w:color w:val="0000FF"/>
              </w:rPr>
            </w:pPr>
            <w:r w:rsidRPr="00A8316A">
              <w:rPr>
                <w:color w:val="000000"/>
                <w:sz w:val="22"/>
                <w:szCs w:val="22"/>
              </w:rPr>
              <w:t>Cột 24 / DECODE( Cột 11, 0, 1, Cột 11)</w:t>
            </w:r>
          </w:p>
        </w:tc>
      </w:tr>
      <w:tr w:rsidR="006A522F" w:rsidRPr="00A8316A" w14:paraId="3FBACA23" w14:textId="77777777" w:rsidTr="00415767">
        <w:trPr>
          <w:trHeight w:val="21"/>
        </w:trPr>
        <w:tc>
          <w:tcPr>
            <w:tcW w:w="625" w:type="dxa"/>
            <w:vMerge/>
            <w:tcBorders>
              <w:left w:val="single" w:sz="4" w:space="0" w:color="auto"/>
              <w:right w:val="single" w:sz="4" w:space="0" w:color="auto"/>
            </w:tcBorders>
            <w:shd w:val="clear" w:color="auto" w:fill="auto"/>
          </w:tcPr>
          <w:p w14:paraId="19E2C181"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B262FC2" w14:textId="77777777" w:rsidR="006A522F" w:rsidRPr="00A8316A" w:rsidRDefault="006A522F" w:rsidP="00415767">
            <w:pPr>
              <w:rPr>
                <w:color w:val="000000"/>
              </w:rPr>
            </w:pPr>
            <w:r w:rsidRPr="00A8316A">
              <w:rPr>
                <w:color w:val="000000"/>
                <w:sz w:val="22"/>
                <w:szCs w:val="22"/>
              </w:rPr>
              <w:t>26. + DPRR</w:t>
            </w:r>
          </w:p>
        </w:tc>
        <w:tc>
          <w:tcPr>
            <w:tcW w:w="2880" w:type="dxa"/>
            <w:vMerge/>
            <w:tcBorders>
              <w:left w:val="single" w:sz="4" w:space="0" w:color="auto"/>
              <w:right w:val="single" w:sz="4" w:space="0" w:color="auto"/>
            </w:tcBorders>
            <w:shd w:val="clear" w:color="auto" w:fill="auto"/>
            <w:noWrap/>
          </w:tcPr>
          <w:p w14:paraId="7302F14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2F01048"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'219', '229', '239', '249', '259', '269', '279', '289', '299' ) OR GSH.GL_SUB_HEAD_CODE IN ( '21192', '21292', '21392', '21492', '21592', '21692', '22192', '25192', '25292', '25392', '25492', '25592', '25692', '27592', '27892' ) của ngày cuối năm trước</w:t>
            </w:r>
          </w:p>
          <w:p w14:paraId="5EAD76FE"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5E96740" w14:textId="77777777" w:rsidTr="00415767">
        <w:trPr>
          <w:trHeight w:val="21"/>
        </w:trPr>
        <w:tc>
          <w:tcPr>
            <w:tcW w:w="625" w:type="dxa"/>
            <w:vMerge/>
            <w:tcBorders>
              <w:left w:val="single" w:sz="4" w:space="0" w:color="auto"/>
              <w:right w:val="single" w:sz="4" w:space="0" w:color="auto"/>
            </w:tcBorders>
            <w:shd w:val="clear" w:color="auto" w:fill="auto"/>
          </w:tcPr>
          <w:p w14:paraId="7BE96EB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5493FB1" w14:textId="77777777" w:rsidR="006A522F" w:rsidRPr="00A8316A" w:rsidRDefault="006A522F" w:rsidP="00415767">
            <w:pPr>
              <w:rPr>
                <w:color w:val="000000"/>
              </w:rPr>
            </w:pPr>
            <w:r w:rsidRPr="00A8316A">
              <w:rPr>
                <w:color w:val="000000"/>
                <w:sz w:val="22"/>
                <w:szCs w:val="22"/>
              </w:rPr>
              <w:t>27. Trái phiếu doanh nghiệp</w:t>
            </w:r>
          </w:p>
        </w:tc>
        <w:tc>
          <w:tcPr>
            <w:tcW w:w="2880" w:type="dxa"/>
            <w:vMerge/>
            <w:tcBorders>
              <w:left w:val="single" w:sz="4" w:space="0" w:color="auto"/>
              <w:right w:val="single" w:sz="4" w:space="0" w:color="auto"/>
            </w:tcBorders>
            <w:shd w:val="clear" w:color="auto" w:fill="auto"/>
            <w:noWrap/>
          </w:tcPr>
          <w:p w14:paraId="261D41A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B6C105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IN('153', '163', '154', '164') của ngày cuối năm trước</w:t>
            </w:r>
          </w:p>
          <w:p w14:paraId="0BBB9254"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EA583D3" w14:textId="77777777" w:rsidTr="00415767">
        <w:trPr>
          <w:trHeight w:val="21"/>
        </w:trPr>
        <w:tc>
          <w:tcPr>
            <w:tcW w:w="625" w:type="dxa"/>
            <w:vMerge/>
            <w:tcBorders>
              <w:left w:val="single" w:sz="4" w:space="0" w:color="auto"/>
              <w:right w:val="single" w:sz="4" w:space="0" w:color="auto"/>
            </w:tcBorders>
            <w:shd w:val="clear" w:color="auto" w:fill="auto"/>
          </w:tcPr>
          <w:p w14:paraId="562AC7B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23C5334" w14:textId="77777777" w:rsidR="006A522F" w:rsidRPr="00A8316A" w:rsidRDefault="006A522F" w:rsidP="00415767">
            <w:pPr>
              <w:rPr>
                <w:color w:val="000000"/>
              </w:rPr>
            </w:pPr>
            <w:r w:rsidRPr="00A8316A">
              <w:rPr>
                <w:color w:val="000000"/>
                <w:sz w:val="22"/>
                <w:szCs w:val="22"/>
              </w:rPr>
              <w:t>28.</w:t>
            </w:r>
            <w:r w:rsidRPr="00A8316A">
              <w:t xml:space="preserve"> </w:t>
            </w:r>
            <w:r w:rsidRPr="00A8316A">
              <w:rPr>
                <w:color w:val="000000"/>
                <w:sz w:val="22"/>
                <w:szCs w:val="22"/>
              </w:rPr>
              <w:t>+ DPCT - TPĐB VAMC (theo TT14)</w:t>
            </w:r>
          </w:p>
        </w:tc>
        <w:tc>
          <w:tcPr>
            <w:tcW w:w="2880" w:type="dxa"/>
            <w:vMerge/>
            <w:tcBorders>
              <w:left w:val="single" w:sz="4" w:space="0" w:color="auto"/>
              <w:right w:val="single" w:sz="4" w:space="0" w:color="auto"/>
            </w:tcBorders>
            <w:shd w:val="clear" w:color="auto" w:fill="auto"/>
            <w:noWrap/>
          </w:tcPr>
          <w:p w14:paraId="1F50D3A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AD548E5"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IN('1691', '1591') của ngày cuối năm trước</w:t>
            </w:r>
          </w:p>
          <w:p w14:paraId="635A6A1B"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5E94188" w14:textId="77777777" w:rsidTr="00415767">
        <w:trPr>
          <w:trHeight w:val="21"/>
        </w:trPr>
        <w:tc>
          <w:tcPr>
            <w:tcW w:w="625" w:type="dxa"/>
            <w:vMerge/>
            <w:tcBorders>
              <w:left w:val="single" w:sz="4" w:space="0" w:color="auto"/>
              <w:right w:val="single" w:sz="4" w:space="0" w:color="auto"/>
            </w:tcBorders>
            <w:shd w:val="clear" w:color="auto" w:fill="auto"/>
          </w:tcPr>
          <w:p w14:paraId="4EBEEC59"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D7E031A" w14:textId="77777777" w:rsidR="006A522F" w:rsidRPr="00A8316A" w:rsidRDefault="006A522F" w:rsidP="00415767">
            <w:pPr>
              <w:rPr>
                <w:color w:val="000000"/>
              </w:rPr>
            </w:pPr>
            <w:r w:rsidRPr="00A8316A">
              <w:rPr>
                <w:color w:val="000000"/>
                <w:sz w:val="22"/>
                <w:szCs w:val="22"/>
              </w:rPr>
              <w:t>29.</w:t>
            </w:r>
            <w:r w:rsidRPr="00A8316A">
              <w:t xml:space="preserve"> </w:t>
            </w:r>
            <w:r w:rsidRPr="00A8316A">
              <w:rPr>
                <w:color w:val="000000"/>
                <w:sz w:val="22"/>
                <w:szCs w:val="22"/>
              </w:rPr>
              <w:t>+ DPC - Trái phiếu doanh nghiệp (theo TT02)</w:t>
            </w:r>
          </w:p>
        </w:tc>
        <w:tc>
          <w:tcPr>
            <w:tcW w:w="2880" w:type="dxa"/>
            <w:vMerge/>
            <w:tcBorders>
              <w:left w:val="single" w:sz="4" w:space="0" w:color="auto"/>
              <w:right w:val="single" w:sz="4" w:space="0" w:color="auto"/>
            </w:tcBorders>
            <w:shd w:val="clear" w:color="auto" w:fill="auto"/>
            <w:noWrap/>
          </w:tcPr>
          <w:p w14:paraId="3649BE15"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60E09F7"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IN('1692', '1592') của ngày cuối năm trước</w:t>
            </w:r>
          </w:p>
          <w:p w14:paraId="23A11682"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5F750C3" w14:textId="77777777" w:rsidTr="00415767">
        <w:trPr>
          <w:trHeight w:val="21"/>
        </w:trPr>
        <w:tc>
          <w:tcPr>
            <w:tcW w:w="625" w:type="dxa"/>
            <w:vMerge/>
            <w:tcBorders>
              <w:left w:val="single" w:sz="4" w:space="0" w:color="auto"/>
              <w:right w:val="single" w:sz="4" w:space="0" w:color="auto"/>
            </w:tcBorders>
            <w:shd w:val="clear" w:color="auto" w:fill="auto"/>
          </w:tcPr>
          <w:p w14:paraId="1083E31D"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EAC87CF" w14:textId="77777777" w:rsidR="006A522F" w:rsidRPr="00A8316A" w:rsidRDefault="006A522F" w:rsidP="00415767">
            <w:pPr>
              <w:rPr>
                <w:color w:val="000000"/>
              </w:rPr>
            </w:pPr>
            <w:r w:rsidRPr="00A8316A">
              <w:rPr>
                <w:color w:val="000000"/>
                <w:sz w:val="22"/>
                <w:szCs w:val="22"/>
              </w:rPr>
              <w:t>30. Trái phiếu chính phủ</w:t>
            </w:r>
          </w:p>
        </w:tc>
        <w:tc>
          <w:tcPr>
            <w:tcW w:w="2880" w:type="dxa"/>
            <w:vMerge/>
            <w:tcBorders>
              <w:left w:val="single" w:sz="4" w:space="0" w:color="auto"/>
              <w:right w:val="single" w:sz="4" w:space="0" w:color="auto"/>
            </w:tcBorders>
            <w:shd w:val="clear" w:color="auto" w:fill="auto"/>
            <w:noWrap/>
          </w:tcPr>
          <w:p w14:paraId="2BE2D37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7D81A3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'121', '122', '123', '151', '161', '154', '164', '129' ) của ngày cuối năm trước</w:t>
            </w:r>
          </w:p>
          <w:p w14:paraId="78732FA2"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5655B23" w14:textId="77777777" w:rsidTr="00415767">
        <w:trPr>
          <w:trHeight w:val="21"/>
        </w:trPr>
        <w:tc>
          <w:tcPr>
            <w:tcW w:w="625" w:type="dxa"/>
            <w:vMerge/>
            <w:tcBorders>
              <w:left w:val="single" w:sz="4" w:space="0" w:color="auto"/>
              <w:right w:val="single" w:sz="4" w:space="0" w:color="auto"/>
            </w:tcBorders>
            <w:shd w:val="clear" w:color="auto" w:fill="auto"/>
          </w:tcPr>
          <w:p w14:paraId="2BE22CDF"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EE02D5F" w14:textId="77777777" w:rsidR="006A522F" w:rsidRPr="00A8316A" w:rsidRDefault="006A522F" w:rsidP="00415767">
            <w:pPr>
              <w:rPr>
                <w:color w:val="000000"/>
              </w:rPr>
            </w:pPr>
            <w:r w:rsidRPr="00A8316A">
              <w:rPr>
                <w:color w:val="000000"/>
                <w:sz w:val="22"/>
                <w:szCs w:val="22"/>
              </w:rPr>
              <w:t>31. Trái phiếu TCTD</w:t>
            </w:r>
          </w:p>
        </w:tc>
        <w:tc>
          <w:tcPr>
            <w:tcW w:w="2880" w:type="dxa"/>
            <w:vMerge/>
            <w:tcBorders>
              <w:left w:val="single" w:sz="4" w:space="0" w:color="auto"/>
              <w:right w:val="single" w:sz="4" w:space="0" w:color="auto"/>
            </w:tcBorders>
            <w:shd w:val="clear" w:color="auto" w:fill="auto"/>
            <w:noWrap/>
          </w:tcPr>
          <w:p w14:paraId="19395E7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48EADE77" w14:textId="77777777" w:rsidR="006A522F" w:rsidRPr="00A8316A" w:rsidRDefault="006A522F" w:rsidP="00415767">
            <w:pPr>
              <w:shd w:val="clear" w:color="auto" w:fill="FFFFFF"/>
              <w:rPr>
                <w:color w:val="0000FF"/>
              </w:rPr>
            </w:pPr>
            <w:r w:rsidRPr="00A8316A">
              <w:rPr>
                <w:color w:val="000000"/>
                <w:sz w:val="22"/>
                <w:szCs w:val="22"/>
              </w:rPr>
              <w:t>Tổng (GST.TOT_DR_BAL - GST.TOT_CR_BAL)  nhân tỉ giá giao dịch lấy theo GSH.FREE_CODE2 IN('152', '162', '154', '164') của ngày cuối năm trước</w:t>
            </w:r>
          </w:p>
        </w:tc>
      </w:tr>
      <w:tr w:rsidR="006A522F" w:rsidRPr="00A8316A" w14:paraId="7A629AE1" w14:textId="77777777" w:rsidTr="00415767">
        <w:trPr>
          <w:trHeight w:val="21"/>
        </w:trPr>
        <w:tc>
          <w:tcPr>
            <w:tcW w:w="625" w:type="dxa"/>
            <w:vMerge/>
            <w:tcBorders>
              <w:left w:val="single" w:sz="4" w:space="0" w:color="auto"/>
              <w:right w:val="single" w:sz="4" w:space="0" w:color="auto"/>
            </w:tcBorders>
            <w:shd w:val="clear" w:color="auto" w:fill="auto"/>
          </w:tcPr>
          <w:p w14:paraId="4C663AB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8E8233B" w14:textId="77777777" w:rsidR="006A522F" w:rsidRPr="00A8316A" w:rsidRDefault="006A522F" w:rsidP="00415767">
            <w:pPr>
              <w:rPr>
                <w:color w:val="000000"/>
              </w:rPr>
            </w:pPr>
            <w:r w:rsidRPr="00A8316A">
              <w:rPr>
                <w:color w:val="000000"/>
                <w:sz w:val="22"/>
                <w:szCs w:val="22"/>
              </w:rPr>
              <w:t>32. Cổ phiếu</w:t>
            </w:r>
          </w:p>
        </w:tc>
        <w:tc>
          <w:tcPr>
            <w:tcW w:w="2880" w:type="dxa"/>
            <w:vMerge/>
            <w:tcBorders>
              <w:left w:val="single" w:sz="4" w:space="0" w:color="auto"/>
              <w:right w:val="single" w:sz="4" w:space="0" w:color="auto"/>
            </w:tcBorders>
            <w:shd w:val="clear" w:color="auto" w:fill="auto"/>
            <w:noWrap/>
          </w:tcPr>
          <w:p w14:paraId="4C9C353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FB38F2D"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'155', '156', '157', '342', '343', '344', '346', '347', '348') của ngày cuối năm trước</w:t>
            </w:r>
          </w:p>
          <w:p w14:paraId="46886A4B"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3778DD6" w14:textId="77777777" w:rsidTr="00415767">
        <w:trPr>
          <w:trHeight w:val="21"/>
        </w:trPr>
        <w:tc>
          <w:tcPr>
            <w:tcW w:w="625" w:type="dxa"/>
            <w:vMerge/>
            <w:tcBorders>
              <w:left w:val="single" w:sz="4" w:space="0" w:color="auto"/>
              <w:right w:val="single" w:sz="4" w:space="0" w:color="auto"/>
            </w:tcBorders>
            <w:shd w:val="clear" w:color="auto" w:fill="auto"/>
          </w:tcPr>
          <w:p w14:paraId="33DCAF9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447EAAD" w14:textId="77777777" w:rsidR="006A522F" w:rsidRPr="00A8316A" w:rsidRDefault="006A522F" w:rsidP="00415767">
            <w:pPr>
              <w:rPr>
                <w:color w:val="000000"/>
              </w:rPr>
            </w:pPr>
            <w:r w:rsidRPr="00A8316A">
              <w:rPr>
                <w:color w:val="000000"/>
                <w:sz w:val="22"/>
                <w:szCs w:val="22"/>
              </w:rPr>
              <w:t>33. + Dự phòng giảm giá</w:t>
            </w:r>
          </w:p>
        </w:tc>
        <w:tc>
          <w:tcPr>
            <w:tcW w:w="2880" w:type="dxa"/>
            <w:vMerge/>
            <w:tcBorders>
              <w:left w:val="single" w:sz="4" w:space="0" w:color="auto"/>
              <w:right w:val="single" w:sz="4" w:space="0" w:color="auto"/>
            </w:tcBorders>
            <w:shd w:val="clear" w:color="auto" w:fill="auto"/>
            <w:noWrap/>
          </w:tcPr>
          <w:p w14:paraId="4602ADA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FCC284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IN('349') OR GSH.FREE_CODE3 IN('1599', '1699')) của ngày cuối năm trước</w:t>
            </w:r>
          </w:p>
          <w:p w14:paraId="0632BC89"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795D7FC" w14:textId="77777777" w:rsidTr="00415767">
        <w:trPr>
          <w:trHeight w:val="21"/>
        </w:trPr>
        <w:tc>
          <w:tcPr>
            <w:tcW w:w="625" w:type="dxa"/>
            <w:vMerge/>
            <w:tcBorders>
              <w:left w:val="single" w:sz="4" w:space="0" w:color="auto"/>
              <w:right w:val="single" w:sz="4" w:space="0" w:color="auto"/>
            </w:tcBorders>
            <w:shd w:val="clear" w:color="auto" w:fill="auto"/>
          </w:tcPr>
          <w:p w14:paraId="7C89422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8BCA6B8" w14:textId="77777777" w:rsidR="006A522F" w:rsidRPr="00A8316A" w:rsidRDefault="006A522F" w:rsidP="00415767">
            <w:pPr>
              <w:rPr>
                <w:color w:val="000000"/>
              </w:rPr>
            </w:pPr>
            <w:r w:rsidRPr="00A8316A">
              <w:rPr>
                <w:color w:val="000000"/>
                <w:sz w:val="22"/>
                <w:szCs w:val="22"/>
              </w:rPr>
              <w:t>34.</w:t>
            </w:r>
            <w:r w:rsidRPr="00A8316A">
              <w:t xml:space="preserve"> </w:t>
            </w:r>
            <w:r w:rsidRPr="00A8316A">
              <w:rPr>
                <w:color w:val="000000"/>
                <w:sz w:val="22"/>
                <w:szCs w:val="22"/>
              </w:rPr>
              <w:t>DTBB</w:t>
            </w:r>
          </w:p>
        </w:tc>
        <w:tc>
          <w:tcPr>
            <w:tcW w:w="2880" w:type="dxa"/>
            <w:vMerge/>
            <w:tcBorders>
              <w:left w:val="single" w:sz="4" w:space="0" w:color="auto"/>
              <w:right w:val="single" w:sz="4" w:space="0" w:color="auto"/>
            </w:tcBorders>
            <w:shd w:val="clear" w:color="auto" w:fill="auto"/>
            <w:noWrap/>
          </w:tcPr>
          <w:p w14:paraId="3854A9C0"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300FA7A" w14:textId="77777777" w:rsidR="006A522F" w:rsidRPr="00A8316A" w:rsidRDefault="006A522F" w:rsidP="00415767">
            <w:pPr>
              <w:shd w:val="clear" w:color="auto" w:fill="FFFFFF"/>
              <w:rPr>
                <w:color w:val="0000FF"/>
              </w:rPr>
            </w:pPr>
            <w:r w:rsidRPr="00A8316A">
              <w:rPr>
                <w:color w:val="000000"/>
                <w:sz w:val="22"/>
                <w:szCs w:val="22"/>
              </w:rPr>
              <w:t>Giá trị của nó là 0</w:t>
            </w:r>
          </w:p>
        </w:tc>
      </w:tr>
      <w:tr w:rsidR="006A522F" w:rsidRPr="00A8316A" w14:paraId="587A78B1" w14:textId="77777777" w:rsidTr="00415767">
        <w:trPr>
          <w:trHeight w:val="21"/>
        </w:trPr>
        <w:tc>
          <w:tcPr>
            <w:tcW w:w="625" w:type="dxa"/>
            <w:vMerge/>
            <w:tcBorders>
              <w:left w:val="single" w:sz="4" w:space="0" w:color="auto"/>
              <w:right w:val="single" w:sz="4" w:space="0" w:color="auto"/>
            </w:tcBorders>
            <w:shd w:val="clear" w:color="auto" w:fill="auto"/>
          </w:tcPr>
          <w:p w14:paraId="4A8BCB3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FFEFF53" w14:textId="77777777" w:rsidR="006A522F" w:rsidRPr="00A8316A" w:rsidRDefault="006A522F" w:rsidP="00415767">
            <w:pPr>
              <w:rPr>
                <w:color w:val="000000"/>
              </w:rPr>
            </w:pPr>
            <w:r w:rsidRPr="00A8316A">
              <w:rPr>
                <w:color w:val="000000"/>
                <w:sz w:val="22"/>
                <w:szCs w:val="22"/>
              </w:rPr>
              <w:t>35. TSCĐ, vật liệu</w:t>
            </w:r>
          </w:p>
        </w:tc>
        <w:tc>
          <w:tcPr>
            <w:tcW w:w="2880" w:type="dxa"/>
            <w:vMerge/>
            <w:tcBorders>
              <w:left w:val="single" w:sz="4" w:space="0" w:color="auto"/>
              <w:right w:val="single" w:sz="4" w:space="0" w:color="auto"/>
            </w:tcBorders>
            <w:shd w:val="clear" w:color="auto" w:fill="auto"/>
            <w:noWrap/>
          </w:tcPr>
          <w:p w14:paraId="2495FBE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28EDA45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IN('301', '302', '303', '304', '305') OR GSH.FREE_CODE1 IN('31') ) của ngày cuối năm trước</w:t>
            </w:r>
          </w:p>
          <w:p w14:paraId="3FC7364A"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F55EB1B" w14:textId="77777777" w:rsidTr="00415767">
        <w:trPr>
          <w:trHeight w:val="21"/>
        </w:trPr>
        <w:tc>
          <w:tcPr>
            <w:tcW w:w="625" w:type="dxa"/>
            <w:vMerge/>
            <w:tcBorders>
              <w:left w:val="single" w:sz="4" w:space="0" w:color="auto"/>
              <w:right w:val="single" w:sz="4" w:space="0" w:color="auto"/>
            </w:tcBorders>
            <w:shd w:val="clear" w:color="auto" w:fill="auto"/>
          </w:tcPr>
          <w:p w14:paraId="6D7506E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D969546" w14:textId="77777777" w:rsidR="006A522F" w:rsidRPr="00A8316A" w:rsidRDefault="006A522F" w:rsidP="00415767">
            <w:pPr>
              <w:rPr>
                <w:color w:val="000000"/>
              </w:rPr>
            </w:pPr>
            <w:r w:rsidRPr="00A8316A">
              <w:rPr>
                <w:color w:val="000000"/>
                <w:sz w:val="22"/>
                <w:szCs w:val="22"/>
              </w:rPr>
              <w:t>36.</w:t>
            </w:r>
            <w:r w:rsidRPr="00A8316A">
              <w:t xml:space="preserve"> </w:t>
            </w:r>
            <w:r w:rsidRPr="00A8316A">
              <w:rPr>
                <w:color w:val="000000"/>
                <w:sz w:val="22"/>
                <w:szCs w:val="22"/>
              </w:rPr>
              <w:t>Góp vốn công ty Con</w:t>
            </w:r>
          </w:p>
        </w:tc>
        <w:tc>
          <w:tcPr>
            <w:tcW w:w="2880" w:type="dxa"/>
            <w:vMerge/>
            <w:tcBorders>
              <w:left w:val="single" w:sz="4" w:space="0" w:color="auto"/>
              <w:right w:val="single" w:sz="4" w:space="0" w:color="auto"/>
            </w:tcBorders>
            <w:shd w:val="clear" w:color="auto" w:fill="auto"/>
            <w:noWrap/>
          </w:tcPr>
          <w:p w14:paraId="54E971A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ABACC1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IN('341', '345') của ngày cuối năm trước</w:t>
            </w:r>
          </w:p>
          <w:p w14:paraId="0B3585AD"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BAFBC88" w14:textId="77777777" w:rsidTr="00415767">
        <w:trPr>
          <w:trHeight w:val="21"/>
        </w:trPr>
        <w:tc>
          <w:tcPr>
            <w:tcW w:w="625" w:type="dxa"/>
            <w:vMerge/>
            <w:tcBorders>
              <w:left w:val="single" w:sz="4" w:space="0" w:color="auto"/>
              <w:right w:val="single" w:sz="4" w:space="0" w:color="auto"/>
            </w:tcBorders>
            <w:shd w:val="clear" w:color="auto" w:fill="auto"/>
          </w:tcPr>
          <w:p w14:paraId="3E29398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E91F91E" w14:textId="77777777" w:rsidR="006A522F" w:rsidRPr="00A8316A" w:rsidRDefault="006A522F" w:rsidP="00415767">
            <w:pPr>
              <w:rPr>
                <w:color w:val="000000"/>
              </w:rPr>
            </w:pPr>
            <w:r w:rsidRPr="00A8316A">
              <w:rPr>
                <w:color w:val="000000"/>
                <w:sz w:val="22"/>
                <w:szCs w:val="22"/>
              </w:rPr>
              <w:t>37.</w:t>
            </w:r>
            <w:r w:rsidRPr="00A8316A">
              <w:t xml:space="preserve"> </w:t>
            </w:r>
            <w:r w:rsidRPr="00A8316A">
              <w:rPr>
                <w:color w:val="000000"/>
                <w:sz w:val="22"/>
                <w:szCs w:val="22"/>
              </w:rPr>
              <w:t>Vốn KD ngoại tệ</w:t>
            </w:r>
          </w:p>
        </w:tc>
        <w:tc>
          <w:tcPr>
            <w:tcW w:w="2880" w:type="dxa"/>
            <w:vMerge/>
            <w:tcBorders>
              <w:left w:val="single" w:sz="4" w:space="0" w:color="auto"/>
              <w:right w:val="single" w:sz="4" w:space="0" w:color="auto"/>
            </w:tcBorders>
            <w:shd w:val="clear" w:color="auto" w:fill="auto"/>
            <w:noWrap/>
          </w:tcPr>
          <w:p w14:paraId="510EC96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F50E4D5"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IN('47') của ngày cuối năm trước</w:t>
            </w:r>
            <w:r w:rsidRPr="00A8316A">
              <w:rPr>
                <w:color w:val="000000"/>
                <w:sz w:val="22"/>
                <w:szCs w:val="22"/>
              </w:rPr>
              <w:br/>
              <w:t>* Kiểm tra giá trị dương hay không nếu âm thì cho bằng 0</w:t>
            </w:r>
          </w:p>
          <w:p w14:paraId="1D67A19D"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A95EA01" w14:textId="77777777" w:rsidTr="00415767">
        <w:trPr>
          <w:trHeight w:val="21"/>
        </w:trPr>
        <w:tc>
          <w:tcPr>
            <w:tcW w:w="625" w:type="dxa"/>
            <w:vMerge/>
            <w:tcBorders>
              <w:left w:val="single" w:sz="4" w:space="0" w:color="auto"/>
              <w:right w:val="single" w:sz="4" w:space="0" w:color="auto"/>
            </w:tcBorders>
            <w:shd w:val="clear" w:color="auto" w:fill="auto"/>
          </w:tcPr>
          <w:p w14:paraId="0FE0859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3721068" w14:textId="77777777" w:rsidR="006A522F" w:rsidRPr="00A8316A" w:rsidRDefault="006A522F" w:rsidP="00415767">
            <w:pPr>
              <w:rPr>
                <w:color w:val="000000"/>
              </w:rPr>
            </w:pPr>
            <w:r w:rsidRPr="00A8316A">
              <w:rPr>
                <w:color w:val="000000"/>
                <w:sz w:val="22"/>
                <w:szCs w:val="22"/>
              </w:rPr>
              <w:t>38.</w:t>
            </w:r>
            <w:r w:rsidRPr="00A8316A">
              <w:t xml:space="preserve"> </w:t>
            </w:r>
            <w:r w:rsidRPr="00A8316A">
              <w:rPr>
                <w:color w:val="000000"/>
                <w:sz w:val="22"/>
                <w:szCs w:val="22"/>
              </w:rPr>
              <w:t>Điều chuyển vốn hệ thống</w:t>
            </w:r>
          </w:p>
        </w:tc>
        <w:tc>
          <w:tcPr>
            <w:tcW w:w="2880" w:type="dxa"/>
            <w:vMerge/>
            <w:tcBorders>
              <w:left w:val="single" w:sz="4" w:space="0" w:color="auto"/>
              <w:right w:val="single" w:sz="4" w:space="0" w:color="auto"/>
            </w:tcBorders>
            <w:shd w:val="clear" w:color="auto" w:fill="auto"/>
            <w:noWrap/>
          </w:tcPr>
          <w:p w14:paraId="39EC26BF"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397335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IN('51') của ngày cuối năm trước</w:t>
            </w:r>
          </w:p>
          <w:p w14:paraId="4A9A9003" w14:textId="77777777" w:rsidR="006A522F" w:rsidRPr="00A8316A" w:rsidRDefault="006A522F" w:rsidP="00415767">
            <w:pPr>
              <w:shd w:val="clear" w:color="auto" w:fill="FFFFFF"/>
              <w:rPr>
                <w:color w:val="000000"/>
              </w:rPr>
            </w:pPr>
            <w:r w:rsidRPr="00A8316A">
              <w:rPr>
                <w:color w:val="000000"/>
                <w:sz w:val="22"/>
                <w:szCs w:val="22"/>
              </w:rPr>
              <w:t>* Kiểm tra giá trị dương hay không nếu âm thì cho bằng 0</w:t>
            </w:r>
          </w:p>
          <w:p w14:paraId="2693AE64"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5479F8E" w14:textId="77777777" w:rsidTr="00415767">
        <w:trPr>
          <w:trHeight w:val="21"/>
        </w:trPr>
        <w:tc>
          <w:tcPr>
            <w:tcW w:w="625" w:type="dxa"/>
            <w:vMerge/>
            <w:tcBorders>
              <w:left w:val="single" w:sz="4" w:space="0" w:color="auto"/>
              <w:right w:val="single" w:sz="4" w:space="0" w:color="auto"/>
            </w:tcBorders>
            <w:shd w:val="clear" w:color="auto" w:fill="auto"/>
          </w:tcPr>
          <w:p w14:paraId="343EDA4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A483B7E" w14:textId="77777777" w:rsidR="006A522F" w:rsidRPr="00A8316A" w:rsidRDefault="006A522F" w:rsidP="00415767">
            <w:pPr>
              <w:rPr>
                <w:color w:val="000000"/>
              </w:rPr>
            </w:pPr>
            <w:r w:rsidRPr="00A8316A">
              <w:rPr>
                <w:color w:val="000000"/>
                <w:sz w:val="22"/>
                <w:szCs w:val="22"/>
              </w:rPr>
              <w:t>39.</w:t>
            </w:r>
            <w:r w:rsidRPr="00A8316A">
              <w:t xml:space="preserve"> </w:t>
            </w:r>
            <w:r w:rsidRPr="00A8316A">
              <w:rPr>
                <w:color w:val="000000"/>
                <w:sz w:val="22"/>
                <w:szCs w:val="22"/>
              </w:rPr>
              <w:t>Lãi cộng dồn dự thu</w:t>
            </w:r>
          </w:p>
        </w:tc>
        <w:tc>
          <w:tcPr>
            <w:tcW w:w="2880" w:type="dxa"/>
            <w:vMerge/>
            <w:tcBorders>
              <w:left w:val="single" w:sz="4" w:space="0" w:color="auto"/>
              <w:right w:val="single" w:sz="4" w:space="0" w:color="auto"/>
            </w:tcBorders>
            <w:shd w:val="clear" w:color="auto" w:fill="auto"/>
            <w:noWrap/>
          </w:tcPr>
          <w:p w14:paraId="701F33FA"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819EA8A" w14:textId="77777777" w:rsidR="006A522F" w:rsidRPr="00A8316A" w:rsidRDefault="006A522F" w:rsidP="00415767">
            <w:pPr>
              <w:shd w:val="clear" w:color="auto" w:fill="FFFFFF"/>
              <w:rPr>
                <w:color w:val="0000FF"/>
              </w:rPr>
            </w:pPr>
            <w:r w:rsidRPr="00A8316A">
              <w:rPr>
                <w:color w:val="000000"/>
                <w:sz w:val="22"/>
                <w:szCs w:val="22"/>
              </w:rPr>
              <w:t>Tổng (GST.TOT_DR_BAL - GST.TOT_CR_BAL)  nhân tỉ giá giao dịch lấy theo GSH.FREE_CODE2 IN('391', '392', '394', '395', '396') của ngày cuối năm trước</w:t>
            </w:r>
          </w:p>
        </w:tc>
      </w:tr>
      <w:tr w:rsidR="006A522F" w:rsidRPr="00A8316A" w14:paraId="4B37FA48" w14:textId="77777777" w:rsidTr="00415767">
        <w:trPr>
          <w:trHeight w:val="21"/>
        </w:trPr>
        <w:tc>
          <w:tcPr>
            <w:tcW w:w="625" w:type="dxa"/>
            <w:vMerge/>
            <w:tcBorders>
              <w:left w:val="single" w:sz="4" w:space="0" w:color="auto"/>
              <w:right w:val="single" w:sz="4" w:space="0" w:color="auto"/>
            </w:tcBorders>
            <w:shd w:val="clear" w:color="auto" w:fill="auto"/>
          </w:tcPr>
          <w:p w14:paraId="77C0C1F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8DDB6C3" w14:textId="77777777" w:rsidR="006A522F" w:rsidRPr="00A8316A" w:rsidRDefault="006A522F" w:rsidP="00415767">
            <w:pPr>
              <w:rPr>
                <w:color w:val="000000"/>
              </w:rPr>
            </w:pPr>
            <w:r w:rsidRPr="00A8316A">
              <w:rPr>
                <w:color w:val="000000"/>
                <w:sz w:val="22"/>
                <w:szCs w:val="22"/>
              </w:rPr>
              <w:t xml:space="preserve">40. Các khoản phải </w:t>
            </w:r>
            <w:r w:rsidRPr="00A8316A">
              <w:rPr>
                <w:color w:val="000000"/>
                <w:sz w:val="22"/>
                <w:szCs w:val="22"/>
              </w:rPr>
              <w:lastRenderedPageBreak/>
              <w:t>thu</w:t>
            </w:r>
          </w:p>
        </w:tc>
        <w:tc>
          <w:tcPr>
            <w:tcW w:w="2880" w:type="dxa"/>
            <w:vMerge/>
            <w:tcBorders>
              <w:left w:val="single" w:sz="4" w:space="0" w:color="auto"/>
              <w:right w:val="single" w:sz="4" w:space="0" w:color="auto"/>
            </w:tcBorders>
            <w:shd w:val="clear" w:color="auto" w:fill="auto"/>
            <w:noWrap/>
          </w:tcPr>
          <w:p w14:paraId="2CB919E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4237C32"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('32', '35', '36')  AND GSH.FREE_CODE2 != '366' của ngày cuối năm trước</w:t>
            </w:r>
          </w:p>
          <w:p w14:paraId="70607CBA" w14:textId="77777777" w:rsidR="006A522F" w:rsidRPr="00A8316A" w:rsidRDefault="006A522F" w:rsidP="00415767">
            <w:pPr>
              <w:shd w:val="clear" w:color="auto" w:fill="FFFFFF"/>
              <w:rPr>
                <w:color w:val="000000"/>
              </w:rPr>
            </w:pPr>
            <w:r w:rsidRPr="00A8316A">
              <w:rPr>
                <w:color w:val="000000"/>
                <w:sz w:val="22"/>
                <w:szCs w:val="22"/>
              </w:rPr>
              <w:lastRenderedPageBreak/>
              <w:t>+ Công với Tổng (GST.TOT_DR_BAL) nhân tỉ giá giao dịch lấy theo GSH.FREE_CODE2 IN ('453') của ngày cuối năm trước</w:t>
            </w:r>
          </w:p>
          <w:p w14:paraId="409DE15C" w14:textId="77777777" w:rsidR="006A522F" w:rsidRPr="00A8316A" w:rsidRDefault="006A522F" w:rsidP="00415767">
            <w:pPr>
              <w:shd w:val="clear" w:color="auto" w:fill="FFFFFF"/>
              <w:rPr>
                <w:color w:val="000000"/>
              </w:rPr>
            </w:pPr>
            <w:r w:rsidRPr="00A8316A">
              <w:rPr>
                <w:color w:val="000000"/>
                <w:sz w:val="22"/>
                <w:szCs w:val="22"/>
              </w:rPr>
              <w:t>+ Trừ với Tổng (GST.TOT_DR_BAL) nhân tỉ giá giao dịch lấy theo GSH.GL_SUB_HEAD_CODE IN ('36190') của ngày cuối năm trước</w:t>
            </w:r>
          </w:p>
          <w:p w14:paraId="03DB4E95" w14:textId="77777777" w:rsidR="006A522F" w:rsidRPr="00A8316A" w:rsidRDefault="006A522F" w:rsidP="00415767">
            <w:pPr>
              <w:shd w:val="clear" w:color="auto" w:fill="FFFFFF"/>
              <w:rPr>
                <w:color w:val="000000"/>
              </w:rPr>
            </w:pPr>
            <w:r w:rsidRPr="00A8316A">
              <w:rPr>
                <w:color w:val="000000"/>
                <w:sz w:val="22"/>
                <w:szCs w:val="22"/>
              </w:rPr>
              <w:t>+ Trừ với Tổng (GST.TOT_CR_BAL) nhân tỉ giá giao dịch lấy theo GSH.GL_SUB_HEAD_CODE IN ('45998') của ngày cuối năm trước</w:t>
            </w:r>
          </w:p>
          <w:p w14:paraId="0F625A89"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E36E214" w14:textId="77777777" w:rsidTr="00415767">
        <w:trPr>
          <w:trHeight w:val="21"/>
        </w:trPr>
        <w:tc>
          <w:tcPr>
            <w:tcW w:w="625" w:type="dxa"/>
            <w:vMerge/>
            <w:tcBorders>
              <w:left w:val="single" w:sz="4" w:space="0" w:color="auto"/>
              <w:bottom w:val="single" w:sz="4" w:space="0" w:color="auto"/>
              <w:right w:val="single" w:sz="4" w:space="0" w:color="auto"/>
            </w:tcBorders>
            <w:shd w:val="clear" w:color="auto" w:fill="auto"/>
          </w:tcPr>
          <w:p w14:paraId="3D89850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FC24F50" w14:textId="77777777" w:rsidR="006A522F" w:rsidRPr="00A8316A" w:rsidRDefault="006A522F" w:rsidP="00415767">
            <w:pPr>
              <w:rPr>
                <w:color w:val="000000"/>
              </w:rPr>
            </w:pPr>
            <w:r w:rsidRPr="00A8316A">
              <w:rPr>
                <w:color w:val="000000"/>
                <w:sz w:val="22"/>
                <w:szCs w:val="22"/>
              </w:rPr>
              <w:t>41.</w:t>
            </w:r>
            <w:r w:rsidRPr="00A8316A">
              <w:t xml:space="preserve"> </w:t>
            </w:r>
            <w:r w:rsidRPr="00A8316A">
              <w:rPr>
                <w:color w:val="000000"/>
                <w:sz w:val="22"/>
                <w:szCs w:val="22"/>
              </w:rPr>
              <w:t>Tài sản có khác</w:t>
            </w:r>
          </w:p>
        </w:tc>
        <w:tc>
          <w:tcPr>
            <w:tcW w:w="2880" w:type="dxa"/>
            <w:vMerge/>
            <w:tcBorders>
              <w:left w:val="single" w:sz="4" w:space="0" w:color="auto"/>
              <w:right w:val="single" w:sz="4" w:space="0" w:color="auto"/>
            </w:tcBorders>
            <w:shd w:val="clear" w:color="auto" w:fill="auto"/>
            <w:noWrap/>
          </w:tcPr>
          <w:p w14:paraId="3C69991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A23BA5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('38') của ngày cuối năm trước</w:t>
            </w:r>
          </w:p>
          <w:p w14:paraId="07B0560E"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ngày cuối năm trước</w:t>
            </w:r>
          </w:p>
          <w:p w14:paraId="12E1FE47" w14:textId="77777777" w:rsidR="006A522F" w:rsidRPr="00A8316A" w:rsidRDefault="006A522F" w:rsidP="00415767">
            <w:pPr>
              <w:shd w:val="clear" w:color="auto" w:fill="FFFFFF"/>
              <w:rPr>
                <w:color w:val="000000"/>
              </w:rPr>
            </w:pPr>
            <w:r w:rsidRPr="00A8316A">
              <w:rPr>
                <w:color w:val="000000"/>
                <w:sz w:val="22"/>
                <w:szCs w:val="22"/>
              </w:rPr>
              <w:t>+ Cộng tổng (GST.TOT_DR_BAL - GST.TOT_CR_BAL)  nhân tỉ giá giao dịch lấy theo GSH.FREE_CODE1 IN ('38') của ngày cuối năm trước</w:t>
            </w:r>
          </w:p>
          <w:p w14:paraId="02E49D33"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ngày cuối năm trước</w:t>
            </w:r>
          </w:p>
          <w:p w14:paraId="176F51DF"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('50') của ngày cuối năm trước</w:t>
            </w:r>
          </w:p>
          <w:p w14:paraId="24A48F2A"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('52') của ngày cuối năm trước</w:t>
            </w:r>
          </w:p>
          <w:p w14:paraId="5814FCBF"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('56') của ngày cuối năm trước</w:t>
            </w:r>
          </w:p>
          <w:p w14:paraId="383117F5"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GSH.FREE_CODE2 IN ('486') của ngày cuối năm trước</w:t>
            </w:r>
          </w:p>
          <w:p w14:paraId="4E70F369"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DDDBA62" w14:textId="77777777" w:rsidTr="00415767">
        <w:trPr>
          <w:trHeight w:val="21"/>
        </w:trPr>
        <w:tc>
          <w:tcPr>
            <w:tcW w:w="625" w:type="dxa"/>
            <w:vMerge w:val="restart"/>
            <w:tcBorders>
              <w:left w:val="single" w:sz="4" w:space="0" w:color="auto"/>
              <w:right w:val="single" w:sz="4" w:space="0" w:color="auto"/>
            </w:tcBorders>
            <w:shd w:val="clear" w:color="auto" w:fill="auto"/>
          </w:tcPr>
          <w:p w14:paraId="7A8BF86C" w14:textId="77777777" w:rsidR="006A522F" w:rsidRPr="00A8316A" w:rsidRDefault="006A522F" w:rsidP="00415767">
            <w:pPr>
              <w:jc w:val="center"/>
            </w:pPr>
            <w:r w:rsidRPr="00A8316A">
              <w:rPr>
                <w:sz w:val="22"/>
                <w:szCs w:val="22"/>
              </w:rPr>
              <w:t>6</w:t>
            </w:r>
          </w:p>
        </w:tc>
        <w:tc>
          <w:tcPr>
            <w:tcW w:w="14490" w:type="dxa"/>
            <w:gridSpan w:val="3"/>
            <w:tcBorders>
              <w:left w:val="single" w:sz="4" w:space="0" w:color="auto"/>
              <w:right w:val="single" w:sz="4" w:space="0" w:color="auto"/>
            </w:tcBorders>
            <w:shd w:val="clear" w:color="auto" w:fill="auto"/>
          </w:tcPr>
          <w:p w14:paraId="66C63B4C" w14:textId="77777777" w:rsidR="006A522F" w:rsidRPr="00A8316A" w:rsidRDefault="006A522F" w:rsidP="00415767">
            <w:pPr>
              <w:shd w:val="clear" w:color="auto" w:fill="FFFFFF"/>
              <w:rPr>
                <w:color w:val="0000FF"/>
              </w:rPr>
            </w:pPr>
            <w:r w:rsidRPr="00A8316A">
              <w:rPr>
                <w:color w:val="000000"/>
                <w:sz w:val="22"/>
                <w:szCs w:val="22"/>
              </w:rPr>
              <w:t>SỬ DỤNG VỐN (TÀI SẢN CÓ) – Ngày cuối tháng trước</w:t>
            </w:r>
          </w:p>
        </w:tc>
      </w:tr>
      <w:tr w:rsidR="006A522F" w:rsidRPr="00A8316A" w14:paraId="0FCE6FA5" w14:textId="77777777" w:rsidTr="00415767">
        <w:trPr>
          <w:trHeight w:val="21"/>
        </w:trPr>
        <w:tc>
          <w:tcPr>
            <w:tcW w:w="625" w:type="dxa"/>
            <w:vMerge/>
            <w:tcBorders>
              <w:left w:val="single" w:sz="4" w:space="0" w:color="auto"/>
              <w:right w:val="single" w:sz="4" w:space="0" w:color="auto"/>
            </w:tcBorders>
            <w:shd w:val="clear" w:color="auto" w:fill="auto"/>
          </w:tcPr>
          <w:p w14:paraId="1E44316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927C9D5" w14:textId="77777777" w:rsidR="006A522F" w:rsidRPr="00A8316A" w:rsidRDefault="006A522F" w:rsidP="00415767">
            <w:pPr>
              <w:rPr>
                <w:color w:val="000000"/>
              </w:rPr>
            </w:pPr>
            <w:r w:rsidRPr="00A8316A">
              <w:rPr>
                <w:color w:val="000000"/>
                <w:sz w:val="22"/>
                <w:szCs w:val="22"/>
              </w:rPr>
              <w:t>1. Tổng sử dụng vốn</w:t>
            </w:r>
          </w:p>
        </w:tc>
        <w:tc>
          <w:tcPr>
            <w:tcW w:w="2880" w:type="dxa"/>
            <w:vMerge w:val="restart"/>
            <w:tcBorders>
              <w:left w:val="single" w:sz="4" w:space="0" w:color="auto"/>
              <w:right w:val="single" w:sz="4" w:space="0" w:color="auto"/>
            </w:tcBorders>
            <w:shd w:val="clear" w:color="auto" w:fill="auto"/>
            <w:noWrap/>
          </w:tcPr>
          <w:p w14:paraId="4676B790" w14:textId="77777777" w:rsidR="006A522F" w:rsidRPr="00A8316A" w:rsidRDefault="006A522F" w:rsidP="00415767">
            <w:r w:rsidRPr="00A8316A">
              <w:t xml:space="preserve">Tham khảo cách lấy dư có (GST.TOT_CR_BAL) và dư nợ (GST.TOT_DR_BAL) </w:t>
            </w:r>
            <w:r w:rsidRPr="00A8316A">
              <w:lastRenderedPageBreak/>
              <w:t>theo ngày cuối tháng.</w:t>
            </w:r>
          </w:p>
          <w:p w14:paraId="536CD838" w14:textId="19C5FF68" w:rsidR="006A522F" w:rsidRPr="00A8316A" w:rsidRDefault="006A522F" w:rsidP="00415767">
            <w:r w:rsidRPr="00A8316A">
              <w:br/>
              <w:t xml:space="preserve">Tham khảo cách lấy ở mục </w:t>
            </w:r>
            <w:r w:rsidRPr="00A8316A">
              <w:rPr>
                <w:color w:val="000000"/>
                <w:sz w:val="22"/>
                <w:szCs w:val="22"/>
              </w:rPr>
              <w:t>Các quy tách xử lý chung” =&gt; “Các lấy số dư nợ và dư có theo đầu tài khoản kế toán” (</w:t>
            </w:r>
            <w:hyperlink w:anchor="_Cách_lấy_dư_1" w:history="1">
              <w:r w:rsidRPr="00A8316A">
                <w:rPr>
                  <w:rStyle w:val="Hyperlink"/>
                  <w:sz w:val="22"/>
                  <w:szCs w:val="22"/>
                </w:rPr>
                <w:t>link</w:t>
              </w:r>
            </w:hyperlink>
            <w:r w:rsidRPr="00A8316A">
              <w:rPr>
                <w:color w:val="000000"/>
                <w:sz w:val="22"/>
                <w:szCs w:val="22"/>
              </w:rPr>
              <w:t>)</w:t>
            </w:r>
          </w:p>
          <w:p w14:paraId="11AFAC12" w14:textId="77777777" w:rsidR="006A522F" w:rsidRPr="00A8316A" w:rsidRDefault="006A522F" w:rsidP="00415767"/>
          <w:p w14:paraId="1B68EC35" w14:textId="77777777" w:rsidR="006A522F" w:rsidRPr="00A8316A" w:rsidRDefault="006A522F" w:rsidP="00415767">
            <w:r w:rsidRPr="00A8316A">
              <w:t>Tham khảo cách lấy số dư tài khoản</w:t>
            </w:r>
            <w:r w:rsidRPr="00A8316A">
              <w:rPr>
                <w:color w:val="000000"/>
                <w:sz w:val="22"/>
                <w:szCs w:val="22"/>
              </w:rPr>
              <w:t>(EAB.TRAN_DATE_BAL)</w:t>
            </w:r>
            <w:r w:rsidRPr="00A8316A">
              <w:t xml:space="preserve"> từ đầu tài khoản kế toán</w:t>
            </w:r>
          </w:p>
          <w:p w14:paraId="233A738A" w14:textId="54F09C0F" w:rsidR="006A522F" w:rsidRPr="00A8316A" w:rsidRDefault="006A522F" w:rsidP="00415767">
            <w:r w:rsidRPr="00A8316A">
              <w:t xml:space="preserve">Tham khảo cách lấy ở mục </w:t>
            </w:r>
            <w:r w:rsidRPr="00A8316A">
              <w:rPr>
                <w:color w:val="000000"/>
                <w:sz w:val="22"/>
                <w:szCs w:val="22"/>
              </w:rPr>
              <w:t xml:space="preserve">Các quy tách xử lý chung” =&gt; “Cách lấy số dư tài khoản theo đầu sổ kế toán” </w:t>
            </w:r>
            <w:r w:rsidRPr="00A8316A">
              <w:t>(</w:t>
            </w:r>
            <w:hyperlink w:anchor="_Cách_lấy_dư_1" w:history="1">
              <w:r w:rsidRPr="00A8316A">
                <w:rPr>
                  <w:rStyle w:val="Hyperlink"/>
                </w:rPr>
                <w:t>link</w:t>
              </w:r>
            </w:hyperlink>
            <w:r w:rsidRPr="00A8316A">
              <w:t>)</w:t>
            </w:r>
          </w:p>
          <w:p w14:paraId="146F3726" w14:textId="77777777" w:rsidR="006A522F" w:rsidRPr="00A8316A" w:rsidRDefault="006A522F" w:rsidP="00415767"/>
          <w:p w14:paraId="09A36142" w14:textId="77777777" w:rsidR="006A522F" w:rsidRPr="00A8316A" w:rsidRDefault="006A522F" w:rsidP="00415767">
            <w:r w:rsidRPr="00A8316A">
              <w:t>Cách lấy ngày cuối tháng trước:</w:t>
            </w:r>
          </w:p>
          <w:p w14:paraId="5BD6DA25" w14:textId="77777777" w:rsidR="006A522F" w:rsidRPr="00A8316A" w:rsidRDefault="006A522F" w:rsidP="00415767">
            <w:r w:rsidRPr="00A8316A">
              <w:t>Last_day(add_months(</w:t>
            </w:r>
            <w:r w:rsidRPr="00A8316A">
              <w:rPr>
                <w:rFonts w:eastAsiaTheme="minorHAnsi"/>
                <w:color w:val="FF0000"/>
                <w:sz w:val="20"/>
                <w:szCs w:val="20"/>
                <w:highlight w:val="white"/>
              </w:rPr>
              <w:t>'&lt;NGÀY_BÁO_CÁO&gt;'</w:t>
            </w:r>
            <w:r w:rsidRPr="00A8316A">
              <w:t>,-1))</w:t>
            </w:r>
          </w:p>
        </w:tc>
        <w:tc>
          <w:tcPr>
            <w:tcW w:w="10260" w:type="dxa"/>
            <w:tcBorders>
              <w:left w:val="single" w:sz="4" w:space="0" w:color="auto"/>
              <w:right w:val="single" w:sz="4" w:space="0" w:color="auto"/>
            </w:tcBorders>
            <w:shd w:val="clear" w:color="auto" w:fill="auto"/>
            <w:noWrap/>
          </w:tcPr>
          <w:p w14:paraId="5C7BADFB" w14:textId="77777777" w:rsidR="006A522F" w:rsidRPr="00A8316A" w:rsidRDefault="006A522F" w:rsidP="00415767">
            <w:pPr>
              <w:shd w:val="clear" w:color="auto" w:fill="FFFFFF"/>
              <w:rPr>
                <w:color w:val="0000FF"/>
              </w:rPr>
            </w:pPr>
            <w:r w:rsidRPr="00A8316A">
              <w:rPr>
                <w:color w:val="000000"/>
                <w:sz w:val="22"/>
                <w:szCs w:val="22"/>
              </w:rPr>
              <w:lastRenderedPageBreak/>
              <w:t>Tổng  cột 02 + 03 + 04 + 09 + 10 + 26 + 28 + 29 + 30 + 31 + 32 + 33 + 34 + 35 + 36 + 37 + 38 + 39 + 40 + 41</w:t>
            </w:r>
          </w:p>
        </w:tc>
      </w:tr>
      <w:tr w:rsidR="006A522F" w:rsidRPr="00A8316A" w14:paraId="1A9CD5B8" w14:textId="77777777" w:rsidTr="00415767">
        <w:trPr>
          <w:trHeight w:val="86"/>
        </w:trPr>
        <w:tc>
          <w:tcPr>
            <w:tcW w:w="625" w:type="dxa"/>
            <w:vMerge/>
            <w:tcBorders>
              <w:left w:val="single" w:sz="4" w:space="0" w:color="auto"/>
              <w:right w:val="single" w:sz="4" w:space="0" w:color="auto"/>
            </w:tcBorders>
            <w:shd w:val="clear" w:color="auto" w:fill="auto"/>
          </w:tcPr>
          <w:p w14:paraId="7D9DD14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A725D72" w14:textId="77777777" w:rsidR="006A522F" w:rsidRPr="00A8316A" w:rsidRDefault="006A522F" w:rsidP="00415767">
            <w:pPr>
              <w:rPr>
                <w:color w:val="000000"/>
              </w:rPr>
            </w:pPr>
            <w:r w:rsidRPr="00A8316A">
              <w:rPr>
                <w:color w:val="000000"/>
                <w:sz w:val="22"/>
                <w:szCs w:val="22"/>
              </w:rPr>
              <w:t>2.Tiền mặt</w:t>
            </w:r>
          </w:p>
        </w:tc>
        <w:tc>
          <w:tcPr>
            <w:tcW w:w="2880" w:type="dxa"/>
            <w:vMerge/>
            <w:tcBorders>
              <w:left w:val="single" w:sz="4" w:space="0" w:color="auto"/>
              <w:right w:val="single" w:sz="4" w:space="0" w:color="auto"/>
            </w:tcBorders>
            <w:shd w:val="clear" w:color="auto" w:fill="auto"/>
            <w:noWrap/>
          </w:tcPr>
          <w:p w14:paraId="0077B15D"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0ADBF33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ngày cuối tháng trước</w:t>
            </w:r>
          </w:p>
          <w:p w14:paraId="330D26F8"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C78B759" w14:textId="77777777" w:rsidTr="00415767">
        <w:trPr>
          <w:trHeight w:val="86"/>
        </w:trPr>
        <w:tc>
          <w:tcPr>
            <w:tcW w:w="625" w:type="dxa"/>
            <w:vMerge/>
            <w:tcBorders>
              <w:left w:val="single" w:sz="4" w:space="0" w:color="auto"/>
              <w:right w:val="single" w:sz="4" w:space="0" w:color="auto"/>
            </w:tcBorders>
            <w:shd w:val="clear" w:color="auto" w:fill="auto"/>
          </w:tcPr>
          <w:p w14:paraId="0DBFB8F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F27B802" w14:textId="77777777" w:rsidR="006A522F" w:rsidRPr="00A8316A" w:rsidRDefault="006A522F" w:rsidP="00415767">
            <w:pPr>
              <w:rPr>
                <w:color w:val="000000"/>
              </w:rPr>
            </w:pPr>
            <w:r w:rsidRPr="00A8316A">
              <w:rPr>
                <w:color w:val="000000"/>
                <w:sz w:val="22"/>
                <w:szCs w:val="22"/>
              </w:rPr>
              <w:t>3.</w:t>
            </w:r>
            <w:r w:rsidRPr="00A8316A">
              <w:t xml:space="preserve"> </w:t>
            </w:r>
            <w:r w:rsidRPr="00A8316A">
              <w:rPr>
                <w:color w:val="000000"/>
                <w:sz w:val="22"/>
                <w:szCs w:val="22"/>
              </w:rPr>
              <w:t>Tiền gửi tại NHNN (ngoài DTBB)</w:t>
            </w:r>
          </w:p>
        </w:tc>
        <w:tc>
          <w:tcPr>
            <w:tcW w:w="2880" w:type="dxa"/>
            <w:vMerge/>
            <w:tcBorders>
              <w:left w:val="single" w:sz="4" w:space="0" w:color="auto"/>
              <w:right w:val="single" w:sz="4" w:space="0" w:color="auto"/>
            </w:tcBorders>
            <w:shd w:val="clear" w:color="auto" w:fill="auto"/>
            <w:noWrap/>
          </w:tcPr>
          <w:p w14:paraId="01CADF83"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EED57F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ngày cuối tháng trước</w:t>
            </w:r>
          </w:p>
          <w:p w14:paraId="5254060B"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EF6ED00" w14:textId="77777777" w:rsidTr="00415767">
        <w:trPr>
          <w:trHeight w:val="86"/>
        </w:trPr>
        <w:tc>
          <w:tcPr>
            <w:tcW w:w="625" w:type="dxa"/>
            <w:vMerge/>
            <w:tcBorders>
              <w:left w:val="single" w:sz="4" w:space="0" w:color="auto"/>
              <w:right w:val="single" w:sz="4" w:space="0" w:color="auto"/>
            </w:tcBorders>
            <w:shd w:val="clear" w:color="auto" w:fill="auto"/>
          </w:tcPr>
          <w:p w14:paraId="3E1ECBFD"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3E849016" w14:textId="77777777" w:rsidR="006A522F" w:rsidRPr="00A8316A" w:rsidRDefault="006A522F" w:rsidP="00415767">
            <w:pPr>
              <w:rPr>
                <w:color w:val="000000"/>
              </w:rPr>
            </w:pPr>
            <w:r w:rsidRPr="00A8316A">
              <w:rPr>
                <w:color w:val="000000"/>
                <w:sz w:val="22"/>
                <w:szCs w:val="22"/>
              </w:rPr>
              <w:t>4.Tiền gửi tại và cho vay TCTD</w:t>
            </w:r>
          </w:p>
        </w:tc>
        <w:tc>
          <w:tcPr>
            <w:tcW w:w="2880" w:type="dxa"/>
            <w:vMerge/>
            <w:tcBorders>
              <w:left w:val="single" w:sz="4" w:space="0" w:color="auto"/>
              <w:right w:val="single" w:sz="4" w:space="0" w:color="auto"/>
            </w:tcBorders>
            <w:shd w:val="clear" w:color="auto" w:fill="auto"/>
            <w:noWrap/>
          </w:tcPr>
          <w:p w14:paraId="7E987A66"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3A9C962A"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IN('131', '132', '135', '201', '202', '205', '133', '134', '136', '203') của ngày cuối tháng trước</w:t>
            </w:r>
          </w:p>
          <w:p w14:paraId="24398D85"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A9FF913" w14:textId="77777777" w:rsidTr="00415767">
        <w:trPr>
          <w:trHeight w:val="86"/>
        </w:trPr>
        <w:tc>
          <w:tcPr>
            <w:tcW w:w="625" w:type="dxa"/>
            <w:vMerge/>
            <w:tcBorders>
              <w:left w:val="single" w:sz="4" w:space="0" w:color="auto"/>
              <w:right w:val="single" w:sz="4" w:space="0" w:color="auto"/>
            </w:tcBorders>
            <w:shd w:val="clear" w:color="auto" w:fill="auto"/>
          </w:tcPr>
          <w:p w14:paraId="71EEEFFD"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679B8B0" w14:textId="77777777" w:rsidR="006A522F" w:rsidRPr="00A8316A" w:rsidRDefault="006A522F" w:rsidP="00415767">
            <w:r w:rsidRPr="00A8316A">
              <w:rPr>
                <w:color w:val="000000"/>
                <w:sz w:val="22"/>
                <w:szCs w:val="22"/>
              </w:rPr>
              <w:t>5.</w:t>
            </w:r>
            <w:r w:rsidRPr="00A8316A">
              <w:t xml:space="preserve"> </w:t>
            </w:r>
            <w:r w:rsidRPr="00A8316A">
              <w:rPr>
                <w:color w:val="000000"/>
                <w:sz w:val="22"/>
                <w:szCs w:val="22"/>
              </w:rPr>
              <w:t>Trong nước</w:t>
            </w:r>
          </w:p>
        </w:tc>
        <w:tc>
          <w:tcPr>
            <w:tcW w:w="2880" w:type="dxa"/>
            <w:vMerge/>
            <w:tcBorders>
              <w:left w:val="single" w:sz="4" w:space="0" w:color="auto"/>
              <w:right w:val="single" w:sz="4" w:space="0" w:color="auto"/>
            </w:tcBorders>
            <w:shd w:val="clear" w:color="auto" w:fill="auto"/>
            <w:noWrap/>
          </w:tcPr>
          <w:p w14:paraId="36AF3AD7"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7B710A2A" w14:textId="77777777" w:rsidR="006A522F" w:rsidRPr="00A8316A" w:rsidRDefault="006A522F" w:rsidP="00415767">
            <w:pPr>
              <w:shd w:val="clear" w:color="auto" w:fill="FFFFFF"/>
              <w:rPr>
                <w:color w:val="0000FF"/>
              </w:rPr>
            </w:pPr>
            <w:r w:rsidRPr="00A8316A">
              <w:rPr>
                <w:color w:val="000000"/>
                <w:sz w:val="22"/>
                <w:szCs w:val="22"/>
              </w:rPr>
              <w:t>Giống cách tính của cột 06</w:t>
            </w:r>
          </w:p>
        </w:tc>
      </w:tr>
      <w:tr w:rsidR="006A522F" w:rsidRPr="00A8316A" w14:paraId="530BF686" w14:textId="77777777" w:rsidTr="00415767">
        <w:trPr>
          <w:trHeight w:val="86"/>
        </w:trPr>
        <w:tc>
          <w:tcPr>
            <w:tcW w:w="625" w:type="dxa"/>
            <w:vMerge/>
            <w:tcBorders>
              <w:left w:val="single" w:sz="4" w:space="0" w:color="auto"/>
              <w:right w:val="single" w:sz="4" w:space="0" w:color="auto"/>
            </w:tcBorders>
            <w:shd w:val="clear" w:color="auto" w:fill="auto"/>
          </w:tcPr>
          <w:p w14:paraId="262325A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D67F951" w14:textId="77777777" w:rsidR="006A522F" w:rsidRPr="00A8316A" w:rsidRDefault="006A522F" w:rsidP="00415767">
            <w:r w:rsidRPr="00A8316A">
              <w:rPr>
                <w:color w:val="000000"/>
                <w:sz w:val="22"/>
                <w:szCs w:val="22"/>
              </w:rPr>
              <w:t>6.  - Gửi vốn LNH &amp; cho vay TCTD</w:t>
            </w:r>
          </w:p>
        </w:tc>
        <w:tc>
          <w:tcPr>
            <w:tcW w:w="2880" w:type="dxa"/>
            <w:vMerge/>
            <w:tcBorders>
              <w:left w:val="single" w:sz="4" w:space="0" w:color="auto"/>
              <w:right w:val="single" w:sz="4" w:space="0" w:color="auto"/>
            </w:tcBorders>
            <w:shd w:val="clear" w:color="auto" w:fill="auto"/>
            <w:noWrap/>
          </w:tcPr>
          <w:p w14:paraId="08D4721E"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92AACA2"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('131', '132', '135', '201', '202', '205') của ngày cuối tháng trước</w:t>
            </w:r>
          </w:p>
          <w:p w14:paraId="552DA47B"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0FD1578" w14:textId="77777777" w:rsidTr="00415767">
        <w:trPr>
          <w:trHeight w:val="86"/>
        </w:trPr>
        <w:tc>
          <w:tcPr>
            <w:tcW w:w="625" w:type="dxa"/>
            <w:vMerge/>
            <w:tcBorders>
              <w:left w:val="single" w:sz="4" w:space="0" w:color="auto"/>
              <w:right w:val="single" w:sz="4" w:space="0" w:color="auto"/>
            </w:tcBorders>
            <w:shd w:val="clear" w:color="auto" w:fill="auto"/>
          </w:tcPr>
          <w:p w14:paraId="0CFD457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B5F2824" w14:textId="77777777" w:rsidR="006A522F" w:rsidRPr="00A8316A" w:rsidRDefault="006A522F" w:rsidP="00415767">
            <w:r w:rsidRPr="00A8316A">
              <w:rPr>
                <w:color w:val="000000"/>
                <w:sz w:val="22"/>
                <w:szCs w:val="22"/>
              </w:rPr>
              <w:t>7.  - Giấy tờ có giá</w:t>
            </w:r>
          </w:p>
        </w:tc>
        <w:tc>
          <w:tcPr>
            <w:tcW w:w="2880" w:type="dxa"/>
            <w:vMerge/>
            <w:tcBorders>
              <w:left w:val="single" w:sz="4" w:space="0" w:color="auto"/>
              <w:right w:val="single" w:sz="4" w:space="0" w:color="auto"/>
            </w:tcBorders>
            <w:shd w:val="clear" w:color="auto" w:fill="auto"/>
            <w:noWrap/>
          </w:tcPr>
          <w:p w14:paraId="3C93F094"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12812F37" w14:textId="77777777" w:rsidR="006A522F" w:rsidRPr="00A8316A" w:rsidRDefault="006A522F" w:rsidP="00415767">
            <w:pPr>
              <w:shd w:val="clear" w:color="auto" w:fill="FFFFFF"/>
              <w:rPr>
                <w:color w:val="0000FF"/>
              </w:rPr>
            </w:pPr>
            <w:r w:rsidRPr="00A8316A">
              <w:rPr>
                <w:color w:val="000000"/>
                <w:sz w:val="22"/>
                <w:szCs w:val="22"/>
              </w:rPr>
              <w:t>Giá trị của nó là 0</w:t>
            </w:r>
          </w:p>
        </w:tc>
      </w:tr>
      <w:tr w:rsidR="006A522F" w:rsidRPr="00A8316A" w14:paraId="79BC36CD" w14:textId="77777777" w:rsidTr="00415767">
        <w:trPr>
          <w:trHeight w:val="86"/>
        </w:trPr>
        <w:tc>
          <w:tcPr>
            <w:tcW w:w="625" w:type="dxa"/>
            <w:vMerge/>
            <w:tcBorders>
              <w:left w:val="single" w:sz="4" w:space="0" w:color="auto"/>
              <w:right w:val="single" w:sz="4" w:space="0" w:color="auto"/>
            </w:tcBorders>
            <w:shd w:val="clear" w:color="auto" w:fill="auto"/>
          </w:tcPr>
          <w:p w14:paraId="082D50D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D8252EB" w14:textId="77777777" w:rsidR="006A522F" w:rsidRPr="00A8316A" w:rsidRDefault="006A522F" w:rsidP="00415767">
            <w:r w:rsidRPr="00A8316A">
              <w:rPr>
                <w:color w:val="000000"/>
                <w:sz w:val="22"/>
                <w:szCs w:val="22"/>
              </w:rPr>
              <w:t>8.</w:t>
            </w:r>
            <w:r w:rsidRPr="00A8316A">
              <w:t xml:space="preserve"> </w:t>
            </w:r>
            <w:r w:rsidRPr="00A8316A">
              <w:rPr>
                <w:color w:val="000000"/>
                <w:sz w:val="22"/>
                <w:szCs w:val="22"/>
              </w:rPr>
              <w:t>Nước ngòai</w:t>
            </w:r>
          </w:p>
        </w:tc>
        <w:tc>
          <w:tcPr>
            <w:tcW w:w="2880" w:type="dxa"/>
            <w:vMerge/>
            <w:tcBorders>
              <w:left w:val="single" w:sz="4" w:space="0" w:color="auto"/>
              <w:right w:val="single" w:sz="4" w:space="0" w:color="auto"/>
            </w:tcBorders>
            <w:shd w:val="clear" w:color="auto" w:fill="auto"/>
            <w:noWrap/>
          </w:tcPr>
          <w:p w14:paraId="1BB3E36B"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5F283A2A"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('133', '134', '136', '203') của ngày cuối tháng trước cộng Tổng (EAB.TRAN_DATE_BAL) theo GSH.FREE_CODE2 IN ('133', '134', '136', '203', '205')</w:t>
            </w:r>
          </w:p>
          <w:p w14:paraId="254C433D"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23DAE5F" w14:textId="77777777" w:rsidTr="00415767">
        <w:trPr>
          <w:trHeight w:val="86"/>
        </w:trPr>
        <w:tc>
          <w:tcPr>
            <w:tcW w:w="625" w:type="dxa"/>
            <w:vMerge/>
            <w:tcBorders>
              <w:left w:val="single" w:sz="4" w:space="0" w:color="auto"/>
              <w:right w:val="single" w:sz="4" w:space="0" w:color="auto"/>
            </w:tcBorders>
            <w:shd w:val="clear" w:color="auto" w:fill="auto"/>
          </w:tcPr>
          <w:p w14:paraId="448F46C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79B9803" w14:textId="77777777" w:rsidR="006A522F" w:rsidRPr="00A8316A" w:rsidRDefault="006A522F" w:rsidP="00415767">
            <w:r w:rsidRPr="00A8316A">
              <w:rPr>
                <w:color w:val="000000"/>
                <w:sz w:val="22"/>
                <w:szCs w:val="22"/>
              </w:rPr>
              <w:t>9.</w:t>
            </w:r>
            <w:r w:rsidRPr="00A8316A">
              <w:t xml:space="preserve"> </w:t>
            </w:r>
            <w:r w:rsidRPr="00A8316A">
              <w:rPr>
                <w:color w:val="000000"/>
                <w:sz w:val="22"/>
                <w:szCs w:val="22"/>
              </w:rPr>
              <w:t>+ DPRR</w:t>
            </w:r>
          </w:p>
        </w:tc>
        <w:tc>
          <w:tcPr>
            <w:tcW w:w="2880" w:type="dxa"/>
            <w:vMerge/>
            <w:tcBorders>
              <w:left w:val="single" w:sz="4" w:space="0" w:color="auto"/>
              <w:right w:val="single" w:sz="4" w:space="0" w:color="auto"/>
            </w:tcBorders>
            <w:shd w:val="clear" w:color="auto" w:fill="auto"/>
            <w:noWrap/>
          </w:tcPr>
          <w:p w14:paraId="372382C2" w14:textId="77777777" w:rsidR="006A522F" w:rsidRPr="00A8316A" w:rsidRDefault="006A522F" w:rsidP="00415767"/>
        </w:tc>
        <w:tc>
          <w:tcPr>
            <w:tcW w:w="10260" w:type="dxa"/>
            <w:tcBorders>
              <w:left w:val="single" w:sz="4" w:space="0" w:color="auto"/>
              <w:right w:val="single" w:sz="4" w:space="0" w:color="auto"/>
            </w:tcBorders>
            <w:shd w:val="clear" w:color="auto" w:fill="auto"/>
            <w:noWrap/>
          </w:tcPr>
          <w:p w14:paraId="685C13E2"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IN('139', '209') của ngày cuối tháng trước</w:t>
            </w:r>
          </w:p>
          <w:p w14:paraId="2F73A2EA" w14:textId="77777777" w:rsidR="006A522F" w:rsidRPr="00A8316A" w:rsidRDefault="006A522F" w:rsidP="00415767">
            <w:pPr>
              <w:shd w:val="clear" w:color="auto" w:fill="FFFFFF"/>
              <w:rPr>
                <w:color w:val="0000FF"/>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8332267" w14:textId="77777777" w:rsidTr="00415767">
        <w:trPr>
          <w:trHeight w:val="86"/>
        </w:trPr>
        <w:tc>
          <w:tcPr>
            <w:tcW w:w="625" w:type="dxa"/>
            <w:vMerge/>
            <w:tcBorders>
              <w:left w:val="single" w:sz="4" w:space="0" w:color="auto"/>
              <w:right w:val="single" w:sz="4" w:space="0" w:color="auto"/>
            </w:tcBorders>
            <w:shd w:val="clear" w:color="auto" w:fill="auto"/>
          </w:tcPr>
          <w:p w14:paraId="1357314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30B390F" w14:textId="77777777" w:rsidR="006A522F" w:rsidRPr="00A8316A" w:rsidRDefault="006A522F" w:rsidP="00415767">
            <w:pPr>
              <w:shd w:val="clear" w:color="auto" w:fill="FFFFFF"/>
              <w:rPr>
                <w:color w:val="000000"/>
              </w:rPr>
            </w:pPr>
            <w:r w:rsidRPr="00A8316A">
              <w:rPr>
                <w:color w:val="000000"/>
                <w:sz w:val="22"/>
                <w:szCs w:val="22"/>
              </w:rPr>
              <w:t>10. Cấp TD (cho vay + TPDN)</w:t>
            </w:r>
          </w:p>
        </w:tc>
        <w:tc>
          <w:tcPr>
            <w:tcW w:w="2880" w:type="dxa"/>
            <w:vMerge/>
            <w:tcBorders>
              <w:left w:val="single" w:sz="4" w:space="0" w:color="auto"/>
              <w:right w:val="single" w:sz="4" w:space="0" w:color="auto"/>
            </w:tcBorders>
            <w:shd w:val="clear" w:color="auto" w:fill="auto"/>
          </w:tcPr>
          <w:p w14:paraId="3098B603" w14:textId="77777777" w:rsidR="006A522F" w:rsidRPr="00A8316A" w:rsidRDefault="006A522F" w:rsidP="00415767">
            <w:pPr>
              <w:shd w:val="clear" w:color="auto" w:fill="FFFFFF"/>
              <w:rPr>
                <w:color w:val="000000"/>
              </w:rPr>
            </w:pPr>
          </w:p>
        </w:tc>
        <w:tc>
          <w:tcPr>
            <w:tcW w:w="10260" w:type="dxa"/>
            <w:tcBorders>
              <w:left w:val="single" w:sz="4" w:space="0" w:color="auto"/>
              <w:right w:val="single" w:sz="4" w:space="0" w:color="auto"/>
            </w:tcBorders>
            <w:shd w:val="clear" w:color="auto" w:fill="auto"/>
          </w:tcPr>
          <w:p w14:paraId="6D8B6874" w14:textId="77777777" w:rsidR="006A522F" w:rsidRPr="00A8316A" w:rsidRDefault="006A522F" w:rsidP="00415767">
            <w:pPr>
              <w:shd w:val="clear" w:color="auto" w:fill="FFFFFF"/>
              <w:rPr>
                <w:color w:val="000000"/>
              </w:rPr>
            </w:pPr>
            <w:r w:rsidRPr="00A8316A">
              <w:rPr>
                <w:color w:val="000000"/>
                <w:sz w:val="22"/>
                <w:szCs w:val="22"/>
              </w:rPr>
              <w:t>Tổng cột 11 + 17</w:t>
            </w:r>
          </w:p>
        </w:tc>
      </w:tr>
      <w:tr w:rsidR="006A522F" w:rsidRPr="00A8316A" w14:paraId="03EBEBC3" w14:textId="77777777" w:rsidTr="00415767">
        <w:trPr>
          <w:trHeight w:val="86"/>
        </w:trPr>
        <w:tc>
          <w:tcPr>
            <w:tcW w:w="625" w:type="dxa"/>
            <w:vMerge/>
            <w:tcBorders>
              <w:left w:val="single" w:sz="4" w:space="0" w:color="auto"/>
              <w:right w:val="single" w:sz="4" w:space="0" w:color="auto"/>
            </w:tcBorders>
            <w:shd w:val="clear" w:color="auto" w:fill="auto"/>
          </w:tcPr>
          <w:p w14:paraId="7CBB916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2C6CB6E" w14:textId="77777777" w:rsidR="006A522F" w:rsidRPr="00A8316A" w:rsidRDefault="006A522F" w:rsidP="00415767">
            <w:pPr>
              <w:shd w:val="clear" w:color="auto" w:fill="FFFFFF"/>
              <w:rPr>
                <w:color w:val="000000"/>
              </w:rPr>
            </w:pPr>
            <w:r w:rsidRPr="00A8316A">
              <w:rPr>
                <w:color w:val="000000"/>
                <w:sz w:val="22"/>
                <w:szCs w:val="22"/>
              </w:rPr>
              <w:t>11. Dư nợ cho vay</w:t>
            </w:r>
          </w:p>
        </w:tc>
        <w:tc>
          <w:tcPr>
            <w:tcW w:w="2880" w:type="dxa"/>
            <w:vMerge/>
            <w:tcBorders>
              <w:left w:val="single" w:sz="4" w:space="0" w:color="auto"/>
              <w:right w:val="single" w:sz="4" w:space="0" w:color="auto"/>
            </w:tcBorders>
            <w:shd w:val="clear" w:color="auto" w:fill="auto"/>
          </w:tcPr>
          <w:p w14:paraId="5F7703B7" w14:textId="77777777" w:rsidR="006A522F" w:rsidRPr="00A8316A" w:rsidRDefault="006A522F" w:rsidP="00415767">
            <w:pPr>
              <w:rPr>
                <w:color w:val="000000"/>
              </w:rPr>
            </w:pPr>
          </w:p>
        </w:tc>
        <w:tc>
          <w:tcPr>
            <w:tcW w:w="10260" w:type="dxa"/>
            <w:tcBorders>
              <w:left w:val="single" w:sz="4" w:space="0" w:color="auto"/>
              <w:right w:val="single" w:sz="4" w:space="0" w:color="auto"/>
            </w:tcBorders>
            <w:shd w:val="clear" w:color="auto" w:fill="auto"/>
          </w:tcPr>
          <w:p w14:paraId="73D66BA1" w14:textId="77777777" w:rsidR="006A522F" w:rsidRPr="00A8316A" w:rsidRDefault="006A522F" w:rsidP="00415767">
            <w:pPr>
              <w:shd w:val="clear" w:color="auto" w:fill="FFFFFF"/>
              <w:rPr>
                <w:color w:val="000000"/>
              </w:rPr>
            </w:pPr>
            <w:r w:rsidRPr="00A8316A">
              <w:rPr>
                <w:color w:val="000000"/>
                <w:sz w:val="22"/>
                <w:szCs w:val="22"/>
              </w:rPr>
              <w:t>Tổng cột 12 + 15</w:t>
            </w:r>
          </w:p>
        </w:tc>
      </w:tr>
      <w:tr w:rsidR="006A522F" w:rsidRPr="00A8316A" w14:paraId="564AFA1F" w14:textId="77777777" w:rsidTr="00415767">
        <w:trPr>
          <w:trHeight w:val="86"/>
        </w:trPr>
        <w:tc>
          <w:tcPr>
            <w:tcW w:w="625" w:type="dxa"/>
            <w:vMerge/>
            <w:tcBorders>
              <w:left w:val="single" w:sz="4" w:space="0" w:color="auto"/>
              <w:right w:val="single" w:sz="4" w:space="0" w:color="auto"/>
            </w:tcBorders>
            <w:shd w:val="clear" w:color="auto" w:fill="auto"/>
          </w:tcPr>
          <w:p w14:paraId="0CC05D7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ACDD4CD" w14:textId="77777777" w:rsidR="006A522F" w:rsidRPr="00A8316A" w:rsidRDefault="006A522F" w:rsidP="00415767">
            <w:pPr>
              <w:shd w:val="clear" w:color="auto" w:fill="FFFFFF"/>
              <w:rPr>
                <w:color w:val="000000"/>
              </w:rPr>
            </w:pPr>
            <w:r w:rsidRPr="00A8316A">
              <w:rPr>
                <w:color w:val="000000"/>
                <w:sz w:val="22"/>
                <w:szCs w:val="22"/>
              </w:rPr>
              <w:t xml:space="preserve">12. Cho vay ngắn hạn         </w:t>
            </w:r>
          </w:p>
        </w:tc>
        <w:tc>
          <w:tcPr>
            <w:tcW w:w="2880" w:type="dxa"/>
            <w:vMerge/>
            <w:tcBorders>
              <w:left w:val="single" w:sz="4" w:space="0" w:color="auto"/>
              <w:right w:val="single" w:sz="4" w:space="0" w:color="auto"/>
            </w:tcBorders>
            <w:shd w:val="clear" w:color="auto" w:fill="auto"/>
          </w:tcPr>
          <w:p w14:paraId="55699603"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4EACCD40" w14:textId="77777777" w:rsidR="006A522F" w:rsidRPr="00A8316A" w:rsidRDefault="006A522F" w:rsidP="00415767">
            <w:pPr>
              <w:shd w:val="clear" w:color="auto" w:fill="FFFFFF"/>
              <w:rPr>
                <w:color w:val="000000"/>
              </w:rPr>
            </w:pPr>
            <w:r w:rsidRPr="00A8316A">
              <w:rPr>
                <w:color w:val="000000"/>
                <w:sz w:val="22"/>
                <w:szCs w:val="22"/>
              </w:rPr>
              <w:t>Tổng cột 13 + 14</w:t>
            </w:r>
          </w:p>
        </w:tc>
      </w:tr>
      <w:tr w:rsidR="006A522F" w:rsidRPr="00A8316A" w14:paraId="4CA2358C" w14:textId="77777777" w:rsidTr="00415767">
        <w:trPr>
          <w:trHeight w:val="86"/>
        </w:trPr>
        <w:tc>
          <w:tcPr>
            <w:tcW w:w="625" w:type="dxa"/>
            <w:vMerge/>
            <w:tcBorders>
              <w:left w:val="single" w:sz="4" w:space="0" w:color="auto"/>
              <w:right w:val="single" w:sz="4" w:space="0" w:color="auto"/>
            </w:tcBorders>
            <w:shd w:val="clear" w:color="auto" w:fill="auto"/>
          </w:tcPr>
          <w:p w14:paraId="156A6A5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E7ED889" w14:textId="77777777" w:rsidR="006A522F" w:rsidRPr="00A8316A" w:rsidRDefault="006A522F" w:rsidP="00415767">
            <w:pPr>
              <w:shd w:val="clear" w:color="auto" w:fill="FFFFFF"/>
              <w:rPr>
                <w:color w:val="000000"/>
              </w:rPr>
            </w:pPr>
            <w:r w:rsidRPr="00A8316A">
              <w:rPr>
                <w:color w:val="000000"/>
                <w:sz w:val="22"/>
                <w:szCs w:val="22"/>
              </w:rPr>
              <w:t>13. - Doanh nghiệp</w:t>
            </w:r>
          </w:p>
        </w:tc>
        <w:tc>
          <w:tcPr>
            <w:tcW w:w="2880" w:type="dxa"/>
            <w:vMerge/>
            <w:tcBorders>
              <w:left w:val="single" w:sz="4" w:space="0" w:color="auto"/>
              <w:right w:val="single" w:sz="4" w:space="0" w:color="auto"/>
            </w:tcBorders>
            <w:shd w:val="clear" w:color="auto" w:fill="auto"/>
          </w:tcPr>
          <w:p w14:paraId="5345D171"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3880B571" w14:textId="77777777" w:rsidR="006A522F" w:rsidRPr="00A8316A" w:rsidRDefault="006A522F" w:rsidP="00415767">
            <w:pPr>
              <w:shd w:val="clear" w:color="auto" w:fill="FFFFFF"/>
              <w:rPr>
                <w:color w:val="000000"/>
              </w:rPr>
            </w:pPr>
            <w:r w:rsidRPr="00A8316A">
              <w:rPr>
                <w:color w:val="000000"/>
                <w:sz w:val="22"/>
                <w:szCs w:val="22"/>
              </w:rPr>
              <w:t xml:space="preserve">Tổng (GST.TOT_DR_BAL - GST.TOT_CR_BAL)  nhân tỉ giá giao dịch lấy theo GSH.GL_SUB_HEAD_CODE IN </w:t>
            </w:r>
            <w:r w:rsidRPr="00A8316A">
              <w:rPr>
                <w:color w:val="000000"/>
                <w:sz w:val="22"/>
                <w:szCs w:val="22"/>
              </w:rPr>
              <w:lastRenderedPageBreak/>
              <w:t>('21112','21113','21122','21123','21132','21133','22110','22111','23112','23113','24113','25112','25113','26112','26113','27112','27113','29110','27512','27513','27522','27523','26712','26713','21460','22160','27860') của ngày cuối tháng trước</w:t>
            </w:r>
          </w:p>
          <w:p w14:paraId="3CBD7E47"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68C2607" w14:textId="77777777" w:rsidTr="00415767">
        <w:trPr>
          <w:trHeight w:val="86"/>
        </w:trPr>
        <w:tc>
          <w:tcPr>
            <w:tcW w:w="625" w:type="dxa"/>
            <w:vMerge/>
            <w:tcBorders>
              <w:left w:val="single" w:sz="4" w:space="0" w:color="auto"/>
              <w:right w:val="single" w:sz="4" w:space="0" w:color="auto"/>
            </w:tcBorders>
            <w:shd w:val="clear" w:color="auto" w:fill="auto"/>
          </w:tcPr>
          <w:p w14:paraId="05ED07D7"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1527D9F" w14:textId="77777777" w:rsidR="006A522F" w:rsidRPr="00A8316A" w:rsidRDefault="006A522F" w:rsidP="00415767">
            <w:pPr>
              <w:shd w:val="clear" w:color="auto" w:fill="FFFFFF"/>
              <w:rPr>
                <w:color w:val="000000"/>
              </w:rPr>
            </w:pPr>
            <w:r w:rsidRPr="00A8316A">
              <w:rPr>
                <w:color w:val="000000"/>
                <w:sz w:val="22"/>
                <w:szCs w:val="22"/>
              </w:rPr>
              <w:t>14. - Cá nhân</w:t>
            </w:r>
          </w:p>
        </w:tc>
        <w:tc>
          <w:tcPr>
            <w:tcW w:w="2880" w:type="dxa"/>
            <w:vMerge/>
            <w:tcBorders>
              <w:left w:val="single" w:sz="4" w:space="0" w:color="auto"/>
              <w:right w:val="single" w:sz="4" w:space="0" w:color="auto"/>
            </w:tcBorders>
            <w:shd w:val="clear" w:color="auto" w:fill="auto"/>
          </w:tcPr>
          <w:p w14:paraId="04AA37A6"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11258A9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('21110','21111','21120','21121',''21131','23111','24111','25110','25111','26110','26111','27110','27111','29100','27510','27511','27520','27521','26710','26711','21160','27560') của ngày cuối tháng trước</w:t>
            </w:r>
          </w:p>
          <w:p w14:paraId="6842679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9A6C81E" w14:textId="77777777" w:rsidTr="00415767">
        <w:trPr>
          <w:trHeight w:val="86"/>
        </w:trPr>
        <w:tc>
          <w:tcPr>
            <w:tcW w:w="625" w:type="dxa"/>
            <w:vMerge/>
            <w:tcBorders>
              <w:left w:val="single" w:sz="4" w:space="0" w:color="auto"/>
              <w:right w:val="single" w:sz="4" w:space="0" w:color="auto"/>
            </w:tcBorders>
            <w:shd w:val="clear" w:color="auto" w:fill="auto"/>
          </w:tcPr>
          <w:p w14:paraId="599BBA2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6413B51" w14:textId="77777777" w:rsidR="006A522F" w:rsidRPr="00A8316A" w:rsidRDefault="006A522F" w:rsidP="00415767">
            <w:pPr>
              <w:shd w:val="clear" w:color="auto" w:fill="FFFFFF"/>
              <w:rPr>
                <w:color w:val="000000"/>
              </w:rPr>
            </w:pPr>
            <w:r w:rsidRPr="00A8316A">
              <w:rPr>
                <w:color w:val="000000"/>
                <w:sz w:val="22"/>
                <w:szCs w:val="22"/>
              </w:rPr>
              <w:t>15.</w:t>
            </w:r>
            <w:r w:rsidRPr="00A8316A">
              <w:t xml:space="preserve"> </w:t>
            </w:r>
            <w:r w:rsidRPr="00A8316A">
              <w:rPr>
                <w:color w:val="000000"/>
                <w:sz w:val="22"/>
                <w:szCs w:val="22"/>
              </w:rPr>
              <w:t>Cho vay trung dài hạn</w:t>
            </w:r>
          </w:p>
        </w:tc>
        <w:tc>
          <w:tcPr>
            <w:tcW w:w="2880" w:type="dxa"/>
            <w:vMerge/>
            <w:tcBorders>
              <w:left w:val="single" w:sz="4" w:space="0" w:color="auto"/>
              <w:right w:val="single" w:sz="4" w:space="0" w:color="auto"/>
            </w:tcBorders>
            <w:shd w:val="clear" w:color="auto" w:fill="auto"/>
          </w:tcPr>
          <w:p w14:paraId="4F8D6166"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7DDE7120" w14:textId="77777777" w:rsidR="006A522F" w:rsidRPr="00A8316A" w:rsidRDefault="006A522F" w:rsidP="00415767">
            <w:pPr>
              <w:shd w:val="clear" w:color="auto" w:fill="FFFFFF"/>
              <w:rPr>
                <w:color w:val="000000"/>
              </w:rPr>
            </w:pPr>
            <w:r w:rsidRPr="00A8316A">
              <w:rPr>
                <w:color w:val="000000"/>
                <w:sz w:val="22"/>
                <w:szCs w:val="22"/>
              </w:rPr>
              <w:t>Tổng cột 16 + 17</w:t>
            </w:r>
          </w:p>
        </w:tc>
      </w:tr>
      <w:tr w:rsidR="006A522F" w:rsidRPr="00A8316A" w14:paraId="62F3B2E9" w14:textId="77777777" w:rsidTr="00415767">
        <w:trPr>
          <w:trHeight w:val="86"/>
        </w:trPr>
        <w:tc>
          <w:tcPr>
            <w:tcW w:w="625" w:type="dxa"/>
            <w:vMerge/>
            <w:tcBorders>
              <w:left w:val="single" w:sz="4" w:space="0" w:color="auto"/>
              <w:right w:val="single" w:sz="4" w:space="0" w:color="auto"/>
            </w:tcBorders>
            <w:shd w:val="clear" w:color="auto" w:fill="auto"/>
          </w:tcPr>
          <w:p w14:paraId="6E580B86"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2BF11B6" w14:textId="77777777" w:rsidR="006A522F" w:rsidRPr="00A8316A" w:rsidRDefault="006A522F" w:rsidP="00415767">
            <w:pPr>
              <w:shd w:val="clear" w:color="auto" w:fill="FFFFFF"/>
              <w:rPr>
                <w:color w:val="000000"/>
              </w:rPr>
            </w:pPr>
            <w:r w:rsidRPr="00A8316A">
              <w:rPr>
                <w:color w:val="000000"/>
                <w:sz w:val="22"/>
                <w:szCs w:val="22"/>
              </w:rPr>
              <w:t>16. - Doanh nghiệp</w:t>
            </w:r>
          </w:p>
        </w:tc>
        <w:tc>
          <w:tcPr>
            <w:tcW w:w="2880" w:type="dxa"/>
            <w:vMerge/>
            <w:tcBorders>
              <w:left w:val="single" w:sz="4" w:space="0" w:color="auto"/>
              <w:right w:val="single" w:sz="4" w:space="0" w:color="auto"/>
            </w:tcBorders>
            <w:shd w:val="clear" w:color="auto" w:fill="auto"/>
          </w:tcPr>
          <w:p w14:paraId="37173AAD"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1132C43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ngày cuối tháng trước</w:t>
            </w:r>
          </w:p>
          <w:p w14:paraId="639EECEA"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E3EE632" w14:textId="77777777" w:rsidTr="00415767">
        <w:trPr>
          <w:trHeight w:val="86"/>
        </w:trPr>
        <w:tc>
          <w:tcPr>
            <w:tcW w:w="625" w:type="dxa"/>
            <w:vMerge/>
            <w:tcBorders>
              <w:left w:val="single" w:sz="4" w:space="0" w:color="auto"/>
              <w:right w:val="single" w:sz="4" w:space="0" w:color="auto"/>
            </w:tcBorders>
            <w:shd w:val="clear" w:color="auto" w:fill="auto"/>
          </w:tcPr>
          <w:p w14:paraId="3A236FAF"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C805AA5" w14:textId="77777777" w:rsidR="006A522F" w:rsidRPr="00A8316A" w:rsidRDefault="006A522F" w:rsidP="00415767">
            <w:pPr>
              <w:shd w:val="clear" w:color="auto" w:fill="FFFFFF"/>
              <w:rPr>
                <w:color w:val="000000"/>
              </w:rPr>
            </w:pPr>
            <w:r w:rsidRPr="00A8316A">
              <w:rPr>
                <w:color w:val="000000"/>
                <w:sz w:val="22"/>
                <w:szCs w:val="22"/>
              </w:rPr>
              <w:t>17. - Cá nhân</w:t>
            </w:r>
          </w:p>
        </w:tc>
        <w:tc>
          <w:tcPr>
            <w:tcW w:w="2880" w:type="dxa"/>
            <w:vMerge/>
            <w:tcBorders>
              <w:left w:val="single" w:sz="4" w:space="0" w:color="auto"/>
              <w:right w:val="single" w:sz="4" w:space="0" w:color="auto"/>
            </w:tcBorders>
            <w:shd w:val="clear" w:color="auto" w:fill="auto"/>
          </w:tcPr>
          <w:p w14:paraId="6322767B"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3C284757"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'21210', '21211', '21220', '21221', '21310', '21311', '25210', '25211', '25310', '25311', '26210', '26211', '26310', '26311', '27210', '27211', '27310', '27311', '28200', '28300', '28400', '28500', '29200', '29300', '21260', '21360', '25160', '25260', '25360', '28120' ) của ngày cuối tháng trước</w:t>
            </w:r>
          </w:p>
          <w:p w14:paraId="7045BBB4"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9916416" w14:textId="77777777" w:rsidTr="00415767">
        <w:trPr>
          <w:trHeight w:val="86"/>
        </w:trPr>
        <w:tc>
          <w:tcPr>
            <w:tcW w:w="625" w:type="dxa"/>
            <w:vMerge/>
            <w:tcBorders>
              <w:left w:val="single" w:sz="4" w:space="0" w:color="auto"/>
              <w:right w:val="single" w:sz="4" w:space="0" w:color="auto"/>
            </w:tcBorders>
            <w:shd w:val="clear" w:color="auto" w:fill="auto"/>
          </w:tcPr>
          <w:p w14:paraId="0E11E51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F8F0796" w14:textId="77777777" w:rsidR="006A522F" w:rsidRPr="00A8316A" w:rsidRDefault="006A522F" w:rsidP="00415767">
            <w:pPr>
              <w:shd w:val="clear" w:color="auto" w:fill="FFFFFF"/>
              <w:rPr>
                <w:color w:val="000000"/>
              </w:rPr>
            </w:pPr>
            <w:r w:rsidRPr="00A8316A">
              <w:rPr>
                <w:color w:val="000000"/>
                <w:sz w:val="22"/>
                <w:szCs w:val="22"/>
              </w:rPr>
              <w:t>18.</w:t>
            </w:r>
            <w:r w:rsidRPr="00A8316A">
              <w:t xml:space="preserve"> </w:t>
            </w:r>
            <w:r w:rsidRPr="00A8316A">
              <w:rPr>
                <w:color w:val="000000"/>
                <w:sz w:val="22"/>
                <w:szCs w:val="22"/>
              </w:rPr>
              <w:t>Trong mục 4.1 có:</w:t>
            </w:r>
          </w:p>
        </w:tc>
        <w:tc>
          <w:tcPr>
            <w:tcW w:w="2880" w:type="dxa"/>
            <w:vMerge/>
            <w:tcBorders>
              <w:left w:val="single" w:sz="4" w:space="0" w:color="auto"/>
              <w:right w:val="single" w:sz="4" w:space="0" w:color="auto"/>
            </w:tcBorders>
            <w:shd w:val="clear" w:color="auto" w:fill="auto"/>
          </w:tcPr>
          <w:p w14:paraId="0D22E9F9"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0F76BF31"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7823B4AF" w14:textId="77777777" w:rsidTr="00415767">
        <w:trPr>
          <w:trHeight w:val="86"/>
        </w:trPr>
        <w:tc>
          <w:tcPr>
            <w:tcW w:w="625" w:type="dxa"/>
            <w:vMerge/>
            <w:tcBorders>
              <w:left w:val="single" w:sz="4" w:space="0" w:color="auto"/>
              <w:right w:val="single" w:sz="4" w:space="0" w:color="auto"/>
            </w:tcBorders>
            <w:shd w:val="clear" w:color="auto" w:fill="auto"/>
          </w:tcPr>
          <w:p w14:paraId="39B97D0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BFF4C7E" w14:textId="77777777" w:rsidR="006A522F" w:rsidRPr="00A8316A" w:rsidRDefault="006A522F" w:rsidP="00415767">
            <w:pPr>
              <w:shd w:val="clear" w:color="auto" w:fill="FFFFFF"/>
              <w:rPr>
                <w:color w:val="000000"/>
              </w:rPr>
            </w:pPr>
            <w:r w:rsidRPr="00A8316A">
              <w:rPr>
                <w:color w:val="000000"/>
                <w:sz w:val="22"/>
                <w:szCs w:val="22"/>
              </w:rPr>
              <w:t>19. Dư nợ cho vay CK</w:t>
            </w:r>
          </w:p>
        </w:tc>
        <w:tc>
          <w:tcPr>
            <w:tcW w:w="2880" w:type="dxa"/>
            <w:vMerge/>
            <w:tcBorders>
              <w:left w:val="single" w:sz="4" w:space="0" w:color="auto"/>
              <w:right w:val="single" w:sz="4" w:space="0" w:color="auto"/>
            </w:tcBorders>
            <w:shd w:val="clear" w:color="auto" w:fill="auto"/>
          </w:tcPr>
          <w:p w14:paraId="2C263F6A"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525B7D7A"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1AE9A576" w14:textId="77777777" w:rsidR="006A522F" w:rsidRPr="00A8316A" w:rsidRDefault="006A522F" w:rsidP="00415767">
            <w:pPr>
              <w:shd w:val="clear" w:color="auto" w:fill="FFFFFF"/>
              <w:rPr>
                <w:color w:val="000000"/>
              </w:rPr>
            </w:pPr>
            <w:r w:rsidRPr="00A8316A">
              <w:rPr>
                <w:color w:val="000000"/>
                <w:sz w:val="22"/>
                <w:szCs w:val="22"/>
              </w:rPr>
              <w:t xml:space="preserve">JOIN CUSTOM.C_MISDET MI ON MI.ACCT_NUM = GAM.FORACID </w:t>
            </w:r>
          </w:p>
          <w:p w14:paraId="107D682D" w14:textId="77777777" w:rsidR="006A522F" w:rsidRPr="00A8316A" w:rsidRDefault="006A522F" w:rsidP="00415767">
            <w:pPr>
              <w:shd w:val="clear" w:color="auto" w:fill="FFFFFF"/>
              <w:rPr>
                <w:color w:val="000000"/>
              </w:rPr>
            </w:pPr>
            <w:r w:rsidRPr="00A8316A">
              <w:rPr>
                <w:color w:val="000000"/>
                <w:sz w:val="22"/>
                <w:szCs w:val="22"/>
              </w:rPr>
              <w:t xml:space="preserve">  AND MI.BANK_ID = GAM.BANK_ID </w:t>
            </w:r>
          </w:p>
          <w:p w14:paraId="361244B0" w14:textId="77777777" w:rsidR="006A522F" w:rsidRPr="00A8316A" w:rsidRDefault="006A522F" w:rsidP="00415767">
            <w:pPr>
              <w:shd w:val="clear" w:color="auto" w:fill="FFFFFF"/>
              <w:rPr>
                <w:color w:val="000000"/>
              </w:rPr>
            </w:pPr>
            <w:r w:rsidRPr="00A8316A">
              <w:rPr>
                <w:color w:val="000000"/>
                <w:sz w:val="22"/>
                <w:szCs w:val="22"/>
              </w:rPr>
              <w:t xml:space="preserve">  AND MI.FUND_PURP_CODE = '0X' và bỏ điều kiện theo đầu sổ kế toàn nhân tỷ giá của ngày cuối năm trước</w:t>
            </w:r>
          </w:p>
          <w:p w14:paraId="75E1F292"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5BB1AFFD" w14:textId="77777777" w:rsidTr="00415767">
        <w:trPr>
          <w:trHeight w:val="86"/>
        </w:trPr>
        <w:tc>
          <w:tcPr>
            <w:tcW w:w="625" w:type="dxa"/>
            <w:vMerge/>
            <w:tcBorders>
              <w:left w:val="single" w:sz="4" w:space="0" w:color="auto"/>
              <w:right w:val="single" w:sz="4" w:space="0" w:color="auto"/>
            </w:tcBorders>
            <w:shd w:val="clear" w:color="auto" w:fill="auto"/>
          </w:tcPr>
          <w:p w14:paraId="0CD7A247"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7792548" w14:textId="77777777" w:rsidR="006A522F" w:rsidRPr="00A8316A" w:rsidRDefault="006A522F" w:rsidP="00415767">
            <w:pPr>
              <w:shd w:val="clear" w:color="auto" w:fill="FFFFFF"/>
              <w:rPr>
                <w:color w:val="000000"/>
              </w:rPr>
            </w:pPr>
            <w:r w:rsidRPr="00A8316A">
              <w:rPr>
                <w:color w:val="000000"/>
                <w:sz w:val="22"/>
                <w:szCs w:val="22"/>
              </w:rPr>
              <w:t>20.</w:t>
            </w:r>
            <w:r w:rsidRPr="00A8316A">
              <w:t xml:space="preserve"> </w:t>
            </w:r>
            <w:r w:rsidRPr="00A8316A">
              <w:rPr>
                <w:color w:val="000000"/>
                <w:sz w:val="22"/>
                <w:szCs w:val="22"/>
              </w:rPr>
              <w:t xml:space="preserve">Dư nợ </w:t>
            </w:r>
            <w:r w:rsidRPr="00A8316A">
              <w:rPr>
                <w:color w:val="000000"/>
                <w:sz w:val="22"/>
                <w:szCs w:val="22"/>
              </w:rPr>
              <w:lastRenderedPageBreak/>
              <w:t>cho vay cầm cố</w:t>
            </w:r>
          </w:p>
        </w:tc>
        <w:tc>
          <w:tcPr>
            <w:tcW w:w="2880" w:type="dxa"/>
            <w:vMerge/>
            <w:tcBorders>
              <w:left w:val="single" w:sz="4" w:space="0" w:color="auto"/>
              <w:right w:val="single" w:sz="4" w:space="0" w:color="auto"/>
            </w:tcBorders>
            <w:shd w:val="clear" w:color="auto" w:fill="auto"/>
          </w:tcPr>
          <w:p w14:paraId="0D980A6F"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1CD4FE8C" w14:textId="77777777" w:rsidR="006A522F" w:rsidRPr="00A8316A" w:rsidRDefault="006A522F" w:rsidP="00415767">
            <w:pPr>
              <w:shd w:val="clear" w:color="auto" w:fill="FFFFFF"/>
              <w:rPr>
                <w:color w:val="000000"/>
              </w:rPr>
            </w:pPr>
            <w:r w:rsidRPr="00A8316A">
              <w:rPr>
                <w:color w:val="000000"/>
                <w:sz w:val="22"/>
                <w:szCs w:val="22"/>
              </w:rPr>
              <w:t xml:space="preserve">Tổng (EAB.TRAN_DATE_BAL)  nhân tỉ giá giao dịch lấy theo GSH.GL_SUB_HEAD_CODE IN ('21120', </w:t>
            </w:r>
            <w:r w:rsidRPr="00A8316A">
              <w:rPr>
                <w:color w:val="000000"/>
                <w:sz w:val="22"/>
                <w:szCs w:val="22"/>
              </w:rPr>
              <w:lastRenderedPageBreak/>
              <w:t>'21121', '21122', '21123', '21220', '21221', '21222', '21223') của ngày cuối tháng trước</w:t>
            </w:r>
          </w:p>
          <w:p w14:paraId="3235F982"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BF9CF79" w14:textId="77777777" w:rsidTr="00415767">
        <w:trPr>
          <w:trHeight w:val="86"/>
        </w:trPr>
        <w:tc>
          <w:tcPr>
            <w:tcW w:w="625" w:type="dxa"/>
            <w:vMerge/>
            <w:tcBorders>
              <w:left w:val="single" w:sz="4" w:space="0" w:color="auto"/>
              <w:right w:val="single" w:sz="4" w:space="0" w:color="auto"/>
            </w:tcBorders>
            <w:shd w:val="clear" w:color="auto" w:fill="auto"/>
          </w:tcPr>
          <w:p w14:paraId="4AB96CDA"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691CF45" w14:textId="77777777" w:rsidR="006A522F" w:rsidRPr="00A8316A" w:rsidRDefault="006A522F" w:rsidP="00415767">
            <w:pPr>
              <w:shd w:val="clear" w:color="auto" w:fill="FFFFFF"/>
              <w:rPr>
                <w:color w:val="000000"/>
              </w:rPr>
            </w:pPr>
            <w:r w:rsidRPr="00A8316A">
              <w:rPr>
                <w:color w:val="000000"/>
                <w:sz w:val="22"/>
                <w:szCs w:val="22"/>
              </w:rPr>
              <w:t>21.</w:t>
            </w:r>
            <w:r w:rsidRPr="00A8316A">
              <w:t xml:space="preserve"> </w:t>
            </w:r>
            <w:r w:rsidRPr="00A8316A">
              <w:rPr>
                <w:color w:val="000000"/>
                <w:sz w:val="22"/>
                <w:szCs w:val="22"/>
              </w:rPr>
              <w:t>Nợ nhóm 1</w:t>
            </w:r>
          </w:p>
        </w:tc>
        <w:tc>
          <w:tcPr>
            <w:tcW w:w="2880" w:type="dxa"/>
            <w:vMerge/>
            <w:tcBorders>
              <w:left w:val="single" w:sz="4" w:space="0" w:color="auto"/>
              <w:right w:val="single" w:sz="4" w:space="0" w:color="auto"/>
            </w:tcBorders>
            <w:shd w:val="clear" w:color="auto" w:fill="auto"/>
          </w:tcPr>
          <w:p w14:paraId="62C96F5E"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64C2592A"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0EE38F4E"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4AFD5E28"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và bỏ điều kiện theo đầu sổ kế toàn nhân tỷ giá của ngày cuối năm trước</w:t>
            </w:r>
          </w:p>
          <w:p w14:paraId="7511EE8F"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2923864E" w14:textId="77777777" w:rsidTr="00415767">
        <w:trPr>
          <w:trHeight w:val="86"/>
        </w:trPr>
        <w:tc>
          <w:tcPr>
            <w:tcW w:w="625" w:type="dxa"/>
            <w:vMerge/>
            <w:tcBorders>
              <w:left w:val="single" w:sz="4" w:space="0" w:color="auto"/>
              <w:right w:val="single" w:sz="4" w:space="0" w:color="auto"/>
            </w:tcBorders>
            <w:shd w:val="clear" w:color="auto" w:fill="auto"/>
          </w:tcPr>
          <w:p w14:paraId="4999219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2AB308C" w14:textId="77777777" w:rsidR="006A522F" w:rsidRPr="00A8316A" w:rsidRDefault="006A522F" w:rsidP="00415767">
            <w:pPr>
              <w:shd w:val="clear" w:color="auto" w:fill="FFFFFF"/>
              <w:rPr>
                <w:color w:val="000000"/>
              </w:rPr>
            </w:pPr>
            <w:r w:rsidRPr="00A8316A">
              <w:rPr>
                <w:color w:val="000000"/>
                <w:sz w:val="22"/>
                <w:szCs w:val="22"/>
              </w:rPr>
              <w:t>22.</w:t>
            </w:r>
            <w:r w:rsidRPr="00A8316A">
              <w:t xml:space="preserve"> </w:t>
            </w:r>
            <w:r w:rsidRPr="00A8316A">
              <w:rPr>
                <w:color w:val="000000"/>
                <w:sz w:val="22"/>
                <w:szCs w:val="22"/>
              </w:rPr>
              <w:t>Nợ nhóm 2,3,4,5</w:t>
            </w:r>
          </w:p>
        </w:tc>
        <w:tc>
          <w:tcPr>
            <w:tcW w:w="2880" w:type="dxa"/>
            <w:vMerge/>
            <w:tcBorders>
              <w:left w:val="single" w:sz="4" w:space="0" w:color="auto"/>
              <w:right w:val="single" w:sz="4" w:space="0" w:color="auto"/>
            </w:tcBorders>
            <w:shd w:val="clear" w:color="auto" w:fill="auto"/>
          </w:tcPr>
          <w:p w14:paraId="4C721A4A"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506761E6" w14:textId="77777777" w:rsidR="006A522F" w:rsidRPr="00A8316A" w:rsidRDefault="006A522F" w:rsidP="00415767">
            <w:pPr>
              <w:shd w:val="clear" w:color="auto" w:fill="FFFFFF"/>
              <w:rPr>
                <w:color w:val="000000"/>
              </w:rPr>
            </w:pPr>
            <w:r w:rsidRPr="00A8316A">
              <w:rPr>
                <w:color w:val="000000"/>
                <w:sz w:val="22"/>
                <w:szCs w:val="22"/>
              </w:rPr>
              <w:t>Lấy cột 11 - 21</w:t>
            </w:r>
          </w:p>
        </w:tc>
      </w:tr>
      <w:tr w:rsidR="006A522F" w:rsidRPr="00A8316A" w14:paraId="725ABA9C" w14:textId="77777777" w:rsidTr="00415767">
        <w:trPr>
          <w:trHeight w:val="86"/>
        </w:trPr>
        <w:tc>
          <w:tcPr>
            <w:tcW w:w="625" w:type="dxa"/>
            <w:vMerge/>
            <w:tcBorders>
              <w:left w:val="single" w:sz="4" w:space="0" w:color="auto"/>
              <w:right w:val="single" w:sz="4" w:space="0" w:color="auto"/>
            </w:tcBorders>
            <w:shd w:val="clear" w:color="auto" w:fill="auto"/>
          </w:tcPr>
          <w:p w14:paraId="52E41854"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3863EFC" w14:textId="77777777" w:rsidR="006A522F" w:rsidRPr="00A8316A" w:rsidRDefault="006A522F" w:rsidP="00415767">
            <w:pPr>
              <w:shd w:val="clear" w:color="auto" w:fill="FFFFFF"/>
              <w:rPr>
                <w:color w:val="000000"/>
              </w:rPr>
            </w:pPr>
            <w:r w:rsidRPr="00A8316A">
              <w:rPr>
                <w:color w:val="000000"/>
                <w:sz w:val="22"/>
                <w:szCs w:val="22"/>
              </w:rPr>
              <w:t>23.</w:t>
            </w:r>
            <w:r w:rsidRPr="00A8316A">
              <w:t xml:space="preserve"> </w:t>
            </w:r>
            <w:r w:rsidRPr="00A8316A">
              <w:rPr>
                <w:color w:val="000000"/>
                <w:sz w:val="22"/>
                <w:szCs w:val="22"/>
              </w:rPr>
              <w:t>Tỷ lệ (%) nợ quá hạn</w:t>
            </w:r>
          </w:p>
        </w:tc>
        <w:tc>
          <w:tcPr>
            <w:tcW w:w="2880" w:type="dxa"/>
            <w:vMerge/>
            <w:tcBorders>
              <w:left w:val="single" w:sz="4" w:space="0" w:color="auto"/>
              <w:right w:val="single" w:sz="4" w:space="0" w:color="auto"/>
            </w:tcBorders>
            <w:shd w:val="clear" w:color="auto" w:fill="auto"/>
          </w:tcPr>
          <w:p w14:paraId="202B15AD"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2FEB564E" w14:textId="77777777" w:rsidR="006A522F" w:rsidRPr="00A8316A" w:rsidRDefault="006A522F" w:rsidP="00415767">
            <w:pPr>
              <w:shd w:val="clear" w:color="auto" w:fill="FFFFFF"/>
              <w:rPr>
                <w:color w:val="000000"/>
              </w:rPr>
            </w:pPr>
            <w:r w:rsidRPr="00A8316A">
              <w:rPr>
                <w:color w:val="000000"/>
                <w:sz w:val="22"/>
                <w:szCs w:val="22"/>
              </w:rPr>
              <w:t>Lấy cột 22 chia  DECODE(côt 11, 0, 1, cột 11)</w:t>
            </w:r>
          </w:p>
        </w:tc>
      </w:tr>
      <w:tr w:rsidR="006A522F" w:rsidRPr="00A8316A" w14:paraId="62D181F8" w14:textId="77777777" w:rsidTr="00415767">
        <w:trPr>
          <w:trHeight w:val="86"/>
        </w:trPr>
        <w:tc>
          <w:tcPr>
            <w:tcW w:w="625" w:type="dxa"/>
            <w:vMerge/>
            <w:tcBorders>
              <w:left w:val="single" w:sz="4" w:space="0" w:color="auto"/>
              <w:right w:val="single" w:sz="4" w:space="0" w:color="auto"/>
            </w:tcBorders>
            <w:shd w:val="clear" w:color="auto" w:fill="auto"/>
          </w:tcPr>
          <w:p w14:paraId="1DB5EF6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7AF1312" w14:textId="77777777" w:rsidR="006A522F" w:rsidRPr="00A8316A" w:rsidRDefault="006A522F" w:rsidP="00415767">
            <w:pPr>
              <w:shd w:val="clear" w:color="auto" w:fill="FFFFFF"/>
              <w:rPr>
                <w:color w:val="000000"/>
              </w:rPr>
            </w:pPr>
            <w:r w:rsidRPr="00A8316A">
              <w:rPr>
                <w:color w:val="000000"/>
                <w:sz w:val="22"/>
                <w:szCs w:val="22"/>
              </w:rPr>
              <w:t>24. Nợ nhóm 3,4,5</w:t>
            </w:r>
          </w:p>
        </w:tc>
        <w:tc>
          <w:tcPr>
            <w:tcW w:w="2880" w:type="dxa"/>
            <w:vMerge/>
            <w:tcBorders>
              <w:left w:val="single" w:sz="4" w:space="0" w:color="auto"/>
              <w:right w:val="single" w:sz="4" w:space="0" w:color="auto"/>
            </w:tcBorders>
            <w:shd w:val="clear" w:color="auto" w:fill="auto"/>
          </w:tcPr>
          <w:p w14:paraId="427B77A6"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15A9FA8B" w14:textId="77777777" w:rsidR="006A522F" w:rsidRPr="00A8316A" w:rsidRDefault="006A522F" w:rsidP="00415767">
            <w:pPr>
              <w:shd w:val="clear" w:color="auto" w:fill="FFFFFF"/>
              <w:rPr>
                <w:color w:val="000000"/>
              </w:rPr>
            </w:pPr>
            <w:r w:rsidRPr="00A8316A">
              <w:rPr>
                <w:color w:val="000000"/>
                <w:sz w:val="22"/>
                <w:szCs w:val="22"/>
              </w:rPr>
              <w:t xml:space="preserve">Tổng (GST.TOT_DR_BAL - GST.TOT_CR_BAL)  nhân tỉ giá giao dịch lấy theo GSH.GL_SUB_HEAD_CODE IN ( '21112', '21113', '21122', '21123', '21132', '21133', '22110', '22111', '23112', '23113', '24113', '25112', '25113', '26112', '26113', '27112', '27113', '29110', '27512', '27513', '27522', '27523', '26712', '26713', '21460', '22160', '27860' ) của ngày cuối tháng trước </w:t>
            </w:r>
          </w:p>
          <w:p w14:paraId="34FD54CE" w14:textId="77777777" w:rsidR="006A522F" w:rsidRPr="00A8316A" w:rsidRDefault="006A522F" w:rsidP="00415767">
            <w:pPr>
              <w:shd w:val="clear" w:color="auto" w:fill="FFFFFF"/>
              <w:rPr>
                <w:color w:val="000000"/>
              </w:rPr>
            </w:pPr>
            <w:r w:rsidRPr="00A8316A">
              <w:rPr>
                <w:color w:val="000000"/>
                <w:sz w:val="22"/>
                <w:szCs w:val="22"/>
              </w:rPr>
              <w:t xml:space="preserve">cộng với Tổng (GST.TOT_DR_BAL - GST.TOT_CR_BAL)  nhân tỉ giá giao dịch lấy theo GSH.GL_SUB_HEAD_CODE IN ( '21110', '21111', '21120', '21121', '21130', '21131', '23110', '23111', '24111', '25110', '25111', '26110', '26111', '27110', '27111', '29100', '27510', '27511', '27520', '27521', '26710', '26711', '21160', '27560' ) của ngày cuối tháng trước </w:t>
            </w:r>
          </w:p>
          <w:p w14:paraId="75AB200D" w14:textId="77777777" w:rsidR="006A522F" w:rsidRPr="00A8316A" w:rsidRDefault="006A522F" w:rsidP="00415767">
            <w:pPr>
              <w:shd w:val="clear" w:color="auto" w:fill="FFFFFF"/>
              <w:rPr>
                <w:color w:val="000000"/>
              </w:rPr>
            </w:pPr>
            <w:r w:rsidRPr="00A8316A">
              <w:rPr>
                <w:color w:val="000000"/>
              </w:rPr>
              <w:t>+ Cộng với 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ngày cuối tháng trước</w:t>
            </w:r>
          </w:p>
          <w:p w14:paraId="40F97BEC" w14:textId="77777777" w:rsidR="006A522F" w:rsidRPr="00A8316A" w:rsidRDefault="006A522F" w:rsidP="00415767">
            <w:pPr>
              <w:shd w:val="clear" w:color="auto" w:fill="FFFFFF"/>
              <w:rPr>
                <w:color w:val="000000"/>
              </w:rPr>
            </w:pPr>
            <w:r w:rsidRPr="00A8316A">
              <w:rPr>
                <w:color w:val="000000"/>
                <w:sz w:val="22"/>
                <w:szCs w:val="22"/>
              </w:rPr>
              <w:t>+ Cộng với Tổng (GST.TOT_DR_BAL - GST.TOT_CR_BAL)  nhân tỉ giá giao dịch lấy theo</w:t>
            </w:r>
          </w:p>
          <w:p w14:paraId="3E13E779" w14:textId="77777777" w:rsidR="006A522F" w:rsidRPr="00A8316A" w:rsidRDefault="006A522F" w:rsidP="00415767">
            <w:pPr>
              <w:shd w:val="clear" w:color="auto" w:fill="FFFFFF"/>
              <w:rPr>
                <w:color w:val="000000"/>
              </w:rPr>
            </w:pPr>
            <w:r w:rsidRPr="00A8316A">
              <w:rPr>
                <w:color w:val="000000"/>
                <w:sz w:val="22"/>
                <w:szCs w:val="22"/>
              </w:rPr>
              <w:t>GSH.GL_SUB_HEAD_CODE IN ( '21210', '21211', '21220', '21221', '21310', '21311', '25210', '25211', '25310', '25311', '26210', '26211', '26310', '26311', '27210', '27211', '27310', '27311', '28200', '28300', '28400', '28500', '29200', '29300', '21260', '21360', '25160', '25260', '25360', '28120' ) của ngày cuối tháng trước</w:t>
            </w:r>
          </w:p>
          <w:p w14:paraId="1CA3E586" w14:textId="77777777" w:rsidR="006A522F" w:rsidRPr="00A8316A" w:rsidRDefault="006A522F" w:rsidP="00415767">
            <w:pPr>
              <w:shd w:val="clear" w:color="auto" w:fill="FFFFFF"/>
              <w:rPr>
                <w:color w:val="000000"/>
              </w:rPr>
            </w:pPr>
            <w:r w:rsidRPr="00A8316A">
              <w:rPr>
                <w:color w:val="000000"/>
                <w:sz w:val="22"/>
                <w:szCs w:val="22"/>
              </w:rPr>
              <w:lastRenderedPageBreak/>
              <w:t xml:space="preserve">Trừ (EAB.TRAN_DATE_BAL) tương tự cách tính số dư tài khoản thêm điều kiện </w:t>
            </w:r>
          </w:p>
          <w:p w14:paraId="56A913FB"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2F7056E8"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'002') và bỏ điều kiện theo đầu sổ kế toàn nhân tỷ giá của ngày cuối năm trước</w:t>
            </w:r>
          </w:p>
          <w:p w14:paraId="03C2CA24"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095D7214" w14:textId="77777777" w:rsidTr="00415767">
        <w:trPr>
          <w:trHeight w:val="86"/>
        </w:trPr>
        <w:tc>
          <w:tcPr>
            <w:tcW w:w="625" w:type="dxa"/>
            <w:vMerge/>
            <w:tcBorders>
              <w:left w:val="single" w:sz="4" w:space="0" w:color="auto"/>
              <w:right w:val="single" w:sz="4" w:space="0" w:color="auto"/>
            </w:tcBorders>
            <w:shd w:val="clear" w:color="auto" w:fill="auto"/>
          </w:tcPr>
          <w:p w14:paraId="1A73FE75"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6EF58F8A" w14:textId="77777777" w:rsidR="006A522F" w:rsidRPr="00A8316A" w:rsidRDefault="006A522F" w:rsidP="00415767">
            <w:pPr>
              <w:shd w:val="clear" w:color="auto" w:fill="FFFFFF"/>
              <w:rPr>
                <w:color w:val="000000"/>
              </w:rPr>
            </w:pPr>
            <w:r w:rsidRPr="00A8316A">
              <w:rPr>
                <w:color w:val="000000"/>
                <w:sz w:val="22"/>
                <w:szCs w:val="22"/>
              </w:rPr>
              <w:t>25. Tỷ lệ (%) nợ xấu (KH &lt; 3%)</w:t>
            </w:r>
          </w:p>
        </w:tc>
        <w:tc>
          <w:tcPr>
            <w:tcW w:w="2880" w:type="dxa"/>
            <w:vMerge/>
            <w:tcBorders>
              <w:left w:val="single" w:sz="4" w:space="0" w:color="auto"/>
              <w:right w:val="single" w:sz="4" w:space="0" w:color="auto"/>
            </w:tcBorders>
            <w:shd w:val="clear" w:color="auto" w:fill="auto"/>
          </w:tcPr>
          <w:p w14:paraId="5D909472"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0E9BC83D" w14:textId="77777777" w:rsidR="006A522F" w:rsidRPr="00A8316A" w:rsidRDefault="006A522F" w:rsidP="00415767">
            <w:pPr>
              <w:shd w:val="clear" w:color="auto" w:fill="FFFFFF"/>
              <w:rPr>
                <w:color w:val="000000"/>
              </w:rPr>
            </w:pPr>
            <w:r w:rsidRPr="00A8316A">
              <w:rPr>
                <w:color w:val="000000"/>
                <w:sz w:val="22"/>
                <w:szCs w:val="22"/>
              </w:rPr>
              <w:t>Cột 24 / DECODE( Cột 11, 0, 1, Cột 11)</w:t>
            </w:r>
          </w:p>
        </w:tc>
      </w:tr>
      <w:tr w:rsidR="006A522F" w:rsidRPr="00A8316A" w14:paraId="3BAC1335" w14:textId="77777777" w:rsidTr="00415767">
        <w:trPr>
          <w:trHeight w:val="86"/>
        </w:trPr>
        <w:tc>
          <w:tcPr>
            <w:tcW w:w="625" w:type="dxa"/>
            <w:vMerge/>
            <w:tcBorders>
              <w:left w:val="single" w:sz="4" w:space="0" w:color="auto"/>
              <w:right w:val="single" w:sz="4" w:space="0" w:color="auto"/>
            </w:tcBorders>
            <w:shd w:val="clear" w:color="auto" w:fill="auto"/>
          </w:tcPr>
          <w:p w14:paraId="60EE194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94D3CA5" w14:textId="77777777" w:rsidR="006A522F" w:rsidRPr="00A8316A" w:rsidRDefault="006A522F" w:rsidP="00415767">
            <w:pPr>
              <w:shd w:val="clear" w:color="auto" w:fill="FFFFFF"/>
              <w:rPr>
                <w:color w:val="000000"/>
              </w:rPr>
            </w:pPr>
            <w:r w:rsidRPr="00A8316A">
              <w:rPr>
                <w:color w:val="000000"/>
                <w:sz w:val="22"/>
                <w:szCs w:val="22"/>
              </w:rPr>
              <w:t>26. + DPRR</w:t>
            </w:r>
          </w:p>
        </w:tc>
        <w:tc>
          <w:tcPr>
            <w:tcW w:w="2880" w:type="dxa"/>
            <w:vMerge/>
            <w:tcBorders>
              <w:left w:val="single" w:sz="4" w:space="0" w:color="auto"/>
              <w:right w:val="single" w:sz="4" w:space="0" w:color="auto"/>
            </w:tcBorders>
            <w:shd w:val="clear" w:color="auto" w:fill="auto"/>
          </w:tcPr>
          <w:p w14:paraId="131C5D16"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422BD1F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'219', '229', '239', '249', '259', '269', '279', '289', '299' ) OR GSH.GL_SUB_HEAD_CODE IN ( '21192', '21292', '21392', '21492', '21592', '21692', '22192', '25192', '25292', '25392', '25492', '25592', '25692', '27592', '27892' ) của ngày cuối tháng trước</w:t>
            </w:r>
          </w:p>
          <w:p w14:paraId="262384D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C871838" w14:textId="77777777" w:rsidTr="00415767">
        <w:trPr>
          <w:trHeight w:val="86"/>
        </w:trPr>
        <w:tc>
          <w:tcPr>
            <w:tcW w:w="625" w:type="dxa"/>
            <w:vMerge/>
            <w:tcBorders>
              <w:left w:val="single" w:sz="4" w:space="0" w:color="auto"/>
              <w:right w:val="single" w:sz="4" w:space="0" w:color="auto"/>
            </w:tcBorders>
            <w:shd w:val="clear" w:color="auto" w:fill="auto"/>
          </w:tcPr>
          <w:p w14:paraId="5369AFB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18861888" w14:textId="77777777" w:rsidR="006A522F" w:rsidRPr="00A8316A" w:rsidRDefault="006A522F" w:rsidP="00415767">
            <w:pPr>
              <w:shd w:val="clear" w:color="auto" w:fill="FFFFFF"/>
              <w:rPr>
                <w:color w:val="000000"/>
              </w:rPr>
            </w:pPr>
            <w:r w:rsidRPr="00A8316A">
              <w:rPr>
                <w:color w:val="000000"/>
                <w:sz w:val="22"/>
                <w:szCs w:val="22"/>
              </w:rPr>
              <w:t>27. Trái phiếu doanh nghiệp</w:t>
            </w:r>
          </w:p>
        </w:tc>
        <w:tc>
          <w:tcPr>
            <w:tcW w:w="2880" w:type="dxa"/>
            <w:vMerge/>
            <w:tcBorders>
              <w:left w:val="single" w:sz="4" w:space="0" w:color="auto"/>
              <w:right w:val="single" w:sz="4" w:space="0" w:color="auto"/>
            </w:tcBorders>
            <w:shd w:val="clear" w:color="auto" w:fill="auto"/>
          </w:tcPr>
          <w:p w14:paraId="6B67DD37"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0A9E6F95"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IN('153', '163', '154', '164') của ngày cuối tháng trước</w:t>
            </w:r>
          </w:p>
          <w:p w14:paraId="7B2B707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B3AD4E3" w14:textId="77777777" w:rsidTr="00415767">
        <w:trPr>
          <w:trHeight w:val="86"/>
        </w:trPr>
        <w:tc>
          <w:tcPr>
            <w:tcW w:w="625" w:type="dxa"/>
            <w:vMerge/>
            <w:tcBorders>
              <w:left w:val="single" w:sz="4" w:space="0" w:color="auto"/>
              <w:right w:val="single" w:sz="4" w:space="0" w:color="auto"/>
            </w:tcBorders>
            <w:shd w:val="clear" w:color="auto" w:fill="auto"/>
          </w:tcPr>
          <w:p w14:paraId="75B8E7CB"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51A15393" w14:textId="77777777" w:rsidR="006A522F" w:rsidRPr="00A8316A" w:rsidRDefault="006A522F" w:rsidP="00415767">
            <w:pPr>
              <w:shd w:val="clear" w:color="auto" w:fill="FFFFFF"/>
              <w:rPr>
                <w:color w:val="000000"/>
              </w:rPr>
            </w:pPr>
            <w:r w:rsidRPr="00A8316A">
              <w:rPr>
                <w:color w:val="000000"/>
                <w:sz w:val="22"/>
                <w:szCs w:val="22"/>
              </w:rPr>
              <w:t>28.</w:t>
            </w:r>
            <w:r w:rsidRPr="00A8316A">
              <w:t xml:space="preserve"> </w:t>
            </w:r>
            <w:r w:rsidRPr="00A8316A">
              <w:rPr>
                <w:color w:val="000000"/>
                <w:sz w:val="22"/>
                <w:szCs w:val="22"/>
              </w:rPr>
              <w:t>+ DPCT - TPĐB VAMC (theo TT14)</w:t>
            </w:r>
          </w:p>
        </w:tc>
        <w:tc>
          <w:tcPr>
            <w:tcW w:w="2880" w:type="dxa"/>
            <w:vMerge/>
            <w:tcBorders>
              <w:left w:val="single" w:sz="4" w:space="0" w:color="auto"/>
              <w:right w:val="single" w:sz="4" w:space="0" w:color="auto"/>
            </w:tcBorders>
            <w:shd w:val="clear" w:color="auto" w:fill="auto"/>
          </w:tcPr>
          <w:p w14:paraId="35101FEB"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46A55B5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IN('1691', '1591') của ngày cuối tháng trước</w:t>
            </w:r>
          </w:p>
          <w:p w14:paraId="50AD810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49ADAF1" w14:textId="77777777" w:rsidTr="00415767">
        <w:trPr>
          <w:trHeight w:val="86"/>
        </w:trPr>
        <w:tc>
          <w:tcPr>
            <w:tcW w:w="625" w:type="dxa"/>
            <w:vMerge/>
            <w:tcBorders>
              <w:left w:val="single" w:sz="4" w:space="0" w:color="auto"/>
              <w:right w:val="single" w:sz="4" w:space="0" w:color="auto"/>
            </w:tcBorders>
            <w:shd w:val="clear" w:color="auto" w:fill="auto"/>
          </w:tcPr>
          <w:p w14:paraId="0B05D3E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99FB4D6" w14:textId="77777777" w:rsidR="006A522F" w:rsidRPr="00A8316A" w:rsidRDefault="006A522F" w:rsidP="00415767">
            <w:pPr>
              <w:shd w:val="clear" w:color="auto" w:fill="FFFFFF"/>
              <w:rPr>
                <w:color w:val="000000"/>
              </w:rPr>
            </w:pPr>
            <w:r w:rsidRPr="00A8316A">
              <w:rPr>
                <w:color w:val="000000"/>
                <w:sz w:val="22"/>
                <w:szCs w:val="22"/>
              </w:rPr>
              <w:t>29.</w:t>
            </w:r>
            <w:r w:rsidRPr="00A8316A">
              <w:t xml:space="preserve"> </w:t>
            </w:r>
            <w:r w:rsidRPr="00A8316A">
              <w:rPr>
                <w:color w:val="000000"/>
                <w:sz w:val="22"/>
                <w:szCs w:val="22"/>
              </w:rPr>
              <w:t>+ DPC - Trái phiếu doanh nghiệp (theo TT02)</w:t>
            </w:r>
          </w:p>
        </w:tc>
        <w:tc>
          <w:tcPr>
            <w:tcW w:w="2880" w:type="dxa"/>
            <w:vMerge/>
            <w:tcBorders>
              <w:left w:val="single" w:sz="4" w:space="0" w:color="auto"/>
              <w:right w:val="single" w:sz="4" w:space="0" w:color="auto"/>
            </w:tcBorders>
            <w:shd w:val="clear" w:color="auto" w:fill="auto"/>
          </w:tcPr>
          <w:p w14:paraId="7EE9671B"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5B25704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IN('1692', '1592') của ngày cuối tháng trước</w:t>
            </w:r>
          </w:p>
          <w:p w14:paraId="4650CB7A"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2C05231" w14:textId="77777777" w:rsidTr="00415767">
        <w:trPr>
          <w:trHeight w:val="86"/>
        </w:trPr>
        <w:tc>
          <w:tcPr>
            <w:tcW w:w="625" w:type="dxa"/>
            <w:vMerge/>
            <w:tcBorders>
              <w:left w:val="single" w:sz="4" w:space="0" w:color="auto"/>
              <w:right w:val="single" w:sz="4" w:space="0" w:color="auto"/>
            </w:tcBorders>
            <w:shd w:val="clear" w:color="auto" w:fill="auto"/>
          </w:tcPr>
          <w:p w14:paraId="63CE1E4C"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56D4623" w14:textId="77777777" w:rsidR="006A522F" w:rsidRPr="00A8316A" w:rsidRDefault="006A522F" w:rsidP="00415767">
            <w:pPr>
              <w:shd w:val="clear" w:color="auto" w:fill="FFFFFF"/>
              <w:rPr>
                <w:color w:val="000000"/>
              </w:rPr>
            </w:pPr>
            <w:r w:rsidRPr="00A8316A">
              <w:rPr>
                <w:color w:val="000000"/>
                <w:sz w:val="22"/>
                <w:szCs w:val="22"/>
              </w:rPr>
              <w:t>30. Trái phiếu chính phủ</w:t>
            </w:r>
          </w:p>
        </w:tc>
        <w:tc>
          <w:tcPr>
            <w:tcW w:w="2880" w:type="dxa"/>
            <w:vMerge/>
            <w:tcBorders>
              <w:left w:val="single" w:sz="4" w:space="0" w:color="auto"/>
              <w:right w:val="single" w:sz="4" w:space="0" w:color="auto"/>
            </w:tcBorders>
            <w:shd w:val="clear" w:color="auto" w:fill="auto"/>
          </w:tcPr>
          <w:p w14:paraId="7C28A891"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3ED7CC9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'121', '122', '123', '151', '161', '154', '164', '129' ) của ngày cuối tháng trước</w:t>
            </w:r>
          </w:p>
          <w:p w14:paraId="77D1B2A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99F8AA5" w14:textId="77777777" w:rsidTr="00415767">
        <w:trPr>
          <w:trHeight w:val="86"/>
        </w:trPr>
        <w:tc>
          <w:tcPr>
            <w:tcW w:w="625" w:type="dxa"/>
            <w:vMerge/>
            <w:tcBorders>
              <w:left w:val="single" w:sz="4" w:space="0" w:color="auto"/>
              <w:right w:val="single" w:sz="4" w:space="0" w:color="auto"/>
            </w:tcBorders>
            <w:shd w:val="clear" w:color="auto" w:fill="auto"/>
          </w:tcPr>
          <w:p w14:paraId="671DF63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037C9D91" w14:textId="77777777" w:rsidR="006A522F" w:rsidRPr="00A8316A" w:rsidRDefault="006A522F" w:rsidP="00415767">
            <w:pPr>
              <w:shd w:val="clear" w:color="auto" w:fill="FFFFFF"/>
              <w:rPr>
                <w:color w:val="000000"/>
              </w:rPr>
            </w:pPr>
            <w:r w:rsidRPr="00A8316A">
              <w:rPr>
                <w:color w:val="000000"/>
                <w:sz w:val="22"/>
                <w:szCs w:val="22"/>
              </w:rPr>
              <w:t>31. Trái phiếu TCTD</w:t>
            </w:r>
          </w:p>
        </w:tc>
        <w:tc>
          <w:tcPr>
            <w:tcW w:w="2880" w:type="dxa"/>
            <w:vMerge/>
            <w:tcBorders>
              <w:left w:val="single" w:sz="4" w:space="0" w:color="auto"/>
              <w:right w:val="single" w:sz="4" w:space="0" w:color="auto"/>
            </w:tcBorders>
            <w:shd w:val="clear" w:color="auto" w:fill="auto"/>
          </w:tcPr>
          <w:p w14:paraId="5EB56C83"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7110B73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IN('152', '162', '154', '164') của ngày cuối tháng trước</w:t>
            </w:r>
          </w:p>
          <w:p w14:paraId="29512906" w14:textId="77777777" w:rsidR="006A522F" w:rsidRPr="00A8316A" w:rsidRDefault="006A522F" w:rsidP="00415767">
            <w:pPr>
              <w:shd w:val="clear" w:color="auto" w:fill="FFFFFF"/>
              <w:rPr>
                <w:color w:val="000000"/>
              </w:rPr>
            </w:pPr>
            <w:r w:rsidRPr="00A8316A">
              <w:rPr>
                <w:color w:val="000000"/>
                <w:sz w:val="22"/>
                <w:szCs w:val="22"/>
              </w:rPr>
              <w:lastRenderedPageBreak/>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D8EFF5D" w14:textId="77777777" w:rsidTr="00415767">
        <w:trPr>
          <w:trHeight w:val="86"/>
        </w:trPr>
        <w:tc>
          <w:tcPr>
            <w:tcW w:w="625" w:type="dxa"/>
            <w:vMerge/>
            <w:tcBorders>
              <w:left w:val="single" w:sz="4" w:space="0" w:color="auto"/>
              <w:right w:val="single" w:sz="4" w:space="0" w:color="auto"/>
            </w:tcBorders>
            <w:shd w:val="clear" w:color="auto" w:fill="auto"/>
          </w:tcPr>
          <w:p w14:paraId="6896B002"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77EB3548" w14:textId="77777777" w:rsidR="006A522F" w:rsidRPr="00A8316A" w:rsidRDefault="006A522F" w:rsidP="00415767">
            <w:pPr>
              <w:shd w:val="clear" w:color="auto" w:fill="FFFFFF"/>
              <w:rPr>
                <w:color w:val="000000"/>
              </w:rPr>
            </w:pPr>
            <w:r w:rsidRPr="00A8316A">
              <w:rPr>
                <w:color w:val="000000"/>
                <w:sz w:val="22"/>
                <w:szCs w:val="22"/>
              </w:rPr>
              <w:t>32. Cổ phiếu</w:t>
            </w:r>
          </w:p>
        </w:tc>
        <w:tc>
          <w:tcPr>
            <w:tcW w:w="2880" w:type="dxa"/>
            <w:vMerge/>
            <w:tcBorders>
              <w:left w:val="single" w:sz="4" w:space="0" w:color="auto"/>
              <w:right w:val="single" w:sz="4" w:space="0" w:color="auto"/>
            </w:tcBorders>
            <w:shd w:val="clear" w:color="auto" w:fill="auto"/>
          </w:tcPr>
          <w:p w14:paraId="15681554"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5506E8E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'155', '156', '157', '342', '343', '344', '346', '347', '348') của ngày cuối tháng trước</w:t>
            </w:r>
          </w:p>
          <w:p w14:paraId="05216792"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7D29BB4" w14:textId="77777777" w:rsidTr="00415767">
        <w:trPr>
          <w:trHeight w:val="86"/>
        </w:trPr>
        <w:tc>
          <w:tcPr>
            <w:tcW w:w="625" w:type="dxa"/>
            <w:vMerge/>
            <w:tcBorders>
              <w:left w:val="single" w:sz="4" w:space="0" w:color="auto"/>
              <w:right w:val="single" w:sz="4" w:space="0" w:color="auto"/>
            </w:tcBorders>
            <w:shd w:val="clear" w:color="auto" w:fill="auto"/>
          </w:tcPr>
          <w:p w14:paraId="21E77CE3"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48AECBBC" w14:textId="77777777" w:rsidR="006A522F" w:rsidRPr="00A8316A" w:rsidRDefault="006A522F" w:rsidP="00415767">
            <w:pPr>
              <w:shd w:val="clear" w:color="auto" w:fill="FFFFFF"/>
              <w:rPr>
                <w:color w:val="000000"/>
              </w:rPr>
            </w:pPr>
            <w:r w:rsidRPr="00A8316A">
              <w:rPr>
                <w:color w:val="000000"/>
                <w:sz w:val="22"/>
                <w:szCs w:val="22"/>
              </w:rPr>
              <w:t>33. + Dự phòng giảm giá</w:t>
            </w:r>
          </w:p>
        </w:tc>
        <w:tc>
          <w:tcPr>
            <w:tcW w:w="2880" w:type="dxa"/>
            <w:vMerge/>
            <w:tcBorders>
              <w:left w:val="single" w:sz="4" w:space="0" w:color="auto"/>
              <w:right w:val="single" w:sz="4" w:space="0" w:color="auto"/>
            </w:tcBorders>
            <w:shd w:val="clear" w:color="auto" w:fill="auto"/>
          </w:tcPr>
          <w:p w14:paraId="74CAB8C5"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201F56BA"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IN('349') OR GSH.FREE_CODE3 IN('1599', '1699')) của ngày cuối tháng trước</w:t>
            </w:r>
          </w:p>
          <w:p w14:paraId="6D4EEC7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545EAF4" w14:textId="77777777" w:rsidTr="00415767">
        <w:trPr>
          <w:trHeight w:val="86"/>
        </w:trPr>
        <w:tc>
          <w:tcPr>
            <w:tcW w:w="625" w:type="dxa"/>
            <w:vMerge/>
            <w:tcBorders>
              <w:left w:val="single" w:sz="4" w:space="0" w:color="auto"/>
              <w:right w:val="single" w:sz="4" w:space="0" w:color="auto"/>
            </w:tcBorders>
            <w:shd w:val="clear" w:color="auto" w:fill="auto"/>
          </w:tcPr>
          <w:p w14:paraId="35ABEF48"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0075B0D" w14:textId="77777777" w:rsidR="006A522F" w:rsidRPr="00A8316A" w:rsidRDefault="006A522F" w:rsidP="00415767">
            <w:pPr>
              <w:shd w:val="clear" w:color="auto" w:fill="FFFFFF"/>
              <w:rPr>
                <w:color w:val="000000"/>
              </w:rPr>
            </w:pPr>
            <w:r w:rsidRPr="00A8316A">
              <w:rPr>
                <w:color w:val="000000"/>
                <w:sz w:val="22"/>
                <w:szCs w:val="22"/>
              </w:rPr>
              <w:t>34.</w:t>
            </w:r>
            <w:r w:rsidRPr="00A8316A">
              <w:t xml:space="preserve"> </w:t>
            </w:r>
            <w:r w:rsidRPr="00A8316A">
              <w:rPr>
                <w:color w:val="000000"/>
                <w:sz w:val="22"/>
                <w:szCs w:val="22"/>
              </w:rPr>
              <w:t>DTBB</w:t>
            </w:r>
          </w:p>
        </w:tc>
        <w:tc>
          <w:tcPr>
            <w:tcW w:w="2880" w:type="dxa"/>
            <w:vMerge/>
            <w:tcBorders>
              <w:left w:val="single" w:sz="4" w:space="0" w:color="auto"/>
              <w:right w:val="single" w:sz="4" w:space="0" w:color="auto"/>
            </w:tcBorders>
            <w:shd w:val="clear" w:color="auto" w:fill="auto"/>
          </w:tcPr>
          <w:p w14:paraId="553CB68C"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1533F4E0"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245EE9DD" w14:textId="77777777" w:rsidTr="00415767">
        <w:trPr>
          <w:trHeight w:val="86"/>
        </w:trPr>
        <w:tc>
          <w:tcPr>
            <w:tcW w:w="625" w:type="dxa"/>
            <w:vMerge/>
            <w:tcBorders>
              <w:left w:val="single" w:sz="4" w:space="0" w:color="auto"/>
              <w:right w:val="single" w:sz="4" w:space="0" w:color="auto"/>
            </w:tcBorders>
            <w:shd w:val="clear" w:color="auto" w:fill="auto"/>
          </w:tcPr>
          <w:p w14:paraId="6653413E" w14:textId="77777777" w:rsidR="006A522F" w:rsidRPr="00A8316A" w:rsidRDefault="006A522F" w:rsidP="00415767">
            <w:pPr>
              <w:jc w:val="center"/>
            </w:pPr>
          </w:p>
        </w:tc>
        <w:tc>
          <w:tcPr>
            <w:tcW w:w="1350" w:type="dxa"/>
            <w:tcBorders>
              <w:left w:val="single" w:sz="4" w:space="0" w:color="auto"/>
              <w:right w:val="single" w:sz="4" w:space="0" w:color="auto"/>
            </w:tcBorders>
            <w:shd w:val="clear" w:color="auto" w:fill="auto"/>
          </w:tcPr>
          <w:p w14:paraId="22FAE6FB" w14:textId="77777777" w:rsidR="006A522F" w:rsidRPr="00A8316A" w:rsidRDefault="006A522F" w:rsidP="00415767">
            <w:pPr>
              <w:shd w:val="clear" w:color="auto" w:fill="FFFFFF"/>
              <w:rPr>
                <w:color w:val="000000"/>
              </w:rPr>
            </w:pPr>
            <w:r w:rsidRPr="00A8316A">
              <w:rPr>
                <w:color w:val="000000"/>
                <w:sz w:val="22"/>
                <w:szCs w:val="22"/>
              </w:rPr>
              <w:t>35. TSCĐ, vật liệu</w:t>
            </w:r>
          </w:p>
        </w:tc>
        <w:tc>
          <w:tcPr>
            <w:tcW w:w="2880" w:type="dxa"/>
            <w:vMerge/>
            <w:tcBorders>
              <w:left w:val="single" w:sz="4" w:space="0" w:color="auto"/>
              <w:right w:val="single" w:sz="4" w:space="0" w:color="auto"/>
            </w:tcBorders>
            <w:shd w:val="clear" w:color="auto" w:fill="auto"/>
          </w:tcPr>
          <w:p w14:paraId="0E7BDD8A" w14:textId="77777777" w:rsidR="006A522F" w:rsidRPr="00A8316A" w:rsidRDefault="006A522F" w:rsidP="00415767"/>
        </w:tc>
        <w:tc>
          <w:tcPr>
            <w:tcW w:w="10260" w:type="dxa"/>
            <w:tcBorders>
              <w:left w:val="single" w:sz="4" w:space="0" w:color="auto"/>
              <w:right w:val="single" w:sz="4" w:space="0" w:color="auto"/>
            </w:tcBorders>
            <w:shd w:val="clear" w:color="auto" w:fill="auto"/>
          </w:tcPr>
          <w:p w14:paraId="40EEAD02"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IN('301', '302', '303', '304', '305') OR GSH.FREE_CODE1 IN('31') ) của ngày cuối tháng trước</w:t>
            </w:r>
          </w:p>
          <w:p w14:paraId="1F6FF03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3F06A10" w14:textId="77777777" w:rsidTr="00415767">
        <w:trPr>
          <w:trHeight w:val="86"/>
        </w:trPr>
        <w:tc>
          <w:tcPr>
            <w:tcW w:w="625" w:type="dxa"/>
            <w:vMerge/>
            <w:tcBorders>
              <w:left w:val="single" w:sz="4" w:space="0" w:color="auto"/>
              <w:right w:val="single" w:sz="4" w:space="0" w:color="auto"/>
            </w:tcBorders>
            <w:shd w:val="clear" w:color="auto" w:fill="auto"/>
          </w:tcPr>
          <w:p w14:paraId="683E7722"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F6D47DE" w14:textId="77777777" w:rsidR="006A522F" w:rsidRPr="00A8316A" w:rsidRDefault="006A522F" w:rsidP="00415767">
            <w:pPr>
              <w:shd w:val="clear" w:color="auto" w:fill="FFFFFF"/>
              <w:rPr>
                <w:color w:val="000000"/>
              </w:rPr>
            </w:pPr>
            <w:r w:rsidRPr="00A8316A">
              <w:rPr>
                <w:color w:val="000000"/>
                <w:sz w:val="22"/>
                <w:szCs w:val="22"/>
              </w:rPr>
              <w:t>36.</w:t>
            </w:r>
            <w:r w:rsidRPr="00A8316A">
              <w:t xml:space="preserve"> </w:t>
            </w:r>
            <w:r w:rsidRPr="00A8316A">
              <w:rPr>
                <w:color w:val="000000"/>
                <w:sz w:val="22"/>
                <w:szCs w:val="22"/>
              </w:rPr>
              <w:t>Góp vốn công ty Con</w:t>
            </w:r>
          </w:p>
        </w:tc>
        <w:tc>
          <w:tcPr>
            <w:tcW w:w="2880" w:type="dxa"/>
            <w:vMerge/>
            <w:tcBorders>
              <w:left w:val="single" w:sz="4" w:space="0" w:color="auto"/>
              <w:right w:val="single" w:sz="4" w:space="0" w:color="auto"/>
            </w:tcBorders>
            <w:shd w:val="clear" w:color="auto" w:fill="auto"/>
          </w:tcPr>
          <w:p w14:paraId="5E6AD46E"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364766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IN('341', '345') của ngày cuối tháng trước</w:t>
            </w:r>
          </w:p>
          <w:p w14:paraId="001FEDBF"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A71A3F7" w14:textId="77777777" w:rsidTr="00415767">
        <w:trPr>
          <w:trHeight w:val="86"/>
        </w:trPr>
        <w:tc>
          <w:tcPr>
            <w:tcW w:w="625" w:type="dxa"/>
            <w:vMerge/>
            <w:tcBorders>
              <w:left w:val="single" w:sz="4" w:space="0" w:color="auto"/>
              <w:right w:val="single" w:sz="4" w:space="0" w:color="auto"/>
            </w:tcBorders>
            <w:shd w:val="clear" w:color="auto" w:fill="auto"/>
          </w:tcPr>
          <w:p w14:paraId="1921D21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1848767" w14:textId="77777777" w:rsidR="006A522F" w:rsidRPr="00A8316A" w:rsidRDefault="006A522F" w:rsidP="00415767">
            <w:pPr>
              <w:shd w:val="clear" w:color="auto" w:fill="FFFFFF"/>
              <w:rPr>
                <w:color w:val="000000"/>
              </w:rPr>
            </w:pPr>
            <w:r w:rsidRPr="00A8316A">
              <w:rPr>
                <w:color w:val="000000"/>
                <w:sz w:val="22"/>
                <w:szCs w:val="22"/>
              </w:rPr>
              <w:t>37.</w:t>
            </w:r>
            <w:r w:rsidRPr="00A8316A">
              <w:t xml:space="preserve"> </w:t>
            </w:r>
            <w:r w:rsidRPr="00A8316A">
              <w:rPr>
                <w:color w:val="000000"/>
                <w:sz w:val="22"/>
                <w:szCs w:val="22"/>
              </w:rPr>
              <w:t>Vốn KD ngoại tệ</w:t>
            </w:r>
          </w:p>
        </w:tc>
        <w:tc>
          <w:tcPr>
            <w:tcW w:w="2880" w:type="dxa"/>
            <w:vMerge/>
            <w:tcBorders>
              <w:left w:val="single" w:sz="4" w:space="0" w:color="auto"/>
              <w:right w:val="single" w:sz="4" w:space="0" w:color="auto"/>
            </w:tcBorders>
            <w:shd w:val="clear" w:color="auto" w:fill="auto"/>
          </w:tcPr>
          <w:p w14:paraId="144B613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ADD8347"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IN('47') của ngày cuối tháng trước</w:t>
            </w:r>
            <w:r w:rsidRPr="00A8316A">
              <w:rPr>
                <w:color w:val="000000"/>
                <w:sz w:val="22"/>
                <w:szCs w:val="22"/>
              </w:rPr>
              <w:br/>
              <w:t>* Kiểm tra giá trị dương hay không nếu âm thì cho bằng 0</w:t>
            </w:r>
          </w:p>
          <w:p w14:paraId="0F01FDC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9FF4660" w14:textId="77777777" w:rsidTr="00415767">
        <w:trPr>
          <w:trHeight w:val="86"/>
        </w:trPr>
        <w:tc>
          <w:tcPr>
            <w:tcW w:w="625" w:type="dxa"/>
            <w:vMerge/>
            <w:tcBorders>
              <w:left w:val="single" w:sz="4" w:space="0" w:color="auto"/>
              <w:right w:val="single" w:sz="4" w:space="0" w:color="auto"/>
            </w:tcBorders>
            <w:shd w:val="clear" w:color="auto" w:fill="auto"/>
          </w:tcPr>
          <w:p w14:paraId="54AC316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CF0A4EB" w14:textId="77777777" w:rsidR="006A522F" w:rsidRPr="00A8316A" w:rsidRDefault="006A522F" w:rsidP="00415767">
            <w:pPr>
              <w:shd w:val="clear" w:color="auto" w:fill="FFFFFF"/>
              <w:rPr>
                <w:color w:val="000000"/>
              </w:rPr>
            </w:pPr>
            <w:r w:rsidRPr="00A8316A">
              <w:rPr>
                <w:color w:val="000000"/>
                <w:sz w:val="22"/>
                <w:szCs w:val="22"/>
              </w:rPr>
              <w:t>38.</w:t>
            </w:r>
            <w:r w:rsidRPr="00A8316A">
              <w:t xml:space="preserve"> </w:t>
            </w:r>
            <w:r w:rsidRPr="00A8316A">
              <w:rPr>
                <w:color w:val="000000"/>
                <w:sz w:val="22"/>
                <w:szCs w:val="22"/>
              </w:rPr>
              <w:t>Điều chuyển vốn hệ thống</w:t>
            </w:r>
          </w:p>
        </w:tc>
        <w:tc>
          <w:tcPr>
            <w:tcW w:w="2880" w:type="dxa"/>
            <w:vMerge/>
            <w:tcBorders>
              <w:left w:val="single" w:sz="4" w:space="0" w:color="auto"/>
              <w:right w:val="single" w:sz="4" w:space="0" w:color="auto"/>
            </w:tcBorders>
            <w:shd w:val="clear" w:color="auto" w:fill="auto"/>
          </w:tcPr>
          <w:p w14:paraId="66F3BD6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FB650A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IN('51') của ngày cuối tháng trước</w:t>
            </w:r>
          </w:p>
          <w:p w14:paraId="00417CB4" w14:textId="77777777" w:rsidR="006A522F" w:rsidRPr="00A8316A" w:rsidRDefault="006A522F" w:rsidP="00415767">
            <w:pPr>
              <w:shd w:val="clear" w:color="auto" w:fill="FFFFFF"/>
              <w:rPr>
                <w:color w:val="000000"/>
              </w:rPr>
            </w:pPr>
            <w:r w:rsidRPr="00A8316A">
              <w:rPr>
                <w:color w:val="000000"/>
                <w:sz w:val="22"/>
                <w:szCs w:val="22"/>
              </w:rPr>
              <w:t>* Kiểm tra giá trị dương hay không nếu âm thì cho bằng 0</w:t>
            </w:r>
          </w:p>
          <w:p w14:paraId="6B59AAE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D498102" w14:textId="77777777" w:rsidTr="00415767">
        <w:trPr>
          <w:trHeight w:val="86"/>
        </w:trPr>
        <w:tc>
          <w:tcPr>
            <w:tcW w:w="625" w:type="dxa"/>
            <w:vMerge/>
            <w:tcBorders>
              <w:left w:val="single" w:sz="4" w:space="0" w:color="auto"/>
              <w:right w:val="single" w:sz="4" w:space="0" w:color="auto"/>
            </w:tcBorders>
            <w:shd w:val="clear" w:color="auto" w:fill="auto"/>
          </w:tcPr>
          <w:p w14:paraId="013BB7E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B0AE963" w14:textId="77777777" w:rsidR="006A522F" w:rsidRPr="00A8316A" w:rsidRDefault="006A522F" w:rsidP="00415767">
            <w:pPr>
              <w:shd w:val="clear" w:color="auto" w:fill="FFFFFF"/>
              <w:rPr>
                <w:color w:val="000000"/>
              </w:rPr>
            </w:pPr>
            <w:r w:rsidRPr="00A8316A">
              <w:rPr>
                <w:color w:val="000000"/>
                <w:sz w:val="22"/>
                <w:szCs w:val="22"/>
              </w:rPr>
              <w:t>39.</w:t>
            </w:r>
            <w:r w:rsidRPr="00A8316A">
              <w:t xml:space="preserve"> </w:t>
            </w:r>
            <w:r w:rsidRPr="00A8316A">
              <w:rPr>
                <w:color w:val="000000"/>
                <w:sz w:val="22"/>
                <w:szCs w:val="22"/>
              </w:rPr>
              <w:t>Lãi cộng dồn dự thu</w:t>
            </w:r>
          </w:p>
        </w:tc>
        <w:tc>
          <w:tcPr>
            <w:tcW w:w="2880" w:type="dxa"/>
            <w:vMerge/>
            <w:tcBorders>
              <w:left w:val="single" w:sz="4" w:space="0" w:color="auto"/>
              <w:right w:val="single" w:sz="4" w:space="0" w:color="auto"/>
            </w:tcBorders>
            <w:shd w:val="clear" w:color="auto" w:fill="auto"/>
          </w:tcPr>
          <w:p w14:paraId="1CA87E51"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702B87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IN('391', '392', '394', '395', '396') của ngày cuối tháng trước</w:t>
            </w:r>
          </w:p>
          <w:p w14:paraId="0E6BEC00"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50EEB07" w14:textId="77777777" w:rsidTr="00415767">
        <w:trPr>
          <w:trHeight w:val="86"/>
        </w:trPr>
        <w:tc>
          <w:tcPr>
            <w:tcW w:w="625" w:type="dxa"/>
            <w:vMerge/>
            <w:tcBorders>
              <w:left w:val="single" w:sz="4" w:space="0" w:color="auto"/>
              <w:right w:val="single" w:sz="4" w:space="0" w:color="auto"/>
            </w:tcBorders>
            <w:shd w:val="clear" w:color="auto" w:fill="auto"/>
          </w:tcPr>
          <w:p w14:paraId="67E70EB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62CF014" w14:textId="77777777" w:rsidR="006A522F" w:rsidRPr="00A8316A" w:rsidRDefault="006A522F" w:rsidP="00415767">
            <w:pPr>
              <w:shd w:val="clear" w:color="auto" w:fill="FFFFFF"/>
              <w:rPr>
                <w:color w:val="000000"/>
              </w:rPr>
            </w:pPr>
            <w:r w:rsidRPr="00A8316A">
              <w:rPr>
                <w:color w:val="000000"/>
                <w:sz w:val="22"/>
                <w:szCs w:val="22"/>
              </w:rPr>
              <w:t>40. Các khoản phải thu</w:t>
            </w:r>
          </w:p>
        </w:tc>
        <w:tc>
          <w:tcPr>
            <w:tcW w:w="2880" w:type="dxa"/>
            <w:vMerge/>
            <w:tcBorders>
              <w:left w:val="single" w:sz="4" w:space="0" w:color="auto"/>
              <w:right w:val="single" w:sz="4" w:space="0" w:color="auto"/>
            </w:tcBorders>
            <w:shd w:val="clear" w:color="auto" w:fill="auto"/>
          </w:tcPr>
          <w:p w14:paraId="2503086F"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06743A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('32', '35', '36')  AND GSH.FREE_CODE2 != '366' của ngày cuối tháng trước</w:t>
            </w:r>
          </w:p>
          <w:p w14:paraId="149AE90F" w14:textId="77777777" w:rsidR="006A522F" w:rsidRPr="00A8316A" w:rsidRDefault="006A522F" w:rsidP="00415767">
            <w:pPr>
              <w:shd w:val="clear" w:color="auto" w:fill="FFFFFF"/>
              <w:rPr>
                <w:color w:val="000000"/>
              </w:rPr>
            </w:pPr>
            <w:r w:rsidRPr="00A8316A">
              <w:rPr>
                <w:color w:val="000000"/>
                <w:sz w:val="22"/>
                <w:szCs w:val="22"/>
              </w:rPr>
              <w:t>+ Công với Tổng (GST.TOT_DR_BAL) nhân tỉ giá giao dịch lấy theo GSH.FREE_CODE2 IN ('453') của ngày cuối tháng trước</w:t>
            </w:r>
          </w:p>
          <w:p w14:paraId="15EBAF4F" w14:textId="77777777" w:rsidR="006A522F" w:rsidRPr="00A8316A" w:rsidRDefault="006A522F" w:rsidP="00415767">
            <w:pPr>
              <w:shd w:val="clear" w:color="auto" w:fill="FFFFFF"/>
              <w:rPr>
                <w:color w:val="000000"/>
              </w:rPr>
            </w:pPr>
            <w:r w:rsidRPr="00A8316A">
              <w:rPr>
                <w:color w:val="000000"/>
                <w:sz w:val="22"/>
                <w:szCs w:val="22"/>
              </w:rPr>
              <w:t xml:space="preserve">+ Trừ với Tổng (GST.TOT_DR_BAL) nhân tỉ giá giao dịch lấy theo GSH.GL_SUB_HEAD_CODE IN ('36190') </w:t>
            </w:r>
            <w:r w:rsidRPr="00A8316A">
              <w:rPr>
                <w:color w:val="000000"/>
                <w:sz w:val="22"/>
                <w:szCs w:val="22"/>
              </w:rPr>
              <w:lastRenderedPageBreak/>
              <w:t>của ngày cuối tháng trước</w:t>
            </w:r>
          </w:p>
          <w:p w14:paraId="0DB116CA" w14:textId="77777777" w:rsidR="006A522F" w:rsidRPr="00A8316A" w:rsidRDefault="006A522F" w:rsidP="00415767">
            <w:pPr>
              <w:shd w:val="clear" w:color="auto" w:fill="FFFFFF"/>
              <w:rPr>
                <w:color w:val="000000"/>
              </w:rPr>
            </w:pPr>
            <w:r w:rsidRPr="00A8316A">
              <w:rPr>
                <w:color w:val="000000"/>
                <w:sz w:val="22"/>
                <w:szCs w:val="22"/>
              </w:rPr>
              <w:t>+ Trừ với Tổng (GST.TOT_CR_BAL) nhân tỉ giá giao dịch lấy theo GSH.GL_SUB_HEAD_CODE IN ('45998') của ngày cuối tháng trước</w:t>
            </w:r>
          </w:p>
          <w:p w14:paraId="5DC40C0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428DD0C" w14:textId="77777777" w:rsidTr="00415767">
        <w:trPr>
          <w:trHeight w:val="86"/>
        </w:trPr>
        <w:tc>
          <w:tcPr>
            <w:tcW w:w="625" w:type="dxa"/>
            <w:vMerge/>
            <w:tcBorders>
              <w:left w:val="single" w:sz="4" w:space="0" w:color="auto"/>
              <w:right w:val="single" w:sz="4" w:space="0" w:color="auto"/>
            </w:tcBorders>
            <w:shd w:val="clear" w:color="auto" w:fill="auto"/>
          </w:tcPr>
          <w:p w14:paraId="685B403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FBB3B33" w14:textId="77777777" w:rsidR="006A522F" w:rsidRPr="00A8316A" w:rsidRDefault="006A522F" w:rsidP="00415767">
            <w:pPr>
              <w:shd w:val="clear" w:color="auto" w:fill="FFFFFF"/>
              <w:rPr>
                <w:color w:val="000000"/>
              </w:rPr>
            </w:pPr>
            <w:r w:rsidRPr="00A8316A">
              <w:rPr>
                <w:color w:val="000000"/>
                <w:sz w:val="22"/>
                <w:szCs w:val="22"/>
              </w:rPr>
              <w:t>41.</w:t>
            </w:r>
            <w:r w:rsidRPr="00A8316A">
              <w:t xml:space="preserve"> </w:t>
            </w:r>
            <w:r w:rsidRPr="00A8316A">
              <w:rPr>
                <w:color w:val="000000"/>
                <w:sz w:val="22"/>
                <w:szCs w:val="22"/>
              </w:rPr>
              <w:t>Tài sản có khác</w:t>
            </w:r>
          </w:p>
        </w:tc>
        <w:tc>
          <w:tcPr>
            <w:tcW w:w="2880" w:type="dxa"/>
            <w:vMerge/>
            <w:tcBorders>
              <w:left w:val="single" w:sz="4" w:space="0" w:color="auto"/>
              <w:bottom w:val="single" w:sz="4" w:space="0" w:color="auto"/>
              <w:right w:val="single" w:sz="4" w:space="0" w:color="auto"/>
            </w:tcBorders>
            <w:shd w:val="clear" w:color="auto" w:fill="auto"/>
          </w:tcPr>
          <w:p w14:paraId="1CDAD65E"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25E8887"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('38') của ngày cuối tháng trước</w:t>
            </w:r>
          </w:p>
          <w:p w14:paraId="4FA8553F"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ngày cuối tháng trước</w:t>
            </w:r>
          </w:p>
          <w:p w14:paraId="07DB2031" w14:textId="77777777" w:rsidR="006A522F" w:rsidRPr="00A8316A" w:rsidRDefault="006A522F" w:rsidP="00415767">
            <w:pPr>
              <w:shd w:val="clear" w:color="auto" w:fill="FFFFFF"/>
              <w:rPr>
                <w:color w:val="000000"/>
              </w:rPr>
            </w:pPr>
            <w:r w:rsidRPr="00A8316A">
              <w:rPr>
                <w:color w:val="000000"/>
                <w:sz w:val="22"/>
                <w:szCs w:val="22"/>
              </w:rPr>
              <w:t>+ Cộng tổng (GST.TOT_DR_BAL - GST.TOT_CR_BAL)  nhân tỉ giá giao dịch lấy theo GSH.FREE_CODE1 IN ('38') của ngày cuối tháng trước</w:t>
            </w:r>
          </w:p>
          <w:p w14:paraId="7C6EA428"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ngày cuối tháng trước</w:t>
            </w:r>
          </w:p>
          <w:p w14:paraId="3B9C80C0"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('50') của ngày cuối tháng trước</w:t>
            </w:r>
          </w:p>
          <w:p w14:paraId="7E042714"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('52') của ngày cuối tháng trước</w:t>
            </w:r>
          </w:p>
          <w:p w14:paraId="005C2899"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('56') của ngày cuối tháng trước</w:t>
            </w:r>
          </w:p>
          <w:p w14:paraId="6A8E32A5"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GSH.FREE_CODE2 IN ('486') của ngày cuối tháng trước</w:t>
            </w:r>
          </w:p>
          <w:p w14:paraId="6C39E59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AF500BD" w14:textId="77777777" w:rsidTr="00415767">
        <w:trPr>
          <w:trHeight w:val="86"/>
        </w:trPr>
        <w:tc>
          <w:tcPr>
            <w:tcW w:w="625" w:type="dxa"/>
            <w:vMerge w:val="restart"/>
            <w:tcBorders>
              <w:left w:val="single" w:sz="4" w:space="0" w:color="auto"/>
              <w:right w:val="single" w:sz="4" w:space="0" w:color="auto"/>
            </w:tcBorders>
            <w:shd w:val="clear" w:color="auto" w:fill="auto"/>
          </w:tcPr>
          <w:p w14:paraId="2EB4C218" w14:textId="77777777" w:rsidR="006A522F" w:rsidRPr="00A8316A" w:rsidRDefault="006A522F" w:rsidP="00415767">
            <w:pPr>
              <w:jc w:val="center"/>
            </w:pPr>
            <w:r w:rsidRPr="00A8316A">
              <w:rPr>
                <w:sz w:val="22"/>
                <w:szCs w:val="22"/>
              </w:rPr>
              <w:t>7</w:t>
            </w:r>
          </w:p>
        </w:tc>
        <w:tc>
          <w:tcPr>
            <w:tcW w:w="14490" w:type="dxa"/>
            <w:gridSpan w:val="3"/>
            <w:tcBorders>
              <w:left w:val="single" w:sz="4" w:space="0" w:color="auto"/>
              <w:bottom w:val="single" w:sz="4" w:space="0" w:color="auto"/>
              <w:right w:val="single" w:sz="4" w:space="0" w:color="auto"/>
            </w:tcBorders>
            <w:shd w:val="clear" w:color="auto" w:fill="auto"/>
          </w:tcPr>
          <w:p w14:paraId="6786D70D" w14:textId="77777777" w:rsidR="006A522F" w:rsidRPr="00A8316A" w:rsidRDefault="006A522F" w:rsidP="00415767">
            <w:pPr>
              <w:shd w:val="clear" w:color="auto" w:fill="FFFFFF"/>
              <w:rPr>
                <w:color w:val="000000"/>
              </w:rPr>
            </w:pPr>
            <w:r w:rsidRPr="00A8316A">
              <w:rPr>
                <w:color w:val="000000"/>
                <w:sz w:val="22"/>
                <w:szCs w:val="22"/>
              </w:rPr>
              <w:t>SỬ DỤNG VỐN (TÀI SẢN CÓ) – Trước 1 ngày báo cáo</w:t>
            </w:r>
          </w:p>
        </w:tc>
      </w:tr>
      <w:tr w:rsidR="006A522F" w:rsidRPr="00A8316A" w14:paraId="211F2599" w14:textId="77777777" w:rsidTr="00415767">
        <w:trPr>
          <w:trHeight w:val="86"/>
        </w:trPr>
        <w:tc>
          <w:tcPr>
            <w:tcW w:w="625" w:type="dxa"/>
            <w:vMerge/>
            <w:tcBorders>
              <w:left w:val="single" w:sz="4" w:space="0" w:color="auto"/>
              <w:right w:val="single" w:sz="4" w:space="0" w:color="auto"/>
            </w:tcBorders>
            <w:shd w:val="clear" w:color="auto" w:fill="auto"/>
          </w:tcPr>
          <w:p w14:paraId="642A2587"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FEEA833" w14:textId="77777777" w:rsidR="006A522F" w:rsidRPr="00A8316A" w:rsidRDefault="006A522F" w:rsidP="00415767">
            <w:pPr>
              <w:shd w:val="clear" w:color="auto" w:fill="FFFFFF"/>
              <w:rPr>
                <w:color w:val="000000"/>
              </w:rPr>
            </w:pPr>
            <w:r w:rsidRPr="00A8316A">
              <w:rPr>
                <w:color w:val="000000"/>
                <w:sz w:val="22"/>
                <w:szCs w:val="22"/>
              </w:rPr>
              <w:t>1. Tổng sử dụng vốn</w:t>
            </w:r>
          </w:p>
        </w:tc>
        <w:tc>
          <w:tcPr>
            <w:tcW w:w="2880" w:type="dxa"/>
            <w:vMerge w:val="restart"/>
            <w:tcBorders>
              <w:left w:val="single" w:sz="4" w:space="0" w:color="auto"/>
              <w:right w:val="single" w:sz="4" w:space="0" w:color="auto"/>
            </w:tcBorders>
            <w:shd w:val="clear" w:color="auto" w:fill="auto"/>
          </w:tcPr>
          <w:p w14:paraId="41B7858B" w14:textId="77777777" w:rsidR="006A522F" w:rsidRPr="00A8316A" w:rsidRDefault="006A522F" w:rsidP="00415767">
            <w:r w:rsidRPr="00A8316A">
              <w:t>Tham khảo cách lấy dư có (GST.TOT_CR_BAL) và dư nợ (GST.TOT_DR_BAL) theo Trước 1 ngày báo cáo</w:t>
            </w:r>
          </w:p>
          <w:p w14:paraId="388AF73E" w14:textId="1640FB8A" w:rsidR="006A522F" w:rsidRPr="00A8316A" w:rsidRDefault="006A522F" w:rsidP="00415767">
            <w:r w:rsidRPr="00A8316A">
              <w:t xml:space="preserve">Tham khảo cách lấy ở mục </w:t>
            </w:r>
            <w:r w:rsidRPr="00A8316A">
              <w:rPr>
                <w:color w:val="000000"/>
                <w:sz w:val="22"/>
                <w:szCs w:val="22"/>
              </w:rPr>
              <w:t xml:space="preserve">Các quy tách xử lý chung” =&gt; </w:t>
            </w:r>
            <w:r w:rsidRPr="00A8316A">
              <w:rPr>
                <w:color w:val="000000"/>
                <w:sz w:val="22"/>
                <w:szCs w:val="22"/>
              </w:rPr>
              <w:lastRenderedPageBreak/>
              <w:t>“Các lấy số dư nợ và dư có theo đầu tài khoản kế toán” (</w:t>
            </w:r>
            <w:hyperlink w:anchor="_Cách_lấy_dư_1" w:history="1">
              <w:r w:rsidRPr="00A8316A">
                <w:rPr>
                  <w:rStyle w:val="Hyperlink"/>
                  <w:sz w:val="22"/>
                  <w:szCs w:val="22"/>
                </w:rPr>
                <w:t>link</w:t>
              </w:r>
            </w:hyperlink>
            <w:r w:rsidRPr="00A8316A">
              <w:rPr>
                <w:color w:val="000000"/>
                <w:sz w:val="22"/>
                <w:szCs w:val="22"/>
              </w:rPr>
              <w:t>)</w:t>
            </w:r>
          </w:p>
          <w:p w14:paraId="463BE5E2" w14:textId="77777777" w:rsidR="006A522F" w:rsidRPr="00A8316A" w:rsidRDefault="006A522F" w:rsidP="00415767"/>
          <w:p w14:paraId="02EED936" w14:textId="77777777" w:rsidR="006A522F" w:rsidRPr="00A8316A" w:rsidRDefault="006A522F" w:rsidP="00415767">
            <w:r w:rsidRPr="00A8316A">
              <w:t>Tham khảo cách lấy số dư tài khoản</w:t>
            </w:r>
            <w:r w:rsidRPr="00A8316A">
              <w:rPr>
                <w:color w:val="000000"/>
                <w:sz w:val="22"/>
                <w:szCs w:val="22"/>
              </w:rPr>
              <w:t>(EAB.TRAN_DATE_BAL)</w:t>
            </w:r>
            <w:r w:rsidRPr="00A8316A">
              <w:t xml:space="preserve"> từ đầu tài khoản kế toán</w:t>
            </w:r>
          </w:p>
          <w:p w14:paraId="200F9262" w14:textId="046645F8" w:rsidR="006A522F" w:rsidRPr="00A8316A" w:rsidRDefault="006A522F" w:rsidP="00415767">
            <w:r w:rsidRPr="00A8316A">
              <w:t xml:space="preserve">Tham khảo cách lấy ở mục </w:t>
            </w:r>
            <w:r w:rsidRPr="00A8316A">
              <w:rPr>
                <w:color w:val="000000"/>
                <w:sz w:val="22"/>
                <w:szCs w:val="22"/>
              </w:rPr>
              <w:t xml:space="preserve">Các quy tách xử lý chung” =&gt; “Cách lấy số dư tài khoản theo đầu sổ kế toán” </w:t>
            </w:r>
            <w:r w:rsidRPr="00A8316A">
              <w:t>(</w:t>
            </w:r>
            <w:hyperlink w:anchor="_Cách_lấy_dư_1" w:history="1">
              <w:r w:rsidRPr="00A8316A">
                <w:rPr>
                  <w:rStyle w:val="Hyperlink"/>
                </w:rPr>
                <w:t>link</w:t>
              </w:r>
            </w:hyperlink>
            <w:r w:rsidRPr="00A8316A">
              <w:t>)</w:t>
            </w:r>
          </w:p>
          <w:p w14:paraId="106F8210" w14:textId="77777777" w:rsidR="006A522F" w:rsidRPr="00A8316A" w:rsidRDefault="006A522F" w:rsidP="00415767"/>
          <w:p w14:paraId="20DD5CBB" w14:textId="77777777" w:rsidR="006A522F" w:rsidRPr="00A8316A" w:rsidRDefault="006A522F" w:rsidP="00415767">
            <w:r w:rsidRPr="00A8316A">
              <w:t>Cách lấy ngày trước 1 ngày báo cáo:</w:t>
            </w:r>
          </w:p>
          <w:p w14:paraId="673B3F42" w14:textId="77777777" w:rsidR="006A522F" w:rsidRPr="00A8316A" w:rsidRDefault="006A522F" w:rsidP="00415767">
            <w:r w:rsidRPr="00A8316A">
              <w:rPr>
                <w:rFonts w:eastAsiaTheme="minorHAnsi"/>
                <w:color w:val="FF0000"/>
                <w:sz w:val="20"/>
                <w:szCs w:val="20"/>
                <w:highlight w:val="white"/>
              </w:rPr>
              <w:t>&lt;NGÀY_BÁO_CÁO&gt;'</w:t>
            </w:r>
            <w:r w:rsidRPr="00A8316A">
              <w:t>-1</w:t>
            </w:r>
          </w:p>
        </w:tc>
        <w:tc>
          <w:tcPr>
            <w:tcW w:w="10260" w:type="dxa"/>
            <w:tcBorders>
              <w:left w:val="single" w:sz="4" w:space="0" w:color="auto"/>
              <w:bottom w:val="single" w:sz="4" w:space="0" w:color="auto"/>
              <w:right w:val="single" w:sz="4" w:space="0" w:color="auto"/>
            </w:tcBorders>
            <w:shd w:val="clear" w:color="auto" w:fill="auto"/>
          </w:tcPr>
          <w:p w14:paraId="66F6B232" w14:textId="77777777" w:rsidR="006A522F" w:rsidRPr="00A8316A" w:rsidRDefault="006A522F" w:rsidP="00415767">
            <w:pPr>
              <w:shd w:val="clear" w:color="auto" w:fill="FFFFFF"/>
              <w:rPr>
                <w:color w:val="000000"/>
              </w:rPr>
            </w:pPr>
            <w:r w:rsidRPr="00A8316A">
              <w:rPr>
                <w:color w:val="000000"/>
                <w:sz w:val="22"/>
                <w:szCs w:val="22"/>
              </w:rPr>
              <w:lastRenderedPageBreak/>
              <w:t>Tổng  cột 02 + 03 + 04 + 09 + 10 + 26 + 28 + 29 + 30 + 31 + 32 + 33 + 34 + 35 + 36 + 37 + 38 + 39 + 40 + 41</w:t>
            </w:r>
          </w:p>
        </w:tc>
      </w:tr>
      <w:tr w:rsidR="006A522F" w:rsidRPr="00A8316A" w14:paraId="4F8093B6" w14:textId="77777777" w:rsidTr="00415767">
        <w:trPr>
          <w:trHeight w:val="86"/>
        </w:trPr>
        <w:tc>
          <w:tcPr>
            <w:tcW w:w="625" w:type="dxa"/>
            <w:vMerge/>
            <w:tcBorders>
              <w:left w:val="single" w:sz="4" w:space="0" w:color="auto"/>
              <w:right w:val="single" w:sz="4" w:space="0" w:color="auto"/>
            </w:tcBorders>
            <w:shd w:val="clear" w:color="auto" w:fill="auto"/>
          </w:tcPr>
          <w:p w14:paraId="42F2149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C0D56B9" w14:textId="77777777" w:rsidR="006A522F" w:rsidRPr="00A8316A" w:rsidRDefault="006A522F" w:rsidP="00415767">
            <w:pPr>
              <w:shd w:val="clear" w:color="auto" w:fill="FFFFFF"/>
              <w:rPr>
                <w:color w:val="000000"/>
              </w:rPr>
            </w:pPr>
            <w:r w:rsidRPr="00A8316A">
              <w:rPr>
                <w:color w:val="000000"/>
                <w:sz w:val="22"/>
                <w:szCs w:val="22"/>
              </w:rPr>
              <w:t>2.Tiền mặt</w:t>
            </w:r>
          </w:p>
        </w:tc>
        <w:tc>
          <w:tcPr>
            <w:tcW w:w="2880" w:type="dxa"/>
            <w:vMerge/>
            <w:tcBorders>
              <w:left w:val="single" w:sz="4" w:space="0" w:color="auto"/>
              <w:right w:val="single" w:sz="4" w:space="0" w:color="auto"/>
            </w:tcBorders>
            <w:shd w:val="clear" w:color="auto" w:fill="auto"/>
          </w:tcPr>
          <w:p w14:paraId="06C4DDF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982F4C9"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Trước 1 ngày báo cáo</w:t>
            </w:r>
          </w:p>
          <w:p w14:paraId="3FF5B07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ECF5332" w14:textId="77777777" w:rsidTr="00415767">
        <w:trPr>
          <w:trHeight w:val="86"/>
        </w:trPr>
        <w:tc>
          <w:tcPr>
            <w:tcW w:w="625" w:type="dxa"/>
            <w:vMerge/>
            <w:tcBorders>
              <w:left w:val="single" w:sz="4" w:space="0" w:color="auto"/>
              <w:right w:val="single" w:sz="4" w:space="0" w:color="auto"/>
            </w:tcBorders>
            <w:shd w:val="clear" w:color="auto" w:fill="auto"/>
          </w:tcPr>
          <w:p w14:paraId="12AF80F7"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1F34105" w14:textId="77777777" w:rsidR="006A522F" w:rsidRPr="00A8316A" w:rsidRDefault="006A522F" w:rsidP="00415767">
            <w:pPr>
              <w:shd w:val="clear" w:color="auto" w:fill="FFFFFF"/>
              <w:rPr>
                <w:color w:val="000000"/>
              </w:rPr>
            </w:pPr>
            <w:r w:rsidRPr="00A8316A">
              <w:rPr>
                <w:color w:val="000000"/>
                <w:sz w:val="22"/>
                <w:szCs w:val="22"/>
              </w:rPr>
              <w:t>3.</w:t>
            </w:r>
            <w:r w:rsidRPr="00A8316A">
              <w:t xml:space="preserve"> </w:t>
            </w:r>
            <w:r w:rsidRPr="00A8316A">
              <w:rPr>
                <w:color w:val="000000"/>
                <w:sz w:val="22"/>
                <w:szCs w:val="22"/>
              </w:rPr>
              <w:t xml:space="preserve">Tiền gửi tại NHNN (ngoài </w:t>
            </w:r>
            <w:r w:rsidRPr="00A8316A">
              <w:rPr>
                <w:color w:val="000000"/>
                <w:sz w:val="22"/>
                <w:szCs w:val="22"/>
              </w:rPr>
              <w:lastRenderedPageBreak/>
              <w:t>DTBB)</w:t>
            </w:r>
          </w:p>
        </w:tc>
        <w:tc>
          <w:tcPr>
            <w:tcW w:w="2880" w:type="dxa"/>
            <w:vMerge/>
            <w:tcBorders>
              <w:left w:val="single" w:sz="4" w:space="0" w:color="auto"/>
              <w:right w:val="single" w:sz="4" w:space="0" w:color="auto"/>
            </w:tcBorders>
            <w:shd w:val="clear" w:color="auto" w:fill="auto"/>
          </w:tcPr>
          <w:p w14:paraId="1C124CF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520363E"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Trước 1 ngày báo cáo</w:t>
            </w:r>
          </w:p>
          <w:p w14:paraId="3FCDA212"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758AC9D" w14:textId="77777777" w:rsidTr="00415767">
        <w:trPr>
          <w:trHeight w:val="86"/>
        </w:trPr>
        <w:tc>
          <w:tcPr>
            <w:tcW w:w="625" w:type="dxa"/>
            <w:vMerge/>
            <w:tcBorders>
              <w:left w:val="single" w:sz="4" w:space="0" w:color="auto"/>
              <w:right w:val="single" w:sz="4" w:space="0" w:color="auto"/>
            </w:tcBorders>
            <w:shd w:val="clear" w:color="auto" w:fill="auto"/>
          </w:tcPr>
          <w:p w14:paraId="02B78A0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636A806" w14:textId="77777777" w:rsidR="006A522F" w:rsidRPr="00A8316A" w:rsidRDefault="006A522F" w:rsidP="00415767">
            <w:pPr>
              <w:shd w:val="clear" w:color="auto" w:fill="FFFFFF"/>
              <w:rPr>
                <w:color w:val="000000"/>
              </w:rPr>
            </w:pPr>
            <w:r w:rsidRPr="00A8316A">
              <w:rPr>
                <w:color w:val="000000"/>
                <w:sz w:val="22"/>
                <w:szCs w:val="22"/>
              </w:rPr>
              <w:t>4.Tiền gửi tại và cho vay TCTD</w:t>
            </w:r>
          </w:p>
        </w:tc>
        <w:tc>
          <w:tcPr>
            <w:tcW w:w="2880" w:type="dxa"/>
            <w:vMerge/>
            <w:tcBorders>
              <w:left w:val="single" w:sz="4" w:space="0" w:color="auto"/>
              <w:right w:val="single" w:sz="4" w:space="0" w:color="auto"/>
            </w:tcBorders>
            <w:shd w:val="clear" w:color="auto" w:fill="auto"/>
          </w:tcPr>
          <w:p w14:paraId="09D8CF9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DA0A36E"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IN('131', '132', '135', '201', '202', '205', '133', '134', '136', '203') của Trước 1 ngày báo cáo</w:t>
            </w:r>
          </w:p>
          <w:p w14:paraId="76AA890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9E1A453" w14:textId="77777777" w:rsidTr="00415767">
        <w:trPr>
          <w:trHeight w:val="86"/>
        </w:trPr>
        <w:tc>
          <w:tcPr>
            <w:tcW w:w="625" w:type="dxa"/>
            <w:vMerge/>
            <w:tcBorders>
              <w:left w:val="single" w:sz="4" w:space="0" w:color="auto"/>
              <w:right w:val="single" w:sz="4" w:space="0" w:color="auto"/>
            </w:tcBorders>
            <w:shd w:val="clear" w:color="auto" w:fill="auto"/>
          </w:tcPr>
          <w:p w14:paraId="6FE2C44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9917977" w14:textId="77777777" w:rsidR="006A522F" w:rsidRPr="00A8316A" w:rsidRDefault="006A522F" w:rsidP="00415767">
            <w:pPr>
              <w:shd w:val="clear" w:color="auto" w:fill="FFFFFF"/>
              <w:rPr>
                <w:color w:val="000000"/>
              </w:rPr>
            </w:pPr>
            <w:r w:rsidRPr="00A8316A">
              <w:rPr>
                <w:color w:val="000000"/>
                <w:sz w:val="22"/>
                <w:szCs w:val="22"/>
              </w:rPr>
              <w:t>5.</w:t>
            </w:r>
            <w:r w:rsidRPr="00A8316A">
              <w:t xml:space="preserve"> </w:t>
            </w:r>
            <w:r w:rsidRPr="00A8316A">
              <w:rPr>
                <w:color w:val="000000"/>
                <w:sz w:val="22"/>
                <w:szCs w:val="22"/>
              </w:rPr>
              <w:t>Trong nước</w:t>
            </w:r>
          </w:p>
        </w:tc>
        <w:tc>
          <w:tcPr>
            <w:tcW w:w="2880" w:type="dxa"/>
            <w:vMerge/>
            <w:tcBorders>
              <w:left w:val="single" w:sz="4" w:space="0" w:color="auto"/>
              <w:right w:val="single" w:sz="4" w:space="0" w:color="auto"/>
            </w:tcBorders>
            <w:shd w:val="clear" w:color="auto" w:fill="auto"/>
          </w:tcPr>
          <w:p w14:paraId="0CEDACC4"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5098936" w14:textId="77777777" w:rsidR="006A522F" w:rsidRPr="00A8316A" w:rsidRDefault="006A522F" w:rsidP="00415767">
            <w:pPr>
              <w:shd w:val="clear" w:color="auto" w:fill="FFFFFF"/>
              <w:rPr>
                <w:color w:val="000000"/>
              </w:rPr>
            </w:pPr>
            <w:r w:rsidRPr="00A8316A">
              <w:rPr>
                <w:color w:val="000000"/>
                <w:sz w:val="22"/>
                <w:szCs w:val="22"/>
              </w:rPr>
              <w:t>Giống cách tính của cột 06</w:t>
            </w:r>
          </w:p>
        </w:tc>
      </w:tr>
      <w:tr w:rsidR="006A522F" w:rsidRPr="00A8316A" w14:paraId="5448444B" w14:textId="77777777" w:rsidTr="00415767">
        <w:trPr>
          <w:trHeight w:val="86"/>
        </w:trPr>
        <w:tc>
          <w:tcPr>
            <w:tcW w:w="625" w:type="dxa"/>
            <w:vMerge/>
            <w:tcBorders>
              <w:left w:val="single" w:sz="4" w:space="0" w:color="auto"/>
              <w:right w:val="single" w:sz="4" w:space="0" w:color="auto"/>
            </w:tcBorders>
            <w:shd w:val="clear" w:color="auto" w:fill="auto"/>
          </w:tcPr>
          <w:p w14:paraId="5069D77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77C1633" w14:textId="77777777" w:rsidR="006A522F" w:rsidRPr="00A8316A" w:rsidRDefault="006A522F" w:rsidP="00415767">
            <w:pPr>
              <w:shd w:val="clear" w:color="auto" w:fill="FFFFFF"/>
              <w:rPr>
                <w:color w:val="000000"/>
              </w:rPr>
            </w:pPr>
            <w:r w:rsidRPr="00A8316A">
              <w:rPr>
                <w:color w:val="000000"/>
                <w:sz w:val="22"/>
                <w:szCs w:val="22"/>
              </w:rPr>
              <w:t>6.  - Gửi vốn LNH &amp; cho vay TCTD</w:t>
            </w:r>
          </w:p>
        </w:tc>
        <w:tc>
          <w:tcPr>
            <w:tcW w:w="2880" w:type="dxa"/>
            <w:vMerge/>
            <w:tcBorders>
              <w:left w:val="single" w:sz="4" w:space="0" w:color="auto"/>
              <w:right w:val="single" w:sz="4" w:space="0" w:color="auto"/>
            </w:tcBorders>
            <w:shd w:val="clear" w:color="auto" w:fill="auto"/>
          </w:tcPr>
          <w:p w14:paraId="3E6C62D1"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F17BFE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('131', '132', '135', '201', '202', '205') của Trước 1 ngày báo cáo</w:t>
            </w:r>
          </w:p>
          <w:p w14:paraId="2D2A8BF7"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26A9C5F" w14:textId="77777777" w:rsidTr="00415767">
        <w:trPr>
          <w:trHeight w:val="86"/>
        </w:trPr>
        <w:tc>
          <w:tcPr>
            <w:tcW w:w="625" w:type="dxa"/>
            <w:vMerge/>
            <w:tcBorders>
              <w:left w:val="single" w:sz="4" w:space="0" w:color="auto"/>
              <w:right w:val="single" w:sz="4" w:space="0" w:color="auto"/>
            </w:tcBorders>
            <w:shd w:val="clear" w:color="auto" w:fill="auto"/>
          </w:tcPr>
          <w:p w14:paraId="7370C89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8CD00EE" w14:textId="77777777" w:rsidR="006A522F" w:rsidRPr="00A8316A" w:rsidRDefault="006A522F" w:rsidP="00415767">
            <w:pPr>
              <w:shd w:val="clear" w:color="auto" w:fill="FFFFFF"/>
              <w:rPr>
                <w:color w:val="000000"/>
              </w:rPr>
            </w:pPr>
            <w:r w:rsidRPr="00A8316A">
              <w:rPr>
                <w:color w:val="000000"/>
                <w:sz w:val="22"/>
                <w:szCs w:val="22"/>
              </w:rPr>
              <w:t>7.  - Giấy tờ có giá</w:t>
            </w:r>
          </w:p>
        </w:tc>
        <w:tc>
          <w:tcPr>
            <w:tcW w:w="2880" w:type="dxa"/>
            <w:vMerge/>
            <w:tcBorders>
              <w:left w:val="single" w:sz="4" w:space="0" w:color="auto"/>
              <w:right w:val="single" w:sz="4" w:space="0" w:color="auto"/>
            </w:tcBorders>
            <w:shd w:val="clear" w:color="auto" w:fill="auto"/>
          </w:tcPr>
          <w:p w14:paraId="7BA998D4"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458EC36"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207AE575" w14:textId="77777777" w:rsidTr="00415767">
        <w:trPr>
          <w:trHeight w:val="86"/>
        </w:trPr>
        <w:tc>
          <w:tcPr>
            <w:tcW w:w="625" w:type="dxa"/>
            <w:vMerge/>
            <w:tcBorders>
              <w:left w:val="single" w:sz="4" w:space="0" w:color="auto"/>
              <w:right w:val="single" w:sz="4" w:space="0" w:color="auto"/>
            </w:tcBorders>
            <w:shd w:val="clear" w:color="auto" w:fill="auto"/>
          </w:tcPr>
          <w:p w14:paraId="5EFDD0A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A3ACFAA" w14:textId="77777777" w:rsidR="006A522F" w:rsidRPr="00A8316A" w:rsidRDefault="006A522F" w:rsidP="00415767">
            <w:pPr>
              <w:shd w:val="clear" w:color="auto" w:fill="FFFFFF"/>
              <w:rPr>
                <w:color w:val="000000"/>
              </w:rPr>
            </w:pPr>
            <w:r w:rsidRPr="00A8316A">
              <w:rPr>
                <w:color w:val="000000"/>
                <w:sz w:val="22"/>
                <w:szCs w:val="22"/>
              </w:rPr>
              <w:t>8.</w:t>
            </w:r>
            <w:r w:rsidRPr="00A8316A">
              <w:t xml:space="preserve"> </w:t>
            </w:r>
            <w:r w:rsidRPr="00A8316A">
              <w:rPr>
                <w:color w:val="000000"/>
                <w:sz w:val="22"/>
                <w:szCs w:val="22"/>
              </w:rPr>
              <w:t>Nước ngòai</w:t>
            </w:r>
          </w:p>
        </w:tc>
        <w:tc>
          <w:tcPr>
            <w:tcW w:w="2880" w:type="dxa"/>
            <w:vMerge/>
            <w:tcBorders>
              <w:left w:val="single" w:sz="4" w:space="0" w:color="auto"/>
              <w:right w:val="single" w:sz="4" w:space="0" w:color="auto"/>
            </w:tcBorders>
            <w:shd w:val="clear" w:color="auto" w:fill="auto"/>
          </w:tcPr>
          <w:p w14:paraId="4D3D98A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F162E1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('133', '134', '136', '203') của Trước 1 ngày báo cáo cộng Tổng (EAB.TRAN_DATE_BAL) theo GSH.FREE_CODE2 IN ('133', '134', '136', '203', '205')</w:t>
            </w:r>
          </w:p>
          <w:p w14:paraId="20F2DFA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B5543D3" w14:textId="77777777" w:rsidTr="00415767">
        <w:trPr>
          <w:trHeight w:val="86"/>
        </w:trPr>
        <w:tc>
          <w:tcPr>
            <w:tcW w:w="625" w:type="dxa"/>
            <w:vMerge/>
            <w:tcBorders>
              <w:left w:val="single" w:sz="4" w:space="0" w:color="auto"/>
              <w:right w:val="single" w:sz="4" w:space="0" w:color="auto"/>
            </w:tcBorders>
            <w:shd w:val="clear" w:color="auto" w:fill="auto"/>
          </w:tcPr>
          <w:p w14:paraId="25C1808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B6CE91B" w14:textId="77777777" w:rsidR="006A522F" w:rsidRPr="00A8316A" w:rsidRDefault="006A522F" w:rsidP="00415767">
            <w:pPr>
              <w:shd w:val="clear" w:color="auto" w:fill="FFFFFF"/>
              <w:rPr>
                <w:color w:val="000000"/>
              </w:rPr>
            </w:pPr>
            <w:r w:rsidRPr="00A8316A">
              <w:rPr>
                <w:color w:val="000000"/>
                <w:sz w:val="22"/>
                <w:szCs w:val="22"/>
              </w:rPr>
              <w:t>9.</w:t>
            </w:r>
            <w:r w:rsidRPr="00A8316A">
              <w:t xml:space="preserve"> </w:t>
            </w:r>
            <w:r w:rsidRPr="00A8316A">
              <w:rPr>
                <w:color w:val="000000"/>
                <w:sz w:val="22"/>
                <w:szCs w:val="22"/>
              </w:rPr>
              <w:t>+ DPRR</w:t>
            </w:r>
          </w:p>
        </w:tc>
        <w:tc>
          <w:tcPr>
            <w:tcW w:w="2880" w:type="dxa"/>
            <w:vMerge/>
            <w:tcBorders>
              <w:left w:val="single" w:sz="4" w:space="0" w:color="auto"/>
              <w:right w:val="single" w:sz="4" w:space="0" w:color="auto"/>
            </w:tcBorders>
            <w:shd w:val="clear" w:color="auto" w:fill="auto"/>
          </w:tcPr>
          <w:p w14:paraId="6C37626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3C7396D"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IN('139', '209') của Trước 1 ngày báo cáo</w:t>
            </w:r>
          </w:p>
          <w:p w14:paraId="2CF2D800"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B2E0DC0" w14:textId="77777777" w:rsidTr="00415767">
        <w:trPr>
          <w:trHeight w:val="86"/>
        </w:trPr>
        <w:tc>
          <w:tcPr>
            <w:tcW w:w="625" w:type="dxa"/>
            <w:vMerge/>
            <w:tcBorders>
              <w:left w:val="single" w:sz="4" w:space="0" w:color="auto"/>
              <w:right w:val="single" w:sz="4" w:space="0" w:color="auto"/>
            </w:tcBorders>
            <w:shd w:val="clear" w:color="auto" w:fill="auto"/>
          </w:tcPr>
          <w:p w14:paraId="1117EEF7"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E373034" w14:textId="77777777" w:rsidR="006A522F" w:rsidRPr="00A8316A" w:rsidRDefault="006A522F" w:rsidP="00415767">
            <w:pPr>
              <w:shd w:val="clear" w:color="auto" w:fill="FFFFFF"/>
              <w:rPr>
                <w:color w:val="000000"/>
              </w:rPr>
            </w:pPr>
            <w:r w:rsidRPr="00A8316A">
              <w:rPr>
                <w:color w:val="000000"/>
                <w:sz w:val="22"/>
                <w:szCs w:val="22"/>
              </w:rPr>
              <w:t>10. Cấp TD (cho vay + TPDN)</w:t>
            </w:r>
          </w:p>
        </w:tc>
        <w:tc>
          <w:tcPr>
            <w:tcW w:w="2880" w:type="dxa"/>
            <w:vMerge/>
            <w:tcBorders>
              <w:left w:val="single" w:sz="4" w:space="0" w:color="auto"/>
              <w:right w:val="single" w:sz="4" w:space="0" w:color="auto"/>
            </w:tcBorders>
            <w:shd w:val="clear" w:color="auto" w:fill="auto"/>
          </w:tcPr>
          <w:p w14:paraId="064116C2"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A12B81E" w14:textId="77777777" w:rsidR="006A522F" w:rsidRPr="00A8316A" w:rsidRDefault="006A522F" w:rsidP="00415767">
            <w:pPr>
              <w:shd w:val="clear" w:color="auto" w:fill="FFFFFF"/>
              <w:rPr>
                <w:color w:val="000000"/>
              </w:rPr>
            </w:pPr>
            <w:r w:rsidRPr="00A8316A">
              <w:rPr>
                <w:color w:val="000000"/>
                <w:sz w:val="22"/>
                <w:szCs w:val="22"/>
              </w:rPr>
              <w:t>Tổng cột 11 + 17</w:t>
            </w:r>
          </w:p>
        </w:tc>
      </w:tr>
      <w:tr w:rsidR="006A522F" w:rsidRPr="00A8316A" w14:paraId="2F8D0ED2" w14:textId="77777777" w:rsidTr="00415767">
        <w:trPr>
          <w:trHeight w:val="86"/>
        </w:trPr>
        <w:tc>
          <w:tcPr>
            <w:tcW w:w="625" w:type="dxa"/>
            <w:vMerge/>
            <w:tcBorders>
              <w:left w:val="single" w:sz="4" w:space="0" w:color="auto"/>
              <w:right w:val="single" w:sz="4" w:space="0" w:color="auto"/>
            </w:tcBorders>
            <w:shd w:val="clear" w:color="auto" w:fill="auto"/>
          </w:tcPr>
          <w:p w14:paraId="00D230B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AA42F55" w14:textId="77777777" w:rsidR="006A522F" w:rsidRPr="00A8316A" w:rsidRDefault="006A522F" w:rsidP="00415767">
            <w:pPr>
              <w:shd w:val="clear" w:color="auto" w:fill="FFFFFF"/>
              <w:rPr>
                <w:color w:val="000000"/>
              </w:rPr>
            </w:pPr>
            <w:r w:rsidRPr="00A8316A">
              <w:rPr>
                <w:color w:val="000000"/>
                <w:sz w:val="22"/>
                <w:szCs w:val="22"/>
              </w:rPr>
              <w:t>11. Dư nợ cho vay</w:t>
            </w:r>
          </w:p>
        </w:tc>
        <w:tc>
          <w:tcPr>
            <w:tcW w:w="2880" w:type="dxa"/>
            <w:vMerge/>
            <w:tcBorders>
              <w:left w:val="single" w:sz="4" w:space="0" w:color="auto"/>
              <w:right w:val="single" w:sz="4" w:space="0" w:color="auto"/>
            </w:tcBorders>
            <w:shd w:val="clear" w:color="auto" w:fill="auto"/>
          </w:tcPr>
          <w:p w14:paraId="27B8889A"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D5D4E2D" w14:textId="77777777" w:rsidR="006A522F" w:rsidRPr="00A8316A" w:rsidRDefault="006A522F" w:rsidP="00415767">
            <w:pPr>
              <w:shd w:val="clear" w:color="auto" w:fill="FFFFFF"/>
              <w:rPr>
                <w:color w:val="000000"/>
              </w:rPr>
            </w:pPr>
            <w:r w:rsidRPr="00A8316A">
              <w:rPr>
                <w:color w:val="000000"/>
                <w:sz w:val="22"/>
                <w:szCs w:val="22"/>
              </w:rPr>
              <w:t>Tổng cột 12 + 15</w:t>
            </w:r>
          </w:p>
        </w:tc>
      </w:tr>
      <w:tr w:rsidR="006A522F" w:rsidRPr="00A8316A" w14:paraId="2A4AAC33" w14:textId="77777777" w:rsidTr="00415767">
        <w:trPr>
          <w:trHeight w:val="86"/>
        </w:trPr>
        <w:tc>
          <w:tcPr>
            <w:tcW w:w="625" w:type="dxa"/>
            <w:vMerge/>
            <w:tcBorders>
              <w:left w:val="single" w:sz="4" w:space="0" w:color="auto"/>
              <w:right w:val="single" w:sz="4" w:space="0" w:color="auto"/>
            </w:tcBorders>
            <w:shd w:val="clear" w:color="auto" w:fill="auto"/>
          </w:tcPr>
          <w:p w14:paraId="517E50E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5F273C0" w14:textId="77777777" w:rsidR="006A522F" w:rsidRPr="00A8316A" w:rsidRDefault="006A522F" w:rsidP="00415767">
            <w:pPr>
              <w:shd w:val="clear" w:color="auto" w:fill="FFFFFF"/>
              <w:rPr>
                <w:color w:val="000000"/>
              </w:rPr>
            </w:pPr>
            <w:r w:rsidRPr="00A8316A">
              <w:rPr>
                <w:color w:val="000000"/>
                <w:sz w:val="22"/>
                <w:szCs w:val="22"/>
              </w:rPr>
              <w:t xml:space="preserve">12. Cho vay ngắn hạn         </w:t>
            </w:r>
          </w:p>
        </w:tc>
        <w:tc>
          <w:tcPr>
            <w:tcW w:w="2880" w:type="dxa"/>
            <w:vMerge/>
            <w:tcBorders>
              <w:left w:val="single" w:sz="4" w:space="0" w:color="auto"/>
              <w:right w:val="single" w:sz="4" w:space="0" w:color="auto"/>
            </w:tcBorders>
            <w:shd w:val="clear" w:color="auto" w:fill="auto"/>
          </w:tcPr>
          <w:p w14:paraId="714F71A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FC8ED77" w14:textId="77777777" w:rsidR="006A522F" w:rsidRPr="00A8316A" w:rsidRDefault="006A522F" w:rsidP="00415767">
            <w:pPr>
              <w:shd w:val="clear" w:color="auto" w:fill="FFFFFF"/>
              <w:rPr>
                <w:color w:val="000000"/>
              </w:rPr>
            </w:pPr>
            <w:r w:rsidRPr="00A8316A">
              <w:rPr>
                <w:color w:val="000000"/>
                <w:sz w:val="22"/>
                <w:szCs w:val="22"/>
              </w:rPr>
              <w:t>Tổng cột 13 + 14</w:t>
            </w:r>
          </w:p>
        </w:tc>
      </w:tr>
      <w:tr w:rsidR="006A522F" w:rsidRPr="00A8316A" w14:paraId="7EE1F88B" w14:textId="77777777" w:rsidTr="00415767">
        <w:trPr>
          <w:trHeight w:val="86"/>
        </w:trPr>
        <w:tc>
          <w:tcPr>
            <w:tcW w:w="625" w:type="dxa"/>
            <w:vMerge/>
            <w:tcBorders>
              <w:left w:val="single" w:sz="4" w:space="0" w:color="auto"/>
              <w:right w:val="single" w:sz="4" w:space="0" w:color="auto"/>
            </w:tcBorders>
            <w:shd w:val="clear" w:color="auto" w:fill="auto"/>
          </w:tcPr>
          <w:p w14:paraId="0DBCDC53"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15D0DAF" w14:textId="77777777" w:rsidR="006A522F" w:rsidRPr="00A8316A" w:rsidRDefault="006A522F" w:rsidP="00415767">
            <w:pPr>
              <w:shd w:val="clear" w:color="auto" w:fill="FFFFFF"/>
              <w:rPr>
                <w:color w:val="000000"/>
              </w:rPr>
            </w:pPr>
            <w:r w:rsidRPr="00A8316A">
              <w:rPr>
                <w:color w:val="000000"/>
                <w:sz w:val="22"/>
                <w:szCs w:val="22"/>
              </w:rPr>
              <w:t>13. - Doanh nghiệp</w:t>
            </w:r>
          </w:p>
        </w:tc>
        <w:tc>
          <w:tcPr>
            <w:tcW w:w="2880" w:type="dxa"/>
            <w:vMerge/>
            <w:tcBorders>
              <w:left w:val="single" w:sz="4" w:space="0" w:color="auto"/>
              <w:right w:val="single" w:sz="4" w:space="0" w:color="auto"/>
            </w:tcBorders>
            <w:shd w:val="clear" w:color="auto" w:fill="auto"/>
          </w:tcPr>
          <w:p w14:paraId="09E2A88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767EE2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('21112','21113','21122','21123','21132','21133','22110','22111','23112','23113','24113','25112','25113','26112','26113','27112','27113','29110','27512','27513','27522','27523','26712','26713','21460','22160','27860') của Trước 1 ngày báo cáo</w:t>
            </w:r>
          </w:p>
          <w:p w14:paraId="49272C79" w14:textId="77777777" w:rsidR="006A522F" w:rsidRPr="00A8316A" w:rsidRDefault="006A522F" w:rsidP="00415767">
            <w:pPr>
              <w:shd w:val="clear" w:color="auto" w:fill="FFFFFF"/>
              <w:rPr>
                <w:color w:val="000000"/>
              </w:rPr>
            </w:pPr>
            <w:r w:rsidRPr="00A8316A">
              <w:rPr>
                <w:color w:val="000000"/>
                <w:sz w:val="22"/>
                <w:szCs w:val="22"/>
              </w:rPr>
              <w:lastRenderedPageBreak/>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192507F" w14:textId="77777777" w:rsidTr="00415767">
        <w:trPr>
          <w:trHeight w:val="86"/>
        </w:trPr>
        <w:tc>
          <w:tcPr>
            <w:tcW w:w="625" w:type="dxa"/>
            <w:vMerge/>
            <w:tcBorders>
              <w:left w:val="single" w:sz="4" w:space="0" w:color="auto"/>
              <w:right w:val="single" w:sz="4" w:space="0" w:color="auto"/>
            </w:tcBorders>
            <w:shd w:val="clear" w:color="auto" w:fill="auto"/>
          </w:tcPr>
          <w:p w14:paraId="3E08DD7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525DAF3" w14:textId="77777777" w:rsidR="006A522F" w:rsidRPr="00A8316A" w:rsidRDefault="006A522F" w:rsidP="00415767">
            <w:pPr>
              <w:shd w:val="clear" w:color="auto" w:fill="FFFFFF"/>
              <w:rPr>
                <w:color w:val="000000"/>
              </w:rPr>
            </w:pPr>
            <w:r w:rsidRPr="00A8316A">
              <w:rPr>
                <w:color w:val="000000"/>
                <w:sz w:val="22"/>
                <w:szCs w:val="22"/>
              </w:rPr>
              <w:t>14. - Cá nhân</w:t>
            </w:r>
          </w:p>
        </w:tc>
        <w:tc>
          <w:tcPr>
            <w:tcW w:w="2880" w:type="dxa"/>
            <w:vMerge/>
            <w:tcBorders>
              <w:left w:val="single" w:sz="4" w:space="0" w:color="auto"/>
              <w:right w:val="single" w:sz="4" w:space="0" w:color="auto"/>
            </w:tcBorders>
            <w:shd w:val="clear" w:color="auto" w:fill="auto"/>
          </w:tcPr>
          <w:p w14:paraId="484D949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34B1A15"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('21110','21111','21120','21121',''21131','23111','24111','25110','25111','26110','26111','27110','27111','29100','27510','27511','27520','27521','26710','26711','21160','27560') của Trước 1 ngày báo cáo</w:t>
            </w:r>
          </w:p>
          <w:p w14:paraId="533489A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6AA0EDB" w14:textId="77777777" w:rsidTr="00415767">
        <w:trPr>
          <w:trHeight w:val="86"/>
        </w:trPr>
        <w:tc>
          <w:tcPr>
            <w:tcW w:w="625" w:type="dxa"/>
            <w:vMerge/>
            <w:tcBorders>
              <w:left w:val="single" w:sz="4" w:space="0" w:color="auto"/>
              <w:right w:val="single" w:sz="4" w:space="0" w:color="auto"/>
            </w:tcBorders>
            <w:shd w:val="clear" w:color="auto" w:fill="auto"/>
          </w:tcPr>
          <w:p w14:paraId="0526D6C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E0A6470" w14:textId="77777777" w:rsidR="006A522F" w:rsidRPr="00A8316A" w:rsidRDefault="006A522F" w:rsidP="00415767">
            <w:pPr>
              <w:shd w:val="clear" w:color="auto" w:fill="FFFFFF"/>
              <w:rPr>
                <w:color w:val="000000"/>
              </w:rPr>
            </w:pPr>
            <w:r w:rsidRPr="00A8316A">
              <w:rPr>
                <w:color w:val="000000"/>
                <w:sz w:val="22"/>
                <w:szCs w:val="22"/>
              </w:rPr>
              <w:t>15.</w:t>
            </w:r>
            <w:r w:rsidRPr="00A8316A">
              <w:t xml:space="preserve"> </w:t>
            </w:r>
            <w:r w:rsidRPr="00A8316A">
              <w:rPr>
                <w:color w:val="000000"/>
                <w:sz w:val="22"/>
                <w:szCs w:val="22"/>
              </w:rPr>
              <w:t>Cho vay trung dài hạn</w:t>
            </w:r>
          </w:p>
        </w:tc>
        <w:tc>
          <w:tcPr>
            <w:tcW w:w="2880" w:type="dxa"/>
            <w:vMerge/>
            <w:tcBorders>
              <w:left w:val="single" w:sz="4" w:space="0" w:color="auto"/>
              <w:right w:val="single" w:sz="4" w:space="0" w:color="auto"/>
            </w:tcBorders>
            <w:shd w:val="clear" w:color="auto" w:fill="auto"/>
          </w:tcPr>
          <w:p w14:paraId="2FBBF5DA"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8D38BE1" w14:textId="77777777" w:rsidR="006A522F" w:rsidRPr="00A8316A" w:rsidRDefault="006A522F" w:rsidP="00415767">
            <w:pPr>
              <w:shd w:val="clear" w:color="auto" w:fill="FFFFFF"/>
              <w:rPr>
                <w:color w:val="000000"/>
              </w:rPr>
            </w:pPr>
            <w:r w:rsidRPr="00A8316A">
              <w:rPr>
                <w:color w:val="000000"/>
                <w:sz w:val="22"/>
                <w:szCs w:val="22"/>
              </w:rPr>
              <w:t>Tổng cột 16 + 17</w:t>
            </w:r>
          </w:p>
        </w:tc>
      </w:tr>
      <w:tr w:rsidR="006A522F" w:rsidRPr="00A8316A" w14:paraId="3DEDA326" w14:textId="77777777" w:rsidTr="00415767">
        <w:trPr>
          <w:trHeight w:val="86"/>
        </w:trPr>
        <w:tc>
          <w:tcPr>
            <w:tcW w:w="625" w:type="dxa"/>
            <w:vMerge/>
            <w:tcBorders>
              <w:left w:val="single" w:sz="4" w:space="0" w:color="auto"/>
              <w:right w:val="single" w:sz="4" w:space="0" w:color="auto"/>
            </w:tcBorders>
            <w:shd w:val="clear" w:color="auto" w:fill="auto"/>
          </w:tcPr>
          <w:p w14:paraId="0508B26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9B15198" w14:textId="77777777" w:rsidR="006A522F" w:rsidRPr="00A8316A" w:rsidRDefault="006A522F" w:rsidP="00415767">
            <w:pPr>
              <w:shd w:val="clear" w:color="auto" w:fill="FFFFFF"/>
              <w:rPr>
                <w:color w:val="000000"/>
              </w:rPr>
            </w:pPr>
            <w:r w:rsidRPr="00A8316A">
              <w:rPr>
                <w:color w:val="000000"/>
                <w:sz w:val="22"/>
                <w:szCs w:val="22"/>
              </w:rPr>
              <w:t>16. - Doanh nghiệp</w:t>
            </w:r>
          </w:p>
        </w:tc>
        <w:tc>
          <w:tcPr>
            <w:tcW w:w="2880" w:type="dxa"/>
            <w:vMerge/>
            <w:tcBorders>
              <w:left w:val="single" w:sz="4" w:space="0" w:color="auto"/>
              <w:right w:val="single" w:sz="4" w:space="0" w:color="auto"/>
            </w:tcBorders>
            <w:shd w:val="clear" w:color="auto" w:fill="auto"/>
          </w:tcPr>
          <w:p w14:paraId="6293F9D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1E40A0A"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Trước 1 ngày báo cáo</w:t>
            </w:r>
          </w:p>
          <w:p w14:paraId="0461FB2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3D571A3" w14:textId="77777777" w:rsidTr="00415767">
        <w:trPr>
          <w:trHeight w:val="86"/>
        </w:trPr>
        <w:tc>
          <w:tcPr>
            <w:tcW w:w="625" w:type="dxa"/>
            <w:vMerge/>
            <w:tcBorders>
              <w:left w:val="single" w:sz="4" w:space="0" w:color="auto"/>
              <w:right w:val="single" w:sz="4" w:space="0" w:color="auto"/>
            </w:tcBorders>
            <w:shd w:val="clear" w:color="auto" w:fill="auto"/>
          </w:tcPr>
          <w:p w14:paraId="6098AC5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C176C27" w14:textId="77777777" w:rsidR="006A522F" w:rsidRPr="00A8316A" w:rsidRDefault="006A522F" w:rsidP="00415767">
            <w:pPr>
              <w:shd w:val="clear" w:color="auto" w:fill="FFFFFF"/>
              <w:rPr>
                <w:color w:val="000000"/>
              </w:rPr>
            </w:pPr>
            <w:r w:rsidRPr="00A8316A">
              <w:rPr>
                <w:color w:val="000000"/>
                <w:sz w:val="22"/>
                <w:szCs w:val="22"/>
              </w:rPr>
              <w:t>17. - Cá nhân</w:t>
            </w:r>
          </w:p>
        </w:tc>
        <w:tc>
          <w:tcPr>
            <w:tcW w:w="2880" w:type="dxa"/>
            <w:vMerge/>
            <w:tcBorders>
              <w:left w:val="single" w:sz="4" w:space="0" w:color="auto"/>
              <w:right w:val="single" w:sz="4" w:space="0" w:color="auto"/>
            </w:tcBorders>
            <w:shd w:val="clear" w:color="auto" w:fill="auto"/>
          </w:tcPr>
          <w:p w14:paraId="099CEE0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463946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'21210', '21211', '21220', '21221', '21310', '21311', '25210', '25211', '25310', '25311', '26210', '26211', '26310', '26311', '27210', '27211', '27310', '27311', '28200', '28300', '28400', '28500', '29200', '29300', '21260', '21360', '25160', '25260', '25360', '28120' ) của Trước 1 ngày báo cáo</w:t>
            </w:r>
          </w:p>
          <w:p w14:paraId="5B40E67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F4023AE" w14:textId="77777777" w:rsidTr="00415767">
        <w:trPr>
          <w:trHeight w:val="86"/>
        </w:trPr>
        <w:tc>
          <w:tcPr>
            <w:tcW w:w="625" w:type="dxa"/>
            <w:vMerge/>
            <w:tcBorders>
              <w:left w:val="single" w:sz="4" w:space="0" w:color="auto"/>
              <w:right w:val="single" w:sz="4" w:space="0" w:color="auto"/>
            </w:tcBorders>
            <w:shd w:val="clear" w:color="auto" w:fill="auto"/>
          </w:tcPr>
          <w:p w14:paraId="0E756C55"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9C9C4DB" w14:textId="77777777" w:rsidR="006A522F" w:rsidRPr="00A8316A" w:rsidRDefault="006A522F" w:rsidP="00415767">
            <w:pPr>
              <w:shd w:val="clear" w:color="auto" w:fill="FFFFFF"/>
              <w:rPr>
                <w:color w:val="000000"/>
              </w:rPr>
            </w:pPr>
            <w:r w:rsidRPr="00A8316A">
              <w:rPr>
                <w:color w:val="000000"/>
                <w:sz w:val="22"/>
                <w:szCs w:val="22"/>
              </w:rPr>
              <w:t>18.</w:t>
            </w:r>
            <w:r w:rsidRPr="00A8316A">
              <w:t xml:space="preserve"> </w:t>
            </w:r>
            <w:r w:rsidRPr="00A8316A">
              <w:rPr>
                <w:color w:val="000000"/>
                <w:sz w:val="22"/>
                <w:szCs w:val="22"/>
              </w:rPr>
              <w:t>Trong mục 4.1 có:</w:t>
            </w:r>
          </w:p>
        </w:tc>
        <w:tc>
          <w:tcPr>
            <w:tcW w:w="2880" w:type="dxa"/>
            <w:vMerge/>
            <w:tcBorders>
              <w:left w:val="single" w:sz="4" w:space="0" w:color="auto"/>
              <w:right w:val="single" w:sz="4" w:space="0" w:color="auto"/>
            </w:tcBorders>
            <w:shd w:val="clear" w:color="auto" w:fill="auto"/>
          </w:tcPr>
          <w:p w14:paraId="5C91E671"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4425191"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49473833" w14:textId="77777777" w:rsidTr="00415767">
        <w:trPr>
          <w:trHeight w:val="86"/>
        </w:trPr>
        <w:tc>
          <w:tcPr>
            <w:tcW w:w="625" w:type="dxa"/>
            <w:vMerge/>
            <w:tcBorders>
              <w:left w:val="single" w:sz="4" w:space="0" w:color="auto"/>
              <w:right w:val="single" w:sz="4" w:space="0" w:color="auto"/>
            </w:tcBorders>
            <w:shd w:val="clear" w:color="auto" w:fill="auto"/>
          </w:tcPr>
          <w:p w14:paraId="3AA5BBA7"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31CCFA9" w14:textId="77777777" w:rsidR="006A522F" w:rsidRPr="00A8316A" w:rsidRDefault="006A522F" w:rsidP="00415767">
            <w:pPr>
              <w:shd w:val="clear" w:color="auto" w:fill="FFFFFF"/>
              <w:rPr>
                <w:color w:val="000000"/>
              </w:rPr>
            </w:pPr>
            <w:r w:rsidRPr="00A8316A">
              <w:rPr>
                <w:color w:val="000000"/>
                <w:sz w:val="22"/>
                <w:szCs w:val="22"/>
              </w:rPr>
              <w:t>19. Dư nợ cho vay CK</w:t>
            </w:r>
          </w:p>
        </w:tc>
        <w:tc>
          <w:tcPr>
            <w:tcW w:w="2880" w:type="dxa"/>
            <w:vMerge/>
            <w:tcBorders>
              <w:left w:val="single" w:sz="4" w:space="0" w:color="auto"/>
              <w:right w:val="single" w:sz="4" w:space="0" w:color="auto"/>
            </w:tcBorders>
            <w:shd w:val="clear" w:color="auto" w:fill="auto"/>
          </w:tcPr>
          <w:p w14:paraId="03573FA5"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53147BA"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0E99908B" w14:textId="77777777" w:rsidR="006A522F" w:rsidRPr="00A8316A" w:rsidRDefault="006A522F" w:rsidP="00415767">
            <w:pPr>
              <w:shd w:val="clear" w:color="auto" w:fill="FFFFFF"/>
              <w:rPr>
                <w:color w:val="000000"/>
              </w:rPr>
            </w:pPr>
            <w:r w:rsidRPr="00A8316A">
              <w:rPr>
                <w:color w:val="000000"/>
                <w:sz w:val="22"/>
                <w:szCs w:val="22"/>
              </w:rPr>
              <w:t xml:space="preserve">JOIN CUSTOM.C_MISDET MI ON MI.ACCT_NUM = GAM.FORACID </w:t>
            </w:r>
          </w:p>
          <w:p w14:paraId="344AD0DB" w14:textId="77777777" w:rsidR="006A522F" w:rsidRPr="00A8316A" w:rsidRDefault="006A522F" w:rsidP="00415767">
            <w:pPr>
              <w:shd w:val="clear" w:color="auto" w:fill="FFFFFF"/>
              <w:rPr>
                <w:color w:val="000000"/>
              </w:rPr>
            </w:pPr>
            <w:r w:rsidRPr="00A8316A">
              <w:rPr>
                <w:color w:val="000000"/>
                <w:sz w:val="22"/>
                <w:szCs w:val="22"/>
              </w:rPr>
              <w:t xml:space="preserve">  AND MI.BANK_ID = GAM.BANK_ID </w:t>
            </w:r>
          </w:p>
          <w:p w14:paraId="353B296A" w14:textId="77777777" w:rsidR="006A522F" w:rsidRPr="00A8316A" w:rsidRDefault="006A522F" w:rsidP="00415767">
            <w:pPr>
              <w:shd w:val="clear" w:color="auto" w:fill="FFFFFF"/>
              <w:rPr>
                <w:color w:val="000000"/>
              </w:rPr>
            </w:pPr>
            <w:r w:rsidRPr="00A8316A">
              <w:rPr>
                <w:color w:val="000000"/>
                <w:sz w:val="22"/>
                <w:szCs w:val="22"/>
              </w:rPr>
              <w:t xml:space="preserve">  AND MI.FUND_PURP_CODE = '0X' và bỏ điều kiện theo đầu sổ kế toàn nhân tỷ giá của ngày cuối năm trước</w:t>
            </w:r>
          </w:p>
          <w:p w14:paraId="39B0A8C4"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0BC7C019" w14:textId="77777777" w:rsidTr="00415767">
        <w:trPr>
          <w:trHeight w:val="86"/>
        </w:trPr>
        <w:tc>
          <w:tcPr>
            <w:tcW w:w="625" w:type="dxa"/>
            <w:vMerge/>
            <w:tcBorders>
              <w:left w:val="single" w:sz="4" w:space="0" w:color="auto"/>
              <w:right w:val="single" w:sz="4" w:space="0" w:color="auto"/>
            </w:tcBorders>
            <w:shd w:val="clear" w:color="auto" w:fill="auto"/>
          </w:tcPr>
          <w:p w14:paraId="4C43E3EE"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38BEE69" w14:textId="77777777" w:rsidR="006A522F" w:rsidRPr="00A8316A" w:rsidRDefault="006A522F" w:rsidP="00415767">
            <w:pPr>
              <w:shd w:val="clear" w:color="auto" w:fill="FFFFFF"/>
              <w:rPr>
                <w:color w:val="000000"/>
              </w:rPr>
            </w:pPr>
            <w:r w:rsidRPr="00A8316A">
              <w:rPr>
                <w:color w:val="000000"/>
                <w:sz w:val="22"/>
                <w:szCs w:val="22"/>
              </w:rPr>
              <w:t>20.</w:t>
            </w:r>
            <w:r w:rsidRPr="00A8316A">
              <w:t xml:space="preserve"> </w:t>
            </w:r>
            <w:r w:rsidRPr="00A8316A">
              <w:rPr>
                <w:color w:val="000000"/>
                <w:sz w:val="22"/>
                <w:szCs w:val="22"/>
              </w:rPr>
              <w:t>Dư nợ cho vay cầm cố</w:t>
            </w:r>
          </w:p>
        </w:tc>
        <w:tc>
          <w:tcPr>
            <w:tcW w:w="2880" w:type="dxa"/>
            <w:vMerge/>
            <w:tcBorders>
              <w:left w:val="single" w:sz="4" w:space="0" w:color="auto"/>
              <w:right w:val="single" w:sz="4" w:space="0" w:color="auto"/>
            </w:tcBorders>
            <w:shd w:val="clear" w:color="auto" w:fill="auto"/>
          </w:tcPr>
          <w:p w14:paraId="0A4620E4"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F689023" w14:textId="77777777" w:rsidR="006A522F" w:rsidRPr="00A8316A" w:rsidRDefault="006A522F" w:rsidP="00415767">
            <w:pPr>
              <w:shd w:val="clear" w:color="auto" w:fill="FFFFFF"/>
              <w:rPr>
                <w:color w:val="000000"/>
              </w:rPr>
            </w:pPr>
            <w:r w:rsidRPr="00A8316A">
              <w:rPr>
                <w:color w:val="000000"/>
                <w:sz w:val="22"/>
                <w:szCs w:val="22"/>
              </w:rPr>
              <w:t>Tổng (EAB.TRAN_DATE_BAL)  nhân tỉ giá giao dịch lấy theo GSH.GL_SUB_HEAD_CODE IN ('21120', '21121', '21122', '21123', '21220', '21221', '21222', '21223') của Trước 1 ngày báo cáo</w:t>
            </w:r>
          </w:p>
          <w:p w14:paraId="296E693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CFCB639" w14:textId="77777777" w:rsidTr="00415767">
        <w:trPr>
          <w:trHeight w:val="86"/>
        </w:trPr>
        <w:tc>
          <w:tcPr>
            <w:tcW w:w="625" w:type="dxa"/>
            <w:vMerge/>
            <w:tcBorders>
              <w:left w:val="single" w:sz="4" w:space="0" w:color="auto"/>
              <w:right w:val="single" w:sz="4" w:space="0" w:color="auto"/>
            </w:tcBorders>
            <w:shd w:val="clear" w:color="auto" w:fill="auto"/>
          </w:tcPr>
          <w:p w14:paraId="09213363"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9BD0832" w14:textId="77777777" w:rsidR="006A522F" w:rsidRPr="00A8316A" w:rsidRDefault="006A522F" w:rsidP="00415767">
            <w:pPr>
              <w:shd w:val="clear" w:color="auto" w:fill="FFFFFF"/>
              <w:rPr>
                <w:color w:val="000000"/>
              </w:rPr>
            </w:pPr>
            <w:r w:rsidRPr="00A8316A">
              <w:rPr>
                <w:color w:val="000000"/>
                <w:sz w:val="22"/>
                <w:szCs w:val="22"/>
              </w:rPr>
              <w:t>21.</w:t>
            </w:r>
            <w:r w:rsidRPr="00A8316A">
              <w:t xml:space="preserve"> </w:t>
            </w:r>
            <w:r w:rsidRPr="00A8316A">
              <w:rPr>
                <w:color w:val="000000"/>
                <w:sz w:val="22"/>
                <w:szCs w:val="22"/>
              </w:rPr>
              <w:t xml:space="preserve">Nợ </w:t>
            </w:r>
            <w:r w:rsidRPr="00A8316A">
              <w:rPr>
                <w:color w:val="000000"/>
                <w:sz w:val="22"/>
                <w:szCs w:val="22"/>
              </w:rPr>
              <w:lastRenderedPageBreak/>
              <w:t>nhóm 1</w:t>
            </w:r>
          </w:p>
        </w:tc>
        <w:tc>
          <w:tcPr>
            <w:tcW w:w="2880" w:type="dxa"/>
            <w:vMerge/>
            <w:tcBorders>
              <w:left w:val="single" w:sz="4" w:space="0" w:color="auto"/>
              <w:right w:val="single" w:sz="4" w:space="0" w:color="auto"/>
            </w:tcBorders>
            <w:shd w:val="clear" w:color="auto" w:fill="auto"/>
          </w:tcPr>
          <w:p w14:paraId="43F05EF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777629F"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3A0F5F81" w14:textId="77777777" w:rsidR="006A522F" w:rsidRPr="00A8316A" w:rsidRDefault="006A522F" w:rsidP="00415767">
            <w:pPr>
              <w:shd w:val="clear" w:color="auto" w:fill="FFFFFF"/>
              <w:rPr>
                <w:color w:val="000000"/>
              </w:rPr>
            </w:pPr>
            <w:r w:rsidRPr="00A8316A">
              <w:rPr>
                <w:color w:val="000000"/>
                <w:sz w:val="22"/>
                <w:szCs w:val="22"/>
              </w:rPr>
              <w:lastRenderedPageBreak/>
              <w:t xml:space="preserve">GAM.SCHM_TYPE IN ('CLA', 'LAA', 'FBA', 'ODA') </w:t>
            </w:r>
          </w:p>
          <w:p w14:paraId="7ACFA782"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và bỏ điều kiện theo đầu sổ kế toàn nhân tỷ giá của ngày cuối năm trước</w:t>
            </w:r>
          </w:p>
          <w:p w14:paraId="0B5A29A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6348F571" w14:textId="77777777" w:rsidTr="00415767">
        <w:trPr>
          <w:trHeight w:val="86"/>
        </w:trPr>
        <w:tc>
          <w:tcPr>
            <w:tcW w:w="625" w:type="dxa"/>
            <w:vMerge/>
            <w:tcBorders>
              <w:left w:val="single" w:sz="4" w:space="0" w:color="auto"/>
              <w:right w:val="single" w:sz="4" w:space="0" w:color="auto"/>
            </w:tcBorders>
            <w:shd w:val="clear" w:color="auto" w:fill="auto"/>
          </w:tcPr>
          <w:p w14:paraId="25E7784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BFE3840" w14:textId="77777777" w:rsidR="006A522F" w:rsidRPr="00A8316A" w:rsidRDefault="006A522F" w:rsidP="00415767">
            <w:pPr>
              <w:shd w:val="clear" w:color="auto" w:fill="FFFFFF"/>
              <w:rPr>
                <w:color w:val="000000"/>
              </w:rPr>
            </w:pPr>
            <w:r w:rsidRPr="00A8316A">
              <w:rPr>
                <w:color w:val="000000"/>
                <w:sz w:val="22"/>
                <w:szCs w:val="22"/>
              </w:rPr>
              <w:t>22.</w:t>
            </w:r>
            <w:r w:rsidRPr="00A8316A">
              <w:t xml:space="preserve"> </w:t>
            </w:r>
            <w:r w:rsidRPr="00A8316A">
              <w:rPr>
                <w:color w:val="000000"/>
                <w:sz w:val="22"/>
                <w:szCs w:val="22"/>
              </w:rPr>
              <w:t>Nợ nhóm 2,3,4,5</w:t>
            </w:r>
          </w:p>
        </w:tc>
        <w:tc>
          <w:tcPr>
            <w:tcW w:w="2880" w:type="dxa"/>
            <w:vMerge/>
            <w:tcBorders>
              <w:left w:val="single" w:sz="4" w:space="0" w:color="auto"/>
              <w:right w:val="single" w:sz="4" w:space="0" w:color="auto"/>
            </w:tcBorders>
            <w:shd w:val="clear" w:color="auto" w:fill="auto"/>
          </w:tcPr>
          <w:p w14:paraId="22C0BDC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73D3C8E" w14:textId="77777777" w:rsidR="006A522F" w:rsidRPr="00A8316A" w:rsidRDefault="006A522F" w:rsidP="00415767">
            <w:pPr>
              <w:shd w:val="clear" w:color="auto" w:fill="FFFFFF"/>
              <w:rPr>
                <w:color w:val="000000"/>
              </w:rPr>
            </w:pPr>
            <w:r w:rsidRPr="00A8316A">
              <w:rPr>
                <w:color w:val="000000"/>
                <w:sz w:val="22"/>
                <w:szCs w:val="22"/>
              </w:rPr>
              <w:t>Lấy cột 11 - 21</w:t>
            </w:r>
          </w:p>
        </w:tc>
      </w:tr>
      <w:tr w:rsidR="006A522F" w:rsidRPr="00A8316A" w14:paraId="27CD51EF" w14:textId="77777777" w:rsidTr="00415767">
        <w:trPr>
          <w:trHeight w:val="86"/>
        </w:trPr>
        <w:tc>
          <w:tcPr>
            <w:tcW w:w="625" w:type="dxa"/>
            <w:vMerge/>
            <w:tcBorders>
              <w:left w:val="single" w:sz="4" w:space="0" w:color="auto"/>
              <w:right w:val="single" w:sz="4" w:space="0" w:color="auto"/>
            </w:tcBorders>
            <w:shd w:val="clear" w:color="auto" w:fill="auto"/>
          </w:tcPr>
          <w:p w14:paraId="00FCD27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E21B2C1" w14:textId="77777777" w:rsidR="006A522F" w:rsidRPr="00A8316A" w:rsidRDefault="006A522F" w:rsidP="00415767">
            <w:pPr>
              <w:shd w:val="clear" w:color="auto" w:fill="FFFFFF"/>
              <w:rPr>
                <w:color w:val="000000"/>
              </w:rPr>
            </w:pPr>
            <w:r w:rsidRPr="00A8316A">
              <w:rPr>
                <w:color w:val="000000"/>
                <w:sz w:val="22"/>
                <w:szCs w:val="22"/>
              </w:rPr>
              <w:t>23.</w:t>
            </w:r>
            <w:r w:rsidRPr="00A8316A">
              <w:t xml:space="preserve"> </w:t>
            </w:r>
            <w:r w:rsidRPr="00A8316A">
              <w:rPr>
                <w:color w:val="000000"/>
                <w:sz w:val="22"/>
                <w:szCs w:val="22"/>
              </w:rPr>
              <w:t>Tỷ lệ (%) nợ quá hạn</w:t>
            </w:r>
          </w:p>
        </w:tc>
        <w:tc>
          <w:tcPr>
            <w:tcW w:w="2880" w:type="dxa"/>
            <w:vMerge/>
            <w:tcBorders>
              <w:left w:val="single" w:sz="4" w:space="0" w:color="auto"/>
              <w:right w:val="single" w:sz="4" w:space="0" w:color="auto"/>
            </w:tcBorders>
            <w:shd w:val="clear" w:color="auto" w:fill="auto"/>
          </w:tcPr>
          <w:p w14:paraId="6DD38C6C"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7BF0FC8" w14:textId="77777777" w:rsidR="006A522F" w:rsidRPr="00A8316A" w:rsidRDefault="006A522F" w:rsidP="00415767">
            <w:pPr>
              <w:shd w:val="clear" w:color="auto" w:fill="FFFFFF"/>
              <w:rPr>
                <w:color w:val="000000"/>
              </w:rPr>
            </w:pPr>
            <w:r w:rsidRPr="00A8316A">
              <w:rPr>
                <w:color w:val="000000"/>
                <w:sz w:val="22"/>
                <w:szCs w:val="22"/>
              </w:rPr>
              <w:t>Lấy cột 22 chia  DECODE(côt 11, 0, 1, cột 11)</w:t>
            </w:r>
          </w:p>
        </w:tc>
      </w:tr>
      <w:tr w:rsidR="006A522F" w:rsidRPr="00A8316A" w14:paraId="6BEC5028" w14:textId="77777777" w:rsidTr="00415767">
        <w:trPr>
          <w:trHeight w:val="86"/>
        </w:trPr>
        <w:tc>
          <w:tcPr>
            <w:tcW w:w="625" w:type="dxa"/>
            <w:vMerge/>
            <w:tcBorders>
              <w:left w:val="single" w:sz="4" w:space="0" w:color="auto"/>
              <w:right w:val="single" w:sz="4" w:space="0" w:color="auto"/>
            </w:tcBorders>
            <w:shd w:val="clear" w:color="auto" w:fill="auto"/>
          </w:tcPr>
          <w:p w14:paraId="0ACD155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8B88A70" w14:textId="77777777" w:rsidR="006A522F" w:rsidRPr="00A8316A" w:rsidRDefault="006A522F" w:rsidP="00415767">
            <w:pPr>
              <w:shd w:val="clear" w:color="auto" w:fill="FFFFFF"/>
              <w:rPr>
                <w:color w:val="000000"/>
              </w:rPr>
            </w:pPr>
            <w:r w:rsidRPr="00A8316A">
              <w:rPr>
                <w:color w:val="000000"/>
                <w:sz w:val="22"/>
                <w:szCs w:val="22"/>
              </w:rPr>
              <w:t>24. Nợ nhóm 3,4,5</w:t>
            </w:r>
          </w:p>
        </w:tc>
        <w:tc>
          <w:tcPr>
            <w:tcW w:w="2880" w:type="dxa"/>
            <w:vMerge/>
            <w:tcBorders>
              <w:left w:val="single" w:sz="4" w:space="0" w:color="auto"/>
              <w:right w:val="single" w:sz="4" w:space="0" w:color="auto"/>
            </w:tcBorders>
            <w:shd w:val="clear" w:color="auto" w:fill="auto"/>
          </w:tcPr>
          <w:p w14:paraId="5AA3D0B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98BCBC9" w14:textId="77777777" w:rsidR="006A522F" w:rsidRPr="00A8316A" w:rsidRDefault="006A522F" w:rsidP="00415767">
            <w:pPr>
              <w:shd w:val="clear" w:color="auto" w:fill="FFFFFF"/>
              <w:rPr>
                <w:color w:val="000000"/>
              </w:rPr>
            </w:pPr>
            <w:r w:rsidRPr="00A8316A">
              <w:rPr>
                <w:color w:val="000000"/>
                <w:sz w:val="22"/>
                <w:szCs w:val="22"/>
              </w:rPr>
              <w:t xml:space="preserve">Tổng (GST.TOT_DR_BAL - GST.TOT_CR_BAL)  nhân tỉ giá giao dịch lấy theo GSH.GL_SUB_HEAD_CODE IN ( '21112', '21113', '21122', '21123', '21132', '21133', '22110', '22111', '23112', '23113', '24113', '25112', '25113', '26112', '26113', '27112', '27113', '29110', '27512', '27513', '27522', '27523', '26712', '26713', '21460', '22160', '27860' ) của Trước 1 ngày báo cáo </w:t>
            </w:r>
          </w:p>
          <w:p w14:paraId="6315B1CA" w14:textId="77777777" w:rsidR="006A522F" w:rsidRPr="00A8316A" w:rsidRDefault="006A522F" w:rsidP="00415767">
            <w:pPr>
              <w:shd w:val="clear" w:color="auto" w:fill="FFFFFF"/>
              <w:rPr>
                <w:color w:val="000000"/>
              </w:rPr>
            </w:pPr>
            <w:r w:rsidRPr="00A8316A">
              <w:rPr>
                <w:color w:val="000000"/>
                <w:sz w:val="22"/>
                <w:szCs w:val="22"/>
              </w:rPr>
              <w:t xml:space="preserve">cộng với Tổng (GST.TOT_DR_BAL - GST.TOT_CR_BAL)  nhân tỉ giá giao dịch lấy theo GSH.GL_SUB_HEAD_CODE IN ( '21110', '21111', '21120', '21121', '21130', '21131', '23110', '23111', '24111', '25110', '25111', '26110', '26111', '27110', '27111', '29100', '27510', '27511', '27520', '27521', '26710', '26711', '21160', '27560' ) của Trước 1 ngày báo cáo </w:t>
            </w:r>
          </w:p>
          <w:p w14:paraId="52526F11" w14:textId="77777777" w:rsidR="006A522F" w:rsidRPr="00A8316A" w:rsidRDefault="006A522F" w:rsidP="00415767">
            <w:pPr>
              <w:shd w:val="clear" w:color="auto" w:fill="FFFFFF"/>
              <w:rPr>
                <w:color w:val="000000"/>
              </w:rPr>
            </w:pPr>
            <w:r w:rsidRPr="00A8316A">
              <w:rPr>
                <w:color w:val="000000"/>
              </w:rPr>
              <w:t>+ Cộng với 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Trước 1 ngày báo cáo</w:t>
            </w:r>
          </w:p>
          <w:p w14:paraId="3F7BD377" w14:textId="77777777" w:rsidR="006A522F" w:rsidRPr="00A8316A" w:rsidRDefault="006A522F" w:rsidP="00415767">
            <w:pPr>
              <w:shd w:val="clear" w:color="auto" w:fill="FFFFFF"/>
              <w:rPr>
                <w:color w:val="000000"/>
              </w:rPr>
            </w:pPr>
            <w:r w:rsidRPr="00A8316A">
              <w:rPr>
                <w:color w:val="000000"/>
                <w:sz w:val="22"/>
                <w:szCs w:val="22"/>
              </w:rPr>
              <w:t>+ Cộng với Tổng (GST.TOT_DR_BAL - GST.TOT_CR_BAL)  nhân tỉ giá giao dịch lấy theo</w:t>
            </w:r>
          </w:p>
          <w:p w14:paraId="0C6C527A" w14:textId="77777777" w:rsidR="006A522F" w:rsidRPr="00A8316A" w:rsidRDefault="006A522F" w:rsidP="00415767">
            <w:pPr>
              <w:shd w:val="clear" w:color="auto" w:fill="FFFFFF"/>
              <w:rPr>
                <w:color w:val="000000"/>
              </w:rPr>
            </w:pPr>
            <w:r w:rsidRPr="00A8316A">
              <w:rPr>
                <w:color w:val="000000"/>
                <w:sz w:val="22"/>
                <w:szCs w:val="22"/>
              </w:rPr>
              <w:t>GSH.GL_SUB_HEAD_CODE IN ( '21210', '21211', '21220', '21221', '21310', '21311', '25210', '25211', '25310', '25311', '26210', '26211', '26310', '26311', '27210', '27211', '27310', '27311', '28200', '28300', '28400', '28500', '29200', '29300', '21260', '21360', '25160', '25260', '25360', '28120' ) của Trước 1 ngày báo cáo</w:t>
            </w:r>
          </w:p>
          <w:p w14:paraId="32A4C86B" w14:textId="77777777" w:rsidR="006A522F" w:rsidRPr="00A8316A" w:rsidRDefault="006A522F" w:rsidP="00415767">
            <w:pPr>
              <w:shd w:val="clear" w:color="auto" w:fill="FFFFFF"/>
              <w:rPr>
                <w:color w:val="000000"/>
              </w:rPr>
            </w:pPr>
            <w:r w:rsidRPr="00A8316A">
              <w:rPr>
                <w:color w:val="000000"/>
                <w:sz w:val="22"/>
                <w:szCs w:val="22"/>
              </w:rPr>
              <w:t xml:space="preserve">Trừ (EAB.TRAN_DATE_BAL) tương tự cách tính số dư tài khoản thêm điều kiện </w:t>
            </w:r>
          </w:p>
          <w:p w14:paraId="76A99040"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620FF038" w14:textId="77777777" w:rsidR="006A522F" w:rsidRPr="00A8316A" w:rsidRDefault="006A522F" w:rsidP="00415767">
            <w:pPr>
              <w:shd w:val="clear" w:color="auto" w:fill="FFFFFF"/>
              <w:rPr>
                <w:color w:val="000000"/>
              </w:rPr>
            </w:pPr>
            <w:r w:rsidRPr="00A8316A">
              <w:rPr>
                <w:color w:val="000000"/>
                <w:sz w:val="22"/>
                <w:szCs w:val="22"/>
              </w:rPr>
              <w:t xml:space="preserve">AND CUSTOM.GET_GRP('C', GAM.CIF_ID, LV_RPTDATE) IN ('001', '002') và bỏ điều kiện theo đầu sổ kế </w:t>
            </w:r>
            <w:r w:rsidRPr="00A8316A">
              <w:rPr>
                <w:color w:val="000000"/>
                <w:sz w:val="22"/>
                <w:szCs w:val="22"/>
              </w:rPr>
              <w:lastRenderedPageBreak/>
              <w:t>toàn nhân tỷ giá của ngày cuối năm trước</w:t>
            </w:r>
          </w:p>
          <w:p w14:paraId="187F6FAF"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6D214E20" w14:textId="77777777" w:rsidTr="00415767">
        <w:trPr>
          <w:trHeight w:val="86"/>
        </w:trPr>
        <w:tc>
          <w:tcPr>
            <w:tcW w:w="625" w:type="dxa"/>
            <w:vMerge/>
            <w:tcBorders>
              <w:left w:val="single" w:sz="4" w:space="0" w:color="auto"/>
              <w:right w:val="single" w:sz="4" w:space="0" w:color="auto"/>
            </w:tcBorders>
            <w:shd w:val="clear" w:color="auto" w:fill="auto"/>
          </w:tcPr>
          <w:p w14:paraId="63CC089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5725EA6" w14:textId="77777777" w:rsidR="006A522F" w:rsidRPr="00A8316A" w:rsidRDefault="006A522F" w:rsidP="00415767">
            <w:pPr>
              <w:shd w:val="clear" w:color="auto" w:fill="FFFFFF"/>
              <w:rPr>
                <w:color w:val="000000"/>
              </w:rPr>
            </w:pPr>
            <w:r w:rsidRPr="00A8316A">
              <w:rPr>
                <w:color w:val="000000"/>
                <w:sz w:val="22"/>
                <w:szCs w:val="22"/>
              </w:rPr>
              <w:t>25. Tỷ lệ (%) nợ xấu (KH &lt; 3%)</w:t>
            </w:r>
          </w:p>
        </w:tc>
        <w:tc>
          <w:tcPr>
            <w:tcW w:w="2880" w:type="dxa"/>
            <w:vMerge/>
            <w:tcBorders>
              <w:left w:val="single" w:sz="4" w:space="0" w:color="auto"/>
              <w:right w:val="single" w:sz="4" w:space="0" w:color="auto"/>
            </w:tcBorders>
            <w:shd w:val="clear" w:color="auto" w:fill="auto"/>
          </w:tcPr>
          <w:p w14:paraId="2FA5DF52"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9751E8A" w14:textId="77777777" w:rsidR="006A522F" w:rsidRPr="00A8316A" w:rsidRDefault="006A522F" w:rsidP="00415767">
            <w:pPr>
              <w:shd w:val="clear" w:color="auto" w:fill="FFFFFF"/>
              <w:rPr>
                <w:color w:val="000000"/>
              </w:rPr>
            </w:pPr>
            <w:r w:rsidRPr="00A8316A">
              <w:rPr>
                <w:color w:val="000000"/>
                <w:sz w:val="22"/>
                <w:szCs w:val="22"/>
              </w:rPr>
              <w:t>Cột 24 / DECODE( Cột 11, 0, 1, Cột 11)</w:t>
            </w:r>
          </w:p>
        </w:tc>
      </w:tr>
      <w:tr w:rsidR="006A522F" w:rsidRPr="00A8316A" w14:paraId="3CFECB28" w14:textId="77777777" w:rsidTr="00415767">
        <w:trPr>
          <w:trHeight w:val="86"/>
        </w:trPr>
        <w:tc>
          <w:tcPr>
            <w:tcW w:w="625" w:type="dxa"/>
            <w:vMerge/>
            <w:tcBorders>
              <w:left w:val="single" w:sz="4" w:space="0" w:color="auto"/>
              <w:right w:val="single" w:sz="4" w:space="0" w:color="auto"/>
            </w:tcBorders>
            <w:shd w:val="clear" w:color="auto" w:fill="auto"/>
          </w:tcPr>
          <w:p w14:paraId="31BF121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A25EEED" w14:textId="77777777" w:rsidR="006A522F" w:rsidRPr="00A8316A" w:rsidRDefault="006A522F" w:rsidP="00415767">
            <w:pPr>
              <w:shd w:val="clear" w:color="auto" w:fill="FFFFFF"/>
              <w:rPr>
                <w:color w:val="000000"/>
              </w:rPr>
            </w:pPr>
            <w:r w:rsidRPr="00A8316A">
              <w:rPr>
                <w:color w:val="000000"/>
                <w:sz w:val="22"/>
                <w:szCs w:val="22"/>
              </w:rPr>
              <w:t>26. + DPRR</w:t>
            </w:r>
          </w:p>
        </w:tc>
        <w:tc>
          <w:tcPr>
            <w:tcW w:w="2880" w:type="dxa"/>
            <w:vMerge/>
            <w:tcBorders>
              <w:left w:val="single" w:sz="4" w:space="0" w:color="auto"/>
              <w:right w:val="single" w:sz="4" w:space="0" w:color="auto"/>
            </w:tcBorders>
            <w:shd w:val="clear" w:color="auto" w:fill="auto"/>
          </w:tcPr>
          <w:p w14:paraId="6C4BA32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CBF240D"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'219', '229', '239', '249', '259', '269', '279', '289', '299' ) OR GSH.GL_SUB_HEAD_CODE IN ( '21192', '21292', '21392', '21492', '21592', '21692', '22192', '25192', '25292', '25392', '25492', '25592', '25692', '27592', '27892' ) của Trước 1 ngày báo cáo</w:t>
            </w:r>
          </w:p>
          <w:p w14:paraId="3BD6DD9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9D5F021" w14:textId="77777777" w:rsidTr="00415767">
        <w:trPr>
          <w:trHeight w:val="86"/>
        </w:trPr>
        <w:tc>
          <w:tcPr>
            <w:tcW w:w="625" w:type="dxa"/>
            <w:vMerge/>
            <w:tcBorders>
              <w:left w:val="single" w:sz="4" w:space="0" w:color="auto"/>
              <w:right w:val="single" w:sz="4" w:space="0" w:color="auto"/>
            </w:tcBorders>
            <w:shd w:val="clear" w:color="auto" w:fill="auto"/>
          </w:tcPr>
          <w:p w14:paraId="15C4A25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393964E" w14:textId="77777777" w:rsidR="006A522F" w:rsidRPr="00A8316A" w:rsidRDefault="006A522F" w:rsidP="00415767">
            <w:pPr>
              <w:shd w:val="clear" w:color="auto" w:fill="FFFFFF"/>
              <w:rPr>
                <w:color w:val="000000"/>
              </w:rPr>
            </w:pPr>
            <w:r w:rsidRPr="00A8316A">
              <w:rPr>
                <w:color w:val="000000"/>
                <w:sz w:val="22"/>
                <w:szCs w:val="22"/>
              </w:rPr>
              <w:t>27. Trái phiếu doanh nghiệp</w:t>
            </w:r>
          </w:p>
        </w:tc>
        <w:tc>
          <w:tcPr>
            <w:tcW w:w="2880" w:type="dxa"/>
            <w:vMerge/>
            <w:tcBorders>
              <w:left w:val="single" w:sz="4" w:space="0" w:color="auto"/>
              <w:right w:val="single" w:sz="4" w:space="0" w:color="auto"/>
            </w:tcBorders>
            <w:shd w:val="clear" w:color="auto" w:fill="auto"/>
          </w:tcPr>
          <w:p w14:paraId="3FF9ED8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219260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IN('153', '163', '154', '164') của Trước 1 ngày báo cáo</w:t>
            </w:r>
          </w:p>
        </w:tc>
      </w:tr>
      <w:tr w:rsidR="006A522F" w:rsidRPr="00A8316A" w14:paraId="53115358" w14:textId="77777777" w:rsidTr="00415767">
        <w:trPr>
          <w:trHeight w:val="86"/>
        </w:trPr>
        <w:tc>
          <w:tcPr>
            <w:tcW w:w="625" w:type="dxa"/>
            <w:vMerge/>
            <w:tcBorders>
              <w:left w:val="single" w:sz="4" w:space="0" w:color="auto"/>
              <w:right w:val="single" w:sz="4" w:space="0" w:color="auto"/>
            </w:tcBorders>
            <w:shd w:val="clear" w:color="auto" w:fill="auto"/>
          </w:tcPr>
          <w:p w14:paraId="2F6A045F"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13676F3" w14:textId="77777777" w:rsidR="006A522F" w:rsidRPr="00A8316A" w:rsidRDefault="006A522F" w:rsidP="00415767">
            <w:pPr>
              <w:shd w:val="clear" w:color="auto" w:fill="FFFFFF"/>
              <w:rPr>
                <w:color w:val="000000"/>
              </w:rPr>
            </w:pPr>
            <w:r w:rsidRPr="00A8316A">
              <w:rPr>
                <w:color w:val="000000"/>
                <w:sz w:val="22"/>
                <w:szCs w:val="22"/>
              </w:rPr>
              <w:t>28.</w:t>
            </w:r>
            <w:r w:rsidRPr="00A8316A">
              <w:t xml:space="preserve"> </w:t>
            </w:r>
            <w:r w:rsidRPr="00A8316A">
              <w:rPr>
                <w:color w:val="000000"/>
                <w:sz w:val="22"/>
                <w:szCs w:val="22"/>
              </w:rPr>
              <w:t>+ DPCT - TPĐB VAMC (theo TT14)</w:t>
            </w:r>
          </w:p>
        </w:tc>
        <w:tc>
          <w:tcPr>
            <w:tcW w:w="2880" w:type="dxa"/>
            <w:vMerge/>
            <w:tcBorders>
              <w:left w:val="single" w:sz="4" w:space="0" w:color="auto"/>
              <w:right w:val="single" w:sz="4" w:space="0" w:color="auto"/>
            </w:tcBorders>
            <w:shd w:val="clear" w:color="auto" w:fill="auto"/>
          </w:tcPr>
          <w:p w14:paraId="717DF1DC"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7B47DD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IN('1691', '1591') của Trước 1 ngày báo cáo</w:t>
            </w:r>
          </w:p>
          <w:p w14:paraId="324D1AFE"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9F1C502" w14:textId="77777777" w:rsidTr="00415767">
        <w:trPr>
          <w:trHeight w:val="86"/>
        </w:trPr>
        <w:tc>
          <w:tcPr>
            <w:tcW w:w="625" w:type="dxa"/>
            <w:vMerge/>
            <w:tcBorders>
              <w:left w:val="single" w:sz="4" w:space="0" w:color="auto"/>
              <w:right w:val="single" w:sz="4" w:space="0" w:color="auto"/>
            </w:tcBorders>
            <w:shd w:val="clear" w:color="auto" w:fill="auto"/>
          </w:tcPr>
          <w:p w14:paraId="5AB7455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3EBE370" w14:textId="77777777" w:rsidR="006A522F" w:rsidRPr="00A8316A" w:rsidRDefault="006A522F" w:rsidP="00415767">
            <w:pPr>
              <w:shd w:val="clear" w:color="auto" w:fill="FFFFFF"/>
              <w:rPr>
                <w:color w:val="000000"/>
              </w:rPr>
            </w:pPr>
            <w:r w:rsidRPr="00A8316A">
              <w:rPr>
                <w:color w:val="000000"/>
                <w:sz w:val="22"/>
                <w:szCs w:val="22"/>
              </w:rPr>
              <w:t>29.</w:t>
            </w:r>
            <w:r w:rsidRPr="00A8316A">
              <w:t xml:space="preserve"> </w:t>
            </w:r>
            <w:r w:rsidRPr="00A8316A">
              <w:rPr>
                <w:color w:val="000000"/>
                <w:sz w:val="22"/>
                <w:szCs w:val="22"/>
              </w:rPr>
              <w:t>+ DPC - Trái phiếu doanh nghiệp (theo TT02)</w:t>
            </w:r>
          </w:p>
        </w:tc>
        <w:tc>
          <w:tcPr>
            <w:tcW w:w="2880" w:type="dxa"/>
            <w:vMerge/>
            <w:tcBorders>
              <w:left w:val="single" w:sz="4" w:space="0" w:color="auto"/>
              <w:right w:val="single" w:sz="4" w:space="0" w:color="auto"/>
            </w:tcBorders>
            <w:shd w:val="clear" w:color="auto" w:fill="auto"/>
          </w:tcPr>
          <w:p w14:paraId="4B810871"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02DBF3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IN('1692', '1592') của Trước 1 ngày báo cáo</w:t>
            </w:r>
          </w:p>
          <w:p w14:paraId="660CF3CC"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73377AF" w14:textId="77777777" w:rsidTr="00415767">
        <w:trPr>
          <w:trHeight w:val="86"/>
        </w:trPr>
        <w:tc>
          <w:tcPr>
            <w:tcW w:w="625" w:type="dxa"/>
            <w:vMerge/>
            <w:tcBorders>
              <w:left w:val="single" w:sz="4" w:space="0" w:color="auto"/>
              <w:right w:val="single" w:sz="4" w:space="0" w:color="auto"/>
            </w:tcBorders>
            <w:shd w:val="clear" w:color="auto" w:fill="auto"/>
          </w:tcPr>
          <w:p w14:paraId="6B1FA6C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84E2451" w14:textId="77777777" w:rsidR="006A522F" w:rsidRPr="00A8316A" w:rsidRDefault="006A522F" w:rsidP="00415767">
            <w:pPr>
              <w:shd w:val="clear" w:color="auto" w:fill="FFFFFF"/>
              <w:rPr>
                <w:color w:val="000000"/>
              </w:rPr>
            </w:pPr>
            <w:r w:rsidRPr="00A8316A">
              <w:rPr>
                <w:color w:val="000000"/>
                <w:sz w:val="22"/>
                <w:szCs w:val="22"/>
              </w:rPr>
              <w:t>30. Trái phiếu chính phủ</w:t>
            </w:r>
          </w:p>
        </w:tc>
        <w:tc>
          <w:tcPr>
            <w:tcW w:w="2880" w:type="dxa"/>
            <w:vMerge/>
            <w:tcBorders>
              <w:left w:val="single" w:sz="4" w:space="0" w:color="auto"/>
              <w:right w:val="single" w:sz="4" w:space="0" w:color="auto"/>
            </w:tcBorders>
            <w:shd w:val="clear" w:color="auto" w:fill="auto"/>
          </w:tcPr>
          <w:p w14:paraId="28D4135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AF7ABC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'121', '122', '123', '151', '161', '154', '164', '129' ) của Trước 1 ngày báo cáo</w:t>
            </w:r>
          </w:p>
          <w:p w14:paraId="3A84E434"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3F64058" w14:textId="77777777" w:rsidTr="00415767">
        <w:trPr>
          <w:trHeight w:val="86"/>
        </w:trPr>
        <w:tc>
          <w:tcPr>
            <w:tcW w:w="625" w:type="dxa"/>
            <w:vMerge/>
            <w:tcBorders>
              <w:left w:val="single" w:sz="4" w:space="0" w:color="auto"/>
              <w:right w:val="single" w:sz="4" w:space="0" w:color="auto"/>
            </w:tcBorders>
            <w:shd w:val="clear" w:color="auto" w:fill="auto"/>
          </w:tcPr>
          <w:p w14:paraId="2C83316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00B9C3B" w14:textId="77777777" w:rsidR="006A522F" w:rsidRPr="00A8316A" w:rsidRDefault="006A522F" w:rsidP="00415767">
            <w:pPr>
              <w:shd w:val="clear" w:color="auto" w:fill="FFFFFF"/>
              <w:rPr>
                <w:color w:val="000000"/>
              </w:rPr>
            </w:pPr>
            <w:r w:rsidRPr="00A8316A">
              <w:rPr>
                <w:color w:val="000000"/>
                <w:sz w:val="22"/>
                <w:szCs w:val="22"/>
              </w:rPr>
              <w:t>31. Trái phiếu TCTD</w:t>
            </w:r>
          </w:p>
        </w:tc>
        <w:tc>
          <w:tcPr>
            <w:tcW w:w="2880" w:type="dxa"/>
            <w:vMerge/>
            <w:tcBorders>
              <w:left w:val="single" w:sz="4" w:space="0" w:color="auto"/>
              <w:right w:val="single" w:sz="4" w:space="0" w:color="auto"/>
            </w:tcBorders>
            <w:shd w:val="clear" w:color="auto" w:fill="auto"/>
          </w:tcPr>
          <w:p w14:paraId="18754C6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7015533"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IN('152', '162', '154', '164') của Trước 1 ngày báo cáo</w:t>
            </w:r>
          </w:p>
          <w:p w14:paraId="392E6570"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72498D5" w14:textId="77777777" w:rsidTr="00415767">
        <w:trPr>
          <w:trHeight w:val="86"/>
        </w:trPr>
        <w:tc>
          <w:tcPr>
            <w:tcW w:w="625" w:type="dxa"/>
            <w:vMerge/>
            <w:tcBorders>
              <w:left w:val="single" w:sz="4" w:space="0" w:color="auto"/>
              <w:right w:val="single" w:sz="4" w:space="0" w:color="auto"/>
            </w:tcBorders>
            <w:shd w:val="clear" w:color="auto" w:fill="auto"/>
          </w:tcPr>
          <w:p w14:paraId="590F54D2"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C35E8DC" w14:textId="77777777" w:rsidR="006A522F" w:rsidRPr="00A8316A" w:rsidRDefault="006A522F" w:rsidP="00415767">
            <w:pPr>
              <w:shd w:val="clear" w:color="auto" w:fill="FFFFFF"/>
              <w:rPr>
                <w:color w:val="000000"/>
              </w:rPr>
            </w:pPr>
            <w:r w:rsidRPr="00A8316A">
              <w:rPr>
                <w:color w:val="000000"/>
                <w:sz w:val="22"/>
                <w:szCs w:val="22"/>
              </w:rPr>
              <w:t>32. Cổ phiếu</w:t>
            </w:r>
          </w:p>
        </w:tc>
        <w:tc>
          <w:tcPr>
            <w:tcW w:w="2880" w:type="dxa"/>
            <w:vMerge/>
            <w:tcBorders>
              <w:left w:val="single" w:sz="4" w:space="0" w:color="auto"/>
              <w:right w:val="single" w:sz="4" w:space="0" w:color="auto"/>
            </w:tcBorders>
            <w:shd w:val="clear" w:color="auto" w:fill="auto"/>
          </w:tcPr>
          <w:p w14:paraId="7B33215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3927272"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'155', '156', '157', '342', '343', '344', '346', '347', '348') của Trước 1 ngày báo cáo</w:t>
            </w:r>
          </w:p>
          <w:p w14:paraId="543D8503" w14:textId="77777777" w:rsidR="006A522F" w:rsidRPr="00A8316A" w:rsidRDefault="006A522F" w:rsidP="00415767">
            <w:pPr>
              <w:shd w:val="clear" w:color="auto" w:fill="FFFFFF"/>
              <w:rPr>
                <w:color w:val="000000"/>
              </w:rPr>
            </w:pPr>
            <w:r w:rsidRPr="00A8316A">
              <w:rPr>
                <w:color w:val="000000"/>
                <w:sz w:val="22"/>
                <w:szCs w:val="22"/>
              </w:rPr>
              <w:lastRenderedPageBreak/>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1DAC9FB" w14:textId="77777777" w:rsidTr="00415767">
        <w:trPr>
          <w:trHeight w:val="86"/>
        </w:trPr>
        <w:tc>
          <w:tcPr>
            <w:tcW w:w="625" w:type="dxa"/>
            <w:vMerge/>
            <w:tcBorders>
              <w:left w:val="single" w:sz="4" w:space="0" w:color="auto"/>
              <w:right w:val="single" w:sz="4" w:space="0" w:color="auto"/>
            </w:tcBorders>
            <w:shd w:val="clear" w:color="auto" w:fill="auto"/>
          </w:tcPr>
          <w:p w14:paraId="32080DEE"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A0B222C" w14:textId="77777777" w:rsidR="006A522F" w:rsidRPr="00A8316A" w:rsidRDefault="006A522F" w:rsidP="00415767">
            <w:pPr>
              <w:shd w:val="clear" w:color="auto" w:fill="FFFFFF"/>
              <w:rPr>
                <w:color w:val="000000"/>
              </w:rPr>
            </w:pPr>
            <w:r w:rsidRPr="00A8316A">
              <w:rPr>
                <w:color w:val="000000"/>
                <w:sz w:val="22"/>
                <w:szCs w:val="22"/>
              </w:rPr>
              <w:t>33. + Dự phòng giảm giá</w:t>
            </w:r>
          </w:p>
        </w:tc>
        <w:tc>
          <w:tcPr>
            <w:tcW w:w="2880" w:type="dxa"/>
            <w:vMerge/>
            <w:tcBorders>
              <w:left w:val="single" w:sz="4" w:space="0" w:color="auto"/>
              <w:right w:val="single" w:sz="4" w:space="0" w:color="auto"/>
            </w:tcBorders>
            <w:shd w:val="clear" w:color="auto" w:fill="auto"/>
          </w:tcPr>
          <w:p w14:paraId="182AF37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2CACAE9"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IN('349') OR GSH.FREE_CODE3 IN('1599', '1699')) của Trước 1 ngày báo cáo</w:t>
            </w:r>
          </w:p>
          <w:p w14:paraId="78D72CB3"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67468A2" w14:textId="77777777" w:rsidTr="00415767">
        <w:trPr>
          <w:trHeight w:val="86"/>
        </w:trPr>
        <w:tc>
          <w:tcPr>
            <w:tcW w:w="625" w:type="dxa"/>
            <w:vMerge/>
            <w:tcBorders>
              <w:left w:val="single" w:sz="4" w:space="0" w:color="auto"/>
              <w:right w:val="single" w:sz="4" w:space="0" w:color="auto"/>
            </w:tcBorders>
            <w:shd w:val="clear" w:color="auto" w:fill="auto"/>
          </w:tcPr>
          <w:p w14:paraId="7183A53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266BCCC" w14:textId="77777777" w:rsidR="006A522F" w:rsidRPr="00A8316A" w:rsidRDefault="006A522F" w:rsidP="00415767">
            <w:pPr>
              <w:shd w:val="clear" w:color="auto" w:fill="FFFFFF"/>
              <w:rPr>
                <w:color w:val="000000"/>
              </w:rPr>
            </w:pPr>
            <w:r w:rsidRPr="00A8316A">
              <w:rPr>
                <w:color w:val="000000"/>
                <w:sz w:val="22"/>
                <w:szCs w:val="22"/>
              </w:rPr>
              <w:t>34.</w:t>
            </w:r>
            <w:r w:rsidRPr="00A8316A">
              <w:t xml:space="preserve"> </w:t>
            </w:r>
            <w:r w:rsidRPr="00A8316A">
              <w:rPr>
                <w:color w:val="000000"/>
                <w:sz w:val="22"/>
                <w:szCs w:val="22"/>
              </w:rPr>
              <w:t>DTBB</w:t>
            </w:r>
          </w:p>
        </w:tc>
        <w:tc>
          <w:tcPr>
            <w:tcW w:w="2880" w:type="dxa"/>
            <w:vMerge/>
            <w:tcBorders>
              <w:left w:val="single" w:sz="4" w:space="0" w:color="auto"/>
              <w:right w:val="single" w:sz="4" w:space="0" w:color="auto"/>
            </w:tcBorders>
            <w:shd w:val="clear" w:color="auto" w:fill="auto"/>
          </w:tcPr>
          <w:p w14:paraId="1A65BB66"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BD2F100"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2CF2C5E4" w14:textId="77777777" w:rsidTr="00415767">
        <w:trPr>
          <w:trHeight w:val="86"/>
        </w:trPr>
        <w:tc>
          <w:tcPr>
            <w:tcW w:w="625" w:type="dxa"/>
            <w:vMerge/>
            <w:tcBorders>
              <w:left w:val="single" w:sz="4" w:space="0" w:color="auto"/>
              <w:right w:val="single" w:sz="4" w:space="0" w:color="auto"/>
            </w:tcBorders>
            <w:shd w:val="clear" w:color="auto" w:fill="auto"/>
          </w:tcPr>
          <w:p w14:paraId="6ADF14A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B28F436" w14:textId="77777777" w:rsidR="006A522F" w:rsidRPr="00A8316A" w:rsidRDefault="006A522F" w:rsidP="00415767">
            <w:pPr>
              <w:shd w:val="clear" w:color="auto" w:fill="FFFFFF"/>
              <w:rPr>
                <w:color w:val="000000"/>
              </w:rPr>
            </w:pPr>
            <w:r w:rsidRPr="00A8316A">
              <w:rPr>
                <w:color w:val="000000"/>
                <w:sz w:val="22"/>
                <w:szCs w:val="22"/>
              </w:rPr>
              <w:t>35. TSCĐ, vật liệu</w:t>
            </w:r>
          </w:p>
        </w:tc>
        <w:tc>
          <w:tcPr>
            <w:tcW w:w="2880" w:type="dxa"/>
            <w:vMerge/>
            <w:tcBorders>
              <w:left w:val="single" w:sz="4" w:space="0" w:color="auto"/>
              <w:right w:val="single" w:sz="4" w:space="0" w:color="auto"/>
            </w:tcBorders>
            <w:shd w:val="clear" w:color="auto" w:fill="auto"/>
          </w:tcPr>
          <w:p w14:paraId="3D2D7A7C"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4C0A9B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IN('301', '302', '303', '304', '305') OR GSH.FREE_CODE1 IN('31') ) của Trước 1 ngày báo cáo</w:t>
            </w:r>
          </w:p>
          <w:p w14:paraId="3E3C5E19"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6AF25D3" w14:textId="77777777" w:rsidTr="00415767">
        <w:trPr>
          <w:trHeight w:val="86"/>
        </w:trPr>
        <w:tc>
          <w:tcPr>
            <w:tcW w:w="625" w:type="dxa"/>
            <w:vMerge/>
            <w:tcBorders>
              <w:left w:val="single" w:sz="4" w:space="0" w:color="auto"/>
              <w:right w:val="single" w:sz="4" w:space="0" w:color="auto"/>
            </w:tcBorders>
            <w:shd w:val="clear" w:color="auto" w:fill="auto"/>
          </w:tcPr>
          <w:p w14:paraId="789E896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5092800" w14:textId="77777777" w:rsidR="006A522F" w:rsidRPr="00A8316A" w:rsidRDefault="006A522F" w:rsidP="00415767">
            <w:pPr>
              <w:shd w:val="clear" w:color="auto" w:fill="FFFFFF"/>
              <w:rPr>
                <w:color w:val="000000"/>
              </w:rPr>
            </w:pPr>
            <w:r w:rsidRPr="00A8316A">
              <w:rPr>
                <w:color w:val="000000"/>
                <w:sz w:val="22"/>
                <w:szCs w:val="22"/>
              </w:rPr>
              <w:t>36.</w:t>
            </w:r>
            <w:r w:rsidRPr="00A8316A">
              <w:t xml:space="preserve"> </w:t>
            </w:r>
            <w:r w:rsidRPr="00A8316A">
              <w:rPr>
                <w:color w:val="000000"/>
                <w:sz w:val="22"/>
                <w:szCs w:val="22"/>
              </w:rPr>
              <w:t>Góp vốn công ty Con</w:t>
            </w:r>
          </w:p>
        </w:tc>
        <w:tc>
          <w:tcPr>
            <w:tcW w:w="2880" w:type="dxa"/>
            <w:vMerge/>
            <w:tcBorders>
              <w:left w:val="single" w:sz="4" w:space="0" w:color="auto"/>
              <w:right w:val="single" w:sz="4" w:space="0" w:color="auto"/>
            </w:tcBorders>
            <w:shd w:val="clear" w:color="auto" w:fill="auto"/>
          </w:tcPr>
          <w:p w14:paraId="7B50793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9471E8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IN('341', '345') của Trước 1 ngày báo cáo</w:t>
            </w:r>
          </w:p>
          <w:p w14:paraId="186A078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889D378" w14:textId="77777777" w:rsidTr="00415767">
        <w:trPr>
          <w:trHeight w:val="86"/>
        </w:trPr>
        <w:tc>
          <w:tcPr>
            <w:tcW w:w="625" w:type="dxa"/>
            <w:vMerge/>
            <w:tcBorders>
              <w:left w:val="single" w:sz="4" w:space="0" w:color="auto"/>
              <w:right w:val="single" w:sz="4" w:space="0" w:color="auto"/>
            </w:tcBorders>
            <w:shd w:val="clear" w:color="auto" w:fill="auto"/>
          </w:tcPr>
          <w:p w14:paraId="784AE57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C511F6D" w14:textId="77777777" w:rsidR="006A522F" w:rsidRPr="00A8316A" w:rsidRDefault="006A522F" w:rsidP="00415767">
            <w:pPr>
              <w:shd w:val="clear" w:color="auto" w:fill="FFFFFF"/>
              <w:rPr>
                <w:color w:val="000000"/>
              </w:rPr>
            </w:pPr>
            <w:r w:rsidRPr="00A8316A">
              <w:rPr>
                <w:color w:val="000000"/>
                <w:sz w:val="22"/>
                <w:szCs w:val="22"/>
              </w:rPr>
              <w:t>37.</w:t>
            </w:r>
            <w:r w:rsidRPr="00A8316A">
              <w:t xml:space="preserve"> </w:t>
            </w:r>
            <w:r w:rsidRPr="00A8316A">
              <w:rPr>
                <w:color w:val="000000"/>
                <w:sz w:val="22"/>
                <w:szCs w:val="22"/>
              </w:rPr>
              <w:t>Vốn KD ngoại tệ</w:t>
            </w:r>
          </w:p>
        </w:tc>
        <w:tc>
          <w:tcPr>
            <w:tcW w:w="2880" w:type="dxa"/>
            <w:vMerge/>
            <w:tcBorders>
              <w:left w:val="single" w:sz="4" w:space="0" w:color="auto"/>
              <w:right w:val="single" w:sz="4" w:space="0" w:color="auto"/>
            </w:tcBorders>
            <w:shd w:val="clear" w:color="auto" w:fill="auto"/>
          </w:tcPr>
          <w:p w14:paraId="7F2F90B4"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ECF502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IN('47') của Trước 1 ngày báo cáo</w:t>
            </w:r>
            <w:r w:rsidRPr="00A8316A">
              <w:rPr>
                <w:color w:val="000000"/>
                <w:sz w:val="22"/>
                <w:szCs w:val="22"/>
              </w:rPr>
              <w:br/>
              <w:t>* Kiểm tra giá trị dương hay không nếu âm thì cho bằng 0</w:t>
            </w:r>
          </w:p>
          <w:p w14:paraId="52441296"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FC703BC" w14:textId="77777777" w:rsidTr="00415767">
        <w:trPr>
          <w:trHeight w:val="86"/>
        </w:trPr>
        <w:tc>
          <w:tcPr>
            <w:tcW w:w="625" w:type="dxa"/>
            <w:vMerge/>
            <w:tcBorders>
              <w:left w:val="single" w:sz="4" w:space="0" w:color="auto"/>
              <w:right w:val="single" w:sz="4" w:space="0" w:color="auto"/>
            </w:tcBorders>
            <w:shd w:val="clear" w:color="auto" w:fill="auto"/>
          </w:tcPr>
          <w:p w14:paraId="7A82674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7C1E476" w14:textId="77777777" w:rsidR="006A522F" w:rsidRPr="00A8316A" w:rsidRDefault="006A522F" w:rsidP="00415767">
            <w:pPr>
              <w:shd w:val="clear" w:color="auto" w:fill="FFFFFF"/>
              <w:rPr>
                <w:color w:val="000000"/>
              </w:rPr>
            </w:pPr>
            <w:r w:rsidRPr="00A8316A">
              <w:rPr>
                <w:color w:val="000000"/>
                <w:sz w:val="22"/>
                <w:szCs w:val="22"/>
              </w:rPr>
              <w:t>38.</w:t>
            </w:r>
            <w:r w:rsidRPr="00A8316A">
              <w:t xml:space="preserve"> </w:t>
            </w:r>
            <w:r w:rsidRPr="00A8316A">
              <w:rPr>
                <w:color w:val="000000"/>
                <w:sz w:val="22"/>
                <w:szCs w:val="22"/>
              </w:rPr>
              <w:t>Điều chuyển vốn hệ thống</w:t>
            </w:r>
          </w:p>
        </w:tc>
        <w:tc>
          <w:tcPr>
            <w:tcW w:w="2880" w:type="dxa"/>
            <w:vMerge/>
            <w:tcBorders>
              <w:left w:val="single" w:sz="4" w:space="0" w:color="auto"/>
              <w:right w:val="single" w:sz="4" w:space="0" w:color="auto"/>
            </w:tcBorders>
            <w:shd w:val="clear" w:color="auto" w:fill="auto"/>
          </w:tcPr>
          <w:p w14:paraId="64668DD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D5D08AA"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IN('51') của Trước 1 ngày báo cáo</w:t>
            </w:r>
          </w:p>
          <w:p w14:paraId="05223023" w14:textId="77777777" w:rsidR="006A522F" w:rsidRPr="00A8316A" w:rsidRDefault="006A522F" w:rsidP="00415767">
            <w:pPr>
              <w:shd w:val="clear" w:color="auto" w:fill="FFFFFF"/>
              <w:rPr>
                <w:color w:val="000000"/>
              </w:rPr>
            </w:pPr>
            <w:r w:rsidRPr="00A8316A">
              <w:rPr>
                <w:color w:val="000000"/>
                <w:sz w:val="22"/>
                <w:szCs w:val="22"/>
              </w:rPr>
              <w:t>* Kiểm tra giá trị dương hay không nếu âm thì cho bằng 0</w:t>
            </w:r>
          </w:p>
          <w:p w14:paraId="0B9D620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8FCBAEF" w14:textId="77777777" w:rsidTr="00415767">
        <w:trPr>
          <w:trHeight w:val="86"/>
        </w:trPr>
        <w:tc>
          <w:tcPr>
            <w:tcW w:w="625" w:type="dxa"/>
            <w:vMerge/>
            <w:tcBorders>
              <w:left w:val="single" w:sz="4" w:space="0" w:color="auto"/>
              <w:right w:val="single" w:sz="4" w:space="0" w:color="auto"/>
            </w:tcBorders>
            <w:shd w:val="clear" w:color="auto" w:fill="auto"/>
          </w:tcPr>
          <w:p w14:paraId="00E6FE92"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8C0CE27" w14:textId="77777777" w:rsidR="006A522F" w:rsidRPr="00A8316A" w:rsidRDefault="006A522F" w:rsidP="00415767">
            <w:pPr>
              <w:shd w:val="clear" w:color="auto" w:fill="FFFFFF"/>
              <w:rPr>
                <w:color w:val="000000"/>
              </w:rPr>
            </w:pPr>
            <w:r w:rsidRPr="00A8316A">
              <w:rPr>
                <w:color w:val="000000"/>
                <w:sz w:val="22"/>
                <w:szCs w:val="22"/>
              </w:rPr>
              <w:t>39.</w:t>
            </w:r>
            <w:r w:rsidRPr="00A8316A">
              <w:t xml:space="preserve"> </w:t>
            </w:r>
            <w:r w:rsidRPr="00A8316A">
              <w:rPr>
                <w:color w:val="000000"/>
                <w:sz w:val="22"/>
                <w:szCs w:val="22"/>
              </w:rPr>
              <w:t>Lãi cộng dồn dự thu</w:t>
            </w:r>
          </w:p>
        </w:tc>
        <w:tc>
          <w:tcPr>
            <w:tcW w:w="2880" w:type="dxa"/>
            <w:vMerge/>
            <w:tcBorders>
              <w:left w:val="single" w:sz="4" w:space="0" w:color="auto"/>
              <w:right w:val="single" w:sz="4" w:space="0" w:color="auto"/>
            </w:tcBorders>
            <w:shd w:val="clear" w:color="auto" w:fill="auto"/>
          </w:tcPr>
          <w:p w14:paraId="57B180F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FAD5E05"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IN('391', '392', '394', '395', '396') của Trước 1 ngày báo cáo</w:t>
            </w:r>
          </w:p>
        </w:tc>
      </w:tr>
      <w:tr w:rsidR="006A522F" w:rsidRPr="00A8316A" w14:paraId="727457C1" w14:textId="77777777" w:rsidTr="00415767">
        <w:trPr>
          <w:trHeight w:val="86"/>
        </w:trPr>
        <w:tc>
          <w:tcPr>
            <w:tcW w:w="625" w:type="dxa"/>
            <w:vMerge/>
            <w:tcBorders>
              <w:left w:val="single" w:sz="4" w:space="0" w:color="auto"/>
              <w:right w:val="single" w:sz="4" w:space="0" w:color="auto"/>
            </w:tcBorders>
            <w:shd w:val="clear" w:color="auto" w:fill="auto"/>
          </w:tcPr>
          <w:p w14:paraId="229C49D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0CA00AB" w14:textId="77777777" w:rsidR="006A522F" w:rsidRPr="00A8316A" w:rsidRDefault="006A522F" w:rsidP="00415767">
            <w:pPr>
              <w:shd w:val="clear" w:color="auto" w:fill="FFFFFF"/>
              <w:rPr>
                <w:color w:val="000000"/>
              </w:rPr>
            </w:pPr>
            <w:r w:rsidRPr="00A8316A">
              <w:rPr>
                <w:color w:val="000000"/>
                <w:sz w:val="22"/>
                <w:szCs w:val="22"/>
              </w:rPr>
              <w:t>40. Các khoản phải thu</w:t>
            </w:r>
          </w:p>
        </w:tc>
        <w:tc>
          <w:tcPr>
            <w:tcW w:w="2880" w:type="dxa"/>
            <w:vMerge/>
            <w:tcBorders>
              <w:left w:val="single" w:sz="4" w:space="0" w:color="auto"/>
              <w:right w:val="single" w:sz="4" w:space="0" w:color="auto"/>
            </w:tcBorders>
            <w:shd w:val="clear" w:color="auto" w:fill="auto"/>
          </w:tcPr>
          <w:p w14:paraId="40887D1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F345E9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('32', '35', '36')  AND GSH.FREE_CODE2 != '366' của Trước 1 ngày báo cáo</w:t>
            </w:r>
          </w:p>
          <w:p w14:paraId="271E4C6F" w14:textId="77777777" w:rsidR="006A522F" w:rsidRPr="00A8316A" w:rsidRDefault="006A522F" w:rsidP="00415767">
            <w:pPr>
              <w:shd w:val="clear" w:color="auto" w:fill="FFFFFF"/>
              <w:rPr>
                <w:color w:val="000000"/>
              </w:rPr>
            </w:pPr>
            <w:r w:rsidRPr="00A8316A">
              <w:rPr>
                <w:color w:val="000000"/>
                <w:sz w:val="22"/>
                <w:szCs w:val="22"/>
              </w:rPr>
              <w:t>+ Công với Tổng (GST.TOT_DR_BAL) nhân tỉ giá giao dịch lấy theo GSH.FREE_CODE2 IN ('453') của Trước 1 ngày báo cáo</w:t>
            </w:r>
          </w:p>
          <w:p w14:paraId="5066F5EC" w14:textId="77777777" w:rsidR="006A522F" w:rsidRPr="00A8316A" w:rsidRDefault="006A522F" w:rsidP="00415767">
            <w:pPr>
              <w:shd w:val="clear" w:color="auto" w:fill="FFFFFF"/>
              <w:rPr>
                <w:color w:val="000000"/>
              </w:rPr>
            </w:pPr>
            <w:r w:rsidRPr="00A8316A">
              <w:rPr>
                <w:color w:val="000000"/>
                <w:sz w:val="22"/>
                <w:szCs w:val="22"/>
              </w:rPr>
              <w:t>+ Trừ với Tổng (GST.TOT_DR_BAL) nhân tỉ giá giao dịch lấy theo GSH.GL_SUB_HEAD_CODE IN ('36190') của Trước 1 ngày báo cáo</w:t>
            </w:r>
          </w:p>
          <w:p w14:paraId="18F53009" w14:textId="77777777" w:rsidR="006A522F" w:rsidRPr="00A8316A" w:rsidRDefault="006A522F" w:rsidP="00415767">
            <w:pPr>
              <w:shd w:val="clear" w:color="auto" w:fill="FFFFFF"/>
              <w:rPr>
                <w:color w:val="000000"/>
              </w:rPr>
            </w:pPr>
            <w:r w:rsidRPr="00A8316A">
              <w:rPr>
                <w:color w:val="000000"/>
                <w:sz w:val="22"/>
                <w:szCs w:val="22"/>
              </w:rPr>
              <w:t>+ Trừ với Tổng (GST.TOT_CR_BAL) nhân tỉ giá giao dịch lấy theo GSH.GL_SUB_HEAD_CODE IN ('45998') của Trước 1 ngày báo cáo</w:t>
            </w:r>
          </w:p>
          <w:p w14:paraId="11407FD2"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1F74420" w14:textId="77777777" w:rsidTr="00415767">
        <w:trPr>
          <w:trHeight w:val="86"/>
        </w:trPr>
        <w:tc>
          <w:tcPr>
            <w:tcW w:w="625" w:type="dxa"/>
            <w:vMerge/>
            <w:tcBorders>
              <w:left w:val="single" w:sz="4" w:space="0" w:color="auto"/>
              <w:right w:val="single" w:sz="4" w:space="0" w:color="auto"/>
            </w:tcBorders>
            <w:shd w:val="clear" w:color="auto" w:fill="auto"/>
          </w:tcPr>
          <w:p w14:paraId="7457775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A8ABBCB" w14:textId="77777777" w:rsidR="006A522F" w:rsidRPr="00A8316A" w:rsidRDefault="006A522F" w:rsidP="00415767">
            <w:pPr>
              <w:shd w:val="clear" w:color="auto" w:fill="FFFFFF"/>
              <w:rPr>
                <w:color w:val="000000"/>
              </w:rPr>
            </w:pPr>
            <w:r w:rsidRPr="00A8316A">
              <w:rPr>
                <w:color w:val="000000"/>
                <w:sz w:val="22"/>
                <w:szCs w:val="22"/>
              </w:rPr>
              <w:t>41.</w:t>
            </w:r>
            <w:r w:rsidRPr="00A8316A">
              <w:t xml:space="preserve"> </w:t>
            </w:r>
            <w:r w:rsidRPr="00A8316A">
              <w:rPr>
                <w:color w:val="000000"/>
                <w:sz w:val="22"/>
                <w:szCs w:val="22"/>
              </w:rPr>
              <w:t>Tài sản có khác</w:t>
            </w:r>
          </w:p>
        </w:tc>
        <w:tc>
          <w:tcPr>
            <w:tcW w:w="2880" w:type="dxa"/>
            <w:vMerge/>
            <w:tcBorders>
              <w:left w:val="single" w:sz="4" w:space="0" w:color="auto"/>
              <w:bottom w:val="single" w:sz="4" w:space="0" w:color="auto"/>
              <w:right w:val="single" w:sz="4" w:space="0" w:color="auto"/>
            </w:tcBorders>
            <w:shd w:val="clear" w:color="auto" w:fill="auto"/>
          </w:tcPr>
          <w:p w14:paraId="17533D94"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F6E20A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('38') của Trước 1 ngày báo cáo</w:t>
            </w:r>
          </w:p>
          <w:p w14:paraId="6EE73786"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Trước 1 ngày báo cáo</w:t>
            </w:r>
          </w:p>
          <w:p w14:paraId="374A0AF0" w14:textId="77777777" w:rsidR="006A522F" w:rsidRPr="00A8316A" w:rsidRDefault="006A522F" w:rsidP="00415767">
            <w:pPr>
              <w:shd w:val="clear" w:color="auto" w:fill="FFFFFF"/>
              <w:rPr>
                <w:color w:val="000000"/>
              </w:rPr>
            </w:pPr>
            <w:r w:rsidRPr="00A8316A">
              <w:rPr>
                <w:color w:val="000000"/>
                <w:sz w:val="22"/>
                <w:szCs w:val="22"/>
              </w:rPr>
              <w:t>+ Cộng tổng (GST.TOT_DR_BAL - GST.TOT_CR_BAL)  nhân tỉ giá giao dịch lấy theo GSH.FREE_CODE1 IN ('38') của Trước 1 ngày báo cáo</w:t>
            </w:r>
          </w:p>
          <w:p w14:paraId="2E926B63"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Trước 1 ngày báo cáo</w:t>
            </w:r>
          </w:p>
          <w:p w14:paraId="422E7268"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('50') của Trước 1 ngày báo cáo</w:t>
            </w:r>
          </w:p>
          <w:p w14:paraId="0AE7D787"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('52') của Trước 1 ngày báo cáo</w:t>
            </w:r>
          </w:p>
          <w:p w14:paraId="7B43FE0D"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('56') của Trước 1 ngày báo cáo</w:t>
            </w:r>
          </w:p>
          <w:p w14:paraId="7A7638C6"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GSH.FREE_CODE2 IN ('486') của Trước 1 ngày báo cáo</w:t>
            </w:r>
          </w:p>
          <w:p w14:paraId="246CEE1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5D36D2A" w14:textId="77777777" w:rsidTr="00415767">
        <w:trPr>
          <w:trHeight w:val="86"/>
        </w:trPr>
        <w:tc>
          <w:tcPr>
            <w:tcW w:w="625" w:type="dxa"/>
            <w:vMerge w:val="restart"/>
            <w:tcBorders>
              <w:left w:val="single" w:sz="4" w:space="0" w:color="auto"/>
              <w:right w:val="single" w:sz="4" w:space="0" w:color="auto"/>
            </w:tcBorders>
            <w:shd w:val="clear" w:color="auto" w:fill="auto"/>
          </w:tcPr>
          <w:p w14:paraId="05FD2997" w14:textId="77777777" w:rsidR="006A522F" w:rsidRPr="00A8316A" w:rsidRDefault="006A522F" w:rsidP="00415767">
            <w:pPr>
              <w:jc w:val="center"/>
            </w:pPr>
            <w:r w:rsidRPr="00A8316A">
              <w:rPr>
                <w:sz w:val="22"/>
                <w:szCs w:val="22"/>
              </w:rPr>
              <w:t>8</w:t>
            </w:r>
          </w:p>
        </w:tc>
        <w:tc>
          <w:tcPr>
            <w:tcW w:w="14490" w:type="dxa"/>
            <w:gridSpan w:val="3"/>
            <w:tcBorders>
              <w:left w:val="single" w:sz="4" w:space="0" w:color="auto"/>
              <w:bottom w:val="single" w:sz="4" w:space="0" w:color="auto"/>
              <w:right w:val="single" w:sz="4" w:space="0" w:color="auto"/>
            </w:tcBorders>
            <w:shd w:val="clear" w:color="auto" w:fill="auto"/>
          </w:tcPr>
          <w:p w14:paraId="5C312E8B" w14:textId="77777777" w:rsidR="006A522F" w:rsidRPr="00A8316A" w:rsidRDefault="006A522F" w:rsidP="00415767">
            <w:pPr>
              <w:shd w:val="clear" w:color="auto" w:fill="FFFFFF"/>
              <w:rPr>
                <w:color w:val="000000"/>
              </w:rPr>
            </w:pPr>
            <w:r w:rsidRPr="00A8316A">
              <w:rPr>
                <w:color w:val="000000"/>
                <w:sz w:val="22"/>
                <w:szCs w:val="22"/>
              </w:rPr>
              <w:t>SỬ DỤNG VỐN (TÀI SẢN CÓ) - Ngày báo cáo</w:t>
            </w:r>
          </w:p>
        </w:tc>
      </w:tr>
      <w:tr w:rsidR="006A522F" w:rsidRPr="00A8316A" w14:paraId="7E3A3660" w14:textId="77777777" w:rsidTr="00415767">
        <w:trPr>
          <w:trHeight w:val="86"/>
        </w:trPr>
        <w:tc>
          <w:tcPr>
            <w:tcW w:w="625" w:type="dxa"/>
            <w:vMerge/>
            <w:tcBorders>
              <w:left w:val="single" w:sz="4" w:space="0" w:color="auto"/>
              <w:right w:val="single" w:sz="4" w:space="0" w:color="auto"/>
            </w:tcBorders>
            <w:shd w:val="clear" w:color="auto" w:fill="auto"/>
          </w:tcPr>
          <w:p w14:paraId="7B0FDDA3"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AB6C04F" w14:textId="77777777" w:rsidR="006A522F" w:rsidRPr="00A8316A" w:rsidRDefault="006A522F" w:rsidP="00415767">
            <w:pPr>
              <w:shd w:val="clear" w:color="auto" w:fill="FFFFFF"/>
              <w:rPr>
                <w:color w:val="000000"/>
              </w:rPr>
            </w:pPr>
            <w:r w:rsidRPr="00A8316A">
              <w:rPr>
                <w:color w:val="000000"/>
                <w:sz w:val="22"/>
                <w:szCs w:val="22"/>
              </w:rPr>
              <w:t>1. Tổng sử dụng vốn</w:t>
            </w:r>
          </w:p>
        </w:tc>
        <w:tc>
          <w:tcPr>
            <w:tcW w:w="2880" w:type="dxa"/>
            <w:vMerge w:val="restart"/>
            <w:tcBorders>
              <w:left w:val="single" w:sz="4" w:space="0" w:color="auto"/>
              <w:right w:val="single" w:sz="4" w:space="0" w:color="auto"/>
            </w:tcBorders>
            <w:shd w:val="clear" w:color="auto" w:fill="auto"/>
          </w:tcPr>
          <w:p w14:paraId="3FFC678C" w14:textId="77777777" w:rsidR="006A522F" w:rsidRPr="00A8316A" w:rsidRDefault="006A522F" w:rsidP="00415767">
            <w:r w:rsidRPr="00A8316A">
              <w:t>Tham khảo cách lấy dư có (GST.TOT_CR_BAL) và dư nợ (GST.TOT_DR_BAL) theo ngày báo cáo</w:t>
            </w:r>
          </w:p>
          <w:p w14:paraId="511D3F53" w14:textId="50E21BAC" w:rsidR="006A522F" w:rsidRPr="00A8316A" w:rsidRDefault="006A522F" w:rsidP="00415767">
            <w:r w:rsidRPr="00A8316A">
              <w:t xml:space="preserve">Tham khảo cách lấy ở mục </w:t>
            </w:r>
            <w:r w:rsidRPr="00A8316A">
              <w:rPr>
                <w:color w:val="000000"/>
                <w:sz w:val="22"/>
                <w:szCs w:val="22"/>
              </w:rPr>
              <w:t>Các quy tách xử lý chung” =&gt; “Các lấy số dư nợ và dư có theo đầu tài khoản kế toán” (</w:t>
            </w:r>
            <w:hyperlink w:anchor="_Cách_lấy_dư_1" w:history="1">
              <w:r w:rsidRPr="00A8316A">
                <w:rPr>
                  <w:rStyle w:val="Hyperlink"/>
                  <w:sz w:val="22"/>
                  <w:szCs w:val="22"/>
                </w:rPr>
                <w:t>link</w:t>
              </w:r>
            </w:hyperlink>
            <w:r w:rsidRPr="00A8316A">
              <w:rPr>
                <w:color w:val="000000"/>
                <w:sz w:val="22"/>
                <w:szCs w:val="22"/>
              </w:rPr>
              <w:t>)</w:t>
            </w:r>
          </w:p>
          <w:p w14:paraId="6A132858" w14:textId="77777777" w:rsidR="006A522F" w:rsidRPr="00A8316A" w:rsidRDefault="006A522F" w:rsidP="00415767"/>
          <w:p w14:paraId="7BFFA5F6" w14:textId="77777777" w:rsidR="006A522F" w:rsidRPr="00A8316A" w:rsidRDefault="006A522F" w:rsidP="00415767">
            <w:r w:rsidRPr="00A8316A">
              <w:lastRenderedPageBreak/>
              <w:t>Tham khảo cách lấy số dư tài khoản</w:t>
            </w:r>
            <w:r w:rsidRPr="00A8316A">
              <w:rPr>
                <w:color w:val="000000"/>
                <w:sz w:val="22"/>
                <w:szCs w:val="22"/>
              </w:rPr>
              <w:t>(EAB.TRAN_DATE_BAL)</w:t>
            </w:r>
            <w:r w:rsidRPr="00A8316A">
              <w:t xml:space="preserve"> từ đầu tài khoản kế toán</w:t>
            </w:r>
          </w:p>
          <w:p w14:paraId="198EC116" w14:textId="2BB0F426" w:rsidR="006A522F" w:rsidRPr="00A8316A" w:rsidRDefault="006A522F" w:rsidP="00415767">
            <w:r w:rsidRPr="00A8316A">
              <w:t xml:space="preserve">Tham khảo cách lấy ở mục </w:t>
            </w:r>
            <w:r w:rsidRPr="00A8316A">
              <w:rPr>
                <w:color w:val="000000"/>
                <w:sz w:val="22"/>
                <w:szCs w:val="22"/>
              </w:rPr>
              <w:t xml:space="preserve">Các quy tách xử lý chung” =&gt; “Cách lấy số dư tài khoản theo đầu sổ kế toán” </w:t>
            </w:r>
            <w:r w:rsidRPr="00A8316A">
              <w:t>(</w:t>
            </w:r>
            <w:hyperlink w:anchor="_Cách_lấy_dư_1" w:history="1">
              <w:r w:rsidRPr="00A8316A">
                <w:rPr>
                  <w:rStyle w:val="Hyperlink"/>
                </w:rPr>
                <w:t>link</w:t>
              </w:r>
            </w:hyperlink>
            <w:r w:rsidRPr="00A8316A">
              <w:t>)</w:t>
            </w:r>
          </w:p>
          <w:p w14:paraId="14922011" w14:textId="77777777" w:rsidR="006A522F" w:rsidRPr="00A8316A" w:rsidRDefault="006A522F" w:rsidP="00415767"/>
          <w:p w14:paraId="44E4F30F" w14:textId="77777777" w:rsidR="006A522F" w:rsidRPr="00A8316A" w:rsidRDefault="006A522F" w:rsidP="00415767">
            <w:r w:rsidRPr="00A8316A">
              <w:t>Cách lấy ngày báo cáo:</w:t>
            </w:r>
          </w:p>
          <w:p w14:paraId="1E4D59D9" w14:textId="77777777" w:rsidR="006A522F" w:rsidRPr="00A8316A" w:rsidRDefault="006A522F" w:rsidP="00415767">
            <w:r w:rsidRPr="00A8316A">
              <w:rPr>
                <w:rFonts w:eastAsiaTheme="minorHAnsi"/>
                <w:color w:val="FF0000"/>
                <w:sz w:val="20"/>
                <w:szCs w:val="20"/>
                <w:highlight w:val="white"/>
              </w:rPr>
              <w:t>&lt;NGÀY_BÁO_CÁO&gt;'</w:t>
            </w:r>
            <w:r w:rsidRPr="00A8316A">
              <w:t>-1</w:t>
            </w:r>
          </w:p>
        </w:tc>
        <w:tc>
          <w:tcPr>
            <w:tcW w:w="10260" w:type="dxa"/>
            <w:tcBorders>
              <w:left w:val="single" w:sz="4" w:space="0" w:color="auto"/>
              <w:bottom w:val="single" w:sz="4" w:space="0" w:color="auto"/>
              <w:right w:val="single" w:sz="4" w:space="0" w:color="auto"/>
            </w:tcBorders>
            <w:shd w:val="clear" w:color="auto" w:fill="auto"/>
          </w:tcPr>
          <w:p w14:paraId="187C93AE" w14:textId="77777777" w:rsidR="006A522F" w:rsidRPr="00A8316A" w:rsidRDefault="006A522F" w:rsidP="00415767">
            <w:pPr>
              <w:shd w:val="clear" w:color="auto" w:fill="FFFFFF"/>
              <w:rPr>
                <w:color w:val="000000"/>
              </w:rPr>
            </w:pPr>
            <w:r w:rsidRPr="00A8316A">
              <w:rPr>
                <w:color w:val="000000"/>
                <w:sz w:val="22"/>
                <w:szCs w:val="22"/>
              </w:rPr>
              <w:lastRenderedPageBreak/>
              <w:t>Tổng  cột 02 + 03 + 04 + 09 + 10 + 26 + 28 + 29 + 30 + 31 + 32 + 33 + 34 + 35 + 36 + 37 + 38 + 39 + 40 + 41</w:t>
            </w:r>
          </w:p>
        </w:tc>
      </w:tr>
      <w:tr w:rsidR="006A522F" w:rsidRPr="00A8316A" w14:paraId="13B93F18" w14:textId="77777777" w:rsidTr="00415767">
        <w:trPr>
          <w:trHeight w:val="86"/>
        </w:trPr>
        <w:tc>
          <w:tcPr>
            <w:tcW w:w="625" w:type="dxa"/>
            <w:vMerge/>
            <w:tcBorders>
              <w:left w:val="single" w:sz="4" w:space="0" w:color="auto"/>
              <w:right w:val="single" w:sz="4" w:space="0" w:color="auto"/>
            </w:tcBorders>
            <w:shd w:val="clear" w:color="auto" w:fill="auto"/>
          </w:tcPr>
          <w:p w14:paraId="1A44FB9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3755787" w14:textId="77777777" w:rsidR="006A522F" w:rsidRPr="00A8316A" w:rsidRDefault="006A522F" w:rsidP="00415767">
            <w:pPr>
              <w:shd w:val="clear" w:color="auto" w:fill="FFFFFF"/>
              <w:rPr>
                <w:color w:val="000000"/>
              </w:rPr>
            </w:pPr>
            <w:r w:rsidRPr="00A8316A">
              <w:rPr>
                <w:color w:val="000000"/>
                <w:sz w:val="22"/>
                <w:szCs w:val="22"/>
              </w:rPr>
              <w:t>2.Tiền mặt</w:t>
            </w:r>
          </w:p>
        </w:tc>
        <w:tc>
          <w:tcPr>
            <w:tcW w:w="2880" w:type="dxa"/>
            <w:vMerge/>
            <w:tcBorders>
              <w:left w:val="single" w:sz="4" w:space="0" w:color="auto"/>
              <w:right w:val="single" w:sz="4" w:space="0" w:color="auto"/>
            </w:tcBorders>
            <w:shd w:val="clear" w:color="auto" w:fill="auto"/>
          </w:tcPr>
          <w:p w14:paraId="27ABB74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1A3D5F9"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ngày báo cáo</w:t>
            </w:r>
          </w:p>
          <w:p w14:paraId="05547280"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B9F5491" w14:textId="77777777" w:rsidTr="00415767">
        <w:trPr>
          <w:trHeight w:val="86"/>
        </w:trPr>
        <w:tc>
          <w:tcPr>
            <w:tcW w:w="625" w:type="dxa"/>
            <w:vMerge/>
            <w:tcBorders>
              <w:left w:val="single" w:sz="4" w:space="0" w:color="auto"/>
              <w:right w:val="single" w:sz="4" w:space="0" w:color="auto"/>
            </w:tcBorders>
            <w:shd w:val="clear" w:color="auto" w:fill="auto"/>
          </w:tcPr>
          <w:p w14:paraId="44B6293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B58AF22" w14:textId="77777777" w:rsidR="006A522F" w:rsidRPr="00A8316A" w:rsidRDefault="006A522F" w:rsidP="00415767">
            <w:pPr>
              <w:shd w:val="clear" w:color="auto" w:fill="FFFFFF"/>
              <w:rPr>
                <w:color w:val="000000"/>
              </w:rPr>
            </w:pPr>
            <w:r w:rsidRPr="00A8316A">
              <w:rPr>
                <w:color w:val="000000"/>
                <w:sz w:val="22"/>
                <w:szCs w:val="22"/>
              </w:rPr>
              <w:t>3.</w:t>
            </w:r>
            <w:r w:rsidRPr="00A8316A">
              <w:t xml:space="preserve"> </w:t>
            </w:r>
            <w:r w:rsidRPr="00A8316A">
              <w:rPr>
                <w:color w:val="000000"/>
                <w:sz w:val="22"/>
                <w:szCs w:val="22"/>
              </w:rPr>
              <w:t>Tiền gửi tại NHNN (ngoài DTBB)</w:t>
            </w:r>
          </w:p>
        </w:tc>
        <w:tc>
          <w:tcPr>
            <w:tcW w:w="2880" w:type="dxa"/>
            <w:vMerge/>
            <w:tcBorders>
              <w:left w:val="single" w:sz="4" w:space="0" w:color="auto"/>
              <w:right w:val="single" w:sz="4" w:space="0" w:color="auto"/>
            </w:tcBorders>
            <w:shd w:val="clear" w:color="auto" w:fill="auto"/>
          </w:tcPr>
          <w:p w14:paraId="34436A3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94EA908"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IN('101', '103', '104', '105') của ngày báo cáo</w:t>
            </w:r>
          </w:p>
          <w:p w14:paraId="79B764B4"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8CDF4C0" w14:textId="77777777" w:rsidTr="00415767">
        <w:trPr>
          <w:trHeight w:val="86"/>
        </w:trPr>
        <w:tc>
          <w:tcPr>
            <w:tcW w:w="625" w:type="dxa"/>
            <w:vMerge/>
            <w:tcBorders>
              <w:left w:val="single" w:sz="4" w:space="0" w:color="auto"/>
              <w:right w:val="single" w:sz="4" w:space="0" w:color="auto"/>
            </w:tcBorders>
            <w:shd w:val="clear" w:color="auto" w:fill="auto"/>
          </w:tcPr>
          <w:p w14:paraId="7A7BE5D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E2E290C" w14:textId="77777777" w:rsidR="006A522F" w:rsidRPr="00A8316A" w:rsidRDefault="006A522F" w:rsidP="00415767">
            <w:pPr>
              <w:shd w:val="clear" w:color="auto" w:fill="FFFFFF"/>
              <w:rPr>
                <w:color w:val="000000"/>
              </w:rPr>
            </w:pPr>
            <w:r w:rsidRPr="00A8316A">
              <w:rPr>
                <w:color w:val="000000"/>
                <w:sz w:val="22"/>
                <w:szCs w:val="22"/>
              </w:rPr>
              <w:t>4.Tiền gửi tại và cho vay TCTD</w:t>
            </w:r>
          </w:p>
        </w:tc>
        <w:tc>
          <w:tcPr>
            <w:tcW w:w="2880" w:type="dxa"/>
            <w:vMerge/>
            <w:tcBorders>
              <w:left w:val="single" w:sz="4" w:space="0" w:color="auto"/>
              <w:right w:val="single" w:sz="4" w:space="0" w:color="auto"/>
            </w:tcBorders>
            <w:shd w:val="clear" w:color="auto" w:fill="auto"/>
          </w:tcPr>
          <w:p w14:paraId="4BE9A29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D0ECCE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IN('131', '132', '135', '201', '202', '205', '133', '134', '136', '203') của ngày báo cáo</w:t>
            </w:r>
          </w:p>
          <w:p w14:paraId="1BD86CA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5AA5F1B" w14:textId="77777777" w:rsidTr="00415767">
        <w:trPr>
          <w:trHeight w:val="86"/>
        </w:trPr>
        <w:tc>
          <w:tcPr>
            <w:tcW w:w="625" w:type="dxa"/>
            <w:vMerge/>
            <w:tcBorders>
              <w:left w:val="single" w:sz="4" w:space="0" w:color="auto"/>
              <w:right w:val="single" w:sz="4" w:space="0" w:color="auto"/>
            </w:tcBorders>
            <w:shd w:val="clear" w:color="auto" w:fill="auto"/>
          </w:tcPr>
          <w:p w14:paraId="703343A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9B7A965" w14:textId="77777777" w:rsidR="006A522F" w:rsidRPr="00A8316A" w:rsidRDefault="006A522F" w:rsidP="00415767">
            <w:pPr>
              <w:shd w:val="clear" w:color="auto" w:fill="FFFFFF"/>
              <w:rPr>
                <w:color w:val="000000"/>
              </w:rPr>
            </w:pPr>
            <w:r w:rsidRPr="00A8316A">
              <w:rPr>
                <w:color w:val="000000"/>
                <w:sz w:val="22"/>
                <w:szCs w:val="22"/>
              </w:rPr>
              <w:t>5.</w:t>
            </w:r>
            <w:r w:rsidRPr="00A8316A">
              <w:t xml:space="preserve"> </w:t>
            </w:r>
            <w:r w:rsidRPr="00A8316A">
              <w:rPr>
                <w:color w:val="000000"/>
                <w:sz w:val="22"/>
                <w:szCs w:val="22"/>
              </w:rPr>
              <w:t>Trong nước</w:t>
            </w:r>
          </w:p>
        </w:tc>
        <w:tc>
          <w:tcPr>
            <w:tcW w:w="2880" w:type="dxa"/>
            <w:vMerge/>
            <w:tcBorders>
              <w:left w:val="single" w:sz="4" w:space="0" w:color="auto"/>
              <w:right w:val="single" w:sz="4" w:space="0" w:color="auto"/>
            </w:tcBorders>
            <w:shd w:val="clear" w:color="auto" w:fill="auto"/>
          </w:tcPr>
          <w:p w14:paraId="15EA836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0BFB5B2" w14:textId="77777777" w:rsidR="006A522F" w:rsidRPr="00A8316A" w:rsidRDefault="006A522F" w:rsidP="00415767">
            <w:pPr>
              <w:shd w:val="clear" w:color="auto" w:fill="FFFFFF"/>
              <w:rPr>
                <w:color w:val="000000"/>
              </w:rPr>
            </w:pPr>
            <w:r w:rsidRPr="00A8316A">
              <w:rPr>
                <w:color w:val="000000"/>
                <w:sz w:val="22"/>
                <w:szCs w:val="22"/>
              </w:rPr>
              <w:t>Giống cách tính của cột 06</w:t>
            </w:r>
          </w:p>
        </w:tc>
      </w:tr>
      <w:tr w:rsidR="006A522F" w:rsidRPr="00A8316A" w14:paraId="2820043E" w14:textId="77777777" w:rsidTr="00415767">
        <w:trPr>
          <w:trHeight w:val="86"/>
        </w:trPr>
        <w:tc>
          <w:tcPr>
            <w:tcW w:w="625" w:type="dxa"/>
            <w:vMerge/>
            <w:tcBorders>
              <w:left w:val="single" w:sz="4" w:space="0" w:color="auto"/>
              <w:right w:val="single" w:sz="4" w:space="0" w:color="auto"/>
            </w:tcBorders>
            <w:shd w:val="clear" w:color="auto" w:fill="auto"/>
          </w:tcPr>
          <w:p w14:paraId="640F68C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E3439B8" w14:textId="77777777" w:rsidR="006A522F" w:rsidRPr="00A8316A" w:rsidRDefault="006A522F" w:rsidP="00415767">
            <w:pPr>
              <w:shd w:val="clear" w:color="auto" w:fill="FFFFFF"/>
              <w:rPr>
                <w:color w:val="000000"/>
              </w:rPr>
            </w:pPr>
            <w:r w:rsidRPr="00A8316A">
              <w:rPr>
                <w:color w:val="000000"/>
                <w:sz w:val="22"/>
                <w:szCs w:val="22"/>
              </w:rPr>
              <w:t>6.  - Gửi vốn LNH &amp; cho vay TCTD</w:t>
            </w:r>
          </w:p>
        </w:tc>
        <w:tc>
          <w:tcPr>
            <w:tcW w:w="2880" w:type="dxa"/>
            <w:vMerge/>
            <w:tcBorders>
              <w:left w:val="single" w:sz="4" w:space="0" w:color="auto"/>
              <w:right w:val="single" w:sz="4" w:space="0" w:color="auto"/>
            </w:tcBorders>
            <w:shd w:val="clear" w:color="auto" w:fill="auto"/>
          </w:tcPr>
          <w:p w14:paraId="749718F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63A6973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('131', '132', '135', '201', '202', '205') của ngày báo cáo</w:t>
            </w:r>
          </w:p>
          <w:p w14:paraId="0905371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86AFB3F" w14:textId="77777777" w:rsidTr="00415767">
        <w:trPr>
          <w:trHeight w:val="86"/>
        </w:trPr>
        <w:tc>
          <w:tcPr>
            <w:tcW w:w="625" w:type="dxa"/>
            <w:vMerge/>
            <w:tcBorders>
              <w:left w:val="single" w:sz="4" w:space="0" w:color="auto"/>
              <w:right w:val="single" w:sz="4" w:space="0" w:color="auto"/>
            </w:tcBorders>
            <w:shd w:val="clear" w:color="auto" w:fill="auto"/>
          </w:tcPr>
          <w:p w14:paraId="6F4F748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636F746" w14:textId="77777777" w:rsidR="006A522F" w:rsidRPr="00A8316A" w:rsidRDefault="006A522F" w:rsidP="00415767">
            <w:pPr>
              <w:shd w:val="clear" w:color="auto" w:fill="FFFFFF"/>
              <w:rPr>
                <w:color w:val="000000"/>
              </w:rPr>
            </w:pPr>
            <w:r w:rsidRPr="00A8316A">
              <w:rPr>
                <w:color w:val="000000"/>
                <w:sz w:val="22"/>
                <w:szCs w:val="22"/>
              </w:rPr>
              <w:t>7.  - Giấy tờ có giá</w:t>
            </w:r>
          </w:p>
        </w:tc>
        <w:tc>
          <w:tcPr>
            <w:tcW w:w="2880" w:type="dxa"/>
            <w:vMerge/>
            <w:tcBorders>
              <w:left w:val="single" w:sz="4" w:space="0" w:color="auto"/>
              <w:right w:val="single" w:sz="4" w:space="0" w:color="auto"/>
            </w:tcBorders>
            <w:shd w:val="clear" w:color="auto" w:fill="auto"/>
          </w:tcPr>
          <w:p w14:paraId="15B91F2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9ED1C7E"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1AA721F4" w14:textId="77777777" w:rsidTr="00415767">
        <w:trPr>
          <w:trHeight w:val="86"/>
        </w:trPr>
        <w:tc>
          <w:tcPr>
            <w:tcW w:w="625" w:type="dxa"/>
            <w:vMerge/>
            <w:tcBorders>
              <w:left w:val="single" w:sz="4" w:space="0" w:color="auto"/>
              <w:right w:val="single" w:sz="4" w:space="0" w:color="auto"/>
            </w:tcBorders>
            <w:shd w:val="clear" w:color="auto" w:fill="auto"/>
          </w:tcPr>
          <w:p w14:paraId="5B3561E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9F98F5F" w14:textId="77777777" w:rsidR="006A522F" w:rsidRPr="00A8316A" w:rsidRDefault="006A522F" w:rsidP="00415767">
            <w:pPr>
              <w:shd w:val="clear" w:color="auto" w:fill="FFFFFF"/>
              <w:rPr>
                <w:color w:val="000000"/>
              </w:rPr>
            </w:pPr>
            <w:r w:rsidRPr="00A8316A">
              <w:rPr>
                <w:color w:val="000000"/>
                <w:sz w:val="22"/>
                <w:szCs w:val="22"/>
              </w:rPr>
              <w:t>8.</w:t>
            </w:r>
            <w:r w:rsidRPr="00A8316A">
              <w:t xml:space="preserve"> </w:t>
            </w:r>
            <w:r w:rsidRPr="00A8316A">
              <w:rPr>
                <w:color w:val="000000"/>
                <w:sz w:val="22"/>
                <w:szCs w:val="22"/>
              </w:rPr>
              <w:t>Nước ngòai</w:t>
            </w:r>
          </w:p>
        </w:tc>
        <w:tc>
          <w:tcPr>
            <w:tcW w:w="2880" w:type="dxa"/>
            <w:vMerge/>
            <w:tcBorders>
              <w:left w:val="single" w:sz="4" w:space="0" w:color="auto"/>
              <w:right w:val="single" w:sz="4" w:space="0" w:color="auto"/>
            </w:tcBorders>
            <w:shd w:val="clear" w:color="auto" w:fill="auto"/>
          </w:tcPr>
          <w:p w14:paraId="65FDE8AE"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8D44BC1"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('133', '134', '136', '203') của ngày báo cáo cộng Tổng (EAB.TRAN_DATE_BAL) theo GSH.FREE_CODE2 IN ('133', '134', '136', '203', '205')</w:t>
            </w:r>
          </w:p>
          <w:p w14:paraId="636AFE3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2BC1658" w14:textId="77777777" w:rsidTr="00415767">
        <w:trPr>
          <w:trHeight w:val="86"/>
        </w:trPr>
        <w:tc>
          <w:tcPr>
            <w:tcW w:w="625" w:type="dxa"/>
            <w:vMerge/>
            <w:tcBorders>
              <w:left w:val="single" w:sz="4" w:space="0" w:color="auto"/>
              <w:right w:val="single" w:sz="4" w:space="0" w:color="auto"/>
            </w:tcBorders>
            <w:shd w:val="clear" w:color="auto" w:fill="auto"/>
          </w:tcPr>
          <w:p w14:paraId="18CE5A4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F6AC21E" w14:textId="77777777" w:rsidR="006A522F" w:rsidRPr="00A8316A" w:rsidRDefault="006A522F" w:rsidP="00415767">
            <w:pPr>
              <w:shd w:val="clear" w:color="auto" w:fill="FFFFFF"/>
              <w:rPr>
                <w:color w:val="000000"/>
              </w:rPr>
            </w:pPr>
            <w:r w:rsidRPr="00A8316A">
              <w:rPr>
                <w:color w:val="000000"/>
                <w:sz w:val="22"/>
                <w:szCs w:val="22"/>
              </w:rPr>
              <w:t>9.</w:t>
            </w:r>
            <w:r w:rsidRPr="00A8316A">
              <w:t xml:space="preserve"> </w:t>
            </w:r>
            <w:r w:rsidRPr="00A8316A">
              <w:rPr>
                <w:color w:val="000000"/>
                <w:sz w:val="22"/>
                <w:szCs w:val="22"/>
              </w:rPr>
              <w:t>+ DPRR</w:t>
            </w:r>
          </w:p>
        </w:tc>
        <w:tc>
          <w:tcPr>
            <w:tcW w:w="2880" w:type="dxa"/>
            <w:vMerge/>
            <w:tcBorders>
              <w:left w:val="single" w:sz="4" w:space="0" w:color="auto"/>
              <w:right w:val="single" w:sz="4" w:space="0" w:color="auto"/>
            </w:tcBorders>
            <w:shd w:val="clear" w:color="auto" w:fill="auto"/>
          </w:tcPr>
          <w:p w14:paraId="7DA5CEB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CF7355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IN('139', '209') của ngày báo cáo</w:t>
            </w:r>
          </w:p>
          <w:p w14:paraId="12C5362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0404C34" w14:textId="77777777" w:rsidTr="00415767">
        <w:trPr>
          <w:trHeight w:val="86"/>
        </w:trPr>
        <w:tc>
          <w:tcPr>
            <w:tcW w:w="625" w:type="dxa"/>
            <w:vMerge/>
            <w:tcBorders>
              <w:left w:val="single" w:sz="4" w:space="0" w:color="auto"/>
              <w:right w:val="single" w:sz="4" w:space="0" w:color="auto"/>
            </w:tcBorders>
            <w:shd w:val="clear" w:color="auto" w:fill="auto"/>
          </w:tcPr>
          <w:p w14:paraId="74B1F812"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A86BD07" w14:textId="77777777" w:rsidR="006A522F" w:rsidRPr="00A8316A" w:rsidRDefault="006A522F" w:rsidP="00415767">
            <w:pPr>
              <w:shd w:val="clear" w:color="auto" w:fill="FFFFFF"/>
              <w:rPr>
                <w:color w:val="000000"/>
              </w:rPr>
            </w:pPr>
            <w:r w:rsidRPr="00A8316A">
              <w:rPr>
                <w:color w:val="000000"/>
                <w:sz w:val="22"/>
                <w:szCs w:val="22"/>
              </w:rPr>
              <w:t>10. Cấp TD (cho vay + TPDN)</w:t>
            </w:r>
          </w:p>
        </w:tc>
        <w:tc>
          <w:tcPr>
            <w:tcW w:w="2880" w:type="dxa"/>
            <w:vMerge/>
            <w:tcBorders>
              <w:left w:val="single" w:sz="4" w:space="0" w:color="auto"/>
              <w:right w:val="single" w:sz="4" w:space="0" w:color="auto"/>
            </w:tcBorders>
            <w:shd w:val="clear" w:color="auto" w:fill="auto"/>
          </w:tcPr>
          <w:p w14:paraId="4E0EA45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2C45010" w14:textId="77777777" w:rsidR="006A522F" w:rsidRPr="00A8316A" w:rsidRDefault="006A522F" w:rsidP="00415767">
            <w:pPr>
              <w:shd w:val="clear" w:color="auto" w:fill="FFFFFF"/>
              <w:rPr>
                <w:color w:val="000000"/>
              </w:rPr>
            </w:pPr>
            <w:r w:rsidRPr="00A8316A">
              <w:rPr>
                <w:color w:val="000000"/>
                <w:sz w:val="22"/>
                <w:szCs w:val="22"/>
              </w:rPr>
              <w:t>Tổng cột 11 + 17</w:t>
            </w:r>
          </w:p>
        </w:tc>
      </w:tr>
      <w:tr w:rsidR="006A522F" w:rsidRPr="00A8316A" w14:paraId="3B8650EA" w14:textId="77777777" w:rsidTr="00415767">
        <w:trPr>
          <w:trHeight w:val="86"/>
        </w:trPr>
        <w:tc>
          <w:tcPr>
            <w:tcW w:w="625" w:type="dxa"/>
            <w:vMerge/>
            <w:tcBorders>
              <w:left w:val="single" w:sz="4" w:space="0" w:color="auto"/>
              <w:right w:val="single" w:sz="4" w:space="0" w:color="auto"/>
            </w:tcBorders>
            <w:shd w:val="clear" w:color="auto" w:fill="auto"/>
          </w:tcPr>
          <w:p w14:paraId="1DB8514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3135B06" w14:textId="77777777" w:rsidR="006A522F" w:rsidRPr="00A8316A" w:rsidRDefault="006A522F" w:rsidP="00415767">
            <w:pPr>
              <w:shd w:val="clear" w:color="auto" w:fill="FFFFFF"/>
              <w:rPr>
                <w:color w:val="000000"/>
              </w:rPr>
            </w:pPr>
            <w:r w:rsidRPr="00A8316A">
              <w:rPr>
                <w:color w:val="000000"/>
                <w:sz w:val="22"/>
                <w:szCs w:val="22"/>
              </w:rPr>
              <w:t>11. Dư nợ cho vay</w:t>
            </w:r>
          </w:p>
        </w:tc>
        <w:tc>
          <w:tcPr>
            <w:tcW w:w="2880" w:type="dxa"/>
            <w:vMerge/>
            <w:tcBorders>
              <w:left w:val="single" w:sz="4" w:space="0" w:color="auto"/>
              <w:right w:val="single" w:sz="4" w:space="0" w:color="auto"/>
            </w:tcBorders>
            <w:shd w:val="clear" w:color="auto" w:fill="auto"/>
          </w:tcPr>
          <w:p w14:paraId="5897D88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45AD410" w14:textId="77777777" w:rsidR="006A522F" w:rsidRPr="00A8316A" w:rsidRDefault="006A522F" w:rsidP="00415767">
            <w:pPr>
              <w:shd w:val="clear" w:color="auto" w:fill="FFFFFF"/>
              <w:rPr>
                <w:color w:val="000000"/>
              </w:rPr>
            </w:pPr>
            <w:r w:rsidRPr="00A8316A">
              <w:rPr>
                <w:color w:val="000000"/>
                <w:sz w:val="22"/>
                <w:szCs w:val="22"/>
              </w:rPr>
              <w:t>Tổng cột 12 + 15</w:t>
            </w:r>
          </w:p>
        </w:tc>
      </w:tr>
      <w:tr w:rsidR="006A522F" w:rsidRPr="00A8316A" w14:paraId="038D7D0E" w14:textId="77777777" w:rsidTr="00415767">
        <w:trPr>
          <w:trHeight w:val="86"/>
        </w:trPr>
        <w:tc>
          <w:tcPr>
            <w:tcW w:w="625" w:type="dxa"/>
            <w:vMerge/>
            <w:tcBorders>
              <w:left w:val="single" w:sz="4" w:space="0" w:color="auto"/>
              <w:right w:val="single" w:sz="4" w:space="0" w:color="auto"/>
            </w:tcBorders>
            <w:shd w:val="clear" w:color="auto" w:fill="auto"/>
          </w:tcPr>
          <w:p w14:paraId="2ADAF873"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D7A2CA5" w14:textId="77777777" w:rsidR="006A522F" w:rsidRPr="00A8316A" w:rsidRDefault="006A522F" w:rsidP="00415767">
            <w:pPr>
              <w:shd w:val="clear" w:color="auto" w:fill="FFFFFF"/>
              <w:rPr>
                <w:color w:val="000000"/>
              </w:rPr>
            </w:pPr>
            <w:r w:rsidRPr="00A8316A">
              <w:rPr>
                <w:color w:val="000000"/>
                <w:sz w:val="22"/>
                <w:szCs w:val="22"/>
              </w:rPr>
              <w:t xml:space="preserve">12. Cho vay ngắn hạn         </w:t>
            </w:r>
          </w:p>
        </w:tc>
        <w:tc>
          <w:tcPr>
            <w:tcW w:w="2880" w:type="dxa"/>
            <w:vMerge/>
            <w:tcBorders>
              <w:left w:val="single" w:sz="4" w:space="0" w:color="auto"/>
              <w:right w:val="single" w:sz="4" w:space="0" w:color="auto"/>
            </w:tcBorders>
            <w:shd w:val="clear" w:color="auto" w:fill="auto"/>
          </w:tcPr>
          <w:p w14:paraId="430F79C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3BEA35A" w14:textId="77777777" w:rsidR="006A522F" w:rsidRPr="00A8316A" w:rsidRDefault="006A522F" w:rsidP="00415767">
            <w:pPr>
              <w:shd w:val="clear" w:color="auto" w:fill="FFFFFF"/>
              <w:rPr>
                <w:color w:val="000000"/>
              </w:rPr>
            </w:pPr>
            <w:r w:rsidRPr="00A8316A">
              <w:rPr>
                <w:color w:val="000000"/>
                <w:sz w:val="22"/>
                <w:szCs w:val="22"/>
              </w:rPr>
              <w:t>Tổng cột 13 + 14</w:t>
            </w:r>
          </w:p>
        </w:tc>
      </w:tr>
      <w:tr w:rsidR="006A522F" w:rsidRPr="00A8316A" w14:paraId="75FD08A4" w14:textId="77777777" w:rsidTr="00415767">
        <w:trPr>
          <w:trHeight w:val="86"/>
        </w:trPr>
        <w:tc>
          <w:tcPr>
            <w:tcW w:w="625" w:type="dxa"/>
            <w:vMerge/>
            <w:tcBorders>
              <w:left w:val="single" w:sz="4" w:space="0" w:color="auto"/>
              <w:right w:val="single" w:sz="4" w:space="0" w:color="auto"/>
            </w:tcBorders>
            <w:shd w:val="clear" w:color="auto" w:fill="auto"/>
          </w:tcPr>
          <w:p w14:paraId="66032EE4"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32AD27F" w14:textId="77777777" w:rsidR="006A522F" w:rsidRPr="00A8316A" w:rsidRDefault="006A522F" w:rsidP="00415767">
            <w:pPr>
              <w:shd w:val="clear" w:color="auto" w:fill="FFFFFF"/>
              <w:rPr>
                <w:color w:val="000000"/>
              </w:rPr>
            </w:pPr>
            <w:r w:rsidRPr="00A8316A">
              <w:rPr>
                <w:color w:val="000000"/>
                <w:sz w:val="22"/>
                <w:szCs w:val="22"/>
              </w:rPr>
              <w:t>13. - Doanh nghiệp</w:t>
            </w:r>
          </w:p>
        </w:tc>
        <w:tc>
          <w:tcPr>
            <w:tcW w:w="2880" w:type="dxa"/>
            <w:vMerge/>
            <w:tcBorders>
              <w:left w:val="single" w:sz="4" w:space="0" w:color="auto"/>
              <w:right w:val="single" w:sz="4" w:space="0" w:color="auto"/>
            </w:tcBorders>
            <w:shd w:val="clear" w:color="auto" w:fill="auto"/>
          </w:tcPr>
          <w:p w14:paraId="3CDA1AA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63DE55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('21112','21113','21122','21123','21132','21133','22110','22111','23112','23113','24113','25112','25113','26112','26113','27112','27113','29110','27512','27513','27522','27523','26712','26713','21460','22160','27860') của ngày báo cáo</w:t>
            </w:r>
          </w:p>
          <w:p w14:paraId="5F95196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9378FDB" w14:textId="77777777" w:rsidTr="00415767">
        <w:trPr>
          <w:trHeight w:val="86"/>
        </w:trPr>
        <w:tc>
          <w:tcPr>
            <w:tcW w:w="625" w:type="dxa"/>
            <w:vMerge/>
            <w:tcBorders>
              <w:left w:val="single" w:sz="4" w:space="0" w:color="auto"/>
              <w:right w:val="single" w:sz="4" w:space="0" w:color="auto"/>
            </w:tcBorders>
            <w:shd w:val="clear" w:color="auto" w:fill="auto"/>
          </w:tcPr>
          <w:p w14:paraId="0741759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547E40F" w14:textId="77777777" w:rsidR="006A522F" w:rsidRPr="00A8316A" w:rsidRDefault="006A522F" w:rsidP="00415767">
            <w:pPr>
              <w:shd w:val="clear" w:color="auto" w:fill="FFFFFF"/>
              <w:rPr>
                <w:color w:val="000000"/>
              </w:rPr>
            </w:pPr>
            <w:r w:rsidRPr="00A8316A">
              <w:rPr>
                <w:color w:val="000000"/>
                <w:sz w:val="22"/>
                <w:szCs w:val="22"/>
              </w:rPr>
              <w:t>14. - Cá nhân</w:t>
            </w:r>
          </w:p>
        </w:tc>
        <w:tc>
          <w:tcPr>
            <w:tcW w:w="2880" w:type="dxa"/>
            <w:vMerge/>
            <w:tcBorders>
              <w:left w:val="single" w:sz="4" w:space="0" w:color="auto"/>
              <w:right w:val="single" w:sz="4" w:space="0" w:color="auto"/>
            </w:tcBorders>
            <w:shd w:val="clear" w:color="auto" w:fill="auto"/>
          </w:tcPr>
          <w:p w14:paraId="62050FFA"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742E5D3"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('21110','21111','21120','21121',''21131','23111','24111','25110','25111','26110','26111','27110','27111','29100','27</w:t>
            </w:r>
            <w:r w:rsidRPr="00A8316A">
              <w:rPr>
                <w:color w:val="000000"/>
                <w:sz w:val="22"/>
                <w:szCs w:val="22"/>
              </w:rPr>
              <w:lastRenderedPageBreak/>
              <w:t>510','27511','27520','27521','26710','26711','21160','27560') của ngày báo cáo</w:t>
            </w:r>
          </w:p>
          <w:p w14:paraId="5C77C11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D9C8C6C" w14:textId="77777777" w:rsidTr="00415767">
        <w:trPr>
          <w:trHeight w:val="86"/>
        </w:trPr>
        <w:tc>
          <w:tcPr>
            <w:tcW w:w="625" w:type="dxa"/>
            <w:vMerge/>
            <w:tcBorders>
              <w:left w:val="single" w:sz="4" w:space="0" w:color="auto"/>
              <w:right w:val="single" w:sz="4" w:space="0" w:color="auto"/>
            </w:tcBorders>
            <w:shd w:val="clear" w:color="auto" w:fill="auto"/>
          </w:tcPr>
          <w:p w14:paraId="6396B21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73B7EDE" w14:textId="77777777" w:rsidR="006A522F" w:rsidRPr="00A8316A" w:rsidRDefault="006A522F" w:rsidP="00415767">
            <w:pPr>
              <w:shd w:val="clear" w:color="auto" w:fill="FFFFFF"/>
              <w:rPr>
                <w:color w:val="000000"/>
              </w:rPr>
            </w:pPr>
            <w:r w:rsidRPr="00A8316A">
              <w:rPr>
                <w:color w:val="000000"/>
                <w:sz w:val="22"/>
                <w:szCs w:val="22"/>
              </w:rPr>
              <w:t>15.</w:t>
            </w:r>
            <w:r w:rsidRPr="00A8316A">
              <w:t xml:space="preserve"> </w:t>
            </w:r>
            <w:r w:rsidRPr="00A8316A">
              <w:rPr>
                <w:color w:val="000000"/>
                <w:sz w:val="22"/>
                <w:szCs w:val="22"/>
              </w:rPr>
              <w:t>Cho vay trung dài hạn</w:t>
            </w:r>
          </w:p>
        </w:tc>
        <w:tc>
          <w:tcPr>
            <w:tcW w:w="2880" w:type="dxa"/>
            <w:vMerge/>
            <w:tcBorders>
              <w:left w:val="single" w:sz="4" w:space="0" w:color="auto"/>
              <w:right w:val="single" w:sz="4" w:space="0" w:color="auto"/>
            </w:tcBorders>
            <w:shd w:val="clear" w:color="auto" w:fill="auto"/>
          </w:tcPr>
          <w:p w14:paraId="307EC1F2"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9E33CB4" w14:textId="77777777" w:rsidR="006A522F" w:rsidRPr="00A8316A" w:rsidRDefault="006A522F" w:rsidP="00415767">
            <w:pPr>
              <w:shd w:val="clear" w:color="auto" w:fill="FFFFFF"/>
              <w:rPr>
                <w:color w:val="000000"/>
              </w:rPr>
            </w:pPr>
            <w:r w:rsidRPr="00A8316A">
              <w:rPr>
                <w:color w:val="000000"/>
                <w:sz w:val="22"/>
                <w:szCs w:val="22"/>
              </w:rPr>
              <w:t>Tổng cột 16 + 17</w:t>
            </w:r>
          </w:p>
        </w:tc>
      </w:tr>
      <w:tr w:rsidR="006A522F" w:rsidRPr="00A8316A" w14:paraId="386DF59C" w14:textId="77777777" w:rsidTr="00415767">
        <w:trPr>
          <w:trHeight w:val="86"/>
        </w:trPr>
        <w:tc>
          <w:tcPr>
            <w:tcW w:w="625" w:type="dxa"/>
            <w:vMerge/>
            <w:tcBorders>
              <w:left w:val="single" w:sz="4" w:space="0" w:color="auto"/>
              <w:right w:val="single" w:sz="4" w:space="0" w:color="auto"/>
            </w:tcBorders>
            <w:shd w:val="clear" w:color="auto" w:fill="auto"/>
          </w:tcPr>
          <w:p w14:paraId="29C3EC9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C574EB7" w14:textId="77777777" w:rsidR="006A522F" w:rsidRPr="00A8316A" w:rsidRDefault="006A522F" w:rsidP="00415767">
            <w:pPr>
              <w:shd w:val="clear" w:color="auto" w:fill="FFFFFF"/>
              <w:rPr>
                <w:color w:val="000000"/>
              </w:rPr>
            </w:pPr>
            <w:r w:rsidRPr="00A8316A">
              <w:rPr>
                <w:color w:val="000000"/>
                <w:sz w:val="22"/>
                <w:szCs w:val="22"/>
              </w:rPr>
              <w:t>16. - Doanh nghiệp</w:t>
            </w:r>
          </w:p>
        </w:tc>
        <w:tc>
          <w:tcPr>
            <w:tcW w:w="2880" w:type="dxa"/>
            <w:vMerge/>
            <w:tcBorders>
              <w:left w:val="single" w:sz="4" w:space="0" w:color="auto"/>
              <w:right w:val="single" w:sz="4" w:space="0" w:color="auto"/>
            </w:tcBorders>
            <w:shd w:val="clear" w:color="auto" w:fill="auto"/>
          </w:tcPr>
          <w:p w14:paraId="1C73ACB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CB64B2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ngày báo cáo</w:t>
            </w:r>
          </w:p>
          <w:p w14:paraId="186D695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EBC9509" w14:textId="77777777" w:rsidTr="00415767">
        <w:trPr>
          <w:trHeight w:val="86"/>
        </w:trPr>
        <w:tc>
          <w:tcPr>
            <w:tcW w:w="625" w:type="dxa"/>
            <w:vMerge/>
            <w:tcBorders>
              <w:left w:val="single" w:sz="4" w:space="0" w:color="auto"/>
              <w:right w:val="single" w:sz="4" w:space="0" w:color="auto"/>
            </w:tcBorders>
            <w:shd w:val="clear" w:color="auto" w:fill="auto"/>
          </w:tcPr>
          <w:p w14:paraId="6D742973"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C67216F" w14:textId="77777777" w:rsidR="006A522F" w:rsidRPr="00A8316A" w:rsidRDefault="006A522F" w:rsidP="00415767">
            <w:pPr>
              <w:shd w:val="clear" w:color="auto" w:fill="FFFFFF"/>
              <w:rPr>
                <w:color w:val="000000"/>
              </w:rPr>
            </w:pPr>
            <w:r w:rsidRPr="00A8316A">
              <w:rPr>
                <w:color w:val="000000"/>
                <w:sz w:val="22"/>
                <w:szCs w:val="22"/>
              </w:rPr>
              <w:t>17. - Cá nhân</w:t>
            </w:r>
          </w:p>
        </w:tc>
        <w:tc>
          <w:tcPr>
            <w:tcW w:w="2880" w:type="dxa"/>
            <w:vMerge/>
            <w:tcBorders>
              <w:left w:val="single" w:sz="4" w:space="0" w:color="auto"/>
              <w:right w:val="single" w:sz="4" w:space="0" w:color="auto"/>
            </w:tcBorders>
            <w:shd w:val="clear" w:color="auto" w:fill="auto"/>
          </w:tcPr>
          <w:p w14:paraId="3B7A4E2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E151C29"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GSH.GL_SUB_HEAD_CODE IN ( '21210', '21211', '21220', '21221', '21310', '21311', '25210', '25211', '25310', '25311', '26210', '26211', '26310', '26311', '27210', '27211', '27310', '27311', '28200', '28300', '28400', '28500', '29200', '29300', '21260', '21360', '25160', '25260', '25360', '28120' ) của ngày báo cáo</w:t>
            </w:r>
          </w:p>
          <w:p w14:paraId="6AE6439C"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EDCD69F" w14:textId="77777777" w:rsidTr="00415767">
        <w:trPr>
          <w:trHeight w:val="86"/>
        </w:trPr>
        <w:tc>
          <w:tcPr>
            <w:tcW w:w="625" w:type="dxa"/>
            <w:vMerge/>
            <w:tcBorders>
              <w:left w:val="single" w:sz="4" w:space="0" w:color="auto"/>
              <w:right w:val="single" w:sz="4" w:space="0" w:color="auto"/>
            </w:tcBorders>
            <w:shd w:val="clear" w:color="auto" w:fill="auto"/>
          </w:tcPr>
          <w:p w14:paraId="43AE3A55"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E00B456" w14:textId="77777777" w:rsidR="006A522F" w:rsidRPr="00A8316A" w:rsidRDefault="006A522F" w:rsidP="00415767">
            <w:pPr>
              <w:shd w:val="clear" w:color="auto" w:fill="FFFFFF"/>
              <w:rPr>
                <w:color w:val="000000"/>
              </w:rPr>
            </w:pPr>
            <w:r w:rsidRPr="00A8316A">
              <w:rPr>
                <w:color w:val="000000"/>
                <w:sz w:val="22"/>
                <w:szCs w:val="22"/>
              </w:rPr>
              <w:t>18.</w:t>
            </w:r>
            <w:r w:rsidRPr="00A8316A">
              <w:t xml:space="preserve"> </w:t>
            </w:r>
            <w:r w:rsidRPr="00A8316A">
              <w:rPr>
                <w:color w:val="000000"/>
                <w:sz w:val="22"/>
                <w:szCs w:val="22"/>
              </w:rPr>
              <w:t>Trong mục 4.1 có:</w:t>
            </w:r>
          </w:p>
        </w:tc>
        <w:tc>
          <w:tcPr>
            <w:tcW w:w="2880" w:type="dxa"/>
            <w:vMerge/>
            <w:tcBorders>
              <w:left w:val="single" w:sz="4" w:space="0" w:color="auto"/>
              <w:right w:val="single" w:sz="4" w:space="0" w:color="auto"/>
            </w:tcBorders>
            <w:shd w:val="clear" w:color="auto" w:fill="auto"/>
          </w:tcPr>
          <w:p w14:paraId="4C12F87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ED2FA66"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6E013AB8" w14:textId="77777777" w:rsidTr="00415767">
        <w:trPr>
          <w:trHeight w:val="86"/>
        </w:trPr>
        <w:tc>
          <w:tcPr>
            <w:tcW w:w="625" w:type="dxa"/>
            <w:vMerge/>
            <w:tcBorders>
              <w:left w:val="single" w:sz="4" w:space="0" w:color="auto"/>
              <w:right w:val="single" w:sz="4" w:space="0" w:color="auto"/>
            </w:tcBorders>
            <w:shd w:val="clear" w:color="auto" w:fill="auto"/>
          </w:tcPr>
          <w:p w14:paraId="09227B1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AD9C9DA" w14:textId="77777777" w:rsidR="006A522F" w:rsidRPr="00A8316A" w:rsidRDefault="006A522F" w:rsidP="00415767">
            <w:pPr>
              <w:shd w:val="clear" w:color="auto" w:fill="FFFFFF"/>
              <w:rPr>
                <w:color w:val="000000"/>
              </w:rPr>
            </w:pPr>
            <w:r w:rsidRPr="00A8316A">
              <w:rPr>
                <w:color w:val="000000"/>
                <w:sz w:val="22"/>
                <w:szCs w:val="22"/>
              </w:rPr>
              <w:t>19. Dư nợ cho vay CK</w:t>
            </w:r>
          </w:p>
        </w:tc>
        <w:tc>
          <w:tcPr>
            <w:tcW w:w="2880" w:type="dxa"/>
            <w:vMerge/>
            <w:tcBorders>
              <w:left w:val="single" w:sz="4" w:space="0" w:color="auto"/>
              <w:right w:val="single" w:sz="4" w:space="0" w:color="auto"/>
            </w:tcBorders>
            <w:shd w:val="clear" w:color="auto" w:fill="auto"/>
          </w:tcPr>
          <w:p w14:paraId="60215A2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A8C7F94"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7B0742CE" w14:textId="77777777" w:rsidR="006A522F" w:rsidRPr="00A8316A" w:rsidRDefault="006A522F" w:rsidP="00415767">
            <w:pPr>
              <w:shd w:val="clear" w:color="auto" w:fill="FFFFFF"/>
              <w:rPr>
                <w:color w:val="000000"/>
              </w:rPr>
            </w:pPr>
            <w:r w:rsidRPr="00A8316A">
              <w:rPr>
                <w:color w:val="000000"/>
                <w:sz w:val="22"/>
                <w:szCs w:val="22"/>
              </w:rPr>
              <w:t xml:space="preserve">JOIN CUSTOM.C_MISDET MI ON MI.ACCT_NUM = GAM.FORACID </w:t>
            </w:r>
          </w:p>
          <w:p w14:paraId="609AC45B" w14:textId="77777777" w:rsidR="006A522F" w:rsidRPr="00A8316A" w:rsidRDefault="006A522F" w:rsidP="00415767">
            <w:pPr>
              <w:shd w:val="clear" w:color="auto" w:fill="FFFFFF"/>
              <w:rPr>
                <w:color w:val="000000"/>
              </w:rPr>
            </w:pPr>
            <w:r w:rsidRPr="00A8316A">
              <w:rPr>
                <w:color w:val="000000"/>
                <w:sz w:val="22"/>
                <w:szCs w:val="22"/>
              </w:rPr>
              <w:t xml:space="preserve">  AND MI.BANK_ID = GAM.BANK_ID </w:t>
            </w:r>
          </w:p>
          <w:p w14:paraId="2C6BCA13" w14:textId="77777777" w:rsidR="006A522F" w:rsidRPr="00A8316A" w:rsidRDefault="006A522F" w:rsidP="00415767">
            <w:pPr>
              <w:shd w:val="clear" w:color="auto" w:fill="FFFFFF"/>
              <w:rPr>
                <w:color w:val="000000"/>
              </w:rPr>
            </w:pPr>
            <w:r w:rsidRPr="00A8316A">
              <w:rPr>
                <w:color w:val="000000"/>
                <w:sz w:val="22"/>
                <w:szCs w:val="22"/>
              </w:rPr>
              <w:t xml:space="preserve">  AND MI.FUND_PURP_CODE = '0X' và bỏ điều kiện theo đầu sổ kế toàn nhân tỷ giá của ngày cuối năm trước</w:t>
            </w:r>
          </w:p>
          <w:p w14:paraId="3E340DC6"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0EEAB125" w14:textId="77777777" w:rsidTr="00415767">
        <w:trPr>
          <w:trHeight w:val="86"/>
        </w:trPr>
        <w:tc>
          <w:tcPr>
            <w:tcW w:w="625" w:type="dxa"/>
            <w:vMerge/>
            <w:tcBorders>
              <w:left w:val="single" w:sz="4" w:space="0" w:color="auto"/>
              <w:right w:val="single" w:sz="4" w:space="0" w:color="auto"/>
            </w:tcBorders>
            <w:shd w:val="clear" w:color="auto" w:fill="auto"/>
          </w:tcPr>
          <w:p w14:paraId="4036A43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B46F075" w14:textId="77777777" w:rsidR="006A522F" w:rsidRPr="00A8316A" w:rsidRDefault="006A522F" w:rsidP="00415767">
            <w:pPr>
              <w:shd w:val="clear" w:color="auto" w:fill="FFFFFF"/>
              <w:rPr>
                <w:color w:val="000000"/>
              </w:rPr>
            </w:pPr>
            <w:r w:rsidRPr="00A8316A">
              <w:rPr>
                <w:color w:val="000000"/>
                <w:sz w:val="22"/>
                <w:szCs w:val="22"/>
              </w:rPr>
              <w:t>20.</w:t>
            </w:r>
            <w:r w:rsidRPr="00A8316A">
              <w:t xml:space="preserve"> </w:t>
            </w:r>
            <w:r w:rsidRPr="00A8316A">
              <w:rPr>
                <w:color w:val="000000"/>
                <w:sz w:val="22"/>
                <w:szCs w:val="22"/>
              </w:rPr>
              <w:t>Dư nợ cho vay cầm cố</w:t>
            </w:r>
          </w:p>
        </w:tc>
        <w:tc>
          <w:tcPr>
            <w:tcW w:w="2880" w:type="dxa"/>
            <w:vMerge/>
            <w:tcBorders>
              <w:left w:val="single" w:sz="4" w:space="0" w:color="auto"/>
              <w:right w:val="single" w:sz="4" w:space="0" w:color="auto"/>
            </w:tcBorders>
            <w:shd w:val="clear" w:color="auto" w:fill="auto"/>
          </w:tcPr>
          <w:p w14:paraId="3B83728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CCC629B" w14:textId="77777777" w:rsidR="006A522F" w:rsidRPr="00A8316A" w:rsidRDefault="006A522F" w:rsidP="00415767">
            <w:pPr>
              <w:shd w:val="clear" w:color="auto" w:fill="FFFFFF"/>
              <w:rPr>
                <w:color w:val="000000"/>
              </w:rPr>
            </w:pPr>
            <w:r w:rsidRPr="00A8316A">
              <w:rPr>
                <w:color w:val="000000"/>
                <w:sz w:val="22"/>
                <w:szCs w:val="22"/>
              </w:rPr>
              <w:t>Tổng (EAB.TRAN_DATE_BAL)  nhân tỉ giá giao dịch lấy theo GSH.GL_SUB_HEAD_CODE IN ('21120', '21121', '21122', '21123', '21220', '21221', '21222', '21223') và bỏ điều kiện theo đầu sổ kế toàn nhân tỷ giá của ngày cuối năm trước</w:t>
            </w:r>
          </w:p>
          <w:p w14:paraId="07EFA07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261F75F6" w14:textId="77777777" w:rsidTr="00415767">
        <w:trPr>
          <w:trHeight w:val="86"/>
        </w:trPr>
        <w:tc>
          <w:tcPr>
            <w:tcW w:w="625" w:type="dxa"/>
            <w:vMerge/>
            <w:tcBorders>
              <w:left w:val="single" w:sz="4" w:space="0" w:color="auto"/>
              <w:right w:val="single" w:sz="4" w:space="0" w:color="auto"/>
            </w:tcBorders>
            <w:shd w:val="clear" w:color="auto" w:fill="auto"/>
          </w:tcPr>
          <w:p w14:paraId="5C9AA4B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3ADFD3D" w14:textId="77777777" w:rsidR="006A522F" w:rsidRPr="00A8316A" w:rsidRDefault="006A522F" w:rsidP="00415767">
            <w:pPr>
              <w:shd w:val="clear" w:color="auto" w:fill="FFFFFF"/>
              <w:rPr>
                <w:color w:val="000000"/>
              </w:rPr>
            </w:pPr>
            <w:r w:rsidRPr="00A8316A">
              <w:rPr>
                <w:color w:val="000000"/>
                <w:sz w:val="22"/>
                <w:szCs w:val="22"/>
              </w:rPr>
              <w:t>21.</w:t>
            </w:r>
            <w:r w:rsidRPr="00A8316A">
              <w:t xml:space="preserve"> </w:t>
            </w:r>
            <w:r w:rsidRPr="00A8316A">
              <w:rPr>
                <w:color w:val="000000"/>
                <w:sz w:val="22"/>
                <w:szCs w:val="22"/>
              </w:rPr>
              <w:t>Nợ nhóm 1</w:t>
            </w:r>
          </w:p>
        </w:tc>
        <w:tc>
          <w:tcPr>
            <w:tcW w:w="2880" w:type="dxa"/>
            <w:vMerge/>
            <w:tcBorders>
              <w:left w:val="single" w:sz="4" w:space="0" w:color="auto"/>
              <w:right w:val="single" w:sz="4" w:space="0" w:color="auto"/>
            </w:tcBorders>
            <w:shd w:val="clear" w:color="auto" w:fill="auto"/>
          </w:tcPr>
          <w:p w14:paraId="34D8D132"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CDE424D" w14:textId="77777777" w:rsidR="006A522F" w:rsidRPr="00A8316A" w:rsidRDefault="006A522F" w:rsidP="00415767">
            <w:pPr>
              <w:shd w:val="clear" w:color="auto" w:fill="FFFFFF"/>
              <w:rPr>
                <w:color w:val="000000"/>
              </w:rPr>
            </w:pPr>
            <w:r w:rsidRPr="00A8316A">
              <w:rPr>
                <w:color w:val="000000"/>
                <w:sz w:val="22"/>
                <w:szCs w:val="22"/>
              </w:rPr>
              <w:t xml:space="preserve">Tổng (EAB.TRAN_DATE_BAL) tương tự cách tính số dư tài khoản thêm điều kiện </w:t>
            </w:r>
          </w:p>
          <w:p w14:paraId="75A28DB0"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782293BE"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và bỏ điều kiện theo đầu sổ kế toàn nhân tỷ giá của ngày cuối năm trước</w:t>
            </w:r>
          </w:p>
          <w:p w14:paraId="618AD522" w14:textId="77777777" w:rsidR="006A522F" w:rsidRPr="00A8316A" w:rsidRDefault="006A522F" w:rsidP="00415767">
            <w:pPr>
              <w:shd w:val="clear" w:color="auto" w:fill="FFFFFF"/>
              <w:rPr>
                <w:color w:val="000000"/>
              </w:rPr>
            </w:pPr>
            <w:r w:rsidRPr="00A8316A">
              <w:rPr>
                <w:color w:val="000000"/>
                <w:sz w:val="22"/>
                <w:szCs w:val="22"/>
              </w:rPr>
              <w:lastRenderedPageBreak/>
              <w:t>Tham khảo cách lấy tỷ giá  ở Muc “Các quy tách xử lý chung” =&gt; “Tỷ giá CMC”</w:t>
            </w:r>
          </w:p>
        </w:tc>
      </w:tr>
      <w:tr w:rsidR="006A522F" w:rsidRPr="00A8316A" w14:paraId="5F1B39F4" w14:textId="77777777" w:rsidTr="00415767">
        <w:trPr>
          <w:trHeight w:val="86"/>
        </w:trPr>
        <w:tc>
          <w:tcPr>
            <w:tcW w:w="625" w:type="dxa"/>
            <w:vMerge/>
            <w:tcBorders>
              <w:left w:val="single" w:sz="4" w:space="0" w:color="auto"/>
              <w:right w:val="single" w:sz="4" w:space="0" w:color="auto"/>
            </w:tcBorders>
            <w:shd w:val="clear" w:color="auto" w:fill="auto"/>
          </w:tcPr>
          <w:p w14:paraId="1FFD147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B06F89D" w14:textId="77777777" w:rsidR="006A522F" w:rsidRPr="00A8316A" w:rsidRDefault="006A522F" w:rsidP="00415767">
            <w:pPr>
              <w:shd w:val="clear" w:color="auto" w:fill="FFFFFF"/>
              <w:rPr>
                <w:color w:val="000000"/>
              </w:rPr>
            </w:pPr>
            <w:r w:rsidRPr="00A8316A">
              <w:rPr>
                <w:color w:val="000000"/>
                <w:sz w:val="22"/>
                <w:szCs w:val="22"/>
              </w:rPr>
              <w:t>22.</w:t>
            </w:r>
            <w:r w:rsidRPr="00A8316A">
              <w:t xml:space="preserve"> </w:t>
            </w:r>
            <w:r w:rsidRPr="00A8316A">
              <w:rPr>
                <w:color w:val="000000"/>
                <w:sz w:val="22"/>
                <w:szCs w:val="22"/>
              </w:rPr>
              <w:t>Nợ nhóm 2,3,4,5</w:t>
            </w:r>
          </w:p>
        </w:tc>
        <w:tc>
          <w:tcPr>
            <w:tcW w:w="2880" w:type="dxa"/>
            <w:vMerge/>
            <w:tcBorders>
              <w:left w:val="single" w:sz="4" w:space="0" w:color="auto"/>
              <w:right w:val="single" w:sz="4" w:space="0" w:color="auto"/>
            </w:tcBorders>
            <w:shd w:val="clear" w:color="auto" w:fill="auto"/>
          </w:tcPr>
          <w:p w14:paraId="657C81A4"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4864BEA" w14:textId="77777777" w:rsidR="006A522F" w:rsidRPr="00A8316A" w:rsidRDefault="006A522F" w:rsidP="00415767">
            <w:pPr>
              <w:shd w:val="clear" w:color="auto" w:fill="FFFFFF"/>
              <w:rPr>
                <w:color w:val="000000"/>
              </w:rPr>
            </w:pPr>
            <w:r w:rsidRPr="00A8316A">
              <w:rPr>
                <w:color w:val="000000"/>
                <w:sz w:val="22"/>
                <w:szCs w:val="22"/>
              </w:rPr>
              <w:t>Lấy cột 11 - 21</w:t>
            </w:r>
          </w:p>
        </w:tc>
      </w:tr>
      <w:tr w:rsidR="006A522F" w:rsidRPr="00A8316A" w14:paraId="41DEEE86" w14:textId="77777777" w:rsidTr="00415767">
        <w:trPr>
          <w:trHeight w:val="86"/>
        </w:trPr>
        <w:tc>
          <w:tcPr>
            <w:tcW w:w="625" w:type="dxa"/>
            <w:vMerge/>
            <w:tcBorders>
              <w:left w:val="single" w:sz="4" w:space="0" w:color="auto"/>
              <w:right w:val="single" w:sz="4" w:space="0" w:color="auto"/>
            </w:tcBorders>
            <w:shd w:val="clear" w:color="auto" w:fill="auto"/>
          </w:tcPr>
          <w:p w14:paraId="328B3FD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31D4B7D" w14:textId="77777777" w:rsidR="006A522F" w:rsidRPr="00A8316A" w:rsidRDefault="006A522F" w:rsidP="00415767">
            <w:pPr>
              <w:shd w:val="clear" w:color="auto" w:fill="FFFFFF"/>
              <w:rPr>
                <w:color w:val="000000"/>
              </w:rPr>
            </w:pPr>
            <w:r w:rsidRPr="00A8316A">
              <w:rPr>
                <w:color w:val="000000"/>
                <w:sz w:val="22"/>
                <w:szCs w:val="22"/>
              </w:rPr>
              <w:t>23.</w:t>
            </w:r>
            <w:r w:rsidRPr="00A8316A">
              <w:t xml:space="preserve"> </w:t>
            </w:r>
            <w:r w:rsidRPr="00A8316A">
              <w:rPr>
                <w:color w:val="000000"/>
                <w:sz w:val="22"/>
                <w:szCs w:val="22"/>
              </w:rPr>
              <w:t>Tỷ lệ (%) nợ quá hạn</w:t>
            </w:r>
          </w:p>
        </w:tc>
        <w:tc>
          <w:tcPr>
            <w:tcW w:w="2880" w:type="dxa"/>
            <w:vMerge/>
            <w:tcBorders>
              <w:left w:val="single" w:sz="4" w:space="0" w:color="auto"/>
              <w:right w:val="single" w:sz="4" w:space="0" w:color="auto"/>
            </w:tcBorders>
            <w:shd w:val="clear" w:color="auto" w:fill="auto"/>
          </w:tcPr>
          <w:p w14:paraId="35E5C437"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AA54899" w14:textId="77777777" w:rsidR="006A522F" w:rsidRPr="00A8316A" w:rsidRDefault="006A522F" w:rsidP="00415767">
            <w:pPr>
              <w:shd w:val="clear" w:color="auto" w:fill="FFFFFF"/>
              <w:rPr>
                <w:color w:val="000000"/>
              </w:rPr>
            </w:pPr>
            <w:r w:rsidRPr="00A8316A">
              <w:rPr>
                <w:color w:val="000000"/>
                <w:sz w:val="22"/>
                <w:szCs w:val="22"/>
              </w:rPr>
              <w:t>Lấy cột 22 chia  DECODE(côt 11, 0, 1, cột 11)</w:t>
            </w:r>
          </w:p>
        </w:tc>
      </w:tr>
      <w:tr w:rsidR="006A522F" w:rsidRPr="00A8316A" w14:paraId="7C339C02" w14:textId="77777777" w:rsidTr="00415767">
        <w:trPr>
          <w:trHeight w:val="86"/>
        </w:trPr>
        <w:tc>
          <w:tcPr>
            <w:tcW w:w="625" w:type="dxa"/>
            <w:vMerge/>
            <w:tcBorders>
              <w:left w:val="single" w:sz="4" w:space="0" w:color="auto"/>
              <w:right w:val="single" w:sz="4" w:space="0" w:color="auto"/>
            </w:tcBorders>
            <w:shd w:val="clear" w:color="auto" w:fill="auto"/>
          </w:tcPr>
          <w:p w14:paraId="2071557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6E84DFC" w14:textId="77777777" w:rsidR="006A522F" w:rsidRPr="00A8316A" w:rsidRDefault="006A522F" w:rsidP="00415767">
            <w:pPr>
              <w:shd w:val="clear" w:color="auto" w:fill="FFFFFF"/>
              <w:rPr>
                <w:color w:val="000000"/>
              </w:rPr>
            </w:pPr>
            <w:r w:rsidRPr="00A8316A">
              <w:rPr>
                <w:color w:val="000000"/>
                <w:sz w:val="22"/>
                <w:szCs w:val="22"/>
              </w:rPr>
              <w:t>24. Nợ nhóm 3,4,5</w:t>
            </w:r>
          </w:p>
        </w:tc>
        <w:tc>
          <w:tcPr>
            <w:tcW w:w="2880" w:type="dxa"/>
            <w:vMerge/>
            <w:tcBorders>
              <w:left w:val="single" w:sz="4" w:space="0" w:color="auto"/>
              <w:right w:val="single" w:sz="4" w:space="0" w:color="auto"/>
            </w:tcBorders>
            <w:shd w:val="clear" w:color="auto" w:fill="auto"/>
          </w:tcPr>
          <w:p w14:paraId="0904864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DA02172" w14:textId="77777777" w:rsidR="006A522F" w:rsidRPr="00A8316A" w:rsidRDefault="006A522F" w:rsidP="00415767">
            <w:pPr>
              <w:shd w:val="clear" w:color="auto" w:fill="FFFFFF"/>
              <w:rPr>
                <w:color w:val="000000"/>
              </w:rPr>
            </w:pPr>
            <w:r w:rsidRPr="00A8316A">
              <w:rPr>
                <w:color w:val="000000"/>
                <w:sz w:val="22"/>
                <w:szCs w:val="22"/>
              </w:rPr>
              <w:t xml:space="preserve">Tổng (GST.TOT_DR_BAL - GST.TOT_CR_BAL)  nhân tỉ giá giao dịch lấy theo GSH.GL_SUB_HEAD_CODE IN ( '21112', '21113', '21122', '21123', '21132', '21133', '22110', '22111', '23112', '23113', '24113', '25112', '25113', '26112', '26113', '27112', '27113', '29110', '27512', '27513', '27522', '27523', '26712', '26713', '21460', '22160', '27860' ) của ngày báo cáo </w:t>
            </w:r>
          </w:p>
          <w:p w14:paraId="532FC91C" w14:textId="77777777" w:rsidR="006A522F" w:rsidRPr="00A8316A" w:rsidRDefault="006A522F" w:rsidP="00415767">
            <w:pPr>
              <w:shd w:val="clear" w:color="auto" w:fill="FFFFFF"/>
              <w:rPr>
                <w:color w:val="000000"/>
              </w:rPr>
            </w:pPr>
            <w:r w:rsidRPr="00A8316A">
              <w:rPr>
                <w:color w:val="000000"/>
                <w:sz w:val="22"/>
                <w:szCs w:val="22"/>
              </w:rPr>
              <w:t xml:space="preserve">cộng với Tổng (GST.TOT_DR_BAL - GST.TOT_CR_BAL)  nhân tỉ giá giao dịch lấy theo GSH.GL_SUB_HEAD_CODE IN ( '21110', '21111', '21120', '21121', '21130', '21131', '23110', '23111', '24111', '25110', '25111', '26110', '26111', '27110', '27111', '29100', '27510', '27511', '27520', '27521', '26710', '26711', '21160', '27560' ) của ngày báo cáo </w:t>
            </w:r>
          </w:p>
          <w:p w14:paraId="6B4327F0" w14:textId="77777777" w:rsidR="006A522F" w:rsidRPr="00A8316A" w:rsidRDefault="006A522F" w:rsidP="00415767">
            <w:pPr>
              <w:shd w:val="clear" w:color="auto" w:fill="FFFFFF"/>
              <w:rPr>
                <w:color w:val="000000"/>
              </w:rPr>
            </w:pPr>
            <w:r w:rsidRPr="00A8316A">
              <w:rPr>
                <w:color w:val="000000"/>
              </w:rPr>
              <w:t>+ Cộng với Tổng (GST.TOT_DR_BAL - GST.TOT_CR_BAL)  nhân tỉ giá giao dịch lấy theo GSH.GL_SUB_HEAD_CODE IN ( '21212', '21213', '21222', '21223', '21312', '21313', '25212', '25213', '25312', '25313', '26212', '26213', '26312', '26313', '27212', '27213', '27312', '27313', '28210', '28310', '28410', '28510', '29210', '29310', '21560', '21660', '25460', '25560', '25660', '28121' )  của ngày báo cáo</w:t>
            </w:r>
          </w:p>
          <w:p w14:paraId="0A600A31" w14:textId="77777777" w:rsidR="006A522F" w:rsidRPr="00A8316A" w:rsidRDefault="006A522F" w:rsidP="00415767">
            <w:pPr>
              <w:shd w:val="clear" w:color="auto" w:fill="FFFFFF"/>
              <w:rPr>
                <w:color w:val="000000"/>
              </w:rPr>
            </w:pPr>
            <w:r w:rsidRPr="00A8316A">
              <w:rPr>
                <w:color w:val="000000"/>
                <w:sz w:val="22"/>
                <w:szCs w:val="22"/>
              </w:rPr>
              <w:t>+ Cộng với Tổng (GST.TOT_DR_BAL - GST.TOT_CR_BAL)  nhân tỉ giá giao dịch lấy theo</w:t>
            </w:r>
          </w:p>
          <w:p w14:paraId="2173B1C6" w14:textId="77777777" w:rsidR="006A522F" w:rsidRPr="00A8316A" w:rsidRDefault="006A522F" w:rsidP="00415767">
            <w:pPr>
              <w:shd w:val="clear" w:color="auto" w:fill="FFFFFF"/>
              <w:rPr>
                <w:color w:val="000000"/>
              </w:rPr>
            </w:pPr>
            <w:r w:rsidRPr="00A8316A">
              <w:rPr>
                <w:color w:val="000000"/>
                <w:sz w:val="22"/>
                <w:szCs w:val="22"/>
              </w:rPr>
              <w:t>GSH.GL_SUB_HEAD_CODE IN ( '21210', '21211', '21220', '21221', '21310', '21311', '25210', '25211', '25310', '25311', '26210', '26211', '26310', '26311', '27210', '27211', '27310', '27311', '28200', '28300', '28400', '28500', '29200', '29300', '21260', '21360', '25160', '25260', '25360', '28120' ) của ngày báo cáo</w:t>
            </w:r>
          </w:p>
          <w:p w14:paraId="6E77C6B4" w14:textId="77777777" w:rsidR="006A522F" w:rsidRPr="00A8316A" w:rsidRDefault="006A522F" w:rsidP="00415767">
            <w:pPr>
              <w:shd w:val="clear" w:color="auto" w:fill="FFFFFF"/>
              <w:rPr>
                <w:color w:val="000000"/>
              </w:rPr>
            </w:pPr>
            <w:r w:rsidRPr="00A8316A">
              <w:rPr>
                <w:color w:val="000000"/>
                <w:sz w:val="22"/>
                <w:szCs w:val="22"/>
              </w:rPr>
              <w:t xml:space="preserve">Trừ (EAB.TRAN_DATE_BAL) tương tự cách tính số dư tài khoản thêm điều kiện </w:t>
            </w:r>
          </w:p>
          <w:p w14:paraId="040ED610" w14:textId="77777777" w:rsidR="006A522F" w:rsidRPr="00A8316A" w:rsidRDefault="006A522F" w:rsidP="00415767">
            <w:pPr>
              <w:shd w:val="clear" w:color="auto" w:fill="FFFFFF"/>
              <w:rPr>
                <w:color w:val="000000"/>
              </w:rPr>
            </w:pPr>
            <w:r w:rsidRPr="00A8316A">
              <w:rPr>
                <w:color w:val="000000"/>
                <w:sz w:val="22"/>
                <w:szCs w:val="22"/>
              </w:rPr>
              <w:t xml:space="preserve">GAM.SCHM_TYPE IN ('CLA', 'LAA', 'FBA', 'ODA') </w:t>
            </w:r>
          </w:p>
          <w:p w14:paraId="4836E23A" w14:textId="77777777" w:rsidR="006A522F" w:rsidRPr="00A8316A" w:rsidRDefault="006A522F" w:rsidP="00415767">
            <w:pPr>
              <w:shd w:val="clear" w:color="auto" w:fill="FFFFFF"/>
              <w:rPr>
                <w:color w:val="000000"/>
              </w:rPr>
            </w:pPr>
            <w:r w:rsidRPr="00A8316A">
              <w:rPr>
                <w:color w:val="000000"/>
                <w:sz w:val="22"/>
                <w:szCs w:val="22"/>
              </w:rPr>
              <w:t>AND CUSTOM.GET_GRP('C', GAM.CIF_ID, LV_RPTDATE) IN ('001', '002') và bỏ điều kiện theo đầu sổ kế toàn nhân tỷ giá của ngày cuối năm trước</w:t>
            </w:r>
          </w:p>
          <w:p w14:paraId="7C91B0AB"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w:t>
            </w:r>
          </w:p>
        </w:tc>
      </w:tr>
      <w:tr w:rsidR="006A522F" w:rsidRPr="00A8316A" w14:paraId="0AC33291" w14:textId="77777777" w:rsidTr="00415767">
        <w:trPr>
          <w:trHeight w:val="86"/>
        </w:trPr>
        <w:tc>
          <w:tcPr>
            <w:tcW w:w="625" w:type="dxa"/>
            <w:vMerge/>
            <w:tcBorders>
              <w:left w:val="single" w:sz="4" w:space="0" w:color="auto"/>
              <w:right w:val="single" w:sz="4" w:space="0" w:color="auto"/>
            </w:tcBorders>
            <w:shd w:val="clear" w:color="auto" w:fill="auto"/>
          </w:tcPr>
          <w:p w14:paraId="62F4FDB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BB68BEE" w14:textId="77777777" w:rsidR="006A522F" w:rsidRPr="00A8316A" w:rsidRDefault="006A522F" w:rsidP="00415767">
            <w:pPr>
              <w:shd w:val="clear" w:color="auto" w:fill="FFFFFF"/>
              <w:rPr>
                <w:color w:val="000000"/>
              </w:rPr>
            </w:pPr>
            <w:r w:rsidRPr="00A8316A">
              <w:rPr>
                <w:color w:val="000000"/>
                <w:sz w:val="22"/>
                <w:szCs w:val="22"/>
              </w:rPr>
              <w:t xml:space="preserve">25. Tỷ lệ (%) nợ xấu </w:t>
            </w:r>
            <w:r w:rsidRPr="00A8316A">
              <w:rPr>
                <w:color w:val="000000"/>
                <w:sz w:val="22"/>
                <w:szCs w:val="22"/>
              </w:rPr>
              <w:lastRenderedPageBreak/>
              <w:t>(KH &lt; 3%)</w:t>
            </w:r>
          </w:p>
        </w:tc>
        <w:tc>
          <w:tcPr>
            <w:tcW w:w="2880" w:type="dxa"/>
            <w:vMerge/>
            <w:tcBorders>
              <w:left w:val="single" w:sz="4" w:space="0" w:color="auto"/>
              <w:right w:val="single" w:sz="4" w:space="0" w:color="auto"/>
            </w:tcBorders>
            <w:shd w:val="clear" w:color="auto" w:fill="auto"/>
          </w:tcPr>
          <w:p w14:paraId="55230E9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CF47F44" w14:textId="77777777" w:rsidR="006A522F" w:rsidRPr="00A8316A" w:rsidRDefault="006A522F" w:rsidP="00415767">
            <w:pPr>
              <w:shd w:val="clear" w:color="auto" w:fill="FFFFFF"/>
              <w:rPr>
                <w:color w:val="000000"/>
              </w:rPr>
            </w:pPr>
            <w:r w:rsidRPr="00A8316A">
              <w:rPr>
                <w:color w:val="000000"/>
                <w:sz w:val="22"/>
                <w:szCs w:val="22"/>
              </w:rPr>
              <w:t>Cột 24 / DECODE( Cột 11, 0, 1, Cột 11)</w:t>
            </w:r>
          </w:p>
        </w:tc>
      </w:tr>
      <w:tr w:rsidR="006A522F" w:rsidRPr="00A8316A" w14:paraId="5FD1FEEE" w14:textId="77777777" w:rsidTr="00415767">
        <w:trPr>
          <w:trHeight w:val="86"/>
        </w:trPr>
        <w:tc>
          <w:tcPr>
            <w:tcW w:w="625" w:type="dxa"/>
            <w:vMerge/>
            <w:tcBorders>
              <w:left w:val="single" w:sz="4" w:space="0" w:color="auto"/>
              <w:right w:val="single" w:sz="4" w:space="0" w:color="auto"/>
            </w:tcBorders>
            <w:shd w:val="clear" w:color="auto" w:fill="auto"/>
          </w:tcPr>
          <w:p w14:paraId="7D779680"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FD5A4AF" w14:textId="77777777" w:rsidR="006A522F" w:rsidRPr="00A8316A" w:rsidRDefault="006A522F" w:rsidP="00415767">
            <w:pPr>
              <w:shd w:val="clear" w:color="auto" w:fill="FFFFFF"/>
              <w:rPr>
                <w:color w:val="000000"/>
              </w:rPr>
            </w:pPr>
            <w:r w:rsidRPr="00A8316A">
              <w:rPr>
                <w:color w:val="000000"/>
                <w:sz w:val="22"/>
                <w:szCs w:val="22"/>
              </w:rPr>
              <w:t>26. + DPRR</w:t>
            </w:r>
          </w:p>
        </w:tc>
        <w:tc>
          <w:tcPr>
            <w:tcW w:w="2880" w:type="dxa"/>
            <w:vMerge/>
            <w:tcBorders>
              <w:left w:val="single" w:sz="4" w:space="0" w:color="auto"/>
              <w:right w:val="single" w:sz="4" w:space="0" w:color="auto"/>
            </w:tcBorders>
            <w:shd w:val="clear" w:color="auto" w:fill="auto"/>
          </w:tcPr>
          <w:p w14:paraId="721BB4E6"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BF7C7FA"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'219', '229', '239', '249', '259', '269', '279', '289', '299' ) OR GSH.GL_SUB_HEAD_CODE IN ( '21192', '21292', '21392', '21492', '21592', '21692', '22192', '25192', '25292', '25392', '25492', '25592', '25692', '27592', '27892' ) của ngày báo cáo</w:t>
            </w:r>
          </w:p>
          <w:p w14:paraId="5BBF955D"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452C5C5" w14:textId="77777777" w:rsidTr="00415767">
        <w:trPr>
          <w:trHeight w:val="86"/>
        </w:trPr>
        <w:tc>
          <w:tcPr>
            <w:tcW w:w="625" w:type="dxa"/>
            <w:vMerge/>
            <w:tcBorders>
              <w:left w:val="single" w:sz="4" w:space="0" w:color="auto"/>
              <w:right w:val="single" w:sz="4" w:space="0" w:color="auto"/>
            </w:tcBorders>
            <w:shd w:val="clear" w:color="auto" w:fill="auto"/>
          </w:tcPr>
          <w:p w14:paraId="162DCAC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5C7FCDE" w14:textId="77777777" w:rsidR="006A522F" w:rsidRPr="00A8316A" w:rsidRDefault="006A522F" w:rsidP="00415767">
            <w:pPr>
              <w:shd w:val="clear" w:color="auto" w:fill="FFFFFF"/>
              <w:rPr>
                <w:color w:val="000000"/>
              </w:rPr>
            </w:pPr>
            <w:r w:rsidRPr="00A8316A">
              <w:rPr>
                <w:color w:val="000000"/>
                <w:sz w:val="22"/>
                <w:szCs w:val="22"/>
              </w:rPr>
              <w:t>27. Trái phiếu doanh nghiệp</w:t>
            </w:r>
          </w:p>
        </w:tc>
        <w:tc>
          <w:tcPr>
            <w:tcW w:w="2880" w:type="dxa"/>
            <w:vMerge/>
            <w:tcBorders>
              <w:left w:val="single" w:sz="4" w:space="0" w:color="auto"/>
              <w:right w:val="single" w:sz="4" w:space="0" w:color="auto"/>
            </w:tcBorders>
            <w:shd w:val="clear" w:color="auto" w:fill="auto"/>
          </w:tcPr>
          <w:p w14:paraId="143CB7AE"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85F3864"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IN('153', '163', '154', '164') của ngày báo cáo</w:t>
            </w:r>
          </w:p>
          <w:p w14:paraId="78035EA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7695229" w14:textId="77777777" w:rsidTr="00415767">
        <w:trPr>
          <w:trHeight w:val="86"/>
        </w:trPr>
        <w:tc>
          <w:tcPr>
            <w:tcW w:w="625" w:type="dxa"/>
            <w:vMerge/>
            <w:tcBorders>
              <w:left w:val="single" w:sz="4" w:space="0" w:color="auto"/>
              <w:right w:val="single" w:sz="4" w:space="0" w:color="auto"/>
            </w:tcBorders>
            <w:shd w:val="clear" w:color="auto" w:fill="auto"/>
          </w:tcPr>
          <w:p w14:paraId="6679EAB5"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E2E2148" w14:textId="77777777" w:rsidR="006A522F" w:rsidRPr="00A8316A" w:rsidRDefault="006A522F" w:rsidP="00415767">
            <w:pPr>
              <w:shd w:val="clear" w:color="auto" w:fill="FFFFFF"/>
              <w:rPr>
                <w:color w:val="000000"/>
              </w:rPr>
            </w:pPr>
            <w:r w:rsidRPr="00A8316A">
              <w:rPr>
                <w:color w:val="000000"/>
                <w:sz w:val="22"/>
                <w:szCs w:val="22"/>
              </w:rPr>
              <w:t>28.</w:t>
            </w:r>
            <w:r w:rsidRPr="00A8316A">
              <w:t xml:space="preserve"> </w:t>
            </w:r>
            <w:r w:rsidRPr="00A8316A">
              <w:rPr>
                <w:color w:val="000000"/>
                <w:sz w:val="22"/>
                <w:szCs w:val="22"/>
              </w:rPr>
              <w:t>+ DPCT - TPĐB VAMC (theo TT14)</w:t>
            </w:r>
          </w:p>
        </w:tc>
        <w:tc>
          <w:tcPr>
            <w:tcW w:w="2880" w:type="dxa"/>
            <w:vMerge/>
            <w:tcBorders>
              <w:left w:val="single" w:sz="4" w:space="0" w:color="auto"/>
              <w:right w:val="single" w:sz="4" w:space="0" w:color="auto"/>
            </w:tcBorders>
            <w:shd w:val="clear" w:color="auto" w:fill="auto"/>
          </w:tcPr>
          <w:p w14:paraId="7ABFA6D6"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5705E4C"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IN('1691', '1591') của ngày báo cáo</w:t>
            </w:r>
          </w:p>
          <w:p w14:paraId="62DE5B81"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2FA14D97" w14:textId="77777777" w:rsidTr="00415767">
        <w:trPr>
          <w:trHeight w:val="86"/>
        </w:trPr>
        <w:tc>
          <w:tcPr>
            <w:tcW w:w="625" w:type="dxa"/>
            <w:vMerge/>
            <w:tcBorders>
              <w:left w:val="single" w:sz="4" w:space="0" w:color="auto"/>
              <w:right w:val="single" w:sz="4" w:space="0" w:color="auto"/>
            </w:tcBorders>
            <w:shd w:val="clear" w:color="auto" w:fill="auto"/>
          </w:tcPr>
          <w:p w14:paraId="6E81B0C1"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066CF5B" w14:textId="77777777" w:rsidR="006A522F" w:rsidRPr="00A8316A" w:rsidRDefault="006A522F" w:rsidP="00415767">
            <w:pPr>
              <w:shd w:val="clear" w:color="auto" w:fill="FFFFFF"/>
              <w:rPr>
                <w:color w:val="000000"/>
              </w:rPr>
            </w:pPr>
            <w:r w:rsidRPr="00A8316A">
              <w:rPr>
                <w:color w:val="000000"/>
                <w:sz w:val="22"/>
                <w:szCs w:val="22"/>
              </w:rPr>
              <w:t>29.</w:t>
            </w:r>
            <w:r w:rsidRPr="00A8316A">
              <w:t xml:space="preserve"> </w:t>
            </w:r>
            <w:r w:rsidRPr="00A8316A">
              <w:rPr>
                <w:color w:val="000000"/>
                <w:sz w:val="22"/>
                <w:szCs w:val="22"/>
              </w:rPr>
              <w:t>+ DPC - Trái phiếu doanh nghiệp (theo TT02)</w:t>
            </w:r>
          </w:p>
        </w:tc>
        <w:tc>
          <w:tcPr>
            <w:tcW w:w="2880" w:type="dxa"/>
            <w:vMerge/>
            <w:tcBorders>
              <w:left w:val="single" w:sz="4" w:space="0" w:color="auto"/>
              <w:right w:val="single" w:sz="4" w:space="0" w:color="auto"/>
            </w:tcBorders>
            <w:shd w:val="clear" w:color="auto" w:fill="auto"/>
          </w:tcPr>
          <w:p w14:paraId="032D97A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71E8622"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GSH.FREE_CODE3 IN('1692', '1592') của ngày báo cáo</w:t>
            </w:r>
          </w:p>
          <w:p w14:paraId="390C8043"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EBDC0B8" w14:textId="77777777" w:rsidTr="00415767">
        <w:trPr>
          <w:trHeight w:val="86"/>
        </w:trPr>
        <w:tc>
          <w:tcPr>
            <w:tcW w:w="625" w:type="dxa"/>
            <w:vMerge/>
            <w:tcBorders>
              <w:left w:val="single" w:sz="4" w:space="0" w:color="auto"/>
              <w:right w:val="single" w:sz="4" w:space="0" w:color="auto"/>
            </w:tcBorders>
            <w:shd w:val="clear" w:color="auto" w:fill="auto"/>
          </w:tcPr>
          <w:p w14:paraId="5A2A615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6E50506" w14:textId="77777777" w:rsidR="006A522F" w:rsidRPr="00A8316A" w:rsidRDefault="006A522F" w:rsidP="00415767">
            <w:pPr>
              <w:shd w:val="clear" w:color="auto" w:fill="FFFFFF"/>
              <w:rPr>
                <w:color w:val="000000"/>
              </w:rPr>
            </w:pPr>
            <w:r w:rsidRPr="00A8316A">
              <w:rPr>
                <w:color w:val="000000"/>
                <w:sz w:val="22"/>
                <w:szCs w:val="22"/>
              </w:rPr>
              <w:t>30. Trái phiếu chính phủ</w:t>
            </w:r>
          </w:p>
        </w:tc>
        <w:tc>
          <w:tcPr>
            <w:tcW w:w="2880" w:type="dxa"/>
            <w:vMerge/>
            <w:tcBorders>
              <w:left w:val="single" w:sz="4" w:space="0" w:color="auto"/>
              <w:right w:val="single" w:sz="4" w:space="0" w:color="auto"/>
            </w:tcBorders>
            <w:shd w:val="clear" w:color="auto" w:fill="auto"/>
          </w:tcPr>
          <w:p w14:paraId="3AFE766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F11CC6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'121', '122', '123', '151', '161', '154', '164', '129' ) của ngày báo cáo</w:t>
            </w:r>
          </w:p>
          <w:p w14:paraId="78DB439C"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D16D254" w14:textId="77777777" w:rsidTr="00415767">
        <w:trPr>
          <w:trHeight w:val="86"/>
        </w:trPr>
        <w:tc>
          <w:tcPr>
            <w:tcW w:w="625" w:type="dxa"/>
            <w:vMerge/>
            <w:tcBorders>
              <w:left w:val="single" w:sz="4" w:space="0" w:color="auto"/>
              <w:right w:val="single" w:sz="4" w:space="0" w:color="auto"/>
            </w:tcBorders>
            <w:shd w:val="clear" w:color="auto" w:fill="auto"/>
          </w:tcPr>
          <w:p w14:paraId="20970EDD"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E21FAB7" w14:textId="77777777" w:rsidR="006A522F" w:rsidRPr="00A8316A" w:rsidRDefault="006A522F" w:rsidP="00415767">
            <w:pPr>
              <w:shd w:val="clear" w:color="auto" w:fill="FFFFFF"/>
              <w:rPr>
                <w:color w:val="000000"/>
              </w:rPr>
            </w:pPr>
            <w:r w:rsidRPr="00A8316A">
              <w:rPr>
                <w:color w:val="000000"/>
                <w:sz w:val="22"/>
                <w:szCs w:val="22"/>
              </w:rPr>
              <w:t>31. Trái phiếu TCTD</w:t>
            </w:r>
          </w:p>
        </w:tc>
        <w:tc>
          <w:tcPr>
            <w:tcW w:w="2880" w:type="dxa"/>
            <w:vMerge/>
            <w:tcBorders>
              <w:left w:val="single" w:sz="4" w:space="0" w:color="auto"/>
              <w:right w:val="single" w:sz="4" w:space="0" w:color="auto"/>
            </w:tcBorders>
            <w:shd w:val="clear" w:color="auto" w:fill="auto"/>
          </w:tcPr>
          <w:p w14:paraId="589C34CB"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BA22250"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IN('152', '162', '154', '164') của ngày báo cáo</w:t>
            </w:r>
          </w:p>
          <w:p w14:paraId="160B5DB6"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47179BA" w14:textId="77777777" w:rsidTr="00415767">
        <w:trPr>
          <w:trHeight w:val="86"/>
        </w:trPr>
        <w:tc>
          <w:tcPr>
            <w:tcW w:w="625" w:type="dxa"/>
            <w:vMerge/>
            <w:tcBorders>
              <w:left w:val="single" w:sz="4" w:space="0" w:color="auto"/>
              <w:right w:val="single" w:sz="4" w:space="0" w:color="auto"/>
            </w:tcBorders>
            <w:shd w:val="clear" w:color="auto" w:fill="auto"/>
          </w:tcPr>
          <w:p w14:paraId="7F8FB7BB"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47886B42" w14:textId="77777777" w:rsidR="006A522F" w:rsidRPr="00A8316A" w:rsidRDefault="006A522F" w:rsidP="00415767">
            <w:pPr>
              <w:shd w:val="clear" w:color="auto" w:fill="FFFFFF"/>
              <w:rPr>
                <w:color w:val="000000"/>
              </w:rPr>
            </w:pPr>
            <w:r w:rsidRPr="00A8316A">
              <w:rPr>
                <w:color w:val="000000"/>
                <w:sz w:val="22"/>
                <w:szCs w:val="22"/>
              </w:rPr>
              <w:t>32. Cổ phiếu</w:t>
            </w:r>
          </w:p>
        </w:tc>
        <w:tc>
          <w:tcPr>
            <w:tcW w:w="2880" w:type="dxa"/>
            <w:vMerge/>
            <w:tcBorders>
              <w:left w:val="single" w:sz="4" w:space="0" w:color="auto"/>
              <w:right w:val="single" w:sz="4" w:space="0" w:color="auto"/>
            </w:tcBorders>
            <w:shd w:val="clear" w:color="auto" w:fill="auto"/>
          </w:tcPr>
          <w:p w14:paraId="5787933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0727E028"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 '155', '156', '157', '342', '343', '344', '346', '347', '348') của ngày báo cáo</w:t>
            </w:r>
          </w:p>
          <w:p w14:paraId="1FCF07F8"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5A25CC2B" w14:textId="77777777" w:rsidTr="00415767">
        <w:trPr>
          <w:trHeight w:val="86"/>
        </w:trPr>
        <w:tc>
          <w:tcPr>
            <w:tcW w:w="625" w:type="dxa"/>
            <w:vMerge/>
            <w:tcBorders>
              <w:left w:val="single" w:sz="4" w:space="0" w:color="auto"/>
              <w:right w:val="single" w:sz="4" w:space="0" w:color="auto"/>
            </w:tcBorders>
            <w:shd w:val="clear" w:color="auto" w:fill="auto"/>
          </w:tcPr>
          <w:p w14:paraId="7057BD18"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70FE2A77" w14:textId="77777777" w:rsidR="006A522F" w:rsidRPr="00A8316A" w:rsidRDefault="006A522F" w:rsidP="00415767">
            <w:pPr>
              <w:shd w:val="clear" w:color="auto" w:fill="FFFFFF"/>
              <w:rPr>
                <w:color w:val="000000"/>
              </w:rPr>
            </w:pPr>
            <w:r w:rsidRPr="00A8316A">
              <w:rPr>
                <w:color w:val="000000"/>
                <w:sz w:val="22"/>
                <w:szCs w:val="22"/>
              </w:rPr>
              <w:t>33. + Dự phòng giảm giá</w:t>
            </w:r>
          </w:p>
        </w:tc>
        <w:tc>
          <w:tcPr>
            <w:tcW w:w="2880" w:type="dxa"/>
            <w:vMerge/>
            <w:tcBorders>
              <w:left w:val="single" w:sz="4" w:space="0" w:color="auto"/>
              <w:right w:val="single" w:sz="4" w:space="0" w:color="auto"/>
            </w:tcBorders>
            <w:shd w:val="clear" w:color="auto" w:fill="auto"/>
          </w:tcPr>
          <w:p w14:paraId="61B01509"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B23D33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IN('349') OR GSH.FREE_CODE3 IN('1599', '1699')) của ngày báo cáo</w:t>
            </w:r>
          </w:p>
          <w:p w14:paraId="686A896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5DF8684" w14:textId="77777777" w:rsidTr="00415767">
        <w:trPr>
          <w:trHeight w:val="86"/>
        </w:trPr>
        <w:tc>
          <w:tcPr>
            <w:tcW w:w="625" w:type="dxa"/>
            <w:vMerge/>
            <w:tcBorders>
              <w:left w:val="single" w:sz="4" w:space="0" w:color="auto"/>
              <w:right w:val="single" w:sz="4" w:space="0" w:color="auto"/>
            </w:tcBorders>
            <w:shd w:val="clear" w:color="auto" w:fill="auto"/>
          </w:tcPr>
          <w:p w14:paraId="77167DB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4E1A521" w14:textId="77777777" w:rsidR="006A522F" w:rsidRPr="00A8316A" w:rsidRDefault="006A522F" w:rsidP="00415767">
            <w:pPr>
              <w:shd w:val="clear" w:color="auto" w:fill="FFFFFF"/>
              <w:rPr>
                <w:color w:val="000000"/>
              </w:rPr>
            </w:pPr>
            <w:r w:rsidRPr="00A8316A">
              <w:rPr>
                <w:color w:val="000000"/>
                <w:sz w:val="22"/>
                <w:szCs w:val="22"/>
              </w:rPr>
              <w:t>34.</w:t>
            </w:r>
            <w:r w:rsidRPr="00A8316A">
              <w:t xml:space="preserve"> </w:t>
            </w:r>
            <w:r w:rsidRPr="00A8316A">
              <w:rPr>
                <w:color w:val="000000"/>
                <w:sz w:val="22"/>
                <w:szCs w:val="22"/>
              </w:rPr>
              <w:t>DTBB</w:t>
            </w:r>
          </w:p>
        </w:tc>
        <w:tc>
          <w:tcPr>
            <w:tcW w:w="2880" w:type="dxa"/>
            <w:vMerge/>
            <w:tcBorders>
              <w:left w:val="single" w:sz="4" w:space="0" w:color="auto"/>
              <w:right w:val="single" w:sz="4" w:space="0" w:color="auto"/>
            </w:tcBorders>
            <w:shd w:val="clear" w:color="auto" w:fill="auto"/>
          </w:tcPr>
          <w:p w14:paraId="4F88C020"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4C3F5CFF" w14:textId="77777777" w:rsidR="006A522F" w:rsidRPr="00A8316A" w:rsidRDefault="006A522F" w:rsidP="00415767">
            <w:pPr>
              <w:shd w:val="clear" w:color="auto" w:fill="FFFFFF"/>
              <w:rPr>
                <w:color w:val="000000"/>
              </w:rPr>
            </w:pPr>
            <w:r w:rsidRPr="00A8316A">
              <w:rPr>
                <w:color w:val="000000"/>
                <w:sz w:val="22"/>
                <w:szCs w:val="22"/>
              </w:rPr>
              <w:t>Giá trị của nó là 0</w:t>
            </w:r>
          </w:p>
        </w:tc>
      </w:tr>
      <w:tr w:rsidR="006A522F" w:rsidRPr="00A8316A" w14:paraId="5407E4DB" w14:textId="77777777" w:rsidTr="00415767">
        <w:trPr>
          <w:trHeight w:val="86"/>
        </w:trPr>
        <w:tc>
          <w:tcPr>
            <w:tcW w:w="625" w:type="dxa"/>
            <w:vMerge/>
            <w:tcBorders>
              <w:left w:val="single" w:sz="4" w:space="0" w:color="auto"/>
              <w:right w:val="single" w:sz="4" w:space="0" w:color="auto"/>
            </w:tcBorders>
            <w:shd w:val="clear" w:color="auto" w:fill="auto"/>
          </w:tcPr>
          <w:p w14:paraId="5B3854A9"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1B14C804" w14:textId="77777777" w:rsidR="006A522F" w:rsidRPr="00A8316A" w:rsidRDefault="006A522F" w:rsidP="00415767">
            <w:pPr>
              <w:shd w:val="clear" w:color="auto" w:fill="FFFFFF"/>
              <w:rPr>
                <w:color w:val="000000"/>
              </w:rPr>
            </w:pPr>
            <w:r w:rsidRPr="00A8316A">
              <w:rPr>
                <w:color w:val="000000"/>
                <w:sz w:val="22"/>
                <w:szCs w:val="22"/>
              </w:rPr>
              <w:t>35. TSCĐ, vật liệu</w:t>
            </w:r>
          </w:p>
        </w:tc>
        <w:tc>
          <w:tcPr>
            <w:tcW w:w="2880" w:type="dxa"/>
            <w:vMerge/>
            <w:tcBorders>
              <w:left w:val="single" w:sz="4" w:space="0" w:color="auto"/>
              <w:right w:val="single" w:sz="4" w:space="0" w:color="auto"/>
            </w:tcBorders>
            <w:shd w:val="clear" w:color="auto" w:fill="auto"/>
          </w:tcPr>
          <w:p w14:paraId="0749F528"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B4EBFB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IN('301', '302', '303', '304', '305') OR GSH.FREE_CODE1 IN('31') ) của ngày báo cáo</w:t>
            </w:r>
          </w:p>
          <w:p w14:paraId="571ECF69"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48F5A250" w14:textId="77777777" w:rsidTr="00415767">
        <w:trPr>
          <w:trHeight w:val="86"/>
        </w:trPr>
        <w:tc>
          <w:tcPr>
            <w:tcW w:w="625" w:type="dxa"/>
            <w:vMerge/>
            <w:tcBorders>
              <w:left w:val="single" w:sz="4" w:space="0" w:color="auto"/>
              <w:right w:val="single" w:sz="4" w:space="0" w:color="auto"/>
            </w:tcBorders>
            <w:shd w:val="clear" w:color="auto" w:fill="auto"/>
          </w:tcPr>
          <w:p w14:paraId="4DE38D1C"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DA94610" w14:textId="77777777" w:rsidR="006A522F" w:rsidRPr="00A8316A" w:rsidRDefault="006A522F" w:rsidP="00415767">
            <w:pPr>
              <w:shd w:val="clear" w:color="auto" w:fill="FFFFFF"/>
              <w:rPr>
                <w:color w:val="000000"/>
              </w:rPr>
            </w:pPr>
            <w:r w:rsidRPr="00A8316A">
              <w:rPr>
                <w:color w:val="000000"/>
                <w:sz w:val="22"/>
                <w:szCs w:val="22"/>
              </w:rPr>
              <w:t>36.</w:t>
            </w:r>
            <w:r w:rsidRPr="00A8316A">
              <w:t xml:space="preserve"> </w:t>
            </w:r>
            <w:r w:rsidRPr="00A8316A">
              <w:rPr>
                <w:color w:val="000000"/>
                <w:sz w:val="22"/>
                <w:szCs w:val="22"/>
              </w:rPr>
              <w:t>Góp vốn công ty Con</w:t>
            </w:r>
          </w:p>
        </w:tc>
        <w:tc>
          <w:tcPr>
            <w:tcW w:w="2880" w:type="dxa"/>
            <w:vMerge/>
            <w:tcBorders>
              <w:left w:val="single" w:sz="4" w:space="0" w:color="auto"/>
              <w:right w:val="single" w:sz="4" w:space="0" w:color="auto"/>
            </w:tcBorders>
            <w:shd w:val="clear" w:color="auto" w:fill="auto"/>
          </w:tcPr>
          <w:p w14:paraId="51F193F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BC5BDB3"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IN('341', '345') của ngày báo cáo</w:t>
            </w:r>
          </w:p>
          <w:p w14:paraId="2C0B4F80"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072C3007" w14:textId="77777777" w:rsidTr="00415767">
        <w:trPr>
          <w:trHeight w:val="86"/>
        </w:trPr>
        <w:tc>
          <w:tcPr>
            <w:tcW w:w="625" w:type="dxa"/>
            <w:vMerge/>
            <w:tcBorders>
              <w:left w:val="single" w:sz="4" w:space="0" w:color="auto"/>
              <w:right w:val="single" w:sz="4" w:space="0" w:color="auto"/>
            </w:tcBorders>
            <w:shd w:val="clear" w:color="auto" w:fill="auto"/>
          </w:tcPr>
          <w:p w14:paraId="1260B57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231EB7B4" w14:textId="77777777" w:rsidR="006A522F" w:rsidRPr="00A8316A" w:rsidRDefault="006A522F" w:rsidP="00415767">
            <w:pPr>
              <w:shd w:val="clear" w:color="auto" w:fill="FFFFFF"/>
              <w:rPr>
                <w:color w:val="000000"/>
              </w:rPr>
            </w:pPr>
            <w:r w:rsidRPr="00A8316A">
              <w:rPr>
                <w:color w:val="000000"/>
                <w:sz w:val="22"/>
                <w:szCs w:val="22"/>
              </w:rPr>
              <w:t>37.</w:t>
            </w:r>
            <w:r w:rsidRPr="00A8316A">
              <w:t xml:space="preserve"> </w:t>
            </w:r>
            <w:r w:rsidRPr="00A8316A">
              <w:rPr>
                <w:color w:val="000000"/>
                <w:sz w:val="22"/>
                <w:szCs w:val="22"/>
              </w:rPr>
              <w:t>Vốn KD ngoại tệ</w:t>
            </w:r>
          </w:p>
        </w:tc>
        <w:tc>
          <w:tcPr>
            <w:tcW w:w="2880" w:type="dxa"/>
            <w:vMerge/>
            <w:tcBorders>
              <w:left w:val="single" w:sz="4" w:space="0" w:color="auto"/>
              <w:right w:val="single" w:sz="4" w:space="0" w:color="auto"/>
            </w:tcBorders>
            <w:shd w:val="clear" w:color="auto" w:fill="auto"/>
          </w:tcPr>
          <w:p w14:paraId="6C7A3893"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27D9447B"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IN('47') của ngày báo cáo</w:t>
            </w:r>
            <w:r w:rsidRPr="00A8316A">
              <w:rPr>
                <w:color w:val="000000"/>
                <w:sz w:val="22"/>
                <w:szCs w:val="22"/>
              </w:rPr>
              <w:br/>
              <w:t>* Kiểm tra giá trị dương hay không nếu âm thì cho bằng 0</w:t>
            </w:r>
          </w:p>
          <w:p w14:paraId="5524FDDF"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6A7CCD0E" w14:textId="77777777" w:rsidTr="00415767">
        <w:trPr>
          <w:trHeight w:val="86"/>
        </w:trPr>
        <w:tc>
          <w:tcPr>
            <w:tcW w:w="625" w:type="dxa"/>
            <w:vMerge/>
            <w:tcBorders>
              <w:left w:val="single" w:sz="4" w:space="0" w:color="auto"/>
              <w:right w:val="single" w:sz="4" w:space="0" w:color="auto"/>
            </w:tcBorders>
            <w:shd w:val="clear" w:color="auto" w:fill="auto"/>
          </w:tcPr>
          <w:p w14:paraId="453B321E"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0AFE7DDF" w14:textId="77777777" w:rsidR="006A522F" w:rsidRPr="00A8316A" w:rsidRDefault="006A522F" w:rsidP="00415767">
            <w:pPr>
              <w:shd w:val="clear" w:color="auto" w:fill="FFFFFF"/>
              <w:rPr>
                <w:color w:val="000000"/>
              </w:rPr>
            </w:pPr>
            <w:r w:rsidRPr="00A8316A">
              <w:rPr>
                <w:color w:val="000000"/>
                <w:sz w:val="22"/>
                <w:szCs w:val="22"/>
              </w:rPr>
              <w:t>38.</w:t>
            </w:r>
            <w:r w:rsidRPr="00A8316A">
              <w:t xml:space="preserve"> </w:t>
            </w:r>
            <w:r w:rsidRPr="00A8316A">
              <w:rPr>
                <w:color w:val="000000"/>
                <w:sz w:val="22"/>
                <w:szCs w:val="22"/>
              </w:rPr>
              <w:t>Điều chuyển vốn hệ thống</w:t>
            </w:r>
          </w:p>
        </w:tc>
        <w:tc>
          <w:tcPr>
            <w:tcW w:w="2880" w:type="dxa"/>
            <w:vMerge/>
            <w:tcBorders>
              <w:left w:val="single" w:sz="4" w:space="0" w:color="auto"/>
              <w:right w:val="single" w:sz="4" w:space="0" w:color="auto"/>
            </w:tcBorders>
            <w:shd w:val="clear" w:color="auto" w:fill="auto"/>
          </w:tcPr>
          <w:p w14:paraId="602F86BD"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1A50D961"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IN('51') của ngày báo cáo</w:t>
            </w:r>
          </w:p>
          <w:p w14:paraId="2AB0141D" w14:textId="77777777" w:rsidR="006A522F" w:rsidRPr="00A8316A" w:rsidRDefault="006A522F" w:rsidP="00415767">
            <w:pPr>
              <w:shd w:val="clear" w:color="auto" w:fill="FFFFFF"/>
              <w:rPr>
                <w:color w:val="000000"/>
              </w:rPr>
            </w:pPr>
            <w:r w:rsidRPr="00A8316A">
              <w:rPr>
                <w:color w:val="000000"/>
                <w:sz w:val="22"/>
                <w:szCs w:val="22"/>
              </w:rPr>
              <w:t>* Kiểm tra giá trị dương hay không nếu âm thì cho bằng 0</w:t>
            </w:r>
          </w:p>
          <w:p w14:paraId="40006704"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32F40A0C" w14:textId="77777777" w:rsidTr="00415767">
        <w:trPr>
          <w:trHeight w:val="86"/>
        </w:trPr>
        <w:tc>
          <w:tcPr>
            <w:tcW w:w="625" w:type="dxa"/>
            <w:vMerge/>
            <w:tcBorders>
              <w:left w:val="single" w:sz="4" w:space="0" w:color="auto"/>
              <w:right w:val="single" w:sz="4" w:space="0" w:color="auto"/>
            </w:tcBorders>
            <w:shd w:val="clear" w:color="auto" w:fill="auto"/>
          </w:tcPr>
          <w:p w14:paraId="50D392AA"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5FAE51E8" w14:textId="77777777" w:rsidR="006A522F" w:rsidRPr="00A8316A" w:rsidRDefault="006A522F" w:rsidP="00415767">
            <w:pPr>
              <w:shd w:val="clear" w:color="auto" w:fill="FFFFFF"/>
              <w:rPr>
                <w:color w:val="000000"/>
              </w:rPr>
            </w:pPr>
            <w:r w:rsidRPr="00A8316A">
              <w:rPr>
                <w:color w:val="000000"/>
                <w:sz w:val="22"/>
                <w:szCs w:val="22"/>
              </w:rPr>
              <w:t>39.</w:t>
            </w:r>
            <w:r w:rsidRPr="00A8316A">
              <w:t xml:space="preserve"> </w:t>
            </w:r>
            <w:r w:rsidRPr="00A8316A">
              <w:rPr>
                <w:color w:val="000000"/>
                <w:sz w:val="22"/>
                <w:szCs w:val="22"/>
              </w:rPr>
              <w:t>Lãi cộng dồn dự thu</w:t>
            </w:r>
          </w:p>
        </w:tc>
        <w:tc>
          <w:tcPr>
            <w:tcW w:w="2880" w:type="dxa"/>
            <w:vMerge/>
            <w:tcBorders>
              <w:left w:val="single" w:sz="4" w:space="0" w:color="auto"/>
              <w:right w:val="single" w:sz="4" w:space="0" w:color="auto"/>
            </w:tcBorders>
            <w:shd w:val="clear" w:color="auto" w:fill="auto"/>
          </w:tcPr>
          <w:p w14:paraId="3D891C6E"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5014780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GSH.FREE_CODE2 IN('391', '392', '394', '395', '396') của ngày báo cáo</w:t>
            </w:r>
          </w:p>
          <w:p w14:paraId="3C4EB7F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1C95D225" w14:textId="77777777" w:rsidTr="00415767">
        <w:trPr>
          <w:trHeight w:val="86"/>
        </w:trPr>
        <w:tc>
          <w:tcPr>
            <w:tcW w:w="625" w:type="dxa"/>
            <w:vMerge/>
            <w:tcBorders>
              <w:left w:val="single" w:sz="4" w:space="0" w:color="auto"/>
              <w:right w:val="single" w:sz="4" w:space="0" w:color="auto"/>
            </w:tcBorders>
            <w:shd w:val="clear" w:color="auto" w:fill="auto"/>
          </w:tcPr>
          <w:p w14:paraId="5732323E"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3BBE6418" w14:textId="77777777" w:rsidR="006A522F" w:rsidRPr="00A8316A" w:rsidRDefault="006A522F" w:rsidP="00415767">
            <w:pPr>
              <w:shd w:val="clear" w:color="auto" w:fill="FFFFFF"/>
              <w:rPr>
                <w:color w:val="000000"/>
              </w:rPr>
            </w:pPr>
            <w:r w:rsidRPr="00A8316A">
              <w:rPr>
                <w:color w:val="000000"/>
                <w:sz w:val="22"/>
                <w:szCs w:val="22"/>
              </w:rPr>
              <w:t>40. Các khoản phải thu</w:t>
            </w:r>
          </w:p>
        </w:tc>
        <w:tc>
          <w:tcPr>
            <w:tcW w:w="2880" w:type="dxa"/>
            <w:vMerge/>
            <w:tcBorders>
              <w:left w:val="single" w:sz="4" w:space="0" w:color="auto"/>
              <w:right w:val="single" w:sz="4" w:space="0" w:color="auto"/>
            </w:tcBorders>
            <w:shd w:val="clear" w:color="auto" w:fill="auto"/>
          </w:tcPr>
          <w:p w14:paraId="1212B1F5"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7241B12F"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('32', '35', '36')  AND GSH.FREE_CODE2 != '366' của ngày báo cáo</w:t>
            </w:r>
          </w:p>
          <w:p w14:paraId="5D374638" w14:textId="77777777" w:rsidR="006A522F" w:rsidRPr="00A8316A" w:rsidRDefault="006A522F" w:rsidP="00415767">
            <w:pPr>
              <w:shd w:val="clear" w:color="auto" w:fill="FFFFFF"/>
              <w:rPr>
                <w:color w:val="000000"/>
              </w:rPr>
            </w:pPr>
            <w:r w:rsidRPr="00A8316A">
              <w:rPr>
                <w:color w:val="000000"/>
                <w:sz w:val="22"/>
                <w:szCs w:val="22"/>
              </w:rPr>
              <w:t>+ Công với Tổng (GST.TOT_DR_BAL) nhân tỉ giá giao dịch lấy theo GSH.FREE_CODE2 IN ('453') của ngày báo cáo</w:t>
            </w:r>
          </w:p>
          <w:p w14:paraId="2C8DACC9" w14:textId="77777777" w:rsidR="006A522F" w:rsidRPr="00A8316A" w:rsidRDefault="006A522F" w:rsidP="00415767">
            <w:pPr>
              <w:shd w:val="clear" w:color="auto" w:fill="FFFFFF"/>
              <w:rPr>
                <w:color w:val="000000"/>
              </w:rPr>
            </w:pPr>
            <w:r w:rsidRPr="00A8316A">
              <w:rPr>
                <w:color w:val="000000"/>
                <w:sz w:val="22"/>
                <w:szCs w:val="22"/>
              </w:rPr>
              <w:t>+ Trừ với Tổng (GST.TOT_DR_BAL) nhân tỉ giá giao dịch lấy theo GSH.GL_SUB_HEAD_CODE IN ('36190') của ngày báo cáo</w:t>
            </w:r>
          </w:p>
          <w:p w14:paraId="522A57B6" w14:textId="77777777" w:rsidR="006A522F" w:rsidRPr="00A8316A" w:rsidRDefault="006A522F" w:rsidP="00415767">
            <w:pPr>
              <w:shd w:val="clear" w:color="auto" w:fill="FFFFFF"/>
              <w:rPr>
                <w:color w:val="000000"/>
              </w:rPr>
            </w:pPr>
            <w:r w:rsidRPr="00A8316A">
              <w:rPr>
                <w:color w:val="000000"/>
                <w:sz w:val="22"/>
                <w:szCs w:val="22"/>
              </w:rPr>
              <w:t>+ Trừ với Tổng (GST.TOT_CR_BAL) nhân tỉ giá giao dịch lấy theo GSH.GL_SUB_HEAD_CODE IN ('45998') của ngày báo cáo</w:t>
            </w:r>
          </w:p>
          <w:p w14:paraId="3D73BFE7"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r w:rsidR="006A522F" w:rsidRPr="00A8316A" w14:paraId="70B15C5B" w14:textId="77777777" w:rsidTr="00415767">
        <w:trPr>
          <w:trHeight w:val="86"/>
        </w:trPr>
        <w:tc>
          <w:tcPr>
            <w:tcW w:w="625" w:type="dxa"/>
            <w:vMerge/>
            <w:tcBorders>
              <w:left w:val="single" w:sz="4" w:space="0" w:color="auto"/>
              <w:right w:val="single" w:sz="4" w:space="0" w:color="auto"/>
            </w:tcBorders>
            <w:shd w:val="clear" w:color="auto" w:fill="auto"/>
          </w:tcPr>
          <w:p w14:paraId="3AAB8506" w14:textId="77777777" w:rsidR="006A522F" w:rsidRPr="00A8316A" w:rsidRDefault="006A522F" w:rsidP="00415767">
            <w:pPr>
              <w:jc w:val="center"/>
            </w:pPr>
          </w:p>
        </w:tc>
        <w:tc>
          <w:tcPr>
            <w:tcW w:w="1350" w:type="dxa"/>
            <w:tcBorders>
              <w:left w:val="single" w:sz="4" w:space="0" w:color="auto"/>
              <w:bottom w:val="single" w:sz="4" w:space="0" w:color="auto"/>
              <w:right w:val="single" w:sz="4" w:space="0" w:color="auto"/>
            </w:tcBorders>
            <w:shd w:val="clear" w:color="auto" w:fill="auto"/>
          </w:tcPr>
          <w:p w14:paraId="611AF7C4" w14:textId="77777777" w:rsidR="006A522F" w:rsidRPr="00A8316A" w:rsidRDefault="006A522F" w:rsidP="00415767">
            <w:pPr>
              <w:shd w:val="clear" w:color="auto" w:fill="FFFFFF"/>
              <w:rPr>
                <w:color w:val="000000"/>
              </w:rPr>
            </w:pPr>
            <w:r w:rsidRPr="00A8316A">
              <w:rPr>
                <w:color w:val="000000"/>
                <w:sz w:val="22"/>
                <w:szCs w:val="22"/>
              </w:rPr>
              <w:t>41.</w:t>
            </w:r>
            <w:r w:rsidRPr="00A8316A">
              <w:t xml:space="preserve"> </w:t>
            </w:r>
            <w:r w:rsidRPr="00A8316A">
              <w:rPr>
                <w:color w:val="000000"/>
                <w:sz w:val="22"/>
                <w:szCs w:val="22"/>
              </w:rPr>
              <w:t>Tài sản có khác</w:t>
            </w:r>
          </w:p>
        </w:tc>
        <w:tc>
          <w:tcPr>
            <w:tcW w:w="2880" w:type="dxa"/>
            <w:vMerge/>
            <w:tcBorders>
              <w:left w:val="single" w:sz="4" w:space="0" w:color="auto"/>
              <w:bottom w:val="single" w:sz="4" w:space="0" w:color="auto"/>
              <w:right w:val="single" w:sz="4" w:space="0" w:color="auto"/>
            </w:tcBorders>
            <w:shd w:val="clear" w:color="auto" w:fill="auto"/>
          </w:tcPr>
          <w:p w14:paraId="62A00A12" w14:textId="77777777" w:rsidR="006A522F" w:rsidRPr="00A8316A" w:rsidRDefault="006A522F" w:rsidP="00415767"/>
        </w:tc>
        <w:tc>
          <w:tcPr>
            <w:tcW w:w="10260" w:type="dxa"/>
            <w:tcBorders>
              <w:left w:val="single" w:sz="4" w:space="0" w:color="auto"/>
              <w:bottom w:val="single" w:sz="4" w:space="0" w:color="auto"/>
              <w:right w:val="single" w:sz="4" w:space="0" w:color="auto"/>
            </w:tcBorders>
            <w:shd w:val="clear" w:color="auto" w:fill="auto"/>
          </w:tcPr>
          <w:p w14:paraId="30AF35A6" w14:textId="77777777" w:rsidR="006A522F" w:rsidRPr="00A8316A" w:rsidRDefault="006A522F" w:rsidP="00415767">
            <w:pPr>
              <w:shd w:val="clear" w:color="auto" w:fill="FFFFFF"/>
              <w:rPr>
                <w:color w:val="000000"/>
              </w:rPr>
            </w:pPr>
            <w:r w:rsidRPr="00A8316A">
              <w:rPr>
                <w:color w:val="000000"/>
                <w:sz w:val="22"/>
                <w:szCs w:val="22"/>
              </w:rPr>
              <w:t>Tổng (GST.TOT_DR_BAL - GST.TOT_CR_BAL)  nhân tỉ giá giao dịch lấy theo GSH.FREE_CODE1 IN ('38') của ngày báo cáo</w:t>
            </w:r>
          </w:p>
          <w:p w14:paraId="4CA9E45D" w14:textId="77777777" w:rsidR="006A522F" w:rsidRPr="00A8316A" w:rsidRDefault="006A522F" w:rsidP="00415767">
            <w:pPr>
              <w:shd w:val="clear" w:color="auto" w:fill="FFFFFF"/>
              <w:rPr>
                <w:color w:val="000000"/>
              </w:rPr>
            </w:pPr>
            <w:r w:rsidRPr="00A8316A">
              <w:rPr>
                <w:color w:val="000000"/>
                <w:sz w:val="22"/>
                <w:szCs w:val="22"/>
              </w:rPr>
              <w:t xml:space="preserve">+ Cộng (GST.TOT_DR_BAL) nhân tỉ giá giao dịch lấy theo GSH.FREE_CODE2 IN ('397', '458') của ngày báo </w:t>
            </w:r>
            <w:r w:rsidRPr="00A8316A">
              <w:rPr>
                <w:color w:val="000000"/>
                <w:sz w:val="22"/>
                <w:szCs w:val="22"/>
              </w:rPr>
              <w:lastRenderedPageBreak/>
              <w:t>cáo</w:t>
            </w:r>
          </w:p>
          <w:p w14:paraId="2CAAB36E" w14:textId="77777777" w:rsidR="006A522F" w:rsidRPr="00A8316A" w:rsidRDefault="006A522F" w:rsidP="00415767">
            <w:pPr>
              <w:shd w:val="clear" w:color="auto" w:fill="FFFFFF"/>
              <w:rPr>
                <w:color w:val="000000"/>
              </w:rPr>
            </w:pPr>
            <w:r w:rsidRPr="00A8316A">
              <w:rPr>
                <w:color w:val="000000"/>
                <w:sz w:val="22"/>
                <w:szCs w:val="22"/>
              </w:rPr>
              <w:t>+ Cộng tổng (GST.TOT_DR_BAL - GST.TOT_CR_BAL)  nhân tỉ giá giao dịch lấy theo GSH.FREE_CODE1 IN ('38') của ngày báo cáo</w:t>
            </w:r>
          </w:p>
          <w:p w14:paraId="2BB24F2A" w14:textId="77777777" w:rsidR="006A522F" w:rsidRPr="00A8316A" w:rsidRDefault="006A522F" w:rsidP="00415767">
            <w:pPr>
              <w:shd w:val="clear" w:color="auto" w:fill="FFFFFF"/>
              <w:rPr>
                <w:color w:val="000000"/>
              </w:rPr>
            </w:pPr>
            <w:r w:rsidRPr="00A8316A">
              <w:rPr>
                <w:color w:val="000000"/>
                <w:sz w:val="22"/>
                <w:szCs w:val="22"/>
              </w:rPr>
              <w:t>+ Cộng (GST.TOT_DR_BAL) nhân tỉ giá giao dịch lấy theo GSH.FREE_CODE2 IN ('397', '458') của ngày báo cáo</w:t>
            </w:r>
          </w:p>
          <w:p w14:paraId="7293CDAE"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('50') của ngày báo cáo</w:t>
            </w:r>
          </w:p>
          <w:p w14:paraId="2B467ABB"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('52') của ngày báo cáo</w:t>
            </w:r>
          </w:p>
          <w:p w14:paraId="49DF2EC6"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GSH.FREE_CODE1 IN ('56') của ngày báo cáo</w:t>
            </w:r>
          </w:p>
          <w:p w14:paraId="12124FC7" w14:textId="77777777" w:rsidR="006A522F" w:rsidRPr="00A8316A" w:rsidRDefault="006A522F" w:rsidP="00415767">
            <w:pPr>
              <w:shd w:val="clear" w:color="auto" w:fill="FFFFFF"/>
              <w:rPr>
                <w:color w:val="000000"/>
              </w:rPr>
            </w:pPr>
            <w:r w:rsidRPr="00A8316A">
              <w:rPr>
                <w:color w:val="000000"/>
                <w:sz w:val="22"/>
                <w:szCs w:val="22"/>
              </w:rPr>
              <w:t>+ Tổng (GST.TOT_DR_BAL - GST.TOT_CR_BAL)  nhân tỉ giá giao dịch lấy theo GSH.FREE_CODE2 IN ('486') của ngày báo cáo</w:t>
            </w:r>
          </w:p>
          <w:p w14:paraId="638B43B5" w14:textId="77777777" w:rsidR="006A522F" w:rsidRPr="00A8316A" w:rsidRDefault="006A522F" w:rsidP="00415767">
            <w:pPr>
              <w:shd w:val="clear" w:color="auto" w:fill="FFFFFF"/>
              <w:rPr>
                <w:color w:val="000000"/>
              </w:rPr>
            </w:pPr>
            <w:r w:rsidRPr="00A8316A">
              <w:rPr>
                <w:color w:val="000000"/>
                <w:sz w:val="22"/>
                <w:szCs w:val="22"/>
              </w:rPr>
              <w:t>Tham khảo cách lấy tỷ giá  ở Muc “Các quy tách xử lý chung” =&gt; “Tỷ giá CMC” (</w:t>
            </w:r>
            <w:hyperlink w:anchor="_Tỷ_giá_CMC" w:history="1">
              <w:r w:rsidRPr="00A8316A">
                <w:rPr>
                  <w:rStyle w:val="Hyperlink"/>
                  <w:sz w:val="22"/>
                  <w:szCs w:val="22"/>
                </w:rPr>
                <w:t>link</w:t>
              </w:r>
            </w:hyperlink>
            <w:r w:rsidRPr="00A8316A">
              <w:rPr>
                <w:color w:val="000000"/>
                <w:sz w:val="22"/>
                <w:szCs w:val="22"/>
              </w:rPr>
              <w:t>)</w:t>
            </w:r>
          </w:p>
        </w:tc>
      </w:tr>
    </w:tbl>
    <w:p w14:paraId="5F30F496" w14:textId="77777777" w:rsidR="006A522F" w:rsidRPr="00B210D4" w:rsidRDefault="006A522F" w:rsidP="006A522F">
      <w:pPr>
        <w:rPr>
          <w:lang w:val="en-GB"/>
        </w:rPr>
      </w:pPr>
    </w:p>
    <w:p w14:paraId="7423FD20" w14:textId="77777777" w:rsidR="006A522F" w:rsidRDefault="006A522F" w:rsidP="006A522F">
      <w:pPr>
        <w:pStyle w:val="Heading3"/>
      </w:pPr>
      <w:bookmarkStart w:id="1189" w:name="_Toc112677041"/>
      <w:r>
        <w:t>GL49</w:t>
      </w:r>
      <w:bookmarkEnd w:id="1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520"/>
        <w:gridCol w:w="4230"/>
        <w:gridCol w:w="6866"/>
      </w:tblGrid>
      <w:tr w:rsidR="006A522F" w:rsidRPr="00471BB1" w14:paraId="1C7EEA7E" w14:textId="77777777" w:rsidTr="00415767">
        <w:trPr>
          <w:trHeight w:val="289"/>
          <w:tblHeader/>
        </w:trPr>
        <w:tc>
          <w:tcPr>
            <w:tcW w:w="738" w:type="dxa"/>
            <w:vMerge w:val="restart"/>
            <w:shd w:val="clear" w:color="auto" w:fill="002060"/>
          </w:tcPr>
          <w:p w14:paraId="23B29E47" w14:textId="77777777" w:rsidR="006A522F" w:rsidRPr="00FE3EEB" w:rsidRDefault="006A522F" w:rsidP="00415767">
            <w:pPr>
              <w:ind w:right="-408"/>
              <w:rPr>
                <w:b/>
                <w:bCs/>
                <w:color w:val="FFFFFF"/>
              </w:rPr>
            </w:pPr>
            <w:r>
              <w:rPr>
                <w:b/>
                <w:bCs/>
                <w:color w:val="FFFFFF"/>
                <w:sz w:val="22"/>
                <w:szCs w:val="22"/>
              </w:rPr>
              <w:t>STT</w:t>
            </w:r>
          </w:p>
        </w:tc>
        <w:tc>
          <w:tcPr>
            <w:tcW w:w="2520" w:type="dxa"/>
            <w:vMerge w:val="restart"/>
            <w:shd w:val="clear" w:color="auto" w:fill="002060"/>
          </w:tcPr>
          <w:p w14:paraId="166EC1C4" w14:textId="77777777" w:rsidR="006A522F" w:rsidRPr="00471BB1" w:rsidRDefault="006A522F" w:rsidP="00415767">
            <w:pPr>
              <w:jc w:val="center"/>
              <w:rPr>
                <w:b/>
                <w:bCs/>
                <w:color w:val="FFFFFF"/>
              </w:rPr>
            </w:pPr>
            <w:r w:rsidRPr="00471BB1">
              <w:rPr>
                <w:b/>
                <w:bCs/>
                <w:color w:val="FFFFFF"/>
                <w:sz w:val="22"/>
                <w:szCs w:val="22"/>
              </w:rPr>
              <w:t>Nội dung</w:t>
            </w:r>
          </w:p>
        </w:tc>
        <w:tc>
          <w:tcPr>
            <w:tcW w:w="11096" w:type="dxa"/>
            <w:gridSpan w:val="2"/>
            <w:shd w:val="clear" w:color="auto" w:fill="002060"/>
            <w:noWrap/>
          </w:tcPr>
          <w:p w14:paraId="320C49FB" w14:textId="77777777" w:rsidR="006A522F" w:rsidRPr="00471BB1" w:rsidRDefault="006A522F" w:rsidP="00415767">
            <w:pPr>
              <w:jc w:val="center"/>
              <w:rPr>
                <w:b/>
                <w:bCs/>
                <w:color w:val="FFFFFF"/>
              </w:rPr>
            </w:pPr>
            <w:r w:rsidRPr="00471BB1">
              <w:rPr>
                <w:b/>
                <w:bCs/>
                <w:color w:val="FFFFFF"/>
                <w:sz w:val="22"/>
                <w:szCs w:val="22"/>
              </w:rPr>
              <w:t>Cách trích xuất dữ liệu</w:t>
            </w:r>
          </w:p>
        </w:tc>
      </w:tr>
      <w:tr w:rsidR="006A522F" w:rsidRPr="00471BB1" w14:paraId="249A8674" w14:textId="77777777" w:rsidTr="00415767">
        <w:trPr>
          <w:trHeight w:val="289"/>
          <w:tblHeader/>
        </w:trPr>
        <w:tc>
          <w:tcPr>
            <w:tcW w:w="738" w:type="dxa"/>
            <w:vMerge/>
            <w:shd w:val="clear" w:color="auto" w:fill="002060"/>
          </w:tcPr>
          <w:p w14:paraId="4BF6A21D" w14:textId="77777777" w:rsidR="006A522F" w:rsidRPr="00471BB1" w:rsidRDefault="006A522F" w:rsidP="00415767">
            <w:pPr>
              <w:jc w:val="center"/>
              <w:rPr>
                <w:b/>
                <w:bCs/>
                <w:color w:val="FFFFFF"/>
              </w:rPr>
            </w:pPr>
          </w:p>
        </w:tc>
        <w:tc>
          <w:tcPr>
            <w:tcW w:w="2520" w:type="dxa"/>
            <w:vMerge/>
            <w:shd w:val="clear" w:color="auto" w:fill="002060"/>
            <w:hideMark/>
          </w:tcPr>
          <w:p w14:paraId="4FB6112B" w14:textId="77777777" w:rsidR="006A522F" w:rsidRPr="00471BB1" w:rsidRDefault="006A522F" w:rsidP="00415767">
            <w:pPr>
              <w:jc w:val="center"/>
              <w:rPr>
                <w:b/>
                <w:bCs/>
                <w:color w:val="FFFFFF"/>
              </w:rPr>
            </w:pPr>
          </w:p>
        </w:tc>
        <w:tc>
          <w:tcPr>
            <w:tcW w:w="4230" w:type="dxa"/>
            <w:shd w:val="clear" w:color="auto" w:fill="002060"/>
            <w:noWrap/>
            <w:hideMark/>
          </w:tcPr>
          <w:p w14:paraId="16BD8846" w14:textId="77777777" w:rsidR="006A522F" w:rsidRPr="00471BB1" w:rsidRDefault="006A522F" w:rsidP="00415767">
            <w:pPr>
              <w:jc w:val="center"/>
              <w:rPr>
                <w:b/>
                <w:bCs/>
                <w:color w:val="FFFFFF"/>
              </w:rPr>
            </w:pPr>
            <w:r w:rsidRPr="00471BB1">
              <w:rPr>
                <w:b/>
                <w:bCs/>
                <w:color w:val="FFFFFF"/>
                <w:sz w:val="22"/>
                <w:szCs w:val="22"/>
              </w:rPr>
              <w:t>Điều kiện</w:t>
            </w:r>
          </w:p>
        </w:tc>
        <w:tc>
          <w:tcPr>
            <w:tcW w:w="6866" w:type="dxa"/>
            <w:shd w:val="clear" w:color="auto" w:fill="002060"/>
            <w:noWrap/>
            <w:hideMark/>
          </w:tcPr>
          <w:p w14:paraId="00219D41" w14:textId="77777777" w:rsidR="006A522F" w:rsidRPr="00471BB1" w:rsidRDefault="006A522F" w:rsidP="00415767">
            <w:pPr>
              <w:jc w:val="center"/>
              <w:rPr>
                <w:b/>
                <w:bCs/>
                <w:color w:val="FFFFFF"/>
              </w:rPr>
            </w:pPr>
            <w:r w:rsidRPr="00471BB1">
              <w:rPr>
                <w:b/>
                <w:bCs/>
                <w:color w:val="FFFFFF"/>
                <w:sz w:val="22"/>
                <w:szCs w:val="22"/>
              </w:rPr>
              <w:t>Tên trường</w:t>
            </w:r>
          </w:p>
        </w:tc>
      </w:tr>
      <w:tr w:rsidR="006A522F" w:rsidRPr="00471BB1" w14:paraId="511004D3"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tcPr>
          <w:p w14:paraId="5724E0B0" w14:textId="77777777" w:rsidR="006A522F" w:rsidRPr="00471BB1" w:rsidRDefault="006A522F" w:rsidP="00415767">
            <w:pPr>
              <w:jc w:val="center"/>
              <w:rPr>
                <w:bCs/>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CCCB247" w14:textId="77777777" w:rsidR="006A522F" w:rsidRPr="00471BB1" w:rsidRDefault="006A522F" w:rsidP="00415767">
            <w:pPr>
              <w:rPr>
                <w:bCs/>
              </w:rPr>
            </w:pPr>
            <w:r w:rsidRPr="00471BB1">
              <w:rPr>
                <w:bCs/>
                <w:sz w:val="22"/>
                <w:szCs w:val="22"/>
              </w:rPr>
              <w:t>Điều kiện chung</w:t>
            </w:r>
          </w:p>
        </w:tc>
        <w:tc>
          <w:tcPr>
            <w:tcW w:w="11096" w:type="dxa"/>
            <w:gridSpan w:val="2"/>
            <w:tcBorders>
              <w:top w:val="single" w:sz="4" w:space="0" w:color="auto"/>
              <w:left w:val="single" w:sz="4" w:space="0" w:color="auto"/>
              <w:bottom w:val="single" w:sz="4" w:space="0" w:color="auto"/>
              <w:right w:val="single" w:sz="4" w:space="0" w:color="auto"/>
            </w:tcBorders>
            <w:shd w:val="clear" w:color="auto" w:fill="auto"/>
            <w:noWrap/>
          </w:tcPr>
          <w:p w14:paraId="13E02EAE" w14:textId="77777777" w:rsidR="006A522F" w:rsidRPr="00471BB1" w:rsidRDefault="006A522F" w:rsidP="00415767">
            <w:pPr>
              <w:spacing w:after="120" w:line="264" w:lineRule="auto"/>
            </w:pPr>
            <w:r w:rsidRPr="00471BB1">
              <w:rPr>
                <w:b/>
                <w:bCs/>
                <w:sz w:val="22"/>
                <w:szCs w:val="22"/>
              </w:rPr>
              <w:t>Lấy từ hệ thống FINACLE</w:t>
            </w:r>
            <w:r w:rsidRPr="00471BB1">
              <w:rPr>
                <w:sz w:val="22"/>
                <w:szCs w:val="22"/>
              </w:rPr>
              <w:t xml:space="preserve">: bảng </w:t>
            </w:r>
            <w:r w:rsidRPr="00471BB1">
              <w:rPr>
                <w:b/>
                <w:bCs/>
                <w:sz w:val="22"/>
                <w:szCs w:val="22"/>
              </w:rPr>
              <w:t>TBAADM.GAM</w:t>
            </w:r>
          </w:p>
          <w:p w14:paraId="1A6B775F" w14:textId="77777777" w:rsidR="006A522F" w:rsidRPr="00471BB1" w:rsidRDefault="006A522F" w:rsidP="00415767">
            <w:pPr>
              <w:spacing w:after="120" w:line="264" w:lineRule="auto"/>
            </w:pPr>
            <w:r w:rsidRPr="00471BB1">
              <w:rPr>
                <w:b/>
                <w:bCs/>
                <w:sz w:val="22"/>
                <w:szCs w:val="22"/>
              </w:rPr>
              <w:t>Điều kiện</w:t>
            </w:r>
            <w:r w:rsidRPr="00471BB1">
              <w:rPr>
                <w:sz w:val="22"/>
                <w:szCs w:val="22"/>
              </w:rPr>
              <w:t>:</w:t>
            </w:r>
          </w:p>
          <w:p w14:paraId="27CF26CB" w14:textId="77777777" w:rsidR="006A522F" w:rsidRPr="00471BB1" w:rsidRDefault="006A522F" w:rsidP="00415767">
            <w:pPr>
              <w:spacing w:after="120"/>
            </w:pPr>
            <w:r w:rsidRPr="00471BB1">
              <w:rPr>
                <w:sz w:val="22"/>
                <w:szCs w:val="22"/>
              </w:rPr>
              <w:t>GAM.</w:t>
            </w:r>
            <w:r w:rsidRPr="00471BB1">
              <w:rPr>
                <w:color w:val="000000"/>
                <w:sz w:val="22"/>
                <w:szCs w:val="22"/>
              </w:rPr>
              <w:t xml:space="preserve">BACID IN </w:t>
            </w:r>
            <w:r w:rsidRPr="00471BB1">
              <w:rPr>
                <w:sz w:val="22"/>
                <w:szCs w:val="22"/>
              </w:rPr>
              <w:t xml:space="preserve">('70101000', '70102000', '70901000', '70901001', '70901002', '70901003', '70901004', '70200000', '70201001', '70201002', '70201005', '70201006', '70201003', '70201004', '70202005', '70202007', '70202010', '70210001', '70210002', '70210003', '70210004', '70220001', '70220002', '70230001', '70240001', '70240002', '70250001', '70250002', '70260001', '70260002','70270001',  '70270002', '70270003', '70270004', '70280001', '70280002', '70300001', '70300003', '70300005', '70400000', '70500000', '70600000', '70909000', '80101000', '80102000','80103000', '80109000', '80201000', '80202000', '80203000', '80209000', '80301000', '80302000', '80309000', '80500000',  '80901000', '80901001', '80901002', </w:t>
            </w:r>
            <w:r w:rsidRPr="00471BB1">
              <w:rPr>
                <w:sz w:val="22"/>
                <w:szCs w:val="22"/>
              </w:rPr>
              <w:lastRenderedPageBreak/>
              <w:t>'80901003', '80901004','80902000', '80902001', '80909000', '86603000')</w:t>
            </w:r>
          </w:p>
        </w:tc>
      </w:tr>
      <w:tr w:rsidR="006A522F" w:rsidRPr="00471BB1" w14:paraId="66E2C24D" w14:textId="77777777" w:rsidTr="00415767">
        <w:trPr>
          <w:trHeight w:val="501"/>
        </w:trPr>
        <w:tc>
          <w:tcPr>
            <w:tcW w:w="738" w:type="dxa"/>
            <w:tcBorders>
              <w:top w:val="single" w:sz="4" w:space="0" w:color="auto"/>
              <w:left w:val="single" w:sz="4" w:space="0" w:color="auto"/>
              <w:bottom w:val="single" w:sz="4" w:space="0" w:color="auto"/>
              <w:right w:val="single" w:sz="4" w:space="0" w:color="auto"/>
            </w:tcBorders>
            <w:shd w:val="clear" w:color="auto" w:fill="auto"/>
          </w:tcPr>
          <w:p w14:paraId="6E95ECA4" w14:textId="77777777" w:rsidR="006A522F" w:rsidRPr="00471BB1" w:rsidRDefault="006A522F" w:rsidP="00415767">
            <w:pPr>
              <w:jc w:val="center"/>
              <w:rPr>
                <w:bCs/>
              </w:rPr>
            </w:pPr>
            <w:r w:rsidRPr="00471BB1">
              <w:rPr>
                <w:bCs/>
                <w:sz w:val="22"/>
                <w:szCs w:val="22"/>
              </w:rPr>
              <w:lastRenderedPageBreak/>
              <w:t>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8A42F31" w14:textId="77777777" w:rsidR="006A522F" w:rsidRPr="00471BB1" w:rsidRDefault="006A522F" w:rsidP="00415767">
            <w:pPr>
              <w:rPr>
                <w:color w:val="000000"/>
              </w:rPr>
            </w:pPr>
            <w:r w:rsidRPr="00471BB1">
              <w:rPr>
                <w:color w:val="000000"/>
                <w:sz w:val="22"/>
                <w:szCs w:val="22"/>
              </w:rPr>
              <w:t>GRP_BR</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1DB31596" w14:textId="77777777" w:rsidR="006A522F" w:rsidRPr="00471BB1" w:rsidRDefault="006A522F" w:rsidP="00415767"/>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7A4FEA77" w14:textId="77777777" w:rsidR="006A522F" w:rsidRPr="00471BB1" w:rsidRDefault="006A522F" w:rsidP="00415767">
            <w:r w:rsidRPr="00471BB1">
              <w:rPr>
                <w:sz w:val="22"/>
                <w:szCs w:val="22"/>
              </w:rPr>
              <w:t>‘CHI_NHANH’</w:t>
            </w:r>
          </w:p>
        </w:tc>
      </w:tr>
      <w:tr w:rsidR="006A522F" w:rsidRPr="00471BB1" w14:paraId="75ECAE50"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444F38B" w14:textId="77777777" w:rsidR="006A522F" w:rsidRPr="00471BB1" w:rsidRDefault="006A522F" w:rsidP="00415767">
            <w:pPr>
              <w:jc w:val="center"/>
              <w:rPr>
                <w:bCs/>
              </w:rPr>
            </w:pPr>
            <w:r w:rsidRPr="00471BB1">
              <w:rPr>
                <w:bCs/>
                <w:sz w:val="22"/>
                <w:szCs w:val="22"/>
              </w:rPr>
              <w:t>2</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43FE0BC" w14:textId="77777777" w:rsidR="006A522F" w:rsidRPr="00471BB1" w:rsidRDefault="006A522F" w:rsidP="00415767">
            <w:pPr>
              <w:rPr>
                <w:color w:val="000000"/>
              </w:rPr>
            </w:pPr>
            <w:r w:rsidRPr="00471BB1">
              <w:rPr>
                <w:color w:val="000000"/>
                <w:sz w:val="22"/>
                <w:szCs w:val="22"/>
              </w:rPr>
              <w:t>CIF_TYPE</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219D397B" w14:textId="77777777" w:rsidR="006A522F" w:rsidRPr="00471BB1" w:rsidRDefault="006A522F" w:rsidP="00415767"/>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7B2EB77" w14:textId="77777777" w:rsidR="006A522F" w:rsidRPr="00471BB1" w:rsidRDefault="006A522F" w:rsidP="00415767">
            <w:pPr>
              <w:shd w:val="clear" w:color="auto" w:fill="FFFFFF"/>
              <w:rPr>
                <w:color w:val="000000"/>
                <w:lang w:eastAsia="ja-JP"/>
              </w:rPr>
            </w:pPr>
            <w:r w:rsidRPr="00471BB1">
              <w:rPr>
                <w:color w:val="0000FF"/>
                <w:sz w:val="22"/>
                <w:szCs w:val="22"/>
                <w:lang w:eastAsia="ja-JP"/>
              </w:rPr>
              <w:t>CASE</w:t>
            </w:r>
            <w:r w:rsidRPr="00471BB1">
              <w:rPr>
                <w:color w:val="000000"/>
                <w:sz w:val="22"/>
                <w:szCs w:val="22"/>
                <w:lang w:eastAsia="ja-JP"/>
              </w:rPr>
              <w:t xml:space="preserve"> </w:t>
            </w:r>
            <w:r w:rsidRPr="00471BB1">
              <w:rPr>
                <w:color w:val="0000FF"/>
                <w:sz w:val="22"/>
                <w:szCs w:val="22"/>
                <w:lang w:eastAsia="ja-JP"/>
              </w:rPr>
              <w:t>WHEN</w:t>
            </w:r>
            <w:r w:rsidRPr="00471BB1">
              <w:rPr>
                <w:color w:val="000000"/>
                <w:sz w:val="22"/>
                <w:szCs w:val="22"/>
                <w:lang w:eastAsia="ja-JP"/>
              </w:rPr>
              <w:t xml:space="preserve">  GAM</w:t>
            </w:r>
            <w:r w:rsidRPr="00471BB1">
              <w:rPr>
                <w:color w:val="000080"/>
                <w:sz w:val="22"/>
                <w:szCs w:val="22"/>
                <w:lang w:eastAsia="ja-JP"/>
              </w:rPr>
              <w:t>.</w:t>
            </w:r>
            <w:r w:rsidRPr="00471BB1">
              <w:rPr>
                <w:color w:val="000000"/>
                <w:sz w:val="22"/>
                <w:szCs w:val="22"/>
                <w:lang w:eastAsia="ja-JP"/>
              </w:rPr>
              <w:t xml:space="preserve"> BACID </w:t>
            </w:r>
            <w:r w:rsidRPr="00471BB1">
              <w:rPr>
                <w:color w:val="0000FF"/>
                <w:sz w:val="22"/>
                <w:szCs w:val="22"/>
                <w:lang w:eastAsia="ja-JP"/>
              </w:rPr>
              <w:t>IN</w:t>
            </w:r>
            <w:r w:rsidRPr="00471BB1">
              <w:rPr>
                <w:color w:val="000000"/>
                <w:sz w:val="22"/>
                <w:szCs w:val="22"/>
                <w:lang w:eastAsia="ja-JP"/>
              </w:rPr>
              <w:t xml:space="preserve"> </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'70101000'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'70102000'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'70200000'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'80101000'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'80201000'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'80202000'</w:t>
            </w:r>
            <w:r w:rsidRPr="00471BB1">
              <w:rPr>
                <w:color w:val="000080"/>
                <w:sz w:val="22"/>
                <w:szCs w:val="22"/>
                <w:lang w:eastAsia="ja-JP"/>
              </w:rPr>
              <w:t>)</w:t>
            </w:r>
            <w:r w:rsidRPr="00471BB1">
              <w:rPr>
                <w:color w:val="000000"/>
                <w:sz w:val="22"/>
                <w:szCs w:val="22"/>
                <w:lang w:eastAsia="ja-JP"/>
              </w:rPr>
              <w:t xml:space="preserve"> </w:t>
            </w:r>
          </w:p>
          <w:p w14:paraId="16000E86" w14:textId="77777777" w:rsidR="006A522F" w:rsidRPr="00471BB1" w:rsidRDefault="006A522F" w:rsidP="00415767">
            <w:pPr>
              <w:shd w:val="clear" w:color="auto" w:fill="FFFFFF"/>
              <w:rPr>
                <w:color w:val="000000"/>
                <w:lang w:eastAsia="ja-JP"/>
              </w:rPr>
            </w:pPr>
            <w:r w:rsidRPr="00471BB1">
              <w:rPr>
                <w:color w:val="0000FF"/>
                <w:sz w:val="22"/>
                <w:szCs w:val="22"/>
                <w:lang w:eastAsia="ja-JP"/>
              </w:rPr>
              <w:t>THEN</w:t>
            </w:r>
            <w:r w:rsidRPr="00471BB1">
              <w:rPr>
                <w:color w:val="000000"/>
                <w:sz w:val="22"/>
                <w:szCs w:val="22"/>
                <w:lang w:eastAsia="ja-JP"/>
              </w:rPr>
              <w:t xml:space="preserve"> </w:t>
            </w:r>
            <w:r w:rsidRPr="00471BB1">
              <w:rPr>
                <w:color w:val="808080"/>
                <w:sz w:val="22"/>
                <w:szCs w:val="22"/>
                <w:lang w:eastAsia="ja-JP"/>
              </w:rPr>
              <w:t>'TCTD'</w:t>
            </w:r>
          </w:p>
          <w:p w14:paraId="1B39D970" w14:textId="77777777" w:rsidR="006A522F" w:rsidRPr="00471BB1" w:rsidRDefault="006A522F" w:rsidP="00415767">
            <w:pPr>
              <w:shd w:val="clear" w:color="auto" w:fill="FFFFFF"/>
              <w:rPr>
                <w:color w:val="000000"/>
                <w:lang w:eastAsia="ja-JP"/>
              </w:rPr>
            </w:pPr>
            <w:r w:rsidRPr="00471BB1">
              <w:rPr>
                <w:color w:val="0000FF"/>
                <w:sz w:val="22"/>
                <w:szCs w:val="22"/>
                <w:lang w:eastAsia="ja-JP"/>
              </w:rPr>
              <w:t>WHEN</w:t>
            </w:r>
            <w:r w:rsidRPr="00471BB1">
              <w:rPr>
                <w:color w:val="000000"/>
                <w:sz w:val="22"/>
                <w:szCs w:val="22"/>
                <w:lang w:eastAsia="ja-JP"/>
              </w:rPr>
              <w:t xml:space="preserve">  GAM</w:t>
            </w:r>
            <w:r w:rsidRPr="00471BB1">
              <w:rPr>
                <w:color w:val="000080"/>
                <w:sz w:val="22"/>
                <w:szCs w:val="22"/>
                <w:lang w:eastAsia="ja-JP"/>
              </w:rPr>
              <w:t>.</w:t>
            </w:r>
            <w:r w:rsidRPr="00471BB1">
              <w:rPr>
                <w:color w:val="000000"/>
                <w:sz w:val="22"/>
                <w:szCs w:val="22"/>
                <w:lang w:eastAsia="ja-JP"/>
              </w:rPr>
              <w:t xml:space="preserve">BACID </w:t>
            </w:r>
            <w:r w:rsidRPr="00471BB1">
              <w:rPr>
                <w:color w:val="0000FF"/>
                <w:sz w:val="22"/>
                <w:szCs w:val="22"/>
                <w:lang w:eastAsia="ja-JP"/>
              </w:rPr>
              <w:t>IN</w:t>
            </w:r>
            <w:r w:rsidRPr="00471BB1">
              <w:rPr>
                <w:color w:val="000000"/>
                <w:sz w:val="22"/>
                <w:szCs w:val="22"/>
                <w:lang w:eastAsia="ja-JP"/>
              </w:rPr>
              <w:t xml:space="preserve"> </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'70901000'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'70901001'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'70901002'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'70901003'</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'70901004'</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'70201002'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'70201006'</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'70201004'</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'70210002'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'70210004'</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'70220002'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'70230001'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'70240002'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'70250002'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'70260002'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'70270002'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'70270004'</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'70280002'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'70300001'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'70300003'</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'70300005'</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'80102000'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'80901000'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'80901001'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'80901002'</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'80901003'</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'80901004'</w:t>
            </w:r>
            <w:r w:rsidRPr="00471BB1">
              <w:rPr>
                <w:color w:val="000080"/>
                <w:sz w:val="22"/>
                <w:szCs w:val="22"/>
                <w:lang w:eastAsia="ja-JP"/>
              </w:rPr>
              <w:t>)</w:t>
            </w:r>
            <w:r w:rsidRPr="00471BB1">
              <w:rPr>
                <w:color w:val="000000"/>
                <w:sz w:val="22"/>
                <w:szCs w:val="22"/>
                <w:lang w:eastAsia="ja-JP"/>
              </w:rPr>
              <w:t xml:space="preserve"> </w:t>
            </w:r>
          </w:p>
          <w:p w14:paraId="15575E5B" w14:textId="77777777" w:rsidR="006A522F" w:rsidRPr="00471BB1" w:rsidRDefault="006A522F" w:rsidP="00415767">
            <w:pPr>
              <w:shd w:val="clear" w:color="auto" w:fill="FFFFFF"/>
              <w:rPr>
                <w:color w:val="000000"/>
                <w:lang w:eastAsia="ja-JP"/>
              </w:rPr>
            </w:pPr>
            <w:r w:rsidRPr="00471BB1">
              <w:rPr>
                <w:color w:val="0000FF"/>
                <w:sz w:val="22"/>
                <w:szCs w:val="22"/>
                <w:lang w:eastAsia="ja-JP"/>
              </w:rPr>
              <w:t>THEN</w:t>
            </w:r>
            <w:r w:rsidRPr="00471BB1">
              <w:rPr>
                <w:color w:val="000000"/>
                <w:sz w:val="22"/>
                <w:szCs w:val="22"/>
                <w:lang w:eastAsia="ja-JP"/>
              </w:rPr>
              <w:t xml:space="preserve"> </w:t>
            </w:r>
            <w:r w:rsidRPr="00471BB1">
              <w:rPr>
                <w:color w:val="808080"/>
                <w:sz w:val="22"/>
                <w:szCs w:val="22"/>
                <w:lang w:eastAsia="ja-JP"/>
              </w:rPr>
              <w:t>'DN'</w:t>
            </w:r>
          </w:p>
          <w:p w14:paraId="53CB732B" w14:textId="77777777" w:rsidR="006A522F" w:rsidRPr="00471BB1" w:rsidRDefault="006A522F" w:rsidP="00415767">
            <w:pPr>
              <w:shd w:val="clear" w:color="auto" w:fill="FFFFFF"/>
              <w:rPr>
                <w:color w:val="000000"/>
                <w:lang w:eastAsia="ja-JP"/>
              </w:rPr>
            </w:pPr>
            <w:r w:rsidRPr="00471BB1">
              <w:rPr>
                <w:color w:val="0000FF"/>
                <w:sz w:val="22"/>
                <w:szCs w:val="22"/>
                <w:lang w:eastAsia="ja-JP"/>
              </w:rPr>
              <w:t>WHEN</w:t>
            </w:r>
            <w:r w:rsidRPr="00471BB1">
              <w:rPr>
                <w:color w:val="000000"/>
                <w:sz w:val="22"/>
                <w:szCs w:val="22"/>
                <w:lang w:eastAsia="ja-JP"/>
              </w:rPr>
              <w:t xml:space="preserve">  GAM</w:t>
            </w:r>
            <w:r w:rsidRPr="00471BB1">
              <w:rPr>
                <w:color w:val="000080"/>
                <w:sz w:val="22"/>
                <w:szCs w:val="22"/>
                <w:lang w:eastAsia="ja-JP"/>
              </w:rPr>
              <w:t>.</w:t>
            </w:r>
            <w:r w:rsidRPr="00471BB1">
              <w:rPr>
                <w:color w:val="000000"/>
                <w:sz w:val="22"/>
                <w:szCs w:val="22"/>
                <w:lang w:eastAsia="ja-JP"/>
              </w:rPr>
              <w:t xml:space="preserve">BACID </w:t>
            </w:r>
            <w:r w:rsidRPr="00471BB1">
              <w:rPr>
                <w:color w:val="0000FF"/>
                <w:sz w:val="22"/>
                <w:szCs w:val="22"/>
                <w:lang w:eastAsia="ja-JP"/>
              </w:rPr>
              <w:t>IN</w:t>
            </w:r>
            <w:r w:rsidRPr="00471BB1">
              <w:rPr>
                <w:color w:val="000000"/>
                <w:sz w:val="22"/>
                <w:szCs w:val="22"/>
                <w:lang w:eastAsia="ja-JP"/>
              </w:rPr>
              <w:t xml:space="preserve"> </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'70201001'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'70201005'</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'70201003'</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'70210001'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'70210003'</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'70220001'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'70240001'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'70250001'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'70260001'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'70270001'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'70270003'</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'70280001'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'80103000'</w:t>
            </w:r>
            <w:r w:rsidRPr="00471BB1">
              <w:rPr>
                <w:color w:val="000080"/>
                <w:sz w:val="22"/>
                <w:szCs w:val="22"/>
                <w:lang w:eastAsia="ja-JP"/>
              </w:rPr>
              <w:t>)</w:t>
            </w:r>
            <w:r w:rsidRPr="00471BB1">
              <w:rPr>
                <w:color w:val="000000"/>
                <w:sz w:val="22"/>
                <w:szCs w:val="22"/>
                <w:lang w:eastAsia="ja-JP"/>
              </w:rPr>
              <w:t xml:space="preserve"> </w:t>
            </w:r>
          </w:p>
          <w:p w14:paraId="3F0E159C" w14:textId="77777777" w:rsidR="006A522F" w:rsidRPr="00471BB1" w:rsidRDefault="006A522F" w:rsidP="00415767">
            <w:pPr>
              <w:shd w:val="clear" w:color="auto" w:fill="FFFFFF"/>
              <w:rPr>
                <w:color w:val="000000"/>
                <w:lang w:eastAsia="ja-JP"/>
              </w:rPr>
            </w:pPr>
            <w:r w:rsidRPr="00471BB1">
              <w:rPr>
                <w:color w:val="0000FF"/>
                <w:sz w:val="22"/>
                <w:szCs w:val="22"/>
                <w:lang w:eastAsia="ja-JP"/>
              </w:rPr>
              <w:t>THEN</w:t>
            </w:r>
            <w:r w:rsidRPr="00471BB1">
              <w:rPr>
                <w:color w:val="000000"/>
                <w:sz w:val="22"/>
                <w:szCs w:val="22"/>
                <w:lang w:eastAsia="ja-JP"/>
              </w:rPr>
              <w:t xml:space="preserve"> </w:t>
            </w:r>
            <w:r w:rsidRPr="00471BB1">
              <w:rPr>
                <w:color w:val="808080"/>
                <w:sz w:val="22"/>
                <w:szCs w:val="22"/>
                <w:lang w:eastAsia="ja-JP"/>
              </w:rPr>
              <w:t>'CN'</w:t>
            </w:r>
          </w:p>
          <w:p w14:paraId="1A5FC51C" w14:textId="77777777" w:rsidR="006A522F" w:rsidRPr="00471BB1" w:rsidRDefault="006A522F" w:rsidP="00415767">
            <w:pPr>
              <w:shd w:val="clear" w:color="auto" w:fill="FFFFFF"/>
              <w:rPr>
                <w:color w:val="000000"/>
                <w:lang w:eastAsia="ja-JP"/>
              </w:rPr>
            </w:pPr>
            <w:r w:rsidRPr="00471BB1">
              <w:rPr>
                <w:color w:val="0000FF"/>
                <w:sz w:val="22"/>
                <w:szCs w:val="22"/>
                <w:lang w:eastAsia="ja-JP"/>
              </w:rPr>
              <w:t>WHEN</w:t>
            </w:r>
            <w:r w:rsidRPr="00471BB1">
              <w:rPr>
                <w:color w:val="000000"/>
                <w:sz w:val="22"/>
                <w:szCs w:val="22"/>
                <w:lang w:eastAsia="ja-JP"/>
              </w:rPr>
              <w:t xml:space="preserve">  GAM</w:t>
            </w:r>
            <w:r w:rsidRPr="00471BB1">
              <w:rPr>
                <w:color w:val="000080"/>
                <w:sz w:val="22"/>
                <w:szCs w:val="22"/>
                <w:lang w:eastAsia="ja-JP"/>
              </w:rPr>
              <w:t>.</w:t>
            </w:r>
            <w:r w:rsidRPr="00471BB1">
              <w:rPr>
                <w:color w:val="000000"/>
                <w:sz w:val="22"/>
                <w:szCs w:val="22"/>
                <w:lang w:eastAsia="ja-JP"/>
              </w:rPr>
              <w:t xml:space="preserve">BACID </w:t>
            </w:r>
            <w:r w:rsidRPr="00471BB1">
              <w:rPr>
                <w:color w:val="0000FF"/>
                <w:sz w:val="22"/>
                <w:szCs w:val="22"/>
                <w:lang w:eastAsia="ja-JP"/>
              </w:rPr>
              <w:t>IN</w:t>
            </w:r>
            <w:r w:rsidRPr="00471BB1">
              <w:rPr>
                <w:color w:val="000000"/>
                <w:sz w:val="22"/>
                <w:szCs w:val="22"/>
                <w:lang w:eastAsia="ja-JP"/>
              </w:rPr>
              <w:t xml:space="preserve">  </w:t>
            </w:r>
            <w:r w:rsidRPr="00471BB1">
              <w:rPr>
                <w:color w:val="000080"/>
                <w:sz w:val="22"/>
                <w:szCs w:val="22"/>
                <w:lang w:eastAsia="ja-JP"/>
              </w:rPr>
              <w:t>(</w:t>
            </w:r>
            <w:r w:rsidRPr="00471BB1">
              <w:rPr>
                <w:color w:val="808080"/>
                <w:sz w:val="22"/>
                <w:szCs w:val="22"/>
                <w:lang w:eastAsia="ja-JP"/>
              </w:rPr>
              <w:t>'70202005'</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'70202007'</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'70202010'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'70400000'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'70500000'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'70600000'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'70909000'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'80109000'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'80203000'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'80209000'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'80301000'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'80302000'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'80309000'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'80500000'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'80902000'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'80902001'</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'80909000'</w:t>
            </w:r>
            <w:r w:rsidRPr="00471BB1">
              <w:rPr>
                <w:color w:val="000080"/>
                <w:sz w:val="22"/>
                <w:szCs w:val="22"/>
                <w:lang w:eastAsia="ja-JP"/>
              </w:rPr>
              <w:t>,</w:t>
            </w:r>
            <w:r w:rsidRPr="00471BB1">
              <w:rPr>
                <w:color w:val="000000"/>
                <w:sz w:val="22"/>
                <w:szCs w:val="22"/>
                <w:lang w:eastAsia="ja-JP"/>
              </w:rPr>
              <w:t xml:space="preserve"> </w:t>
            </w:r>
            <w:r w:rsidRPr="00471BB1">
              <w:rPr>
                <w:color w:val="808080"/>
                <w:sz w:val="22"/>
                <w:szCs w:val="22"/>
                <w:lang w:eastAsia="ja-JP"/>
              </w:rPr>
              <w:t>'86603000'</w:t>
            </w:r>
            <w:r w:rsidRPr="00471BB1">
              <w:rPr>
                <w:color w:val="000000"/>
                <w:sz w:val="22"/>
                <w:szCs w:val="22"/>
                <w:lang w:eastAsia="ja-JP"/>
              </w:rPr>
              <w:t xml:space="preserve"> </w:t>
            </w:r>
            <w:r w:rsidRPr="00471BB1">
              <w:rPr>
                <w:color w:val="000080"/>
                <w:sz w:val="22"/>
                <w:szCs w:val="22"/>
                <w:lang w:eastAsia="ja-JP"/>
              </w:rPr>
              <w:t>)</w:t>
            </w:r>
            <w:r w:rsidRPr="00471BB1">
              <w:rPr>
                <w:color w:val="000000"/>
                <w:sz w:val="22"/>
                <w:szCs w:val="22"/>
                <w:lang w:eastAsia="ja-JP"/>
              </w:rPr>
              <w:t xml:space="preserve"> </w:t>
            </w:r>
          </w:p>
          <w:p w14:paraId="671988EE" w14:textId="77777777" w:rsidR="006A522F" w:rsidRPr="00471BB1" w:rsidRDefault="006A522F" w:rsidP="00415767">
            <w:pPr>
              <w:shd w:val="clear" w:color="auto" w:fill="FFFFFF"/>
              <w:rPr>
                <w:color w:val="000000"/>
                <w:lang w:eastAsia="ja-JP"/>
              </w:rPr>
            </w:pPr>
            <w:r w:rsidRPr="00471BB1">
              <w:rPr>
                <w:color w:val="0000FF"/>
                <w:sz w:val="22"/>
                <w:szCs w:val="22"/>
                <w:lang w:eastAsia="ja-JP"/>
              </w:rPr>
              <w:t>THEN</w:t>
            </w:r>
            <w:r w:rsidRPr="00471BB1">
              <w:rPr>
                <w:color w:val="000000"/>
                <w:sz w:val="22"/>
                <w:szCs w:val="22"/>
                <w:lang w:eastAsia="ja-JP"/>
              </w:rPr>
              <w:t xml:space="preserve"> </w:t>
            </w:r>
            <w:r w:rsidRPr="00471BB1">
              <w:rPr>
                <w:color w:val="808080"/>
                <w:sz w:val="22"/>
                <w:szCs w:val="22"/>
                <w:lang w:eastAsia="ja-JP"/>
              </w:rPr>
              <w:t>'CN_DN'</w:t>
            </w:r>
          </w:p>
          <w:p w14:paraId="59A6F06B" w14:textId="77777777" w:rsidR="006A522F" w:rsidRPr="00471BB1" w:rsidRDefault="006A522F" w:rsidP="00415767">
            <w:pPr>
              <w:shd w:val="clear" w:color="auto" w:fill="FFFFFF"/>
              <w:rPr>
                <w:color w:val="000000"/>
                <w:lang w:eastAsia="ja-JP"/>
              </w:rPr>
            </w:pPr>
            <w:r w:rsidRPr="00471BB1">
              <w:rPr>
                <w:color w:val="0000FF"/>
                <w:sz w:val="22"/>
                <w:szCs w:val="22"/>
                <w:lang w:eastAsia="ja-JP"/>
              </w:rPr>
              <w:t>ELSE</w:t>
            </w:r>
            <w:r w:rsidRPr="00471BB1">
              <w:rPr>
                <w:color w:val="000000"/>
                <w:sz w:val="22"/>
                <w:szCs w:val="22"/>
                <w:lang w:eastAsia="ja-JP"/>
              </w:rPr>
              <w:t xml:space="preserve"> </w:t>
            </w:r>
            <w:r w:rsidRPr="00471BB1">
              <w:rPr>
                <w:color w:val="808080"/>
                <w:sz w:val="22"/>
                <w:szCs w:val="22"/>
                <w:lang w:eastAsia="ja-JP"/>
              </w:rPr>
              <w:t>'KHAC'</w:t>
            </w:r>
          </w:p>
          <w:p w14:paraId="74623087" w14:textId="77777777" w:rsidR="006A522F" w:rsidRPr="00471BB1" w:rsidRDefault="006A522F" w:rsidP="00415767">
            <w:pPr>
              <w:shd w:val="clear" w:color="auto" w:fill="FFFFFF"/>
              <w:rPr>
                <w:lang w:eastAsia="ja-JP"/>
              </w:rPr>
            </w:pPr>
            <w:r w:rsidRPr="00471BB1">
              <w:rPr>
                <w:color w:val="0000FF"/>
                <w:sz w:val="22"/>
                <w:szCs w:val="22"/>
                <w:lang w:eastAsia="ja-JP"/>
              </w:rPr>
              <w:t>END</w:t>
            </w:r>
          </w:p>
        </w:tc>
      </w:tr>
      <w:tr w:rsidR="006A522F" w:rsidRPr="00471BB1" w14:paraId="56B7C9B2"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13E83C42" w14:textId="77777777" w:rsidR="006A522F" w:rsidRPr="00471BB1" w:rsidRDefault="006A522F" w:rsidP="00415767">
            <w:pPr>
              <w:jc w:val="center"/>
              <w:rPr>
                <w:bCs/>
              </w:rPr>
            </w:pPr>
            <w:r w:rsidRPr="00471BB1">
              <w:rPr>
                <w:bCs/>
                <w:sz w:val="22"/>
                <w:szCs w:val="22"/>
              </w:rPr>
              <w:t>3</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F5C79EE" w14:textId="77777777" w:rsidR="006A522F" w:rsidRPr="00471BB1" w:rsidRDefault="006A522F" w:rsidP="00415767">
            <w:pPr>
              <w:rPr>
                <w:color w:val="000000"/>
              </w:rPr>
            </w:pPr>
            <w:r w:rsidRPr="00471BB1">
              <w:rPr>
                <w:color w:val="000000"/>
                <w:sz w:val="22"/>
                <w:szCs w:val="22"/>
              </w:rPr>
              <w:t>GLSH</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29BE8404" w14:textId="77777777" w:rsidR="006A522F" w:rsidRPr="00471BB1" w:rsidRDefault="006A522F" w:rsidP="00415767">
            <w:r w:rsidRPr="00471BB1">
              <w:rPr>
                <w:sz w:val="22"/>
                <w:szCs w:val="22"/>
              </w:rPr>
              <w:t>Lấy trực tiếp từ bảng TBAADM.GAM</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0CDB5E28" w14:textId="77777777" w:rsidR="006A522F" w:rsidRPr="00471BB1" w:rsidRDefault="006A522F" w:rsidP="00415767">
            <w:r w:rsidRPr="00471BB1">
              <w:rPr>
                <w:sz w:val="22"/>
                <w:szCs w:val="22"/>
              </w:rPr>
              <w:t>GAM.GL_SUB_HEAD_CODE</w:t>
            </w:r>
          </w:p>
        </w:tc>
      </w:tr>
      <w:tr w:rsidR="006A522F" w:rsidRPr="00471BB1" w14:paraId="3F539A1D"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63C18F19" w14:textId="77777777" w:rsidR="006A522F" w:rsidRPr="00471BB1" w:rsidRDefault="006A522F" w:rsidP="00415767">
            <w:pPr>
              <w:jc w:val="center"/>
              <w:rPr>
                <w:bCs/>
              </w:rPr>
            </w:pPr>
            <w:r w:rsidRPr="00471BB1">
              <w:rPr>
                <w:bCs/>
                <w:sz w:val="22"/>
                <w:szCs w:val="22"/>
              </w:rPr>
              <w:t>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39B9F55" w14:textId="77777777" w:rsidR="006A522F" w:rsidRPr="00471BB1" w:rsidRDefault="006A522F" w:rsidP="00415767">
            <w:pPr>
              <w:rPr>
                <w:color w:val="000000"/>
              </w:rPr>
            </w:pPr>
            <w:r w:rsidRPr="00471BB1">
              <w:rPr>
                <w:color w:val="000000"/>
                <w:sz w:val="22"/>
                <w:szCs w:val="22"/>
              </w:rPr>
              <w:t>ACCTNM</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543C2CE9" w14:textId="77777777" w:rsidR="006A522F" w:rsidRPr="00471BB1" w:rsidRDefault="006A522F" w:rsidP="00415767">
            <w:r w:rsidRPr="00471BB1">
              <w:rPr>
                <w:sz w:val="22"/>
                <w:szCs w:val="22"/>
              </w:rPr>
              <w:t>Liên kết</w:t>
            </w:r>
            <w:r>
              <w:rPr>
                <w:sz w:val="22"/>
                <w:szCs w:val="22"/>
              </w:rPr>
              <w:t xml:space="preserve"> (JOIN)</w:t>
            </w:r>
            <w:r w:rsidRPr="00471BB1">
              <w:rPr>
                <w:sz w:val="22"/>
                <w:szCs w:val="22"/>
              </w:rPr>
              <w:t xml:space="preserve"> với bảng TBAADM.GSH với điều kiện:</w:t>
            </w:r>
          </w:p>
          <w:p w14:paraId="2393C6DB" w14:textId="77777777" w:rsidR="006A522F" w:rsidRPr="00471BB1" w:rsidRDefault="006A522F" w:rsidP="00415767">
            <w:r w:rsidRPr="00471BB1">
              <w:rPr>
                <w:sz w:val="22"/>
                <w:szCs w:val="22"/>
              </w:rPr>
              <w:t>GAM.SOL_ID =GSH.SOL_ID</w:t>
            </w:r>
          </w:p>
          <w:p w14:paraId="77407BB9" w14:textId="77777777" w:rsidR="006A522F" w:rsidRPr="00471BB1" w:rsidRDefault="006A522F" w:rsidP="00415767">
            <w:r w:rsidRPr="00471BB1">
              <w:rPr>
                <w:color w:val="0000FF"/>
                <w:sz w:val="22"/>
                <w:szCs w:val="22"/>
              </w:rPr>
              <w:t xml:space="preserve">AND </w:t>
            </w:r>
            <w:r w:rsidRPr="00471BB1">
              <w:rPr>
                <w:sz w:val="22"/>
                <w:szCs w:val="22"/>
              </w:rPr>
              <w:t>GAM.GL_SUB_HEAD_CODE = GSH.GL_SUB_HEAD_CODE</w:t>
            </w:r>
          </w:p>
          <w:p w14:paraId="7FD762F0" w14:textId="77777777" w:rsidR="006A522F" w:rsidRPr="00471BB1" w:rsidRDefault="006A522F" w:rsidP="00415767">
            <w:r w:rsidRPr="00471BB1">
              <w:rPr>
                <w:color w:val="0000FF"/>
                <w:sz w:val="22"/>
                <w:szCs w:val="22"/>
              </w:rPr>
              <w:t xml:space="preserve">AND </w:t>
            </w:r>
            <w:r w:rsidRPr="00471BB1">
              <w:rPr>
                <w:sz w:val="22"/>
                <w:szCs w:val="22"/>
              </w:rPr>
              <w:t xml:space="preserve">GAM.ACCT_CRNCY_CODE = </w:t>
            </w:r>
            <w:r w:rsidRPr="00471BB1">
              <w:rPr>
                <w:sz w:val="22"/>
                <w:szCs w:val="22"/>
              </w:rPr>
              <w:lastRenderedPageBreak/>
              <w:t>GSH.CRNCY_CODE</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04FB7F69" w14:textId="77777777" w:rsidR="006A522F" w:rsidRPr="00471BB1" w:rsidRDefault="006A522F" w:rsidP="00415767">
            <w:r w:rsidRPr="00471BB1">
              <w:rPr>
                <w:sz w:val="22"/>
                <w:szCs w:val="22"/>
              </w:rPr>
              <w:lastRenderedPageBreak/>
              <w:t>GSH.GL_SUB_HEAD_DESC</w:t>
            </w:r>
          </w:p>
        </w:tc>
      </w:tr>
      <w:tr w:rsidR="006A522F" w:rsidRPr="00471BB1" w14:paraId="2C6B98ED"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054C2281" w14:textId="77777777" w:rsidR="006A522F" w:rsidRPr="00471BB1" w:rsidRDefault="006A522F" w:rsidP="00415767">
            <w:pPr>
              <w:jc w:val="center"/>
              <w:rPr>
                <w:bCs/>
              </w:rPr>
            </w:pPr>
            <w:r w:rsidRPr="00471BB1">
              <w:rPr>
                <w:bCs/>
                <w:sz w:val="22"/>
                <w:szCs w:val="22"/>
              </w:rPr>
              <w:t>5</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4D46BC7" w14:textId="77777777" w:rsidR="006A522F" w:rsidRPr="00471BB1" w:rsidRDefault="006A522F" w:rsidP="00415767">
            <w:pPr>
              <w:rPr>
                <w:color w:val="000000"/>
              </w:rPr>
            </w:pPr>
            <w:r w:rsidRPr="00471BB1">
              <w:rPr>
                <w:color w:val="000000"/>
                <w:sz w:val="22"/>
                <w:szCs w:val="22"/>
              </w:rPr>
              <w:t>CRNCY_CODE</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7437A4FB" w14:textId="77777777" w:rsidR="006A522F" w:rsidRPr="00471BB1" w:rsidRDefault="006A522F" w:rsidP="00415767">
            <w:r w:rsidRPr="00471BB1">
              <w:rPr>
                <w:sz w:val="22"/>
                <w:szCs w:val="22"/>
              </w:rPr>
              <w:t>Lấy trực tiếp từ bảng TBAADM.GAM</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15C11C69" w14:textId="77777777" w:rsidR="006A522F" w:rsidRPr="00471BB1" w:rsidRDefault="006A522F" w:rsidP="00415767">
            <w:r w:rsidRPr="00471BB1">
              <w:rPr>
                <w:sz w:val="22"/>
                <w:szCs w:val="22"/>
              </w:rPr>
              <w:t>GAM.ACCT_CRNCY_CODE</w:t>
            </w:r>
          </w:p>
        </w:tc>
      </w:tr>
      <w:tr w:rsidR="006A522F" w:rsidRPr="00471BB1" w14:paraId="79F46292"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36D67917" w14:textId="77777777" w:rsidR="006A522F" w:rsidRPr="00471BB1" w:rsidRDefault="006A522F" w:rsidP="00415767">
            <w:pPr>
              <w:jc w:val="center"/>
              <w:rPr>
                <w:bCs/>
              </w:rPr>
            </w:pPr>
            <w:r w:rsidRPr="00471BB1">
              <w:rPr>
                <w:bCs/>
                <w:sz w:val="22"/>
                <w:szCs w:val="22"/>
              </w:rPr>
              <w:t>6</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CF03BA6" w14:textId="77777777" w:rsidR="006A522F" w:rsidRPr="00471BB1" w:rsidRDefault="006A522F" w:rsidP="00415767">
            <w:pPr>
              <w:rPr>
                <w:color w:val="000000"/>
              </w:rPr>
            </w:pPr>
            <w:r w:rsidRPr="00471BB1">
              <w:rPr>
                <w:color w:val="000000"/>
                <w:sz w:val="22"/>
                <w:szCs w:val="22"/>
              </w:rPr>
              <w:t>PH</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72D3669" w14:textId="77777777" w:rsidR="006A522F" w:rsidRPr="00471BB1" w:rsidRDefault="006A522F" w:rsidP="00415767">
            <w:r w:rsidRPr="00471BB1">
              <w:rPr>
                <w:sz w:val="22"/>
                <w:szCs w:val="22"/>
              </w:rPr>
              <w:t>Lấy trực tiếp từ bảng TBAADM.GAM</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6C8D0B38" w14:textId="77777777" w:rsidR="006A522F" w:rsidRPr="00471BB1" w:rsidRDefault="006A522F" w:rsidP="00415767">
            <w:r w:rsidRPr="00471BB1">
              <w:rPr>
                <w:sz w:val="22"/>
                <w:szCs w:val="22"/>
              </w:rPr>
              <w:t>GAM.BACID</w:t>
            </w:r>
          </w:p>
        </w:tc>
      </w:tr>
      <w:tr w:rsidR="006A522F" w:rsidRPr="00471BB1" w14:paraId="01C33552"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F76655D" w14:textId="77777777" w:rsidR="006A522F" w:rsidRPr="00471BB1" w:rsidRDefault="006A522F" w:rsidP="00415767">
            <w:pPr>
              <w:jc w:val="center"/>
              <w:rPr>
                <w:bCs/>
              </w:rPr>
            </w:pPr>
            <w:r w:rsidRPr="00471BB1">
              <w:rPr>
                <w:bCs/>
                <w:sz w:val="22"/>
                <w:szCs w:val="22"/>
              </w:rPr>
              <w:t>7</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C1B7108" w14:textId="77777777" w:rsidR="006A522F" w:rsidRPr="00471BB1" w:rsidRDefault="006A522F" w:rsidP="00415767">
            <w:pPr>
              <w:rPr>
                <w:color w:val="000000"/>
              </w:rPr>
            </w:pPr>
            <w:r w:rsidRPr="00471BB1">
              <w:rPr>
                <w:color w:val="000000"/>
                <w:sz w:val="22"/>
                <w:szCs w:val="22"/>
              </w:rPr>
              <w:t>SOL_ID</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73CC2E59" w14:textId="77777777" w:rsidR="006A522F" w:rsidRPr="00471BB1" w:rsidRDefault="006A522F" w:rsidP="00415767">
            <w:r w:rsidRPr="00471BB1">
              <w:rPr>
                <w:b/>
                <w:bCs/>
                <w:sz w:val="22"/>
                <w:szCs w:val="22"/>
              </w:rPr>
              <w:t>Bước 1:</w:t>
            </w:r>
            <w:r w:rsidRPr="00471BB1">
              <w:rPr>
                <w:sz w:val="22"/>
                <w:szCs w:val="22"/>
              </w:rPr>
              <w:t xml:space="preserve"> Tương tự “</w:t>
            </w:r>
            <w:r w:rsidRPr="00471BB1">
              <w:rPr>
                <w:color w:val="000000"/>
                <w:sz w:val="22"/>
                <w:szCs w:val="22"/>
              </w:rPr>
              <w:t xml:space="preserve">ACCTNM” </w:t>
            </w:r>
            <w:r>
              <w:rPr>
                <w:color w:val="000000"/>
                <w:sz w:val="22"/>
                <w:szCs w:val="22"/>
              </w:rPr>
              <w:t>(STT4)</w:t>
            </w:r>
          </w:p>
          <w:p w14:paraId="7B1B02A4" w14:textId="77777777" w:rsidR="006A522F" w:rsidRPr="00471BB1" w:rsidRDefault="006A522F" w:rsidP="00415767"/>
          <w:p w14:paraId="56414696" w14:textId="77777777" w:rsidR="006A522F" w:rsidRPr="00471BB1" w:rsidRDefault="006A522F" w:rsidP="00415767">
            <w:r w:rsidRPr="00471BB1">
              <w:rPr>
                <w:b/>
                <w:bCs/>
                <w:sz w:val="22"/>
                <w:szCs w:val="22"/>
              </w:rPr>
              <w:t>Bước 2:</w:t>
            </w:r>
            <w:r w:rsidRPr="00471BB1">
              <w:rPr>
                <w:sz w:val="22"/>
                <w:szCs w:val="22"/>
              </w:rPr>
              <w:t xml:space="preserve"> Liên kết (JOIN) với bảng </w:t>
            </w:r>
            <w:r>
              <w:rPr>
                <w:sz w:val="22"/>
                <w:szCs w:val="22"/>
              </w:rPr>
              <w:t xml:space="preserve">tạm </w:t>
            </w:r>
            <w:r w:rsidRPr="009B24AB">
              <w:rPr>
                <w:color w:val="833C0B"/>
                <w:sz w:val="22"/>
                <w:szCs w:val="22"/>
              </w:rPr>
              <w:t>TEMP_HTD</w:t>
            </w:r>
            <w:r w:rsidRPr="00471BB1">
              <w:rPr>
                <w:sz w:val="22"/>
                <w:szCs w:val="22"/>
              </w:rPr>
              <w:t xml:space="preserve"> với điều kiện:</w:t>
            </w:r>
          </w:p>
          <w:p w14:paraId="213DCFD2" w14:textId="77777777" w:rsidR="006A522F" w:rsidRPr="00471BB1" w:rsidRDefault="006A522F" w:rsidP="00415767"/>
          <w:p w14:paraId="5B5A7145" w14:textId="77777777" w:rsidR="006A522F" w:rsidRPr="00471BB1" w:rsidRDefault="006A522F" w:rsidP="00415767">
            <w:r w:rsidRPr="00471BB1">
              <w:rPr>
                <w:sz w:val="22"/>
                <w:szCs w:val="22"/>
              </w:rPr>
              <w:t xml:space="preserve">GAM.ACID = </w:t>
            </w:r>
            <w:r w:rsidRPr="009B24AB">
              <w:rPr>
                <w:color w:val="833C0B"/>
                <w:sz w:val="22"/>
                <w:szCs w:val="22"/>
              </w:rPr>
              <w:t>TEMP_HTD</w:t>
            </w:r>
            <w:r w:rsidRPr="00471BB1">
              <w:rPr>
                <w:sz w:val="22"/>
                <w:szCs w:val="22"/>
              </w:rPr>
              <w:t>.ACID</w:t>
            </w:r>
          </w:p>
          <w:p w14:paraId="37B856EF" w14:textId="77777777" w:rsidR="006A522F" w:rsidRPr="00471BB1" w:rsidRDefault="006A522F" w:rsidP="00415767">
            <w:r w:rsidRPr="00471BB1">
              <w:rPr>
                <w:color w:val="0000FF"/>
                <w:sz w:val="22"/>
                <w:szCs w:val="22"/>
              </w:rPr>
              <w:t>AND</w:t>
            </w:r>
            <w:r w:rsidRPr="00471BB1">
              <w:rPr>
                <w:sz w:val="22"/>
                <w:szCs w:val="22"/>
              </w:rPr>
              <w:t xml:space="preserve"> GAM.SOL_ID = </w:t>
            </w:r>
            <w:r w:rsidRPr="009B24AB">
              <w:rPr>
                <w:color w:val="833C0B"/>
                <w:sz w:val="22"/>
                <w:szCs w:val="22"/>
              </w:rPr>
              <w:t>TEMP_HTD</w:t>
            </w:r>
            <w:r w:rsidRPr="00471BB1">
              <w:rPr>
                <w:sz w:val="22"/>
                <w:szCs w:val="22"/>
              </w:rPr>
              <w:t>.SOL_ID</w:t>
            </w:r>
          </w:p>
          <w:p w14:paraId="35EBD3C2" w14:textId="77777777" w:rsidR="006A522F" w:rsidRDefault="006A522F" w:rsidP="00415767"/>
          <w:p w14:paraId="33279783" w14:textId="77777777" w:rsidR="006A522F" w:rsidRDefault="006A522F" w:rsidP="00415767">
            <w:r>
              <w:rPr>
                <w:sz w:val="22"/>
                <w:szCs w:val="22"/>
              </w:rPr>
              <w:t xml:space="preserve">Với bảng </w:t>
            </w:r>
            <w:r w:rsidRPr="009B24AB">
              <w:rPr>
                <w:b/>
                <w:bCs/>
                <w:color w:val="833C0B"/>
                <w:sz w:val="22"/>
                <w:szCs w:val="22"/>
              </w:rPr>
              <w:t>TEMP_HTD</w:t>
            </w:r>
            <w:r>
              <w:rPr>
                <w:sz w:val="22"/>
                <w:szCs w:val="22"/>
              </w:rPr>
              <w:t xml:space="preserve"> lấy từ 2 bảng TBAADM.HTD và TBAADM.DTD:</w:t>
            </w:r>
          </w:p>
          <w:tbl>
            <w:tblPr>
              <w:tblW w:w="4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0"/>
            </w:tblGrid>
            <w:tr w:rsidR="006A522F" w:rsidRPr="00867C31" w14:paraId="3F093BE9" w14:textId="77777777" w:rsidTr="00415767">
              <w:tc>
                <w:tcPr>
                  <w:tcW w:w="4030" w:type="dxa"/>
                  <w:shd w:val="clear" w:color="auto" w:fill="auto"/>
                </w:tcPr>
                <w:p w14:paraId="10EC54DC"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t>SELECT</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ACID</w:t>
                  </w:r>
                  <w:r w:rsidRPr="00775791">
                    <w:rPr>
                      <w:color w:val="000080"/>
                      <w:sz w:val="22"/>
                      <w:szCs w:val="22"/>
                      <w:lang w:val="en-SG" w:eastAsia="en-SG"/>
                    </w:rPr>
                    <w:t>,</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SOL_ID</w:t>
                  </w:r>
                  <w:r w:rsidRPr="00775791">
                    <w:rPr>
                      <w:color w:val="000080"/>
                      <w:sz w:val="22"/>
                      <w:szCs w:val="22"/>
                      <w:lang w:val="en-SG" w:eastAsia="en-SG"/>
                    </w:rPr>
                    <w:t>,</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TRAN_DATE</w:t>
                  </w:r>
                  <w:r w:rsidRPr="00775791">
                    <w:rPr>
                      <w:color w:val="000080"/>
                      <w:sz w:val="22"/>
                      <w:szCs w:val="22"/>
                      <w:lang w:val="en-SG" w:eastAsia="en-SG"/>
                    </w:rPr>
                    <w:t>,</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TRAN_CRNCY_CODE</w:t>
                  </w:r>
                  <w:r w:rsidRPr="00775791">
                    <w:rPr>
                      <w:color w:val="000080"/>
                      <w:sz w:val="22"/>
                      <w:szCs w:val="22"/>
                      <w:lang w:val="en-SG" w:eastAsia="en-SG"/>
                    </w:rPr>
                    <w:t>,</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PART_TRAN_TYPE</w:t>
                  </w:r>
                  <w:r w:rsidRPr="00775791">
                    <w:rPr>
                      <w:color w:val="000080"/>
                      <w:sz w:val="22"/>
                      <w:szCs w:val="22"/>
                      <w:lang w:val="en-SG" w:eastAsia="en-SG"/>
                    </w:rPr>
                    <w:t>,</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TRAN_AMT</w:t>
                  </w:r>
                </w:p>
                <w:p w14:paraId="55802E59"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t>FROM</w:t>
                  </w:r>
                  <w:r w:rsidRPr="00775791">
                    <w:rPr>
                      <w:color w:val="000000"/>
                      <w:sz w:val="22"/>
                      <w:szCs w:val="22"/>
                      <w:lang w:val="en-SG" w:eastAsia="en-SG"/>
                    </w:rPr>
                    <w:t xml:space="preserve"> TBAADM</w:t>
                  </w:r>
                  <w:r w:rsidRPr="00775791">
                    <w:rPr>
                      <w:color w:val="000080"/>
                      <w:sz w:val="22"/>
                      <w:szCs w:val="22"/>
                      <w:lang w:val="en-SG" w:eastAsia="en-SG"/>
                    </w:rPr>
                    <w:t>.</w:t>
                  </w:r>
                  <w:r w:rsidRPr="00775791">
                    <w:rPr>
                      <w:color w:val="000000"/>
                      <w:sz w:val="22"/>
                      <w:szCs w:val="22"/>
                      <w:lang w:val="en-SG" w:eastAsia="en-SG"/>
                    </w:rPr>
                    <w:t>HTD</w:t>
                  </w:r>
                </w:p>
                <w:p w14:paraId="317EEF8A"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t>WHERE</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 xml:space="preserve">TRAN_DATE </w:t>
                  </w:r>
                  <w:r w:rsidRPr="00775791">
                    <w:rPr>
                      <w:color w:val="0000FF"/>
                      <w:sz w:val="22"/>
                      <w:szCs w:val="22"/>
                      <w:lang w:val="en-SG" w:eastAsia="en-SG"/>
                    </w:rPr>
                    <w:t>BETWEEN</w:t>
                  </w:r>
                  <w:r w:rsidRPr="00775791">
                    <w:rPr>
                      <w:color w:val="000000"/>
                      <w:sz w:val="22"/>
                      <w:szCs w:val="22"/>
                      <w:lang w:val="en-SG" w:eastAsia="en-SG"/>
                    </w:rPr>
                    <w:t xml:space="preserve"> </w:t>
                  </w:r>
                  <w:r w:rsidRPr="00775791">
                    <w:rPr>
                      <w:color w:val="0000FF"/>
                      <w:sz w:val="22"/>
                      <w:szCs w:val="22"/>
                      <w:lang w:val="en-SG" w:eastAsia="en-SG"/>
                    </w:rPr>
                    <w:t>TO_DATE</w:t>
                  </w:r>
                  <w:r w:rsidRPr="00775791">
                    <w:rPr>
                      <w:color w:val="000080"/>
                      <w:sz w:val="22"/>
                      <w:szCs w:val="22"/>
                      <w:lang w:val="en-SG" w:eastAsia="en-SG"/>
                    </w:rPr>
                    <w:t>(</w:t>
                  </w:r>
                  <w:r w:rsidRPr="00775791">
                    <w:rPr>
                      <w:color w:val="000000"/>
                      <w:sz w:val="22"/>
                      <w:szCs w:val="22"/>
                      <w:lang w:val="en-SG" w:eastAsia="en-SG"/>
                    </w:rPr>
                    <w:t>‘</w:t>
                  </w:r>
                  <w:r w:rsidRPr="00775791">
                    <w:rPr>
                      <w:color w:val="000080"/>
                      <w:sz w:val="22"/>
                      <w:szCs w:val="22"/>
                      <w:lang w:val="en-SG" w:eastAsia="en-SG"/>
                    </w:rPr>
                    <w:t>&lt;</w:t>
                  </w:r>
                  <w:r w:rsidRPr="00775791">
                    <w:rPr>
                      <w:color w:val="000000"/>
                      <w:sz w:val="22"/>
                      <w:szCs w:val="22"/>
                      <w:lang w:val="en-SG" w:eastAsia="en-SG"/>
                    </w:rPr>
                    <w:t>TU_NGAY_BAO_CAO</w:t>
                  </w:r>
                  <w:r w:rsidRPr="00775791">
                    <w:rPr>
                      <w:color w:val="000080"/>
                      <w:sz w:val="22"/>
                      <w:szCs w:val="22"/>
                      <w:lang w:val="en-SG" w:eastAsia="en-SG"/>
                    </w:rPr>
                    <w:t>&gt;</w:t>
                  </w:r>
                  <w:r w:rsidRPr="00775791">
                    <w:rPr>
                      <w:color w:val="000000"/>
                      <w:sz w:val="22"/>
                      <w:szCs w:val="22"/>
                      <w:lang w:val="en-SG" w:eastAsia="en-SG"/>
                    </w:rPr>
                    <w:t>’</w:t>
                  </w:r>
                  <w:r w:rsidRPr="00775791">
                    <w:rPr>
                      <w:color w:val="000080"/>
                      <w:sz w:val="22"/>
                      <w:szCs w:val="22"/>
                      <w:lang w:val="en-SG" w:eastAsia="en-SG"/>
                    </w:rPr>
                    <w:t>,</w:t>
                  </w:r>
                  <w:r w:rsidRPr="00775791">
                    <w:rPr>
                      <w:color w:val="808080"/>
                      <w:sz w:val="22"/>
                      <w:szCs w:val="22"/>
                      <w:lang w:val="en-SG" w:eastAsia="en-SG"/>
                    </w:rPr>
                    <w:t>'YYYYMMDD'</w:t>
                  </w:r>
                  <w:r w:rsidRPr="00775791">
                    <w:rPr>
                      <w:color w:val="000080"/>
                      <w:sz w:val="22"/>
                      <w:szCs w:val="22"/>
                      <w:lang w:val="en-SG" w:eastAsia="en-SG"/>
                    </w:rPr>
                    <w:t>)</w:t>
                  </w: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w:t>
                  </w:r>
                  <w:r w:rsidRPr="00775791">
                    <w:rPr>
                      <w:color w:val="0000FF"/>
                      <w:sz w:val="22"/>
                      <w:szCs w:val="22"/>
                      <w:lang w:val="en-SG" w:eastAsia="en-SG"/>
                    </w:rPr>
                    <w:t>TO_DATE</w:t>
                  </w:r>
                  <w:r w:rsidRPr="00775791">
                    <w:rPr>
                      <w:color w:val="000080"/>
                      <w:sz w:val="22"/>
                      <w:szCs w:val="22"/>
                      <w:lang w:val="en-SG" w:eastAsia="en-SG"/>
                    </w:rPr>
                    <w:t>(</w:t>
                  </w:r>
                  <w:r w:rsidRPr="00775791">
                    <w:rPr>
                      <w:color w:val="000000"/>
                      <w:sz w:val="22"/>
                      <w:szCs w:val="22"/>
                      <w:lang w:val="en-SG" w:eastAsia="en-SG"/>
                    </w:rPr>
                    <w:t>‘</w:t>
                  </w:r>
                  <w:r w:rsidRPr="00775791">
                    <w:rPr>
                      <w:color w:val="000080"/>
                      <w:sz w:val="22"/>
                      <w:szCs w:val="22"/>
                      <w:lang w:val="en-SG" w:eastAsia="en-SG"/>
                    </w:rPr>
                    <w:t>&lt;</w:t>
                  </w:r>
                  <w:r w:rsidRPr="00775791">
                    <w:rPr>
                      <w:color w:val="000000"/>
                      <w:sz w:val="22"/>
                      <w:szCs w:val="22"/>
                      <w:lang w:val="en-SG" w:eastAsia="en-SG"/>
                    </w:rPr>
                    <w:t>DEN_NGAY_BAO_CAO</w:t>
                  </w:r>
                  <w:r w:rsidRPr="00775791">
                    <w:rPr>
                      <w:color w:val="000080"/>
                      <w:sz w:val="22"/>
                      <w:szCs w:val="22"/>
                      <w:lang w:val="en-SG" w:eastAsia="en-SG"/>
                    </w:rPr>
                    <w:t>&gt;</w:t>
                  </w:r>
                  <w:r w:rsidRPr="00775791">
                    <w:rPr>
                      <w:color w:val="000000"/>
                      <w:sz w:val="22"/>
                      <w:szCs w:val="22"/>
                      <w:lang w:val="en-SG" w:eastAsia="en-SG"/>
                    </w:rPr>
                    <w:t>’</w:t>
                  </w:r>
                  <w:r w:rsidRPr="00775791">
                    <w:rPr>
                      <w:color w:val="000080"/>
                      <w:sz w:val="22"/>
                      <w:szCs w:val="22"/>
                      <w:lang w:val="en-SG" w:eastAsia="en-SG"/>
                    </w:rPr>
                    <w:t>,</w:t>
                  </w:r>
                  <w:r w:rsidRPr="00775791">
                    <w:rPr>
                      <w:color w:val="000000"/>
                      <w:sz w:val="22"/>
                      <w:szCs w:val="22"/>
                      <w:lang w:val="en-SG" w:eastAsia="en-SG"/>
                    </w:rPr>
                    <w:t xml:space="preserve"> </w:t>
                  </w:r>
                  <w:r w:rsidRPr="00775791">
                    <w:rPr>
                      <w:color w:val="808080"/>
                      <w:sz w:val="22"/>
                      <w:szCs w:val="22"/>
                      <w:lang w:val="en-SG" w:eastAsia="en-SG"/>
                    </w:rPr>
                    <w:t>'YYYYMMDD'</w:t>
                  </w:r>
                  <w:r w:rsidRPr="00775791">
                    <w:rPr>
                      <w:color w:val="000080"/>
                      <w:sz w:val="22"/>
                      <w:szCs w:val="22"/>
                      <w:lang w:val="en-SG" w:eastAsia="en-SG"/>
                    </w:rPr>
                    <w:t>)</w:t>
                  </w:r>
                </w:p>
                <w:p w14:paraId="6DB8477D" w14:textId="77777777" w:rsidR="006A522F" w:rsidRPr="00775791" w:rsidRDefault="006A522F" w:rsidP="00415767">
                  <w:pPr>
                    <w:shd w:val="clear" w:color="auto" w:fill="FFFFFF"/>
                    <w:rPr>
                      <w:color w:val="000000"/>
                      <w:lang w:val="en-SG" w:eastAsia="en-SG"/>
                    </w:rPr>
                  </w:pP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 xml:space="preserve">PSTD_FLG </w:t>
                  </w:r>
                  <w:r w:rsidRPr="00775791">
                    <w:rPr>
                      <w:color w:val="000080"/>
                      <w:sz w:val="22"/>
                      <w:szCs w:val="22"/>
                      <w:lang w:val="en-SG" w:eastAsia="en-SG"/>
                    </w:rPr>
                    <w:t>=</w:t>
                  </w:r>
                  <w:r w:rsidRPr="00775791">
                    <w:rPr>
                      <w:color w:val="000000"/>
                      <w:sz w:val="22"/>
                      <w:szCs w:val="22"/>
                      <w:lang w:val="en-SG" w:eastAsia="en-SG"/>
                    </w:rPr>
                    <w:t xml:space="preserve"> </w:t>
                  </w:r>
                  <w:r w:rsidRPr="00775791">
                    <w:rPr>
                      <w:color w:val="808080"/>
                      <w:sz w:val="22"/>
                      <w:szCs w:val="22"/>
                      <w:lang w:val="en-SG" w:eastAsia="en-SG"/>
                    </w:rPr>
                    <w:t>'Y'</w:t>
                  </w:r>
                </w:p>
                <w:p w14:paraId="519B75C1" w14:textId="77777777" w:rsidR="006A522F" w:rsidRPr="00775791" w:rsidRDefault="006A522F" w:rsidP="00415767">
                  <w:pPr>
                    <w:shd w:val="clear" w:color="auto" w:fill="FFFFFF"/>
                    <w:rPr>
                      <w:color w:val="000000"/>
                      <w:lang w:val="en-SG" w:eastAsia="en-SG"/>
                    </w:rPr>
                  </w:pP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HTD</w:t>
                  </w:r>
                  <w:r w:rsidRPr="00775791">
                    <w:rPr>
                      <w:color w:val="000080"/>
                      <w:sz w:val="22"/>
                      <w:szCs w:val="22"/>
                      <w:lang w:val="en-SG" w:eastAsia="en-SG"/>
                    </w:rPr>
                    <w:t>.</w:t>
                  </w:r>
                  <w:r w:rsidRPr="00775791">
                    <w:rPr>
                      <w:color w:val="000000"/>
                      <w:sz w:val="22"/>
                      <w:szCs w:val="22"/>
                      <w:lang w:val="en-SG" w:eastAsia="en-SG"/>
                    </w:rPr>
                    <w:t xml:space="preserve">DEL_FLG </w:t>
                  </w:r>
                  <w:r w:rsidRPr="00775791">
                    <w:rPr>
                      <w:color w:val="000080"/>
                      <w:sz w:val="22"/>
                      <w:szCs w:val="22"/>
                      <w:lang w:val="en-SG" w:eastAsia="en-SG"/>
                    </w:rPr>
                    <w:t>=</w:t>
                  </w:r>
                  <w:r w:rsidRPr="00775791">
                    <w:rPr>
                      <w:color w:val="000000"/>
                      <w:sz w:val="22"/>
                      <w:szCs w:val="22"/>
                      <w:lang w:val="en-SG" w:eastAsia="en-SG"/>
                    </w:rPr>
                    <w:t xml:space="preserve"> </w:t>
                  </w:r>
                  <w:r w:rsidRPr="00775791">
                    <w:rPr>
                      <w:color w:val="808080"/>
                      <w:sz w:val="22"/>
                      <w:szCs w:val="22"/>
                      <w:lang w:val="en-SG" w:eastAsia="en-SG"/>
                    </w:rPr>
                    <w:t>'N'</w:t>
                  </w:r>
                  <w:r w:rsidRPr="00775791">
                    <w:rPr>
                      <w:color w:val="000000"/>
                      <w:sz w:val="22"/>
                      <w:szCs w:val="22"/>
                      <w:lang w:val="en-SG" w:eastAsia="en-SG"/>
                    </w:rPr>
                    <w:t xml:space="preserve"> </w:t>
                  </w:r>
                </w:p>
                <w:p w14:paraId="540143F4" w14:textId="77777777" w:rsidR="006A522F" w:rsidRPr="00775791" w:rsidRDefault="006A522F" w:rsidP="00415767">
                  <w:pPr>
                    <w:shd w:val="clear" w:color="auto" w:fill="FFFFFF"/>
                    <w:rPr>
                      <w:color w:val="000000"/>
                      <w:lang w:val="en-SG" w:eastAsia="en-SG"/>
                    </w:rPr>
                  </w:pP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w:t>
                  </w:r>
                  <w:r w:rsidRPr="00775791">
                    <w:rPr>
                      <w:color w:val="0000FF"/>
                      <w:sz w:val="22"/>
                      <w:szCs w:val="22"/>
                      <w:lang w:val="en-SG" w:eastAsia="en-SG"/>
                    </w:rPr>
                    <w:t>NVL</w:t>
                  </w:r>
                  <w:r w:rsidRPr="00775791">
                    <w:rPr>
                      <w:color w:val="000080"/>
                      <w:sz w:val="22"/>
                      <w:szCs w:val="22"/>
                      <w:lang w:val="en-SG" w:eastAsia="en-SG"/>
                    </w:rPr>
                    <w:t>(</w:t>
                  </w:r>
                  <w:r w:rsidRPr="00775791">
                    <w:rPr>
                      <w:color w:val="000000"/>
                      <w:sz w:val="22"/>
                      <w:szCs w:val="22"/>
                      <w:lang w:val="en-SG" w:eastAsia="en-SG"/>
                    </w:rPr>
                    <w:t>HTD</w:t>
                  </w:r>
                  <w:r w:rsidRPr="00775791">
                    <w:rPr>
                      <w:color w:val="000080"/>
                      <w:sz w:val="22"/>
                      <w:szCs w:val="22"/>
                      <w:lang w:val="en-SG" w:eastAsia="en-SG"/>
                    </w:rPr>
                    <w:t>.</w:t>
                  </w:r>
                  <w:r w:rsidRPr="00775791">
                    <w:rPr>
                      <w:color w:val="000000"/>
                      <w:sz w:val="22"/>
                      <w:szCs w:val="22"/>
                      <w:lang w:val="en-SG" w:eastAsia="en-SG"/>
                    </w:rPr>
                    <w:t>RPT_CODE</w:t>
                  </w:r>
                  <w:r w:rsidRPr="00775791">
                    <w:rPr>
                      <w:color w:val="000080"/>
                      <w:sz w:val="22"/>
                      <w:szCs w:val="22"/>
                      <w:lang w:val="en-SG" w:eastAsia="en-SG"/>
                    </w:rPr>
                    <w:t>,</w:t>
                  </w:r>
                  <w:r w:rsidRPr="00775791">
                    <w:rPr>
                      <w:color w:val="000000"/>
                      <w:sz w:val="22"/>
                      <w:szCs w:val="22"/>
                      <w:lang w:val="en-SG" w:eastAsia="en-SG"/>
                    </w:rPr>
                    <w:t xml:space="preserve"> ’AAAAA’</w:t>
                  </w:r>
                  <w:r w:rsidRPr="00775791">
                    <w:rPr>
                      <w:color w:val="000080"/>
                      <w:sz w:val="22"/>
                      <w:szCs w:val="22"/>
                      <w:lang w:val="en-SG" w:eastAsia="en-SG"/>
                    </w:rPr>
                    <w:t>)</w:t>
                  </w:r>
                  <w:r w:rsidRPr="00775791">
                    <w:rPr>
                      <w:color w:val="000000"/>
                      <w:sz w:val="22"/>
                      <w:szCs w:val="22"/>
                      <w:lang w:val="en-SG" w:eastAsia="en-SG"/>
                    </w:rPr>
                    <w:t xml:space="preserve"> </w:t>
                  </w:r>
                  <w:r w:rsidRPr="00775791">
                    <w:rPr>
                      <w:color w:val="000080"/>
                      <w:sz w:val="22"/>
                      <w:szCs w:val="22"/>
                      <w:lang w:val="en-SG" w:eastAsia="en-SG"/>
                    </w:rPr>
                    <w:t>&lt;&gt;</w:t>
                  </w:r>
                  <w:r w:rsidRPr="00775791">
                    <w:rPr>
                      <w:color w:val="000000"/>
                      <w:sz w:val="22"/>
                      <w:szCs w:val="22"/>
                      <w:lang w:val="en-SG" w:eastAsia="en-SG"/>
                    </w:rPr>
                    <w:t>’YETRN’</w:t>
                  </w:r>
                </w:p>
                <w:p w14:paraId="4F98D57C"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t>UNION</w:t>
                  </w:r>
                  <w:r w:rsidRPr="00775791">
                    <w:rPr>
                      <w:color w:val="000000"/>
                      <w:sz w:val="22"/>
                      <w:szCs w:val="22"/>
                      <w:lang w:val="en-SG" w:eastAsia="en-SG"/>
                    </w:rPr>
                    <w:t xml:space="preserve"> </w:t>
                  </w:r>
                  <w:r w:rsidRPr="00775791">
                    <w:rPr>
                      <w:color w:val="0000FF"/>
                      <w:sz w:val="22"/>
                      <w:szCs w:val="22"/>
                      <w:lang w:val="en-SG" w:eastAsia="en-SG"/>
                    </w:rPr>
                    <w:t>ALL</w:t>
                  </w:r>
                </w:p>
                <w:p w14:paraId="3542DAD4"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lastRenderedPageBreak/>
                    <w:t>SELECT</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ACID</w:t>
                  </w:r>
                  <w:r w:rsidRPr="00775791">
                    <w:rPr>
                      <w:color w:val="000080"/>
                      <w:sz w:val="22"/>
                      <w:szCs w:val="22"/>
                      <w:lang w:val="en-SG" w:eastAsia="en-SG"/>
                    </w:rPr>
                    <w:t>,</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SOL_ID</w:t>
                  </w:r>
                  <w:r w:rsidRPr="00775791">
                    <w:rPr>
                      <w:color w:val="000080"/>
                      <w:sz w:val="22"/>
                      <w:szCs w:val="22"/>
                      <w:lang w:val="en-SG" w:eastAsia="en-SG"/>
                    </w:rPr>
                    <w:t>,</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TRAN_DATE</w:t>
                  </w:r>
                  <w:r w:rsidRPr="00775791">
                    <w:rPr>
                      <w:color w:val="000080"/>
                      <w:sz w:val="22"/>
                      <w:szCs w:val="22"/>
                      <w:lang w:val="en-SG" w:eastAsia="en-SG"/>
                    </w:rPr>
                    <w:t>,</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TRAN_CRNCY_CODE</w:t>
                  </w:r>
                  <w:r w:rsidRPr="00775791">
                    <w:rPr>
                      <w:color w:val="000080"/>
                      <w:sz w:val="22"/>
                      <w:szCs w:val="22"/>
                      <w:lang w:val="en-SG" w:eastAsia="en-SG"/>
                    </w:rPr>
                    <w:t>,</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PART_TRAN_TYPE</w:t>
                  </w:r>
                  <w:r w:rsidRPr="00775791">
                    <w:rPr>
                      <w:color w:val="000080"/>
                      <w:sz w:val="22"/>
                      <w:szCs w:val="22"/>
                      <w:lang w:val="en-SG" w:eastAsia="en-SG"/>
                    </w:rPr>
                    <w:t>,</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TRAN_AMT</w:t>
                  </w:r>
                </w:p>
                <w:p w14:paraId="60D1B641"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t>FROM</w:t>
                  </w:r>
                  <w:r w:rsidRPr="00775791">
                    <w:rPr>
                      <w:color w:val="000000"/>
                      <w:sz w:val="22"/>
                      <w:szCs w:val="22"/>
                      <w:lang w:val="en-SG" w:eastAsia="en-SG"/>
                    </w:rPr>
                    <w:t xml:space="preserve"> TBAADM</w:t>
                  </w:r>
                  <w:r w:rsidRPr="00775791">
                    <w:rPr>
                      <w:color w:val="000080"/>
                      <w:sz w:val="22"/>
                      <w:szCs w:val="22"/>
                      <w:lang w:val="en-SG" w:eastAsia="en-SG"/>
                    </w:rPr>
                    <w:t>.</w:t>
                  </w:r>
                  <w:r w:rsidRPr="00775791">
                    <w:rPr>
                      <w:color w:val="000000"/>
                      <w:sz w:val="22"/>
                      <w:szCs w:val="22"/>
                      <w:lang w:val="en-SG" w:eastAsia="en-SG"/>
                    </w:rPr>
                    <w:t>DTD</w:t>
                  </w:r>
                </w:p>
                <w:p w14:paraId="6849C124" w14:textId="77777777" w:rsidR="006A522F" w:rsidRPr="00775791" w:rsidRDefault="006A522F" w:rsidP="00415767">
                  <w:pPr>
                    <w:shd w:val="clear" w:color="auto" w:fill="FFFFFF"/>
                    <w:rPr>
                      <w:color w:val="000000"/>
                      <w:lang w:val="en-SG" w:eastAsia="en-SG"/>
                    </w:rPr>
                  </w:pPr>
                  <w:r w:rsidRPr="00775791">
                    <w:rPr>
                      <w:color w:val="0000FF"/>
                      <w:sz w:val="22"/>
                      <w:szCs w:val="22"/>
                      <w:lang w:val="en-SG" w:eastAsia="en-SG"/>
                    </w:rPr>
                    <w:t>WHERE</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 xml:space="preserve">TRAN_DATE </w:t>
                  </w:r>
                  <w:r w:rsidRPr="00775791">
                    <w:rPr>
                      <w:color w:val="0000FF"/>
                      <w:sz w:val="22"/>
                      <w:szCs w:val="22"/>
                      <w:lang w:val="en-SG" w:eastAsia="en-SG"/>
                    </w:rPr>
                    <w:t>BETWEEN</w:t>
                  </w:r>
                  <w:r w:rsidRPr="00775791">
                    <w:rPr>
                      <w:color w:val="000000"/>
                      <w:sz w:val="22"/>
                      <w:szCs w:val="22"/>
                      <w:lang w:val="en-SG" w:eastAsia="en-SG"/>
                    </w:rPr>
                    <w:t xml:space="preserve"> </w:t>
                  </w:r>
                  <w:r w:rsidRPr="00775791">
                    <w:rPr>
                      <w:color w:val="0000FF"/>
                      <w:sz w:val="22"/>
                      <w:szCs w:val="22"/>
                      <w:lang w:val="en-SG" w:eastAsia="en-SG"/>
                    </w:rPr>
                    <w:t>TO_DATE</w:t>
                  </w:r>
                  <w:r w:rsidRPr="00775791">
                    <w:rPr>
                      <w:color w:val="000080"/>
                      <w:sz w:val="22"/>
                      <w:szCs w:val="22"/>
                      <w:lang w:val="en-SG" w:eastAsia="en-SG"/>
                    </w:rPr>
                    <w:t>(</w:t>
                  </w:r>
                  <w:r w:rsidRPr="00775791">
                    <w:rPr>
                      <w:color w:val="000000"/>
                      <w:sz w:val="22"/>
                      <w:szCs w:val="22"/>
                      <w:lang w:val="en-SG" w:eastAsia="en-SG"/>
                    </w:rPr>
                    <w:t>‘</w:t>
                  </w:r>
                  <w:r w:rsidRPr="00775791">
                    <w:rPr>
                      <w:color w:val="000080"/>
                      <w:sz w:val="22"/>
                      <w:szCs w:val="22"/>
                      <w:lang w:val="en-SG" w:eastAsia="en-SG"/>
                    </w:rPr>
                    <w:t>&lt;</w:t>
                  </w:r>
                  <w:r w:rsidRPr="00775791">
                    <w:rPr>
                      <w:color w:val="000000"/>
                      <w:sz w:val="22"/>
                      <w:szCs w:val="22"/>
                      <w:lang w:val="en-SG" w:eastAsia="en-SG"/>
                    </w:rPr>
                    <w:t>TU_NGAY_BAO_CAO</w:t>
                  </w:r>
                  <w:r w:rsidRPr="00775791">
                    <w:rPr>
                      <w:color w:val="000080"/>
                      <w:sz w:val="22"/>
                      <w:szCs w:val="22"/>
                      <w:lang w:val="en-SG" w:eastAsia="en-SG"/>
                    </w:rPr>
                    <w:t>&gt;</w:t>
                  </w:r>
                  <w:r w:rsidRPr="00775791">
                    <w:rPr>
                      <w:color w:val="000000"/>
                      <w:sz w:val="22"/>
                      <w:szCs w:val="22"/>
                      <w:lang w:val="en-SG" w:eastAsia="en-SG"/>
                    </w:rPr>
                    <w:t>’</w:t>
                  </w:r>
                  <w:r w:rsidRPr="00775791">
                    <w:rPr>
                      <w:color w:val="000080"/>
                      <w:sz w:val="22"/>
                      <w:szCs w:val="22"/>
                      <w:lang w:val="en-SG" w:eastAsia="en-SG"/>
                    </w:rPr>
                    <w:t>,</w:t>
                  </w:r>
                  <w:r w:rsidRPr="00775791">
                    <w:rPr>
                      <w:color w:val="808080"/>
                      <w:sz w:val="22"/>
                      <w:szCs w:val="22"/>
                      <w:lang w:val="en-SG" w:eastAsia="en-SG"/>
                    </w:rPr>
                    <w:t>'YYYYMMDD'</w:t>
                  </w:r>
                  <w:r w:rsidRPr="00775791">
                    <w:rPr>
                      <w:color w:val="000080"/>
                      <w:sz w:val="22"/>
                      <w:szCs w:val="22"/>
                      <w:lang w:val="en-SG" w:eastAsia="en-SG"/>
                    </w:rPr>
                    <w:t>)</w:t>
                  </w: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w:t>
                  </w:r>
                  <w:r w:rsidRPr="00775791">
                    <w:rPr>
                      <w:color w:val="0000FF"/>
                      <w:sz w:val="22"/>
                      <w:szCs w:val="22"/>
                      <w:lang w:val="en-SG" w:eastAsia="en-SG"/>
                    </w:rPr>
                    <w:t>TO_DATE</w:t>
                  </w:r>
                  <w:r w:rsidRPr="00775791">
                    <w:rPr>
                      <w:color w:val="000080"/>
                      <w:sz w:val="22"/>
                      <w:szCs w:val="22"/>
                      <w:lang w:val="en-SG" w:eastAsia="en-SG"/>
                    </w:rPr>
                    <w:t>(</w:t>
                  </w:r>
                  <w:r w:rsidRPr="00775791">
                    <w:rPr>
                      <w:color w:val="000000"/>
                      <w:sz w:val="22"/>
                      <w:szCs w:val="22"/>
                      <w:lang w:val="en-SG" w:eastAsia="en-SG"/>
                    </w:rPr>
                    <w:t>‘</w:t>
                  </w:r>
                  <w:r w:rsidRPr="00775791">
                    <w:rPr>
                      <w:color w:val="000080"/>
                      <w:sz w:val="22"/>
                      <w:szCs w:val="22"/>
                      <w:lang w:val="en-SG" w:eastAsia="en-SG"/>
                    </w:rPr>
                    <w:t>&lt;</w:t>
                  </w:r>
                  <w:r w:rsidRPr="00775791">
                    <w:rPr>
                      <w:color w:val="000000"/>
                      <w:sz w:val="22"/>
                      <w:szCs w:val="22"/>
                      <w:lang w:val="en-SG" w:eastAsia="en-SG"/>
                    </w:rPr>
                    <w:t>DEN_NGAY_BAO_CAO</w:t>
                  </w:r>
                  <w:r w:rsidRPr="00775791">
                    <w:rPr>
                      <w:color w:val="000080"/>
                      <w:sz w:val="22"/>
                      <w:szCs w:val="22"/>
                      <w:lang w:val="en-SG" w:eastAsia="en-SG"/>
                    </w:rPr>
                    <w:t>&gt;</w:t>
                  </w:r>
                  <w:r w:rsidRPr="00775791">
                    <w:rPr>
                      <w:color w:val="000000"/>
                      <w:sz w:val="22"/>
                      <w:szCs w:val="22"/>
                      <w:lang w:val="en-SG" w:eastAsia="en-SG"/>
                    </w:rPr>
                    <w:t>’</w:t>
                  </w:r>
                  <w:r w:rsidRPr="00775791">
                    <w:rPr>
                      <w:color w:val="000080"/>
                      <w:sz w:val="22"/>
                      <w:szCs w:val="22"/>
                      <w:lang w:val="en-SG" w:eastAsia="en-SG"/>
                    </w:rPr>
                    <w:t>,</w:t>
                  </w:r>
                  <w:r w:rsidRPr="00775791">
                    <w:rPr>
                      <w:color w:val="000000"/>
                      <w:sz w:val="22"/>
                      <w:szCs w:val="22"/>
                      <w:lang w:val="en-SG" w:eastAsia="en-SG"/>
                    </w:rPr>
                    <w:t xml:space="preserve"> </w:t>
                  </w:r>
                  <w:r w:rsidRPr="00775791">
                    <w:rPr>
                      <w:color w:val="808080"/>
                      <w:sz w:val="22"/>
                      <w:szCs w:val="22"/>
                      <w:lang w:val="en-SG" w:eastAsia="en-SG"/>
                    </w:rPr>
                    <w:t>'YYYYMMDD'</w:t>
                  </w:r>
                  <w:r w:rsidRPr="00775791">
                    <w:rPr>
                      <w:color w:val="000080"/>
                      <w:sz w:val="22"/>
                      <w:szCs w:val="22"/>
                      <w:lang w:val="en-SG" w:eastAsia="en-SG"/>
                    </w:rPr>
                    <w:t>)</w:t>
                  </w:r>
                </w:p>
                <w:p w14:paraId="708360A3" w14:textId="77777777" w:rsidR="006A522F" w:rsidRPr="00775791" w:rsidRDefault="006A522F" w:rsidP="00415767">
                  <w:pPr>
                    <w:shd w:val="clear" w:color="auto" w:fill="FFFFFF"/>
                    <w:rPr>
                      <w:color w:val="000000"/>
                      <w:lang w:val="en-SG" w:eastAsia="en-SG"/>
                    </w:rPr>
                  </w:pP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 xml:space="preserve">PSTD_FLG </w:t>
                  </w:r>
                  <w:r w:rsidRPr="00775791">
                    <w:rPr>
                      <w:color w:val="000080"/>
                      <w:sz w:val="22"/>
                      <w:szCs w:val="22"/>
                      <w:lang w:val="en-SG" w:eastAsia="en-SG"/>
                    </w:rPr>
                    <w:t>=</w:t>
                  </w:r>
                  <w:r w:rsidRPr="00775791">
                    <w:rPr>
                      <w:color w:val="000000"/>
                      <w:sz w:val="22"/>
                      <w:szCs w:val="22"/>
                      <w:lang w:val="en-SG" w:eastAsia="en-SG"/>
                    </w:rPr>
                    <w:t xml:space="preserve"> </w:t>
                  </w:r>
                  <w:r w:rsidRPr="00775791">
                    <w:rPr>
                      <w:color w:val="808080"/>
                      <w:sz w:val="22"/>
                      <w:szCs w:val="22"/>
                      <w:lang w:val="en-SG" w:eastAsia="en-SG"/>
                    </w:rPr>
                    <w:t>'Y'</w:t>
                  </w:r>
                </w:p>
                <w:p w14:paraId="7B1F2FE4" w14:textId="77777777" w:rsidR="006A522F" w:rsidRPr="00775791" w:rsidRDefault="006A522F" w:rsidP="00415767">
                  <w:pPr>
                    <w:shd w:val="clear" w:color="auto" w:fill="FFFFFF"/>
                    <w:rPr>
                      <w:color w:val="000000"/>
                      <w:lang w:val="en-SG" w:eastAsia="en-SG"/>
                    </w:rPr>
                  </w:pP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DTD</w:t>
                  </w:r>
                  <w:r w:rsidRPr="00775791">
                    <w:rPr>
                      <w:color w:val="000080"/>
                      <w:sz w:val="22"/>
                      <w:szCs w:val="22"/>
                      <w:lang w:val="en-SG" w:eastAsia="en-SG"/>
                    </w:rPr>
                    <w:t>.</w:t>
                  </w:r>
                  <w:r w:rsidRPr="00775791">
                    <w:rPr>
                      <w:color w:val="000000"/>
                      <w:sz w:val="22"/>
                      <w:szCs w:val="22"/>
                      <w:lang w:val="en-SG" w:eastAsia="en-SG"/>
                    </w:rPr>
                    <w:t xml:space="preserve">DEL_FLG </w:t>
                  </w:r>
                  <w:r w:rsidRPr="00775791">
                    <w:rPr>
                      <w:color w:val="000080"/>
                      <w:sz w:val="22"/>
                      <w:szCs w:val="22"/>
                      <w:lang w:val="en-SG" w:eastAsia="en-SG"/>
                    </w:rPr>
                    <w:t>=</w:t>
                  </w:r>
                  <w:r w:rsidRPr="00775791">
                    <w:rPr>
                      <w:color w:val="000000"/>
                      <w:sz w:val="22"/>
                      <w:szCs w:val="22"/>
                      <w:lang w:val="en-SG" w:eastAsia="en-SG"/>
                    </w:rPr>
                    <w:t xml:space="preserve"> </w:t>
                  </w:r>
                  <w:r w:rsidRPr="00775791">
                    <w:rPr>
                      <w:color w:val="808080"/>
                      <w:sz w:val="22"/>
                      <w:szCs w:val="22"/>
                      <w:lang w:val="en-SG" w:eastAsia="en-SG"/>
                    </w:rPr>
                    <w:t>'N'</w:t>
                  </w:r>
                  <w:r w:rsidRPr="00775791">
                    <w:rPr>
                      <w:color w:val="000000"/>
                      <w:sz w:val="22"/>
                      <w:szCs w:val="22"/>
                      <w:lang w:val="en-SG" w:eastAsia="en-SG"/>
                    </w:rPr>
                    <w:t xml:space="preserve"> </w:t>
                  </w:r>
                </w:p>
                <w:p w14:paraId="767D4692" w14:textId="77777777" w:rsidR="006A522F" w:rsidRPr="00867C31" w:rsidRDefault="006A522F" w:rsidP="00415767">
                  <w:pPr>
                    <w:shd w:val="clear" w:color="auto" w:fill="FFFFFF"/>
                    <w:rPr>
                      <w:lang w:val="en-SG" w:eastAsia="en-SG"/>
                    </w:rPr>
                  </w:pPr>
                  <w:r w:rsidRPr="00775791">
                    <w:rPr>
                      <w:color w:val="000000"/>
                      <w:sz w:val="22"/>
                      <w:szCs w:val="22"/>
                      <w:lang w:val="en-SG" w:eastAsia="en-SG"/>
                    </w:rPr>
                    <w:t xml:space="preserve">      </w:t>
                  </w:r>
                  <w:r w:rsidRPr="00775791">
                    <w:rPr>
                      <w:color w:val="0000FF"/>
                      <w:sz w:val="22"/>
                      <w:szCs w:val="22"/>
                      <w:lang w:val="en-SG" w:eastAsia="en-SG"/>
                    </w:rPr>
                    <w:t>AND</w:t>
                  </w:r>
                  <w:r w:rsidRPr="00775791">
                    <w:rPr>
                      <w:color w:val="000000"/>
                      <w:sz w:val="22"/>
                      <w:szCs w:val="22"/>
                      <w:lang w:val="en-SG" w:eastAsia="en-SG"/>
                    </w:rPr>
                    <w:t xml:space="preserve"> </w:t>
                  </w:r>
                  <w:r w:rsidRPr="00775791">
                    <w:rPr>
                      <w:color w:val="0000FF"/>
                      <w:sz w:val="22"/>
                      <w:szCs w:val="22"/>
                      <w:lang w:val="en-SG" w:eastAsia="en-SG"/>
                    </w:rPr>
                    <w:t>NVL</w:t>
                  </w:r>
                  <w:r w:rsidRPr="00775791">
                    <w:rPr>
                      <w:color w:val="000080"/>
                      <w:sz w:val="22"/>
                      <w:szCs w:val="22"/>
                      <w:lang w:val="en-SG" w:eastAsia="en-SG"/>
                    </w:rPr>
                    <w:t>(</w:t>
                  </w:r>
                  <w:r w:rsidRPr="00775791">
                    <w:rPr>
                      <w:color w:val="000000"/>
                      <w:sz w:val="22"/>
                      <w:szCs w:val="22"/>
                      <w:lang w:val="en-SG" w:eastAsia="en-SG"/>
                    </w:rPr>
                    <w:t>DTD</w:t>
                  </w:r>
                  <w:r w:rsidRPr="00775791">
                    <w:rPr>
                      <w:color w:val="000080"/>
                      <w:sz w:val="22"/>
                      <w:szCs w:val="22"/>
                      <w:lang w:val="en-SG" w:eastAsia="en-SG"/>
                    </w:rPr>
                    <w:t>.</w:t>
                  </w:r>
                  <w:r w:rsidRPr="00775791">
                    <w:rPr>
                      <w:color w:val="000000"/>
                      <w:sz w:val="22"/>
                      <w:szCs w:val="22"/>
                      <w:lang w:val="en-SG" w:eastAsia="en-SG"/>
                    </w:rPr>
                    <w:t>RPT_CODE</w:t>
                  </w:r>
                  <w:r w:rsidRPr="00775791">
                    <w:rPr>
                      <w:color w:val="000080"/>
                      <w:sz w:val="22"/>
                      <w:szCs w:val="22"/>
                      <w:lang w:val="en-SG" w:eastAsia="en-SG"/>
                    </w:rPr>
                    <w:t>,</w:t>
                  </w:r>
                  <w:r w:rsidRPr="00775791">
                    <w:rPr>
                      <w:color w:val="000000"/>
                      <w:sz w:val="22"/>
                      <w:szCs w:val="22"/>
                      <w:lang w:val="en-SG" w:eastAsia="en-SG"/>
                    </w:rPr>
                    <w:t xml:space="preserve"> ’AAAAA’</w:t>
                  </w:r>
                  <w:r w:rsidRPr="00775791">
                    <w:rPr>
                      <w:color w:val="000080"/>
                      <w:sz w:val="22"/>
                      <w:szCs w:val="22"/>
                      <w:lang w:val="en-SG" w:eastAsia="en-SG"/>
                    </w:rPr>
                    <w:t>)</w:t>
                  </w:r>
                  <w:r w:rsidRPr="00775791">
                    <w:rPr>
                      <w:color w:val="000000"/>
                      <w:sz w:val="22"/>
                      <w:szCs w:val="22"/>
                      <w:lang w:val="en-SG" w:eastAsia="en-SG"/>
                    </w:rPr>
                    <w:t xml:space="preserve"> </w:t>
                  </w:r>
                  <w:r w:rsidRPr="00775791">
                    <w:rPr>
                      <w:color w:val="000080"/>
                      <w:sz w:val="22"/>
                      <w:szCs w:val="22"/>
                      <w:lang w:val="en-SG" w:eastAsia="en-SG"/>
                    </w:rPr>
                    <w:t>&lt;&gt;</w:t>
                  </w:r>
                  <w:r w:rsidRPr="00775791">
                    <w:rPr>
                      <w:color w:val="000000"/>
                      <w:sz w:val="22"/>
                      <w:szCs w:val="22"/>
                      <w:lang w:val="en-SG" w:eastAsia="en-SG"/>
                    </w:rPr>
                    <w:t>’YETRN’</w:t>
                  </w:r>
                </w:p>
              </w:tc>
            </w:tr>
          </w:tbl>
          <w:p w14:paraId="604C30A2" w14:textId="77777777" w:rsidR="006A522F" w:rsidRDefault="006A522F" w:rsidP="00415767"/>
          <w:p w14:paraId="65F2B2A2" w14:textId="77777777" w:rsidR="006A522F" w:rsidRPr="00471BB1" w:rsidRDefault="006A522F" w:rsidP="00415767"/>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ABBCD64" w14:textId="77777777" w:rsidR="006A522F" w:rsidRPr="00471BB1" w:rsidRDefault="006A522F" w:rsidP="00415767">
            <w:pPr>
              <w:tabs>
                <w:tab w:val="right" w:pos="3204"/>
              </w:tabs>
            </w:pPr>
            <w:r w:rsidRPr="009B24AB">
              <w:rPr>
                <w:color w:val="833C0B"/>
                <w:sz w:val="22"/>
                <w:szCs w:val="22"/>
              </w:rPr>
              <w:lastRenderedPageBreak/>
              <w:t>TEMP_HTD</w:t>
            </w:r>
            <w:r w:rsidRPr="00471BB1">
              <w:rPr>
                <w:sz w:val="22"/>
                <w:szCs w:val="22"/>
              </w:rPr>
              <w:t>.SOL_ID</w:t>
            </w:r>
            <w:r>
              <w:rPr>
                <w:sz w:val="22"/>
                <w:szCs w:val="22"/>
              </w:rPr>
              <w:tab/>
            </w:r>
          </w:p>
        </w:tc>
      </w:tr>
      <w:tr w:rsidR="006A522F" w:rsidRPr="00471BB1" w14:paraId="22427B12"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38E142E9" w14:textId="77777777" w:rsidR="006A522F" w:rsidRPr="00471BB1" w:rsidRDefault="006A522F" w:rsidP="00415767">
            <w:pPr>
              <w:jc w:val="center"/>
              <w:rPr>
                <w:bCs/>
              </w:rPr>
            </w:pPr>
            <w:r w:rsidRPr="00471BB1">
              <w:rPr>
                <w:bCs/>
                <w:sz w:val="22"/>
                <w:szCs w:val="22"/>
              </w:rPr>
              <w:t>8</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4D0C05C" w14:textId="77777777" w:rsidR="006A522F" w:rsidRPr="00471BB1" w:rsidRDefault="006A522F" w:rsidP="00415767">
            <w:r w:rsidRPr="00471BB1">
              <w:rPr>
                <w:sz w:val="22"/>
                <w:szCs w:val="22"/>
              </w:rPr>
              <w:t>SOL_DESC</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4770607D" w14:textId="77777777" w:rsidR="006A522F" w:rsidRPr="00471BB1" w:rsidRDefault="006A522F" w:rsidP="00415767">
            <w:pPr>
              <w:rPr>
                <w:color w:val="000000"/>
              </w:rPr>
            </w:pPr>
            <w:r w:rsidRPr="00471BB1">
              <w:rPr>
                <w:b/>
                <w:bCs/>
                <w:sz w:val="22"/>
                <w:szCs w:val="22"/>
              </w:rPr>
              <w:t>Bước 1:</w:t>
            </w:r>
            <w:r w:rsidRPr="00471BB1">
              <w:rPr>
                <w:sz w:val="22"/>
                <w:szCs w:val="22"/>
              </w:rPr>
              <w:t xml:space="preserve"> Tương tự “</w:t>
            </w:r>
            <w:r w:rsidRPr="00471BB1">
              <w:rPr>
                <w:color w:val="000000"/>
                <w:sz w:val="22"/>
                <w:szCs w:val="22"/>
              </w:rPr>
              <w:t xml:space="preserve">SOL_ID” </w:t>
            </w:r>
            <w:r>
              <w:rPr>
                <w:color w:val="000000"/>
                <w:sz w:val="22"/>
                <w:szCs w:val="22"/>
              </w:rPr>
              <w:t>(STT 7)</w:t>
            </w:r>
          </w:p>
          <w:p w14:paraId="3D3277CC" w14:textId="77777777" w:rsidR="006A522F" w:rsidRPr="00471BB1" w:rsidRDefault="006A522F" w:rsidP="00415767">
            <w:pPr>
              <w:rPr>
                <w:color w:val="000000"/>
              </w:rPr>
            </w:pPr>
          </w:p>
          <w:p w14:paraId="542AA586" w14:textId="77777777" w:rsidR="006A522F" w:rsidRPr="00471BB1" w:rsidRDefault="006A522F" w:rsidP="00415767">
            <w:r w:rsidRPr="00471BB1">
              <w:rPr>
                <w:b/>
                <w:bCs/>
                <w:sz w:val="22"/>
                <w:szCs w:val="22"/>
              </w:rPr>
              <w:t>Bước 2:</w:t>
            </w:r>
            <w:r w:rsidRPr="00471BB1">
              <w:rPr>
                <w:sz w:val="22"/>
                <w:szCs w:val="22"/>
              </w:rPr>
              <w:t xml:space="preserve"> Liên kết (JOIN) với bảng TBAADM.SOL với điều kiện:</w:t>
            </w:r>
          </w:p>
          <w:p w14:paraId="031CEC69" w14:textId="77777777" w:rsidR="006A522F" w:rsidRPr="00471BB1" w:rsidRDefault="006A522F" w:rsidP="00415767"/>
          <w:p w14:paraId="07A62CBF" w14:textId="77777777" w:rsidR="006A522F" w:rsidRPr="00471BB1" w:rsidRDefault="006A522F" w:rsidP="00415767">
            <w:r w:rsidRPr="009B24AB">
              <w:rPr>
                <w:color w:val="833C0B"/>
                <w:sz w:val="22"/>
                <w:szCs w:val="22"/>
              </w:rPr>
              <w:t>TEMP_HTD</w:t>
            </w:r>
            <w:r w:rsidRPr="00471BB1">
              <w:rPr>
                <w:sz w:val="22"/>
                <w:szCs w:val="22"/>
              </w:rPr>
              <w:t>.SOL_ID = SOL.SOL_ID</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0D0F6280" w14:textId="77777777" w:rsidR="006A522F" w:rsidRPr="00471BB1" w:rsidRDefault="006A522F" w:rsidP="00415767">
            <w:r w:rsidRPr="00471BB1">
              <w:rPr>
                <w:sz w:val="22"/>
                <w:szCs w:val="22"/>
              </w:rPr>
              <w:t>SOL.SOL_DESC</w:t>
            </w:r>
          </w:p>
        </w:tc>
      </w:tr>
      <w:tr w:rsidR="006A522F" w:rsidRPr="00471BB1" w14:paraId="6874D21A"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6B781D0F" w14:textId="77777777" w:rsidR="006A522F" w:rsidRPr="00471BB1" w:rsidRDefault="006A522F" w:rsidP="00415767">
            <w:pPr>
              <w:jc w:val="center"/>
              <w:rPr>
                <w:bCs/>
              </w:rPr>
            </w:pPr>
            <w:r w:rsidRPr="00471BB1">
              <w:rPr>
                <w:bCs/>
                <w:sz w:val="22"/>
                <w:szCs w:val="22"/>
              </w:rPr>
              <w:t>9</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9FFB23F" w14:textId="77777777" w:rsidR="006A522F" w:rsidRPr="00471BB1" w:rsidRDefault="006A522F" w:rsidP="00415767">
            <w:r w:rsidRPr="00471BB1">
              <w:rPr>
                <w:sz w:val="22"/>
                <w:szCs w:val="22"/>
              </w:rPr>
              <w:t>TRAN_DATE</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61660702" w14:textId="77777777" w:rsidR="006A522F" w:rsidRPr="00471BB1" w:rsidRDefault="006A522F" w:rsidP="00415767">
            <w:r w:rsidRPr="00471BB1">
              <w:rPr>
                <w:sz w:val="22"/>
                <w:szCs w:val="22"/>
              </w:rPr>
              <w:t>Tương tự “</w:t>
            </w:r>
            <w:r w:rsidRPr="00471BB1">
              <w:rPr>
                <w:color w:val="000000"/>
                <w:sz w:val="22"/>
                <w:szCs w:val="22"/>
              </w:rPr>
              <w:t xml:space="preserve">SOL_ID” </w:t>
            </w:r>
            <w:r>
              <w:rPr>
                <w:color w:val="000000"/>
                <w:sz w:val="22"/>
                <w:szCs w:val="22"/>
              </w:rPr>
              <w:t>(STT 7)</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227B5C4" w14:textId="77777777" w:rsidR="006A522F" w:rsidRPr="00471BB1" w:rsidRDefault="006A522F" w:rsidP="00415767">
            <w:r w:rsidRPr="009B24AB">
              <w:rPr>
                <w:color w:val="833C0B"/>
                <w:sz w:val="22"/>
                <w:szCs w:val="22"/>
              </w:rPr>
              <w:t>TEMP_HTD</w:t>
            </w:r>
            <w:r w:rsidRPr="00471BB1">
              <w:rPr>
                <w:sz w:val="22"/>
                <w:szCs w:val="22"/>
              </w:rPr>
              <w:t>.TRAN_DATE</w:t>
            </w:r>
          </w:p>
        </w:tc>
      </w:tr>
      <w:tr w:rsidR="006A522F" w:rsidRPr="00471BB1" w14:paraId="7AD8380E"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64AD2E99" w14:textId="77777777" w:rsidR="006A522F" w:rsidRPr="00471BB1" w:rsidRDefault="006A522F" w:rsidP="00415767">
            <w:pPr>
              <w:jc w:val="center"/>
              <w:rPr>
                <w:bCs/>
              </w:rPr>
            </w:pPr>
            <w:r w:rsidRPr="00471BB1">
              <w:rPr>
                <w:bCs/>
                <w:sz w:val="22"/>
                <w:szCs w:val="22"/>
              </w:rPr>
              <w:t>10</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2E186C9" w14:textId="77777777" w:rsidR="006A522F" w:rsidRPr="00471BB1" w:rsidRDefault="006A522F" w:rsidP="00415767">
            <w:r w:rsidRPr="00471BB1">
              <w:rPr>
                <w:sz w:val="22"/>
                <w:szCs w:val="22"/>
              </w:rPr>
              <w:t>TRAN_CRNCY_CODE</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0FCB9BF" w14:textId="77777777" w:rsidR="006A522F" w:rsidRPr="00471BB1" w:rsidRDefault="006A522F" w:rsidP="00415767">
            <w:r w:rsidRPr="00471BB1">
              <w:rPr>
                <w:sz w:val="22"/>
                <w:szCs w:val="22"/>
              </w:rPr>
              <w:t>Tương tự “</w:t>
            </w:r>
            <w:r w:rsidRPr="00471BB1">
              <w:rPr>
                <w:color w:val="000000"/>
                <w:sz w:val="22"/>
                <w:szCs w:val="22"/>
              </w:rPr>
              <w:t xml:space="preserve">SOL_ID” </w:t>
            </w:r>
            <w:r>
              <w:rPr>
                <w:color w:val="000000"/>
                <w:sz w:val="22"/>
                <w:szCs w:val="22"/>
              </w:rPr>
              <w:t>(STT 7)</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7A6E7700" w14:textId="77777777" w:rsidR="006A522F" w:rsidRPr="00471BB1" w:rsidRDefault="006A522F" w:rsidP="00415767">
            <w:r w:rsidRPr="009B24AB">
              <w:rPr>
                <w:color w:val="833C0B"/>
                <w:sz w:val="22"/>
                <w:szCs w:val="22"/>
              </w:rPr>
              <w:t>TEMP_HTD</w:t>
            </w:r>
            <w:r w:rsidRPr="00471BB1">
              <w:rPr>
                <w:sz w:val="22"/>
                <w:szCs w:val="22"/>
              </w:rPr>
              <w:t>.TRAN_CRNCY_CODE</w:t>
            </w:r>
          </w:p>
        </w:tc>
      </w:tr>
      <w:tr w:rsidR="006A522F" w:rsidRPr="00471BB1" w14:paraId="135650D4"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53EB5C9B" w14:textId="77777777" w:rsidR="006A522F" w:rsidRPr="00471BB1" w:rsidRDefault="006A522F" w:rsidP="00415767">
            <w:pPr>
              <w:jc w:val="center"/>
              <w:rPr>
                <w:bCs/>
              </w:rPr>
            </w:pPr>
            <w:r w:rsidRPr="00471BB1">
              <w:rPr>
                <w:bCs/>
                <w:sz w:val="22"/>
                <w:szCs w:val="22"/>
              </w:rPr>
              <w:t>11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74C9954" w14:textId="77777777" w:rsidR="006A522F" w:rsidRPr="00471BB1" w:rsidRDefault="006A522F" w:rsidP="00415767">
            <w:r w:rsidRPr="00471BB1">
              <w:rPr>
                <w:sz w:val="22"/>
                <w:szCs w:val="22"/>
              </w:rPr>
              <w:t>AMT</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20A2D806" w14:textId="77777777" w:rsidR="006A522F" w:rsidRDefault="006A522F" w:rsidP="00415767">
            <w:pPr>
              <w:rPr>
                <w:color w:val="000000"/>
              </w:rPr>
            </w:pPr>
            <w:r w:rsidRPr="00471BB1">
              <w:rPr>
                <w:sz w:val="22"/>
                <w:szCs w:val="22"/>
              </w:rPr>
              <w:t>Tương tự “</w:t>
            </w:r>
            <w:r w:rsidRPr="00471BB1">
              <w:rPr>
                <w:color w:val="000000"/>
                <w:sz w:val="22"/>
                <w:szCs w:val="22"/>
              </w:rPr>
              <w:t xml:space="preserve">SOL_ID” </w:t>
            </w:r>
            <w:r>
              <w:rPr>
                <w:color w:val="000000"/>
                <w:sz w:val="22"/>
                <w:szCs w:val="22"/>
              </w:rPr>
              <w:t>(STT 7)</w:t>
            </w:r>
          </w:p>
          <w:p w14:paraId="224633FA" w14:textId="77777777" w:rsidR="006A522F" w:rsidRPr="00795E50" w:rsidRDefault="006A522F" w:rsidP="00415767">
            <w:pPr>
              <w:rPr>
                <w:b/>
                <w:bCs/>
                <w:color w:val="000000"/>
              </w:rPr>
            </w:pPr>
            <w:r w:rsidRPr="00795E50">
              <w:rPr>
                <w:b/>
                <w:bCs/>
                <w:color w:val="000000"/>
                <w:sz w:val="22"/>
                <w:szCs w:val="22"/>
              </w:rPr>
              <w:t xml:space="preserve">GROUP BY </w:t>
            </w:r>
          </w:p>
          <w:p w14:paraId="7A44B078" w14:textId="77777777" w:rsidR="006A522F" w:rsidRPr="00471BB1" w:rsidRDefault="006A522F" w:rsidP="00415767">
            <w:r w:rsidRPr="00304135">
              <w:rPr>
                <w:sz w:val="22"/>
                <w:szCs w:val="22"/>
              </w:rPr>
              <w:t xml:space="preserve">CIF_TYPE,  GLSH, </w:t>
            </w:r>
            <w:r>
              <w:rPr>
                <w:sz w:val="22"/>
                <w:szCs w:val="22"/>
              </w:rPr>
              <w:t>A</w:t>
            </w:r>
            <w:r w:rsidRPr="00304135">
              <w:rPr>
                <w:sz w:val="22"/>
                <w:szCs w:val="22"/>
              </w:rPr>
              <w:t>CCTNM, PH, SOL_ID, TRAN_DATE, SOL_DESC,</w:t>
            </w:r>
            <w:r>
              <w:rPr>
                <w:sz w:val="22"/>
                <w:szCs w:val="22"/>
              </w:rPr>
              <w:t xml:space="preserve"> </w:t>
            </w:r>
            <w:r w:rsidRPr="00304135">
              <w:rPr>
                <w:sz w:val="22"/>
                <w:szCs w:val="22"/>
              </w:rPr>
              <w:t>TRAN_CRNCY_CODE</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3832E3B4" w14:textId="77777777" w:rsidR="006A522F" w:rsidRPr="00471BB1" w:rsidRDefault="006A522F" w:rsidP="00415767">
            <w:r w:rsidRPr="00471BB1">
              <w:rPr>
                <w:sz w:val="22"/>
                <w:szCs w:val="22"/>
              </w:rPr>
              <w:t>SUM(DECODE(SUBSTR(GAM.GL_SUB_HEAD_CODE, 1, 1), '7', DECODE(</w:t>
            </w:r>
            <w:r w:rsidRPr="009B24AB">
              <w:rPr>
                <w:color w:val="833C0B"/>
                <w:sz w:val="22"/>
                <w:szCs w:val="22"/>
              </w:rPr>
              <w:t>TEMP_HTD</w:t>
            </w:r>
            <w:r w:rsidRPr="00471BB1">
              <w:rPr>
                <w:sz w:val="22"/>
                <w:szCs w:val="22"/>
              </w:rPr>
              <w:t xml:space="preserve">.PART_TRAN_TYPE, 'C', </w:t>
            </w:r>
            <w:r w:rsidRPr="009B24AB">
              <w:rPr>
                <w:color w:val="833C0B"/>
                <w:sz w:val="22"/>
                <w:szCs w:val="22"/>
              </w:rPr>
              <w:t>TEMP_HTD</w:t>
            </w:r>
            <w:r w:rsidRPr="00471BB1">
              <w:rPr>
                <w:sz w:val="22"/>
                <w:szCs w:val="22"/>
              </w:rPr>
              <w:t xml:space="preserve">.TRAN_AMT, - </w:t>
            </w:r>
            <w:r w:rsidRPr="009B24AB">
              <w:rPr>
                <w:color w:val="833C0B"/>
                <w:sz w:val="22"/>
                <w:szCs w:val="22"/>
              </w:rPr>
              <w:t>TEMP_HTD</w:t>
            </w:r>
            <w:r w:rsidRPr="00471BB1">
              <w:rPr>
                <w:sz w:val="22"/>
                <w:szCs w:val="22"/>
              </w:rPr>
              <w:t>.TRAN_AMT), DECODE(</w:t>
            </w:r>
            <w:r w:rsidRPr="009B24AB">
              <w:rPr>
                <w:color w:val="833C0B"/>
                <w:sz w:val="22"/>
                <w:szCs w:val="22"/>
              </w:rPr>
              <w:t>TEMP_HTD</w:t>
            </w:r>
            <w:r w:rsidRPr="00471BB1">
              <w:rPr>
                <w:sz w:val="22"/>
                <w:szCs w:val="22"/>
              </w:rPr>
              <w:t xml:space="preserve">.PART_TRAN_TYPE, 'D', </w:t>
            </w:r>
            <w:r w:rsidRPr="009B24AB">
              <w:rPr>
                <w:color w:val="833C0B"/>
                <w:sz w:val="22"/>
                <w:szCs w:val="22"/>
              </w:rPr>
              <w:t>TEMP_HTD</w:t>
            </w:r>
            <w:r w:rsidRPr="00471BB1">
              <w:rPr>
                <w:sz w:val="22"/>
                <w:szCs w:val="22"/>
              </w:rPr>
              <w:t>.TRAN_AMT, -</w:t>
            </w:r>
            <w:r>
              <w:rPr>
                <w:sz w:val="22"/>
                <w:szCs w:val="22"/>
              </w:rPr>
              <w:t xml:space="preserve"> </w:t>
            </w:r>
            <w:r w:rsidRPr="009B24AB">
              <w:rPr>
                <w:color w:val="833C0B"/>
                <w:sz w:val="22"/>
                <w:szCs w:val="22"/>
              </w:rPr>
              <w:t>TEMP_HTD</w:t>
            </w:r>
            <w:r w:rsidRPr="00471BB1">
              <w:rPr>
                <w:sz w:val="22"/>
                <w:szCs w:val="22"/>
              </w:rPr>
              <w:t>.TRAN_AMT)))</w:t>
            </w:r>
          </w:p>
        </w:tc>
      </w:tr>
    </w:tbl>
    <w:p w14:paraId="71677FB9" w14:textId="77777777" w:rsidR="006A522F" w:rsidRPr="001154B7" w:rsidRDefault="006A522F" w:rsidP="006A522F">
      <w:pPr>
        <w:rPr>
          <w:lang w:val="en-GB"/>
        </w:rPr>
      </w:pPr>
    </w:p>
    <w:p w14:paraId="2A9BCA94" w14:textId="77777777" w:rsidR="006A522F" w:rsidRDefault="006A522F" w:rsidP="006A522F">
      <w:pPr>
        <w:pStyle w:val="Heading3"/>
      </w:pPr>
      <w:bookmarkStart w:id="1190" w:name="_Toc112677042"/>
      <w:r>
        <w:t>GL43</w:t>
      </w:r>
      <w:bookmarkEnd w:id="1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520"/>
        <w:gridCol w:w="4230"/>
        <w:gridCol w:w="6866"/>
      </w:tblGrid>
      <w:tr w:rsidR="006A522F" w:rsidRPr="005C6FB9" w14:paraId="12A595CE" w14:textId="77777777" w:rsidTr="00415767">
        <w:trPr>
          <w:trHeight w:val="289"/>
          <w:tblHeader/>
        </w:trPr>
        <w:tc>
          <w:tcPr>
            <w:tcW w:w="738" w:type="dxa"/>
            <w:vMerge w:val="restart"/>
            <w:shd w:val="clear" w:color="auto" w:fill="002060"/>
          </w:tcPr>
          <w:p w14:paraId="35B758AC" w14:textId="77777777" w:rsidR="006A522F" w:rsidRPr="005C6FB9" w:rsidRDefault="006A522F" w:rsidP="00415767">
            <w:pPr>
              <w:jc w:val="center"/>
              <w:rPr>
                <w:b/>
                <w:bCs/>
                <w:color w:val="FFFFFF" w:themeColor="background1"/>
              </w:rPr>
            </w:pPr>
            <w:r w:rsidRPr="005C6FB9">
              <w:rPr>
                <w:b/>
                <w:bCs/>
                <w:color w:val="FFFFFF" w:themeColor="background1"/>
                <w:sz w:val="22"/>
                <w:szCs w:val="22"/>
              </w:rPr>
              <w:t>STT</w:t>
            </w:r>
          </w:p>
        </w:tc>
        <w:tc>
          <w:tcPr>
            <w:tcW w:w="2520" w:type="dxa"/>
            <w:vMerge w:val="restart"/>
            <w:shd w:val="clear" w:color="auto" w:fill="002060"/>
          </w:tcPr>
          <w:p w14:paraId="55D18E35" w14:textId="77777777" w:rsidR="006A522F" w:rsidRPr="005C6FB9" w:rsidRDefault="006A522F" w:rsidP="00415767">
            <w:pPr>
              <w:jc w:val="center"/>
              <w:rPr>
                <w:b/>
                <w:bCs/>
                <w:color w:val="FFFFFF" w:themeColor="background1"/>
              </w:rPr>
            </w:pPr>
            <w:r w:rsidRPr="005C6FB9">
              <w:rPr>
                <w:b/>
                <w:bCs/>
                <w:color w:val="FFFFFF" w:themeColor="background1"/>
                <w:sz w:val="22"/>
                <w:szCs w:val="22"/>
              </w:rPr>
              <w:t>Nội dung</w:t>
            </w:r>
          </w:p>
        </w:tc>
        <w:tc>
          <w:tcPr>
            <w:tcW w:w="11096" w:type="dxa"/>
            <w:gridSpan w:val="2"/>
            <w:shd w:val="clear" w:color="auto" w:fill="002060"/>
            <w:noWrap/>
          </w:tcPr>
          <w:p w14:paraId="63496B48" w14:textId="77777777" w:rsidR="006A522F" w:rsidRPr="005C6FB9" w:rsidRDefault="006A522F" w:rsidP="00415767">
            <w:pPr>
              <w:jc w:val="center"/>
              <w:rPr>
                <w:b/>
                <w:bCs/>
                <w:color w:val="FFFFFF" w:themeColor="background1"/>
              </w:rPr>
            </w:pPr>
            <w:r w:rsidRPr="005C6FB9">
              <w:rPr>
                <w:b/>
                <w:bCs/>
                <w:color w:val="FFFFFF" w:themeColor="background1"/>
                <w:sz w:val="22"/>
                <w:szCs w:val="22"/>
              </w:rPr>
              <w:t>Cách trích xuất dữ liệu</w:t>
            </w:r>
          </w:p>
        </w:tc>
      </w:tr>
      <w:tr w:rsidR="006A522F" w:rsidRPr="005C6FB9" w14:paraId="715F2F99" w14:textId="77777777" w:rsidTr="00415767">
        <w:trPr>
          <w:trHeight w:val="289"/>
          <w:tblHeader/>
        </w:trPr>
        <w:tc>
          <w:tcPr>
            <w:tcW w:w="738" w:type="dxa"/>
            <w:vMerge/>
            <w:shd w:val="clear" w:color="auto" w:fill="002060"/>
          </w:tcPr>
          <w:p w14:paraId="7570C1D8" w14:textId="77777777" w:rsidR="006A522F" w:rsidRPr="005C6FB9" w:rsidRDefault="006A522F" w:rsidP="00415767">
            <w:pPr>
              <w:jc w:val="center"/>
              <w:rPr>
                <w:b/>
                <w:bCs/>
                <w:color w:val="FFFFFF" w:themeColor="background1"/>
              </w:rPr>
            </w:pPr>
          </w:p>
        </w:tc>
        <w:tc>
          <w:tcPr>
            <w:tcW w:w="2520" w:type="dxa"/>
            <w:vMerge/>
            <w:shd w:val="clear" w:color="auto" w:fill="002060"/>
            <w:hideMark/>
          </w:tcPr>
          <w:p w14:paraId="01C97CA6" w14:textId="77777777" w:rsidR="006A522F" w:rsidRPr="005C6FB9" w:rsidRDefault="006A522F" w:rsidP="00415767">
            <w:pPr>
              <w:jc w:val="center"/>
              <w:rPr>
                <w:b/>
                <w:bCs/>
                <w:color w:val="FFFFFF" w:themeColor="background1"/>
              </w:rPr>
            </w:pPr>
          </w:p>
        </w:tc>
        <w:tc>
          <w:tcPr>
            <w:tcW w:w="4230" w:type="dxa"/>
            <w:shd w:val="clear" w:color="auto" w:fill="002060"/>
            <w:noWrap/>
            <w:hideMark/>
          </w:tcPr>
          <w:p w14:paraId="29BFA57A" w14:textId="77777777" w:rsidR="006A522F" w:rsidRPr="005C6FB9" w:rsidRDefault="006A522F" w:rsidP="00415767">
            <w:pPr>
              <w:jc w:val="center"/>
              <w:rPr>
                <w:b/>
                <w:bCs/>
                <w:color w:val="FFFFFF" w:themeColor="background1"/>
              </w:rPr>
            </w:pPr>
            <w:r w:rsidRPr="005C6FB9">
              <w:rPr>
                <w:b/>
                <w:bCs/>
                <w:color w:val="FFFFFF" w:themeColor="background1"/>
                <w:sz w:val="22"/>
                <w:szCs w:val="22"/>
              </w:rPr>
              <w:t>Điều kiện</w:t>
            </w:r>
          </w:p>
        </w:tc>
        <w:tc>
          <w:tcPr>
            <w:tcW w:w="6866" w:type="dxa"/>
            <w:shd w:val="clear" w:color="auto" w:fill="002060"/>
            <w:noWrap/>
            <w:hideMark/>
          </w:tcPr>
          <w:p w14:paraId="383C0381" w14:textId="77777777" w:rsidR="006A522F" w:rsidRPr="005C6FB9" w:rsidRDefault="006A522F" w:rsidP="00415767">
            <w:pPr>
              <w:jc w:val="center"/>
              <w:rPr>
                <w:b/>
                <w:bCs/>
                <w:color w:val="FFFFFF" w:themeColor="background1"/>
              </w:rPr>
            </w:pPr>
            <w:r w:rsidRPr="005C6FB9">
              <w:rPr>
                <w:b/>
                <w:bCs/>
                <w:color w:val="FFFFFF" w:themeColor="background1"/>
                <w:sz w:val="22"/>
                <w:szCs w:val="22"/>
              </w:rPr>
              <w:t>Tên trường</w:t>
            </w:r>
          </w:p>
        </w:tc>
      </w:tr>
      <w:tr w:rsidR="006A522F" w:rsidRPr="005C6FB9" w14:paraId="6D3955A1"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tcPr>
          <w:p w14:paraId="6BB1E236" w14:textId="77777777" w:rsidR="006A522F" w:rsidRPr="005C6FB9" w:rsidRDefault="006A522F" w:rsidP="00415767">
            <w:pPr>
              <w:jc w:val="center"/>
              <w:rPr>
                <w:bCs/>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402589" w14:textId="77777777" w:rsidR="006A522F" w:rsidRPr="005C6FB9" w:rsidRDefault="006A522F" w:rsidP="00415767">
            <w:pPr>
              <w:rPr>
                <w:bCs/>
              </w:rPr>
            </w:pPr>
            <w:r w:rsidRPr="005C6FB9">
              <w:rPr>
                <w:bCs/>
                <w:sz w:val="22"/>
                <w:szCs w:val="22"/>
              </w:rPr>
              <w:t>Điều kiện chung</w:t>
            </w:r>
          </w:p>
        </w:tc>
        <w:tc>
          <w:tcPr>
            <w:tcW w:w="11096" w:type="dxa"/>
            <w:gridSpan w:val="2"/>
            <w:tcBorders>
              <w:top w:val="single" w:sz="4" w:space="0" w:color="auto"/>
              <w:left w:val="single" w:sz="4" w:space="0" w:color="auto"/>
              <w:bottom w:val="single" w:sz="4" w:space="0" w:color="auto"/>
              <w:right w:val="single" w:sz="4" w:space="0" w:color="auto"/>
            </w:tcBorders>
            <w:shd w:val="clear" w:color="auto" w:fill="auto"/>
            <w:noWrap/>
          </w:tcPr>
          <w:p w14:paraId="11ECAC40" w14:textId="77777777" w:rsidR="006A522F" w:rsidRPr="00EA7025" w:rsidRDefault="006A522F" w:rsidP="00415767">
            <w:pPr>
              <w:spacing w:after="120" w:line="264" w:lineRule="auto"/>
            </w:pPr>
            <w:r w:rsidRPr="00EA7025">
              <w:rPr>
                <w:b/>
                <w:bCs/>
                <w:sz w:val="22"/>
                <w:szCs w:val="22"/>
              </w:rPr>
              <w:t>Lấy từ hệ thống FINACLE</w:t>
            </w:r>
            <w:r w:rsidRPr="00EA7025">
              <w:rPr>
                <w:sz w:val="22"/>
                <w:szCs w:val="22"/>
              </w:rPr>
              <w:t xml:space="preserve">: </w:t>
            </w:r>
            <w:r>
              <w:rPr>
                <w:sz w:val="22"/>
                <w:szCs w:val="22"/>
              </w:rPr>
              <w:t>bảng</w:t>
            </w:r>
            <w:r w:rsidRPr="00EA7025">
              <w:rPr>
                <w:sz w:val="22"/>
                <w:szCs w:val="22"/>
              </w:rPr>
              <w:t xml:space="preserve"> </w:t>
            </w:r>
            <w:r w:rsidRPr="00522D3A">
              <w:rPr>
                <w:b/>
                <w:bCs/>
                <w:sz w:val="22"/>
                <w:szCs w:val="22"/>
              </w:rPr>
              <w:t>TMP_GST</w:t>
            </w:r>
            <w:r>
              <w:rPr>
                <w:sz w:val="22"/>
                <w:szCs w:val="22"/>
              </w:rPr>
              <w:t xml:space="preserve"> là bảng tạm từ bảng </w:t>
            </w:r>
            <w:r w:rsidRPr="00EA7025">
              <w:rPr>
                <w:sz w:val="22"/>
                <w:szCs w:val="22"/>
              </w:rPr>
              <w:t>TBAADM.</w:t>
            </w:r>
            <w:r>
              <w:rPr>
                <w:sz w:val="22"/>
                <w:szCs w:val="22"/>
              </w:rPr>
              <w:t>GST với cách truy vấn như sau:</w:t>
            </w:r>
          </w:p>
          <w:p w14:paraId="3F98BE8F" w14:textId="77777777" w:rsidR="006A522F" w:rsidRDefault="006A522F" w:rsidP="00415767">
            <w:pPr>
              <w:shd w:val="clear" w:color="auto" w:fill="FFFFFF"/>
              <w:rPr>
                <w:color w:val="0000FF"/>
                <w:lang w:val="en-SG" w:eastAsia="en-SG"/>
              </w:rPr>
            </w:pPr>
            <w:r w:rsidRPr="00522D3A">
              <w:rPr>
                <w:color w:val="0000FF"/>
                <w:sz w:val="22"/>
                <w:szCs w:val="22"/>
                <w:lang w:val="en-SG" w:eastAsia="en-SG"/>
              </w:rPr>
              <w:t xml:space="preserve">WITH </w:t>
            </w:r>
            <w:r w:rsidRPr="00BB4E14">
              <w:rPr>
                <w:b/>
                <w:bCs/>
                <w:color w:val="000000" w:themeColor="text1"/>
                <w:sz w:val="22"/>
                <w:szCs w:val="22"/>
                <w:lang w:val="en-SG" w:eastAsia="en-SG"/>
              </w:rPr>
              <w:t>TMP_GST</w:t>
            </w:r>
            <w:r w:rsidRPr="00522D3A">
              <w:rPr>
                <w:color w:val="000000" w:themeColor="text1"/>
                <w:sz w:val="22"/>
                <w:szCs w:val="22"/>
                <w:lang w:val="en-SG" w:eastAsia="en-SG"/>
              </w:rPr>
              <w:t xml:space="preserve"> </w:t>
            </w:r>
            <w:r w:rsidRPr="00522D3A">
              <w:rPr>
                <w:color w:val="0000FF"/>
                <w:sz w:val="22"/>
                <w:szCs w:val="22"/>
                <w:lang w:val="en-SG" w:eastAsia="en-SG"/>
              </w:rPr>
              <w:t>AS</w:t>
            </w:r>
          </w:p>
          <w:p w14:paraId="61D34D56" w14:textId="77777777" w:rsidR="006A522F" w:rsidRDefault="006A522F" w:rsidP="00415767">
            <w:pPr>
              <w:shd w:val="clear" w:color="auto" w:fill="FFFFFF"/>
              <w:rPr>
                <w:color w:val="0000FF"/>
                <w:lang w:val="en-SG" w:eastAsia="en-SG"/>
              </w:rPr>
            </w:pPr>
            <w:r w:rsidRPr="00522D3A">
              <w:rPr>
                <w:color w:val="000000" w:themeColor="text1"/>
                <w:sz w:val="22"/>
                <w:szCs w:val="22"/>
                <w:lang w:val="en-SG" w:eastAsia="en-SG"/>
              </w:rPr>
              <w:t>(</w:t>
            </w:r>
            <w:r w:rsidRPr="00522D3A">
              <w:rPr>
                <w:color w:val="0000FF"/>
                <w:sz w:val="22"/>
                <w:szCs w:val="22"/>
                <w:lang w:val="en-SG" w:eastAsia="en-SG"/>
              </w:rPr>
              <w:tab/>
            </w:r>
          </w:p>
          <w:p w14:paraId="024AD0D6" w14:textId="77777777" w:rsidR="006A522F" w:rsidRPr="00CD7326" w:rsidRDefault="006A522F" w:rsidP="00415767">
            <w:pPr>
              <w:shd w:val="clear" w:color="auto" w:fill="FFFFFF"/>
              <w:rPr>
                <w:color w:val="000000"/>
                <w:lang w:val="en-SG" w:eastAsia="en-SG"/>
              </w:rPr>
            </w:pPr>
            <w:r w:rsidRPr="00CD7326">
              <w:rPr>
                <w:color w:val="0000FF"/>
                <w:sz w:val="22"/>
                <w:szCs w:val="22"/>
                <w:lang w:val="en-SG" w:eastAsia="en-SG"/>
              </w:rPr>
              <w:t>SELECT</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GL_SUB_HEAD_CODE</w:t>
            </w:r>
            <w:r w:rsidRPr="00CD7326">
              <w:rPr>
                <w:color w:val="000080"/>
                <w:sz w:val="22"/>
                <w:szCs w:val="22"/>
                <w:lang w:val="en-SG" w:eastAsia="en-SG"/>
              </w:rPr>
              <w:t>,</w:t>
            </w:r>
            <w:r w:rsidRPr="00CD7326">
              <w:rPr>
                <w:color w:val="000000"/>
                <w:sz w:val="22"/>
                <w:szCs w:val="22"/>
                <w:lang w:val="en-SG" w:eastAsia="en-SG"/>
              </w:rPr>
              <w:t xml:space="preserve"> </w:t>
            </w:r>
          </w:p>
          <w:p w14:paraId="0B3A4723"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00"/>
                <w:sz w:val="22"/>
                <w:szCs w:val="22"/>
                <w:lang w:val="en-SG" w:eastAsia="en-SG"/>
              </w:rPr>
              <w:t>GST</w:t>
            </w:r>
            <w:r w:rsidRPr="00CD7326">
              <w:rPr>
                <w:color w:val="000080"/>
                <w:sz w:val="22"/>
                <w:szCs w:val="22"/>
                <w:lang w:val="en-SG" w:eastAsia="en-SG"/>
              </w:rPr>
              <w:t>.</w:t>
            </w:r>
            <w:r w:rsidRPr="00CD7326">
              <w:rPr>
                <w:color w:val="000000"/>
                <w:sz w:val="22"/>
                <w:szCs w:val="22"/>
                <w:lang w:val="en-SG" w:eastAsia="en-SG"/>
              </w:rPr>
              <w:t>CRNCY_CODE</w:t>
            </w:r>
            <w:r w:rsidRPr="00CD7326">
              <w:rPr>
                <w:color w:val="000080"/>
                <w:sz w:val="22"/>
                <w:szCs w:val="22"/>
                <w:lang w:val="en-SG" w:eastAsia="en-SG"/>
              </w:rPr>
              <w:t>,</w:t>
            </w:r>
            <w:r w:rsidRPr="00CD7326">
              <w:rPr>
                <w:color w:val="000000"/>
                <w:sz w:val="22"/>
                <w:szCs w:val="22"/>
                <w:lang w:val="en-SG" w:eastAsia="en-SG"/>
              </w:rPr>
              <w:t xml:space="preserve"> </w:t>
            </w:r>
          </w:p>
          <w:p w14:paraId="55C7AF55"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SUM</w:t>
            </w:r>
            <w:r w:rsidRPr="00CD7326">
              <w:rPr>
                <w:color w:val="000080"/>
                <w:sz w:val="22"/>
                <w:szCs w:val="22"/>
                <w:lang w:val="en-SG" w:eastAsia="en-SG"/>
              </w:rPr>
              <w:t>(</w:t>
            </w:r>
          </w:p>
          <w:p w14:paraId="689E2164"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CASE</w:t>
            </w:r>
            <w:r w:rsidRPr="00CD7326">
              <w:rPr>
                <w:color w:val="000000"/>
                <w:sz w:val="22"/>
                <w:szCs w:val="22"/>
                <w:lang w:val="en-SG" w:eastAsia="en-SG"/>
              </w:rPr>
              <w:t xml:space="preserve"> </w:t>
            </w:r>
            <w:r w:rsidRPr="00CD7326">
              <w:rPr>
                <w:color w:val="0000FF"/>
                <w:sz w:val="22"/>
                <w:szCs w:val="22"/>
                <w:lang w:val="en-SG" w:eastAsia="en-SG"/>
              </w:rPr>
              <w:t>WHEN</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TOT_DR_BAL </w:t>
            </w:r>
            <w:r w:rsidRPr="00CD7326">
              <w:rPr>
                <w:color w:val="000080"/>
                <w:sz w:val="22"/>
                <w:szCs w:val="22"/>
                <w:lang w:val="en-SG" w:eastAsia="en-SG"/>
              </w:rPr>
              <w:t>-</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TOT_CR_BAL </w:t>
            </w:r>
            <w:r w:rsidRPr="00CD7326">
              <w:rPr>
                <w:color w:val="000080"/>
                <w:sz w:val="22"/>
                <w:szCs w:val="22"/>
                <w:lang w:val="en-SG" w:eastAsia="en-SG"/>
              </w:rPr>
              <w:t>&gt;</w:t>
            </w:r>
            <w:r w:rsidRPr="00CD7326">
              <w:rPr>
                <w:color w:val="000000"/>
                <w:sz w:val="22"/>
                <w:szCs w:val="22"/>
                <w:lang w:val="en-SG" w:eastAsia="en-SG"/>
              </w:rPr>
              <w:t xml:space="preserve"> </w:t>
            </w:r>
            <w:r w:rsidRPr="00CD7326">
              <w:rPr>
                <w:color w:val="FF8000"/>
                <w:sz w:val="22"/>
                <w:szCs w:val="22"/>
                <w:lang w:val="en-SG" w:eastAsia="en-SG"/>
              </w:rPr>
              <w:t>0</w:t>
            </w:r>
            <w:r w:rsidRPr="00CD7326">
              <w:rPr>
                <w:color w:val="000000"/>
                <w:sz w:val="22"/>
                <w:szCs w:val="22"/>
                <w:lang w:val="en-SG" w:eastAsia="en-SG"/>
              </w:rPr>
              <w:t xml:space="preserve"> </w:t>
            </w:r>
          </w:p>
          <w:p w14:paraId="1573DBDD"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THEN</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TOT_DR_BAL </w:t>
            </w:r>
            <w:r w:rsidRPr="00CD7326">
              <w:rPr>
                <w:color w:val="000080"/>
                <w:sz w:val="22"/>
                <w:szCs w:val="22"/>
                <w:lang w:val="en-SG" w:eastAsia="en-SG"/>
              </w:rPr>
              <w:t>-</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TOT_CR_BAL </w:t>
            </w:r>
          </w:p>
          <w:p w14:paraId="18C65B4B"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ELSE</w:t>
            </w:r>
            <w:r w:rsidRPr="00CD7326">
              <w:rPr>
                <w:color w:val="000000"/>
                <w:sz w:val="22"/>
                <w:szCs w:val="22"/>
                <w:lang w:val="en-SG" w:eastAsia="en-SG"/>
              </w:rPr>
              <w:t xml:space="preserve"> </w:t>
            </w:r>
            <w:r w:rsidRPr="00CD7326">
              <w:rPr>
                <w:color w:val="FF8000"/>
                <w:sz w:val="22"/>
                <w:szCs w:val="22"/>
                <w:lang w:val="en-SG" w:eastAsia="en-SG"/>
              </w:rPr>
              <w:t>0</w:t>
            </w:r>
            <w:r w:rsidRPr="00CD7326">
              <w:rPr>
                <w:color w:val="000000"/>
                <w:sz w:val="22"/>
                <w:szCs w:val="22"/>
                <w:lang w:val="en-SG" w:eastAsia="en-SG"/>
              </w:rPr>
              <w:t xml:space="preserve"> </w:t>
            </w:r>
            <w:r w:rsidRPr="00CD7326">
              <w:rPr>
                <w:color w:val="0000FF"/>
                <w:sz w:val="22"/>
                <w:szCs w:val="22"/>
                <w:lang w:val="en-SG" w:eastAsia="en-SG"/>
              </w:rPr>
              <w:t>END</w:t>
            </w:r>
          </w:p>
          <w:p w14:paraId="0CA913F5"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80"/>
                <w:sz w:val="22"/>
                <w:szCs w:val="22"/>
                <w:lang w:val="en-SG" w:eastAsia="en-SG"/>
              </w:rPr>
              <w:t>)</w:t>
            </w:r>
            <w:r w:rsidRPr="00CD7326">
              <w:rPr>
                <w:color w:val="000000"/>
                <w:sz w:val="22"/>
                <w:szCs w:val="22"/>
                <w:lang w:val="en-SG" w:eastAsia="en-SG"/>
              </w:rPr>
              <w:t xml:space="preserve"> </w:t>
            </w:r>
            <w:r w:rsidRPr="00CD7326">
              <w:rPr>
                <w:color w:val="0000FF"/>
                <w:sz w:val="22"/>
                <w:szCs w:val="22"/>
                <w:lang w:val="en-SG" w:eastAsia="en-SG"/>
              </w:rPr>
              <w:t>AS</w:t>
            </w:r>
            <w:r w:rsidRPr="00CD7326">
              <w:rPr>
                <w:color w:val="000000"/>
                <w:sz w:val="22"/>
                <w:szCs w:val="22"/>
                <w:lang w:val="en-SG" w:eastAsia="en-SG"/>
              </w:rPr>
              <w:t xml:space="preserve"> AFTERBAL_DR</w:t>
            </w:r>
            <w:r w:rsidRPr="00CD7326">
              <w:rPr>
                <w:color w:val="000080"/>
                <w:sz w:val="22"/>
                <w:szCs w:val="22"/>
                <w:lang w:val="en-SG" w:eastAsia="en-SG"/>
              </w:rPr>
              <w:t>,</w:t>
            </w:r>
            <w:r w:rsidRPr="00CD7326">
              <w:rPr>
                <w:color w:val="000000"/>
                <w:sz w:val="22"/>
                <w:szCs w:val="22"/>
                <w:lang w:val="en-SG" w:eastAsia="en-SG"/>
              </w:rPr>
              <w:t xml:space="preserve"> </w:t>
            </w:r>
          </w:p>
          <w:p w14:paraId="4D6F4AF6"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SUM</w:t>
            </w:r>
            <w:r w:rsidRPr="00CD7326">
              <w:rPr>
                <w:color w:val="000080"/>
                <w:sz w:val="22"/>
                <w:szCs w:val="22"/>
                <w:lang w:val="en-SG" w:eastAsia="en-SG"/>
              </w:rPr>
              <w:t>(</w:t>
            </w:r>
          </w:p>
          <w:p w14:paraId="419B989B"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CASE</w:t>
            </w:r>
            <w:r w:rsidRPr="00CD7326">
              <w:rPr>
                <w:color w:val="000000"/>
                <w:sz w:val="22"/>
                <w:szCs w:val="22"/>
                <w:lang w:val="en-SG" w:eastAsia="en-SG"/>
              </w:rPr>
              <w:t xml:space="preserve"> </w:t>
            </w:r>
            <w:r w:rsidRPr="00CD7326">
              <w:rPr>
                <w:color w:val="0000FF"/>
                <w:sz w:val="22"/>
                <w:szCs w:val="22"/>
                <w:lang w:val="en-SG" w:eastAsia="en-SG"/>
              </w:rPr>
              <w:t>WHEN</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TOT_CR_BAL </w:t>
            </w:r>
            <w:r w:rsidRPr="00CD7326">
              <w:rPr>
                <w:color w:val="000080"/>
                <w:sz w:val="22"/>
                <w:szCs w:val="22"/>
                <w:lang w:val="en-SG" w:eastAsia="en-SG"/>
              </w:rPr>
              <w:t>-</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TOT_DR_BAL </w:t>
            </w:r>
            <w:r w:rsidRPr="00CD7326">
              <w:rPr>
                <w:color w:val="000080"/>
                <w:sz w:val="22"/>
                <w:szCs w:val="22"/>
                <w:lang w:val="en-SG" w:eastAsia="en-SG"/>
              </w:rPr>
              <w:t>&gt;</w:t>
            </w:r>
            <w:r w:rsidRPr="00CD7326">
              <w:rPr>
                <w:color w:val="000000"/>
                <w:sz w:val="22"/>
                <w:szCs w:val="22"/>
                <w:lang w:val="en-SG" w:eastAsia="en-SG"/>
              </w:rPr>
              <w:t xml:space="preserve"> </w:t>
            </w:r>
            <w:r w:rsidRPr="00CD7326">
              <w:rPr>
                <w:color w:val="FF8000"/>
                <w:sz w:val="22"/>
                <w:szCs w:val="22"/>
                <w:lang w:val="en-SG" w:eastAsia="en-SG"/>
              </w:rPr>
              <w:t>0</w:t>
            </w:r>
            <w:r w:rsidRPr="00CD7326">
              <w:rPr>
                <w:color w:val="000000"/>
                <w:sz w:val="22"/>
                <w:szCs w:val="22"/>
                <w:lang w:val="en-SG" w:eastAsia="en-SG"/>
              </w:rPr>
              <w:t xml:space="preserve"> </w:t>
            </w:r>
          </w:p>
          <w:p w14:paraId="093A58F7"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THEN</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TOT_CR_BAL </w:t>
            </w:r>
            <w:r w:rsidRPr="00CD7326">
              <w:rPr>
                <w:color w:val="000080"/>
                <w:sz w:val="22"/>
                <w:szCs w:val="22"/>
                <w:lang w:val="en-SG" w:eastAsia="en-SG"/>
              </w:rPr>
              <w:t>-</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TOT_DR_BAL </w:t>
            </w:r>
          </w:p>
          <w:p w14:paraId="1E73A95D"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ELSE</w:t>
            </w:r>
            <w:r w:rsidRPr="00CD7326">
              <w:rPr>
                <w:color w:val="000000"/>
                <w:sz w:val="22"/>
                <w:szCs w:val="22"/>
                <w:lang w:val="en-SG" w:eastAsia="en-SG"/>
              </w:rPr>
              <w:t xml:space="preserve"> </w:t>
            </w:r>
            <w:r w:rsidRPr="00CD7326">
              <w:rPr>
                <w:color w:val="FF8000"/>
                <w:sz w:val="22"/>
                <w:szCs w:val="22"/>
                <w:lang w:val="en-SG" w:eastAsia="en-SG"/>
              </w:rPr>
              <w:t>0</w:t>
            </w:r>
            <w:r w:rsidRPr="00CD7326">
              <w:rPr>
                <w:color w:val="000000"/>
                <w:sz w:val="22"/>
                <w:szCs w:val="22"/>
                <w:lang w:val="en-SG" w:eastAsia="en-SG"/>
              </w:rPr>
              <w:t xml:space="preserve"> </w:t>
            </w:r>
            <w:r w:rsidRPr="00CD7326">
              <w:rPr>
                <w:color w:val="0000FF"/>
                <w:sz w:val="22"/>
                <w:szCs w:val="22"/>
                <w:lang w:val="en-SG" w:eastAsia="en-SG"/>
              </w:rPr>
              <w:t>END</w:t>
            </w:r>
          </w:p>
          <w:p w14:paraId="56352003" w14:textId="77777777" w:rsidR="006A522F"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80"/>
                <w:sz w:val="22"/>
                <w:szCs w:val="22"/>
                <w:lang w:val="en-SG" w:eastAsia="en-SG"/>
              </w:rPr>
              <w:t>)</w:t>
            </w:r>
            <w:r w:rsidRPr="00CD7326">
              <w:rPr>
                <w:color w:val="000000"/>
                <w:sz w:val="22"/>
                <w:szCs w:val="22"/>
                <w:lang w:val="en-SG" w:eastAsia="en-SG"/>
              </w:rPr>
              <w:t xml:space="preserve"> </w:t>
            </w:r>
            <w:r w:rsidRPr="00CD7326">
              <w:rPr>
                <w:color w:val="0000FF"/>
                <w:sz w:val="22"/>
                <w:szCs w:val="22"/>
                <w:lang w:val="en-SG" w:eastAsia="en-SG"/>
              </w:rPr>
              <w:t>AS</w:t>
            </w:r>
            <w:r w:rsidRPr="00CD7326">
              <w:rPr>
                <w:color w:val="000000"/>
                <w:sz w:val="22"/>
                <w:szCs w:val="22"/>
                <w:lang w:val="en-SG" w:eastAsia="en-SG"/>
              </w:rPr>
              <w:t xml:space="preserve"> AFTERBAL_CR </w:t>
            </w:r>
          </w:p>
          <w:p w14:paraId="4F19FB04" w14:textId="77777777" w:rsidR="006A522F" w:rsidRPr="00CD7326" w:rsidRDefault="006A522F" w:rsidP="00415767">
            <w:pPr>
              <w:shd w:val="clear" w:color="auto" w:fill="FFFFFF"/>
              <w:rPr>
                <w:b/>
                <w:bCs/>
                <w:color w:val="000000"/>
                <w:lang w:val="en-SG" w:eastAsia="en-SG"/>
              </w:rPr>
            </w:pPr>
            <w:r w:rsidRPr="00CD7326">
              <w:rPr>
                <w:color w:val="0000FF"/>
                <w:sz w:val="22"/>
                <w:szCs w:val="22"/>
                <w:lang w:val="en-SG" w:eastAsia="en-SG"/>
              </w:rPr>
              <w:t>FROM</w:t>
            </w:r>
            <w:r w:rsidRPr="00CD7326">
              <w:rPr>
                <w:color w:val="000000"/>
                <w:sz w:val="22"/>
                <w:szCs w:val="22"/>
                <w:lang w:val="en-SG" w:eastAsia="en-SG"/>
              </w:rPr>
              <w:t xml:space="preserve"> </w:t>
            </w:r>
            <w:r w:rsidRPr="00BB4E14">
              <w:rPr>
                <w:color w:val="000000"/>
                <w:sz w:val="22"/>
                <w:szCs w:val="22"/>
                <w:lang w:val="en-SG" w:eastAsia="en-SG"/>
              </w:rPr>
              <w:t>TBAADM</w:t>
            </w:r>
            <w:r w:rsidRPr="00BB4E14">
              <w:rPr>
                <w:color w:val="000080"/>
                <w:sz w:val="22"/>
                <w:szCs w:val="22"/>
                <w:lang w:val="en-SG" w:eastAsia="en-SG"/>
              </w:rPr>
              <w:t>.</w:t>
            </w:r>
            <w:r w:rsidRPr="00BB4E14">
              <w:rPr>
                <w:color w:val="000000"/>
                <w:sz w:val="22"/>
                <w:szCs w:val="22"/>
                <w:lang w:val="en-SG" w:eastAsia="en-SG"/>
              </w:rPr>
              <w:t>GST</w:t>
            </w:r>
            <w:r w:rsidRPr="00CD7326">
              <w:rPr>
                <w:b/>
                <w:bCs/>
                <w:color w:val="000000"/>
                <w:sz w:val="22"/>
                <w:szCs w:val="22"/>
                <w:lang w:val="en-SG" w:eastAsia="en-SG"/>
              </w:rPr>
              <w:t xml:space="preserve"> </w:t>
            </w:r>
          </w:p>
          <w:p w14:paraId="32BF9FD2" w14:textId="77777777" w:rsidR="006A522F" w:rsidRPr="00CD7326" w:rsidRDefault="006A522F" w:rsidP="00415767">
            <w:pPr>
              <w:shd w:val="clear" w:color="auto" w:fill="FFFFFF"/>
              <w:rPr>
                <w:color w:val="000000"/>
                <w:lang w:val="en-SG" w:eastAsia="en-SG"/>
              </w:rPr>
            </w:pPr>
            <w:r w:rsidRPr="00CD7326">
              <w:rPr>
                <w:color w:val="0000FF"/>
                <w:sz w:val="22"/>
                <w:szCs w:val="22"/>
                <w:lang w:val="en-SG" w:eastAsia="en-SG"/>
              </w:rPr>
              <w:t>WHERE</w:t>
            </w:r>
            <w:r w:rsidRPr="00CD7326">
              <w:rPr>
                <w:color w:val="000000"/>
                <w:sz w:val="22"/>
                <w:szCs w:val="22"/>
                <w:lang w:val="en-SG" w:eastAsia="en-SG"/>
              </w:rPr>
              <w:t xml:space="preserve"> </w:t>
            </w:r>
            <w:r w:rsidRPr="00CD7326">
              <w:rPr>
                <w:color w:val="0000FF"/>
                <w:sz w:val="22"/>
                <w:szCs w:val="22"/>
                <w:lang w:val="en-SG" w:eastAsia="en-SG"/>
              </w:rPr>
              <w:t>SUBSTR</w:t>
            </w:r>
            <w:r w:rsidRPr="00CD7326">
              <w:rPr>
                <w:color w:val="000080"/>
                <w:sz w:val="22"/>
                <w:szCs w:val="22"/>
                <w:lang w:val="en-SG" w:eastAsia="en-SG"/>
              </w:rPr>
              <w:t>(</w:t>
            </w:r>
            <w:r w:rsidRPr="00CD7326">
              <w:rPr>
                <w:color w:val="000000"/>
                <w:sz w:val="22"/>
                <w:szCs w:val="22"/>
                <w:lang w:val="en-SG" w:eastAsia="en-SG"/>
              </w:rPr>
              <w:t>GST</w:t>
            </w:r>
            <w:r w:rsidRPr="00CD7326">
              <w:rPr>
                <w:color w:val="000080"/>
                <w:sz w:val="22"/>
                <w:szCs w:val="22"/>
                <w:lang w:val="en-SG" w:eastAsia="en-SG"/>
              </w:rPr>
              <w:t>.</w:t>
            </w:r>
            <w:r w:rsidRPr="00CD7326">
              <w:rPr>
                <w:color w:val="000000"/>
                <w:sz w:val="22"/>
                <w:szCs w:val="22"/>
                <w:lang w:val="en-SG" w:eastAsia="en-SG"/>
              </w:rPr>
              <w:t>GL_SUB_HEAD_CODE</w:t>
            </w:r>
            <w:r w:rsidRPr="00CD7326">
              <w:rPr>
                <w:color w:val="000080"/>
                <w:sz w:val="22"/>
                <w:szCs w:val="22"/>
                <w:lang w:val="en-SG" w:eastAsia="en-SG"/>
              </w:rPr>
              <w:t>,</w:t>
            </w:r>
            <w:r w:rsidRPr="00CD7326">
              <w:rPr>
                <w:color w:val="000000"/>
                <w:sz w:val="22"/>
                <w:szCs w:val="22"/>
                <w:lang w:val="en-SG" w:eastAsia="en-SG"/>
              </w:rPr>
              <w:t xml:space="preserve"> </w:t>
            </w:r>
            <w:r w:rsidRPr="00CD7326">
              <w:rPr>
                <w:color w:val="FF8000"/>
                <w:sz w:val="22"/>
                <w:szCs w:val="22"/>
                <w:lang w:val="en-SG" w:eastAsia="en-SG"/>
              </w:rPr>
              <w:t>1</w:t>
            </w:r>
            <w:r w:rsidRPr="00CD7326">
              <w:rPr>
                <w:color w:val="000080"/>
                <w:sz w:val="22"/>
                <w:szCs w:val="22"/>
                <w:lang w:val="en-SG" w:eastAsia="en-SG"/>
              </w:rPr>
              <w:t>,</w:t>
            </w:r>
            <w:r w:rsidRPr="00CD7326">
              <w:rPr>
                <w:color w:val="000000"/>
                <w:sz w:val="22"/>
                <w:szCs w:val="22"/>
                <w:lang w:val="en-SG" w:eastAsia="en-SG"/>
              </w:rPr>
              <w:t xml:space="preserve"> </w:t>
            </w:r>
            <w:r w:rsidRPr="00CD7326">
              <w:rPr>
                <w:color w:val="FF8000"/>
                <w:sz w:val="22"/>
                <w:szCs w:val="22"/>
                <w:lang w:val="en-SG" w:eastAsia="en-SG"/>
              </w:rPr>
              <w:t>1</w:t>
            </w:r>
            <w:r w:rsidRPr="00CD7326">
              <w:rPr>
                <w:color w:val="000080"/>
                <w:sz w:val="22"/>
                <w:szCs w:val="22"/>
                <w:lang w:val="en-SG" w:eastAsia="en-SG"/>
              </w:rPr>
              <w:t>)</w:t>
            </w:r>
            <w:r w:rsidRPr="00CD7326">
              <w:rPr>
                <w:color w:val="000000"/>
                <w:sz w:val="22"/>
                <w:szCs w:val="22"/>
                <w:lang w:val="en-SG" w:eastAsia="en-SG"/>
              </w:rPr>
              <w:t xml:space="preserve"> </w:t>
            </w:r>
            <w:r w:rsidRPr="00CD7326">
              <w:rPr>
                <w:color w:val="0000FF"/>
                <w:sz w:val="22"/>
                <w:szCs w:val="22"/>
                <w:lang w:val="en-SG" w:eastAsia="en-SG"/>
              </w:rPr>
              <w:t>IN</w:t>
            </w:r>
            <w:r w:rsidRPr="00CD7326">
              <w:rPr>
                <w:color w:val="000000"/>
                <w:sz w:val="22"/>
                <w:szCs w:val="22"/>
                <w:lang w:val="en-SG" w:eastAsia="en-SG"/>
              </w:rPr>
              <w:t xml:space="preserve"> </w:t>
            </w:r>
            <w:r w:rsidRPr="00CD7326">
              <w:rPr>
                <w:color w:val="000080"/>
                <w:sz w:val="22"/>
                <w:szCs w:val="22"/>
                <w:lang w:val="en-SG" w:eastAsia="en-SG"/>
              </w:rPr>
              <w:t>(</w:t>
            </w:r>
            <w:r w:rsidRPr="00CD7326">
              <w:rPr>
                <w:color w:val="808080"/>
                <w:sz w:val="22"/>
                <w:szCs w:val="22"/>
                <w:lang w:val="en-SG" w:eastAsia="en-SG"/>
              </w:rPr>
              <w:t>'7'</w:t>
            </w:r>
            <w:r w:rsidRPr="00CD7326">
              <w:rPr>
                <w:color w:val="000080"/>
                <w:sz w:val="22"/>
                <w:szCs w:val="22"/>
                <w:lang w:val="en-SG" w:eastAsia="en-SG"/>
              </w:rPr>
              <w:t>,</w:t>
            </w:r>
            <w:r w:rsidRPr="00CD7326">
              <w:rPr>
                <w:color w:val="000000"/>
                <w:sz w:val="22"/>
                <w:szCs w:val="22"/>
                <w:lang w:val="en-SG" w:eastAsia="en-SG"/>
              </w:rPr>
              <w:t xml:space="preserve"> </w:t>
            </w:r>
            <w:r w:rsidRPr="00CD7326">
              <w:rPr>
                <w:color w:val="808080"/>
                <w:sz w:val="22"/>
                <w:szCs w:val="22"/>
                <w:lang w:val="en-SG" w:eastAsia="en-SG"/>
              </w:rPr>
              <w:t>'8'</w:t>
            </w:r>
            <w:r w:rsidRPr="00CD7326">
              <w:rPr>
                <w:color w:val="000080"/>
                <w:sz w:val="22"/>
                <w:szCs w:val="22"/>
                <w:lang w:val="en-SG" w:eastAsia="en-SG"/>
              </w:rPr>
              <w:t>)</w:t>
            </w:r>
            <w:r w:rsidRPr="00CD7326">
              <w:rPr>
                <w:color w:val="000000"/>
                <w:sz w:val="22"/>
                <w:szCs w:val="22"/>
                <w:lang w:val="en-SG" w:eastAsia="en-SG"/>
              </w:rPr>
              <w:t xml:space="preserve"> </w:t>
            </w:r>
          </w:p>
          <w:p w14:paraId="7C630D2F"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AND</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CRNCY_CODE </w:t>
            </w:r>
            <w:r w:rsidRPr="00CD7326">
              <w:rPr>
                <w:color w:val="000080"/>
                <w:sz w:val="22"/>
                <w:szCs w:val="22"/>
                <w:lang w:val="en-SG" w:eastAsia="en-SG"/>
              </w:rPr>
              <w:t>=</w:t>
            </w:r>
            <w:r w:rsidRPr="00CD7326">
              <w:rPr>
                <w:color w:val="000000"/>
                <w:sz w:val="22"/>
                <w:szCs w:val="22"/>
                <w:lang w:val="en-SG" w:eastAsia="en-SG"/>
              </w:rPr>
              <w:t xml:space="preserve"> </w:t>
            </w:r>
            <w:r w:rsidRPr="00CD7326">
              <w:rPr>
                <w:color w:val="808080"/>
                <w:sz w:val="22"/>
                <w:szCs w:val="22"/>
                <w:lang w:val="en-SG" w:eastAsia="en-SG"/>
              </w:rPr>
              <w:t>'VND'</w:t>
            </w:r>
            <w:r w:rsidRPr="00CD7326">
              <w:rPr>
                <w:color w:val="000000"/>
                <w:sz w:val="22"/>
                <w:szCs w:val="22"/>
                <w:lang w:val="en-SG" w:eastAsia="en-SG"/>
              </w:rPr>
              <w:t xml:space="preserve"> </w:t>
            </w:r>
          </w:p>
          <w:p w14:paraId="7EFDB25D" w14:textId="77777777" w:rsidR="006A522F" w:rsidRPr="00CD7326"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AND</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GL_SUB_HEAD_CODE </w:t>
            </w:r>
            <w:r w:rsidRPr="00CD7326">
              <w:rPr>
                <w:color w:val="000080"/>
                <w:sz w:val="22"/>
                <w:szCs w:val="22"/>
                <w:lang w:val="en-SG" w:eastAsia="en-SG"/>
              </w:rPr>
              <w:t>&lt;&gt;</w:t>
            </w:r>
            <w:r w:rsidRPr="00CD7326">
              <w:rPr>
                <w:color w:val="000000"/>
                <w:sz w:val="22"/>
                <w:szCs w:val="22"/>
                <w:lang w:val="en-SG" w:eastAsia="en-SG"/>
              </w:rPr>
              <w:t xml:space="preserve"> </w:t>
            </w:r>
            <w:r w:rsidRPr="00CD7326">
              <w:rPr>
                <w:color w:val="808080"/>
                <w:sz w:val="22"/>
                <w:szCs w:val="22"/>
                <w:lang w:val="en-SG" w:eastAsia="en-SG"/>
              </w:rPr>
              <w:t>'88888'</w:t>
            </w:r>
            <w:r w:rsidRPr="00CD7326">
              <w:rPr>
                <w:color w:val="000000"/>
                <w:sz w:val="22"/>
                <w:szCs w:val="22"/>
                <w:lang w:val="en-SG" w:eastAsia="en-SG"/>
              </w:rPr>
              <w:t xml:space="preserve"> </w:t>
            </w:r>
          </w:p>
          <w:p w14:paraId="65B0A85F" w14:textId="77777777" w:rsidR="006A522F" w:rsidRDefault="006A522F" w:rsidP="00415767">
            <w:pPr>
              <w:shd w:val="clear" w:color="auto" w:fill="FFFFFF"/>
              <w:rPr>
                <w:color w:val="000000"/>
                <w:lang w:val="en-SG" w:eastAsia="en-SG"/>
              </w:rPr>
            </w:pPr>
            <w:r w:rsidRPr="00CD7326">
              <w:rPr>
                <w:color w:val="000000"/>
                <w:sz w:val="22"/>
                <w:szCs w:val="22"/>
                <w:lang w:val="en-SG" w:eastAsia="en-SG"/>
              </w:rPr>
              <w:t xml:space="preserve">      </w:t>
            </w:r>
            <w:r>
              <w:rPr>
                <w:color w:val="000000"/>
                <w:sz w:val="22"/>
                <w:szCs w:val="22"/>
                <w:lang w:val="en-SG" w:eastAsia="en-SG"/>
              </w:rPr>
              <w:t xml:space="preserve">         </w:t>
            </w:r>
            <w:r w:rsidRPr="00CD7326">
              <w:rPr>
                <w:color w:val="0000FF"/>
                <w:sz w:val="22"/>
                <w:szCs w:val="22"/>
                <w:lang w:val="en-SG" w:eastAsia="en-SG"/>
              </w:rPr>
              <w:t>AND</w:t>
            </w:r>
            <w:r w:rsidRPr="00CD7326">
              <w:rPr>
                <w:color w:val="000000"/>
                <w:sz w:val="22"/>
                <w:szCs w:val="22"/>
                <w:lang w:val="en-SG" w:eastAsia="en-SG"/>
              </w:rPr>
              <w:t xml:space="preserve"> </w:t>
            </w:r>
            <w:r w:rsidRPr="00CD7326">
              <w:rPr>
                <w:color w:val="808080"/>
                <w:sz w:val="22"/>
                <w:szCs w:val="22"/>
                <w:lang w:val="en-SG" w:eastAsia="en-SG"/>
              </w:rPr>
              <w:t>'&lt;TỪ_NGÀY_BÁO_CÁO&gt;'</w:t>
            </w:r>
            <w:r w:rsidRPr="00CD7326">
              <w:rPr>
                <w:color w:val="000000"/>
                <w:sz w:val="22"/>
                <w:szCs w:val="22"/>
                <w:lang w:val="en-SG" w:eastAsia="en-SG"/>
              </w:rPr>
              <w:t xml:space="preserve"> </w:t>
            </w:r>
          </w:p>
          <w:p w14:paraId="453837D4" w14:textId="77777777" w:rsidR="006A522F" w:rsidRPr="00CD7326" w:rsidRDefault="006A522F" w:rsidP="00415767">
            <w:pPr>
              <w:shd w:val="clear" w:color="auto" w:fill="FFFFFF"/>
              <w:rPr>
                <w:color w:val="000000"/>
                <w:lang w:val="en-SG" w:eastAsia="en-SG"/>
              </w:rPr>
            </w:pPr>
            <w:r>
              <w:rPr>
                <w:color w:val="000000"/>
                <w:sz w:val="22"/>
                <w:szCs w:val="22"/>
                <w:lang w:val="en-SG" w:eastAsia="en-SG"/>
              </w:rPr>
              <w:t xml:space="preserve">                         </w:t>
            </w:r>
            <w:r w:rsidRPr="00CD7326">
              <w:rPr>
                <w:color w:val="0000FF"/>
                <w:sz w:val="22"/>
                <w:szCs w:val="22"/>
                <w:lang w:val="en-SG" w:eastAsia="en-SG"/>
              </w:rPr>
              <w:t>BETWEEN</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 xml:space="preserve">TRAN_DATE </w:t>
            </w:r>
            <w:r w:rsidRPr="00CD7326">
              <w:rPr>
                <w:color w:val="0000FF"/>
                <w:sz w:val="22"/>
                <w:szCs w:val="22"/>
                <w:lang w:val="en-SG" w:eastAsia="en-SG"/>
              </w:rPr>
              <w:t>AND</w:t>
            </w:r>
            <w:r w:rsidRPr="00CD7326">
              <w:rPr>
                <w:color w:val="000000"/>
                <w:sz w:val="22"/>
                <w:szCs w:val="22"/>
                <w:lang w:val="en-SG" w:eastAsia="en-SG"/>
              </w:rPr>
              <w:t xml:space="preserve"> END_TRAN_DATE </w:t>
            </w:r>
          </w:p>
          <w:p w14:paraId="18C28866" w14:textId="77777777" w:rsidR="006A522F" w:rsidRPr="00CD7326" w:rsidRDefault="006A522F" w:rsidP="00415767">
            <w:pPr>
              <w:shd w:val="clear" w:color="auto" w:fill="FFFFFF"/>
              <w:rPr>
                <w:color w:val="000000"/>
                <w:lang w:val="en-SG" w:eastAsia="en-SG"/>
              </w:rPr>
            </w:pPr>
            <w:r w:rsidRPr="00CD7326">
              <w:rPr>
                <w:color w:val="0000FF"/>
                <w:sz w:val="22"/>
                <w:szCs w:val="22"/>
                <w:lang w:val="en-SG" w:eastAsia="en-SG"/>
              </w:rPr>
              <w:t>GROUP</w:t>
            </w:r>
            <w:r w:rsidRPr="00CD7326">
              <w:rPr>
                <w:color w:val="000000"/>
                <w:sz w:val="22"/>
                <w:szCs w:val="22"/>
                <w:lang w:val="en-SG" w:eastAsia="en-SG"/>
              </w:rPr>
              <w:t xml:space="preserve"> </w:t>
            </w:r>
            <w:r w:rsidRPr="00CD7326">
              <w:rPr>
                <w:color w:val="0000FF"/>
                <w:sz w:val="22"/>
                <w:szCs w:val="22"/>
                <w:lang w:val="en-SG" w:eastAsia="en-SG"/>
              </w:rPr>
              <w:t>BY</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GL_SUB_HEAD_CODE</w:t>
            </w:r>
            <w:r w:rsidRPr="00CD7326">
              <w:rPr>
                <w:color w:val="000080"/>
                <w:sz w:val="22"/>
                <w:szCs w:val="22"/>
                <w:lang w:val="en-SG" w:eastAsia="en-SG"/>
              </w:rPr>
              <w:t>,</w:t>
            </w:r>
            <w:r w:rsidRPr="00CD7326">
              <w:rPr>
                <w:color w:val="000000"/>
                <w:sz w:val="22"/>
                <w:szCs w:val="22"/>
                <w:lang w:val="en-SG" w:eastAsia="en-SG"/>
              </w:rPr>
              <w:t xml:space="preserve"> GST</w:t>
            </w:r>
            <w:r w:rsidRPr="00CD7326">
              <w:rPr>
                <w:color w:val="000080"/>
                <w:sz w:val="22"/>
                <w:szCs w:val="22"/>
                <w:lang w:val="en-SG" w:eastAsia="en-SG"/>
              </w:rPr>
              <w:t>.</w:t>
            </w:r>
            <w:r w:rsidRPr="00CD7326">
              <w:rPr>
                <w:color w:val="000000"/>
                <w:sz w:val="22"/>
                <w:szCs w:val="22"/>
                <w:lang w:val="en-SG" w:eastAsia="en-SG"/>
              </w:rPr>
              <w:t>CRNCY_CODE</w:t>
            </w:r>
          </w:p>
          <w:p w14:paraId="79F7765C" w14:textId="77777777" w:rsidR="006A522F" w:rsidRDefault="006A522F" w:rsidP="00415767">
            <w:pPr>
              <w:spacing w:line="264" w:lineRule="auto"/>
            </w:pPr>
            <w:r>
              <w:rPr>
                <w:sz w:val="22"/>
                <w:szCs w:val="22"/>
              </w:rPr>
              <w:t>)</w:t>
            </w:r>
          </w:p>
          <w:p w14:paraId="2584A84D" w14:textId="77777777" w:rsidR="006A522F" w:rsidRPr="00EA7025" w:rsidRDefault="006A522F" w:rsidP="00415767">
            <w:pPr>
              <w:spacing w:line="264" w:lineRule="auto"/>
            </w:pPr>
            <w:r>
              <w:rPr>
                <w:sz w:val="22"/>
                <w:szCs w:val="22"/>
              </w:rPr>
              <w:t xml:space="preserve">Gồm 6 tập dữ liệu UNION ALL với nhau, trong đó mỗi tập dữ liệu sử dụng </w:t>
            </w:r>
            <w:r w:rsidRPr="00146371">
              <w:rPr>
                <w:b/>
                <w:bCs/>
                <w:sz w:val="22"/>
                <w:szCs w:val="22"/>
              </w:rPr>
              <w:t>TMP_GST</w:t>
            </w:r>
            <w:r>
              <w:rPr>
                <w:sz w:val="22"/>
                <w:szCs w:val="22"/>
              </w:rPr>
              <w:t xml:space="preserve"> làm bảng chính.</w:t>
            </w:r>
          </w:p>
        </w:tc>
      </w:tr>
      <w:tr w:rsidR="006A522F" w:rsidRPr="005C6FB9" w14:paraId="57346157" w14:textId="77777777" w:rsidTr="00415767">
        <w:trPr>
          <w:trHeight w:val="289"/>
        </w:trPr>
        <w:tc>
          <w:tcPr>
            <w:tcW w:w="738" w:type="dxa"/>
            <w:vMerge w:val="restart"/>
            <w:tcBorders>
              <w:top w:val="single" w:sz="4" w:space="0" w:color="auto"/>
              <w:left w:val="single" w:sz="4" w:space="0" w:color="auto"/>
              <w:right w:val="single" w:sz="4" w:space="0" w:color="auto"/>
            </w:tcBorders>
            <w:shd w:val="clear" w:color="auto" w:fill="auto"/>
          </w:tcPr>
          <w:p w14:paraId="4B970284" w14:textId="77777777" w:rsidR="006A522F" w:rsidRPr="005C6FB9" w:rsidRDefault="006A522F" w:rsidP="00415767">
            <w:pPr>
              <w:jc w:val="center"/>
              <w:rPr>
                <w:bCs/>
              </w:rPr>
            </w:pPr>
            <w:r w:rsidRPr="005C6FB9">
              <w:rPr>
                <w:bCs/>
                <w:sz w:val="22"/>
                <w:szCs w:val="22"/>
              </w:rPr>
              <w:t>1</w:t>
            </w:r>
          </w:p>
        </w:tc>
        <w:tc>
          <w:tcPr>
            <w:tcW w:w="2520" w:type="dxa"/>
            <w:vMerge w:val="restart"/>
            <w:tcBorders>
              <w:top w:val="single" w:sz="4" w:space="0" w:color="auto"/>
              <w:left w:val="single" w:sz="4" w:space="0" w:color="auto"/>
              <w:right w:val="single" w:sz="4" w:space="0" w:color="auto"/>
            </w:tcBorders>
            <w:shd w:val="clear" w:color="auto" w:fill="auto"/>
          </w:tcPr>
          <w:p w14:paraId="7B4853B2" w14:textId="77777777" w:rsidR="006A522F" w:rsidRPr="005C6FB9" w:rsidRDefault="006A522F" w:rsidP="00415767">
            <w:pPr>
              <w:rPr>
                <w:color w:val="000000"/>
              </w:rPr>
            </w:pPr>
            <w:r w:rsidRPr="005C6FB9">
              <w:rPr>
                <w:color w:val="000000"/>
                <w:sz w:val="22"/>
                <w:szCs w:val="22"/>
              </w:rPr>
              <w:t>A/c code</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20BFDA63"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1:</w:t>
            </w:r>
          </w:p>
          <w:p w14:paraId="7B29D237" w14:textId="77777777" w:rsidR="006A522F" w:rsidRDefault="006A522F" w:rsidP="00415767">
            <w:r>
              <w:rPr>
                <w:sz w:val="22"/>
                <w:szCs w:val="22"/>
              </w:rPr>
              <w:t xml:space="preserve">Liên kết (LEFT JOIN) với bảng </w:t>
            </w:r>
            <w:r>
              <w:rPr>
                <w:sz w:val="22"/>
                <w:szCs w:val="22"/>
              </w:rPr>
              <w:lastRenderedPageBreak/>
              <w:t>TBAADM.GSH với các điều kiện sau:</w:t>
            </w:r>
          </w:p>
          <w:p w14:paraId="0E728869" w14:textId="77777777" w:rsidR="006A522F" w:rsidRDefault="006A522F" w:rsidP="00415767"/>
          <w:p w14:paraId="5AE7E482" w14:textId="77777777" w:rsidR="006A522F" w:rsidRPr="00443BB8" w:rsidRDefault="006A522F" w:rsidP="00415767">
            <w:r>
              <w:rPr>
                <w:sz w:val="22"/>
                <w:szCs w:val="22"/>
              </w:rPr>
              <w:t>TMP_GST</w:t>
            </w:r>
            <w:r w:rsidRPr="00443BB8">
              <w:rPr>
                <w:sz w:val="22"/>
                <w:szCs w:val="22"/>
              </w:rPr>
              <w:t>.GL_SUB_HEAD_CODE = GSH.GL_SUB_HEAD_CODE</w:t>
            </w:r>
            <w:r w:rsidRPr="00443BB8">
              <w:rPr>
                <w:sz w:val="22"/>
                <w:szCs w:val="22"/>
              </w:rPr>
              <w:tab/>
            </w:r>
            <w:r w:rsidRPr="00443BB8">
              <w:rPr>
                <w:sz w:val="22"/>
                <w:szCs w:val="22"/>
              </w:rPr>
              <w:tab/>
            </w:r>
          </w:p>
          <w:p w14:paraId="0D362A31"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Pr>
                <w:sz w:val="22"/>
                <w:szCs w:val="22"/>
              </w:rPr>
              <w:t>TMP_GST</w:t>
            </w:r>
            <w:r w:rsidRPr="00443BB8">
              <w:rPr>
                <w:sz w:val="22"/>
                <w:szCs w:val="22"/>
              </w:rPr>
              <w:t>.CRNCY_CODE = GSH.CRNCY_CODE</w:t>
            </w:r>
          </w:p>
          <w:p w14:paraId="71FD60E8"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GSH.SOL_ID = '1000'</w:t>
            </w:r>
            <w:r w:rsidRPr="00CD7326">
              <w:rPr>
                <w:color w:val="0000FF"/>
                <w:sz w:val="22"/>
                <w:szCs w:val="22"/>
                <w:lang w:val="en-SG" w:eastAsia="en-SG"/>
              </w:rPr>
              <w:t xml:space="preserve"> </w:t>
            </w:r>
          </w:p>
          <w:p w14:paraId="207B8C95"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GSH.DEL_FLG = 'N'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3ECD03F9" w14:textId="77777777" w:rsidR="006A522F" w:rsidRPr="005C6FB9" w:rsidRDefault="006A522F" w:rsidP="00415767">
            <w:r w:rsidRPr="005C6FB9">
              <w:rPr>
                <w:sz w:val="22"/>
                <w:szCs w:val="22"/>
              </w:rPr>
              <w:lastRenderedPageBreak/>
              <w:t>GSH.FREE_CODE1</w:t>
            </w:r>
          </w:p>
          <w:p w14:paraId="5A1E4B1C" w14:textId="77777777" w:rsidR="006A522F" w:rsidRPr="005C6FB9" w:rsidRDefault="006A522F" w:rsidP="00415767"/>
        </w:tc>
      </w:tr>
      <w:tr w:rsidR="006A522F" w:rsidRPr="005C6FB9" w14:paraId="54A8EF67" w14:textId="77777777" w:rsidTr="00415767">
        <w:trPr>
          <w:trHeight w:val="289"/>
        </w:trPr>
        <w:tc>
          <w:tcPr>
            <w:tcW w:w="738" w:type="dxa"/>
            <w:vMerge/>
            <w:tcBorders>
              <w:left w:val="single" w:sz="4" w:space="0" w:color="auto"/>
              <w:right w:val="single" w:sz="4" w:space="0" w:color="auto"/>
            </w:tcBorders>
            <w:shd w:val="clear" w:color="auto" w:fill="auto"/>
          </w:tcPr>
          <w:p w14:paraId="0F871D3A"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4D78ECA5"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331B6716"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2:</w:t>
            </w:r>
          </w:p>
          <w:p w14:paraId="3D4E751C" w14:textId="77777777" w:rsidR="006A522F" w:rsidRDefault="006A522F" w:rsidP="00415767">
            <w:r>
              <w:rPr>
                <w:sz w:val="22"/>
                <w:szCs w:val="22"/>
              </w:rPr>
              <w:t>Liên kết (LEFT JOIN) với bảng TBAADM.GSH với các điều kiện sau:</w:t>
            </w:r>
          </w:p>
          <w:p w14:paraId="05EF7CE8" w14:textId="77777777" w:rsidR="006A522F" w:rsidRDefault="006A522F" w:rsidP="00415767"/>
          <w:p w14:paraId="4F977991" w14:textId="77777777" w:rsidR="006A522F" w:rsidRPr="00443BB8" w:rsidRDefault="006A522F" w:rsidP="00415767">
            <w:r>
              <w:rPr>
                <w:sz w:val="22"/>
                <w:szCs w:val="22"/>
              </w:rPr>
              <w:t>TMP_GST</w:t>
            </w:r>
            <w:r w:rsidRPr="00443BB8">
              <w:rPr>
                <w:sz w:val="22"/>
                <w:szCs w:val="22"/>
              </w:rPr>
              <w:t>.GL_SUB_HEAD_CODE = GSH.GL_SUB_HEAD_CODE</w:t>
            </w:r>
            <w:r w:rsidRPr="00443BB8">
              <w:rPr>
                <w:sz w:val="22"/>
                <w:szCs w:val="22"/>
              </w:rPr>
              <w:tab/>
            </w:r>
            <w:r w:rsidRPr="00443BB8">
              <w:rPr>
                <w:sz w:val="22"/>
                <w:szCs w:val="22"/>
              </w:rPr>
              <w:tab/>
            </w:r>
          </w:p>
          <w:p w14:paraId="011F8CBE"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Pr>
                <w:sz w:val="22"/>
                <w:szCs w:val="22"/>
              </w:rPr>
              <w:t>TMP_GST</w:t>
            </w:r>
            <w:r w:rsidRPr="00443BB8">
              <w:rPr>
                <w:sz w:val="22"/>
                <w:szCs w:val="22"/>
              </w:rPr>
              <w:t>.CRNCY_CODE = GSH.CRNCY_CODE</w:t>
            </w:r>
          </w:p>
          <w:p w14:paraId="3266F911"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GSH.SOL_ID = '1000'</w:t>
            </w:r>
            <w:r w:rsidRPr="00CD7326">
              <w:rPr>
                <w:color w:val="0000FF"/>
                <w:sz w:val="22"/>
                <w:szCs w:val="22"/>
                <w:lang w:val="en-SG" w:eastAsia="en-SG"/>
              </w:rPr>
              <w:t xml:space="preserve"> </w:t>
            </w:r>
          </w:p>
          <w:p w14:paraId="336DC2D1"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GSH.DEL_FLG = 'N'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14D78F67" w14:textId="77777777" w:rsidR="006A522F" w:rsidRPr="005C6FB9" w:rsidRDefault="006A522F" w:rsidP="00415767">
            <w:r w:rsidRPr="005C6FB9">
              <w:rPr>
                <w:sz w:val="22"/>
                <w:szCs w:val="22"/>
              </w:rPr>
              <w:t>GSH.FREE_CODE2</w:t>
            </w:r>
          </w:p>
          <w:p w14:paraId="2CA5187B" w14:textId="77777777" w:rsidR="006A522F" w:rsidRPr="005C6FB9" w:rsidRDefault="006A522F" w:rsidP="00415767">
            <w:pPr>
              <w:rPr>
                <w:bCs/>
              </w:rPr>
            </w:pPr>
          </w:p>
        </w:tc>
      </w:tr>
      <w:tr w:rsidR="006A522F" w:rsidRPr="005C6FB9" w14:paraId="341DD78A" w14:textId="77777777" w:rsidTr="00415767">
        <w:trPr>
          <w:trHeight w:val="289"/>
        </w:trPr>
        <w:tc>
          <w:tcPr>
            <w:tcW w:w="738" w:type="dxa"/>
            <w:vMerge/>
            <w:tcBorders>
              <w:left w:val="single" w:sz="4" w:space="0" w:color="auto"/>
              <w:right w:val="single" w:sz="4" w:space="0" w:color="auto"/>
            </w:tcBorders>
            <w:shd w:val="clear" w:color="auto" w:fill="auto"/>
          </w:tcPr>
          <w:p w14:paraId="6FF513E6"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28096008"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AB5E7F4"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3:</w:t>
            </w:r>
          </w:p>
          <w:p w14:paraId="7F903555" w14:textId="77777777" w:rsidR="006A522F" w:rsidRDefault="006A522F" w:rsidP="00415767">
            <w:r>
              <w:rPr>
                <w:sz w:val="22"/>
                <w:szCs w:val="22"/>
              </w:rPr>
              <w:t>Liên kết (LEFT JOIN) với bảng TBAADM.GSH với các điều kiện sau:</w:t>
            </w:r>
          </w:p>
          <w:p w14:paraId="5A5AF8D6" w14:textId="77777777" w:rsidR="006A522F" w:rsidRDefault="006A522F" w:rsidP="00415767"/>
          <w:p w14:paraId="6F09066D" w14:textId="77777777" w:rsidR="006A522F" w:rsidRPr="00443BB8" w:rsidRDefault="006A522F" w:rsidP="00415767">
            <w:r>
              <w:rPr>
                <w:sz w:val="22"/>
                <w:szCs w:val="22"/>
              </w:rPr>
              <w:t>TMP_GST</w:t>
            </w:r>
            <w:r w:rsidRPr="00443BB8">
              <w:rPr>
                <w:sz w:val="22"/>
                <w:szCs w:val="22"/>
              </w:rPr>
              <w:t>.GL_SUB_HEAD_CODE = GSH.GL_SUB_HEAD_CODE</w:t>
            </w:r>
            <w:r w:rsidRPr="00443BB8">
              <w:rPr>
                <w:sz w:val="22"/>
                <w:szCs w:val="22"/>
              </w:rPr>
              <w:tab/>
            </w:r>
            <w:r w:rsidRPr="00443BB8">
              <w:rPr>
                <w:sz w:val="22"/>
                <w:szCs w:val="22"/>
              </w:rPr>
              <w:tab/>
            </w:r>
          </w:p>
          <w:p w14:paraId="484877E3"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Pr>
                <w:sz w:val="22"/>
                <w:szCs w:val="22"/>
              </w:rPr>
              <w:t>TMP_GST</w:t>
            </w:r>
            <w:r w:rsidRPr="00443BB8">
              <w:rPr>
                <w:sz w:val="22"/>
                <w:szCs w:val="22"/>
              </w:rPr>
              <w:t>.CRNCY_CODE = GSH.CRNCY_CODE</w:t>
            </w:r>
          </w:p>
          <w:p w14:paraId="1F2C15B6"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GSH.SOL_ID = '1000'</w:t>
            </w:r>
            <w:r w:rsidRPr="00CD7326">
              <w:rPr>
                <w:color w:val="0000FF"/>
                <w:sz w:val="22"/>
                <w:szCs w:val="22"/>
                <w:lang w:val="en-SG" w:eastAsia="en-SG"/>
              </w:rPr>
              <w:t xml:space="preserve"> </w:t>
            </w:r>
          </w:p>
          <w:p w14:paraId="79499D36"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GSH.DEL_FLG = 'N'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1821265E" w14:textId="77777777" w:rsidR="006A522F" w:rsidRPr="005C6FB9" w:rsidRDefault="006A522F" w:rsidP="00415767">
            <w:r w:rsidRPr="005C6FB9">
              <w:rPr>
                <w:sz w:val="22"/>
                <w:szCs w:val="22"/>
              </w:rPr>
              <w:t>GSH.FREE_CODE3</w:t>
            </w:r>
          </w:p>
          <w:p w14:paraId="4AC9A077" w14:textId="77777777" w:rsidR="006A522F" w:rsidRPr="005C6FB9" w:rsidRDefault="006A522F" w:rsidP="00415767">
            <w:pPr>
              <w:rPr>
                <w:bCs/>
              </w:rPr>
            </w:pPr>
          </w:p>
        </w:tc>
      </w:tr>
      <w:tr w:rsidR="006A522F" w:rsidRPr="005C6FB9" w14:paraId="421652DD" w14:textId="77777777" w:rsidTr="00415767">
        <w:trPr>
          <w:trHeight w:val="289"/>
        </w:trPr>
        <w:tc>
          <w:tcPr>
            <w:tcW w:w="738" w:type="dxa"/>
            <w:vMerge/>
            <w:tcBorders>
              <w:left w:val="single" w:sz="4" w:space="0" w:color="auto"/>
              <w:right w:val="single" w:sz="4" w:space="0" w:color="auto"/>
            </w:tcBorders>
            <w:shd w:val="clear" w:color="auto" w:fill="auto"/>
          </w:tcPr>
          <w:p w14:paraId="77E28898"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489F29A7"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1D0DBE04"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4:</w:t>
            </w:r>
          </w:p>
          <w:p w14:paraId="333F6AD5" w14:textId="77777777" w:rsidR="006A522F" w:rsidRPr="005C6FB9" w:rsidRDefault="006A522F" w:rsidP="00415767">
            <w:pPr>
              <w:rPr>
                <w:b/>
                <w:bCs/>
              </w:rPr>
            </w:pPr>
            <w:r>
              <w:rPr>
                <w:sz w:val="22"/>
                <w:szCs w:val="22"/>
              </w:rPr>
              <w:t>Lấy trực tiếp từ bảng TMP_GST</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2F23CE1" w14:textId="77777777" w:rsidR="006A522F" w:rsidRPr="00036166" w:rsidRDefault="006A522F" w:rsidP="00415767">
            <w:r>
              <w:rPr>
                <w:sz w:val="22"/>
                <w:szCs w:val="22"/>
              </w:rPr>
              <w:t>TMP_</w:t>
            </w:r>
            <w:r w:rsidRPr="005C6FB9">
              <w:rPr>
                <w:sz w:val="22"/>
                <w:szCs w:val="22"/>
              </w:rPr>
              <w:t>GST.GL_SUB_HEAD_CODE</w:t>
            </w:r>
          </w:p>
        </w:tc>
      </w:tr>
      <w:tr w:rsidR="006A522F" w:rsidRPr="005C6FB9" w14:paraId="1FEFB605" w14:textId="77777777" w:rsidTr="00415767">
        <w:trPr>
          <w:trHeight w:val="289"/>
        </w:trPr>
        <w:tc>
          <w:tcPr>
            <w:tcW w:w="738" w:type="dxa"/>
            <w:vMerge/>
            <w:tcBorders>
              <w:left w:val="single" w:sz="4" w:space="0" w:color="auto"/>
              <w:right w:val="single" w:sz="4" w:space="0" w:color="auto"/>
            </w:tcBorders>
            <w:shd w:val="clear" w:color="auto" w:fill="auto"/>
          </w:tcPr>
          <w:p w14:paraId="6D75BAEE"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589123B6"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5313E2A5"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5:</w:t>
            </w:r>
          </w:p>
          <w:p w14:paraId="3CEAB280" w14:textId="77777777" w:rsidR="006A522F" w:rsidRPr="005C6FB9" w:rsidRDefault="006A522F" w:rsidP="00415767">
            <w:pPr>
              <w:rPr>
                <w:b/>
                <w:bCs/>
              </w:rPr>
            </w:pPr>
            <w:r>
              <w:rPr>
                <w:sz w:val="22"/>
                <w:szCs w:val="22"/>
              </w:rPr>
              <w:t xml:space="preserve">Giá trị mặc định là </w:t>
            </w:r>
            <w:r w:rsidRPr="005C6FB9">
              <w:rPr>
                <w:sz w:val="22"/>
                <w:szCs w:val="22"/>
              </w:rPr>
              <w:t>NULL</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12CEBB2F" w14:textId="77777777" w:rsidR="006A522F" w:rsidRPr="005C6FB9" w:rsidRDefault="006A522F" w:rsidP="00415767">
            <w:pPr>
              <w:rPr>
                <w:bCs/>
              </w:rPr>
            </w:pPr>
            <w:r w:rsidRPr="009671F0">
              <w:rPr>
                <w:sz w:val="22"/>
                <w:szCs w:val="22"/>
              </w:rPr>
              <w:t>''</w:t>
            </w:r>
          </w:p>
        </w:tc>
      </w:tr>
      <w:tr w:rsidR="006A522F" w:rsidRPr="005C6FB9" w14:paraId="61A75C78" w14:textId="77777777" w:rsidTr="00415767">
        <w:trPr>
          <w:trHeight w:val="289"/>
        </w:trPr>
        <w:tc>
          <w:tcPr>
            <w:tcW w:w="738" w:type="dxa"/>
            <w:vMerge/>
            <w:tcBorders>
              <w:left w:val="single" w:sz="4" w:space="0" w:color="auto"/>
              <w:bottom w:val="single" w:sz="4" w:space="0" w:color="auto"/>
              <w:right w:val="single" w:sz="4" w:space="0" w:color="auto"/>
            </w:tcBorders>
            <w:shd w:val="clear" w:color="auto" w:fill="auto"/>
          </w:tcPr>
          <w:p w14:paraId="4A269D48" w14:textId="77777777" w:rsidR="006A522F" w:rsidRPr="005C6FB9" w:rsidRDefault="006A522F" w:rsidP="00415767">
            <w:pPr>
              <w:jc w:val="center"/>
              <w:rPr>
                <w:bCs/>
              </w:rPr>
            </w:pPr>
          </w:p>
        </w:tc>
        <w:tc>
          <w:tcPr>
            <w:tcW w:w="2520" w:type="dxa"/>
            <w:vMerge/>
            <w:tcBorders>
              <w:left w:val="single" w:sz="4" w:space="0" w:color="auto"/>
              <w:bottom w:val="single" w:sz="4" w:space="0" w:color="auto"/>
              <w:right w:val="single" w:sz="4" w:space="0" w:color="auto"/>
            </w:tcBorders>
            <w:shd w:val="clear" w:color="auto" w:fill="auto"/>
          </w:tcPr>
          <w:p w14:paraId="466CA73A"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51582E44"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w:t>
            </w:r>
            <w:r>
              <w:rPr>
                <w:b/>
                <w:bCs/>
                <w:sz w:val="22"/>
                <w:szCs w:val="22"/>
              </w:rPr>
              <w:t>6</w:t>
            </w:r>
            <w:r w:rsidRPr="005C6FB9">
              <w:rPr>
                <w:b/>
                <w:bCs/>
                <w:sz w:val="22"/>
                <w:szCs w:val="22"/>
              </w:rPr>
              <w:t>:</w:t>
            </w:r>
          </w:p>
          <w:p w14:paraId="3EF3CA82" w14:textId="77777777" w:rsidR="006A522F" w:rsidRPr="005C6FB9" w:rsidRDefault="006A522F" w:rsidP="00415767">
            <w:pPr>
              <w:rPr>
                <w:b/>
                <w:bCs/>
              </w:rPr>
            </w:pPr>
            <w:r>
              <w:rPr>
                <w:sz w:val="22"/>
                <w:szCs w:val="22"/>
              </w:rPr>
              <w:t xml:space="preserve">Giá trị mặc định là </w:t>
            </w:r>
            <w:r w:rsidRPr="005C6FB9">
              <w:rPr>
                <w:sz w:val="22"/>
                <w:szCs w:val="22"/>
              </w:rPr>
              <w:t>NULL</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9ACB4F8" w14:textId="77777777" w:rsidR="006A522F" w:rsidRPr="005C6FB9" w:rsidRDefault="006A522F" w:rsidP="00415767">
            <w:r w:rsidRPr="009671F0">
              <w:rPr>
                <w:sz w:val="22"/>
                <w:szCs w:val="22"/>
              </w:rPr>
              <w:t>''</w:t>
            </w:r>
          </w:p>
        </w:tc>
      </w:tr>
      <w:tr w:rsidR="006A522F" w:rsidRPr="005C6FB9" w14:paraId="68717DC6" w14:textId="77777777" w:rsidTr="00415767">
        <w:trPr>
          <w:trHeight w:val="289"/>
        </w:trPr>
        <w:tc>
          <w:tcPr>
            <w:tcW w:w="738" w:type="dxa"/>
            <w:vMerge w:val="restart"/>
            <w:tcBorders>
              <w:top w:val="single" w:sz="4" w:space="0" w:color="auto"/>
              <w:left w:val="single" w:sz="4" w:space="0" w:color="auto"/>
              <w:right w:val="single" w:sz="4" w:space="0" w:color="auto"/>
            </w:tcBorders>
            <w:shd w:val="clear" w:color="auto" w:fill="auto"/>
          </w:tcPr>
          <w:p w14:paraId="6C934148" w14:textId="77777777" w:rsidR="006A522F" w:rsidRPr="005C6FB9" w:rsidRDefault="006A522F" w:rsidP="00415767">
            <w:pPr>
              <w:jc w:val="center"/>
              <w:rPr>
                <w:bCs/>
              </w:rPr>
            </w:pPr>
            <w:r w:rsidRPr="005C6FB9">
              <w:rPr>
                <w:bCs/>
                <w:sz w:val="22"/>
                <w:szCs w:val="22"/>
              </w:rPr>
              <w:t>2</w:t>
            </w:r>
          </w:p>
        </w:tc>
        <w:tc>
          <w:tcPr>
            <w:tcW w:w="2520" w:type="dxa"/>
            <w:vMerge w:val="restart"/>
            <w:tcBorders>
              <w:top w:val="single" w:sz="4" w:space="0" w:color="auto"/>
              <w:left w:val="single" w:sz="4" w:space="0" w:color="auto"/>
              <w:right w:val="single" w:sz="4" w:space="0" w:color="auto"/>
            </w:tcBorders>
            <w:shd w:val="clear" w:color="auto" w:fill="auto"/>
          </w:tcPr>
          <w:p w14:paraId="683C5141" w14:textId="77777777" w:rsidR="006A522F" w:rsidRPr="005C6FB9" w:rsidRDefault="006A522F" w:rsidP="00415767">
            <w:pPr>
              <w:rPr>
                <w:color w:val="000000"/>
              </w:rPr>
            </w:pPr>
            <w:r w:rsidRPr="005C6FB9">
              <w:rPr>
                <w:color w:val="000000"/>
                <w:sz w:val="22"/>
                <w:szCs w:val="22"/>
              </w:rPr>
              <w:t>Incomes</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6D060C3E" w14:textId="77777777" w:rsidR="006A522F"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1:</w:t>
            </w:r>
          </w:p>
          <w:p w14:paraId="1C109A5D" w14:textId="77777777" w:rsidR="006A522F" w:rsidRDefault="006A522F" w:rsidP="00415767">
            <w:r>
              <w:rPr>
                <w:b/>
                <w:bCs/>
                <w:sz w:val="22"/>
                <w:szCs w:val="22"/>
              </w:rPr>
              <w:t>Bước 1:</w:t>
            </w:r>
            <w:r>
              <w:rPr>
                <w:sz w:val="22"/>
                <w:szCs w:val="22"/>
              </w:rPr>
              <w:t xml:space="preserve"> Liên kết (LEFT JOIN) với bảng TBAADM.GSH với các điều kiện sau:</w:t>
            </w:r>
          </w:p>
          <w:p w14:paraId="43FEB4BB" w14:textId="77777777" w:rsidR="006A522F" w:rsidRDefault="006A522F" w:rsidP="00415767"/>
          <w:p w14:paraId="1D6846B2" w14:textId="77777777" w:rsidR="006A522F" w:rsidRPr="00443BB8" w:rsidRDefault="006A522F" w:rsidP="00415767">
            <w:r>
              <w:rPr>
                <w:sz w:val="22"/>
                <w:szCs w:val="22"/>
              </w:rPr>
              <w:t>TMP_GST</w:t>
            </w:r>
            <w:r w:rsidRPr="00443BB8">
              <w:rPr>
                <w:sz w:val="22"/>
                <w:szCs w:val="22"/>
              </w:rPr>
              <w:t>.GL_SUB_HEAD_CODE = GSH.GL_SUB_HEAD_CODE</w:t>
            </w:r>
            <w:r w:rsidRPr="00443BB8">
              <w:rPr>
                <w:sz w:val="22"/>
                <w:szCs w:val="22"/>
              </w:rPr>
              <w:tab/>
            </w:r>
            <w:r w:rsidRPr="00443BB8">
              <w:rPr>
                <w:sz w:val="22"/>
                <w:szCs w:val="22"/>
              </w:rPr>
              <w:tab/>
            </w:r>
          </w:p>
          <w:p w14:paraId="446CEF8F" w14:textId="77777777" w:rsidR="006A522F"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p>
          <w:p w14:paraId="222F1313" w14:textId="77777777" w:rsidR="006A522F" w:rsidRDefault="006A522F" w:rsidP="00415767">
            <w:r>
              <w:rPr>
                <w:sz w:val="22"/>
                <w:szCs w:val="22"/>
              </w:rPr>
              <w:t>TMP_GST</w:t>
            </w:r>
            <w:r w:rsidRPr="00443BB8">
              <w:rPr>
                <w:sz w:val="22"/>
                <w:szCs w:val="22"/>
              </w:rPr>
              <w:t>.CRNCY_CODE = GSH.CRNCY_CODE</w:t>
            </w:r>
          </w:p>
          <w:p w14:paraId="02FB7661"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GSH.SOL_ID = '1000'</w:t>
            </w:r>
            <w:r w:rsidRPr="00CD7326">
              <w:rPr>
                <w:color w:val="0000FF"/>
                <w:sz w:val="22"/>
                <w:szCs w:val="22"/>
                <w:lang w:val="en-SG" w:eastAsia="en-SG"/>
              </w:rPr>
              <w:t xml:space="preserve"> </w:t>
            </w:r>
          </w:p>
          <w:p w14:paraId="03F91CBE"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GSH.DEL_FLG = 'N'</w:t>
            </w:r>
          </w:p>
          <w:p w14:paraId="06D04CAB" w14:textId="77777777" w:rsidR="006A522F" w:rsidRDefault="006A522F" w:rsidP="00415767">
            <w:pPr>
              <w:rPr>
                <w:b/>
                <w:bCs/>
              </w:rPr>
            </w:pPr>
          </w:p>
          <w:p w14:paraId="0019E39A" w14:textId="77777777" w:rsidR="006A522F" w:rsidRPr="007C6501" w:rsidRDefault="006A522F" w:rsidP="00415767">
            <w:pPr>
              <w:rPr>
                <w:bCs/>
              </w:rPr>
            </w:pPr>
            <w:r w:rsidRPr="00F253F5">
              <w:rPr>
                <w:b/>
                <w:sz w:val="22"/>
                <w:szCs w:val="22"/>
              </w:rPr>
              <w:t>Bước 2:</w:t>
            </w:r>
            <w:r>
              <w:rPr>
                <w:bCs/>
                <w:sz w:val="22"/>
                <w:szCs w:val="22"/>
              </w:rPr>
              <w:t xml:space="preserve"> </w:t>
            </w:r>
            <w:r w:rsidRPr="001B17A2">
              <w:rPr>
                <w:bCs/>
                <w:sz w:val="22"/>
                <w:szCs w:val="22"/>
              </w:rPr>
              <w:t xml:space="preserve">Giá trị cột </w:t>
            </w:r>
            <w:r w:rsidRPr="00036166">
              <w:rPr>
                <w:b/>
                <w:bCs/>
                <w:color w:val="000000"/>
                <w:sz w:val="22"/>
                <w:szCs w:val="22"/>
              </w:rPr>
              <w:t>Incomes</w:t>
            </w:r>
            <w:r w:rsidRPr="001B17A2">
              <w:rPr>
                <w:bCs/>
                <w:sz w:val="22"/>
                <w:szCs w:val="22"/>
              </w:rPr>
              <w:t xml:space="preserve"> chính là kết quả trả về của câu Subqueries, Subqueries này được đặt trong câu Select list như mô tả ở cột bên.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7C3D4AF5" w14:textId="77777777" w:rsidR="006A522F" w:rsidRPr="007C6501" w:rsidRDefault="006A522F" w:rsidP="00415767">
            <w:pPr>
              <w:shd w:val="clear" w:color="auto" w:fill="FFFFFF"/>
              <w:rPr>
                <w:color w:val="000000"/>
                <w:lang w:eastAsia="ja-JP"/>
              </w:rPr>
            </w:pPr>
            <w:r w:rsidRPr="007C6501">
              <w:rPr>
                <w:color w:val="0000FF"/>
                <w:sz w:val="22"/>
                <w:szCs w:val="22"/>
                <w:lang w:eastAsia="ja-JP"/>
              </w:rPr>
              <w:t>SELECT</w:t>
            </w:r>
            <w:r w:rsidRPr="007C6501">
              <w:rPr>
                <w:color w:val="000000"/>
                <w:sz w:val="22"/>
                <w:szCs w:val="22"/>
                <w:lang w:eastAsia="ja-JP"/>
              </w:rPr>
              <w:t xml:space="preserve"> RCT</w:t>
            </w:r>
            <w:r w:rsidRPr="007C6501">
              <w:rPr>
                <w:color w:val="000080"/>
                <w:sz w:val="22"/>
                <w:szCs w:val="22"/>
                <w:lang w:eastAsia="ja-JP"/>
              </w:rPr>
              <w:t>.</w:t>
            </w:r>
            <w:r w:rsidRPr="007C6501">
              <w:rPr>
                <w:color w:val="000000"/>
                <w:sz w:val="22"/>
                <w:szCs w:val="22"/>
                <w:lang w:eastAsia="ja-JP"/>
              </w:rPr>
              <w:t xml:space="preserve">REF_DESC </w:t>
            </w:r>
          </w:p>
          <w:p w14:paraId="5671A543" w14:textId="77777777" w:rsidR="006A522F" w:rsidRPr="007C6501" w:rsidRDefault="006A522F" w:rsidP="00415767">
            <w:pPr>
              <w:shd w:val="clear" w:color="auto" w:fill="FFFFFF"/>
              <w:rPr>
                <w:color w:val="000000"/>
                <w:lang w:eastAsia="ja-JP"/>
              </w:rPr>
            </w:pPr>
            <w:r w:rsidRPr="007C6501">
              <w:rPr>
                <w:color w:val="0000FF"/>
                <w:sz w:val="22"/>
                <w:szCs w:val="22"/>
                <w:lang w:eastAsia="ja-JP"/>
              </w:rPr>
              <w:t>FROM</w:t>
            </w:r>
            <w:r w:rsidRPr="007C6501">
              <w:rPr>
                <w:color w:val="000000"/>
                <w:sz w:val="22"/>
                <w:szCs w:val="22"/>
                <w:lang w:eastAsia="ja-JP"/>
              </w:rPr>
              <w:t xml:space="preserve"> TBAADM</w:t>
            </w:r>
            <w:r w:rsidRPr="007C6501">
              <w:rPr>
                <w:color w:val="000080"/>
                <w:sz w:val="22"/>
                <w:szCs w:val="22"/>
                <w:lang w:eastAsia="ja-JP"/>
              </w:rPr>
              <w:t>.</w:t>
            </w:r>
            <w:r w:rsidRPr="007C6501">
              <w:rPr>
                <w:color w:val="000000"/>
                <w:sz w:val="22"/>
                <w:szCs w:val="22"/>
                <w:lang w:eastAsia="ja-JP"/>
              </w:rPr>
              <w:t>RCT</w:t>
            </w:r>
            <w:r>
              <w:rPr>
                <w:color w:val="000000"/>
                <w:sz w:val="22"/>
                <w:szCs w:val="22"/>
                <w:lang w:eastAsia="ja-JP"/>
              </w:rPr>
              <w:t xml:space="preserve"> </w:t>
            </w:r>
            <w:r w:rsidRPr="00624214">
              <w:rPr>
                <w:color w:val="000000"/>
                <w:sz w:val="22"/>
                <w:szCs w:val="22"/>
                <w:lang w:eastAsia="ja-JP"/>
              </w:rPr>
              <w:t>RCT</w:t>
            </w:r>
          </w:p>
          <w:p w14:paraId="60DDD4E1" w14:textId="77777777" w:rsidR="006A522F" w:rsidRPr="007C6501" w:rsidRDefault="006A522F" w:rsidP="00415767">
            <w:pPr>
              <w:shd w:val="clear" w:color="auto" w:fill="FFFFFF"/>
              <w:rPr>
                <w:color w:val="000000"/>
                <w:lang w:eastAsia="ja-JP"/>
              </w:rPr>
            </w:pPr>
            <w:r w:rsidRPr="007C6501">
              <w:rPr>
                <w:color w:val="0000FF"/>
                <w:sz w:val="22"/>
                <w:szCs w:val="22"/>
                <w:lang w:eastAsia="ja-JP"/>
              </w:rPr>
              <w:t>WHERE</w:t>
            </w:r>
            <w:r w:rsidRPr="007C6501">
              <w:rPr>
                <w:color w:val="000000"/>
                <w:sz w:val="22"/>
                <w:szCs w:val="22"/>
                <w:lang w:eastAsia="ja-JP"/>
              </w:rPr>
              <w:t xml:space="preserve"> RCT</w:t>
            </w:r>
            <w:r w:rsidRPr="007C6501">
              <w:rPr>
                <w:color w:val="000080"/>
                <w:sz w:val="22"/>
                <w:szCs w:val="22"/>
                <w:lang w:eastAsia="ja-JP"/>
              </w:rPr>
              <w:t>.</w:t>
            </w:r>
            <w:r w:rsidRPr="007C6501">
              <w:rPr>
                <w:color w:val="000000"/>
                <w:sz w:val="22"/>
                <w:szCs w:val="22"/>
                <w:lang w:eastAsia="ja-JP"/>
              </w:rPr>
              <w:t xml:space="preserve">REF_REC_TYPE </w:t>
            </w:r>
            <w:r w:rsidRPr="007C6501">
              <w:rPr>
                <w:color w:val="000080"/>
                <w:sz w:val="22"/>
                <w:szCs w:val="22"/>
                <w:lang w:eastAsia="ja-JP"/>
              </w:rPr>
              <w:t>=</w:t>
            </w:r>
            <w:r w:rsidRPr="007C6501">
              <w:rPr>
                <w:color w:val="000000"/>
                <w:sz w:val="22"/>
                <w:szCs w:val="22"/>
                <w:lang w:eastAsia="ja-JP"/>
              </w:rPr>
              <w:t xml:space="preserve"> </w:t>
            </w:r>
            <w:r w:rsidRPr="007C6501">
              <w:rPr>
                <w:color w:val="808080"/>
                <w:sz w:val="22"/>
                <w:szCs w:val="22"/>
                <w:lang w:eastAsia="ja-JP"/>
              </w:rPr>
              <w:t>'GC'</w:t>
            </w:r>
            <w:r w:rsidRPr="007C6501">
              <w:rPr>
                <w:color w:val="000000"/>
                <w:sz w:val="22"/>
                <w:szCs w:val="22"/>
                <w:lang w:eastAsia="ja-JP"/>
              </w:rPr>
              <w:t xml:space="preserve"> </w:t>
            </w:r>
          </w:p>
          <w:p w14:paraId="393C97E7" w14:textId="77777777" w:rsidR="006A522F" w:rsidRPr="006F28E6" w:rsidRDefault="006A522F" w:rsidP="00415767">
            <w:r w:rsidRPr="007C6501">
              <w:rPr>
                <w:color w:val="0000FF"/>
                <w:sz w:val="22"/>
                <w:szCs w:val="22"/>
                <w:lang w:eastAsia="ja-JP"/>
              </w:rPr>
              <w:t>AND</w:t>
            </w:r>
            <w:r w:rsidRPr="007C6501">
              <w:rPr>
                <w:color w:val="000000"/>
                <w:sz w:val="22"/>
                <w:szCs w:val="22"/>
                <w:lang w:eastAsia="ja-JP"/>
              </w:rPr>
              <w:t xml:space="preserve"> RCT</w:t>
            </w:r>
            <w:r w:rsidRPr="007C6501">
              <w:rPr>
                <w:color w:val="000080"/>
                <w:sz w:val="22"/>
                <w:szCs w:val="22"/>
                <w:lang w:eastAsia="ja-JP"/>
              </w:rPr>
              <w:t>.</w:t>
            </w:r>
            <w:r w:rsidRPr="007C6501">
              <w:rPr>
                <w:color w:val="000000"/>
                <w:sz w:val="22"/>
                <w:szCs w:val="22"/>
                <w:lang w:eastAsia="ja-JP"/>
              </w:rPr>
              <w:t xml:space="preserve">REF_CODE </w:t>
            </w:r>
            <w:r w:rsidRPr="007C6501">
              <w:rPr>
                <w:color w:val="000080"/>
                <w:sz w:val="22"/>
                <w:szCs w:val="22"/>
                <w:lang w:eastAsia="ja-JP"/>
              </w:rPr>
              <w:t>=</w:t>
            </w:r>
            <w:r w:rsidRPr="007C6501">
              <w:rPr>
                <w:color w:val="000000"/>
                <w:sz w:val="22"/>
                <w:szCs w:val="22"/>
                <w:lang w:eastAsia="ja-JP"/>
              </w:rPr>
              <w:t xml:space="preserve"> </w:t>
            </w:r>
            <w:r w:rsidRPr="00745968">
              <w:rPr>
                <w:b/>
                <w:bCs/>
                <w:sz w:val="22"/>
                <w:szCs w:val="22"/>
              </w:rPr>
              <w:t>GSH.FREE_CODE1</w:t>
            </w:r>
          </w:p>
          <w:p w14:paraId="649C3C6D" w14:textId="77777777" w:rsidR="006A522F" w:rsidRPr="007C6501" w:rsidRDefault="006A522F" w:rsidP="00415767">
            <w:pPr>
              <w:shd w:val="clear" w:color="auto" w:fill="FFFFFF"/>
              <w:rPr>
                <w:color w:val="000000"/>
                <w:lang w:eastAsia="ja-JP"/>
              </w:rPr>
            </w:pPr>
            <w:r w:rsidRPr="007C6501">
              <w:rPr>
                <w:color w:val="0000FF"/>
                <w:sz w:val="22"/>
                <w:szCs w:val="22"/>
                <w:lang w:eastAsia="ja-JP"/>
              </w:rPr>
              <w:t>AND</w:t>
            </w:r>
            <w:r w:rsidRPr="007C6501">
              <w:rPr>
                <w:color w:val="000000"/>
                <w:sz w:val="22"/>
                <w:szCs w:val="22"/>
                <w:lang w:eastAsia="ja-JP"/>
              </w:rPr>
              <w:t xml:space="preserve"> RCT</w:t>
            </w:r>
            <w:r w:rsidRPr="007C6501">
              <w:rPr>
                <w:color w:val="000080"/>
                <w:sz w:val="22"/>
                <w:szCs w:val="22"/>
                <w:lang w:eastAsia="ja-JP"/>
              </w:rPr>
              <w:t>.</w:t>
            </w:r>
            <w:r w:rsidRPr="007C6501">
              <w:rPr>
                <w:color w:val="000000"/>
                <w:sz w:val="22"/>
                <w:szCs w:val="22"/>
                <w:lang w:eastAsia="ja-JP"/>
              </w:rPr>
              <w:t xml:space="preserve">DEL_FLG </w:t>
            </w:r>
            <w:r w:rsidRPr="007C6501">
              <w:rPr>
                <w:color w:val="000080"/>
                <w:sz w:val="22"/>
                <w:szCs w:val="22"/>
                <w:lang w:eastAsia="ja-JP"/>
              </w:rPr>
              <w:t>=</w:t>
            </w:r>
            <w:r w:rsidRPr="007C6501">
              <w:rPr>
                <w:color w:val="000000"/>
                <w:sz w:val="22"/>
                <w:szCs w:val="22"/>
                <w:lang w:eastAsia="ja-JP"/>
              </w:rPr>
              <w:t xml:space="preserve"> </w:t>
            </w:r>
            <w:r w:rsidRPr="007C6501">
              <w:rPr>
                <w:color w:val="808080"/>
                <w:sz w:val="22"/>
                <w:szCs w:val="22"/>
                <w:lang w:eastAsia="ja-JP"/>
              </w:rPr>
              <w:t>'N'</w:t>
            </w:r>
            <w:r w:rsidRPr="007C6501">
              <w:rPr>
                <w:color w:val="000000"/>
                <w:sz w:val="22"/>
                <w:szCs w:val="22"/>
                <w:lang w:eastAsia="ja-JP"/>
              </w:rPr>
              <w:t xml:space="preserve"> </w:t>
            </w:r>
          </w:p>
          <w:p w14:paraId="58C714B0" w14:textId="77777777" w:rsidR="006A522F" w:rsidRPr="007C6501" w:rsidRDefault="006A522F" w:rsidP="00415767">
            <w:pPr>
              <w:shd w:val="clear" w:color="auto" w:fill="FFFFFF"/>
              <w:rPr>
                <w:lang w:eastAsia="ja-JP"/>
              </w:rPr>
            </w:pPr>
            <w:r w:rsidRPr="007C6501">
              <w:rPr>
                <w:color w:val="0000FF"/>
                <w:sz w:val="22"/>
                <w:szCs w:val="22"/>
                <w:lang w:eastAsia="ja-JP"/>
              </w:rPr>
              <w:t>AND</w:t>
            </w:r>
            <w:r w:rsidRPr="007C6501">
              <w:rPr>
                <w:color w:val="000000"/>
                <w:sz w:val="22"/>
                <w:szCs w:val="22"/>
                <w:lang w:eastAsia="ja-JP"/>
              </w:rPr>
              <w:t xml:space="preserve"> </w:t>
            </w:r>
            <w:r w:rsidRPr="007C6501">
              <w:rPr>
                <w:color w:val="0000FF"/>
                <w:sz w:val="22"/>
                <w:szCs w:val="22"/>
                <w:lang w:eastAsia="ja-JP"/>
              </w:rPr>
              <w:t>ROWNUM</w:t>
            </w:r>
            <w:r w:rsidRPr="007C6501">
              <w:rPr>
                <w:color w:val="000000"/>
                <w:sz w:val="22"/>
                <w:szCs w:val="22"/>
                <w:lang w:eastAsia="ja-JP"/>
              </w:rPr>
              <w:t xml:space="preserve"> </w:t>
            </w:r>
            <w:r w:rsidRPr="007C6501">
              <w:rPr>
                <w:color w:val="000080"/>
                <w:sz w:val="22"/>
                <w:szCs w:val="22"/>
                <w:lang w:eastAsia="ja-JP"/>
              </w:rPr>
              <w:t>=</w:t>
            </w:r>
            <w:r w:rsidRPr="007C6501">
              <w:rPr>
                <w:color w:val="000000"/>
                <w:sz w:val="22"/>
                <w:szCs w:val="22"/>
                <w:lang w:eastAsia="ja-JP"/>
              </w:rPr>
              <w:t xml:space="preserve"> </w:t>
            </w:r>
            <w:r w:rsidRPr="007C6501">
              <w:rPr>
                <w:color w:val="FF8000"/>
                <w:sz w:val="22"/>
                <w:szCs w:val="22"/>
                <w:lang w:eastAsia="ja-JP"/>
              </w:rPr>
              <w:t>1</w:t>
            </w:r>
          </w:p>
        </w:tc>
      </w:tr>
      <w:tr w:rsidR="006A522F" w:rsidRPr="005C6FB9" w14:paraId="270CE6BD" w14:textId="77777777" w:rsidTr="00415767">
        <w:trPr>
          <w:trHeight w:val="289"/>
        </w:trPr>
        <w:tc>
          <w:tcPr>
            <w:tcW w:w="738" w:type="dxa"/>
            <w:vMerge/>
            <w:tcBorders>
              <w:left w:val="single" w:sz="4" w:space="0" w:color="auto"/>
              <w:right w:val="single" w:sz="4" w:space="0" w:color="auto"/>
            </w:tcBorders>
            <w:shd w:val="clear" w:color="auto" w:fill="auto"/>
          </w:tcPr>
          <w:p w14:paraId="64F30CF6"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5B45391E"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9AD287E"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2:</w:t>
            </w:r>
          </w:p>
          <w:p w14:paraId="52F70F29" w14:textId="77777777" w:rsidR="006A522F" w:rsidRDefault="006A522F" w:rsidP="00415767">
            <w:r>
              <w:rPr>
                <w:b/>
                <w:bCs/>
                <w:sz w:val="22"/>
                <w:szCs w:val="22"/>
              </w:rPr>
              <w:t>Bước 1:</w:t>
            </w:r>
            <w:r>
              <w:rPr>
                <w:sz w:val="22"/>
                <w:szCs w:val="22"/>
              </w:rPr>
              <w:t xml:space="preserve"> Liên kết (LEFT JOIN) với bảng TBAADM.GSH với các điều kiện sau:</w:t>
            </w:r>
          </w:p>
          <w:p w14:paraId="6B0D8A3C" w14:textId="77777777" w:rsidR="006A522F" w:rsidRDefault="006A522F" w:rsidP="00415767"/>
          <w:p w14:paraId="017D00AF" w14:textId="77777777" w:rsidR="006A522F" w:rsidRPr="00443BB8" w:rsidRDefault="006A522F" w:rsidP="00415767">
            <w:r>
              <w:rPr>
                <w:sz w:val="22"/>
                <w:szCs w:val="22"/>
              </w:rPr>
              <w:t>TMP_GST</w:t>
            </w:r>
            <w:r w:rsidRPr="00443BB8">
              <w:rPr>
                <w:sz w:val="22"/>
                <w:szCs w:val="22"/>
              </w:rPr>
              <w:t>.GL_SUB_HEAD_CODE = GSH.GL_SUB_HEAD_CODE</w:t>
            </w:r>
            <w:r w:rsidRPr="00443BB8">
              <w:rPr>
                <w:sz w:val="22"/>
                <w:szCs w:val="22"/>
              </w:rPr>
              <w:tab/>
            </w:r>
            <w:r w:rsidRPr="00443BB8">
              <w:rPr>
                <w:sz w:val="22"/>
                <w:szCs w:val="22"/>
              </w:rPr>
              <w:tab/>
            </w:r>
          </w:p>
          <w:p w14:paraId="338FE7CE" w14:textId="77777777" w:rsidR="006A522F"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p>
          <w:p w14:paraId="32BCA673" w14:textId="77777777" w:rsidR="006A522F" w:rsidRDefault="006A522F" w:rsidP="00415767">
            <w:r>
              <w:rPr>
                <w:sz w:val="22"/>
                <w:szCs w:val="22"/>
              </w:rPr>
              <w:t>TMP_GST</w:t>
            </w:r>
            <w:r w:rsidRPr="00443BB8">
              <w:rPr>
                <w:sz w:val="22"/>
                <w:szCs w:val="22"/>
              </w:rPr>
              <w:t>.CRNCY_CODE = GSH.CRNCY_CODE</w:t>
            </w:r>
          </w:p>
          <w:p w14:paraId="0A4A5C3D"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GSH.SOL_ID = '1000'</w:t>
            </w:r>
            <w:r w:rsidRPr="00CD7326">
              <w:rPr>
                <w:color w:val="0000FF"/>
                <w:sz w:val="22"/>
                <w:szCs w:val="22"/>
                <w:lang w:val="en-SG" w:eastAsia="en-SG"/>
              </w:rPr>
              <w:t xml:space="preserve"> </w:t>
            </w:r>
          </w:p>
          <w:p w14:paraId="61C152CF" w14:textId="77777777" w:rsidR="006A522F" w:rsidRPr="00AA36BC" w:rsidRDefault="006A522F" w:rsidP="00415767">
            <w:pPr>
              <w:rPr>
                <w:color w:val="000000"/>
                <w:lang w:val="en-SG" w:eastAsia="en-SG"/>
              </w:rPr>
            </w:pPr>
            <w:r w:rsidRPr="00CD7326">
              <w:rPr>
                <w:color w:val="0000FF"/>
                <w:sz w:val="22"/>
                <w:szCs w:val="22"/>
                <w:lang w:val="en-SG" w:eastAsia="en-SG"/>
              </w:rPr>
              <w:lastRenderedPageBreak/>
              <w:t>AND</w:t>
            </w:r>
            <w:r w:rsidRPr="00CD7326">
              <w:rPr>
                <w:color w:val="000000"/>
                <w:sz w:val="22"/>
                <w:szCs w:val="22"/>
                <w:lang w:val="en-SG" w:eastAsia="en-SG"/>
              </w:rPr>
              <w:t xml:space="preserve"> </w:t>
            </w:r>
            <w:r w:rsidRPr="009671F0">
              <w:rPr>
                <w:sz w:val="22"/>
                <w:szCs w:val="22"/>
              </w:rPr>
              <w:t>GSH.DEL_FLG = 'N'</w:t>
            </w:r>
          </w:p>
          <w:p w14:paraId="5092ABB3" w14:textId="77777777" w:rsidR="006A522F" w:rsidRDefault="006A522F" w:rsidP="00415767">
            <w:pPr>
              <w:rPr>
                <w:b/>
                <w:bCs/>
              </w:rPr>
            </w:pPr>
          </w:p>
          <w:p w14:paraId="25D1C1C1" w14:textId="77777777" w:rsidR="006A522F" w:rsidRPr="005C6FB9" w:rsidRDefault="006A522F" w:rsidP="00415767">
            <w:pPr>
              <w:shd w:val="clear" w:color="auto" w:fill="FFFFFF"/>
              <w:rPr>
                <w:b/>
                <w:bCs/>
              </w:rPr>
            </w:pPr>
            <w:r w:rsidRPr="00F253F5">
              <w:rPr>
                <w:b/>
                <w:sz w:val="22"/>
                <w:szCs w:val="22"/>
              </w:rPr>
              <w:t>Bước 2:</w:t>
            </w:r>
            <w:r>
              <w:rPr>
                <w:bCs/>
                <w:sz w:val="22"/>
                <w:szCs w:val="22"/>
              </w:rPr>
              <w:t xml:space="preserve"> </w:t>
            </w:r>
            <w:r w:rsidRPr="001B17A2">
              <w:rPr>
                <w:bCs/>
                <w:sz w:val="22"/>
                <w:szCs w:val="22"/>
              </w:rPr>
              <w:t xml:space="preserve">Giá trị cột </w:t>
            </w:r>
            <w:r w:rsidRPr="00036166">
              <w:rPr>
                <w:b/>
                <w:bCs/>
                <w:color w:val="000000"/>
                <w:sz w:val="22"/>
                <w:szCs w:val="22"/>
              </w:rPr>
              <w:t>Incomes</w:t>
            </w:r>
            <w:r w:rsidRPr="001B17A2">
              <w:rPr>
                <w:bCs/>
                <w:sz w:val="22"/>
                <w:szCs w:val="22"/>
              </w:rPr>
              <w:t xml:space="preserve"> chính là kết quả trả về của câu Subqueries, Subqueries này được đặt trong câu Select list như mô tả ở cột bên.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7B02C6C7" w14:textId="77777777" w:rsidR="006A522F" w:rsidRPr="00624214" w:rsidRDefault="006A522F" w:rsidP="00415767">
            <w:pPr>
              <w:shd w:val="clear" w:color="auto" w:fill="FFFFFF"/>
              <w:rPr>
                <w:color w:val="000000"/>
                <w:lang w:eastAsia="ja-JP"/>
              </w:rPr>
            </w:pPr>
            <w:r w:rsidRPr="00624214">
              <w:rPr>
                <w:color w:val="0000FF"/>
                <w:sz w:val="22"/>
                <w:szCs w:val="22"/>
                <w:lang w:eastAsia="ja-JP"/>
              </w:rPr>
              <w:lastRenderedPageBreak/>
              <w:t>SELECT</w:t>
            </w:r>
            <w:r w:rsidRPr="00624214">
              <w:rPr>
                <w:color w:val="000000"/>
                <w:sz w:val="22"/>
                <w:szCs w:val="22"/>
                <w:lang w:eastAsia="ja-JP"/>
              </w:rPr>
              <w:t xml:space="preserve"> RCT</w:t>
            </w:r>
            <w:r w:rsidRPr="00624214">
              <w:rPr>
                <w:color w:val="000080"/>
                <w:sz w:val="22"/>
                <w:szCs w:val="22"/>
                <w:lang w:eastAsia="ja-JP"/>
              </w:rPr>
              <w:t>.</w:t>
            </w:r>
            <w:r w:rsidRPr="00624214">
              <w:rPr>
                <w:color w:val="000000"/>
                <w:sz w:val="22"/>
                <w:szCs w:val="22"/>
                <w:lang w:eastAsia="ja-JP"/>
              </w:rPr>
              <w:t xml:space="preserve">REF_DESC </w:t>
            </w:r>
          </w:p>
          <w:p w14:paraId="3490ACF1" w14:textId="77777777" w:rsidR="006A522F" w:rsidRPr="00624214" w:rsidRDefault="006A522F" w:rsidP="00415767">
            <w:pPr>
              <w:shd w:val="clear" w:color="auto" w:fill="FFFFFF"/>
              <w:rPr>
                <w:color w:val="000000"/>
                <w:lang w:eastAsia="ja-JP"/>
              </w:rPr>
            </w:pPr>
            <w:r w:rsidRPr="00624214">
              <w:rPr>
                <w:color w:val="0000FF"/>
                <w:sz w:val="22"/>
                <w:szCs w:val="22"/>
                <w:lang w:eastAsia="ja-JP"/>
              </w:rPr>
              <w:t>FROM</w:t>
            </w:r>
            <w:r w:rsidRPr="00624214">
              <w:rPr>
                <w:color w:val="000000"/>
                <w:sz w:val="22"/>
                <w:szCs w:val="22"/>
                <w:lang w:eastAsia="ja-JP"/>
              </w:rPr>
              <w:t xml:space="preserve"> TBAADM</w:t>
            </w:r>
            <w:r w:rsidRPr="00624214">
              <w:rPr>
                <w:color w:val="000080"/>
                <w:sz w:val="22"/>
                <w:szCs w:val="22"/>
                <w:lang w:eastAsia="ja-JP"/>
              </w:rPr>
              <w:t>.</w:t>
            </w:r>
            <w:r w:rsidRPr="00624214">
              <w:rPr>
                <w:color w:val="000000"/>
                <w:sz w:val="22"/>
                <w:szCs w:val="22"/>
                <w:lang w:eastAsia="ja-JP"/>
              </w:rPr>
              <w:t xml:space="preserve">RCT RCT </w:t>
            </w:r>
          </w:p>
          <w:p w14:paraId="2D475BB7" w14:textId="77777777" w:rsidR="006A522F" w:rsidRPr="00624214" w:rsidRDefault="006A522F" w:rsidP="00415767">
            <w:pPr>
              <w:shd w:val="clear" w:color="auto" w:fill="FFFFFF"/>
              <w:rPr>
                <w:color w:val="000000"/>
                <w:lang w:eastAsia="ja-JP"/>
              </w:rPr>
            </w:pPr>
            <w:r w:rsidRPr="00624214">
              <w:rPr>
                <w:color w:val="0000FF"/>
                <w:sz w:val="22"/>
                <w:szCs w:val="22"/>
                <w:lang w:eastAsia="ja-JP"/>
              </w:rPr>
              <w:t>WHERE</w:t>
            </w:r>
            <w:r w:rsidRPr="00624214">
              <w:rPr>
                <w:color w:val="000000"/>
                <w:sz w:val="22"/>
                <w:szCs w:val="22"/>
                <w:lang w:eastAsia="ja-JP"/>
              </w:rPr>
              <w:t xml:space="preserve"> RCT</w:t>
            </w:r>
            <w:r w:rsidRPr="00624214">
              <w:rPr>
                <w:color w:val="000080"/>
                <w:sz w:val="22"/>
                <w:szCs w:val="22"/>
                <w:lang w:eastAsia="ja-JP"/>
              </w:rPr>
              <w:t>.</w:t>
            </w:r>
            <w:r w:rsidRPr="00624214">
              <w:rPr>
                <w:color w:val="000000"/>
                <w:sz w:val="22"/>
                <w:szCs w:val="22"/>
                <w:lang w:eastAsia="ja-JP"/>
              </w:rPr>
              <w:t xml:space="preserve">REF_REC_TYPE </w:t>
            </w:r>
            <w:r w:rsidRPr="00624214">
              <w:rPr>
                <w:color w:val="000080"/>
                <w:sz w:val="22"/>
                <w:szCs w:val="22"/>
                <w:lang w:eastAsia="ja-JP"/>
              </w:rPr>
              <w:t>=</w:t>
            </w:r>
            <w:r w:rsidRPr="00624214">
              <w:rPr>
                <w:color w:val="000000"/>
                <w:sz w:val="22"/>
                <w:szCs w:val="22"/>
                <w:lang w:eastAsia="ja-JP"/>
              </w:rPr>
              <w:t xml:space="preserve"> </w:t>
            </w:r>
            <w:r w:rsidRPr="00624214">
              <w:rPr>
                <w:color w:val="808080"/>
                <w:sz w:val="22"/>
                <w:szCs w:val="22"/>
                <w:lang w:eastAsia="ja-JP"/>
              </w:rPr>
              <w:t>'GD'</w:t>
            </w:r>
            <w:r w:rsidRPr="00624214">
              <w:rPr>
                <w:color w:val="000000"/>
                <w:sz w:val="22"/>
                <w:szCs w:val="22"/>
                <w:lang w:eastAsia="ja-JP"/>
              </w:rPr>
              <w:t xml:space="preserve"> </w:t>
            </w:r>
          </w:p>
          <w:p w14:paraId="25963DDE" w14:textId="77777777" w:rsidR="006A522F" w:rsidRPr="00624214" w:rsidRDefault="006A522F" w:rsidP="00415767">
            <w:r w:rsidRPr="00624214">
              <w:rPr>
                <w:color w:val="0000FF"/>
                <w:sz w:val="22"/>
                <w:szCs w:val="22"/>
                <w:lang w:eastAsia="ja-JP"/>
              </w:rPr>
              <w:t>AND</w:t>
            </w:r>
            <w:r w:rsidRPr="00624214">
              <w:rPr>
                <w:color w:val="000000"/>
                <w:sz w:val="22"/>
                <w:szCs w:val="22"/>
                <w:lang w:eastAsia="ja-JP"/>
              </w:rPr>
              <w:t xml:space="preserve"> RCT</w:t>
            </w:r>
            <w:r w:rsidRPr="00624214">
              <w:rPr>
                <w:color w:val="000080"/>
                <w:sz w:val="22"/>
                <w:szCs w:val="22"/>
                <w:lang w:eastAsia="ja-JP"/>
              </w:rPr>
              <w:t>.</w:t>
            </w:r>
            <w:r w:rsidRPr="00624214">
              <w:rPr>
                <w:color w:val="000000"/>
                <w:sz w:val="22"/>
                <w:szCs w:val="22"/>
                <w:lang w:eastAsia="ja-JP"/>
              </w:rPr>
              <w:t xml:space="preserve">REF_CODE </w:t>
            </w:r>
            <w:r w:rsidRPr="00624214">
              <w:rPr>
                <w:color w:val="000080"/>
                <w:sz w:val="22"/>
                <w:szCs w:val="22"/>
                <w:lang w:eastAsia="ja-JP"/>
              </w:rPr>
              <w:t>=</w:t>
            </w:r>
            <w:r w:rsidRPr="00624214">
              <w:rPr>
                <w:color w:val="000000"/>
                <w:sz w:val="22"/>
                <w:szCs w:val="22"/>
                <w:lang w:eastAsia="ja-JP"/>
              </w:rPr>
              <w:t xml:space="preserve"> </w:t>
            </w:r>
            <w:r w:rsidRPr="00745968">
              <w:rPr>
                <w:b/>
                <w:bCs/>
                <w:sz w:val="22"/>
                <w:szCs w:val="22"/>
              </w:rPr>
              <w:t>GSH.FREE_CODE2</w:t>
            </w:r>
          </w:p>
          <w:p w14:paraId="0FD044F1" w14:textId="77777777" w:rsidR="006A522F" w:rsidRPr="00624214" w:rsidRDefault="006A522F" w:rsidP="00415767">
            <w:pPr>
              <w:shd w:val="clear" w:color="auto" w:fill="FFFFFF"/>
              <w:rPr>
                <w:color w:val="000000"/>
                <w:lang w:eastAsia="ja-JP"/>
              </w:rPr>
            </w:pPr>
            <w:r w:rsidRPr="00624214">
              <w:rPr>
                <w:color w:val="0000FF"/>
                <w:sz w:val="22"/>
                <w:szCs w:val="22"/>
                <w:lang w:eastAsia="ja-JP"/>
              </w:rPr>
              <w:t>AND</w:t>
            </w:r>
            <w:r w:rsidRPr="00624214">
              <w:rPr>
                <w:color w:val="000000"/>
                <w:sz w:val="22"/>
                <w:szCs w:val="22"/>
                <w:lang w:eastAsia="ja-JP"/>
              </w:rPr>
              <w:t xml:space="preserve"> RCT</w:t>
            </w:r>
            <w:r w:rsidRPr="00624214">
              <w:rPr>
                <w:color w:val="000080"/>
                <w:sz w:val="22"/>
                <w:szCs w:val="22"/>
                <w:lang w:eastAsia="ja-JP"/>
              </w:rPr>
              <w:t>.</w:t>
            </w:r>
            <w:r w:rsidRPr="00624214">
              <w:rPr>
                <w:color w:val="000000"/>
                <w:sz w:val="22"/>
                <w:szCs w:val="22"/>
                <w:lang w:eastAsia="ja-JP"/>
              </w:rPr>
              <w:t xml:space="preserve">DEL_FLG </w:t>
            </w:r>
            <w:r w:rsidRPr="00624214">
              <w:rPr>
                <w:color w:val="000080"/>
                <w:sz w:val="22"/>
                <w:szCs w:val="22"/>
                <w:lang w:eastAsia="ja-JP"/>
              </w:rPr>
              <w:t>=</w:t>
            </w:r>
            <w:r w:rsidRPr="00624214">
              <w:rPr>
                <w:color w:val="000000"/>
                <w:sz w:val="22"/>
                <w:szCs w:val="22"/>
                <w:lang w:eastAsia="ja-JP"/>
              </w:rPr>
              <w:t xml:space="preserve"> </w:t>
            </w:r>
            <w:r w:rsidRPr="00624214">
              <w:rPr>
                <w:color w:val="808080"/>
                <w:sz w:val="22"/>
                <w:szCs w:val="22"/>
                <w:lang w:eastAsia="ja-JP"/>
              </w:rPr>
              <w:t>'N'</w:t>
            </w:r>
            <w:r w:rsidRPr="00624214">
              <w:rPr>
                <w:color w:val="000000"/>
                <w:sz w:val="22"/>
                <w:szCs w:val="22"/>
                <w:lang w:eastAsia="ja-JP"/>
              </w:rPr>
              <w:t xml:space="preserve"> </w:t>
            </w:r>
          </w:p>
          <w:p w14:paraId="43F19C7B" w14:textId="77777777" w:rsidR="006A522F" w:rsidRPr="00624214" w:rsidRDefault="006A522F" w:rsidP="00415767">
            <w:pPr>
              <w:shd w:val="clear" w:color="auto" w:fill="FFFFFF"/>
              <w:rPr>
                <w:lang w:eastAsia="ja-JP"/>
              </w:rPr>
            </w:pPr>
            <w:r w:rsidRPr="00624214">
              <w:rPr>
                <w:color w:val="0000FF"/>
                <w:sz w:val="22"/>
                <w:szCs w:val="22"/>
                <w:lang w:eastAsia="ja-JP"/>
              </w:rPr>
              <w:t>AND</w:t>
            </w:r>
            <w:r w:rsidRPr="00624214">
              <w:rPr>
                <w:color w:val="000000"/>
                <w:sz w:val="22"/>
                <w:szCs w:val="22"/>
                <w:lang w:eastAsia="ja-JP"/>
              </w:rPr>
              <w:t xml:space="preserve"> </w:t>
            </w:r>
            <w:r w:rsidRPr="00624214">
              <w:rPr>
                <w:color w:val="0000FF"/>
                <w:sz w:val="22"/>
                <w:szCs w:val="22"/>
                <w:lang w:eastAsia="ja-JP"/>
              </w:rPr>
              <w:t>ROWNUM</w:t>
            </w:r>
            <w:r w:rsidRPr="00624214">
              <w:rPr>
                <w:color w:val="000000"/>
                <w:sz w:val="22"/>
                <w:szCs w:val="22"/>
                <w:lang w:eastAsia="ja-JP"/>
              </w:rPr>
              <w:t xml:space="preserve"> </w:t>
            </w:r>
            <w:r w:rsidRPr="00624214">
              <w:rPr>
                <w:color w:val="000080"/>
                <w:sz w:val="22"/>
                <w:szCs w:val="22"/>
                <w:lang w:eastAsia="ja-JP"/>
              </w:rPr>
              <w:t>=</w:t>
            </w:r>
            <w:r w:rsidRPr="00624214">
              <w:rPr>
                <w:color w:val="000000"/>
                <w:sz w:val="22"/>
                <w:szCs w:val="22"/>
                <w:lang w:eastAsia="ja-JP"/>
              </w:rPr>
              <w:t xml:space="preserve"> </w:t>
            </w:r>
            <w:r w:rsidRPr="00624214">
              <w:rPr>
                <w:color w:val="FF8000"/>
                <w:sz w:val="22"/>
                <w:szCs w:val="22"/>
                <w:lang w:eastAsia="ja-JP"/>
              </w:rPr>
              <w:t>1</w:t>
            </w:r>
          </w:p>
        </w:tc>
      </w:tr>
      <w:tr w:rsidR="006A522F" w:rsidRPr="005C6FB9" w14:paraId="531B0B74" w14:textId="77777777" w:rsidTr="00415767">
        <w:trPr>
          <w:trHeight w:val="289"/>
        </w:trPr>
        <w:tc>
          <w:tcPr>
            <w:tcW w:w="738" w:type="dxa"/>
            <w:vMerge/>
            <w:tcBorders>
              <w:left w:val="single" w:sz="4" w:space="0" w:color="auto"/>
              <w:right w:val="single" w:sz="4" w:space="0" w:color="auto"/>
            </w:tcBorders>
            <w:shd w:val="clear" w:color="auto" w:fill="auto"/>
          </w:tcPr>
          <w:p w14:paraId="34FCA226"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5AE55C34"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2C0F0CE9"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3:</w:t>
            </w:r>
          </w:p>
          <w:p w14:paraId="586F0E33" w14:textId="77777777" w:rsidR="006A522F" w:rsidRDefault="006A522F" w:rsidP="00415767">
            <w:r>
              <w:rPr>
                <w:b/>
                <w:bCs/>
                <w:sz w:val="22"/>
                <w:szCs w:val="22"/>
              </w:rPr>
              <w:t>Bước 1:</w:t>
            </w:r>
            <w:r>
              <w:rPr>
                <w:sz w:val="22"/>
                <w:szCs w:val="22"/>
              </w:rPr>
              <w:t xml:space="preserve"> Liên kết (LEFT JOIN) với bảng TBAADM.GSH với các điều kiện sau:</w:t>
            </w:r>
          </w:p>
          <w:p w14:paraId="3780A646" w14:textId="77777777" w:rsidR="006A522F" w:rsidRDefault="006A522F" w:rsidP="00415767"/>
          <w:p w14:paraId="5D77ACE9" w14:textId="77777777" w:rsidR="006A522F" w:rsidRPr="00443BB8" w:rsidRDefault="006A522F" w:rsidP="00415767">
            <w:r>
              <w:rPr>
                <w:sz w:val="22"/>
                <w:szCs w:val="22"/>
              </w:rPr>
              <w:t>TMP_GST</w:t>
            </w:r>
            <w:r w:rsidRPr="00443BB8">
              <w:rPr>
                <w:sz w:val="22"/>
                <w:szCs w:val="22"/>
              </w:rPr>
              <w:t>.GL_SUB_HEAD_CODE = GSH.GL_SUB_HEAD_CODE</w:t>
            </w:r>
            <w:r w:rsidRPr="00443BB8">
              <w:rPr>
                <w:sz w:val="22"/>
                <w:szCs w:val="22"/>
              </w:rPr>
              <w:tab/>
            </w:r>
            <w:r w:rsidRPr="00443BB8">
              <w:rPr>
                <w:sz w:val="22"/>
                <w:szCs w:val="22"/>
              </w:rPr>
              <w:tab/>
            </w:r>
          </w:p>
          <w:p w14:paraId="53314C8C" w14:textId="77777777" w:rsidR="006A522F"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p>
          <w:p w14:paraId="255271E6" w14:textId="77777777" w:rsidR="006A522F" w:rsidRDefault="006A522F" w:rsidP="00415767">
            <w:r>
              <w:rPr>
                <w:sz w:val="22"/>
                <w:szCs w:val="22"/>
              </w:rPr>
              <w:t>TMP_GST</w:t>
            </w:r>
            <w:r w:rsidRPr="00443BB8">
              <w:rPr>
                <w:sz w:val="22"/>
                <w:szCs w:val="22"/>
              </w:rPr>
              <w:t>.CRNCY_CODE = GSH.CRNCY_CODE</w:t>
            </w:r>
          </w:p>
          <w:p w14:paraId="66E852A1"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GSH.SOL_ID = '1000'</w:t>
            </w:r>
            <w:r w:rsidRPr="00CD7326">
              <w:rPr>
                <w:color w:val="0000FF"/>
                <w:sz w:val="22"/>
                <w:szCs w:val="22"/>
                <w:lang w:val="en-SG" w:eastAsia="en-SG"/>
              </w:rPr>
              <w:t xml:space="preserve"> </w:t>
            </w:r>
          </w:p>
          <w:p w14:paraId="79B6CEAA" w14:textId="77777777" w:rsidR="006A522F" w:rsidRPr="00AA36BC" w:rsidRDefault="006A522F" w:rsidP="00415767">
            <w:pPr>
              <w:rPr>
                <w:color w:val="000000"/>
                <w:lang w:val="en-SG" w:eastAsia="en-SG"/>
              </w:rPr>
            </w:pPr>
            <w:r w:rsidRPr="00CD7326">
              <w:rPr>
                <w:color w:val="0000FF"/>
                <w:sz w:val="22"/>
                <w:szCs w:val="22"/>
                <w:lang w:val="en-SG" w:eastAsia="en-SG"/>
              </w:rPr>
              <w:t>AND</w:t>
            </w:r>
            <w:r w:rsidRPr="00CD7326">
              <w:rPr>
                <w:color w:val="000000"/>
                <w:sz w:val="22"/>
                <w:szCs w:val="22"/>
                <w:lang w:val="en-SG" w:eastAsia="en-SG"/>
              </w:rPr>
              <w:t xml:space="preserve"> </w:t>
            </w:r>
            <w:r w:rsidRPr="009671F0">
              <w:rPr>
                <w:sz w:val="22"/>
                <w:szCs w:val="22"/>
              </w:rPr>
              <w:t>GSH.DEL_FLG = 'N'</w:t>
            </w:r>
          </w:p>
          <w:p w14:paraId="75234A56" w14:textId="77777777" w:rsidR="006A522F" w:rsidRDefault="006A522F" w:rsidP="00415767">
            <w:pPr>
              <w:rPr>
                <w:b/>
                <w:bCs/>
              </w:rPr>
            </w:pPr>
          </w:p>
          <w:p w14:paraId="65E7CBBD" w14:textId="77777777" w:rsidR="006A522F" w:rsidRPr="005C6FB9" w:rsidRDefault="006A522F" w:rsidP="00415767">
            <w:pPr>
              <w:shd w:val="clear" w:color="auto" w:fill="FFFFFF"/>
              <w:rPr>
                <w:b/>
                <w:bCs/>
              </w:rPr>
            </w:pPr>
            <w:r w:rsidRPr="00F253F5">
              <w:rPr>
                <w:b/>
                <w:sz w:val="22"/>
                <w:szCs w:val="22"/>
              </w:rPr>
              <w:t>Bước 2:</w:t>
            </w:r>
            <w:r>
              <w:rPr>
                <w:bCs/>
                <w:sz w:val="22"/>
                <w:szCs w:val="22"/>
              </w:rPr>
              <w:t xml:space="preserve"> </w:t>
            </w:r>
            <w:r w:rsidRPr="001B17A2">
              <w:rPr>
                <w:bCs/>
                <w:sz w:val="22"/>
                <w:szCs w:val="22"/>
              </w:rPr>
              <w:t xml:space="preserve">Giá trị cột </w:t>
            </w:r>
            <w:r w:rsidRPr="00036166">
              <w:rPr>
                <w:b/>
                <w:bCs/>
                <w:color w:val="000000"/>
                <w:sz w:val="22"/>
                <w:szCs w:val="22"/>
              </w:rPr>
              <w:t>Incomes</w:t>
            </w:r>
            <w:r w:rsidRPr="001B17A2">
              <w:rPr>
                <w:bCs/>
                <w:sz w:val="22"/>
                <w:szCs w:val="22"/>
              </w:rPr>
              <w:t xml:space="preserve"> chính là kết quả trả về của câu Subqueries, Subqueries này được đặt trong câu Select list như mô tả ở cột bên.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087FED4D" w14:textId="77777777" w:rsidR="006A522F" w:rsidRPr="00D97CB9" w:rsidRDefault="006A522F" w:rsidP="00415767">
            <w:pPr>
              <w:shd w:val="clear" w:color="auto" w:fill="FFFFFF"/>
              <w:rPr>
                <w:color w:val="000000"/>
                <w:lang w:eastAsia="ja-JP"/>
              </w:rPr>
            </w:pPr>
            <w:r w:rsidRPr="00D97CB9">
              <w:rPr>
                <w:color w:val="0000FF"/>
                <w:sz w:val="22"/>
                <w:szCs w:val="22"/>
                <w:lang w:eastAsia="ja-JP"/>
              </w:rPr>
              <w:t>SELECT</w:t>
            </w:r>
            <w:r w:rsidRPr="00D97CB9">
              <w:rPr>
                <w:color w:val="000000"/>
                <w:sz w:val="22"/>
                <w:szCs w:val="22"/>
                <w:lang w:eastAsia="ja-JP"/>
              </w:rPr>
              <w:t xml:space="preserve"> RCT</w:t>
            </w:r>
            <w:r w:rsidRPr="00D97CB9">
              <w:rPr>
                <w:color w:val="000080"/>
                <w:sz w:val="22"/>
                <w:szCs w:val="22"/>
                <w:lang w:eastAsia="ja-JP"/>
              </w:rPr>
              <w:t>.</w:t>
            </w:r>
            <w:r w:rsidRPr="00D97CB9">
              <w:rPr>
                <w:color w:val="000000"/>
                <w:sz w:val="22"/>
                <w:szCs w:val="22"/>
                <w:lang w:eastAsia="ja-JP"/>
              </w:rPr>
              <w:t xml:space="preserve">REF_DESC </w:t>
            </w:r>
          </w:p>
          <w:p w14:paraId="2EBF5C12" w14:textId="77777777" w:rsidR="006A522F" w:rsidRPr="00D97CB9" w:rsidRDefault="006A522F" w:rsidP="00415767">
            <w:pPr>
              <w:shd w:val="clear" w:color="auto" w:fill="FFFFFF"/>
              <w:rPr>
                <w:color w:val="000000"/>
                <w:lang w:eastAsia="ja-JP"/>
              </w:rPr>
            </w:pPr>
            <w:r w:rsidRPr="00D97CB9">
              <w:rPr>
                <w:color w:val="0000FF"/>
                <w:sz w:val="22"/>
                <w:szCs w:val="22"/>
                <w:lang w:eastAsia="ja-JP"/>
              </w:rPr>
              <w:t>FROM</w:t>
            </w:r>
            <w:r w:rsidRPr="00D97CB9">
              <w:rPr>
                <w:color w:val="000000"/>
                <w:sz w:val="22"/>
                <w:szCs w:val="22"/>
                <w:lang w:eastAsia="ja-JP"/>
              </w:rPr>
              <w:t xml:space="preserve"> TBAADM</w:t>
            </w:r>
            <w:r w:rsidRPr="00D97CB9">
              <w:rPr>
                <w:color w:val="000080"/>
                <w:sz w:val="22"/>
                <w:szCs w:val="22"/>
                <w:lang w:eastAsia="ja-JP"/>
              </w:rPr>
              <w:t>.</w:t>
            </w:r>
            <w:r w:rsidRPr="00D97CB9">
              <w:rPr>
                <w:color w:val="000000"/>
                <w:sz w:val="22"/>
                <w:szCs w:val="22"/>
                <w:lang w:eastAsia="ja-JP"/>
              </w:rPr>
              <w:t xml:space="preserve">RCT RCT </w:t>
            </w:r>
          </w:p>
          <w:p w14:paraId="7E3BE1BF" w14:textId="77777777" w:rsidR="006A522F" w:rsidRPr="00D97CB9" w:rsidRDefault="006A522F" w:rsidP="00415767">
            <w:pPr>
              <w:shd w:val="clear" w:color="auto" w:fill="FFFFFF"/>
              <w:rPr>
                <w:color w:val="000000"/>
                <w:lang w:eastAsia="ja-JP"/>
              </w:rPr>
            </w:pPr>
            <w:r w:rsidRPr="00D97CB9">
              <w:rPr>
                <w:color w:val="0000FF"/>
                <w:sz w:val="22"/>
                <w:szCs w:val="22"/>
                <w:lang w:eastAsia="ja-JP"/>
              </w:rPr>
              <w:t>WHERE</w:t>
            </w:r>
            <w:r w:rsidRPr="00D97CB9">
              <w:rPr>
                <w:color w:val="000000"/>
                <w:sz w:val="22"/>
                <w:szCs w:val="22"/>
                <w:lang w:eastAsia="ja-JP"/>
              </w:rPr>
              <w:t xml:space="preserve"> RCT</w:t>
            </w:r>
            <w:r w:rsidRPr="00D97CB9">
              <w:rPr>
                <w:color w:val="000080"/>
                <w:sz w:val="22"/>
                <w:szCs w:val="22"/>
                <w:lang w:eastAsia="ja-JP"/>
              </w:rPr>
              <w:t>.</w:t>
            </w:r>
            <w:r w:rsidRPr="00D97CB9">
              <w:rPr>
                <w:color w:val="000000"/>
                <w:sz w:val="22"/>
                <w:szCs w:val="22"/>
                <w:lang w:eastAsia="ja-JP"/>
              </w:rPr>
              <w:t xml:space="preserve">REF_REC_TYPE </w:t>
            </w:r>
            <w:r w:rsidRPr="00D97CB9">
              <w:rPr>
                <w:color w:val="000080"/>
                <w:sz w:val="22"/>
                <w:szCs w:val="22"/>
                <w:lang w:eastAsia="ja-JP"/>
              </w:rPr>
              <w:t>=</w:t>
            </w:r>
            <w:r w:rsidRPr="00D97CB9">
              <w:rPr>
                <w:color w:val="000000"/>
                <w:sz w:val="22"/>
                <w:szCs w:val="22"/>
                <w:lang w:eastAsia="ja-JP"/>
              </w:rPr>
              <w:t xml:space="preserve"> </w:t>
            </w:r>
            <w:r w:rsidRPr="00D97CB9">
              <w:rPr>
                <w:color w:val="808080"/>
                <w:sz w:val="22"/>
                <w:szCs w:val="22"/>
                <w:lang w:eastAsia="ja-JP"/>
              </w:rPr>
              <w:t>'GE'</w:t>
            </w:r>
            <w:r w:rsidRPr="00D97CB9">
              <w:rPr>
                <w:color w:val="000000"/>
                <w:sz w:val="22"/>
                <w:szCs w:val="22"/>
                <w:lang w:eastAsia="ja-JP"/>
              </w:rPr>
              <w:t xml:space="preserve"> </w:t>
            </w:r>
          </w:p>
          <w:p w14:paraId="5A5059F7" w14:textId="77777777" w:rsidR="006A522F" w:rsidRPr="00745968" w:rsidRDefault="006A522F" w:rsidP="00415767">
            <w:pPr>
              <w:rPr>
                <w:b/>
                <w:bCs/>
              </w:rPr>
            </w:pPr>
            <w:r w:rsidRPr="00D97CB9">
              <w:rPr>
                <w:color w:val="0000FF"/>
                <w:sz w:val="22"/>
                <w:szCs w:val="22"/>
                <w:lang w:eastAsia="ja-JP"/>
              </w:rPr>
              <w:t>AND</w:t>
            </w:r>
            <w:r w:rsidRPr="00D97CB9">
              <w:rPr>
                <w:color w:val="000000"/>
                <w:sz w:val="22"/>
                <w:szCs w:val="22"/>
                <w:lang w:eastAsia="ja-JP"/>
              </w:rPr>
              <w:t xml:space="preserve"> RCT</w:t>
            </w:r>
            <w:r w:rsidRPr="00D97CB9">
              <w:rPr>
                <w:color w:val="000080"/>
                <w:sz w:val="22"/>
                <w:szCs w:val="22"/>
                <w:lang w:eastAsia="ja-JP"/>
              </w:rPr>
              <w:t>.</w:t>
            </w:r>
            <w:r w:rsidRPr="00D97CB9">
              <w:rPr>
                <w:color w:val="000000"/>
                <w:sz w:val="22"/>
                <w:szCs w:val="22"/>
                <w:lang w:eastAsia="ja-JP"/>
              </w:rPr>
              <w:t xml:space="preserve">REF_CODE </w:t>
            </w:r>
            <w:r w:rsidRPr="00D97CB9">
              <w:rPr>
                <w:color w:val="000080"/>
                <w:sz w:val="22"/>
                <w:szCs w:val="22"/>
                <w:lang w:eastAsia="ja-JP"/>
              </w:rPr>
              <w:t>=</w:t>
            </w:r>
            <w:r w:rsidRPr="00D97CB9">
              <w:rPr>
                <w:color w:val="000000"/>
                <w:sz w:val="22"/>
                <w:szCs w:val="22"/>
                <w:lang w:eastAsia="ja-JP"/>
              </w:rPr>
              <w:t xml:space="preserve"> </w:t>
            </w:r>
            <w:r w:rsidRPr="00745968">
              <w:rPr>
                <w:b/>
                <w:bCs/>
                <w:sz w:val="22"/>
                <w:szCs w:val="22"/>
              </w:rPr>
              <w:t>GSH.FREE_CODE3</w:t>
            </w:r>
          </w:p>
          <w:p w14:paraId="5798430D" w14:textId="77777777" w:rsidR="006A522F" w:rsidRPr="00D97CB9" w:rsidRDefault="006A522F" w:rsidP="00415767">
            <w:pPr>
              <w:shd w:val="clear" w:color="auto" w:fill="FFFFFF"/>
              <w:rPr>
                <w:color w:val="000000"/>
                <w:lang w:eastAsia="ja-JP"/>
              </w:rPr>
            </w:pPr>
            <w:r w:rsidRPr="00D97CB9">
              <w:rPr>
                <w:color w:val="0000FF"/>
                <w:sz w:val="22"/>
                <w:szCs w:val="22"/>
                <w:lang w:eastAsia="ja-JP"/>
              </w:rPr>
              <w:t>AND</w:t>
            </w:r>
            <w:r w:rsidRPr="00D97CB9">
              <w:rPr>
                <w:color w:val="000000"/>
                <w:sz w:val="22"/>
                <w:szCs w:val="22"/>
                <w:lang w:eastAsia="ja-JP"/>
              </w:rPr>
              <w:t xml:space="preserve"> RCT</w:t>
            </w:r>
            <w:r w:rsidRPr="00D97CB9">
              <w:rPr>
                <w:color w:val="000080"/>
                <w:sz w:val="22"/>
                <w:szCs w:val="22"/>
                <w:lang w:eastAsia="ja-JP"/>
              </w:rPr>
              <w:t>.</w:t>
            </w:r>
            <w:r w:rsidRPr="00D97CB9">
              <w:rPr>
                <w:color w:val="000000"/>
                <w:sz w:val="22"/>
                <w:szCs w:val="22"/>
                <w:lang w:eastAsia="ja-JP"/>
              </w:rPr>
              <w:t xml:space="preserve">DEL_FLG </w:t>
            </w:r>
            <w:r w:rsidRPr="00D97CB9">
              <w:rPr>
                <w:color w:val="000080"/>
                <w:sz w:val="22"/>
                <w:szCs w:val="22"/>
                <w:lang w:eastAsia="ja-JP"/>
              </w:rPr>
              <w:t>=</w:t>
            </w:r>
            <w:r w:rsidRPr="00D97CB9">
              <w:rPr>
                <w:color w:val="000000"/>
                <w:sz w:val="22"/>
                <w:szCs w:val="22"/>
                <w:lang w:eastAsia="ja-JP"/>
              </w:rPr>
              <w:t xml:space="preserve"> </w:t>
            </w:r>
            <w:r w:rsidRPr="00D97CB9">
              <w:rPr>
                <w:color w:val="808080"/>
                <w:sz w:val="22"/>
                <w:szCs w:val="22"/>
                <w:lang w:eastAsia="ja-JP"/>
              </w:rPr>
              <w:t>'N'</w:t>
            </w:r>
            <w:r w:rsidRPr="00D97CB9">
              <w:rPr>
                <w:color w:val="000000"/>
                <w:sz w:val="22"/>
                <w:szCs w:val="22"/>
                <w:lang w:eastAsia="ja-JP"/>
              </w:rPr>
              <w:t xml:space="preserve"> </w:t>
            </w:r>
          </w:p>
          <w:p w14:paraId="07514043" w14:textId="77777777" w:rsidR="006A522F" w:rsidRPr="00D97CB9" w:rsidRDefault="006A522F" w:rsidP="00415767">
            <w:pPr>
              <w:shd w:val="clear" w:color="auto" w:fill="FFFFFF"/>
              <w:rPr>
                <w:lang w:eastAsia="ja-JP"/>
              </w:rPr>
            </w:pPr>
            <w:r w:rsidRPr="00D97CB9">
              <w:rPr>
                <w:color w:val="0000FF"/>
                <w:sz w:val="22"/>
                <w:szCs w:val="22"/>
                <w:lang w:eastAsia="ja-JP"/>
              </w:rPr>
              <w:t>AND</w:t>
            </w:r>
            <w:r w:rsidRPr="00D97CB9">
              <w:rPr>
                <w:color w:val="000000"/>
                <w:sz w:val="22"/>
                <w:szCs w:val="22"/>
                <w:lang w:eastAsia="ja-JP"/>
              </w:rPr>
              <w:t xml:space="preserve"> </w:t>
            </w:r>
            <w:r w:rsidRPr="00D97CB9">
              <w:rPr>
                <w:color w:val="0000FF"/>
                <w:sz w:val="22"/>
                <w:szCs w:val="22"/>
                <w:lang w:eastAsia="ja-JP"/>
              </w:rPr>
              <w:t>ROWNUM</w:t>
            </w:r>
            <w:r w:rsidRPr="00D97CB9">
              <w:rPr>
                <w:color w:val="000000"/>
                <w:sz w:val="22"/>
                <w:szCs w:val="22"/>
                <w:lang w:eastAsia="ja-JP"/>
              </w:rPr>
              <w:t xml:space="preserve"> </w:t>
            </w:r>
            <w:r w:rsidRPr="00D97CB9">
              <w:rPr>
                <w:color w:val="000080"/>
                <w:sz w:val="22"/>
                <w:szCs w:val="22"/>
                <w:lang w:eastAsia="ja-JP"/>
              </w:rPr>
              <w:t>=</w:t>
            </w:r>
            <w:r w:rsidRPr="00D97CB9">
              <w:rPr>
                <w:color w:val="000000"/>
                <w:sz w:val="22"/>
                <w:szCs w:val="22"/>
                <w:lang w:eastAsia="ja-JP"/>
              </w:rPr>
              <w:t xml:space="preserve"> </w:t>
            </w:r>
            <w:r w:rsidRPr="00D97CB9">
              <w:rPr>
                <w:color w:val="FF8000"/>
                <w:sz w:val="22"/>
                <w:szCs w:val="22"/>
                <w:lang w:eastAsia="ja-JP"/>
              </w:rPr>
              <w:t>1</w:t>
            </w:r>
          </w:p>
        </w:tc>
      </w:tr>
      <w:tr w:rsidR="006A522F" w:rsidRPr="005C6FB9" w14:paraId="1A32454E" w14:textId="77777777" w:rsidTr="00415767">
        <w:trPr>
          <w:trHeight w:val="289"/>
        </w:trPr>
        <w:tc>
          <w:tcPr>
            <w:tcW w:w="738" w:type="dxa"/>
            <w:vMerge/>
            <w:tcBorders>
              <w:left w:val="single" w:sz="4" w:space="0" w:color="auto"/>
              <w:right w:val="single" w:sz="4" w:space="0" w:color="auto"/>
            </w:tcBorders>
            <w:shd w:val="clear" w:color="auto" w:fill="auto"/>
          </w:tcPr>
          <w:p w14:paraId="4F93350F"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5D676B12"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63837D95"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4:</w:t>
            </w:r>
          </w:p>
          <w:p w14:paraId="4675BA7C" w14:textId="77777777" w:rsidR="006A522F" w:rsidRPr="005C6FB9" w:rsidRDefault="006A522F" w:rsidP="00415767">
            <w:pPr>
              <w:shd w:val="clear" w:color="auto" w:fill="FFFFFF"/>
              <w:rPr>
                <w:b/>
                <w:bCs/>
              </w:rPr>
            </w:pPr>
            <w:r w:rsidRPr="001B17A2">
              <w:rPr>
                <w:bCs/>
                <w:sz w:val="22"/>
                <w:szCs w:val="22"/>
              </w:rPr>
              <w:t xml:space="preserve">Giá trị cột </w:t>
            </w:r>
            <w:r w:rsidRPr="00036166">
              <w:rPr>
                <w:b/>
                <w:bCs/>
                <w:color w:val="000000"/>
                <w:sz w:val="22"/>
                <w:szCs w:val="22"/>
              </w:rPr>
              <w:t>Incomes</w:t>
            </w:r>
            <w:r w:rsidRPr="001B17A2">
              <w:rPr>
                <w:bCs/>
                <w:sz w:val="22"/>
                <w:szCs w:val="22"/>
              </w:rPr>
              <w:t xml:space="preserve"> chính là kết quả trả về của câu Subqueries, Subqueries này được đặt trong câu Select list như mô tả ở cột bên.</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D7FFC77" w14:textId="77777777" w:rsidR="006A522F" w:rsidRPr="00D97CB9" w:rsidRDefault="006A522F" w:rsidP="00415767">
            <w:pPr>
              <w:shd w:val="clear" w:color="auto" w:fill="FFFFFF"/>
              <w:rPr>
                <w:color w:val="000000"/>
                <w:lang w:eastAsia="ja-JP"/>
              </w:rPr>
            </w:pPr>
            <w:r w:rsidRPr="00D97CB9">
              <w:rPr>
                <w:color w:val="0000FF"/>
                <w:sz w:val="22"/>
                <w:szCs w:val="22"/>
                <w:lang w:eastAsia="ja-JP"/>
              </w:rPr>
              <w:t>SELECT</w:t>
            </w:r>
            <w:r w:rsidRPr="00D97CB9">
              <w:rPr>
                <w:color w:val="000000"/>
                <w:sz w:val="22"/>
                <w:szCs w:val="22"/>
                <w:lang w:eastAsia="ja-JP"/>
              </w:rPr>
              <w:t xml:space="preserve"> B</w:t>
            </w:r>
            <w:r w:rsidRPr="00D97CB9">
              <w:rPr>
                <w:color w:val="000080"/>
                <w:sz w:val="22"/>
                <w:szCs w:val="22"/>
                <w:lang w:eastAsia="ja-JP"/>
              </w:rPr>
              <w:t>.</w:t>
            </w:r>
            <w:r w:rsidRPr="00D97CB9">
              <w:rPr>
                <w:color w:val="000000"/>
                <w:sz w:val="22"/>
                <w:szCs w:val="22"/>
                <w:lang w:eastAsia="ja-JP"/>
              </w:rPr>
              <w:t xml:space="preserve">GL_SUB_HEAD_DESC </w:t>
            </w:r>
          </w:p>
          <w:p w14:paraId="22053DC5" w14:textId="77777777" w:rsidR="006A522F" w:rsidRPr="00D97CB9" w:rsidRDefault="006A522F" w:rsidP="00415767">
            <w:pPr>
              <w:shd w:val="clear" w:color="auto" w:fill="FFFFFF"/>
              <w:rPr>
                <w:color w:val="000000"/>
                <w:lang w:eastAsia="ja-JP"/>
              </w:rPr>
            </w:pPr>
            <w:r w:rsidRPr="00D97CB9">
              <w:rPr>
                <w:color w:val="0000FF"/>
                <w:sz w:val="22"/>
                <w:szCs w:val="22"/>
                <w:lang w:eastAsia="ja-JP"/>
              </w:rPr>
              <w:t>FROM</w:t>
            </w:r>
            <w:r w:rsidRPr="00D97CB9">
              <w:rPr>
                <w:color w:val="000000"/>
                <w:sz w:val="22"/>
                <w:szCs w:val="22"/>
                <w:lang w:eastAsia="ja-JP"/>
              </w:rPr>
              <w:t xml:space="preserve"> TBAADM</w:t>
            </w:r>
            <w:r w:rsidRPr="00D97CB9">
              <w:rPr>
                <w:color w:val="000080"/>
                <w:sz w:val="22"/>
                <w:szCs w:val="22"/>
                <w:lang w:eastAsia="ja-JP"/>
              </w:rPr>
              <w:t>.</w:t>
            </w:r>
            <w:r w:rsidRPr="00D97CB9">
              <w:rPr>
                <w:color w:val="000000"/>
                <w:sz w:val="22"/>
                <w:szCs w:val="22"/>
                <w:lang w:eastAsia="ja-JP"/>
              </w:rPr>
              <w:t xml:space="preserve">GSH B </w:t>
            </w:r>
          </w:p>
          <w:p w14:paraId="3E1F6E8E" w14:textId="77777777" w:rsidR="006A522F" w:rsidRPr="00D97CB9" w:rsidRDefault="006A522F" w:rsidP="00415767">
            <w:r w:rsidRPr="00D97CB9">
              <w:rPr>
                <w:color w:val="0000FF"/>
                <w:sz w:val="22"/>
                <w:szCs w:val="22"/>
                <w:lang w:eastAsia="ja-JP"/>
              </w:rPr>
              <w:t>WHERE</w:t>
            </w:r>
            <w:r w:rsidRPr="00D97CB9">
              <w:rPr>
                <w:color w:val="000000"/>
                <w:sz w:val="22"/>
                <w:szCs w:val="22"/>
                <w:lang w:eastAsia="ja-JP"/>
              </w:rPr>
              <w:t xml:space="preserve"> </w:t>
            </w:r>
            <w:r w:rsidRPr="00745968">
              <w:rPr>
                <w:b/>
                <w:bCs/>
                <w:sz w:val="22"/>
                <w:szCs w:val="22"/>
              </w:rPr>
              <w:t>TMP_GST.GL_SUB_HEAD_CODE</w:t>
            </w:r>
          </w:p>
          <w:p w14:paraId="56E11C12" w14:textId="77777777" w:rsidR="006A522F" w:rsidRPr="00D97CB9" w:rsidRDefault="006A522F" w:rsidP="00415767">
            <w:pPr>
              <w:shd w:val="clear" w:color="auto" w:fill="FFFFFF"/>
              <w:rPr>
                <w:color w:val="000000"/>
                <w:lang w:eastAsia="ja-JP"/>
              </w:rPr>
            </w:pPr>
            <w:r w:rsidRPr="00D97CB9">
              <w:rPr>
                <w:color w:val="000080"/>
                <w:sz w:val="22"/>
                <w:szCs w:val="22"/>
                <w:lang w:eastAsia="ja-JP"/>
              </w:rPr>
              <w:t xml:space="preserve"> =</w:t>
            </w:r>
            <w:r w:rsidRPr="00D97CB9">
              <w:rPr>
                <w:color w:val="000000"/>
                <w:sz w:val="22"/>
                <w:szCs w:val="22"/>
                <w:lang w:eastAsia="ja-JP"/>
              </w:rPr>
              <w:t xml:space="preserve"> B</w:t>
            </w:r>
            <w:r w:rsidRPr="00D97CB9">
              <w:rPr>
                <w:color w:val="000080"/>
                <w:sz w:val="22"/>
                <w:szCs w:val="22"/>
                <w:lang w:eastAsia="ja-JP"/>
              </w:rPr>
              <w:t>.</w:t>
            </w:r>
            <w:r w:rsidRPr="00D97CB9">
              <w:rPr>
                <w:color w:val="000000"/>
                <w:sz w:val="22"/>
                <w:szCs w:val="22"/>
                <w:lang w:eastAsia="ja-JP"/>
              </w:rPr>
              <w:t xml:space="preserve">GL_SUB_HEAD_CODE </w:t>
            </w:r>
          </w:p>
          <w:p w14:paraId="14FEBA41" w14:textId="77777777" w:rsidR="006A522F" w:rsidRPr="00D97CB9" w:rsidRDefault="006A522F" w:rsidP="00415767">
            <w:pPr>
              <w:shd w:val="clear" w:color="auto" w:fill="FFFFFF"/>
              <w:rPr>
                <w:color w:val="000000"/>
                <w:lang w:eastAsia="ja-JP"/>
              </w:rPr>
            </w:pPr>
            <w:r w:rsidRPr="00D97CB9">
              <w:rPr>
                <w:color w:val="0000FF"/>
                <w:sz w:val="22"/>
                <w:szCs w:val="22"/>
                <w:lang w:eastAsia="ja-JP"/>
              </w:rPr>
              <w:t>AND</w:t>
            </w:r>
            <w:r w:rsidRPr="00D97CB9">
              <w:rPr>
                <w:color w:val="000000"/>
                <w:sz w:val="22"/>
                <w:szCs w:val="22"/>
                <w:lang w:eastAsia="ja-JP"/>
              </w:rPr>
              <w:t xml:space="preserve"> </w:t>
            </w:r>
            <w:r w:rsidRPr="00D97CB9">
              <w:rPr>
                <w:color w:val="0000FF"/>
                <w:sz w:val="22"/>
                <w:szCs w:val="22"/>
                <w:lang w:eastAsia="ja-JP"/>
              </w:rPr>
              <w:t>ROWNUM</w:t>
            </w:r>
            <w:r w:rsidRPr="00D97CB9">
              <w:rPr>
                <w:color w:val="000000"/>
                <w:sz w:val="22"/>
                <w:szCs w:val="22"/>
                <w:lang w:eastAsia="ja-JP"/>
              </w:rPr>
              <w:t xml:space="preserve"> </w:t>
            </w:r>
            <w:r w:rsidRPr="00D97CB9">
              <w:rPr>
                <w:color w:val="000080"/>
                <w:sz w:val="22"/>
                <w:szCs w:val="22"/>
                <w:lang w:eastAsia="ja-JP"/>
              </w:rPr>
              <w:t>=</w:t>
            </w:r>
            <w:r w:rsidRPr="00D97CB9">
              <w:rPr>
                <w:color w:val="000000"/>
                <w:sz w:val="22"/>
                <w:szCs w:val="22"/>
                <w:lang w:eastAsia="ja-JP"/>
              </w:rPr>
              <w:t xml:space="preserve"> </w:t>
            </w:r>
            <w:r w:rsidRPr="00D97CB9">
              <w:rPr>
                <w:color w:val="FF8000"/>
                <w:sz w:val="22"/>
                <w:szCs w:val="22"/>
                <w:lang w:eastAsia="ja-JP"/>
              </w:rPr>
              <w:t>1</w:t>
            </w:r>
            <w:r w:rsidRPr="00D97CB9">
              <w:rPr>
                <w:color w:val="000000"/>
                <w:sz w:val="22"/>
                <w:szCs w:val="22"/>
                <w:lang w:eastAsia="ja-JP"/>
              </w:rPr>
              <w:t xml:space="preserve"> </w:t>
            </w:r>
          </w:p>
          <w:p w14:paraId="0B3C0FAE" w14:textId="77777777" w:rsidR="006A522F" w:rsidRPr="00D97CB9" w:rsidRDefault="006A522F" w:rsidP="00415767">
            <w:pPr>
              <w:shd w:val="clear" w:color="auto" w:fill="FFFFFF"/>
              <w:rPr>
                <w:lang w:eastAsia="ja-JP"/>
              </w:rPr>
            </w:pPr>
            <w:r w:rsidRPr="00D97CB9">
              <w:rPr>
                <w:color w:val="0000FF"/>
                <w:sz w:val="22"/>
                <w:szCs w:val="22"/>
                <w:lang w:eastAsia="ja-JP"/>
              </w:rPr>
              <w:t>AND</w:t>
            </w:r>
            <w:r w:rsidRPr="00D97CB9">
              <w:rPr>
                <w:color w:val="000000"/>
                <w:sz w:val="22"/>
                <w:szCs w:val="22"/>
                <w:lang w:eastAsia="ja-JP"/>
              </w:rPr>
              <w:t xml:space="preserve"> B</w:t>
            </w:r>
            <w:r w:rsidRPr="00D97CB9">
              <w:rPr>
                <w:color w:val="000080"/>
                <w:sz w:val="22"/>
                <w:szCs w:val="22"/>
                <w:lang w:eastAsia="ja-JP"/>
              </w:rPr>
              <w:t>.</w:t>
            </w:r>
            <w:r w:rsidRPr="00D97CB9">
              <w:rPr>
                <w:color w:val="000000"/>
                <w:sz w:val="22"/>
                <w:szCs w:val="22"/>
                <w:lang w:eastAsia="ja-JP"/>
              </w:rPr>
              <w:t xml:space="preserve">SOL_ID </w:t>
            </w:r>
            <w:r w:rsidRPr="00D97CB9">
              <w:rPr>
                <w:color w:val="000080"/>
                <w:sz w:val="22"/>
                <w:szCs w:val="22"/>
                <w:lang w:eastAsia="ja-JP"/>
              </w:rPr>
              <w:t>=</w:t>
            </w:r>
            <w:r w:rsidRPr="00D97CB9">
              <w:rPr>
                <w:color w:val="000000"/>
                <w:sz w:val="22"/>
                <w:szCs w:val="22"/>
                <w:lang w:eastAsia="ja-JP"/>
              </w:rPr>
              <w:t xml:space="preserve"> </w:t>
            </w:r>
            <w:r w:rsidRPr="00D97CB9">
              <w:rPr>
                <w:color w:val="808080"/>
                <w:sz w:val="22"/>
                <w:szCs w:val="22"/>
                <w:lang w:eastAsia="ja-JP"/>
              </w:rPr>
              <w:t>'1000'</w:t>
            </w:r>
          </w:p>
        </w:tc>
      </w:tr>
      <w:tr w:rsidR="006A522F" w:rsidRPr="005C6FB9" w14:paraId="479A0260" w14:textId="77777777" w:rsidTr="00415767">
        <w:trPr>
          <w:trHeight w:val="289"/>
        </w:trPr>
        <w:tc>
          <w:tcPr>
            <w:tcW w:w="738" w:type="dxa"/>
            <w:vMerge/>
            <w:tcBorders>
              <w:left w:val="single" w:sz="4" w:space="0" w:color="auto"/>
              <w:right w:val="single" w:sz="4" w:space="0" w:color="auto"/>
            </w:tcBorders>
            <w:shd w:val="clear" w:color="auto" w:fill="auto"/>
          </w:tcPr>
          <w:p w14:paraId="15997291"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3ACCE51D"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617E6B77"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5:</w:t>
            </w:r>
          </w:p>
          <w:p w14:paraId="49ED9D94" w14:textId="77777777" w:rsidR="006A522F" w:rsidRPr="005C6FB9" w:rsidRDefault="006A522F" w:rsidP="00415767">
            <w:pPr>
              <w:rPr>
                <w:b/>
                <w:bCs/>
              </w:rPr>
            </w:pPr>
            <w:r>
              <w:rPr>
                <w:sz w:val="22"/>
                <w:szCs w:val="22"/>
              </w:rPr>
              <w:t>Lấy trực tiếp từ bảng TBAADM.GST</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3BC31F71" w14:textId="77777777" w:rsidR="006A522F" w:rsidRPr="005C6FB9" w:rsidRDefault="006A522F" w:rsidP="00415767">
            <w:pPr>
              <w:rPr>
                <w:bCs/>
              </w:rPr>
            </w:pPr>
            <w:r w:rsidRPr="00056CD9">
              <w:rPr>
                <w:sz w:val="22"/>
                <w:szCs w:val="22"/>
              </w:rPr>
              <w:t>DECODE(SUBSTR(</w:t>
            </w:r>
            <w:r>
              <w:rPr>
                <w:sz w:val="22"/>
                <w:szCs w:val="22"/>
              </w:rPr>
              <w:t>GST.</w:t>
            </w:r>
            <w:r w:rsidRPr="00056CD9">
              <w:rPr>
                <w:sz w:val="22"/>
                <w:szCs w:val="22"/>
              </w:rPr>
              <w:t>GL_SUB_HEAD_CODE, 1, 1),'7','Total Income','Total Expenses')</w:t>
            </w:r>
          </w:p>
        </w:tc>
      </w:tr>
      <w:tr w:rsidR="006A522F" w:rsidRPr="005C6FB9" w14:paraId="284E7E0B" w14:textId="77777777" w:rsidTr="00415767">
        <w:trPr>
          <w:trHeight w:val="289"/>
        </w:trPr>
        <w:tc>
          <w:tcPr>
            <w:tcW w:w="738" w:type="dxa"/>
            <w:vMerge/>
            <w:tcBorders>
              <w:left w:val="single" w:sz="4" w:space="0" w:color="auto"/>
              <w:bottom w:val="single" w:sz="4" w:space="0" w:color="auto"/>
              <w:right w:val="single" w:sz="4" w:space="0" w:color="auto"/>
            </w:tcBorders>
            <w:shd w:val="clear" w:color="auto" w:fill="auto"/>
          </w:tcPr>
          <w:p w14:paraId="7A59EBEC" w14:textId="77777777" w:rsidR="006A522F" w:rsidRPr="005C6FB9" w:rsidRDefault="006A522F" w:rsidP="00415767">
            <w:pPr>
              <w:jc w:val="center"/>
              <w:rPr>
                <w:bCs/>
              </w:rPr>
            </w:pPr>
          </w:p>
        </w:tc>
        <w:tc>
          <w:tcPr>
            <w:tcW w:w="2520" w:type="dxa"/>
            <w:vMerge/>
            <w:tcBorders>
              <w:left w:val="single" w:sz="4" w:space="0" w:color="auto"/>
              <w:bottom w:val="single" w:sz="4" w:space="0" w:color="auto"/>
              <w:right w:val="single" w:sz="4" w:space="0" w:color="auto"/>
            </w:tcBorders>
            <w:shd w:val="clear" w:color="auto" w:fill="auto"/>
          </w:tcPr>
          <w:p w14:paraId="66BCAEC6"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6F89CD73" w14:textId="77777777" w:rsidR="006A522F" w:rsidRPr="005C6FB9"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w:t>
            </w:r>
            <w:r>
              <w:rPr>
                <w:b/>
                <w:bCs/>
                <w:sz w:val="22"/>
                <w:szCs w:val="22"/>
              </w:rPr>
              <w:t>6</w:t>
            </w:r>
            <w:r w:rsidRPr="005C6FB9">
              <w:rPr>
                <w:b/>
                <w:bCs/>
                <w:sz w:val="22"/>
                <w:szCs w:val="22"/>
              </w:rPr>
              <w:t>:</w:t>
            </w:r>
          </w:p>
          <w:p w14:paraId="149BA7B8" w14:textId="77777777" w:rsidR="006A522F" w:rsidRPr="005C6FB9" w:rsidRDefault="006A522F" w:rsidP="00415767">
            <w:pPr>
              <w:rPr>
                <w:b/>
                <w:bCs/>
              </w:rPr>
            </w:pPr>
            <w:r>
              <w:rPr>
                <w:sz w:val="22"/>
                <w:szCs w:val="22"/>
              </w:rPr>
              <w:t xml:space="preserve">Để giá trị mặc định là </w:t>
            </w:r>
            <w:r w:rsidRPr="007F2144">
              <w:rPr>
                <w:sz w:val="22"/>
                <w:szCs w:val="22"/>
              </w:rPr>
              <w:t>'Net Income'</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327E09E6" w14:textId="77777777" w:rsidR="006A522F" w:rsidRPr="005C6FB9" w:rsidRDefault="006A522F" w:rsidP="00415767">
            <w:r w:rsidRPr="007F2144">
              <w:rPr>
                <w:sz w:val="22"/>
                <w:szCs w:val="22"/>
              </w:rPr>
              <w:t>'Net Income'</w:t>
            </w:r>
          </w:p>
        </w:tc>
      </w:tr>
      <w:tr w:rsidR="006A522F" w:rsidRPr="005C6FB9" w14:paraId="12B734FF" w14:textId="77777777" w:rsidTr="00415767">
        <w:trPr>
          <w:trHeight w:val="289"/>
        </w:trPr>
        <w:tc>
          <w:tcPr>
            <w:tcW w:w="738" w:type="dxa"/>
            <w:vMerge w:val="restart"/>
            <w:tcBorders>
              <w:top w:val="single" w:sz="4" w:space="0" w:color="auto"/>
              <w:left w:val="single" w:sz="4" w:space="0" w:color="auto"/>
              <w:right w:val="single" w:sz="4" w:space="0" w:color="auto"/>
            </w:tcBorders>
            <w:shd w:val="clear" w:color="auto" w:fill="auto"/>
          </w:tcPr>
          <w:p w14:paraId="66463C64" w14:textId="77777777" w:rsidR="006A522F" w:rsidRPr="005C6FB9" w:rsidRDefault="006A522F" w:rsidP="00415767">
            <w:pPr>
              <w:jc w:val="center"/>
              <w:rPr>
                <w:bCs/>
              </w:rPr>
            </w:pPr>
            <w:r w:rsidRPr="005C6FB9">
              <w:rPr>
                <w:bCs/>
                <w:sz w:val="22"/>
                <w:szCs w:val="22"/>
              </w:rPr>
              <w:t>3</w:t>
            </w:r>
          </w:p>
        </w:tc>
        <w:tc>
          <w:tcPr>
            <w:tcW w:w="2520" w:type="dxa"/>
            <w:vMerge w:val="restart"/>
            <w:tcBorders>
              <w:top w:val="single" w:sz="4" w:space="0" w:color="auto"/>
              <w:left w:val="single" w:sz="4" w:space="0" w:color="auto"/>
              <w:right w:val="single" w:sz="4" w:space="0" w:color="auto"/>
            </w:tcBorders>
            <w:shd w:val="clear" w:color="auto" w:fill="auto"/>
          </w:tcPr>
          <w:p w14:paraId="2F87C4B6" w14:textId="77777777" w:rsidR="006A522F" w:rsidRPr="005C6FB9" w:rsidRDefault="006A522F" w:rsidP="00415767">
            <w:pPr>
              <w:rPr>
                <w:color w:val="000000"/>
              </w:rPr>
            </w:pPr>
            <w:r w:rsidRPr="005C6FB9">
              <w:rPr>
                <w:color w:val="000000"/>
                <w:sz w:val="22"/>
                <w:szCs w:val="22"/>
              </w:rPr>
              <w:t>Implemented</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69241AD" w14:textId="77777777" w:rsidR="006A522F" w:rsidRPr="003975CC" w:rsidRDefault="006A522F" w:rsidP="00415767">
            <w:pPr>
              <w:rPr>
                <w:b/>
                <w:bCs/>
              </w:rPr>
            </w:pPr>
            <w:r w:rsidRPr="003975CC">
              <w:rPr>
                <w:b/>
                <w:bCs/>
                <w:sz w:val="22"/>
                <w:szCs w:val="22"/>
              </w:rPr>
              <w:t xml:space="preserve">Đối với </w:t>
            </w:r>
            <w:r>
              <w:rPr>
                <w:b/>
                <w:bCs/>
                <w:sz w:val="22"/>
                <w:szCs w:val="22"/>
              </w:rPr>
              <w:t>tập dữ liệu</w:t>
            </w:r>
            <w:r w:rsidRPr="003975CC">
              <w:rPr>
                <w:b/>
                <w:bCs/>
                <w:sz w:val="22"/>
                <w:szCs w:val="22"/>
              </w:rPr>
              <w:t xml:space="preserve"> 1 </w:t>
            </w:r>
            <w:r w:rsidRPr="003975CC">
              <w:rPr>
                <w:rStyle w:val="Strong"/>
                <w:rFonts w:ascii="Cambria Math" w:eastAsiaTheme="majorEastAsia" w:hAnsi="Cambria Math" w:cs="Cambria Math"/>
                <w:color w:val="3A3A3A"/>
                <w:sz w:val="22"/>
                <w:szCs w:val="22"/>
              </w:rPr>
              <w:t>⇢</w:t>
            </w:r>
            <w:r w:rsidRPr="003975CC">
              <w:rPr>
                <w:rStyle w:val="Strong"/>
                <w:rFonts w:eastAsiaTheme="majorEastAsia"/>
                <w:color w:val="3A3A3A"/>
                <w:sz w:val="22"/>
                <w:szCs w:val="22"/>
              </w:rPr>
              <w:t xml:space="preserve"> 3</w:t>
            </w:r>
            <w:r w:rsidRPr="003975CC">
              <w:rPr>
                <w:b/>
                <w:bCs/>
                <w:sz w:val="22"/>
                <w:szCs w:val="22"/>
              </w:rPr>
              <w:t>:</w:t>
            </w:r>
          </w:p>
          <w:p w14:paraId="33EE4F3B" w14:textId="565D73C5" w:rsidR="006A522F" w:rsidRPr="001B17A2" w:rsidRDefault="006A522F" w:rsidP="00415767">
            <w:pPr>
              <w:spacing w:line="276" w:lineRule="auto"/>
              <w:rPr>
                <w:bCs/>
              </w:rPr>
            </w:pPr>
            <w:r w:rsidRPr="001B7629">
              <w:rPr>
                <w:b/>
                <w:bCs/>
                <w:sz w:val="22"/>
                <w:szCs w:val="22"/>
              </w:rPr>
              <w:t>Bước 1:</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BB</w:t>
            </w:r>
            <w:r w:rsidRPr="001B17A2">
              <w:rPr>
                <w:bCs/>
                <w:sz w:val="22"/>
                <w:szCs w:val="22"/>
              </w:rPr>
              <w:t>, cách lấy dữ liệu bảng TMP_</w:t>
            </w:r>
            <w:r>
              <w:rPr>
                <w:bCs/>
                <w:sz w:val="22"/>
                <w:szCs w:val="22"/>
              </w:rPr>
              <w:t xml:space="preserve">BB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Cách lấy dư có và dư nợ của bảng GST,DTD,HTD</w:t>
            </w:r>
            <w:r w:rsidRPr="001B17A2">
              <w:rPr>
                <w:bCs/>
                <w:sz w:val="22"/>
                <w:szCs w:val="22"/>
              </w:rPr>
              <w:t xml:space="preserve">” </w:t>
            </w:r>
            <w:r w:rsidRPr="001B17A2">
              <w:rPr>
                <w:bCs/>
                <w:i/>
                <w:iCs/>
                <w:sz w:val="22"/>
                <w:szCs w:val="22"/>
              </w:rPr>
              <w:t>(</w:t>
            </w:r>
            <w:hyperlink w:anchor="_Cách_lấy_dư"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58626BEA" w14:textId="77777777" w:rsidR="006A522F" w:rsidRDefault="006A522F" w:rsidP="00415767"/>
          <w:p w14:paraId="52D2D5E9"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BB</w:t>
            </w:r>
            <w:r w:rsidRPr="001B7629">
              <w:rPr>
                <w:sz w:val="22"/>
                <w:szCs w:val="22"/>
              </w:rPr>
              <w:t xml:space="preserve">.GL_SUB_HEAD_CODE </w:t>
            </w:r>
          </w:p>
          <w:p w14:paraId="7D6526AE"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2C89D5A7" w14:textId="77777777" w:rsidR="006A522F" w:rsidRPr="001B7629"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BB</w:t>
            </w:r>
            <w:r w:rsidRPr="001B7629">
              <w:rPr>
                <w:sz w:val="22"/>
                <w:szCs w:val="22"/>
              </w:rPr>
              <w:t>.CRNCY_CODE</w:t>
            </w:r>
          </w:p>
          <w:p w14:paraId="3ED625A2" w14:textId="77777777" w:rsidR="006A522F" w:rsidRDefault="006A522F" w:rsidP="00415767"/>
          <w:p w14:paraId="386E9A02" w14:textId="0F2C9BE3" w:rsidR="006A522F" w:rsidRPr="001B17A2" w:rsidRDefault="006A522F" w:rsidP="00415767">
            <w:pPr>
              <w:spacing w:line="276" w:lineRule="auto"/>
              <w:rPr>
                <w:bCs/>
              </w:rPr>
            </w:pPr>
            <w:r w:rsidRPr="001B7629">
              <w:rPr>
                <w:b/>
                <w:bCs/>
                <w:sz w:val="22"/>
                <w:szCs w:val="22"/>
              </w:rPr>
              <w:t xml:space="preserve">Bước </w:t>
            </w:r>
            <w:r>
              <w:rPr>
                <w:b/>
                <w:bCs/>
                <w:sz w:val="22"/>
                <w:szCs w:val="22"/>
              </w:rPr>
              <w:t>2</w:t>
            </w:r>
            <w:r w:rsidRPr="001B7629">
              <w:rPr>
                <w:b/>
                <w:bCs/>
                <w:sz w:val="22"/>
                <w:szCs w:val="22"/>
              </w:rPr>
              <w:t>:</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MIR</w:t>
            </w:r>
            <w:r w:rsidRPr="001B17A2">
              <w:rPr>
                <w:bCs/>
                <w:sz w:val="22"/>
                <w:szCs w:val="22"/>
              </w:rPr>
              <w:t>, cách lấy dữ liệu bảng TMP_</w:t>
            </w:r>
            <w:r>
              <w:rPr>
                <w:bCs/>
                <w:sz w:val="22"/>
                <w:szCs w:val="22"/>
              </w:rPr>
              <w:t xml:space="preserve">MIR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 xml:space="preserve">Cách lấy dư có và dư nợ của bảng </w:t>
            </w:r>
            <w:r w:rsidRPr="00153849">
              <w:rPr>
                <w:i/>
                <w:iCs/>
                <w:sz w:val="22"/>
                <w:szCs w:val="22"/>
              </w:rPr>
              <w:t>C_TBTH</w:t>
            </w:r>
            <w:r w:rsidRPr="001B17A2">
              <w:rPr>
                <w:bCs/>
                <w:sz w:val="22"/>
                <w:szCs w:val="22"/>
              </w:rPr>
              <w:t xml:space="preserve">” </w:t>
            </w:r>
            <w:r w:rsidRPr="001B17A2">
              <w:rPr>
                <w:bCs/>
                <w:i/>
                <w:iCs/>
                <w:sz w:val="22"/>
                <w:szCs w:val="22"/>
              </w:rPr>
              <w:t>(</w:t>
            </w:r>
            <w:hyperlink w:anchor="_Cách_lấy_dư_1"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0617169F" w14:textId="77777777" w:rsidR="006A522F" w:rsidRDefault="006A522F" w:rsidP="00415767"/>
          <w:p w14:paraId="3ECB87B6"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MIR</w:t>
            </w:r>
            <w:r w:rsidRPr="001B7629">
              <w:rPr>
                <w:sz w:val="22"/>
                <w:szCs w:val="22"/>
              </w:rPr>
              <w:t xml:space="preserve">.GL_SUB_HEAD_CODE </w:t>
            </w:r>
          </w:p>
          <w:p w14:paraId="21222291"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3594D929" w14:textId="77777777" w:rsidR="006A522F"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MIR</w:t>
            </w:r>
            <w:r w:rsidRPr="001B7629">
              <w:rPr>
                <w:sz w:val="22"/>
                <w:szCs w:val="22"/>
              </w:rPr>
              <w:t>.C</w:t>
            </w:r>
            <w:r>
              <w:rPr>
                <w:sz w:val="22"/>
                <w:szCs w:val="22"/>
              </w:rPr>
              <w:t>CY</w:t>
            </w:r>
          </w:p>
          <w:p w14:paraId="2A5BD47C" w14:textId="77777777" w:rsidR="006A522F" w:rsidRDefault="006A522F" w:rsidP="00415767"/>
          <w:p w14:paraId="1FF363AE" w14:textId="77777777" w:rsidR="006A522F" w:rsidRDefault="006A522F" w:rsidP="00415767">
            <w:pPr>
              <w:shd w:val="clear" w:color="auto" w:fill="FFFFFF"/>
              <w:spacing w:line="276" w:lineRule="auto"/>
              <w:rPr>
                <w:bCs/>
                <w:color w:val="000000"/>
              </w:rPr>
            </w:pPr>
            <w:r w:rsidRPr="001B277E">
              <w:rPr>
                <w:b/>
                <w:bCs/>
                <w:sz w:val="22"/>
                <w:szCs w:val="22"/>
              </w:rPr>
              <w:t>Bước 3:</w:t>
            </w:r>
            <w:r>
              <w:rPr>
                <w:sz w:val="22"/>
                <w:szCs w:val="22"/>
              </w:rPr>
              <w:t xml:space="preserve"> </w:t>
            </w:r>
            <w:r>
              <w:rPr>
                <w:bCs/>
                <w:color w:val="000000"/>
                <w:sz w:val="22"/>
              </w:rPr>
              <w:t xml:space="preserve">Tính SUM theo GROUP BY các cột </w:t>
            </w:r>
            <w:r>
              <w:rPr>
                <w:bCs/>
                <w:color w:val="000000"/>
                <w:sz w:val="22"/>
              </w:rPr>
              <w:lastRenderedPageBreak/>
              <w:t>sau:</w:t>
            </w:r>
          </w:p>
          <w:p w14:paraId="5743BA64" w14:textId="77777777" w:rsidR="006A522F" w:rsidRPr="005C6FB9" w:rsidRDefault="006A522F" w:rsidP="00415767">
            <w:r>
              <w:rPr>
                <w:b/>
                <w:sz w:val="22"/>
              </w:rPr>
              <w:t xml:space="preserve">GROUP BY </w:t>
            </w:r>
            <w:r w:rsidRPr="00A15B6C">
              <w:rPr>
                <w:bCs/>
                <w:sz w:val="22"/>
              </w:rPr>
              <w:t>“</w:t>
            </w:r>
            <w:r w:rsidRPr="005C6FB9">
              <w:rPr>
                <w:color w:val="000000"/>
                <w:sz w:val="22"/>
                <w:szCs w:val="22"/>
              </w:rPr>
              <w:t>A/c code</w:t>
            </w:r>
            <w:r>
              <w:rPr>
                <w:color w:val="000000"/>
                <w:sz w:val="22"/>
                <w:szCs w:val="22"/>
              </w:rPr>
              <w:t>” (STT 1)</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5C52604C" w14:textId="77777777" w:rsidR="006A522F" w:rsidRDefault="006A522F" w:rsidP="00415767">
            <w:pPr>
              <w:shd w:val="clear" w:color="auto" w:fill="FFFFFF"/>
              <w:rPr>
                <w:color w:val="0000FF"/>
                <w:lang w:eastAsia="ja-JP"/>
              </w:rPr>
            </w:pPr>
            <w:r>
              <w:rPr>
                <w:color w:val="0000FF"/>
                <w:sz w:val="22"/>
                <w:szCs w:val="22"/>
                <w:lang w:eastAsia="ja-JP"/>
              </w:rPr>
              <w:lastRenderedPageBreak/>
              <w:t>SUM</w:t>
            </w:r>
            <w:r w:rsidRPr="00E23446">
              <w:rPr>
                <w:color w:val="000080"/>
                <w:sz w:val="22"/>
                <w:szCs w:val="22"/>
                <w:lang w:eastAsia="ja-JP"/>
              </w:rPr>
              <w:t>(</w:t>
            </w:r>
          </w:p>
          <w:p w14:paraId="5F4538DF" w14:textId="77777777" w:rsidR="006A522F" w:rsidRPr="00E23446" w:rsidRDefault="006A522F" w:rsidP="00415767">
            <w:pPr>
              <w:shd w:val="clear" w:color="auto" w:fill="FFFFFF"/>
              <w:rPr>
                <w:color w:val="000000"/>
                <w:lang w:eastAsia="ja-JP"/>
              </w:rPr>
            </w:pPr>
            <w:r w:rsidRPr="00E23446">
              <w:rPr>
                <w:color w:val="0000FF"/>
                <w:sz w:val="22"/>
                <w:szCs w:val="22"/>
                <w:lang w:eastAsia="ja-JP"/>
              </w:rPr>
              <w:t>CASE</w:t>
            </w:r>
            <w:r w:rsidRPr="00E23446">
              <w:rPr>
                <w:color w:val="000000"/>
                <w:sz w:val="22"/>
                <w:szCs w:val="22"/>
                <w:lang w:eastAsia="ja-JP"/>
              </w:rPr>
              <w:t xml:space="preserve"> </w:t>
            </w:r>
            <w:r w:rsidRPr="00E23446">
              <w:rPr>
                <w:color w:val="0000FF"/>
                <w:sz w:val="22"/>
                <w:szCs w:val="22"/>
                <w:lang w:eastAsia="ja-JP"/>
              </w:rPr>
              <w:t>WHEN</w:t>
            </w:r>
            <w:r w:rsidRPr="00E23446">
              <w:rPr>
                <w:color w:val="000000"/>
                <w:sz w:val="22"/>
                <w:szCs w:val="22"/>
                <w:lang w:eastAsia="ja-JP"/>
              </w:rPr>
              <w:t xml:space="preserve"> </w:t>
            </w:r>
            <w:r w:rsidRPr="00E23446">
              <w:rPr>
                <w:color w:val="0000FF"/>
                <w:sz w:val="22"/>
                <w:szCs w:val="22"/>
                <w:lang w:eastAsia="ja-JP"/>
              </w:rPr>
              <w:t>SUBSTR</w:t>
            </w:r>
            <w:r w:rsidRPr="00E23446">
              <w:rPr>
                <w:color w:val="000080"/>
                <w:sz w:val="22"/>
                <w:szCs w:val="22"/>
                <w:lang w:eastAsia="ja-JP"/>
              </w:rPr>
              <w:t>(</w:t>
            </w:r>
            <w:r>
              <w:rPr>
                <w:sz w:val="22"/>
                <w:szCs w:val="22"/>
              </w:rPr>
              <w:t>TMP_</w:t>
            </w:r>
            <w:r w:rsidRPr="00E23446">
              <w:rPr>
                <w:color w:val="000000"/>
                <w:sz w:val="22"/>
                <w:szCs w:val="22"/>
                <w:lang w:eastAsia="ja-JP"/>
              </w:rPr>
              <w:t>GST</w:t>
            </w:r>
            <w:r w:rsidRPr="00E23446">
              <w:rPr>
                <w:color w:val="000080"/>
                <w:sz w:val="22"/>
                <w:szCs w:val="22"/>
                <w:lang w:eastAsia="ja-JP"/>
              </w:rPr>
              <w:t>.</w:t>
            </w:r>
            <w:r w:rsidRPr="00E23446">
              <w:rPr>
                <w:color w:val="000000"/>
                <w:sz w:val="22"/>
                <w:szCs w:val="22"/>
                <w:lang w:eastAsia="ja-JP"/>
              </w:rPr>
              <w:t>GL_SUB_HEAD_CODE</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8</w:t>
            </w:r>
            <w:r w:rsidRPr="00E23446">
              <w:rPr>
                <w:color w:val="000000"/>
                <w:sz w:val="22"/>
                <w:szCs w:val="22"/>
                <w:lang w:eastAsia="ja-JP"/>
              </w:rPr>
              <w:t xml:space="preserve"> </w:t>
            </w:r>
            <w:r w:rsidRPr="00E23446">
              <w:rPr>
                <w:color w:val="0000FF"/>
                <w:sz w:val="22"/>
                <w:szCs w:val="22"/>
                <w:lang w:eastAsia="ja-JP"/>
              </w:rPr>
              <w:t>THEN</w:t>
            </w:r>
          </w:p>
          <w:p w14:paraId="7DA3A71D"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0A4EF727"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126C5123" w14:textId="77777777" w:rsidR="006A522F" w:rsidRPr="00E23446"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Pr>
                <w:color w:val="00008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60716782" w14:textId="77777777" w:rsidR="006A522F" w:rsidRPr="00E23446" w:rsidRDefault="006A522F" w:rsidP="00415767">
            <w:pPr>
              <w:shd w:val="clear" w:color="auto" w:fill="FFFFFF"/>
              <w:rPr>
                <w:color w:val="000000"/>
                <w:lang w:eastAsia="ja-JP"/>
              </w:rPr>
            </w:pPr>
            <w:r w:rsidRPr="00E23446">
              <w:rPr>
                <w:color w:val="0000FF"/>
                <w:sz w:val="22"/>
                <w:szCs w:val="22"/>
                <w:lang w:eastAsia="ja-JP"/>
              </w:rPr>
              <w:t>ELSE</w:t>
            </w:r>
          </w:p>
          <w:p w14:paraId="799CBE1D"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0D366137"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7A3C2610" w14:textId="77777777" w:rsidR="006A522F"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708D1EA8" w14:textId="77777777" w:rsidR="006A522F" w:rsidRDefault="006A522F" w:rsidP="00415767">
            <w:pPr>
              <w:shd w:val="clear" w:color="auto" w:fill="FFFFFF"/>
              <w:rPr>
                <w:color w:val="0000FF"/>
                <w:lang w:eastAsia="ja-JP"/>
              </w:rPr>
            </w:pPr>
            <w:r>
              <w:rPr>
                <w:color w:val="0000FF"/>
                <w:sz w:val="22"/>
                <w:szCs w:val="22"/>
                <w:lang w:eastAsia="ja-JP"/>
              </w:rPr>
              <w:t>END</w:t>
            </w:r>
          </w:p>
          <w:p w14:paraId="70DE1421" w14:textId="77777777" w:rsidR="006A522F" w:rsidRPr="005C6FB9" w:rsidRDefault="006A522F" w:rsidP="00415767">
            <w:pPr>
              <w:shd w:val="clear" w:color="auto" w:fill="FFFFFF"/>
              <w:rPr>
                <w:lang w:eastAsia="ja-JP"/>
              </w:rPr>
            </w:pPr>
            <w:r>
              <w:rPr>
                <w:color w:val="000080"/>
                <w:sz w:val="22"/>
                <w:szCs w:val="22"/>
                <w:lang w:eastAsia="ja-JP"/>
              </w:rPr>
              <w:t>)</w:t>
            </w:r>
          </w:p>
        </w:tc>
      </w:tr>
      <w:tr w:rsidR="006A522F" w:rsidRPr="005C6FB9" w14:paraId="5D2EDA4A" w14:textId="77777777" w:rsidTr="00415767">
        <w:trPr>
          <w:trHeight w:val="289"/>
        </w:trPr>
        <w:tc>
          <w:tcPr>
            <w:tcW w:w="738" w:type="dxa"/>
            <w:vMerge/>
            <w:tcBorders>
              <w:left w:val="single" w:sz="4" w:space="0" w:color="auto"/>
              <w:right w:val="single" w:sz="4" w:space="0" w:color="auto"/>
            </w:tcBorders>
            <w:shd w:val="clear" w:color="auto" w:fill="auto"/>
          </w:tcPr>
          <w:p w14:paraId="1978C99F"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49DB87F7"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5FBF935" w14:textId="77777777" w:rsidR="006A522F"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w:t>
            </w:r>
            <w:r>
              <w:rPr>
                <w:b/>
                <w:bCs/>
                <w:sz w:val="22"/>
                <w:szCs w:val="22"/>
              </w:rPr>
              <w:t>4</w:t>
            </w:r>
            <w:r w:rsidRPr="005C6FB9">
              <w:rPr>
                <w:b/>
                <w:bCs/>
                <w:sz w:val="22"/>
                <w:szCs w:val="22"/>
              </w:rPr>
              <w:t>:</w:t>
            </w:r>
          </w:p>
          <w:p w14:paraId="2E941E00" w14:textId="36BED2C1" w:rsidR="006A522F" w:rsidRPr="001B17A2" w:rsidRDefault="006A522F" w:rsidP="00415767">
            <w:pPr>
              <w:spacing w:line="276" w:lineRule="auto"/>
              <w:rPr>
                <w:bCs/>
              </w:rPr>
            </w:pPr>
            <w:r w:rsidRPr="001B7629">
              <w:rPr>
                <w:b/>
                <w:bCs/>
                <w:sz w:val="22"/>
                <w:szCs w:val="22"/>
              </w:rPr>
              <w:t>Bước 1:</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BB</w:t>
            </w:r>
            <w:r w:rsidRPr="001B17A2">
              <w:rPr>
                <w:bCs/>
                <w:sz w:val="22"/>
                <w:szCs w:val="22"/>
              </w:rPr>
              <w:t>, cách lấy dữ liệu bảng TMP_</w:t>
            </w:r>
            <w:r>
              <w:rPr>
                <w:bCs/>
                <w:sz w:val="22"/>
                <w:szCs w:val="22"/>
              </w:rPr>
              <w:t xml:space="preserve">BB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Cách lấy dư có và dư nợ của bảng GST,DTD,HTD</w:t>
            </w:r>
            <w:r w:rsidRPr="001B17A2">
              <w:rPr>
                <w:bCs/>
                <w:sz w:val="22"/>
                <w:szCs w:val="22"/>
              </w:rPr>
              <w:t xml:space="preserve">” </w:t>
            </w:r>
            <w:r w:rsidRPr="001B17A2">
              <w:rPr>
                <w:bCs/>
                <w:i/>
                <w:iCs/>
                <w:sz w:val="22"/>
                <w:szCs w:val="22"/>
              </w:rPr>
              <w:t>(</w:t>
            </w:r>
            <w:hyperlink w:anchor="_Cách_lấy_dư"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034FC53D" w14:textId="77777777" w:rsidR="006A522F" w:rsidRDefault="006A522F" w:rsidP="00415767"/>
          <w:p w14:paraId="264E6378"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BB</w:t>
            </w:r>
            <w:r w:rsidRPr="001B7629">
              <w:rPr>
                <w:sz w:val="22"/>
                <w:szCs w:val="22"/>
              </w:rPr>
              <w:t xml:space="preserve">.GL_SUB_HEAD_CODE </w:t>
            </w:r>
          </w:p>
          <w:p w14:paraId="284AAFD0"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54479867" w14:textId="77777777" w:rsidR="006A522F" w:rsidRPr="001B7629"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BB</w:t>
            </w:r>
            <w:r w:rsidRPr="001B7629">
              <w:rPr>
                <w:sz w:val="22"/>
                <w:szCs w:val="22"/>
              </w:rPr>
              <w:t>.CRNCY_CODE</w:t>
            </w:r>
          </w:p>
          <w:p w14:paraId="59AE7917" w14:textId="77777777" w:rsidR="006A522F" w:rsidRDefault="006A522F" w:rsidP="00415767"/>
          <w:p w14:paraId="156840BF" w14:textId="2AE40F06" w:rsidR="006A522F" w:rsidRPr="001B17A2" w:rsidRDefault="006A522F" w:rsidP="00415767">
            <w:pPr>
              <w:spacing w:line="276" w:lineRule="auto"/>
              <w:rPr>
                <w:bCs/>
              </w:rPr>
            </w:pPr>
            <w:r w:rsidRPr="001B7629">
              <w:rPr>
                <w:b/>
                <w:bCs/>
                <w:sz w:val="22"/>
                <w:szCs w:val="22"/>
              </w:rPr>
              <w:t xml:space="preserve">Bước </w:t>
            </w:r>
            <w:r>
              <w:rPr>
                <w:b/>
                <w:bCs/>
                <w:sz w:val="22"/>
                <w:szCs w:val="22"/>
              </w:rPr>
              <w:t>2</w:t>
            </w:r>
            <w:r w:rsidRPr="001B7629">
              <w:rPr>
                <w:b/>
                <w:bCs/>
                <w:sz w:val="22"/>
                <w:szCs w:val="22"/>
              </w:rPr>
              <w:t>:</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MIR</w:t>
            </w:r>
            <w:r w:rsidRPr="001B17A2">
              <w:rPr>
                <w:bCs/>
                <w:sz w:val="22"/>
                <w:szCs w:val="22"/>
              </w:rPr>
              <w:t>, cách lấy dữ liệu bảng TMP_</w:t>
            </w:r>
            <w:r>
              <w:rPr>
                <w:bCs/>
                <w:sz w:val="22"/>
                <w:szCs w:val="22"/>
              </w:rPr>
              <w:t xml:space="preserve">MIR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 xml:space="preserve">Cách lấy dư có và dư nợ của bảng </w:t>
            </w:r>
            <w:r w:rsidRPr="00153849">
              <w:rPr>
                <w:i/>
                <w:iCs/>
                <w:sz w:val="22"/>
                <w:szCs w:val="22"/>
              </w:rPr>
              <w:t>C_TBTH</w:t>
            </w:r>
            <w:r w:rsidRPr="001B17A2">
              <w:rPr>
                <w:bCs/>
                <w:sz w:val="22"/>
                <w:szCs w:val="22"/>
              </w:rPr>
              <w:t xml:space="preserve">” </w:t>
            </w:r>
            <w:r w:rsidRPr="001B17A2">
              <w:rPr>
                <w:bCs/>
                <w:i/>
                <w:iCs/>
                <w:sz w:val="22"/>
                <w:szCs w:val="22"/>
              </w:rPr>
              <w:t>(</w:t>
            </w:r>
            <w:hyperlink w:anchor="_Cách_lấy_dư_1"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5B88AD9C" w14:textId="77777777" w:rsidR="006A522F" w:rsidRDefault="006A522F" w:rsidP="00415767"/>
          <w:p w14:paraId="25792BCA"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MIR</w:t>
            </w:r>
            <w:r w:rsidRPr="001B7629">
              <w:rPr>
                <w:sz w:val="22"/>
                <w:szCs w:val="22"/>
              </w:rPr>
              <w:t xml:space="preserve">.GL_SUB_HEAD_CODE </w:t>
            </w:r>
          </w:p>
          <w:p w14:paraId="3491B05C"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54279A4E" w14:textId="77777777" w:rsidR="006A522F" w:rsidRPr="005C6FB9"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MIR</w:t>
            </w:r>
            <w:r w:rsidRPr="001B7629">
              <w:rPr>
                <w:sz w:val="22"/>
                <w:szCs w:val="22"/>
              </w:rPr>
              <w:t>.C</w:t>
            </w:r>
            <w:r>
              <w:rPr>
                <w:sz w:val="22"/>
                <w:szCs w:val="22"/>
              </w:rPr>
              <w:t>CY</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0E5776DC" w14:textId="77777777" w:rsidR="006A522F" w:rsidRPr="00E23446" w:rsidRDefault="006A522F" w:rsidP="00415767">
            <w:pPr>
              <w:shd w:val="clear" w:color="auto" w:fill="FFFFFF"/>
              <w:rPr>
                <w:color w:val="000000"/>
                <w:lang w:eastAsia="ja-JP"/>
              </w:rPr>
            </w:pPr>
            <w:r w:rsidRPr="00E23446">
              <w:rPr>
                <w:color w:val="0000FF"/>
                <w:sz w:val="22"/>
                <w:szCs w:val="22"/>
                <w:lang w:eastAsia="ja-JP"/>
              </w:rPr>
              <w:t>CASE</w:t>
            </w:r>
            <w:r w:rsidRPr="00E23446">
              <w:rPr>
                <w:color w:val="000000"/>
                <w:sz w:val="22"/>
                <w:szCs w:val="22"/>
                <w:lang w:eastAsia="ja-JP"/>
              </w:rPr>
              <w:t xml:space="preserve"> </w:t>
            </w:r>
            <w:r w:rsidRPr="00E23446">
              <w:rPr>
                <w:color w:val="0000FF"/>
                <w:sz w:val="22"/>
                <w:szCs w:val="22"/>
                <w:lang w:eastAsia="ja-JP"/>
              </w:rPr>
              <w:t>WHEN</w:t>
            </w:r>
            <w:r w:rsidRPr="00E23446">
              <w:rPr>
                <w:color w:val="000000"/>
                <w:sz w:val="22"/>
                <w:szCs w:val="22"/>
                <w:lang w:eastAsia="ja-JP"/>
              </w:rPr>
              <w:t xml:space="preserve"> </w:t>
            </w:r>
            <w:r w:rsidRPr="00E23446">
              <w:rPr>
                <w:color w:val="0000FF"/>
                <w:sz w:val="22"/>
                <w:szCs w:val="22"/>
                <w:lang w:eastAsia="ja-JP"/>
              </w:rPr>
              <w:t>SUBSTR</w:t>
            </w:r>
            <w:r w:rsidRPr="00E23446">
              <w:rPr>
                <w:color w:val="000080"/>
                <w:sz w:val="22"/>
                <w:szCs w:val="22"/>
                <w:lang w:eastAsia="ja-JP"/>
              </w:rPr>
              <w:t>(</w:t>
            </w:r>
            <w:r>
              <w:rPr>
                <w:sz w:val="22"/>
                <w:szCs w:val="22"/>
              </w:rPr>
              <w:t>TMP_</w:t>
            </w:r>
            <w:r w:rsidRPr="00E23446">
              <w:rPr>
                <w:color w:val="000000"/>
                <w:sz w:val="22"/>
                <w:szCs w:val="22"/>
                <w:lang w:eastAsia="ja-JP"/>
              </w:rPr>
              <w:t>GST</w:t>
            </w:r>
            <w:r w:rsidRPr="00E23446">
              <w:rPr>
                <w:color w:val="000080"/>
                <w:sz w:val="22"/>
                <w:szCs w:val="22"/>
                <w:lang w:eastAsia="ja-JP"/>
              </w:rPr>
              <w:t>.</w:t>
            </w:r>
            <w:r w:rsidRPr="00E23446">
              <w:rPr>
                <w:color w:val="000000"/>
                <w:sz w:val="22"/>
                <w:szCs w:val="22"/>
                <w:lang w:eastAsia="ja-JP"/>
              </w:rPr>
              <w:t>GL_SUB_HEAD_CODE</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8</w:t>
            </w:r>
            <w:r w:rsidRPr="00E23446">
              <w:rPr>
                <w:color w:val="000000"/>
                <w:sz w:val="22"/>
                <w:szCs w:val="22"/>
                <w:lang w:eastAsia="ja-JP"/>
              </w:rPr>
              <w:t xml:space="preserve"> </w:t>
            </w:r>
            <w:r w:rsidRPr="00E23446">
              <w:rPr>
                <w:color w:val="0000FF"/>
                <w:sz w:val="22"/>
                <w:szCs w:val="22"/>
                <w:lang w:eastAsia="ja-JP"/>
              </w:rPr>
              <w:t>THEN</w:t>
            </w:r>
          </w:p>
          <w:p w14:paraId="4C778534"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203DE6F9"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01D29216" w14:textId="77777777" w:rsidR="006A522F" w:rsidRPr="00E23446"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Pr>
                <w:color w:val="00008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063B0F3E" w14:textId="77777777" w:rsidR="006A522F" w:rsidRPr="00E23446" w:rsidRDefault="006A522F" w:rsidP="00415767">
            <w:pPr>
              <w:shd w:val="clear" w:color="auto" w:fill="FFFFFF"/>
              <w:rPr>
                <w:color w:val="000000"/>
                <w:lang w:eastAsia="ja-JP"/>
              </w:rPr>
            </w:pPr>
            <w:r w:rsidRPr="00E23446">
              <w:rPr>
                <w:color w:val="0000FF"/>
                <w:sz w:val="22"/>
                <w:szCs w:val="22"/>
                <w:lang w:eastAsia="ja-JP"/>
              </w:rPr>
              <w:t>ELSE</w:t>
            </w:r>
          </w:p>
          <w:p w14:paraId="22C46850"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63E284AA"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040866E2" w14:textId="77777777" w:rsidR="006A522F"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515FA44C" w14:textId="77777777" w:rsidR="006A522F" w:rsidRPr="00E23446" w:rsidRDefault="006A522F" w:rsidP="00415767">
            <w:pPr>
              <w:shd w:val="clear" w:color="auto" w:fill="FFFFFF"/>
              <w:rPr>
                <w:color w:val="0000FF"/>
                <w:lang w:eastAsia="ja-JP"/>
              </w:rPr>
            </w:pPr>
            <w:r>
              <w:rPr>
                <w:color w:val="0000FF"/>
                <w:sz w:val="22"/>
                <w:szCs w:val="22"/>
                <w:lang w:eastAsia="ja-JP"/>
              </w:rPr>
              <w:t>END</w:t>
            </w:r>
          </w:p>
        </w:tc>
      </w:tr>
      <w:tr w:rsidR="006A522F" w:rsidRPr="005C6FB9" w14:paraId="08E5BCDD" w14:textId="77777777" w:rsidTr="00415767">
        <w:trPr>
          <w:trHeight w:val="289"/>
        </w:trPr>
        <w:tc>
          <w:tcPr>
            <w:tcW w:w="738" w:type="dxa"/>
            <w:vMerge/>
            <w:tcBorders>
              <w:left w:val="single" w:sz="4" w:space="0" w:color="auto"/>
              <w:right w:val="single" w:sz="4" w:space="0" w:color="auto"/>
            </w:tcBorders>
            <w:shd w:val="clear" w:color="auto" w:fill="auto"/>
          </w:tcPr>
          <w:p w14:paraId="69792B30"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687AB643"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46AF22C6" w14:textId="77777777" w:rsidR="006A522F"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w:t>
            </w:r>
            <w:r>
              <w:rPr>
                <w:b/>
                <w:bCs/>
                <w:sz w:val="22"/>
                <w:szCs w:val="22"/>
              </w:rPr>
              <w:t>5</w:t>
            </w:r>
            <w:r w:rsidRPr="005C6FB9">
              <w:rPr>
                <w:b/>
                <w:bCs/>
                <w:sz w:val="22"/>
                <w:szCs w:val="22"/>
              </w:rPr>
              <w:t>:</w:t>
            </w:r>
          </w:p>
          <w:p w14:paraId="47D5D820" w14:textId="77777777" w:rsidR="006A522F" w:rsidRPr="001B17A2" w:rsidRDefault="006A522F" w:rsidP="00415767">
            <w:pPr>
              <w:spacing w:line="276" w:lineRule="auto"/>
              <w:rPr>
                <w:bCs/>
              </w:rPr>
            </w:pPr>
            <w:r w:rsidRPr="001B7629">
              <w:rPr>
                <w:b/>
                <w:bCs/>
                <w:sz w:val="22"/>
                <w:szCs w:val="22"/>
              </w:rPr>
              <w:t>Bước 1:</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 xml:space="preserve">JOIN) với bảng tạm </w:t>
            </w:r>
            <w:r w:rsidRPr="001B17A2">
              <w:rPr>
                <w:bCs/>
                <w:sz w:val="22"/>
                <w:szCs w:val="22"/>
              </w:rPr>
              <w:lastRenderedPageBreak/>
              <w:t>TMP_</w:t>
            </w:r>
            <w:r>
              <w:rPr>
                <w:bCs/>
                <w:sz w:val="22"/>
                <w:szCs w:val="22"/>
              </w:rPr>
              <w:t>BB</w:t>
            </w:r>
            <w:r w:rsidRPr="001B17A2">
              <w:rPr>
                <w:bCs/>
                <w:sz w:val="22"/>
                <w:szCs w:val="22"/>
              </w:rPr>
              <w:t>, cách lấy dữ liệu bảng TMP_</w:t>
            </w:r>
            <w:r>
              <w:rPr>
                <w:bCs/>
                <w:sz w:val="22"/>
                <w:szCs w:val="22"/>
              </w:rPr>
              <w:t xml:space="preserve">BB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Cách lấy dư có và dư nợ của bảng GST,DTD,HTD</w:t>
            </w:r>
            <w:r w:rsidRPr="001B17A2">
              <w:rPr>
                <w:bCs/>
                <w:sz w:val="22"/>
                <w:szCs w:val="22"/>
              </w:rPr>
              <w:t xml:space="preserve">” </w:t>
            </w:r>
            <w:r w:rsidRPr="001B17A2">
              <w:rPr>
                <w:bCs/>
                <w:i/>
                <w:iCs/>
                <w:sz w:val="22"/>
                <w:szCs w:val="22"/>
              </w:rPr>
              <w:t>(</w:t>
            </w:r>
            <w:hyperlink w:anchor="_Cách_lấy_dư"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71D1276D" w14:textId="77777777" w:rsidR="006A522F" w:rsidRDefault="006A522F" w:rsidP="00415767"/>
          <w:p w14:paraId="7FE27EB3"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BB</w:t>
            </w:r>
            <w:r w:rsidRPr="001B7629">
              <w:rPr>
                <w:sz w:val="22"/>
                <w:szCs w:val="22"/>
              </w:rPr>
              <w:t xml:space="preserve">.GL_SUB_HEAD_CODE </w:t>
            </w:r>
          </w:p>
          <w:p w14:paraId="2F238DD8"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020551D8" w14:textId="77777777" w:rsidR="006A522F" w:rsidRPr="001B7629"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BB</w:t>
            </w:r>
            <w:r w:rsidRPr="001B7629">
              <w:rPr>
                <w:sz w:val="22"/>
                <w:szCs w:val="22"/>
              </w:rPr>
              <w:t>.CRNCY_CODE</w:t>
            </w:r>
          </w:p>
          <w:p w14:paraId="21216BB1" w14:textId="77777777" w:rsidR="006A522F" w:rsidRDefault="006A522F" w:rsidP="00415767"/>
          <w:p w14:paraId="1A2D1CD4" w14:textId="59C735BB" w:rsidR="006A522F" w:rsidRPr="001B17A2" w:rsidRDefault="006A522F" w:rsidP="00415767">
            <w:pPr>
              <w:spacing w:line="276" w:lineRule="auto"/>
              <w:rPr>
                <w:bCs/>
              </w:rPr>
            </w:pPr>
            <w:r w:rsidRPr="001B7629">
              <w:rPr>
                <w:b/>
                <w:bCs/>
                <w:sz w:val="22"/>
                <w:szCs w:val="22"/>
              </w:rPr>
              <w:t xml:space="preserve">Bước </w:t>
            </w:r>
            <w:r>
              <w:rPr>
                <w:b/>
                <w:bCs/>
                <w:sz w:val="22"/>
                <w:szCs w:val="22"/>
              </w:rPr>
              <w:t>2</w:t>
            </w:r>
            <w:r w:rsidRPr="001B7629">
              <w:rPr>
                <w:b/>
                <w:bCs/>
                <w:sz w:val="22"/>
                <w:szCs w:val="22"/>
              </w:rPr>
              <w:t>:</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MIR</w:t>
            </w:r>
            <w:r w:rsidRPr="001B17A2">
              <w:rPr>
                <w:bCs/>
                <w:sz w:val="22"/>
                <w:szCs w:val="22"/>
              </w:rPr>
              <w:t>, cách lấy dữ liệu bảng TMP_</w:t>
            </w:r>
            <w:r>
              <w:rPr>
                <w:bCs/>
                <w:sz w:val="22"/>
                <w:szCs w:val="22"/>
              </w:rPr>
              <w:t xml:space="preserve">MIR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 xml:space="preserve">Cách lấy dư có và dư nợ của bảng </w:t>
            </w:r>
            <w:r w:rsidRPr="00153849">
              <w:rPr>
                <w:i/>
                <w:iCs/>
                <w:sz w:val="22"/>
                <w:szCs w:val="22"/>
              </w:rPr>
              <w:t>C_TBTH</w:t>
            </w:r>
            <w:r w:rsidRPr="001B17A2">
              <w:rPr>
                <w:bCs/>
                <w:sz w:val="22"/>
                <w:szCs w:val="22"/>
              </w:rPr>
              <w:t xml:space="preserve">” </w:t>
            </w:r>
            <w:r w:rsidRPr="001B17A2">
              <w:rPr>
                <w:bCs/>
                <w:i/>
                <w:iCs/>
                <w:sz w:val="22"/>
                <w:szCs w:val="22"/>
              </w:rPr>
              <w:t>(</w:t>
            </w:r>
            <w:hyperlink w:anchor="_Cách_lấy_dư_1"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4FB7ABFC" w14:textId="77777777" w:rsidR="006A522F" w:rsidRDefault="006A522F" w:rsidP="00415767"/>
          <w:p w14:paraId="544DBA83"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MIR</w:t>
            </w:r>
            <w:r w:rsidRPr="001B7629">
              <w:rPr>
                <w:sz w:val="22"/>
                <w:szCs w:val="22"/>
              </w:rPr>
              <w:t xml:space="preserve">.GL_SUB_HEAD_CODE </w:t>
            </w:r>
          </w:p>
          <w:p w14:paraId="44F916DF"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22EF3657" w14:textId="77777777" w:rsidR="006A522F"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MIR</w:t>
            </w:r>
            <w:r w:rsidRPr="001B7629">
              <w:rPr>
                <w:sz w:val="22"/>
                <w:szCs w:val="22"/>
              </w:rPr>
              <w:t>.C</w:t>
            </w:r>
            <w:r>
              <w:rPr>
                <w:sz w:val="22"/>
                <w:szCs w:val="22"/>
              </w:rPr>
              <w:t>CY</w:t>
            </w:r>
          </w:p>
          <w:p w14:paraId="4E046C77" w14:textId="77777777" w:rsidR="006A522F" w:rsidRDefault="006A522F" w:rsidP="00415767"/>
          <w:p w14:paraId="1AC1E84D" w14:textId="77777777" w:rsidR="006A522F" w:rsidRDefault="006A522F" w:rsidP="00415767">
            <w:pPr>
              <w:shd w:val="clear" w:color="auto" w:fill="FFFFFF"/>
              <w:spacing w:line="276" w:lineRule="auto"/>
              <w:rPr>
                <w:bCs/>
                <w:color w:val="000000"/>
              </w:rPr>
            </w:pPr>
            <w:r w:rsidRPr="001B277E">
              <w:rPr>
                <w:b/>
                <w:bCs/>
                <w:sz w:val="22"/>
                <w:szCs w:val="22"/>
              </w:rPr>
              <w:t>Bước 3:</w:t>
            </w:r>
            <w:r>
              <w:rPr>
                <w:sz w:val="22"/>
                <w:szCs w:val="22"/>
              </w:rPr>
              <w:t xml:space="preserve"> </w:t>
            </w:r>
            <w:r>
              <w:rPr>
                <w:bCs/>
                <w:color w:val="000000"/>
                <w:sz w:val="22"/>
              </w:rPr>
              <w:t>Tính SUM theo GROUP BY các cột sau:</w:t>
            </w:r>
          </w:p>
          <w:p w14:paraId="1BF98800" w14:textId="77777777" w:rsidR="006A522F" w:rsidRPr="005C6FB9" w:rsidRDefault="006A522F" w:rsidP="00415767">
            <w:r>
              <w:rPr>
                <w:b/>
                <w:sz w:val="22"/>
              </w:rPr>
              <w:t xml:space="preserve">GROUP BY </w:t>
            </w:r>
            <w:r w:rsidRPr="00127037">
              <w:rPr>
                <w:bCs/>
                <w:sz w:val="22"/>
              </w:rPr>
              <w:t>SUBSTR(</w:t>
            </w:r>
            <w:r>
              <w:rPr>
                <w:sz w:val="22"/>
                <w:szCs w:val="22"/>
              </w:rPr>
              <w:t>TMP_GST</w:t>
            </w:r>
            <w:r>
              <w:rPr>
                <w:bCs/>
                <w:sz w:val="22"/>
              </w:rPr>
              <w:t>.</w:t>
            </w:r>
            <w:r w:rsidRPr="00127037">
              <w:rPr>
                <w:bCs/>
                <w:sz w:val="22"/>
              </w:rPr>
              <w:t>GL_SUB_HEAD_CODE, 1, 1)</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4EE31A0D" w14:textId="77777777" w:rsidR="006A522F" w:rsidRDefault="006A522F" w:rsidP="00415767">
            <w:pPr>
              <w:shd w:val="clear" w:color="auto" w:fill="FFFFFF"/>
              <w:rPr>
                <w:color w:val="0000FF"/>
                <w:lang w:eastAsia="ja-JP"/>
              </w:rPr>
            </w:pPr>
            <w:r>
              <w:rPr>
                <w:color w:val="0000FF"/>
                <w:sz w:val="22"/>
                <w:szCs w:val="22"/>
                <w:lang w:eastAsia="ja-JP"/>
              </w:rPr>
              <w:lastRenderedPageBreak/>
              <w:t>SUM</w:t>
            </w:r>
            <w:r w:rsidRPr="00E23446">
              <w:rPr>
                <w:color w:val="000080"/>
                <w:sz w:val="22"/>
                <w:szCs w:val="22"/>
                <w:lang w:eastAsia="ja-JP"/>
              </w:rPr>
              <w:t>(</w:t>
            </w:r>
          </w:p>
          <w:p w14:paraId="796B4B72" w14:textId="77777777" w:rsidR="006A522F" w:rsidRPr="00E23446" w:rsidRDefault="006A522F" w:rsidP="00415767">
            <w:pPr>
              <w:shd w:val="clear" w:color="auto" w:fill="FFFFFF"/>
              <w:rPr>
                <w:color w:val="000000"/>
                <w:lang w:eastAsia="ja-JP"/>
              </w:rPr>
            </w:pPr>
            <w:r w:rsidRPr="00E23446">
              <w:rPr>
                <w:color w:val="0000FF"/>
                <w:sz w:val="22"/>
                <w:szCs w:val="22"/>
                <w:lang w:eastAsia="ja-JP"/>
              </w:rPr>
              <w:t>CASE</w:t>
            </w:r>
            <w:r w:rsidRPr="00E23446">
              <w:rPr>
                <w:color w:val="000000"/>
                <w:sz w:val="22"/>
                <w:szCs w:val="22"/>
                <w:lang w:eastAsia="ja-JP"/>
              </w:rPr>
              <w:t xml:space="preserve"> </w:t>
            </w:r>
            <w:r w:rsidRPr="00E23446">
              <w:rPr>
                <w:color w:val="0000FF"/>
                <w:sz w:val="22"/>
                <w:szCs w:val="22"/>
                <w:lang w:eastAsia="ja-JP"/>
              </w:rPr>
              <w:t>WHEN</w:t>
            </w:r>
            <w:r w:rsidRPr="00E23446">
              <w:rPr>
                <w:color w:val="000000"/>
                <w:sz w:val="22"/>
                <w:szCs w:val="22"/>
                <w:lang w:eastAsia="ja-JP"/>
              </w:rPr>
              <w:t xml:space="preserve"> </w:t>
            </w:r>
            <w:r w:rsidRPr="00E23446">
              <w:rPr>
                <w:color w:val="0000FF"/>
                <w:sz w:val="22"/>
                <w:szCs w:val="22"/>
                <w:lang w:eastAsia="ja-JP"/>
              </w:rPr>
              <w:t>SUBSTR</w:t>
            </w:r>
            <w:r w:rsidRPr="00E23446">
              <w:rPr>
                <w:color w:val="000080"/>
                <w:sz w:val="22"/>
                <w:szCs w:val="22"/>
                <w:lang w:eastAsia="ja-JP"/>
              </w:rPr>
              <w:t>(</w:t>
            </w:r>
            <w:r>
              <w:rPr>
                <w:sz w:val="22"/>
                <w:szCs w:val="22"/>
              </w:rPr>
              <w:t>TMP_</w:t>
            </w:r>
            <w:r w:rsidRPr="00E23446">
              <w:rPr>
                <w:color w:val="000000"/>
                <w:sz w:val="22"/>
                <w:szCs w:val="22"/>
                <w:lang w:eastAsia="ja-JP"/>
              </w:rPr>
              <w:t>GST</w:t>
            </w:r>
            <w:r w:rsidRPr="00E23446">
              <w:rPr>
                <w:color w:val="000080"/>
                <w:sz w:val="22"/>
                <w:szCs w:val="22"/>
                <w:lang w:eastAsia="ja-JP"/>
              </w:rPr>
              <w:t>.</w:t>
            </w:r>
            <w:r w:rsidRPr="00E23446">
              <w:rPr>
                <w:color w:val="000000"/>
                <w:sz w:val="22"/>
                <w:szCs w:val="22"/>
                <w:lang w:eastAsia="ja-JP"/>
              </w:rPr>
              <w:t>GL_SUB_HEAD_CODE</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8</w:t>
            </w:r>
            <w:r w:rsidRPr="00E23446">
              <w:rPr>
                <w:color w:val="000000"/>
                <w:sz w:val="22"/>
                <w:szCs w:val="22"/>
                <w:lang w:eastAsia="ja-JP"/>
              </w:rPr>
              <w:t xml:space="preserve"> </w:t>
            </w:r>
            <w:r w:rsidRPr="00E23446">
              <w:rPr>
                <w:color w:val="0000FF"/>
                <w:sz w:val="22"/>
                <w:szCs w:val="22"/>
                <w:lang w:eastAsia="ja-JP"/>
              </w:rPr>
              <w:lastRenderedPageBreak/>
              <w:t>THEN</w:t>
            </w:r>
          </w:p>
          <w:p w14:paraId="243A55BE"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6CF82147"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06219709" w14:textId="77777777" w:rsidR="006A522F" w:rsidRPr="00E23446"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Pr>
                <w:color w:val="00008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51ABD9A8" w14:textId="77777777" w:rsidR="006A522F" w:rsidRPr="00E23446" w:rsidRDefault="006A522F" w:rsidP="00415767">
            <w:pPr>
              <w:shd w:val="clear" w:color="auto" w:fill="FFFFFF"/>
              <w:rPr>
                <w:color w:val="000000"/>
                <w:lang w:eastAsia="ja-JP"/>
              </w:rPr>
            </w:pPr>
            <w:r w:rsidRPr="00E23446">
              <w:rPr>
                <w:color w:val="0000FF"/>
                <w:sz w:val="22"/>
                <w:szCs w:val="22"/>
                <w:lang w:eastAsia="ja-JP"/>
              </w:rPr>
              <w:t>ELSE</w:t>
            </w:r>
          </w:p>
          <w:p w14:paraId="48C9F45F"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06B0C166"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45F81436" w14:textId="77777777" w:rsidR="006A522F"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592C3142" w14:textId="77777777" w:rsidR="006A522F" w:rsidRDefault="006A522F" w:rsidP="00415767">
            <w:pPr>
              <w:shd w:val="clear" w:color="auto" w:fill="FFFFFF"/>
              <w:rPr>
                <w:color w:val="0000FF"/>
                <w:lang w:eastAsia="ja-JP"/>
              </w:rPr>
            </w:pPr>
            <w:r>
              <w:rPr>
                <w:color w:val="0000FF"/>
                <w:sz w:val="22"/>
                <w:szCs w:val="22"/>
                <w:lang w:eastAsia="ja-JP"/>
              </w:rPr>
              <w:t>END</w:t>
            </w:r>
          </w:p>
          <w:p w14:paraId="0F6AA26C" w14:textId="77777777" w:rsidR="006A522F" w:rsidRPr="00E23446" w:rsidRDefault="006A522F" w:rsidP="00415767">
            <w:pPr>
              <w:shd w:val="clear" w:color="auto" w:fill="FFFFFF"/>
              <w:rPr>
                <w:color w:val="0000FF"/>
                <w:lang w:eastAsia="ja-JP"/>
              </w:rPr>
            </w:pPr>
            <w:r>
              <w:rPr>
                <w:color w:val="000080"/>
                <w:sz w:val="22"/>
                <w:szCs w:val="22"/>
                <w:lang w:eastAsia="ja-JP"/>
              </w:rPr>
              <w:t>)</w:t>
            </w:r>
          </w:p>
        </w:tc>
      </w:tr>
      <w:tr w:rsidR="006A522F" w:rsidRPr="005C6FB9" w14:paraId="3DC7E389" w14:textId="77777777" w:rsidTr="00415767">
        <w:trPr>
          <w:trHeight w:val="289"/>
        </w:trPr>
        <w:tc>
          <w:tcPr>
            <w:tcW w:w="738" w:type="dxa"/>
            <w:vMerge/>
            <w:tcBorders>
              <w:left w:val="single" w:sz="4" w:space="0" w:color="auto"/>
              <w:right w:val="single" w:sz="4" w:space="0" w:color="auto"/>
            </w:tcBorders>
            <w:shd w:val="clear" w:color="auto" w:fill="auto"/>
          </w:tcPr>
          <w:p w14:paraId="708B2387" w14:textId="77777777" w:rsidR="006A522F" w:rsidRPr="005C6FB9" w:rsidRDefault="006A522F" w:rsidP="00415767">
            <w:pPr>
              <w:jc w:val="center"/>
              <w:rPr>
                <w:bCs/>
              </w:rPr>
            </w:pPr>
          </w:p>
        </w:tc>
        <w:tc>
          <w:tcPr>
            <w:tcW w:w="2520" w:type="dxa"/>
            <w:vMerge/>
            <w:tcBorders>
              <w:left w:val="single" w:sz="4" w:space="0" w:color="auto"/>
              <w:right w:val="single" w:sz="4" w:space="0" w:color="auto"/>
            </w:tcBorders>
            <w:shd w:val="clear" w:color="auto" w:fill="auto"/>
          </w:tcPr>
          <w:p w14:paraId="24DEE98E"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16B2BBA3" w14:textId="77777777" w:rsidR="006A522F" w:rsidRDefault="006A522F" w:rsidP="00415767">
            <w:pPr>
              <w:rPr>
                <w:b/>
                <w:bCs/>
              </w:rPr>
            </w:pPr>
            <w:r w:rsidRPr="005C6FB9">
              <w:rPr>
                <w:b/>
                <w:bCs/>
                <w:sz w:val="22"/>
                <w:szCs w:val="22"/>
              </w:rPr>
              <w:t xml:space="preserve">Đối với </w:t>
            </w:r>
            <w:r>
              <w:rPr>
                <w:b/>
                <w:bCs/>
                <w:sz w:val="22"/>
                <w:szCs w:val="22"/>
              </w:rPr>
              <w:t>tập dữ liệu</w:t>
            </w:r>
            <w:r w:rsidRPr="005C6FB9">
              <w:rPr>
                <w:b/>
                <w:bCs/>
                <w:sz w:val="22"/>
                <w:szCs w:val="22"/>
              </w:rPr>
              <w:t xml:space="preserve"> </w:t>
            </w:r>
            <w:r>
              <w:rPr>
                <w:b/>
                <w:bCs/>
                <w:sz w:val="22"/>
                <w:szCs w:val="22"/>
              </w:rPr>
              <w:t>6</w:t>
            </w:r>
            <w:r w:rsidRPr="005C6FB9">
              <w:rPr>
                <w:b/>
                <w:bCs/>
                <w:sz w:val="22"/>
                <w:szCs w:val="22"/>
              </w:rPr>
              <w:t>:</w:t>
            </w:r>
          </w:p>
          <w:p w14:paraId="61D527E4" w14:textId="77777777" w:rsidR="006A522F" w:rsidRPr="001B17A2" w:rsidRDefault="006A522F" w:rsidP="00415767">
            <w:pPr>
              <w:spacing w:line="276" w:lineRule="auto"/>
              <w:rPr>
                <w:bCs/>
              </w:rPr>
            </w:pPr>
            <w:r w:rsidRPr="001B7629">
              <w:rPr>
                <w:b/>
                <w:bCs/>
                <w:sz w:val="22"/>
                <w:szCs w:val="22"/>
              </w:rPr>
              <w:t>Bước 1:</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BB</w:t>
            </w:r>
            <w:r w:rsidRPr="001B17A2">
              <w:rPr>
                <w:bCs/>
                <w:sz w:val="22"/>
                <w:szCs w:val="22"/>
              </w:rPr>
              <w:t>, cách lấy dữ liệu bảng TMP_</w:t>
            </w:r>
            <w:r>
              <w:rPr>
                <w:bCs/>
                <w:sz w:val="22"/>
                <w:szCs w:val="22"/>
              </w:rPr>
              <w:t xml:space="preserve">BB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Cách lấy dư có và dư nợ của bảng GST,DTD,HTD</w:t>
            </w:r>
            <w:r w:rsidRPr="001B17A2">
              <w:rPr>
                <w:bCs/>
                <w:sz w:val="22"/>
                <w:szCs w:val="22"/>
              </w:rPr>
              <w:t xml:space="preserve">” </w:t>
            </w:r>
            <w:r w:rsidRPr="001B17A2">
              <w:rPr>
                <w:bCs/>
                <w:i/>
                <w:iCs/>
                <w:sz w:val="22"/>
                <w:szCs w:val="22"/>
              </w:rPr>
              <w:t>(</w:t>
            </w:r>
            <w:hyperlink w:anchor="_Cách_lấy_dư"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49684133" w14:textId="77777777" w:rsidR="006A522F" w:rsidRDefault="006A522F" w:rsidP="00415767"/>
          <w:p w14:paraId="3F9A2688"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BB</w:t>
            </w:r>
            <w:r w:rsidRPr="001B7629">
              <w:rPr>
                <w:sz w:val="22"/>
                <w:szCs w:val="22"/>
              </w:rPr>
              <w:t xml:space="preserve">.GL_SUB_HEAD_CODE </w:t>
            </w:r>
          </w:p>
          <w:p w14:paraId="17C5038E"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7C261162" w14:textId="77777777" w:rsidR="006A522F" w:rsidRPr="001B7629"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BB</w:t>
            </w:r>
            <w:r w:rsidRPr="001B7629">
              <w:rPr>
                <w:sz w:val="22"/>
                <w:szCs w:val="22"/>
              </w:rPr>
              <w:t>.CRNCY_CODE</w:t>
            </w:r>
          </w:p>
          <w:p w14:paraId="5B75E2A6" w14:textId="77777777" w:rsidR="006A522F" w:rsidRDefault="006A522F" w:rsidP="00415767"/>
          <w:p w14:paraId="5484D27F" w14:textId="4B1A4CA2" w:rsidR="006A522F" w:rsidRPr="001B17A2" w:rsidRDefault="006A522F" w:rsidP="00415767">
            <w:pPr>
              <w:spacing w:line="276" w:lineRule="auto"/>
              <w:rPr>
                <w:bCs/>
              </w:rPr>
            </w:pPr>
            <w:r w:rsidRPr="001B7629">
              <w:rPr>
                <w:b/>
                <w:bCs/>
                <w:sz w:val="22"/>
                <w:szCs w:val="22"/>
              </w:rPr>
              <w:t xml:space="preserve">Bước </w:t>
            </w:r>
            <w:r>
              <w:rPr>
                <w:b/>
                <w:bCs/>
                <w:sz w:val="22"/>
                <w:szCs w:val="22"/>
              </w:rPr>
              <w:t>2</w:t>
            </w:r>
            <w:r w:rsidRPr="001B7629">
              <w:rPr>
                <w:b/>
                <w:bCs/>
                <w:sz w:val="22"/>
                <w:szCs w:val="22"/>
              </w:rPr>
              <w:t>:</w:t>
            </w:r>
            <w:r>
              <w:rPr>
                <w:sz w:val="22"/>
                <w:szCs w:val="22"/>
              </w:rPr>
              <w:t xml:space="preserve"> </w:t>
            </w:r>
            <w:r w:rsidRPr="001B17A2">
              <w:rPr>
                <w:bCs/>
                <w:sz w:val="22"/>
                <w:szCs w:val="22"/>
              </w:rPr>
              <w:t>Liên kết (</w:t>
            </w:r>
            <w:r>
              <w:rPr>
                <w:bCs/>
                <w:sz w:val="22"/>
                <w:szCs w:val="22"/>
              </w:rPr>
              <w:t xml:space="preserve">LEFT </w:t>
            </w:r>
            <w:r w:rsidRPr="001B17A2">
              <w:rPr>
                <w:bCs/>
                <w:sz w:val="22"/>
                <w:szCs w:val="22"/>
              </w:rPr>
              <w:t>JOIN) với bảng tạm TMP_</w:t>
            </w:r>
            <w:r>
              <w:rPr>
                <w:bCs/>
                <w:sz w:val="22"/>
                <w:szCs w:val="22"/>
              </w:rPr>
              <w:t>MIR</w:t>
            </w:r>
            <w:r w:rsidRPr="001B17A2">
              <w:rPr>
                <w:bCs/>
                <w:sz w:val="22"/>
                <w:szCs w:val="22"/>
              </w:rPr>
              <w:t>, cách lấy dữ liệu bảng TMP_</w:t>
            </w:r>
            <w:r>
              <w:rPr>
                <w:bCs/>
                <w:sz w:val="22"/>
                <w:szCs w:val="22"/>
              </w:rPr>
              <w:t xml:space="preserve">MIR </w:t>
            </w:r>
            <w:r w:rsidRPr="001B17A2">
              <w:rPr>
                <w:bCs/>
                <w:sz w:val="22"/>
                <w:szCs w:val="22"/>
              </w:rPr>
              <w:t>tham khảo ở mục “</w:t>
            </w:r>
            <w:r w:rsidRPr="001B17A2">
              <w:rPr>
                <w:bCs/>
                <w:i/>
                <w:iCs/>
                <w:sz w:val="22"/>
                <w:szCs w:val="22"/>
              </w:rPr>
              <w:t>Các quy tắc xử lý chung”</w:t>
            </w:r>
            <w:r w:rsidRPr="001B17A2">
              <w:rPr>
                <w:rStyle w:val="Strong"/>
                <w:rFonts w:eastAsiaTheme="majorEastAsia"/>
                <w:color w:val="3A3A3A"/>
                <w:sz w:val="22"/>
                <w:szCs w:val="22"/>
              </w:rPr>
              <w:t xml:space="preserve"> </w:t>
            </w:r>
            <w:r w:rsidRPr="001B17A2">
              <w:rPr>
                <w:rStyle w:val="Strong"/>
                <w:rFonts w:ascii="Cambria Math" w:eastAsiaTheme="majorEastAsia" w:hAnsi="Cambria Math" w:cs="Cambria Math"/>
                <w:color w:val="3A3A3A"/>
                <w:sz w:val="22"/>
                <w:szCs w:val="22"/>
              </w:rPr>
              <w:t>⇢</w:t>
            </w:r>
            <w:r w:rsidRPr="001B17A2">
              <w:rPr>
                <w:bCs/>
                <w:i/>
                <w:iCs/>
                <w:sz w:val="22"/>
                <w:szCs w:val="22"/>
              </w:rPr>
              <w:t xml:space="preserve"> “</w:t>
            </w:r>
            <w:r w:rsidRPr="00FB0CF2">
              <w:rPr>
                <w:bCs/>
                <w:i/>
                <w:iCs/>
                <w:sz w:val="22"/>
                <w:szCs w:val="22"/>
              </w:rPr>
              <w:t xml:space="preserve">Cách lấy dư có và dư nợ của bảng </w:t>
            </w:r>
            <w:r w:rsidRPr="00153849">
              <w:rPr>
                <w:i/>
                <w:iCs/>
                <w:sz w:val="22"/>
                <w:szCs w:val="22"/>
              </w:rPr>
              <w:t>C_TBTH</w:t>
            </w:r>
            <w:r w:rsidRPr="001B17A2">
              <w:rPr>
                <w:bCs/>
                <w:sz w:val="22"/>
                <w:szCs w:val="22"/>
              </w:rPr>
              <w:t xml:space="preserve">” </w:t>
            </w:r>
            <w:r w:rsidRPr="001B17A2">
              <w:rPr>
                <w:bCs/>
                <w:i/>
                <w:iCs/>
                <w:sz w:val="22"/>
                <w:szCs w:val="22"/>
              </w:rPr>
              <w:t>(</w:t>
            </w:r>
            <w:hyperlink w:anchor="_Cách_lấy_dư_1" w:history="1">
              <w:r w:rsidRPr="001B17A2">
                <w:rPr>
                  <w:rStyle w:val="Hyperlink"/>
                  <w:rFonts w:eastAsiaTheme="majorEastAsia"/>
                  <w:i/>
                  <w:iCs/>
                  <w:sz w:val="22"/>
                  <w:szCs w:val="22"/>
                </w:rPr>
                <w:t>link</w:t>
              </w:r>
            </w:hyperlink>
            <w:r w:rsidRPr="001B17A2">
              <w:rPr>
                <w:bCs/>
                <w:i/>
                <w:iCs/>
                <w:sz w:val="22"/>
                <w:szCs w:val="22"/>
              </w:rPr>
              <w:t>)</w:t>
            </w:r>
            <w:r w:rsidRPr="001B17A2">
              <w:rPr>
                <w:bCs/>
                <w:sz w:val="22"/>
                <w:szCs w:val="22"/>
              </w:rPr>
              <w:t xml:space="preserve"> với các điều kiện sau:</w:t>
            </w:r>
          </w:p>
          <w:p w14:paraId="068C23F6" w14:textId="77777777" w:rsidR="006A522F" w:rsidRDefault="006A522F" w:rsidP="00415767"/>
          <w:p w14:paraId="494C5554" w14:textId="77777777" w:rsidR="006A522F" w:rsidRPr="001B7629" w:rsidRDefault="006A522F" w:rsidP="00415767">
            <w:r>
              <w:rPr>
                <w:sz w:val="22"/>
                <w:szCs w:val="22"/>
              </w:rPr>
              <w:t>TMP_GST</w:t>
            </w:r>
            <w:r w:rsidRPr="001B7629">
              <w:rPr>
                <w:sz w:val="22"/>
                <w:szCs w:val="22"/>
              </w:rPr>
              <w:t xml:space="preserve">.GL_SUB_HEAD_CODE = </w:t>
            </w:r>
            <w:r w:rsidRPr="001B17A2">
              <w:rPr>
                <w:bCs/>
                <w:sz w:val="22"/>
                <w:szCs w:val="22"/>
              </w:rPr>
              <w:t>TMP_</w:t>
            </w:r>
            <w:r>
              <w:rPr>
                <w:bCs/>
                <w:sz w:val="22"/>
                <w:szCs w:val="22"/>
              </w:rPr>
              <w:t>MIR</w:t>
            </w:r>
            <w:r w:rsidRPr="001B7629">
              <w:rPr>
                <w:sz w:val="22"/>
                <w:szCs w:val="22"/>
              </w:rPr>
              <w:t xml:space="preserve">.GL_SUB_HEAD_CODE </w:t>
            </w:r>
          </w:p>
          <w:p w14:paraId="107263DD" w14:textId="77777777" w:rsidR="006A522F" w:rsidRPr="001B7629" w:rsidRDefault="006A522F" w:rsidP="00415767">
            <w:r w:rsidRPr="001B7629">
              <w:rPr>
                <w:color w:val="0000FF"/>
                <w:sz w:val="22"/>
                <w:szCs w:val="22"/>
                <w:lang w:eastAsia="ja-JP"/>
              </w:rPr>
              <w:t>AND</w:t>
            </w:r>
            <w:r w:rsidRPr="001B7629">
              <w:rPr>
                <w:sz w:val="22"/>
                <w:szCs w:val="22"/>
              </w:rPr>
              <w:t xml:space="preserve"> </w:t>
            </w:r>
          </w:p>
          <w:p w14:paraId="0F6DE1CA" w14:textId="77777777" w:rsidR="006A522F" w:rsidRDefault="006A522F" w:rsidP="00415767">
            <w:r>
              <w:rPr>
                <w:sz w:val="22"/>
                <w:szCs w:val="22"/>
              </w:rPr>
              <w:t>TMP_GST</w:t>
            </w:r>
            <w:r w:rsidRPr="001B7629">
              <w:rPr>
                <w:sz w:val="22"/>
                <w:szCs w:val="22"/>
              </w:rPr>
              <w:t xml:space="preserve">.CRNCY_CODE = </w:t>
            </w:r>
            <w:r w:rsidRPr="001B17A2">
              <w:rPr>
                <w:bCs/>
                <w:sz w:val="22"/>
                <w:szCs w:val="22"/>
              </w:rPr>
              <w:t>TMP_</w:t>
            </w:r>
            <w:r>
              <w:rPr>
                <w:bCs/>
                <w:sz w:val="22"/>
                <w:szCs w:val="22"/>
              </w:rPr>
              <w:t>MIR</w:t>
            </w:r>
            <w:r w:rsidRPr="001B7629">
              <w:rPr>
                <w:sz w:val="22"/>
                <w:szCs w:val="22"/>
              </w:rPr>
              <w:t>.C</w:t>
            </w:r>
            <w:r>
              <w:rPr>
                <w:sz w:val="22"/>
                <w:szCs w:val="22"/>
              </w:rPr>
              <w:t>CY</w:t>
            </w:r>
          </w:p>
          <w:p w14:paraId="057BC752" w14:textId="77777777" w:rsidR="006A522F" w:rsidRDefault="006A522F" w:rsidP="00415767"/>
          <w:p w14:paraId="789A4C75" w14:textId="77777777" w:rsidR="006A522F" w:rsidRPr="005C6FB9" w:rsidRDefault="006A522F" w:rsidP="00415767">
            <w:pPr>
              <w:shd w:val="clear" w:color="auto" w:fill="FFFFFF"/>
              <w:spacing w:line="276" w:lineRule="auto"/>
            </w:pPr>
            <w:r w:rsidRPr="001B277E">
              <w:rPr>
                <w:b/>
                <w:bCs/>
                <w:sz w:val="22"/>
                <w:szCs w:val="22"/>
              </w:rPr>
              <w:t>Bước 3:</w:t>
            </w:r>
            <w:r>
              <w:rPr>
                <w:sz w:val="22"/>
                <w:szCs w:val="22"/>
              </w:rPr>
              <w:t xml:space="preserve"> </w:t>
            </w:r>
            <w:r>
              <w:rPr>
                <w:bCs/>
                <w:color w:val="000000"/>
                <w:sz w:val="22"/>
              </w:rPr>
              <w:t xml:space="preserve">Tính SUM </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52742322" w14:textId="77777777" w:rsidR="006A522F" w:rsidRPr="00D0425C" w:rsidRDefault="006A522F" w:rsidP="00415767">
            <w:pPr>
              <w:shd w:val="clear" w:color="auto" w:fill="FFFFFF"/>
              <w:rPr>
                <w:color w:val="000080"/>
                <w:lang w:val="en-SG" w:eastAsia="en-SG"/>
              </w:rPr>
            </w:pPr>
            <w:r w:rsidRPr="00D0425C">
              <w:rPr>
                <w:color w:val="0000FF"/>
                <w:sz w:val="22"/>
                <w:szCs w:val="22"/>
                <w:lang w:val="en-SG" w:eastAsia="en-SG"/>
              </w:rPr>
              <w:t>SUM</w:t>
            </w:r>
            <w:r w:rsidRPr="00D0425C">
              <w:rPr>
                <w:color w:val="000080"/>
                <w:sz w:val="22"/>
                <w:szCs w:val="22"/>
                <w:lang w:val="en-SG" w:eastAsia="en-SG"/>
              </w:rPr>
              <w:t>(</w:t>
            </w:r>
          </w:p>
          <w:p w14:paraId="4C74A84A" w14:textId="77777777" w:rsidR="006A522F" w:rsidRDefault="006A522F" w:rsidP="00415767">
            <w:pPr>
              <w:shd w:val="clear" w:color="auto" w:fill="FFFFFF"/>
              <w:rPr>
                <w:color w:val="000080"/>
                <w:lang w:val="en-SG" w:eastAsia="en-SG"/>
              </w:rPr>
            </w:pPr>
            <w:r w:rsidRPr="00D0425C">
              <w:rPr>
                <w:color w:val="0000FF"/>
                <w:sz w:val="22"/>
                <w:szCs w:val="22"/>
                <w:lang w:val="en-SG" w:eastAsia="en-SG"/>
              </w:rPr>
              <w:t>DECODE</w:t>
            </w:r>
            <w:r w:rsidRPr="00D0425C">
              <w:rPr>
                <w:color w:val="000080"/>
                <w:sz w:val="22"/>
                <w:szCs w:val="22"/>
                <w:lang w:val="en-SG" w:eastAsia="en-SG"/>
              </w:rPr>
              <w:t>(</w:t>
            </w:r>
            <w:r w:rsidRPr="00D0425C">
              <w:rPr>
                <w:color w:val="0000FF"/>
                <w:sz w:val="22"/>
                <w:szCs w:val="22"/>
                <w:lang w:val="en-SG" w:eastAsia="en-SG"/>
              </w:rPr>
              <w:t>SUBSTR</w:t>
            </w:r>
            <w:r w:rsidRPr="00D0425C">
              <w:rPr>
                <w:color w:val="000080"/>
                <w:sz w:val="22"/>
                <w:szCs w:val="22"/>
                <w:lang w:val="en-SG" w:eastAsia="en-SG"/>
              </w:rPr>
              <w:t>(</w:t>
            </w:r>
            <w:r w:rsidRPr="00D0425C">
              <w:rPr>
                <w:color w:val="000000"/>
                <w:sz w:val="22"/>
                <w:szCs w:val="22"/>
                <w:lang w:val="en-SG" w:eastAsia="en-SG"/>
              </w:rPr>
              <w:t>GL_SUB_HEAD_CODE</w:t>
            </w:r>
            <w:r w:rsidRPr="00D0425C">
              <w:rPr>
                <w:color w:val="000080"/>
                <w:sz w:val="22"/>
                <w:szCs w:val="22"/>
                <w:lang w:val="en-SG" w:eastAsia="en-SG"/>
              </w:rPr>
              <w:t>,</w:t>
            </w:r>
            <w:r w:rsidRPr="00D0425C">
              <w:rPr>
                <w:color w:val="000000"/>
                <w:sz w:val="22"/>
                <w:szCs w:val="22"/>
                <w:lang w:val="en-SG" w:eastAsia="en-SG"/>
              </w:rPr>
              <w:t xml:space="preserve"> </w:t>
            </w:r>
            <w:r w:rsidRPr="00D0425C">
              <w:rPr>
                <w:color w:val="FF8000"/>
                <w:sz w:val="22"/>
                <w:szCs w:val="22"/>
                <w:lang w:val="en-SG" w:eastAsia="en-SG"/>
              </w:rPr>
              <w:t>1</w:t>
            </w:r>
            <w:r w:rsidRPr="00D0425C">
              <w:rPr>
                <w:color w:val="000080"/>
                <w:sz w:val="22"/>
                <w:szCs w:val="22"/>
                <w:lang w:val="en-SG" w:eastAsia="en-SG"/>
              </w:rPr>
              <w:t>,</w:t>
            </w:r>
            <w:r w:rsidRPr="00D0425C">
              <w:rPr>
                <w:color w:val="000000"/>
                <w:sz w:val="22"/>
                <w:szCs w:val="22"/>
                <w:lang w:val="en-SG" w:eastAsia="en-SG"/>
              </w:rPr>
              <w:t xml:space="preserve"> </w:t>
            </w:r>
            <w:r w:rsidRPr="00D0425C">
              <w:rPr>
                <w:color w:val="FF8000"/>
                <w:sz w:val="22"/>
                <w:szCs w:val="22"/>
                <w:lang w:val="en-SG" w:eastAsia="en-SG"/>
              </w:rPr>
              <w:t>1</w:t>
            </w:r>
            <w:r w:rsidRPr="00D0425C">
              <w:rPr>
                <w:color w:val="000080"/>
                <w:sz w:val="22"/>
                <w:szCs w:val="22"/>
                <w:lang w:val="en-SG" w:eastAsia="en-SG"/>
              </w:rPr>
              <w:t>),</w:t>
            </w:r>
            <w:r w:rsidRPr="00D0425C">
              <w:rPr>
                <w:color w:val="000000"/>
                <w:sz w:val="22"/>
                <w:szCs w:val="22"/>
                <w:lang w:val="en-SG" w:eastAsia="en-SG"/>
              </w:rPr>
              <w:t xml:space="preserve"> </w:t>
            </w:r>
            <w:r w:rsidRPr="00D0425C">
              <w:rPr>
                <w:color w:val="808080"/>
                <w:sz w:val="22"/>
                <w:szCs w:val="22"/>
                <w:lang w:val="en-SG" w:eastAsia="en-SG"/>
              </w:rPr>
              <w:t>'7'</w:t>
            </w:r>
            <w:r w:rsidRPr="00D0425C">
              <w:rPr>
                <w:color w:val="000080"/>
                <w:sz w:val="22"/>
                <w:szCs w:val="22"/>
                <w:lang w:val="en-SG" w:eastAsia="en-SG"/>
              </w:rPr>
              <w:t>,</w:t>
            </w:r>
          </w:p>
          <w:p w14:paraId="32691007" w14:textId="77777777" w:rsidR="006A522F" w:rsidRDefault="006A522F" w:rsidP="00415767">
            <w:pPr>
              <w:shd w:val="clear" w:color="auto" w:fill="FFFFFF"/>
              <w:rPr>
                <w:color w:val="000080"/>
                <w:lang w:eastAsia="ja-JP"/>
              </w:rPr>
            </w:pPr>
            <w:r w:rsidRPr="00E23446">
              <w:rPr>
                <w:color w:val="000080"/>
                <w:sz w:val="22"/>
                <w:szCs w:val="22"/>
                <w:lang w:eastAsia="ja-JP"/>
              </w:rPr>
              <w:t>(</w:t>
            </w:r>
          </w:p>
          <w:p w14:paraId="03989AAA" w14:textId="77777777" w:rsidR="006A522F" w:rsidRPr="00E23446" w:rsidRDefault="006A522F" w:rsidP="00415767">
            <w:pPr>
              <w:shd w:val="clear" w:color="auto" w:fill="FFFFFF"/>
              <w:rPr>
                <w:color w:val="000000"/>
                <w:lang w:eastAsia="ja-JP"/>
              </w:rPr>
            </w:pPr>
            <w:r w:rsidRPr="00E23446">
              <w:rPr>
                <w:color w:val="0000FF"/>
                <w:sz w:val="22"/>
                <w:szCs w:val="22"/>
                <w:lang w:eastAsia="ja-JP"/>
              </w:rPr>
              <w:t>CASE</w:t>
            </w:r>
            <w:r w:rsidRPr="00E23446">
              <w:rPr>
                <w:color w:val="000000"/>
                <w:sz w:val="22"/>
                <w:szCs w:val="22"/>
                <w:lang w:eastAsia="ja-JP"/>
              </w:rPr>
              <w:t xml:space="preserve"> </w:t>
            </w:r>
            <w:r w:rsidRPr="00E23446">
              <w:rPr>
                <w:color w:val="0000FF"/>
                <w:sz w:val="22"/>
                <w:szCs w:val="22"/>
                <w:lang w:eastAsia="ja-JP"/>
              </w:rPr>
              <w:t>WHEN</w:t>
            </w:r>
            <w:r w:rsidRPr="00E23446">
              <w:rPr>
                <w:color w:val="000000"/>
                <w:sz w:val="22"/>
                <w:szCs w:val="22"/>
                <w:lang w:eastAsia="ja-JP"/>
              </w:rPr>
              <w:t xml:space="preserve"> </w:t>
            </w:r>
            <w:r w:rsidRPr="00E23446">
              <w:rPr>
                <w:color w:val="0000FF"/>
                <w:sz w:val="22"/>
                <w:szCs w:val="22"/>
                <w:lang w:eastAsia="ja-JP"/>
              </w:rPr>
              <w:t>SUBSTR</w:t>
            </w:r>
            <w:r w:rsidRPr="00E23446">
              <w:rPr>
                <w:color w:val="000080"/>
                <w:sz w:val="22"/>
                <w:szCs w:val="22"/>
                <w:lang w:eastAsia="ja-JP"/>
              </w:rPr>
              <w:t>(</w:t>
            </w:r>
            <w:r>
              <w:rPr>
                <w:sz w:val="22"/>
                <w:szCs w:val="22"/>
              </w:rPr>
              <w:t>TMP_</w:t>
            </w:r>
            <w:r w:rsidRPr="00E23446">
              <w:rPr>
                <w:color w:val="000000"/>
                <w:sz w:val="22"/>
                <w:szCs w:val="22"/>
                <w:lang w:eastAsia="ja-JP"/>
              </w:rPr>
              <w:t>GST</w:t>
            </w:r>
            <w:r w:rsidRPr="00E23446">
              <w:rPr>
                <w:color w:val="000080"/>
                <w:sz w:val="22"/>
                <w:szCs w:val="22"/>
                <w:lang w:eastAsia="ja-JP"/>
              </w:rPr>
              <w:t>.</w:t>
            </w:r>
            <w:r w:rsidRPr="00E23446">
              <w:rPr>
                <w:color w:val="000000"/>
                <w:sz w:val="22"/>
                <w:szCs w:val="22"/>
                <w:lang w:eastAsia="ja-JP"/>
              </w:rPr>
              <w:t>GL_SUB_HEAD_CODE</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8</w:t>
            </w:r>
            <w:r w:rsidRPr="00E23446">
              <w:rPr>
                <w:color w:val="000000"/>
                <w:sz w:val="22"/>
                <w:szCs w:val="22"/>
                <w:lang w:eastAsia="ja-JP"/>
              </w:rPr>
              <w:t xml:space="preserve"> </w:t>
            </w:r>
            <w:r w:rsidRPr="00E23446">
              <w:rPr>
                <w:color w:val="0000FF"/>
                <w:sz w:val="22"/>
                <w:szCs w:val="22"/>
                <w:lang w:eastAsia="ja-JP"/>
              </w:rPr>
              <w:t>THEN</w:t>
            </w:r>
          </w:p>
          <w:p w14:paraId="10720F21"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02BB0E47"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5D1F707D" w14:textId="77777777" w:rsidR="006A522F" w:rsidRPr="00E23446"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Pr>
                <w:color w:val="00008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1A2B5C2F" w14:textId="77777777" w:rsidR="006A522F" w:rsidRPr="00E23446" w:rsidRDefault="006A522F" w:rsidP="00415767">
            <w:pPr>
              <w:shd w:val="clear" w:color="auto" w:fill="FFFFFF"/>
              <w:rPr>
                <w:color w:val="000000"/>
                <w:lang w:eastAsia="ja-JP"/>
              </w:rPr>
            </w:pPr>
            <w:r w:rsidRPr="00E23446">
              <w:rPr>
                <w:color w:val="0000FF"/>
                <w:sz w:val="22"/>
                <w:szCs w:val="22"/>
                <w:lang w:eastAsia="ja-JP"/>
              </w:rPr>
              <w:t>ELSE</w:t>
            </w:r>
          </w:p>
          <w:p w14:paraId="0C7C295B"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124B36F8"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6A887054" w14:textId="77777777" w:rsidR="006A522F"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0F4A351D" w14:textId="77777777" w:rsidR="006A522F" w:rsidRDefault="006A522F" w:rsidP="00415767">
            <w:pPr>
              <w:shd w:val="clear" w:color="auto" w:fill="FFFFFF"/>
              <w:rPr>
                <w:color w:val="0000FF"/>
                <w:lang w:eastAsia="ja-JP"/>
              </w:rPr>
            </w:pPr>
            <w:r>
              <w:rPr>
                <w:color w:val="0000FF"/>
                <w:sz w:val="22"/>
                <w:szCs w:val="22"/>
                <w:lang w:eastAsia="ja-JP"/>
              </w:rPr>
              <w:t>END</w:t>
            </w:r>
          </w:p>
          <w:p w14:paraId="2CE450E9" w14:textId="77777777" w:rsidR="006A522F" w:rsidRDefault="006A522F" w:rsidP="00415767">
            <w:pPr>
              <w:shd w:val="clear" w:color="auto" w:fill="FFFFFF"/>
              <w:rPr>
                <w:color w:val="0000FF"/>
                <w:lang w:eastAsia="ja-JP"/>
              </w:rPr>
            </w:pPr>
            <w:r>
              <w:rPr>
                <w:color w:val="000080"/>
                <w:sz w:val="22"/>
                <w:szCs w:val="22"/>
                <w:lang w:eastAsia="ja-JP"/>
              </w:rPr>
              <w:t>)</w:t>
            </w:r>
          </w:p>
          <w:p w14:paraId="4E00B709" w14:textId="77777777" w:rsidR="006A522F" w:rsidRDefault="006A522F" w:rsidP="00415767">
            <w:pPr>
              <w:shd w:val="clear" w:color="auto" w:fill="FFFFFF"/>
              <w:rPr>
                <w:color w:val="000000"/>
                <w:lang w:val="en-SG" w:eastAsia="en-SG"/>
              </w:rPr>
            </w:pPr>
            <w:r w:rsidRPr="00D0425C">
              <w:rPr>
                <w:color w:val="000000"/>
                <w:sz w:val="22"/>
                <w:szCs w:val="22"/>
                <w:lang w:val="en-SG" w:eastAsia="en-SG"/>
              </w:rPr>
              <w:t xml:space="preserve"> </w:t>
            </w:r>
            <w:r w:rsidRPr="00D0425C">
              <w:rPr>
                <w:color w:val="000080"/>
                <w:sz w:val="22"/>
                <w:szCs w:val="22"/>
                <w:lang w:val="en-SG" w:eastAsia="en-SG"/>
              </w:rPr>
              <w:t>,</w:t>
            </w:r>
            <w:r w:rsidRPr="00D0425C">
              <w:rPr>
                <w:color w:val="000000"/>
                <w:sz w:val="22"/>
                <w:szCs w:val="22"/>
                <w:lang w:val="en-SG" w:eastAsia="en-SG"/>
              </w:rPr>
              <w:t xml:space="preserve"> </w:t>
            </w:r>
          </w:p>
          <w:p w14:paraId="0C7ABD8C" w14:textId="77777777" w:rsidR="006A522F" w:rsidRPr="00BA45A2" w:rsidRDefault="006A522F" w:rsidP="00415767">
            <w:pPr>
              <w:shd w:val="clear" w:color="auto" w:fill="FFFFFF"/>
              <w:rPr>
                <w:color w:val="000080"/>
                <w:lang w:val="en-SG" w:eastAsia="en-SG"/>
              </w:rPr>
            </w:pPr>
            <w:r w:rsidRPr="00D0425C">
              <w:rPr>
                <w:color w:val="000080"/>
                <w:sz w:val="22"/>
                <w:szCs w:val="22"/>
                <w:lang w:val="en-SG" w:eastAsia="en-SG"/>
              </w:rPr>
              <w:t>-</w:t>
            </w:r>
            <w:r w:rsidRPr="00E23446">
              <w:rPr>
                <w:color w:val="000080"/>
                <w:sz w:val="22"/>
                <w:szCs w:val="22"/>
                <w:lang w:eastAsia="ja-JP"/>
              </w:rPr>
              <w:t>(</w:t>
            </w:r>
          </w:p>
          <w:p w14:paraId="5BC65F34" w14:textId="77777777" w:rsidR="006A522F" w:rsidRPr="00E23446" w:rsidRDefault="006A522F" w:rsidP="00415767">
            <w:pPr>
              <w:shd w:val="clear" w:color="auto" w:fill="FFFFFF"/>
              <w:rPr>
                <w:color w:val="000000"/>
                <w:lang w:eastAsia="ja-JP"/>
              </w:rPr>
            </w:pPr>
            <w:r w:rsidRPr="00E23446">
              <w:rPr>
                <w:color w:val="0000FF"/>
                <w:sz w:val="22"/>
                <w:szCs w:val="22"/>
                <w:lang w:eastAsia="ja-JP"/>
              </w:rPr>
              <w:t>CASE</w:t>
            </w:r>
            <w:r w:rsidRPr="00E23446">
              <w:rPr>
                <w:color w:val="000000"/>
                <w:sz w:val="22"/>
                <w:szCs w:val="22"/>
                <w:lang w:eastAsia="ja-JP"/>
              </w:rPr>
              <w:t xml:space="preserve"> </w:t>
            </w:r>
            <w:r w:rsidRPr="00E23446">
              <w:rPr>
                <w:color w:val="0000FF"/>
                <w:sz w:val="22"/>
                <w:szCs w:val="22"/>
                <w:lang w:eastAsia="ja-JP"/>
              </w:rPr>
              <w:t>WHEN</w:t>
            </w:r>
            <w:r w:rsidRPr="00E23446">
              <w:rPr>
                <w:color w:val="000000"/>
                <w:sz w:val="22"/>
                <w:szCs w:val="22"/>
                <w:lang w:eastAsia="ja-JP"/>
              </w:rPr>
              <w:t xml:space="preserve"> </w:t>
            </w:r>
            <w:r w:rsidRPr="00E23446">
              <w:rPr>
                <w:color w:val="0000FF"/>
                <w:sz w:val="22"/>
                <w:szCs w:val="22"/>
                <w:lang w:eastAsia="ja-JP"/>
              </w:rPr>
              <w:t>SUBSTR</w:t>
            </w:r>
            <w:r w:rsidRPr="00E23446">
              <w:rPr>
                <w:color w:val="000080"/>
                <w:sz w:val="22"/>
                <w:szCs w:val="22"/>
                <w:lang w:eastAsia="ja-JP"/>
              </w:rPr>
              <w:t>(</w:t>
            </w:r>
            <w:r>
              <w:rPr>
                <w:sz w:val="22"/>
                <w:szCs w:val="22"/>
              </w:rPr>
              <w:t>TMP_</w:t>
            </w:r>
            <w:r w:rsidRPr="00E23446">
              <w:rPr>
                <w:color w:val="000000"/>
                <w:sz w:val="22"/>
                <w:szCs w:val="22"/>
                <w:lang w:eastAsia="ja-JP"/>
              </w:rPr>
              <w:t>GST</w:t>
            </w:r>
            <w:r w:rsidRPr="00E23446">
              <w:rPr>
                <w:color w:val="000080"/>
                <w:sz w:val="22"/>
                <w:szCs w:val="22"/>
                <w:lang w:eastAsia="ja-JP"/>
              </w:rPr>
              <w:t>.</w:t>
            </w:r>
            <w:r w:rsidRPr="00E23446">
              <w:rPr>
                <w:color w:val="000000"/>
                <w:sz w:val="22"/>
                <w:szCs w:val="22"/>
                <w:lang w:eastAsia="ja-JP"/>
              </w:rPr>
              <w:t>GL_SUB_HEAD_CODE</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1</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8</w:t>
            </w:r>
            <w:r w:rsidRPr="00E23446">
              <w:rPr>
                <w:color w:val="000000"/>
                <w:sz w:val="22"/>
                <w:szCs w:val="22"/>
                <w:lang w:eastAsia="ja-JP"/>
              </w:rPr>
              <w:t xml:space="preserve"> </w:t>
            </w:r>
            <w:r w:rsidRPr="00E23446">
              <w:rPr>
                <w:color w:val="0000FF"/>
                <w:sz w:val="22"/>
                <w:szCs w:val="22"/>
                <w:lang w:eastAsia="ja-JP"/>
              </w:rPr>
              <w:t>THEN</w:t>
            </w:r>
          </w:p>
          <w:p w14:paraId="643F2255"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65150BEA"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73770591" w14:textId="77777777" w:rsidR="006A522F" w:rsidRPr="00E23446"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Pr>
                <w:color w:val="00008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381D8BA7" w14:textId="77777777" w:rsidR="006A522F" w:rsidRPr="00E23446" w:rsidRDefault="006A522F" w:rsidP="00415767">
            <w:pPr>
              <w:shd w:val="clear" w:color="auto" w:fill="FFFFFF"/>
              <w:rPr>
                <w:color w:val="000000"/>
                <w:lang w:eastAsia="ja-JP"/>
              </w:rPr>
            </w:pPr>
            <w:r w:rsidRPr="00E23446">
              <w:rPr>
                <w:color w:val="0000FF"/>
                <w:sz w:val="22"/>
                <w:szCs w:val="22"/>
                <w:lang w:eastAsia="ja-JP"/>
              </w:rPr>
              <w:t>ELSE</w:t>
            </w:r>
          </w:p>
          <w:p w14:paraId="608368CC"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CRAMT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BB</w:t>
            </w:r>
            <w:r w:rsidRPr="00E23446">
              <w:rPr>
                <w:color w:val="000080"/>
                <w:sz w:val="22"/>
                <w:szCs w:val="22"/>
                <w:lang w:eastAsia="ja-JP"/>
              </w:rPr>
              <w:t>.</w:t>
            </w:r>
            <w:r w:rsidRPr="00E23446">
              <w:rPr>
                <w:color w:val="000000"/>
                <w:sz w:val="22"/>
                <w:szCs w:val="22"/>
                <w:lang w:eastAsia="ja-JP"/>
              </w:rPr>
              <w:t>DRAMT</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p>
          <w:p w14:paraId="2C583FDD" w14:textId="77777777" w:rsidR="006A522F" w:rsidRPr="00E23446" w:rsidRDefault="006A522F" w:rsidP="00415767">
            <w:pPr>
              <w:shd w:val="clear" w:color="auto" w:fill="FFFFFF"/>
              <w:rPr>
                <w:color w:val="000000"/>
                <w:lang w:eastAsia="ja-JP"/>
              </w:rPr>
            </w:pP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lastRenderedPageBreak/>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CLOSING_BAL_CR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p>
          <w:p w14:paraId="5096CE63" w14:textId="77777777" w:rsidR="006A522F" w:rsidRDefault="006A522F" w:rsidP="00415767">
            <w:pPr>
              <w:shd w:val="clear" w:color="auto" w:fill="FFFFFF"/>
              <w:rPr>
                <w:color w:val="000000"/>
                <w:lang w:eastAsia="ja-JP"/>
              </w:rPr>
            </w:pP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TOTAL_DR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E23446">
              <w:rPr>
                <w:color w:val="0000FF"/>
                <w:sz w:val="22"/>
                <w:szCs w:val="22"/>
                <w:lang w:eastAsia="ja-JP"/>
              </w:rPr>
              <w:t>NVL</w:t>
            </w:r>
            <w:r w:rsidRPr="00E23446">
              <w:rPr>
                <w:color w:val="000080"/>
                <w:sz w:val="22"/>
                <w:szCs w:val="22"/>
                <w:lang w:eastAsia="ja-JP"/>
              </w:rPr>
              <w:t>(</w:t>
            </w:r>
            <w:r>
              <w:rPr>
                <w:sz w:val="22"/>
                <w:szCs w:val="22"/>
              </w:rPr>
              <w:t>TMP_</w:t>
            </w:r>
            <w:r w:rsidRPr="00E23446">
              <w:rPr>
                <w:color w:val="000000"/>
                <w:sz w:val="22"/>
                <w:szCs w:val="22"/>
                <w:lang w:eastAsia="ja-JP"/>
              </w:rPr>
              <w:t>MIR</w:t>
            </w:r>
            <w:r w:rsidRPr="00E23446">
              <w:rPr>
                <w:color w:val="000080"/>
                <w:sz w:val="22"/>
                <w:szCs w:val="22"/>
                <w:lang w:eastAsia="ja-JP"/>
              </w:rPr>
              <w:t>.</w:t>
            </w:r>
            <w:r w:rsidRPr="00E23446">
              <w:rPr>
                <w:color w:val="000000"/>
                <w:sz w:val="22"/>
                <w:szCs w:val="22"/>
                <w:lang w:eastAsia="ja-JP"/>
              </w:rPr>
              <w:t>TOTAL_CR</w:t>
            </w:r>
            <w:r w:rsidRPr="00E23446">
              <w:rPr>
                <w:color w:val="000080"/>
                <w:sz w:val="22"/>
                <w:szCs w:val="22"/>
                <w:lang w:eastAsia="ja-JP"/>
              </w:rPr>
              <w:t>,</w:t>
            </w:r>
            <w:r w:rsidRPr="00E23446">
              <w:rPr>
                <w:color w:val="000000"/>
                <w:sz w:val="22"/>
                <w:szCs w:val="22"/>
                <w:lang w:eastAsia="ja-JP"/>
              </w:rPr>
              <w:t xml:space="preserve"> </w:t>
            </w:r>
            <w:r w:rsidRPr="00E23446">
              <w:rPr>
                <w:color w:val="FF8000"/>
                <w:sz w:val="22"/>
                <w:szCs w:val="22"/>
                <w:lang w:eastAsia="ja-JP"/>
              </w:rPr>
              <w:t>0</w:t>
            </w:r>
            <w:r w:rsidRPr="00E23446">
              <w:rPr>
                <w:color w:val="000080"/>
                <w:sz w:val="22"/>
                <w:szCs w:val="22"/>
                <w:lang w:eastAsia="ja-JP"/>
              </w:rPr>
              <w:t>)</w:t>
            </w:r>
            <w:r w:rsidRPr="00E23446">
              <w:rPr>
                <w:color w:val="000000"/>
                <w:sz w:val="22"/>
                <w:szCs w:val="22"/>
                <w:lang w:eastAsia="ja-JP"/>
              </w:rPr>
              <w:t xml:space="preserve"> </w:t>
            </w:r>
            <w:r w:rsidRPr="00E23446">
              <w:rPr>
                <w:color w:val="000080"/>
                <w:sz w:val="22"/>
                <w:szCs w:val="22"/>
                <w:lang w:eastAsia="ja-JP"/>
              </w:rPr>
              <w:t>/</w:t>
            </w:r>
            <w:r w:rsidRPr="00E23446">
              <w:rPr>
                <w:color w:val="000000"/>
                <w:sz w:val="22"/>
                <w:szCs w:val="22"/>
                <w:lang w:eastAsia="ja-JP"/>
              </w:rPr>
              <w:t xml:space="preserve"> </w:t>
            </w:r>
            <w:r w:rsidRPr="005C6FB9">
              <w:rPr>
                <w:sz w:val="22"/>
                <w:szCs w:val="22"/>
              </w:rPr>
              <w:t>'</w:t>
            </w:r>
            <w:r>
              <w:rPr>
                <w:sz w:val="22"/>
                <w:szCs w:val="22"/>
              </w:rPr>
              <w:t>&lt;ĐƠN_VỊ_TÍNH&gt;</w:t>
            </w:r>
            <w:r w:rsidRPr="005C6FB9">
              <w:rPr>
                <w:sz w:val="22"/>
                <w:szCs w:val="22"/>
              </w:rPr>
              <w:t>'</w:t>
            </w:r>
          </w:p>
          <w:p w14:paraId="44788248" w14:textId="77777777" w:rsidR="006A522F" w:rsidRDefault="006A522F" w:rsidP="00415767">
            <w:pPr>
              <w:shd w:val="clear" w:color="auto" w:fill="FFFFFF"/>
              <w:rPr>
                <w:color w:val="0000FF"/>
                <w:lang w:eastAsia="ja-JP"/>
              </w:rPr>
            </w:pPr>
            <w:r>
              <w:rPr>
                <w:color w:val="0000FF"/>
                <w:sz w:val="22"/>
                <w:szCs w:val="22"/>
                <w:lang w:eastAsia="ja-JP"/>
              </w:rPr>
              <w:t>END</w:t>
            </w:r>
          </w:p>
          <w:p w14:paraId="5E2AE796" w14:textId="77777777" w:rsidR="006A522F" w:rsidRPr="00931848" w:rsidRDefault="006A522F" w:rsidP="00415767">
            <w:pPr>
              <w:shd w:val="clear" w:color="auto" w:fill="FFFFFF"/>
              <w:rPr>
                <w:color w:val="0000FF"/>
                <w:lang w:eastAsia="ja-JP"/>
              </w:rPr>
            </w:pPr>
            <w:r>
              <w:rPr>
                <w:color w:val="000080"/>
                <w:sz w:val="22"/>
                <w:szCs w:val="22"/>
                <w:lang w:eastAsia="ja-JP"/>
              </w:rPr>
              <w:t>)</w:t>
            </w:r>
          </w:p>
          <w:p w14:paraId="2F0340C2" w14:textId="77777777" w:rsidR="006A522F" w:rsidRPr="00D0425C" w:rsidRDefault="006A522F" w:rsidP="00415767">
            <w:pPr>
              <w:shd w:val="clear" w:color="auto" w:fill="FFFFFF"/>
              <w:rPr>
                <w:color w:val="000080"/>
                <w:lang w:val="en-SG" w:eastAsia="en-SG"/>
              </w:rPr>
            </w:pPr>
            <w:r w:rsidRPr="00D0425C">
              <w:rPr>
                <w:color w:val="000080"/>
                <w:sz w:val="22"/>
                <w:szCs w:val="22"/>
                <w:lang w:val="en-SG" w:eastAsia="en-SG"/>
              </w:rPr>
              <w:t>)</w:t>
            </w:r>
          </w:p>
          <w:p w14:paraId="2AD80F18" w14:textId="77777777" w:rsidR="006A522F" w:rsidRPr="00D0425C" w:rsidRDefault="006A522F" w:rsidP="00415767">
            <w:pPr>
              <w:shd w:val="clear" w:color="auto" w:fill="FFFFFF"/>
              <w:rPr>
                <w:lang w:val="en-SG" w:eastAsia="en-SG"/>
              </w:rPr>
            </w:pPr>
            <w:r w:rsidRPr="00D0425C">
              <w:rPr>
                <w:color w:val="000080"/>
                <w:sz w:val="22"/>
                <w:szCs w:val="22"/>
                <w:lang w:val="en-SG" w:eastAsia="en-SG"/>
              </w:rPr>
              <w:t>)</w:t>
            </w:r>
          </w:p>
        </w:tc>
      </w:tr>
      <w:tr w:rsidR="006A522F" w:rsidRPr="005C6FB9" w14:paraId="08193420"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3870D41D" w14:textId="77777777" w:rsidR="006A522F" w:rsidRPr="005C6FB9" w:rsidRDefault="006A522F" w:rsidP="00415767">
            <w:pPr>
              <w:jc w:val="center"/>
              <w:rPr>
                <w:bCs/>
              </w:rPr>
            </w:pPr>
            <w:r w:rsidRPr="005C6FB9">
              <w:rPr>
                <w:bCs/>
                <w:sz w:val="22"/>
                <w:szCs w:val="22"/>
              </w:rPr>
              <w:lastRenderedPageBreak/>
              <w:t>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B86321A" w14:textId="77777777" w:rsidR="006A522F" w:rsidRPr="005C6FB9" w:rsidRDefault="006A522F" w:rsidP="00415767">
            <w:pPr>
              <w:rPr>
                <w:color w:val="000000"/>
              </w:rPr>
            </w:pPr>
            <w:r w:rsidRPr="005C6FB9">
              <w:rPr>
                <w:color w:val="000000"/>
                <w:sz w:val="22"/>
                <w:szCs w:val="22"/>
              </w:rPr>
              <w:t>Accumulated</w:t>
            </w: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463CF9EB" w14:textId="77777777" w:rsidR="006A522F" w:rsidRDefault="006A522F" w:rsidP="00415767">
            <w:pPr>
              <w:rPr>
                <w:b/>
                <w:bCs/>
              </w:rPr>
            </w:pPr>
            <w:r w:rsidRPr="003975CC">
              <w:rPr>
                <w:b/>
                <w:bCs/>
                <w:sz w:val="22"/>
                <w:szCs w:val="22"/>
              </w:rPr>
              <w:t xml:space="preserve">Đối với </w:t>
            </w:r>
            <w:r>
              <w:rPr>
                <w:b/>
                <w:bCs/>
                <w:sz w:val="22"/>
                <w:szCs w:val="22"/>
              </w:rPr>
              <w:t>tập dữ liệu</w:t>
            </w:r>
            <w:r w:rsidRPr="003975CC">
              <w:rPr>
                <w:b/>
                <w:bCs/>
                <w:sz w:val="22"/>
                <w:szCs w:val="22"/>
              </w:rPr>
              <w:t xml:space="preserve"> 1 </w:t>
            </w:r>
            <w:r w:rsidRPr="003975CC">
              <w:rPr>
                <w:rStyle w:val="Strong"/>
                <w:rFonts w:ascii="Cambria Math" w:eastAsiaTheme="majorEastAsia" w:hAnsi="Cambria Math" w:cs="Cambria Math"/>
                <w:color w:val="3A3A3A"/>
                <w:sz w:val="22"/>
                <w:szCs w:val="22"/>
              </w:rPr>
              <w:t>⇢</w:t>
            </w:r>
            <w:r w:rsidRPr="003975CC">
              <w:rPr>
                <w:rStyle w:val="Strong"/>
                <w:rFonts w:eastAsiaTheme="majorEastAsia"/>
                <w:color w:val="3A3A3A"/>
                <w:sz w:val="22"/>
                <w:szCs w:val="22"/>
              </w:rPr>
              <w:t xml:space="preserve"> 3</w:t>
            </w:r>
            <w:r w:rsidRPr="003975CC">
              <w:rPr>
                <w:b/>
                <w:bCs/>
                <w:sz w:val="22"/>
                <w:szCs w:val="22"/>
              </w:rPr>
              <w:t>:</w:t>
            </w:r>
          </w:p>
          <w:p w14:paraId="2C4C8A7C" w14:textId="77777777" w:rsidR="006A522F" w:rsidRDefault="006A522F" w:rsidP="00415767">
            <w:r>
              <w:rPr>
                <w:b/>
                <w:bCs/>
                <w:sz w:val="22"/>
                <w:szCs w:val="22"/>
              </w:rPr>
              <w:t xml:space="preserve">Bước 1: </w:t>
            </w:r>
            <w:r>
              <w:rPr>
                <w:sz w:val="22"/>
                <w:szCs w:val="22"/>
              </w:rPr>
              <w:t>Lấy trực tiếp từ bảng TMP_GST</w:t>
            </w:r>
          </w:p>
          <w:p w14:paraId="0F696FEC" w14:textId="77777777" w:rsidR="006A522F" w:rsidRDefault="006A522F" w:rsidP="00415767"/>
          <w:p w14:paraId="5AF75F0A" w14:textId="77777777" w:rsidR="006A522F" w:rsidRPr="00CD1287" w:rsidRDefault="006A522F" w:rsidP="00415767">
            <w:pPr>
              <w:rPr>
                <w:b/>
                <w:bCs/>
              </w:rPr>
            </w:pPr>
            <w:r w:rsidRPr="00CD1287">
              <w:rPr>
                <w:b/>
                <w:bCs/>
                <w:sz w:val="22"/>
                <w:szCs w:val="22"/>
              </w:rPr>
              <w:t>Bước 2:</w:t>
            </w:r>
          </w:p>
          <w:p w14:paraId="5F05E636"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005D8ED2" w14:textId="77777777" w:rsidR="006A522F" w:rsidRPr="005C6FB9" w:rsidRDefault="006A522F" w:rsidP="00415767">
            <w:r>
              <w:rPr>
                <w:b/>
                <w:sz w:val="22"/>
              </w:rPr>
              <w:t xml:space="preserve">GROUP BY </w:t>
            </w:r>
            <w:r w:rsidRPr="00A15B6C">
              <w:rPr>
                <w:bCs/>
                <w:sz w:val="22"/>
              </w:rPr>
              <w:t>“</w:t>
            </w:r>
            <w:r w:rsidRPr="005C6FB9">
              <w:rPr>
                <w:color w:val="000000"/>
                <w:sz w:val="22"/>
                <w:szCs w:val="22"/>
              </w:rPr>
              <w:t>A/c code</w:t>
            </w:r>
            <w:r>
              <w:rPr>
                <w:color w:val="000000"/>
                <w:sz w:val="22"/>
                <w:szCs w:val="22"/>
              </w:rPr>
              <w:t>” (STT 1)</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03CC2AB" w14:textId="77777777" w:rsidR="006A522F" w:rsidRDefault="006A522F" w:rsidP="00415767">
            <w:pPr>
              <w:shd w:val="clear" w:color="auto" w:fill="FFFFFF"/>
              <w:rPr>
                <w:color w:val="0000FF"/>
                <w:lang w:val="en-SG" w:eastAsia="en-SG"/>
              </w:rPr>
            </w:pPr>
            <w:r>
              <w:rPr>
                <w:color w:val="0000FF"/>
                <w:sz w:val="22"/>
                <w:szCs w:val="22"/>
                <w:lang w:val="en-SG" w:eastAsia="en-SG"/>
              </w:rPr>
              <w:t>SUM</w:t>
            </w:r>
            <w:r>
              <w:rPr>
                <w:color w:val="000080"/>
                <w:sz w:val="22"/>
                <w:szCs w:val="22"/>
                <w:lang w:val="en-SG" w:eastAsia="en-SG"/>
              </w:rPr>
              <w:t>(</w:t>
            </w:r>
          </w:p>
          <w:p w14:paraId="5604CC53" w14:textId="77777777" w:rsidR="006A522F" w:rsidRDefault="006A522F" w:rsidP="00415767">
            <w:pPr>
              <w:shd w:val="clear" w:color="auto" w:fill="FFFFFF"/>
              <w:rPr>
                <w:color w:val="000000"/>
                <w:lang w:val="en-SG" w:eastAsia="en-SG"/>
              </w:rPr>
            </w:pPr>
            <w:r w:rsidRPr="006E1D8D">
              <w:rPr>
                <w:color w:val="0000FF"/>
                <w:sz w:val="22"/>
                <w:szCs w:val="22"/>
                <w:lang w:val="en-SG" w:eastAsia="en-SG"/>
              </w:rPr>
              <w:t>CASE</w:t>
            </w:r>
            <w:r w:rsidRPr="006E1D8D">
              <w:rPr>
                <w:color w:val="000000"/>
                <w:sz w:val="22"/>
                <w:szCs w:val="22"/>
                <w:lang w:val="en-SG" w:eastAsia="en-SG"/>
              </w:rPr>
              <w:t xml:space="preserve"> </w:t>
            </w:r>
            <w:r w:rsidRPr="006E1D8D">
              <w:rPr>
                <w:color w:val="0000FF"/>
                <w:sz w:val="22"/>
                <w:szCs w:val="22"/>
                <w:lang w:val="en-SG" w:eastAsia="en-SG"/>
              </w:rPr>
              <w:t>WHEN</w:t>
            </w:r>
            <w:r w:rsidRPr="006E1D8D">
              <w:rPr>
                <w:color w:val="000000"/>
                <w:sz w:val="22"/>
                <w:szCs w:val="22"/>
                <w:lang w:val="en-SG" w:eastAsia="en-SG"/>
              </w:rPr>
              <w:t xml:space="preserve"> </w:t>
            </w:r>
            <w:r w:rsidRPr="006E1D8D">
              <w:rPr>
                <w:color w:val="0000FF"/>
                <w:sz w:val="22"/>
                <w:szCs w:val="22"/>
                <w:lang w:val="en-SG" w:eastAsia="en-SG"/>
              </w:rPr>
              <w:t>SUBSTR</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GL_SUB_HEAD_CODE</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8</w:t>
            </w:r>
          </w:p>
          <w:p w14:paraId="111F68D8" w14:textId="77777777" w:rsidR="006A522F" w:rsidRDefault="006A522F" w:rsidP="00415767">
            <w:pPr>
              <w:shd w:val="clear" w:color="auto" w:fill="FFFFFF"/>
              <w:rPr>
                <w:color w:val="0000FF"/>
                <w:lang w:val="en-SG" w:eastAsia="en-SG"/>
              </w:rPr>
            </w:pPr>
            <w:r w:rsidRPr="006E1D8D">
              <w:rPr>
                <w:color w:val="0000FF"/>
                <w:sz w:val="22"/>
                <w:szCs w:val="22"/>
                <w:lang w:val="en-SG" w:eastAsia="en-SG"/>
              </w:rPr>
              <w:t>THEN</w:t>
            </w:r>
          </w:p>
          <w:p w14:paraId="7D05CE07" w14:textId="77777777" w:rsidR="006A522F" w:rsidRDefault="006A522F" w:rsidP="00415767">
            <w:pPr>
              <w:shd w:val="clear" w:color="auto" w:fill="FFFFFF"/>
              <w:rPr>
                <w:color w:val="80808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62BDDF26"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ELSE</w:t>
            </w:r>
          </w:p>
          <w:p w14:paraId="29269158" w14:textId="77777777" w:rsidR="006A522F" w:rsidRDefault="006A522F" w:rsidP="00415767">
            <w:pPr>
              <w:shd w:val="clear" w:color="auto" w:fill="FFFFFF"/>
              <w:rPr>
                <w:color w:val="00000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47A29CF5"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END</w:t>
            </w:r>
          </w:p>
          <w:p w14:paraId="446C417D" w14:textId="77777777" w:rsidR="006A522F" w:rsidRPr="006E1D8D" w:rsidRDefault="006A522F" w:rsidP="00415767">
            <w:pPr>
              <w:shd w:val="clear" w:color="auto" w:fill="FFFFFF"/>
              <w:rPr>
                <w:lang w:eastAsia="ja-JP"/>
              </w:rPr>
            </w:pPr>
            <w:r w:rsidRPr="00D0425C">
              <w:rPr>
                <w:color w:val="000080"/>
                <w:sz w:val="22"/>
                <w:szCs w:val="22"/>
                <w:lang w:val="en-SG" w:eastAsia="en-SG"/>
              </w:rPr>
              <w:t>)</w:t>
            </w:r>
          </w:p>
        </w:tc>
      </w:tr>
      <w:tr w:rsidR="006A522F" w:rsidRPr="005C6FB9" w14:paraId="3763E1C5"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9F16FB0" w14:textId="77777777" w:rsidR="006A522F" w:rsidRPr="005C6FB9" w:rsidRDefault="006A522F" w:rsidP="00415767">
            <w:pPr>
              <w:jc w:val="center"/>
              <w:rPr>
                <w:bCs/>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E569864"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6B210BEB" w14:textId="77777777" w:rsidR="006A522F" w:rsidRDefault="006A522F" w:rsidP="00415767">
            <w:pPr>
              <w:rPr>
                <w:b/>
                <w:bCs/>
              </w:rPr>
            </w:pPr>
            <w:r w:rsidRPr="003975CC">
              <w:rPr>
                <w:b/>
                <w:bCs/>
                <w:sz w:val="22"/>
                <w:szCs w:val="22"/>
              </w:rPr>
              <w:t xml:space="preserve">Đối với </w:t>
            </w:r>
            <w:r>
              <w:rPr>
                <w:b/>
                <w:bCs/>
                <w:sz w:val="22"/>
                <w:szCs w:val="22"/>
              </w:rPr>
              <w:t>tập dữ liệu</w:t>
            </w:r>
            <w:r w:rsidRPr="003975CC">
              <w:rPr>
                <w:b/>
                <w:bCs/>
                <w:sz w:val="22"/>
                <w:szCs w:val="22"/>
              </w:rPr>
              <w:t xml:space="preserve"> </w:t>
            </w:r>
            <w:r>
              <w:rPr>
                <w:b/>
                <w:bCs/>
                <w:sz w:val="22"/>
                <w:szCs w:val="22"/>
              </w:rPr>
              <w:t>4:</w:t>
            </w:r>
          </w:p>
          <w:p w14:paraId="6DD31D2C" w14:textId="77777777" w:rsidR="006A522F" w:rsidRPr="003975CC" w:rsidRDefault="006A522F" w:rsidP="00415767">
            <w:pPr>
              <w:rPr>
                <w:b/>
                <w:bCs/>
              </w:rPr>
            </w:pPr>
            <w:r>
              <w:rPr>
                <w:sz w:val="22"/>
                <w:szCs w:val="22"/>
              </w:rPr>
              <w:t>Lấy trực tiếp từ bảng TMP_GST</w:t>
            </w:r>
          </w:p>
          <w:p w14:paraId="571302EA" w14:textId="77777777" w:rsidR="006A522F" w:rsidRPr="005C6FB9" w:rsidRDefault="006A522F" w:rsidP="00415767"/>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0F63B46F" w14:textId="77777777" w:rsidR="006A522F" w:rsidRDefault="006A522F" w:rsidP="00415767">
            <w:pPr>
              <w:shd w:val="clear" w:color="auto" w:fill="FFFFFF"/>
              <w:rPr>
                <w:color w:val="000000"/>
                <w:lang w:val="en-SG" w:eastAsia="en-SG"/>
              </w:rPr>
            </w:pPr>
            <w:r w:rsidRPr="006E1D8D">
              <w:rPr>
                <w:color w:val="0000FF"/>
                <w:sz w:val="22"/>
                <w:szCs w:val="22"/>
                <w:lang w:val="en-SG" w:eastAsia="en-SG"/>
              </w:rPr>
              <w:t>CASE</w:t>
            </w:r>
            <w:r w:rsidRPr="006E1D8D">
              <w:rPr>
                <w:color w:val="000000"/>
                <w:sz w:val="22"/>
                <w:szCs w:val="22"/>
                <w:lang w:val="en-SG" w:eastAsia="en-SG"/>
              </w:rPr>
              <w:t xml:space="preserve"> </w:t>
            </w:r>
            <w:r w:rsidRPr="006E1D8D">
              <w:rPr>
                <w:color w:val="0000FF"/>
                <w:sz w:val="22"/>
                <w:szCs w:val="22"/>
                <w:lang w:val="en-SG" w:eastAsia="en-SG"/>
              </w:rPr>
              <w:t>WHEN</w:t>
            </w:r>
            <w:r w:rsidRPr="006E1D8D">
              <w:rPr>
                <w:color w:val="000000"/>
                <w:sz w:val="22"/>
                <w:szCs w:val="22"/>
                <w:lang w:val="en-SG" w:eastAsia="en-SG"/>
              </w:rPr>
              <w:t xml:space="preserve"> </w:t>
            </w:r>
            <w:r w:rsidRPr="006E1D8D">
              <w:rPr>
                <w:color w:val="0000FF"/>
                <w:sz w:val="22"/>
                <w:szCs w:val="22"/>
                <w:lang w:val="en-SG" w:eastAsia="en-SG"/>
              </w:rPr>
              <w:t>SUBSTR</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GL_SUB_HEAD_CODE</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8</w:t>
            </w:r>
          </w:p>
          <w:p w14:paraId="7F0DCF9A" w14:textId="77777777" w:rsidR="006A522F" w:rsidRDefault="006A522F" w:rsidP="00415767">
            <w:pPr>
              <w:shd w:val="clear" w:color="auto" w:fill="FFFFFF"/>
              <w:rPr>
                <w:color w:val="0000FF"/>
                <w:lang w:val="en-SG" w:eastAsia="en-SG"/>
              </w:rPr>
            </w:pPr>
            <w:r w:rsidRPr="006E1D8D">
              <w:rPr>
                <w:color w:val="0000FF"/>
                <w:sz w:val="22"/>
                <w:szCs w:val="22"/>
                <w:lang w:val="en-SG" w:eastAsia="en-SG"/>
              </w:rPr>
              <w:t>THEN</w:t>
            </w:r>
          </w:p>
          <w:p w14:paraId="4FE23983" w14:textId="77777777" w:rsidR="006A522F" w:rsidRDefault="006A522F" w:rsidP="00415767">
            <w:pPr>
              <w:shd w:val="clear" w:color="auto" w:fill="FFFFFF"/>
              <w:rPr>
                <w:color w:val="80808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34C52617"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ELSE</w:t>
            </w:r>
          </w:p>
          <w:p w14:paraId="0A530F7C" w14:textId="77777777" w:rsidR="006A522F" w:rsidRDefault="006A522F" w:rsidP="00415767">
            <w:pPr>
              <w:shd w:val="clear" w:color="auto" w:fill="FFFFFF"/>
              <w:rPr>
                <w:color w:val="00000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2F85B455" w14:textId="77777777" w:rsidR="006A522F" w:rsidRPr="00D057FD" w:rsidRDefault="006A522F" w:rsidP="00415767">
            <w:pPr>
              <w:shd w:val="clear" w:color="auto" w:fill="FFFFFF"/>
              <w:rPr>
                <w:color w:val="0000FF"/>
                <w:lang w:val="en-SG" w:eastAsia="en-SG"/>
              </w:rPr>
            </w:pPr>
            <w:r w:rsidRPr="006E1D8D">
              <w:rPr>
                <w:color w:val="0000FF"/>
                <w:sz w:val="22"/>
                <w:szCs w:val="22"/>
                <w:lang w:val="en-SG" w:eastAsia="en-SG"/>
              </w:rPr>
              <w:t>END</w:t>
            </w:r>
          </w:p>
        </w:tc>
      </w:tr>
      <w:tr w:rsidR="006A522F" w:rsidRPr="005C6FB9" w14:paraId="64BC1F65"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0DD90196" w14:textId="77777777" w:rsidR="006A522F" w:rsidRPr="005C6FB9" w:rsidRDefault="006A522F" w:rsidP="00415767">
            <w:pPr>
              <w:jc w:val="center"/>
              <w:rPr>
                <w:bCs/>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91E81C0"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02648DAD" w14:textId="77777777" w:rsidR="006A522F" w:rsidRDefault="006A522F" w:rsidP="00415767">
            <w:pPr>
              <w:rPr>
                <w:b/>
                <w:bCs/>
              </w:rPr>
            </w:pPr>
            <w:r w:rsidRPr="003975CC">
              <w:rPr>
                <w:b/>
                <w:bCs/>
                <w:sz w:val="22"/>
                <w:szCs w:val="22"/>
              </w:rPr>
              <w:t xml:space="preserve">Đối với </w:t>
            </w:r>
            <w:r>
              <w:rPr>
                <w:b/>
                <w:bCs/>
                <w:sz w:val="22"/>
                <w:szCs w:val="22"/>
              </w:rPr>
              <w:t>tập dữ liệu</w:t>
            </w:r>
            <w:r w:rsidRPr="003975CC">
              <w:rPr>
                <w:b/>
                <w:bCs/>
                <w:sz w:val="22"/>
                <w:szCs w:val="22"/>
              </w:rPr>
              <w:t xml:space="preserve"> </w:t>
            </w:r>
            <w:r>
              <w:rPr>
                <w:b/>
                <w:bCs/>
                <w:sz w:val="22"/>
                <w:szCs w:val="22"/>
              </w:rPr>
              <w:t>5</w:t>
            </w:r>
            <w:r w:rsidRPr="003975CC">
              <w:rPr>
                <w:b/>
                <w:bCs/>
                <w:sz w:val="22"/>
                <w:szCs w:val="22"/>
              </w:rPr>
              <w:t>:</w:t>
            </w:r>
          </w:p>
          <w:p w14:paraId="669BE10A" w14:textId="77777777" w:rsidR="006A522F" w:rsidRDefault="006A522F" w:rsidP="00415767">
            <w:r>
              <w:rPr>
                <w:b/>
                <w:bCs/>
                <w:sz w:val="22"/>
                <w:szCs w:val="22"/>
              </w:rPr>
              <w:t xml:space="preserve">Bước 1: </w:t>
            </w:r>
            <w:r>
              <w:rPr>
                <w:sz w:val="22"/>
                <w:szCs w:val="22"/>
              </w:rPr>
              <w:t>Lấy trực tiếp từ bảng TMP_GST</w:t>
            </w:r>
          </w:p>
          <w:p w14:paraId="05152983" w14:textId="77777777" w:rsidR="006A522F" w:rsidRDefault="006A522F" w:rsidP="00415767"/>
          <w:p w14:paraId="17E627C9" w14:textId="77777777" w:rsidR="006A522F" w:rsidRPr="00CD1287" w:rsidRDefault="006A522F" w:rsidP="00415767">
            <w:pPr>
              <w:rPr>
                <w:b/>
                <w:bCs/>
              </w:rPr>
            </w:pPr>
            <w:r w:rsidRPr="00CD1287">
              <w:rPr>
                <w:b/>
                <w:bCs/>
                <w:sz w:val="22"/>
                <w:szCs w:val="22"/>
              </w:rPr>
              <w:t>Bước 2:</w:t>
            </w:r>
          </w:p>
          <w:p w14:paraId="73910F66"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1F08C3E7" w14:textId="77777777" w:rsidR="006A522F" w:rsidRPr="005C6FB9" w:rsidRDefault="006A522F" w:rsidP="00415767">
            <w:r>
              <w:rPr>
                <w:b/>
                <w:sz w:val="22"/>
              </w:rPr>
              <w:t xml:space="preserve">GROUP BY </w:t>
            </w:r>
            <w:r w:rsidRPr="00971381">
              <w:rPr>
                <w:bCs/>
                <w:sz w:val="22"/>
              </w:rPr>
              <w:t>SUBSTR(</w:t>
            </w:r>
            <w:r>
              <w:rPr>
                <w:sz w:val="22"/>
                <w:szCs w:val="22"/>
              </w:rPr>
              <w:t>TMP_GST</w:t>
            </w:r>
            <w:r>
              <w:rPr>
                <w:bCs/>
                <w:sz w:val="22"/>
              </w:rPr>
              <w:t>.</w:t>
            </w:r>
            <w:r w:rsidRPr="00971381">
              <w:rPr>
                <w:bCs/>
                <w:sz w:val="22"/>
              </w:rPr>
              <w:t>GL_SUB_HEAD_CODE, 1, 1)</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2E503489" w14:textId="77777777" w:rsidR="006A522F" w:rsidRDefault="006A522F" w:rsidP="00415767">
            <w:pPr>
              <w:shd w:val="clear" w:color="auto" w:fill="FFFFFF"/>
              <w:rPr>
                <w:color w:val="0000FF"/>
                <w:lang w:val="en-SG" w:eastAsia="en-SG"/>
              </w:rPr>
            </w:pPr>
            <w:r>
              <w:rPr>
                <w:color w:val="0000FF"/>
                <w:sz w:val="22"/>
                <w:szCs w:val="22"/>
                <w:lang w:val="en-SG" w:eastAsia="en-SG"/>
              </w:rPr>
              <w:t>SUM</w:t>
            </w:r>
            <w:r>
              <w:rPr>
                <w:color w:val="000080"/>
                <w:sz w:val="22"/>
                <w:szCs w:val="22"/>
                <w:lang w:val="en-SG" w:eastAsia="en-SG"/>
              </w:rPr>
              <w:t>(</w:t>
            </w:r>
          </w:p>
          <w:p w14:paraId="55FC2769" w14:textId="77777777" w:rsidR="006A522F" w:rsidRDefault="006A522F" w:rsidP="00415767">
            <w:pPr>
              <w:shd w:val="clear" w:color="auto" w:fill="FFFFFF"/>
              <w:rPr>
                <w:color w:val="000000"/>
                <w:lang w:val="en-SG" w:eastAsia="en-SG"/>
              </w:rPr>
            </w:pPr>
            <w:r w:rsidRPr="006E1D8D">
              <w:rPr>
                <w:color w:val="0000FF"/>
                <w:sz w:val="22"/>
                <w:szCs w:val="22"/>
                <w:lang w:val="en-SG" w:eastAsia="en-SG"/>
              </w:rPr>
              <w:t>CASE</w:t>
            </w:r>
            <w:r w:rsidRPr="006E1D8D">
              <w:rPr>
                <w:color w:val="000000"/>
                <w:sz w:val="22"/>
                <w:szCs w:val="22"/>
                <w:lang w:val="en-SG" w:eastAsia="en-SG"/>
              </w:rPr>
              <w:t xml:space="preserve"> </w:t>
            </w:r>
            <w:r w:rsidRPr="006E1D8D">
              <w:rPr>
                <w:color w:val="0000FF"/>
                <w:sz w:val="22"/>
                <w:szCs w:val="22"/>
                <w:lang w:val="en-SG" w:eastAsia="en-SG"/>
              </w:rPr>
              <w:t>WHEN</w:t>
            </w:r>
            <w:r w:rsidRPr="006E1D8D">
              <w:rPr>
                <w:color w:val="000000"/>
                <w:sz w:val="22"/>
                <w:szCs w:val="22"/>
                <w:lang w:val="en-SG" w:eastAsia="en-SG"/>
              </w:rPr>
              <w:t xml:space="preserve"> </w:t>
            </w:r>
            <w:r w:rsidRPr="006E1D8D">
              <w:rPr>
                <w:color w:val="0000FF"/>
                <w:sz w:val="22"/>
                <w:szCs w:val="22"/>
                <w:lang w:val="en-SG" w:eastAsia="en-SG"/>
              </w:rPr>
              <w:t>SUBSTR</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GL_SUB_HEAD_CODE</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8</w:t>
            </w:r>
          </w:p>
          <w:p w14:paraId="4580D776" w14:textId="77777777" w:rsidR="006A522F" w:rsidRDefault="006A522F" w:rsidP="00415767">
            <w:pPr>
              <w:shd w:val="clear" w:color="auto" w:fill="FFFFFF"/>
              <w:rPr>
                <w:color w:val="0000FF"/>
                <w:lang w:val="en-SG" w:eastAsia="en-SG"/>
              </w:rPr>
            </w:pPr>
            <w:r w:rsidRPr="006E1D8D">
              <w:rPr>
                <w:color w:val="0000FF"/>
                <w:sz w:val="22"/>
                <w:szCs w:val="22"/>
                <w:lang w:val="en-SG" w:eastAsia="en-SG"/>
              </w:rPr>
              <w:t>THEN</w:t>
            </w:r>
          </w:p>
          <w:p w14:paraId="7AD6AE6B" w14:textId="77777777" w:rsidR="006A522F" w:rsidRDefault="006A522F" w:rsidP="00415767">
            <w:pPr>
              <w:shd w:val="clear" w:color="auto" w:fill="FFFFFF"/>
              <w:rPr>
                <w:color w:val="80808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18EE35EF"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ELSE</w:t>
            </w:r>
          </w:p>
          <w:p w14:paraId="0597DD6E" w14:textId="77777777" w:rsidR="006A522F" w:rsidRDefault="006A522F" w:rsidP="00415767">
            <w:pPr>
              <w:shd w:val="clear" w:color="auto" w:fill="FFFFFF"/>
              <w:rPr>
                <w:color w:val="00000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2E168301"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END</w:t>
            </w:r>
          </w:p>
          <w:p w14:paraId="30AC8020" w14:textId="77777777" w:rsidR="006A522F" w:rsidRPr="005C6FB9" w:rsidRDefault="006A522F" w:rsidP="00415767">
            <w:pPr>
              <w:shd w:val="clear" w:color="auto" w:fill="FFFFFF"/>
              <w:rPr>
                <w:b/>
                <w:bCs/>
                <w:color w:val="0000FF"/>
                <w:lang w:eastAsia="ja-JP"/>
              </w:rPr>
            </w:pPr>
            <w:r w:rsidRPr="00D0425C">
              <w:rPr>
                <w:color w:val="000080"/>
                <w:sz w:val="22"/>
                <w:szCs w:val="22"/>
                <w:lang w:val="en-SG" w:eastAsia="en-SG"/>
              </w:rPr>
              <w:t>)</w:t>
            </w:r>
          </w:p>
        </w:tc>
      </w:tr>
      <w:tr w:rsidR="006A522F" w:rsidRPr="005C6FB9" w14:paraId="4E157ADF" w14:textId="77777777" w:rsidTr="00415767">
        <w:trPr>
          <w:trHeight w:val="289"/>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00D4261" w14:textId="77777777" w:rsidR="006A522F" w:rsidRPr="005C6FB9" w:rsidRDefault="006A522F" w:rsidP="00415767">
            <w:pPr>
              <w:jc w:val="center"/>
              <w:rPr>
                <w:bCs/>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7B8512A" w14:textId="77777777" w:rsidR="006A522F" w:rsidRPr="005C6FB9" w:rsidRDefault="006A522F" w:rsidP="00415767">
            <w:pPr>
              <w:rPr>
                <w:color w:val="000000"/>
              </w:rPr>
            </w:pPr>
          </w:p>
        </w:tc>
        <w:tc>
          <w:tcPr>
            <w:tcW w:w="4230" w:type="dxa"/>
            <w:tcBorders>
              <w:top w:val="single" w:sz="4" w:space="0" w:color="auto"/>
              <w:left w:val="single" w:sz="4" w:space="0" w:color="auto"/>
              <w:bottom w:val="single" w:sz="4" w:space="0" w:color="auto"/>
              <w:right w:val="single" w:sz="4" w:space="0" w:color="auto"/>
            </w:tcBorders>
            <w:shd w:val="clear" w:color="auto" w:fill="auto"/>
            <w:noWrap/>
          </w:tcPr>
          <w:p w14:paraId="350E8E80" w14:textId="77777777" w:rsidR="006A522F" w:rsidRDefault="006A522F" w:rsidP="00415767">
            <w:pPr>
              <w:rPr>
                <w:b/>
                <w:bCs/>
              </w:rPr>
            </w:pPr>
            <w:r w:rsidRPr="003975CC">
              <w:rPr>
                <w:b/>
                <w:bCs/>
                <w:sz w:val="22"/>
                <w:szCs w:val="22"/>
              </w:rPr>
              <w:t xml:space="preserve">Đối với </w:t>
            </w:r>
            <w:r>
              <w:rPr>
                <w:b/>
                <w:bCs/>
                <w:sz w:val="22"/>
                <w:szCs w:val="22"/>
              </w:rPr>
              <w:t>tập dữ liệu</w:t>
            </w:r>
            <w:r w:rsidRPr="003975CC">
              <w:rPr>
                <w:b/>
                <w:bCs/>
                <w:sz w:val="22"/>
                <w:szCs w:val="22"/>
              </w:rPr>
              <w:t xml:space="preserve"> </w:t>
            </w:r>
            <w:r>
              <w:rPr>
                <w:b/>
                <w:bCs/>
                <w:sz w:val="22"/>
                <w:szCs w:val="22"/>
              </w:rPr>
              <w:t>6</w:t>
            </w:r>
            <w:r w:rsidRPr="003975CC">
              <w:rPr>
                <w:b/>
                <w:bCs/>
                <w:sz w:val="22"/>
                <w:szCs w:val="22"/>
              </w:rPr>
              <w:t>:</w:t>
            </w:r>
          </w:p>
          <w:p w14:paraId="0A7DA0F7" w14:textId="77777777" w:rsidR="006A522F" w:rsidRDefault="006A522F" w:rsidP="00415767">
            <w:r>
              <w:rPr>
                <w:b/>
                <w:bCs/>
                <w:sz w:val="22"/>
                <w:szCs w:val="22"/>
              </w:rPr>
              <w:t xml:space="preserve">Bước 1: </w:t>
            </w:r>
            <w:r>
              <w:rPr>
                <w:sz w:val="22"/>
                <w:szCs w:val="22"/>
              </w:rPr>
              <w:t>Lấy trực tiếp từ bảng TMP_GST</w:t>
            </w:r>
          </w:p>
          <w:p w14:paraId="1094DCC1" w14:textId="77777777" w:rsidR="006A522F" w:rsidRDefault="006A522F" w:rsidP="00415767"/>
          <w:p w14:paraId="39E5945B" w14:textId="77777777" w:rsidR="006A522F" w:rsidRPr="00CD1287" w:rsidRDefault="006A522F" w:rsidP="00415767">
            <w:pPr>
              <w:rPr>
                <w:b/>
                <w:bCs/>
              </w:rPr>
            </w:pPr>
            <w:r w:rsidRPr="00CD1287">
              <w:rPr>
                <w:b/>
                <w:bCs/>
                <w:sz w:val="22"/>
                <w:szCs w:val="22"/>
              </w:rPr>
              <w:t>Bước 2:</w:t>
            </w:r>
          </w:p>
          <w:p w14:paraId="37794266" w14:textId="77777777" w:rsidR="006A522F" w:rsidRPr="005C6FB9" w:rsidRDefault="006A522F" w:rsidP="00415767">
            <w:pPr>
              <w:shd w:val="clear" w:color="auto" w:fill="FFFFFF"/>
              <w:spacing w:line="276" w:lineRule="auto"/>
            </w:pPr>
            <w:r>
              <w:rPr>
                <w:bCs/>
                <w:color w:val="000000"/>
                <w:sz w:val="22"/>
              </w:rPr>
              <w:t>Tính SUM</w:t>
            </w:r>
          </w:p>
        </w:tc>
        <w:tc>
          <w:tcPr>
            <w:tcW w:w="6866" w:type="dxa"/>
            <w:tcBorders>
              <w:top w:val="single" w:sz="4" w:space="0" w:color="auto"/>
              <w:left w:val="single" w:sz="4" w:space="0" w:color="auto"/>
              <w:bottom w:val="single" w:sz="4" w:space="0" w:color="auto"/>
              <w:right w:val="single" w:sz="4" w:space="0" w:color="auto"/>
            </w:tcBorders>
            <w:shd w:val="clear" w:color="auto" w:fill="auto"/>
            <w:noWrap/>
          </w:tcPr>
          <w:p w14:paraId="41F506A4" w14:textId="77777777" w:rsidR="006A522F" w:rsidRDefault="006A522F" w:rsidP="00415767">
            <w:pPr>
              <w:shd w:val="clear" w:color="auto" w:fill="FFFFFF"/>
              <w:rPr>
                <w:color w:val="000000"/>
                <w:lang w:val="en-SG" w:eastAsia="en-SG"/>
              </w:rPr>
            </w:pPr>
            <w:r w:rsidRPr="008526A0">
              <w:rPr>
                <w:color w:val="0000FF"/>
                <w:sz w:val="22"/>
                <w:szCs w:val="22"/>
                <w:lang w:val="en-SG" w:eastAsia="en-SG"/>
              </w:rPr>
              <w:t>SUM</w:t>
            </w:r>
            <w:r w:rsidRPr="008526A0">
              <w:rPr>
                <w:color w:val="000080"/>
                <w:sz w:val="22"/>
                <w:szCs w:val="22"/>
                <w:lang w:val="en-SG" w:eastAsia="en-SG"/>
              </w:rPr>
              <w:t>(</w:t>
            </w:r>
            <w:r w:rsidRPr="008526A0">
              <w:rPr>
                <w:color w:val="0000FF"/>
                <w:sz w:val="22"/>
                <w:szCs w:val="22"/>
                <w:lang w:val="en-SG" w:eastAsia="en-SG"/>
              </w:rPr>
              <w:t>DECODE</w:t>
            </w:r>
            <w:r w:rsidRPr="008526A0">
              <w:rPr>
                <w:color w:val="000080"/>
                <w:sz w:val="22"/>
                <w:szCs w:val="22"/>
                <w:lang w:val="en-SG" w:eastAsia="en-SG"/>
              </w:rPr>
              <w:t>(</w:t>
            </w:r>
            <w:r w:rsidRPr="008526A0">
              <w:rPr>
                <w:color w:val="0000FF"/>
                <w:sz w:val="22"/>
                <w:szCs w:val="22"/>
                <w:lang w:val="en-SG" w:eastAsia="en-SG"/>
              </w:rPr>
              <w:t>SUBSTR</w:t>
            </w:r>
            <w:r w:rsidRPr="008526A0">
              <w:rPr>
                <w:color w:val="000080"/>
                <w:sz w:val="22"/>
                <w:szCs w:val="22"/>
                <w:lang w:val="en-SG" w:eastAsia="en-SG"/>
              </w:rPr>
              <w:t>(</w:t>
            </w:r>
            <w:r>
              <w:rPr>
                <w:color w:val="000080"/>
                <w:sz w:val="22"/>
                <w:szCs w:val="22"/>
                <w:lang w:val="en-SG" w:eastAsia="en-SG"/>
              </w:rPr>
              <w:t>TMP_GST.</w:t>
            </w:r>
            <w:r w:rsidRPr="008526A0">
              <w:rPr>
                <w:color w:val="000000"/>
                <w:sz w:val="22"/>
                <w:szCs w:val="22"/>
                <w:lang w:val="en-SG" w:eastAsia="en-SG"/>
              </w:rPr>
              <w:t>GL_SUB_HEAD_CODE</w:t>
            </w:r>
            <w:r w:rsidRPr="008526A0">
              <w:rPr>
                <w:color w:val="000080"/>
                <w:sz w:val="22"/>
                <w:szCs w:val="22"/>
                <w:lang w:val="en-SG" w:eastAsia="en-SG"/>
              </w:rPr>
              <w:t>,</w:t>
            </w:r>
            <w:r w:rsidRPr="008526A0">
              <w:rPr>
                <w:color w:val="000000"/>
                <w:sz w:val="22"/>
                <w:szCs w:val="22"/>
                <w:lang w:val="en-SG" w:eastAsia="en-SG"/>
              </w:rPr>
              <w:t xml:space="preserve"> </w:t>
            </w:r>
            <w:r w:rsidRPr="008526A0">
              <w:rPr>
                <w:color w:val="FF8000"/>
                <w:sz w:val="22"/>
                <w:szCs w:val="22"/>
                <w:lang w:val="en-SG" w:eastAsia="en-SG"/>
              </w:rPr>
              <w:t>1</w:t>
            </w:r>
            <w:r w:rsidRPr="008526A0">
              <w:rPr>
                <w:color w:val="000080"/>
                <w:sz w:val="22"/>
                <w:szCs w:val="22"/>
                <w:lang w:val="en-SG" w:eastAsia="en-SG"/>
              </w:rPr>
              <w:t>,</w:t>
            </w:r>
            <w:r w:rsidRPr="008526A0">
              <w:rPr>
                <w:color w:val="000000"/>
                <w:sz w:val="22"/>
                <w:szCs w:val="22"/>
                <w:lang w:val="en-SG" w:eastAsia="en-SG"/>
              </w:rPr>
              <w:t xml:space="preserve"> </w:t>
            </w:r>
            <w:r w:rsidRPr="008526A0">
              <w:rPr>
                <w:color w:val="FF8000"/>
                <w:sz w:val="22"/>
                <w:szCs w:val="22"/>
                <w:lang w:val="en-SG" w:eastAsia="en-SG"/>
              </w:rPr>
              <w:t>1</w:t>
            </w:r>
            <w:r w:rsidRPr="008526A0">
              <w:rPr>
                <w:color w:val="000080"/>
                <w:sz w:val="22"/>
                <w:szCs w:val="22"/>
                <w:lang w:val="en-SG" w:eastAsia="en-SG"/>
              </w:rPr>
              <w:t>),</w:t>
            </w:r>
            <w:r w:rsidRPr="008526A0">
              <w:rPr>
                <w:color w:val="000000"/>
                <w:sz w:val="22"/>
                <w:szCs w:val="22"/>
                <w:lang w:val="en-SG" w:eastAsia="en-SG"/>
              </w:rPr>
              <w:t xml:space="preserve"> </w:t>
            </w:r>
            <w:r w:rsidRPr="008526A0">
              <w:rPr>
                <w:color w:val="808080"/>
                <w:sz w:val="22"/>
                <w:szCs w:val="22"/>
                <w:lang w:val="en-SG" w:eastAsia="en-SG"/>
              </w:rPr>
              <w:t>'7'</w:t>
            </w:r>
            <w:r w:rsidRPr="008526A0">
              <w:rPr>
                <w:color w:val="000080"/>
                <w:sz w:val="22"/>
                <w:szCs w:val="22"/>
                <w:lang w:val="en-SG" w:eastAsia="en-SG"/>
              </w:rPr>
              <w:t>,</w:t>
            </w:r>
            <w:r w:rsidRPr="008526A0">
              <w:rPr>
                <w:color w:val="000000"/>
                <w:sz w:val="22"/>
                <w:szCs w:val="22"/>
                <w:lang w:val="en-SG" w:eastAsia="en-SG"/>
              </w:rPr>
              <w:t xml:space="preserve"> </w:t>
            </w:r>
          </w:p>
          <w:p w14:paraId="700C9545" w14:textId="77777777" w:rsidR="006A522F" w:rsidRDefault="006A522F" w:rsidP="00415767">
            <w:pPr>
              <w:shd w:val="clear" w:color="auto" w:fill="FFFFFF"/>
              <w:rPr>
                <w:color w:val="0000FF"/>
                <w:lang w:val="en-SG" w:eastAsia="en-SG"/>
              </w:rPr>
            </w:pPr>
            <w:r>
              <w:rPr>
                <w:color w:val="000080"/>
                <w:sz w:val="22"/>
                <w:szCs w:val="22"/>
                <w:lang w:val="en-SG" w:eastAsia="en-SG"/>
              </w:rPr>
              <w:t>(</w:t>
            </w:r>
          </w:p>
          <w:p w14:paraId="2DC77426" w14:textId="77777777" w:rsidR="006A522F" w:rsidRDefault="006A522F" w:rsidP="00415767">
            <w:pPr>
              <w:shd w:val="clear" w:color="auto" w:fill="FFFFFF"/>
              <w:rPr>
                <w:color w:val="000000"/>
                <w:lang w:val="en-SG" w:eastAsia="en-SG"/>
              </w:rPr>
            </w:pPr>
            <w:r w:rsidRPr="006E1D8D">
              <w:rPr>
                <w:color w:val="0000FF"/>
                <w:sz w:val="22"/>
                <w:szCs w:val="22"/>
                <w:lang w:val="en-SG" w:eastAsia="en-SG"/>
              </w:rPr>
              <w:t>CASE</w:t>
            </w:r>
            <w:r w:rsidRPr="006E1D8D">
              <w:rPr>
                <w:color w:val="000000"/>
                <w:sz w:val="22"/>
                <w:szCs w:val="22"/>
                <w:lang w:val="en-SG" w:eastAsia="en-SG"/>
              </w:rPr>
              <w:t xml:space="preserve"> </w:t>
            </w:r>
            <w:r w:rsidRPr="006E1D8D">
              <w:rPr>
                <w:color w:val="0000FF"/>
                <w:sz w:val="22"/>
                <w:szCs w:val="22"/>
                <w:lang w:val="en-SG" w:eastAsia="en-SG"/>
              </w:rPr>
              <w:t>WHEN</w:t>
            </w:r>
            <w:r w:rsidRPr="006E1D8D">
              <w:rPr>
                <w:color w:val="000000"/>
                <w:sz w:val="22"/>
                <w:szCs w:val="22"/>
                <w:lang w:val="en-SG" w:eastAsia="en-SG"/>
              </w:rPr>
              <w:t xml:space="preserve"> </w:t>
            </w:r>
            <w:r w:rsidRPr="006E1D8D">
              <w:rPr>
                <w:color w:val="0000FF"/>
                <w:sz w:val="22"/>
                <w:szCs w:val="22"/>
                <w:lang w:val="en-SG" w:eastAsia="en-SG"/>
              </w:rPr>
              <w:t>SUBSTR</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GL_SUB_HEAD_CODE</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8</w:t>
            </w:r>
          </w:p>
          <w:p w14:paraId="57BFA7DA" w14:textId="77777777" w:rsidR="006A522F" w:rsidRDefault="006A522F" w:rsidP="00415767">
            <w:pPr>
              <w:shd w:val="clear" w:color="auto" w:fill="FFFFFF"/>
              <w:rPr>
                <w:color w:val="0000FF"/>
                <w:lang w:val="en-SG" w:eastAsia="en-SG"/>
              </w:rPr>
            </w:pPr>
            <w:r w:rsidRPr="006E1D8D">
              <w:rPr>
                <w:color w:val="0000FF"/>
                <w:sz w:val="22"/>
                <w:szCs w:val="22"/>
                <w:lang w:val="en-SG" w:eastAsia="en-SG"/>
              </w:rPr>
              <w:t>THEN</w:t>
            </w:r>
          </w:p>
          <w:p w14:paraId="6E972C10" w14:textId="77777777" w:rsidR="006A522F" w:rsidRDefault="006A522F" w:rsidP="00415767">
            <w:pPr>
              <w:shd w:val="clear" w:color="auto" w:fill="FFFFFF"/>
              <w:rPr>
                <w:color w:val="80808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388241CC"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ELSE</w:t>
            </w:r>
          </w:p>
          <w:p w14:paraId="7822FCCF" w14:textId="77777777" w:rsidR="006A522F" w:rsidRDefault="006A522F" w:rsidP="00415767">
            <w:pPr>
              <w:shd w:val="clear" w:color="auto" w:fill="FFFFFF"/>
              <w:rPr>
                <w:color w:val="00000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714978E6"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END</w:t>
            </w:r>
          </w:p>
          <w:p w14:paraId="2AAFF862" w14:textId="77777777" w:rsidR="006A522F" w:rsidRDefault="006A522F" w:rsidP="00415767">
            <w:pPr>
              <w:shd w:val="clear" w:color="auto" w:fill="FFFFFF"/>
              <w:rPr>
                <w:color w:val="000000"/>
                <w:lang w:val="en-SG" w:eastAsia="en-SG"/>
              </w:rPr>
            </w:pPr>
            <w:r w:rsidRPr="00D0425C">
              <w:rPr>
                <w:color w:val="000080"/>
                <w:sz w:val="22"/>
                <w:szCs w:val="22"/>
                <w:lang w:val="en-SG" w:eastAsia="en-SG"/>
              </w:rPr>
              <w:t>)</w:t>
            </w:r>
            <w:r w:rsidRPr="008526A0">
              <w:rPr>
                <w:color w:val="000080"/>
                <w:sz w:val="22"/>
                <w:szCs w:val="22"/>
                <w:lang w:val="en-SG" w:eastAsia="en-SG"/>
              </w:rPr>
              <w:t>,</w:t>
            </w:r>
            <w:r w:rsidRPr="008526A0">
              <w:rPr>
                <w:color w:val="000000"/>
                <w:sz w:val="22"/>
                <w:szCs w:val="22"/>
                <w:lang w:val="en-SG" w:eastAsia="en-SG"/>
              </w:rPr>
              <w:t xml:space="preserve"> </w:t>
            </w:r>
          </w:p>
          <w:p w14:paraId="3BD87F93" w14:textId="77777777" w:rsidR="006A522F" w:rsidRDefault="006A522F" w:rsidP="00415767">
            <w:pPr>
              <w:shd w:val="clear" w:color="auto" w:fill="FFFFFF"/>
              <w:rPr>
                <w:color w:val="0000FF"/>
                <w:lang w:val="en-SG" w:eastAsia="en-SG"/>
              </w:rPr>
            </w:pPr>
            <w:r w:rsidRPr="008526A0">
              <w:rPr>
                <w:color w:val="000080"/>
                <w:sz w:val="22"/>
                <w:szCs w:val="22"/>
                <w:lang w:val="en-SG" w:eastAsia="en-SG"/>
              </w:rPr>
              <w:t>-</w:t>
            </w:r>
            <w:r>
              <w:rPr>
                <w:color w:val="000080"/>
                <w:sz w:val="22"/>
                <w:szCs w:val="22"/>
                <w:lang w:val="en-SG" w:eastAsia="en-SG"/>
              </w:rPr>
              <w:t>(</w:t>
            </w:r>
          </w:p>
          <w:p w14:paraId="7BA2F82D" w14:textId="77777777" w:rsidR="006A522F" w:rsidRDefault="006A522F" w:rsidP="00415767">
            <w:pPr>
              <w:shd w:val="clear" w:color="auto" w:fill="FFFFFF"/>
              <w:rPr>
                <w:color w:val="000000"/>
                <w:lang w:val="en-SG" w:eastAsia="en-SG"/>
              </w:rPr>
            </w:pPr>
            <w:r w:rsidRPr="006E1D8D">
              <w:rPr>
                <w:color w:val="0000FF"/>
                <w:sz w:val="22"/>
                <w:szCs w:val="22"/>
                <w:lang w:val="en-SG" w:eastAsia="en-SG"/>
              </w:rPr>
              <w:t>CASE</w:t>
            </w:r>
            <w:r w:rsidRPr="006E1D8D">
              <w:rPr>
                <w:color w:val="000000"/>
                <w:sz w:val="22"/>
                <w:szCs w:val="22"/>
                <w:lang w:val="en-SG" w:eastAsia="en-SG"/>
              </w:rPr>
              <w:t xml:space="preserve"> </w:t>
            </w:r>
            <w:r w:rsidRPr="006E1D8D">
              <w:rPr>
                <w:color w:val="0000FF"/>
                <w:sz w:val="22"/>
                <w:szCs w:val="22"/>
                <w:lang w:val="en-SG" w:eastAsia="en-SG"/>
              </w:rPr>
              <w:t>WHEN</w:t>
            </w:r>
            <w:r w:rsidRPr="006E1D8D">
              <w:rPr>
                <w:color w:val="000000"/>
                <w:sz w:val="22"/>
                <w:szCs w:val="22"/>
                <w:lang w:val="en-SG" w:eastAsia="en-SG"/>
              </w:rPr>
              <w:t xml:space="preserve"> </w:t>
            </w:r>
            <w:r w:rsidRPr="006E1D8D">
              <w:rPr>
                <w:color w:val="0000FF"/>
                <w:sz w:val="22"/>
                <w:szCs w:val="22"/>
                <w:lang w:val="en-SG" w:eastAsia="en-SG"/>
              </w:rPr>
              <w:t>SUBSTR</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GL_SUB_HEAD_CODE</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1</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8</w:t>
            </w:r>
          </w:p>
          <w:p w14:paraId="3617C505" w14:textId="77777777" w:rsidR="006A522F" w:rsidRDefault="006A522F" w:rsidP="00415767">
            <w:pPr>
              <w:shd w:val="clear" w:color="auto" w:fill="FFFFFF"/>
              <w:rPr>
                <w:color w:val="0000FF"/>
                <w:lang w:val="en-SG" w:eastAsia="en-SG"/>
              </w:rPr>
            </w:pPr>
            <w:r w:rsidRPr="006E1D8D">
              <w:rPr>
                <w:color w:val="0000FF"/>
                <w:sz w:val="22"/>
                <w:szCs w:val="22"/>
                <w:lang w:val="en-SG" w:eastAsia="en-SG"/>
              </w:rPr>
              <w:t>THEN</w:t>
            </w:r>
          </w:p>
          <w:p w14:paraId="48EE0F3B" w14:textId="77777777" w:rsidR="006A522F" w:rsidRDefault="006A522F" w:rsidP="00415767">
            <w:pPr>
              <w:shd w:val="clear" w:color="auto" w:fill="FFFFFF"/>
              <w:rPr>
                <w:color w:val="80808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6FCB3009"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ELSE</w:t>
            </w:r>
          </w:p>
          <w:p w14:paraId="60FEAECC" w14:textId="77777777" w:rsidR="006A522F" w:rsidRDefault="006A522F" w:rsidP="00415767">
            <w:pPr>
              <w:shd w:val="clear" w:color="auto" w:fill="FFFFFF"/>
              <w:rPr>
                <w:color w:val="000000"/>
                <w:lang w:val="en-SG" w:eastAsia="en-SG"/>
              </w:rPr>
            </w:pP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AFTERBAL_CR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FF"/>
                <w:sz w:val="22"/>
                <w:szCs w:val="22"/>
                <w:lang w:val="en-SG" w:eastAsia="en-SG"/>
              </w:rPr>
              <w:t>NVL</w:t>
            </w:r>
            <w:r w:rsidRPr="006E1D8D">
              <w:rPr>
                <w:color w:val="000080"/>
                <w:sz w:val="22"/>
                <w:szCs w:val="22"/>
                <w:lang w:val="en-SG" w:eastAsia="en-SG"/>
              </w:rPr>
              <w:t>(</w:t>
            </w:r>
            <w:r>
              <w:rPr>
                <w:sz w:val="22"/>
                <w:szCs w:val="22"/>
              </w:rPr>
              <w:t>TMP_GST</w:t>
            </w:r>
            <w:r w:rsidRPr="006E1D8D">
              <w:rPr>
                <w:color w:val="000080"/>
                <w:sz w:val="22"/>
                <w:szCs w:val="22"/>
                <w:lang w:val="en-SG" w:eastAsia="en-SG"/>
              </w:rPr>
              <w:t>.</w:t>
            </w:r>
            <w:r w:rsidRPr="006E1D8D">
              <w:rPr>
                <w:color w:val="000000"/>
                <w:sz w:val="22"/>
                <w:szCs w:val="22"/>
                <w:lang w:val="en-SG" w:eastAsia="en-SG"/>
              </w:rPr>
              <w:t>AFTERBAL_DR</w:t>
            </w:r>
            <w:r w:rsidRPr="006E1D8D">
              <w:rPr>
                <w:color w:val="000080"/>
                <w:sz w:val="22"/>
                <w:szCs w:val="22"/>
                <w:lang w:val="en-SG" w:eastAsia="en-SG"/>
              </w:rPr>
              <w:t>,</w:t>
            </w:r>
            <w:r w:rsidRPr="006E1D8D">
              <w:rPr>
                <w:color w:val="000000"/>
                <w:sz w:val="22"/>
                <w:szCs w:val="22"/>
                <w:lang w:val="en-SG" w:eastAsia="en-SG"/>
              </w:rPr>
              <w:t xml:space="preserve"> </w:t>
            </w:r>
            <w:r w:rsidRPr="006E1D8D">
              <w:rPr>
                <w:color w:val="FF8000"/>
                <w:sz w:val="22"/>
                <w:szCs w:val="22"/>
                <w:lang w:val="en-SG" w:eastAsia="en-SG"/>
              </w:rPr>
              <w:t>0</w:t>
            </w:r>
            <w:r w:rsidRPr="006E1D8D">
              <w:rPr>
                <w:color w:val="000080"/>
                <w:sz w:val="22"/>
                <w:szCs w:val="22"/>
                <w:lang w:val="en-SG" w:eastAsia="en-SG"/>
              </w:rPr>
              <w:t>)</w:t>
            </w:r>
            <w:r w:rsidRPr="006E1D8D">
              <w:rPr>
                <w:color w:val="000000"/>
                <w:sz w:val="22"/>
                <w:szCs w:val="22"/>
                <w:lang w:val="en-SG" w:eastAsia="en-SG"/>
              </w:rPr>
              <w:t xml:space="preserve">  </w:t>
            </w:r>
            <w:r w:rsidRPr="006E1D8D">
              <w:rPr>
                <w:color w:val="000080"/>
                <w:sz w:val="22"/>
                <w:szCs w:val="22"/>
                <w:lang w:val="en-SG" w:eastAsia="en-SG"/>
              </w:rPr>
              <w:t>/</w:t>
            </w:r>
            <w:r w:rsidRPr="006E1D8D">
              <w:rPr>
                <w:color w:val="000000"/>
                <w:sz w:val="22"/>
                <w:szCs w:val="22"/>
                <w:lang w:val="en-SG" w:eastAsia="en-SG"/>
              </w:rPr>
              <w:t xml:space="preserve"> </w:t>
            </w:r>
            <w:r w:rsidRPr="006E1D8D">
              <w:rPr>
                <w:color w:val="808080"/>
                <w:sz w:val="22"/>
                <w:szCs w:val="22"/>
                <w:lang w:val="en-SG" w:eastAsia="en-SG"/>
              </w:rPr>
              <w:t>'&lt;ĐƠN_VỊ_TÍNH&gt;'</w:t>
            </w:r>
          </w:p>
          <w:p w14:paraId="2584A6BF" w14:textId="77777777" w:rsidR="006A522F" w:rsidRDefault="006A522F" w:rsidP="00415767">
            <w:pPr>
              <w:shd w:val="clear" w:color="auto" w:fill="FFFFFF"/>
              <w:rPr>
                <w:color w:val="0000FF"/>
                <w:lang w:val="en-SG" w:eastAsia="en-SG"/>
              </w:rPr>
            </w:pPr>
            <w:r w:rsidRPr="006E1D8D">
              <w:rPr>
                <w:color w:val="0000FF"/>
                <w:sz w:val="22"/>
                <w:szCs w:val="22"/>
                <w:lang w:val="en-SG" w:eastAsia="en-SG"/>
              </w:rPr>
              <w:t>END</w:t>
            </w:r>
          </w:p>
          <w:p w14:paraId="6CFDB0AB" w14:textId="77777777" w:rsidR="006A522F" w:rsidRDefault="006A522F" w:rsidP="00415767">
            <w:pPr>
              <w:shd w:val="clear" w:color="auto" w:fill="FFFFFF"/>
              <w:rPr>
                <w:color w:val="000000"/>
                <w:lang w:val="en-SG" w:eastAsia="en-SG"/>
              </w:rPr>
            </w:pPr>
            <w:r w:rsidRPr="00D0425C">
              <w:rPr>
                <w:color w:val="000080"/>
                <w:sz w:val="22"/>
                <w:szCs w:val="22"/>
                <w:lang w:val="en-SG" w:eastAsia="en-SG"/>
              </w:rPr>
              <w:t>)</w:t>
            </w:r>
          </w:p>
          <w:p w14:paraId="5B6F94AB" w14:textId="77777777" w:rsidR="006A522F" w:rsidRDefault="006A522F" w:rsidP="00415767">
            <w:pPr>
              <w:shd w:val="clear" w:color="auto" w:fill="FFFFFF"/>
              <w:rPr>
                <w:color w:val="000080"/>
                <w:lang w:val="en-SG" w:eastAsia="en-SG"/>
              </w:rPr>
            </w:pPr>
            <w:r w:rsidRPr="008526A0">
              <w:rPr>
                <w:color w:val="000080"/>
                <w:sz w:val="22"/>
                <w:szCs w:val="22"/>
                <w:lang w:val="en-SG" w:eastAsia="en-SG"/>
              </w:rPr>
              <w:t>)</w:t>
            </w:r>
          </w:p>
          <w:p w14:paraId="62A74A65" w14:textId="77777777" w:rsidR="006A522F" w:rsidRPr="008526A0" w:rsidRDefault="006A522F" w:rsidP="00415767">
            <w:pPr>
              <w:shd w:val="clear" w:color="auto" w:fill="FFFFFF"/>
              <w:rPr>
                <w:lang w:val="en-SG" w:eastAsia="en-SG"/>
              </w:rPr>
            </w:pPr>
            <w:r w:rsidRPr="008526A0">
              <w:rPr>
                <w:color w:val="000080"/>
                <w:sz w:val="22"/>
                <w:szCs w:val="22"/>
                <w:lang w:val="en-SG" w:eastAsia="en-SG"/>
              </w:rPr>
              <w:t>)</w:t>
            </w:r>
          </w:p>
          <w:p w14:paraId="46DE0292" w14:textId="77777777" w:rsidR="006A522F" w:rsidRPr="005C6FB9" w:rsidRDefault="006A522F" w:rsidP="00415767">
            <w:pPr>
              <w:shd w:val="clear" w:color="auto" w:fill="FFFFFF"/>
              <w:rPr>
                <w:b/>
                <w:bCs/>
                <w:color w:val="0000FF"/>
                <w:lang w:eastAsia="ja-JP"/>
              </w:rPr>
            </w:pPr>
          </w:p>
        </w:tc>
      </w:tr>
    </w:tbl>
    <w:p w14:paraId="2917A311" w14:textId="77777777" w:rsidR="006A522F" w:rsidRPr="001154B7" w:rsidRDefault="006A522F" w:rsidP="006A522F">
      <w:pPr>
        <w:rPr>
          <w:lang w:val="en-GB"/>
        </w:rPr>
      </w:pPr>
    </w:p>
    <w:p w14:paraId="0AD785CA" w14:textId="77777777" w:rsidR="006A522F" w:rsidRPr="00AE764F" w:rsidRDefault="006A522F" w:rsidP="006A522F">
      <w:pPr>
        <w:pStyle w:val="Heading3"/>
        <w:rPr>
          <w:rFonts w:cs="Times New Roman"/>
        </w:rPr>
      </w:pPr>
      <w:bookmarkStart w:id="1191" w:name="_Toc112075844"/>
      <w:r>
        <w:rPr>
          <w:rFonts w:cs="Times New Roman"/>
        </w:rPr>
        <w:t xml:space="preserve"> </w:t>
      </w:r>
      <w:bookmarkStart w:id="1192" w:name="_Toc112677043"/>
      <w:r w:rsidRPr="00AE764F">
        <w:rPr>
          <w:rFonts w:cs="Times New Roman"/>
        </w:rPr>
        <w:t>CIF_MO_MOI</w:t>
      </w:r>
      <w:bookmarkEnd w:id="1191"/>
      <w:r>
        <w:rPr>
          <w:rFonts w:cs="Times New Roman"/>
        </w:rPr>
        <w:t>(</w:t>
      </w:r>
      <w:r w:rsidRPr="00C9504E">
        <w:rPr>
          <w:color w:val="000000"/>
          <w:sz w:val="22"/>
          <w:szCs w:val="22"/>
        </w:rPr>
        <w:t>SL</w:t>
      </w:r>
      <w:r>
        <w:rPr>
          <w:color w:val="000000"/>
          <w:sz w:val="22"/>
          <w:szCs w:val="22"/>
        </w:rPr>
        <w:t xml:space="preserve"> </w:t>
      </w:r>
      <w:r w:rsidRPr="00C9504E">
        <w:rPr>
          <w:color w:val="000000"/>
          <w:sz w:val="22"/>
          <w:szCs w:val="22"/>
        </w:rPr>
        <w:t>KH</w:t>
      </w:r>
      <w:r>
        <w:rPr>
          <w:color w:val="000000"/>
          <w:sz w:val="22"/>
          <w:szCs w:val="22"/>
        </w:rPr>
        <w:t xml:space="preserve"> </w:t>
      </w:r>
      <w:r w:rsidRPr="00C9504E">
        <w:rPr>
          <w:color w:val="000000"/>
          <w:sz w:val="22"/>
          <w:szCs w:val="22"/>
        </w:rPr>
        <w:t>MOI</w:t>
      </w:r>
      <w:r>
        <w:rPr>
          <w:rFonts w:cs="Times New Roman"/>
        </w:rPr>
        <w:t>)</w:t>
      </w:r>
      <w:bookmarkEnd w:id="1192"/>
    </w:p>
    <w:tbl>
      <w:tblPr>
        <w:tblW w:w="150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6030"/>
        <w:gridCol w:w="6210"/>
      </w:tblGrid>
      <w:tr w:rsidR="006A522F" w:rsidRPr="00AE764F" w14:paraId="36434E93" w14:textId="77777777" w:rsidTr="00415767">
        <w:trPr>
          <w:trHeight w:val="289"/>
          <w:tblHeader/>
        </w:trPr>
        <w:tc>
          <w:tcPr>
            <w:tcW w:w="900" w:type="dxa"/>
            <w:vMerge w:val="restart"/>
            <w:tcBorders>
              <w:top w:val="single" w:sz="4" w:space="0" w:color="auto"/>
              <w:left w:val="single" w:sz="4" w:space="0" w:color="auto"/>
              <w:right w:val="single" w:sz="4" w:space="0" w:color="auto"/>
            </w:tcBorders>
            <w:shd w:val="clear" w:color="auto" w:fill="002060"/>
            <w:hideMark/>
          </w:tcPr>
          <w:p w14:paraId="09345C38" w14:textId="77777777" w:rsidR="006A522F" w:rsidRPr="00AE764F" w:rsidRDefault="006A522F" w:rsidP="00415767">
            <w:pPr>
              <w:spacing w:line="276" w:lineRule="auto"/>
              <w:jc w:val="center"/>
              <w:rPr>
                <w:b/>
                <w:color w:val="FFFFFF"/>
              </w:rPr>
            </w:pPr>
            <w:r w:rsidRPr="00AE764F">
              <w:rPr>
                <w:b/>
                <w:bCs/>
                <w:color w:val="FFFFFF"/>
              </w:rPr>
              <w:t>STT</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38C28EE9" w14:textId="77777777" w:rsidR="006A522F" w:rsidRPr="00AE764F" w:rsidRDefault="006A522F" w:rsidP="00415767">
            <w:pPr>
              <w:spacing w:line="276" w:lineRule="auto"/>
              <w:jc w:val="center"/>
              <w:rPr>
                <w:b/>
                <w:bCs/>
                <w:color w:val="FFFFFF"/>
              </w:rPr>
            </w:pPr>
            <w:r w:rsidRPr="00AE764F">
              <w:rPr>
                <w:b/>
                <w:bCs/>
                <w:color w:val="FFFFFF"/>
              </w:rPr>
              <w:t>Nội dung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002060"/>
            <w:noWrap/>
            <w:hideMark/>
          </w:tcPr>
          <w:p w14:paraId="1AF14DD3" w14:textId="77777777" w:rsidR="006A522F" w:rsidRPr="00AE764F" w:rsidRDefault="006A522F" w:rsidP="00415767">
            <w:pPr>
              <w:spacing w:line="276" w:lineRule="auto"/>
              <w:jc w:val="center"/>
              <w:rPr>
                <w:b/>
                <w:bCs/>
                <w:color w:val="FFFFFF"/>
              </w:rPr>
            </w:pPr>
            <w:r w:rsidRPr="00AE764F">
              <w:rPr>
                <w:b/>
                <w:bCs/>
                <w:color w:val="FFFFFF"/>
              </w:rPr>
              <w:t>Cách trích xuất dữ liệu</w:t>
            </w:r>
          </w:p>
        </w:tc>
      </w:tr>
      <w:tr w:rsidR="006A522F" w:rsidRPr="00AE764F" w14:paraId="78A2C440" w14:textId="77777777" w:rsidTr="00415767">
        <w:trPr>
          <w:trHeight w:val="289"/>
          <w:tblHeader/>
        </w:trPr>
        <w:tc>
          <w:tcPr>
            <w:tcW w:w="900" w:type="dxa"/>
            <w:vMerge/>
            <w:tcBorders>
              <w:left w:val="single" w:sz="4" w:space="0" w:color="auto"/>
              <w:bottom w:val="single" w:sz="4" w:space="0" w:color="auto"/>
              <w:right w:val="single" w:sz="4" w:space="0" w:color="auto"/>
            </w:tcBorders>
            <w:shd w:val="clear" w:color="auto" w:fill="002060"/>
          </w:tcPr>
          <w:p w14:paraId="4F2A3CB6" w14:textId="77777777" w:rsidR="006A522F" w:rsidRPr="00AE764F" w:rsidRDefault="006A522F" w:rsidP="00415767">
            <w:pPr>
              <w:spacing w:line="276" w:lineRule="auto"/>
              <w:jc w:val="center"/>
              <w:rPr>
                <w:b/>
                <w:bCs/>
                <w:color w:val="FFFFFF"/>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267EDC2" w14:textId="77777777" w:rsidR="006A522F" w:rsidRPr="00AE764F" w:rsidRDefault="006A522F" w:rsidP="00415767">
            <w:pPr>
              <w:spacing w:line="276" w:lineRule="auto"/>
              <w:rPr>
                <w:b/>
                <w:bCs/>
                <w:color w:val="FFFFFF"/>
                <w:lang w:val="en-GB"/>
              </w:rPr>
            </w:pPr>
          </w:p>
        </w:tc>
        <w:tc>
          <w:tcPr>
            <w:tcW w:w="6030" w:type="dxa"/>
            <w:tcBorders>
              <w:top w:val="single" w:sz="4" w:space="0" w:color="auto"/>
              <w:left w:val="single" w:sz="4" w:space="0" w:color="auto"/>
              <w:bottom w:val="single" w:sz="4" w:space="0" w:color="auto"/>
              <w:right w:val="single" w:sz="4" w:space="0" w:color="auto"/>
            </w:tcBorders>
            <w:shd w:val="clear" w:color="auto" w:fill="002060"/>
            <w:noWrap/>
            <w:hideMark/>
          </w:tcPr>
          <w:p w14:paraId="0818E493" w14:textId="77777777" w:rsidR="006A522F" w:rsidRPr="00AE764F" w:rsidRDefault="006A522F" w:rsidP="00415767">
            <w:pPr>
              <w:spacing w:line="276" w:lineRule="auto"/>
              <w:jc w:val="center"/>
              <w:rPr>
                <w:b/>
                <w:bCs/>
                <w:color w:val="FFFFFF"/>
              </w:rPr>
            </w:pPr>
            <w:r w:rsidRPr="00AE764F">
              <w:rPr>
                <w:b/>
                <w:bCs/>
                <w:color w:val="FFFFFF"/>
              </w:rPr>
              <w:t>Điều kiện</w:t>
            </w:r>
          </w:p>
        </w:tc>
        <w:tc>
          <w:tcPr>
            <w:tcW w:w="6210" w:type="dxa"/>
            <w:tcBorders>
              <w:top w:val="single" w:sz="4" w:space="0" w:color="auto"/>
              <w:left w:val="single" w:sz="4" w:space="0" w:color="auto"/>
              <w:bottom w:val="single" w:sz="4" w:space="0" w:color="auto"/>
              <w:right w:val="single" w:sz="4" w:space="0" w:color="auto"/>
            </w:tcBorders>
            <w:shd w:val="clear" w:color="auto" w:fill="002060"/>
            <w:noWrap/>
            <w:hideMark/>
          </w:tcPr>
          <w:p w14:paraId="3E059E9D" w14:textId="77777777" w:rsidR="006A522F" w:rsidRPr="00AE764F" w:rsidRDefault="006A522F" w:rsidP="00415767">
            <w:pPr>
              <w:spacing w:line="276" w:lineRule="auto"/>
              <w:jc w:val="center"/>
              <w:rPr>
                <w:b/>
                <w:bCs/>
                <w:color w:val="FFFFFF"/>
              </w:rPr>
            </w:pPr>
            <w:r w:rsidRPr="00AE764F">
              <w:rPr>
                <w:b/>
                <w:bCs/>
                <w:color w:val="FFFFFF"/>
              </w:rPr>
              <w:t>Tên trường</w:t>
            </w:r>
          </w:p>
        </w:tc>
      </w:tr>
      <w:tr w:rsidR="006A522F" w:rsidRPr="00AE764F" w14:paraId="143C392C"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tcPr>
          <w:p w14:paraId="174FB593" w14:textId="77777777" w:rsidR="006A522F" w:rsidRPr="00AE764F" w:rsidRDefault="006A522F" w:rsidP="00415767">
            <w:pPr>
              <w:spacing w:line="276" w:lineRule="auto"/>
              <w:jc w:val="center"/>
              <w:rPr>
                <w:bCs/>
              </w:rPr>
            </w:pPr>
          </w:p>
        </w:tc>
        <w:tc>
          <w:tcPr>
            <w:tcW w:w="1890" w:type="dxa"/>
            <w:tcBorders>
              <w:top w:val="single" w:sz="4" w:space="0" w:color="auto"/>
              <w:left w:val="single" w:sz="4" w:space="0" w:color="auto"/>
              <w:bottom w:val="single" w:sz="4" w:space="0" w:color="auto"/>
              <w:right w:val="single" w:sz="4" w:space="0" w:color="auto"/>
            </w:tcBorders>
            <w:hideMark/>
          </w:tcPr>
          <w:p w14:paraId="67F598A6" w14:textId="77777777" w:rsidR="006A522F" w:rsidRPr="00AE764F" w:rsidRDefault="006A522F" w:rsidP="00415767">
            <w:pPr>
              <w:spacing w:line="276" w:lineRule="auto"/>
              <w:rPr>
                <w:bCs/>
              </w:rPr>
            </w:pPr>
            <w:r w:rsidRPr="00AE764F">
              <w:t>Điều kiện chung</w:t>
            </w:r>
          </w:p>
        </w:tc>
        <w:tc>
          <w:tcPr>
            <w:tcW w:w="12240" w:type="dxa"/>
            <w:gridSpan w:val="2"/>
            <w:tcBorders>
              <w:top w:val="single" w:sz="4" w:space="0" w:color="auto"/>
              <w:left w:val="single" w:sz="4" w:space="0" w:color="auto"/>
              <w:bottom w:val="single" w:sz="4" w:space="0" w:color="auto"/>
              <w:right w:val="single" w:sz="4" w:space="0" w:color="auto"/>
            </w:tcBorders>
            <w:noWrap/>
            <w:hideMark/>
          </w:tcPr>
          <w:p w14:paraId="53EE06C0" w14:textId="77777777" w:rsidR="006A522F" w:rsidRPr="00AE764F" w:rsidRDefault="006A522F" w:rsidP="00415767">
            <w:pPr>
              <w:shd w:val="clear" w:color="auto" w:fill="FFFFFF"/>
              <w:spacing w:line="285" w:lineRule="atLeast"/>
              <w:rPr>
                <w:color w:val="000000"/>
              </w:rPr>
            </w:pPr>
            <w:r w:rsidRPr="00AE764F">
              <w:rPr>
                <w:b/>
                <w:bCs/>
              </w:rPr>
              <w:t>Lấy từ hệ thống FINACLE</w:t>
            </w:r>
            <w:r w:rsidRPr="00AE764F">
              <w:t xml:space="preserve">: </w:t>
            </w:r>
          </w:p>
          <w:p w14:paraId="6D85C38C" w14:textId="77777777" w:rsidR="006A522F" w:rsidRPr="00AE764F" w:rsidRDefault="006A522F" w:rsidP="00415767">
            <w:pPr>
              <w:spacing w:after="120" w:line="264" w:lineRule="auto"/>
            </w:pPr>
            <w:r w:rsidRPr="00AE764F">
              <w:rPr>
                <w:b/>
                <w:bCs/>
              </w:rPr>
              <w:lastRenderedPageBreak/>
              <w:t>Điều kiện</w:t>
            </w:r>
            <w:r w:rsidRPr="00AE764F">
              <w:t>:</w:t>
            </w:r>
          </w:p>
          <w:p w14:paraId="3FABBCDB" w14:textId="77777777" w:rsidR="006A522F" w:rsidRPr="00AE764F" w:rsidRDefault="006A522F" w:rsidP="00415767">
            <w:pPr>
              <w:shd w:val="clear" w:color="auto" w:fill="FFFFFF"/>
              <w:spacing w:line="285" w:lineRule="atLeast"/>
              <w:rPr>
                <w:color w:val="000000"/>
              </w:rPr>
            </w:pPr>
            <w:r w:rsidRPr="00AE764F">
              <w:rPr>
                <w:color w:val="000000"/>
              </w:rPr>
              <w:t xml:space="preserve">(     </w:t>
            </w:r>
          </w:p>
          <w:p w14:paraId="3A790616" w14:textId="77777777" w:rsidR="006A522F" w:rsidRPr="00AE764F" w:rsidRDefault="006A522F" w:rsidP="00415767">
            <w:pPr>
              <w:shd w:val="clear" w:color="auto" w:fill="FFFFFF"/>
              <w:spacing w:line="285" w:lineRule="atLeast"/>
              <w:rPr>
                <w:color w:val="000000"/>
              </w:rPr>
            </w:pPr>
            <w:r w:rsidRPr="00AE764F">
              <w:rPr>
                <w:color w:val="0000FF"/>
              </w:rPr>
              <w:t>SELECT</w:t>
            </w:r>
            <w:r w:rsidRPr="00AE764F">
              <w:rPr>
                <w:color w:val="000000"/>
              </w:rPr>
              <w:t xml:space="preserve"> A.PRIMARY_SOL_ID,</w:t>
            </w:r>
          </w:p>
          <w:p w14:paraId="4FEB3C61" w14:textId="77777777" w:rsidR="006A522F" w:rsidRPr="00AE764F" w:rsidRDefault="006A522F" w:rsidP="00415767">
            <w:pPr>
              <w:shd w:val="clear" w:color="auto" w:fill="FFFFFF"/>
              <w:spacing w:line="285" w:lineRule="atLeast"/>
              <w:rPr>
                <w:color w:val="000000"/>
              </w:rPr>
            </w:pPr>
            <w:r w:rsidRPr="00AE764F">
              <w:rPr>
                <w:color w:val="000000"/>
              </w:rPr>
              <w:t xml:space="preserve">       SOL.SOL_DESC, </w:t>
            </w:r>
          </w:p>
          <w:p w14:paraId="0E782C88" w14:textId="77777777" w:rsidR="006A522F" w:rsidRPr="00AE764F" w:rsidRDefault="006A522F" w:rsidP="00415767">
            <w:pPr>
              <w:shd w:val="clear" w:color="auto" w:fill="FFFFFF"/>
              <w:spacing w:line="285" w:lineRule="atLeast"/>
              <w:rPr>
                <w:color w:val="000000"/>
              </w:rPr>
            </w:pPr>
            <w:r w:rsidRPr="00AE764F">
              <w:rPr>
                <w:color w:val="000000"/>
              </w:rPr>
              <w:t xml:space="preserve">       A.ORGKEY, </w:t>
            </w:r>
          </w:p>
          <w:p w14:paraId="33512856" w14:textId="77777777" w:rsidR="006A522F" w:rsidRPr="00AE764F" w:rsidRDefault="006A522F" w:rsidP="00415767">
            <w:pPr>
              <w:shd w:val="clear" w:color="auto" w:fill="FFFFFF"/>
              <w:spacing w:line="285" w:lineRule="atLeast"/>
              <w:rPr>
                <w:color w:val="000000"/>
              </w:rPr>
            </w:pPr>
            <w:r w:rsidRPr="00AE764F">
              <w:rPr>
                <w:color w:val="000000"/>
              </w:rPr>
              <w:t>       CUSTOM.CRM_INFO.CUSTTPCD(A.ORGKEY) CUST_TYPE,</w:t>
            </w:r>
          </w:p>
          <w:p w14:paraId="4B85374B" w14:textId="77777777" w:rsidR="006A522F" w:rsidRPr="00AE764F" w:rsidRDefault="006A522F" w:rsidP="00415767">
            <w:pPr>
              <w:shd w:val="clear" w:color="auto" w:fill="FFFFFF"/>
              <w:spacing w:line="285" w:lineRule="atLeast"/>
              <w:rPr>
                <w:color w:val="000000"/>
              </w:rPr>
            </w:pPr>
            <w:r w:rsidRPr="00AE764F">
              <w:rPr>
                <w:color w:val="000000"/>
              </w:rPr>
              <w:t>       DECODE (CUSTOM.CRM_INFO.CUSTTPCD(A.ORGKEY),</w:t>
            </w:r>
            <w:r w:rsidRPr="00AE764F">
              <w:rPr>
                <w:color w:val="A31515"/>
              </w:rPr>
              <w:t>'KHCN'</w:t>
            </w:r>
            <w:r w:rsidRPr="00AE764F">
              <w:rPr>
                <w:color w:val="000000"/>
              </w:rPr>
              <w:t>,</w:t>
            </w:r>
          </w:p>
          <w:p w14:paraId="50A72019" w14:textId="77777777" w:rsidR="006A522F" w:rsidRPr="00AE764F" w:rsidRDefault="006A522F" w:rsidP="00415767">
            <w:pPr>
              <w:shd w:val="clear" w:color="auto" w:fill="FFFFFF"/>
              <w:spacing w:line="285" w:lineRule="atLeast"/>
              <w:rPr>
                <w:color w:val="000000"/>
              </w:rPr>
            </w:pPr>
            <w:r w:rsidRPr="00AE764F">
              <w:rPr>
                <w:color w:val="000000"/>
              </w:rPr>
              <w:t>                    A.RELATIONSHIPOPENINGDATE,</w:t>
            </w:r>
          </w:p>
          <w:p w14:paraId="36872F7B" w14:textId="77777777" w:rsidR="006A522F" w:rsidRPr="00AE764F" w:rsidRDefault="006A522F" w:rsidP="00415767">
            <w:pPr>
              <w:shd w:val="clear" w:color="auto" w:fill="FFFFFF"/>
              <w:spacing w:line="285" w:lineRule="atLeast"/>
              <w:rPr>
                <w:color w:val="000000"/>
              </w:rPr>
            </w:pPr>
            <w:r w:rsidRPr="00AE764F">
              <w:rPr>
                <w:color w:val="000000"/>
              </w:rPr>
              <w:t>                    B.RELATIONSHIP_STARTDATE ) CIF_OPEN_DATE</w:t>
            </w:r>
          </w:p>
          <w:p w14:paraId="7B3557B3" w14:textId="77777777" w:rsidR="006A522F" w:rsidRPr="00AE764F" w:rsidRDefault="006A522F" w:rsidP="00415767">
            <w:pPr>
              <w:shd w:val="clear" w:color="auto" w:fill="FFFFFF"/>
              <w:spacing w:line="285" w:lineRule="atLeast"/>
              <w:rPr>
                <w:color w:val="000000"/>
              </w:rPr>
            </w:pPr>
            <w:r w:rsidRPr="00AE764F">
              <w:rPr>
                <w:color w:val="000000"/>
              </w:rPr>
              <w:t>     </w:t>
            </w:r>
          </w:p>
          <w:p w14:paraId="48725BF2" w14:textId="77777777" w:rsidR="006A522F" w:rsidRPr="00AE764F" w:rsidRDefault="006A522F" w:rsidP="00415767">
            <w:pPr>
              <w:shd w:val="clear" w:color="auto" w:fill="FFFFFF"/>
              <w:spacing w:line="285" w:lineRule="atLeast"/>
              <w:rPr>
                <w:color w:val="000000"/>
              </w:rPr>
            </w:pPr>
            <w:r w:rsidRPr="00AE764F">
              <w:rPr>
                <w:color w:val="0000FF"/>
              </w:rPr>
              <w:t>FROM</w:t>
            </w:r>
            <w:r w:rsidRPr="00AE764F">
              <w:rPr>
                <w:color w:val="000000"/>
              </w:rPr>
              <w:t xml:space="preserve"> CRMUSER.ACCOUNTS A</w:t>
            </w:r>
          </w:p>
          <w:p w14:paraId="663E3EBC" w14:textId="77777777" w:rsidR="006A522F" w:rsidRPr="00AE764F" w:rsidRDefault="006A522F" w:rsidP="00415767">
            <w:pPr>
              <w:shd w:val="clear" w:color="auto" w:fill="FFFFFF"/>
              <w:spacing w:line="285" w:lineRule="atLeast"/>
              <w:rPr>
                <w:color w:val="000000"/>
              </w:rPr>
            </w:pPr>
            <w:r w:rsidRPr="00AE764F">
              <w:rPr>
                <w:color w:val="000000"/>
              </w:rPr>
              <w:t xml:space="preserve">    </w:t>
            </w:r>
            <w:r w:rsidRPr="00AE764F">
              <w:rPr>
                <w:color w:val="0000FF"/>
              </w:rPr>
              <w:t>LEFT JOIN</w:t>
            </w:r>
            <w:r w:rsidRPr="00AE764F">
              <w:rPr>
                <w:color w:val="000000"/>
              </w:rPr>
              <w:t xml:space="preserve"> CRMUSER.CORPORATE B </w:t>
            </w:r>
            <w:r w:rsidRPr="00AE764F">
              <w:rPr>
                <w:color w:val="0000FF"/>
              </w:rPr>
              <w:t>ON</w:t>
            </w:r>
            <w:r w:rsidRPr="00AE764F">
              <w:rPr>
                <w:color w:val="000000"/>
              </w:rPr>
              <w:t xml:space="preserve"> A.ORGKEY=B.CORP_KEY</w:t>
            </w:r>
          </w:p>
          <w:p w14:paraId="7CF99ABE" w14:textId="77777777" w:rsidR="006A522F" w:rsidRPr="00AE764F" w:rsidRDefault="006A522F" w:rsidP="00415767">
            <w:pPr>
              <w:shd w:val="clear" w:color="auto" w:fill="FFFFFF"/>
              <w:spacing w:line="285" w:lineRule="atLeast"/>
              <w:rPr>
                <w:color w:val="000000"/>
              </w:rPr>
            </w:pPr>
            <w:r w:rsidRPr="00AE764F">
              <w:rPr>
                <w:color w:val="000000"/>
              </w:rPr>
              <w:t xml:space="preserve">    </w:t>
            </w:r>
            <w:r w:rsidRPr="00AE764F">
              <w:rPr>
                <w:color w:val="0000FF"/>
              </w:rPr>
              <w:t>JOIN</w:t>
            </w:r>
            <w:r w:rsidRPr="00AE764F">
              <w:rPr>
                <w:color w:val="000000"/>
              </w:rPr>
              <w:t xml:space="preserve"> TBAADM.SOL </w:t>
            </w:r>
            <w:r w:rsidRPr="00AE764F">
              <w:rPr>
                <w:color w:val="0000FF"/>
              </w:rPr>
              <w:t>ON</w:t>
            </w:r>
            <w:r w:rsidRPr="00AE764F">
              <w:rPr>
                <w:color w:val="000000"/>
              </w:rPr>
              <w:t xml:space="preserve"> A.PRIMARY_SOL_ID=SOL.SOL_ID    </w:t>
            </w:r>
          </w:p>
          <w:p w14:paraId="0EB2732C" w14:textId="77777777" w:rsidR="006A522F" w:rsidRPr="00AE764F" w:rsidRDefault="006A522F" w:rsidP="00415767">
            <w:pPr>
              <w:shd w:val="clear" w:color="auto" w:fill="FFFFFF"/>
              <w:spacing w:line="285" w:lineRule="atLeast"/>
              <w:rPr>
                <w:color w:val="000000"/>
              </w:rPr>
            </w:pPr>
            <w:r w:rsidRPr="00AE764F">
              <w:rPr>
                <w:color w:val="0000FF"/>
              </w:rPr>
              <w:t>WHERE</w:t>
            </w:r>
            <w:r w:rsidRPr="00AE764F">
              <w:rPr>
                <w:color w:val="000000"/>
              </w:rPr>
              <w:t xml:space="preserve"> A.SUSPENDED=</w:t>
            </w:r>
            <w:r w:rsidRPr="00AE764F">
              <w:rPr>
                <w:color w:val="A31515"/>
              </w:rPr>
              <w:t>'N'</w:t>
            </w:r>
          </w:p>
          <w:p w14:paraId="6EF9141B" w14:textId="51E4F330" w:rsidR="006A522F" w:rsidRPr="00AE764F" w:rsidRDefault="006A522F" w:rsidP="00132AA9">
            <w:pPr>
              <w:shd w:val="clear" w:color="auto" w:fill="FFFFFF"/>
              <w:spacing w:line="285" w:lineRule="atLeast"/>
              <w:rPr>
                <w:color w:val="000000"/>
              </w:rPr>
            </w:pPr>
            <w:r w:rsidRPr="00AE764F">
              <w:rPr>
                <w:color w:val="000000"/>
              </w:rPr>
              <w:t xml:space="preserve">    </w:t>
            </w:r>
            <w:r w:rsidRPr="00AE764F">
              <w:rPr>
                <w:color w:val="0000FF"/>
              </w:rPr>
              <w:t>AND</w:t>
            </w:r>
            <w:r w:rsidRPr="00AE764F">
              <w:rPr>
                <w:color w:val="000000"/>
              </w:rPr>
              <w:t xml:space="preserve"> A.BANK_ID=</w:t>
            </w:r>
            <w:r w:rsidRPr="00AE764F">
              <w:rPr>
                <w:color w:val="A31515"/>
              </w:rPr>
              <w:t>'01'</w:t>
            </w:r>
            <w:r w:rsidR="00132AA9">
              <w:t xml:space="preserve"> </w:t>
            </w:r>
          </w:p>
          <w:p w14:paraId="648547B1" w14:textId="246B5263" w:rsidR="006A522F" w:rsidRPr="00AE764F" w:rsidRDefault="006A522F" w:rsidP="00415767">
            <w:pPr>
              <w:shd w:val="clear" w:color="auto" w:fill="FFFFFF"/>
              <w:spacing w:line="285" w:lineRule="atLeast"/>
              <w:rPr>
                <w:color w:val="000000"/>
              </w:rPr>
            </w:pPr>
            <w:r w:rsidRPr="00AE764F">
              <w:rPr>
                <w:color w:val="000000"/>
              </w:rPr>
              <w:t xml:space="preserve">    </w:t>
            </w:r>
            <w:r w:rsidRPr="00AE764F">
              <w:rPr>
                <w:color w:val="0000FF"/>
              </w:rPr>
              <w:t>AND</w:t>
            </w:r>
            <w:r w:rsidRPr="00AE764F">
              <w:rPr>
                <w:color w:val="000000"/>
              </w:rPr>
              <w:t xml:space="preserve"> (</w:t>
            </w:r>
            <w:r w:rsidR="00132AA9" w:rsidRPr="00132AA9">
              <w:rPr>
                <w:color w:val="A31515"/>
              </w:rPr>
              <w:t>NVL(TRUNC(</w:t>
            </w:r>
            <w:r w:rsidR="00132AA9">
              <w:rPr>
                <w:color w:val="A31515"/>
              </w:rPr>
              <w:t>A.</w:t>
            </w:r>
            <w:r w:rsidR="00132AA9" w:rsidRPr="00132AA9">
              <w:rPr>
                <w:color w:val="A31515"/>
              </w:rPr>
              <w:t>RELATIONSHIPOPENINGDATE), TRUNC ( BODATECREATED))</w:t>
            </w:r>
            <w:r w:rsidRPr="00AE764F">
              <w:rPr>
                <w:color w:val="000000"/>
              </w:rPr>
              <w:t xml:space="preserve"> </w:t>
            </w:r>
            <w:r w:rsidRPr="00AE764F">
              <w:rPr>
                <w:color w:val="0000FF"/>
              </w:rPr>
              <w:t>BETWEEN</w:t>
            </w:r>
            <w:r w:rsidRPr="00AE764F">
              <w:rPr>
                <w:color w:val="000000"/>
              </w:rPr>
              <w:t xml:space="preserve"> </w:t>
            </w:r>
            <w:r w:rsidRPr="00AE764F">
              <w:rPr>
                <w:rStyle w:val="Hyperlink"/>
                <w:color w:val="FF0000"/>
              </w:rPr>
              <w:t xml:space="preserve">‘&lt;TỪ_NGÀY&gt;’ </w:t>
            </w:r>
            <w:r w:rsidRPr="00AE764F">
              <w:rPr>
                <w:rStyle w:val="Hyperlink"/>
                <w:color w:val="000000" w:themeColor="text1"/>
              </w:rPr>
              <w:t xml:space="preserve">AND </w:t>
            </w:r>
            <w:r w:rsidRPr="00AE764F">
              <w:rPr>
                <w:rStyle w:val="Hyperlink"/>
                <w:color w:val="FF0000"/>
              </w:rPr>
              <w:t>‘&lt;ĐẾN NGÀY&gt;’</w:t>
            </w:r>
          </w:p>
          <w:p w14:paraId="681C431D" w14:textId="71ECF35D" w:rsidR="006A522F" w:rsidRPr="00AE764F" w:rsidRDefault="006A522F" w:rsidP="00415767">
            <w:pPr>
              <w:shd w:val="clear" w:color="auto" w:fill="FFFFFF"/>
              <w:spacing w:line="285" w:lineRule="atLeast"/>
              <w:rPr>
                <w:color w:val="000000"/>
              </w:rPr>
            </w:pPr>
            <w:r w:rsidRPr="00AE764F">
              <w:rPr>
                <w:color w:val="000000"/>
              </w:rPr>
              <w:t xml:space="preserve">        </w:t>
            </w:r>
            <w:r w:rsidRPr="00AE764F">
              <w:rPr>
                <w:color w:val="0000FF"/>
              </w:rPr>
              <w:t>OR</w:t>
            </w:r>
            <w:r w:rsidR="00132AA9">
              <w:rPr>
                <w:color w:val="000000"/>
              </w:rPr>
              <w:t xml:space="preserve"> </w:t>
            </w:r>
            <w:r w:rsidR="00132AA9" w:rsidRPr="00132AA9">
              <w:rPr>
                <w:color w:val="A31515"/>
              </w:rPr>
              <w:t>NVL(TRUNC(</w:t>
            </w:r>
            <w:r w:rsidR="00132AA9">
              <w:rPr>
                <w:color w:val="A31515"/>
              </w:rPr>
              <w:t>B.</w:t>
            </w:r>
            <w:r w:rsidR="00132AA9" w:rsidRPr="00132AA9">
              <w:rPr>
                <w:color w:val="A31515"/>
              </w:rPr>
              <w:t>RELATIONSHIP_STARTDATE), TRUNC ( BODATECREATED))</w:t>
            </w:r>
            <w:r w:rsidR="00132AA9">
              <w:rPr>
                <w:color w:val="A31515"/>
              </w:rPr>
              <w:t xml:space="preserve"> </w:t>
            </w:r>
            <w:r w:rsidRPr="00AE764F">
              <w:rPr>
                <w:color w:val="0000FF"/>
              </w:rPr>
              <w:t>BETWEEN</w:t>
            </w:r>
            <w:r w:rsidRPr="00AE764F">
              <w:rPr>
                <w:color w:val="000000"/>
              </w:rPr>
              <w:t xml:space="preserve"> </w:t>
            </w:r>
            <w:r w:rsidRPr="00AE764F">
              <w:rPr>
                <w:rStyle w:val="Hyperlink"/>
                <w:color w:val="FF0000"/>
              </w:rPr>
              <w:t xml:space="preserve">‘&lt;TỪ_NGÀY&gt;’ </w:t>
            </w:r>
            <w:r w:rsidRPr="00AE764F">
              <w:rPr>
                <w:rStyle w:val="Hyperlink"/>
                <w:color w:val="000000" w:themeColor="text1"/>
              </w:rPr>
              <w:t xml:space="preserve">AND </w:t>
            </w:r>
            <w:r w:rsidRPr="00AE764F">
              <w:rPr>
                <w:rStyle w:val="Hyperlink"/>
                <w:color w:val="FF0000"/>
              </w:rPr>
              <w:t>‘&lt;ĐẾN NGÀY&gt;’</w:t>
            </w:r>
          </w:p>
          <w:p w14:paraId="1F47AC5E" w14:textId="77777777" w:rsidR="006A522F" w:rsidRPr="00AE764F" w:rsidRDefault="006A522F" w:rsidP="00415767">
            <w:pPr>
              <w:shd w:val="clear" w:color="auto" w:fill="FFFFFF"/>
              <w:spacing w:line="285" w:lineRule="atLeast"/>
              <w:rPr>
                <w:color w:val="000000"/>
              </w:rPr>
            </w:pPr>
            <w:r w:rsidRPr="00AE764F">
              <w:rPr>
                <w:color w:val="000000"/>
              </w:rPr>
              <w:t>)AA</w:t>
            </w:r>
          </w:p>
          <w:p w14:paraId="1BAC5D27" w14:textId="77777777" w:rsidR="006A522F" w:rsidRPr="00AE764F" w:rsidRDefault="006A522F" w:rsidP="00415767">
            <w:pPr>
              <w:shd w:val="clear" w:color="auto" w:fill="FFFFFF"/>
              <w:spacing w:line="285" w:lineRule="atLeast"/>
              <w:rPr>
                <w:color w:val="000000"/>
              </w:rPr>
            </w:pPr>
            <w:r w:rsidRPr="00AE764F">
              <w:rPr>
                <w:color w:val="0000FF"/>
              </w:rPr>
              <w:t>GROUP BY</w:t>
            </w:r>
            <w:r w:rsidRPr="00AE764F">
              <w:rPr>
                <w:color w:val="000000"/>
              </w:rPr>
              <w:t xml:space="preserve"> SUBSTR (TO_CHAR (AA.CIF_OPEN_DATE, </w:t>
            </w:r>
            <w:r w:rsidRPr="00AE764F">
              <w:rPr>
                <w:color w:val="A31515"/>
              </w:rPr>
              <w:t>'YYYYMMDD'</w:t>
            </w:r>
            <w:r w:rsidRPr="00AE764F">
              <w:rPr>
                <w:color w:val="000000"/>
              </w:rPr>
              <w:t>),</w:t>
            </w:r>
            <w:r w:rsidRPr="00AE764F">
              <w:rPr>
                <w:color w:val="098658"/>
              </w:rPr>
              <w:t>1</w:t>
            </w:r>
            <w:r w:rsidRPr="00AE764F">
              <w:rPr>
                <w:color w:val="000000"/>
              </w:rPr>
              <w:t>,</w:t>
            </w:r>
            <w:r w:rsidRPr="00AE764F">
              <w:rPr>
                <w:color w:val="098658"/>
              </w:rPr>
              <w:t>6</w:t>
            </w:r>
            <w:r w:rsidRPr="00AE764F">
              <w:rPr>
                <w:color w:val="000000"/>
              </w:rPr>
              <w:t>),AA.PRIMARY_SOL_ID, AA.SOL_DESC, AA.CUST_TYPE</w:t>
            </w:r>
          </w:p>
          <w:p w14:paraId="3E7E7430" w14:textId="77777777" w:rsidR="006A522F" w:rsidRPr="00AE764F" w:rsidRDefault="006A522F" w:rsidP="00415767">
            <w:pPr>
              <w:shd w:val="clear" w:color="auto" w:fill="FFFFFF"/>
              <w:spacing w:line="285" w:lineRule="atLeast"/>
              <w:rPr>
                <w:color w:val="000000"/>
              </w:rPr>
            </w:pPr>
            <w:r w:rsidRPr="00AE764F">
              <w:rPr>
                <w:color w:val="0000FF"/>
              </w:rPr>
              <w:t>ORDER BY</w:t>
            </w:r>
            <w:r w:rsidRPr="00AE764F">
              <w:rPr>
                <w:color w:val="000000"/>
              </w:rPr>
              <w:t xml:space="preserve"> AA.PRIMARY_SOL_ID</w:t>
            </w:r>
          </w:p>
        </w:tc>
      </w:tr>
      <w:tr w:rsidR="006A522F" w:rsidRPr="00AE764F" w14:paraId="49C85D63"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hideMark/>
          </w:tcPr>
          <w:p w14:paraId="6569F764" w14:textId="77777777" w:rsidR="006A522F" w:rsidRPr="00AE764F" w:rsidRDefault="006A522F" w:rsidP="00415767">
            <w:pPr>
              <w:spacing w:line="276" w:lineRule="auto"/>
              <w:jc w:val="center"/>
            </w:pPr>
            <w:r w:rsidRPr="00AE764F">
              <w:lastRenderedPageBreak/>
              <w:t>1</w:t>
            </w:r>
          </w:p>
        </w:tc>
        <w:tc>
          <w:tcPr>
            <w:tcW w:w="1890" w:type="dxa"/>
            <w:tcBorders>
              <w:top w:val="single" w:sz="4" w:space="0" w:color="auto"/>
              <w:left w:val="single" w:sz="4" w:space="0" w:color="auto"/>
              <w:bottom w:val="single" w:sz="4" w:space="0" w:color="auto"/>
              <w:right w:val="single" w:sz="4" w:space="0" w:color="auto"/>
            </w:tcBorders>
          </w:tcPr>
          <w:p w14:paraId="2D44B030" w14:textId="77777777" w:rsidR="006A522F" w:rsidRPr="00AE764F" w:rsidRDefault="006A522F" w:rsidP="00415767">
            <w:pPr>
              <w:shd w:val="clear" w:color="auto" w:fill="FFFFFF"/>
              <w:spacing w:line="285" w:lineRule="atLeast"/>
              <w:rPr>
                <w:color w:val="000000"/>
              </w:rPr>
            </w:pPr>
            <w:r w:rsidRPr="00AE764F">
              <w:rPr>
                <w:color w:val="000000"/>
              </w:rPr>
              <w:t>MONTH_RPT</w:t>
            </w:r>
          </w:p>
        </w:tc>
        <w:tc>
          <w:tcPr>
            <w:tcW w:w="6030" w:type="dxa"/>
            <w:tcBorders>
              <w:top w:val="single" w:sz="4" w:space="0" w:color="auto"/>
              <w:left w:val="single" w:sz="4" w:space="0" w:color="auto"/>
              <w:bottom w:val="single" w:sz="4" w:space="0" w:color="auto"/>
              <w:right w:val="single" w:sz="4" w:space="0" w:color="auto"/>
            </w:tcBorders>
            <w:noWrap/>
            <w:hideMark/>
          </w:tcPr>
          <w:p w14:paraId="3F27FAC1" w14:textId="77777777" w:rsidR="006A522F" w:rsidRPr="00AE764F" w:rsidRDefault="006A522F" w:rsidP="00415767">
            <w:pPr>
              <w:shd w:val="clear" w:color="auto" w:fill="FFFFFF"/>
              <w:spacing w:line="285" w:lineRule="atLeast"/>
              <w:rPr>
                <w:color w:val="000000"/>
              </w:rPr>
            </w:pPr>
            <w:r w:rsidRPr="00AE764F">
              <w:t xml:space="preserve">Lấy trực tiếp từ bảng </w:t>
            </w:r>
            <w:r w:rsidRPr="00AE764F">
              <w:rPr>
                <w:color w:val="000000"/>
              </w:rPr>
              <w:t>tạm AA</w:t>
            </w:r>
          </w:p>
        </w:tc>
        <w:tc>
          <w:tcPr>
            <w:tcW w:w="6210" w:type="dxa"/>
            <w:tcBorders>
              <w:top w:val="single" w:sz="4" w:space="0" w:color="auto"/>
              <w:left w:val="single" w:sz="4" w:space="0" w:color="auto"/>
              <w:bottom w:val="single" w:sz="4" w:space="0" w:color="auto"/>
              <w:right w:val="single" w:sz="4" w:space="0" w:color="auto"/>
            </w:tcBorders>
            <w:noWrap/>
            <w:hideMark/>
          </w:tcPr>
          <w:p w14:paraId="7BCB855E" w14:textId="77777777" w:rsidR="006A522F" w:rsidRPr="00AE764F" w:rsidRDefault="006A522F" w:rsidP="00415767">
            <w:pPr>
              <w:shd w:val="clear" w:color="auto" w:fill="FFFFFF"/>
              <w:spacing w:line="285" w:lineRule="atLeast"/>
              <w:rPr>
                <w:color w:val="000000"/>
              </w:rPr>
            </w:pPr>
            <w:r w:rsidRPr="00AE764F">
              <w:rPr>
                <w:color w:val="000000"/>
              </w:rPr>
              <w:t xml:space="preserve">SUBSTR (TO_CHAR (AA.CIF_OPEN_DATE, </w:t>
            </w:r>
            <w:r w:rsidRPr="00AE764F">
              <w:rPr>
                <w:color w:val="A31515"/>
              </w:rPr>
              <w:t>'YYYYMMDD'</w:t>
            </w:r>
            <w:r w:rsidRPr="00AE764F">
              <w:rPr>
                <w:color w:val="000000"/>
              </w:rPr>
              <w:t>),</w:t>
            </w:r>
            <w:r w:rsidRPr="00AE764F">
              <w:rPr>
                <w:color w:val="098658"/>
              </w:rPr>
              <w:t>1</w:t>
            </w:r>
            <w:r w:rsidRPr="00AE764F">
              <w:rPr>
                <w:color w:val="000000"/>
              </w:rPr>
              <w:t>,</w:t>
            </w:r>
            <w:r w:rsidRPr="00AE764F">
              <w:rPr>
                <w:color w:val="098658"/>
              </w:rPr>
              <w:t>6</w:t>
            </w:r>
            <w:r w:rsidRPr="00AE764F">
              <w:rPr>
                <w:color w:val="000000"/>
              </w:rPr>
              <w:t>)</w:t>
            </w:r>
          </w:p>
        </w:tc>
      </w:tr>
      <w:tr w:rsidR="006A522F" w:rsidRPr="00AE764F" w14:paraId="6116A781" w14:textId="77777777" w:rsidTr="00415767">
        <w:trPr>
          <w:trHeight w:val="264"/>
        </w:trPr>
        <w:tc>
          <w:tcPr>
            <w:tcW w:w="900" w:type="dxa"/>
            <w:tcBorders>
              <w:top w:val="single" w:sz="4" w:space="0" w:color="auto"/>
              <w:left w:val="single" w:sz="4" w:space="0" w:color="auto"/>
              <w:bottom w:val="single" w:sz="4" w:space="0" w:color="auto"/>
              <w:right w:val="single" w:sz="4" w:space="0" w:color="auto"/>
            </w:tcBorders>
            <w:hideMark/>
          </w:tcPr>
          <w:p w14:paraId="26B36AB8" w14:textId="77777777" w:rsidR="006A522F" w:rsidRPr="00AE764F" w:rsidRDefault="006A522F" w:rsidP="00415767">
            <w:pPr>
              <w:spacing w:line="276" w:lineRule="auto"/>
              <w:jc w:val="center"/>
              <w:rPr>
                <w:bCs/>
              </w:rPr>
            </w:pPr>
            <w:r w:rsidRPr="00AE764F">
              <w:t>2</w:t>
            </w:r>
          </w:p>
        </w:tc>
        <w:tc>
          <w:tcPr>
            <w:tcW w:w="1890" w:type="dxa"/>
            <w:tcBorders>
              <w:top w:val="single" w:sz="4" w:space="0" w:color="auto"/>
              <w:left w:val="single" w:sz="4" w:space="0" w:color="auto"/>
              <w:bottom w:val="single" w:sz="4" w:space="0" w:color="auto"/>
              <w:right w:val="single" w:sz="4" w:space="0" w:color="auto"/>
            </w:tcBorders>
          </w:tcPr>
          <w:p w14:paraId="4C11E0D2" w14:textId="77777777" w:rsidR="006A522F" w:rsidRPr="00AE764F" w:rsidRDefault="006A522F" w:rsidP="00415767">
            <w:pPr>
              <w:shd w:val="clear" w:color="auto" w:fill="FFFFFF"/>
              <w:spacing w:line="285" w:lineRule="atLeast"/>
              <w:rPr>
                <w:color w:val="000000"/>
              </w:rPr>
            </w:pPr>
            <w:r w:rsidRPr="00AE764F">
              <w:rPr>
                <w:color w:val="000000"/>
              </w:rPr>
              <w:t>SOL_OPEN_CI</w:t>
            </w:r>
            <w:r w:rsidRPr="00AE764F">
              <w:rPr>
                <w:color w:val="000000"/>
              </w:rPr>
              <w:lastRenderedPageBreak/>
              <w:t>F</w:t>
            </w:r>
          </w:p>
        </w:tc>
        <w:tc>
          <w:tcPr>
            <w:tcW w:w="6030" w:type="dxa"/>
            <w:tcBorders>
              <w:top w:val="single" w:sz="4" w:space="0" w:color="auto"/>
              <w:left w:val="single" w:sz="4" w:space="0" w:color="auto"/>
              <w:bottom w:val="single" w:sz="4" w:space="0" w:color="auto"/>
              <w:right w:val="single" w:sz="4" w:space="0" w:color="auto"/>
            </w:tcBorders>
            <w:noWrap/>
          </w:tcPr>
          <w:p w14:paraId="64EAB92B" w14:textId="77777777" w:rsidR="006A522F" w:rsidRPr="00AE764F" w:rsidRDefault="006A522F" w:rsidP="00415767">
            <w:pPr>
              <w:shd w:val="clear" w:color="auto" w:fill="FFFFFF"/>
              <w:spacing w:line="285" w:lineRule="atLeast"/>
              <w:rPr>
                <w:color w:val="000000"/>
              </w:rPr>
            </w:pPr>
            <w:r w:rsidRPr="00AE764F">
              <w:lastRenderedPageBreak/>
              <w:t xml:space="preserve">Lấy trực tiếp từ bảng </w:t>
            </w:r>
            <w:r w:rsidRPr="00AE764F">
              <w:rPr>
                <w:color w:val="000000"/>
              </w:rPr>
              <w:t>tạm AA</w:t>
            </w:r>
          </w:p>
        </w:tc>
        <w:tc>
          <w:tcPr>
            <w:tcW w:w="6210" w:type="dxa"/>
            <w:tcBorders>
              <w:top w:val="single" w:sz="4" w:space="0" w:color="auto"/>
              <w:left w:val="single" w:sz="4" w:space="0" w:color="auto"/>
              <w:bottom w:val="single" w:sz="4" w:space="0" w:color="auto"/>
              <w:right w:val="single" w:sz="4" w:space="0" w:color="auto"/>
            </w:tcBorders>
            <w:noWrap/>
            <w:hideMark/>
          </w:tcPr>
          <w:p w14:paraId="1BCEA182" w14:textId="77777777" w:rsidR="006A522F" w:rsidRPr="00AE764F" w:rsidRDefault="006A522F" w:rsidP="00415767">
            <w:pPr>
              <w:shd w:val="clear" w:color="auto" w:fill="FFFFFF"/>
              <w:spacing w:line="285" w:lineRule="atLeast"/>
              <w:rPr>
                <w:color w:val="000000"/>
              </w:rPr>
            </w:pPr>
            <w:r w:rsidRPr="00AE764F">
              <w:rPr>
                <w:color w:val="000000"/>
              </w:rPr>
              <w:t>AA.PRIMARY_SOL_ID SOL_OPEN_CIF</w:t>
            </w:r>
          </w:p>
        </w:tc>
      </w:tr>
      <w:tr w:rsidR="006A522F" w:rsidRPr="00AE764F" w14:paraId="776A77E2"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hideMark/>
          </w:tcPr>
          <w:p w14:paraId="3D24F14E" w14:textId="77777777" w:rsidR="006A522F" w:rsidRPr="00AE764F" w:rsidRDefault="006A522F" w:rsidP="00415767">
            <w:pPr>
              <w:spacing w:line="276" w:lineRule="auto"/>
              <w:jc w:val="center"/>
              <w:rPr>
                <w:bCs/>
              </w:rPr>
            </w:pPr>
            <w:r w:rsidRPr="00AE764F">
              <w:t>3</w:t>
            </w:r>
          </w:p>
        </w:tc>
        <w:tc>
          <w:tcPr>
            <w:tcW w:w="1890" w:type="dxa"/>
            <w:tcBorders>
              <w:top w:val="single" w:sz="4" w:space="0" w:color="auto"/>
              <w:left w:val="single" w:sz="4" w:space="0" w:color="auto"/>
              <w:bottom w:val="single" w:sz="4" w:space="0" w:color="auto"/>
              <w:right w:val="single" w:sz="4" w:space="0" w:color="auto"/>
            </w:tcBorders>
          </w:tcPr>
          <w:p w14:paraId="4D4A1753" w14:textId="77777777" w:rsidR="006A522F" w:rsidRPr="00AE764F" w:rsidRDefault="006A522F" w:rsidP="00415767">
            <w:pPr>
              <w:shd w:val="clear" w:color="auto" w:fill="FFFFFF"/>
              <w:spacing w:line="285" w:lineRule="atLeast"/>
              <w:rPr>
                <w:color w:val="000000"/>
              </w:rPr>
            </w:pPr>
            <w:r w:rsidRPr="00AE764F">
              <w:rPr>
                <w:color w:val="000000"/>
              </w:rPr>
              <w:t>SOL_DESC</w:t>
            </w:r>
          </w:p>
        </w:tc>
        <w:tc>
          <w:tcPr>
            <w:tcW w:w="6030" w:type="dxa"/>
            <w:tcBorders>
              <w:top w:val="single" w:sz="4" w:space="0" w:color="auto"/>
              <w:left w:val="single" w:sz="4" w:space="0" w:color="auto"/>
              <w:bottom w:val="single" w:sz="4" w:space="0" w:color="auto"/>
              <w:right w:val="single" w:sz="4" w:space="0" w:color="auto"/>
            </w:tcBorders>
            <w:noWrap/>
          </w:tcPr>
          <w:p w14:paraId="2E6DAAC3" w14:textId="77777777" w:rsidR="006A522F" w:rsidRPr="00AE764F" w:rsidRDefault="006A522F" w:rsidP="00415767">
            <w:pPr>
              <w:spacing w:line="276" w:lineRule="auto"/>
            </w:pPr>
            <w:r w:rsidRPr="00AE764F">
              <w:t xml:space="preserve">Lấy trực tiếp từ bảng </w:t>
            </w:r>
            <w:r w:rsidRPr="00AE764F">
              <w:rPr>
                <w:color w:val="000000"/>
              </w:rPr>
              <w:t>tạm AA</w:t>
            </w:r>
          </w:p>
        </w:tc>
        <w:tc>
          <w:tcPr>
            <w:tcW w:w="6210" w:type="dxa"/>
            <w:tcBorders>
              <w:top w:val="single" w:sz="4" w:space="0" w:color="auto"/>
              <w:left w:val="single" w:sz="4" w:space="0" w:color="auto"/>
              <w:bottom w:val="single" w:sz="4" w:space="0" w:color="auto"/>
              <w:right w:val="single" w:sz="4" w:space="0" w:color="auto"/>
            </w:tcBorders>
            <w:noWrap/>
            <w:hideMark/>
          </w:tcPr>
          <w:p w14:paraId="403CCBFD" w14:textId="77777777" w:rsidR="006A522F" w:rsidRPr="00AE764F" w:rsidRDefault="006A522F" w:rsidP="00415767">
            <w:pPr>
              <w:shd w:val="clear" w:color="auto" w:fill="FFFFFF"/>
              <w:spacing w:line="285" w:lineRule="atLeast"/>
              <w:rPr>
                <w:color w:val="000000"/>
              </w:rPr>
            </w:pPr>
            <w:r w:rsidRPr="00AE764F">
              <w:rPr>
                <w:color w:val="000000"/>
              </w:rPr>
              <w:t>AA.SOL_DESC</w:t>
            </w:r>
          </w:p>
        </w:tc>
      </w:tr>
      <w:tr w:rsidR="006A522F" w:rsidRPr="00AE764F" w14:paraId="42DC6B86"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hideMark/>
          </w:tcPr>
          <w:p w14:paraId="4A86042C" w14:textId="77777777" w:rsidR="006A522F" w:rsidRPr="00AE764F" w:rsidRDefault="006A522F" w:rsidP="00415767">
            <w:pPr>
              <w:spacing w:line="276" w:lineRule="auto"/>
              <w:jc w:val="center"/>
              <w:rPr>
                <w:bCs/>
              </w:rPr>
            </w:pPr>
            <w:r w:rsidRPr="00AE764F">
              <w:t>4</w:t>
            </w:r>
          </w:p>
        </w:tc>
        <w:tc>
          <w:tcPr>
            <w:tcW w:w="1890" w:type="dxa"/>
            <w:tcBorders>
              <w:top w:val="single" w:sz="4" w:space="0" w:color="auto"/>
              <w:left w:val="single" w:sz="4" w:space="0" w:color="auto"/>
              <w:bottom w:val="single" w:sz="4" w:space="0" w:color="auto"/>
              <w:right w:val="single" w:sz="4" w:space="0" w:color="auto"/>
            </w:tcBorders>
          </w:tcPr>
          <w:p w14:paraId="125AFB8E" w14:textId="77777777" w:rsidR="006A522F" w:rsidRPr="00AE764F" w:rsidRDefault="006A522F" w:rsidP="00415767">
            <w:pPr>
              <w:shd w:val="clear" w:color="auto" w:fill="FFFFFF"/>
              <w:spacing w:line="285" w:lineRule="atLeast"/>
              <w:rPr>
                <w:color w:val="000000"/>
              </w:rPr>
            </w:pPr>
            <w:r w:rsidRPr="00AE764F">
              <w:rPr>
                <w:color w:val="000000"/>
              </w:rPr>
              <w:t>CUST_TYPE</w:t>
            </w:r>
          </w:p>
        </w:tc>
        <w:tc>
          <w:tcPr>
            <w:tcW w:w="6030" w:type="dxa"/>
            <w:tcBorders>
              <w:top w:val="single" w:sz="4" w:space="0" w:color="auto"/>
              <w:left w:val="single" w:sz="4" w:space="0" w:color="auto"/>
              <w:bottom w:val="single" w:sz="4" w:space="0" w:color="auto"/>
              <w:right w:val="single" w:sz="4" w:space="0" w:color="auto"/>
            </w:tcBorders>
            <w:noWrap/>
            <w:hideMark/>
          </w:tcPr>
          <w:p w14:paraId="47713BD2" w14:textId="77777777" w:rsidR="006A522F" w:rsidRPr="00AE764F" w:rsidRDefault="006A522F" w:rsidP="00415767">
            <w:pPr>
              <w:spacing w:line="276" w:lineRule="auto"/>
              <w:rPr>
                <w:bCs/>
              </w:rPr>
            </w:pPr>
            <w:r w:rsidRPr="00AE764F">
              <w:t xml:space="preserve">Lấy trực tiếp từ bảng </w:t>
            </w:r>
            <w:r w:rsidRPr="00AE764F">
              <w:rPr>
                <w:color w:val="000000"/>
              </w:rPr>
              <w:t>tạm AA</w:t>
            </w:r>
          </w:p>
        </w:tc>
        <w:tc>
          <w:tcPr>
            <w:tcW w:w="6210" w:type="dxa"/>
            <w:tcBorders>
              <w:top w:val="single" w:sz="4" w:space="0" w:color="auto"/>
              <w:left w:val="single" w:sz="4" w:space="0" w:color="auto"/>
              <w:bottom w:val="single" w:sz="4" w:space="0" w:color="auto"/>
              <w:right w:val="single" w:sz="4" w:space="0" w:color="auto"/>
            </w:tcBorders>
            <w:noWrap/>
            <w:hideMark/>
          </w:tcPr>
          <w:p w14:paraId="5E10BAD5" w14:textId="77777777" w:rsidR="006A522F" w:rsidRPr="00AE764F" w:rsidRDefault="006A522F" w:rsidP="00415767">
            <w:pPr>
              <w:shd w:val="clear" w:color="auto" w:fill="FFFFFF"/>
              <w:spacing w:line="285" w:lineRule="atLeast"/>
              <w:rPr>
                <w:color w:val="000000"/>
              </w:rPr>
            </w:pPr>
            <w:r w:rsidRPr="00AE764F">
              <w:rPr>
                <w:color w:val="000000"/>
              </w:rPr>
              <w:t>AA.CUST_TYPE</w:t>
            </w:r>
          </w:p>
        </w:tc>
      </w:tr>
      <w:tr w:rsidR="006A522F" w:rsidRPr="00AE764F" w14:paraId="37B6A77F"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hideMark/>
          </w:tcPr>
          <w:p w14:paraId="1D15CDF9" w14:textId="77777777" w:rsidR="006A522F" w:rsidRPr="00AE764F" w:rsidRDefault="006A522F" w:rsidP="00415767">
            <w:pPr>
              <w:spacing w:line="276" w:lineRule="auto"/>
              <w:jc w:val="center"/>
              <w:rPr>
                <w:bCs/>
              </w:rPr>
            </w:pPr>
            <w:r w:rsidRPr="00AE764F">
              <w:t>5</w:t>
            </w:r>
          </w:p>
        </w:tc>
        <w:tc>
          <w:tcPr>
            <w:tcW w:w="1890" w:type="dxa"/>
            <w:tcBorders>
              <w:top w:val="single" w:sz="4" w:space="0" w:color="auto"/>
              <w:left w:val="single" w:sz="4" w:space="0" w:color="auto"/>
              <w:bottom w:val="single" w:sz="4" w:space="0" w:color="auto"/>
              <w:right w:val="single" w:sz="4" w:space="0" w:color="auto"/>
            </w:tcBorders>
          </w:tcPr>
          <w:p w14:paraId="688B7836" w14:textId="77777777" w:rsidR="006A522F" w:rsidRPr="00AE764F" w:rsidRDefault="006A522F" w:rsidP="00415767">
            <w:pPr>
              <w:shd w:val="clear" w:color="auto" w:fill="FFFFFF"/>
              <w:spacing w:line="285" w:lineRule="atLeast"/>
              <w:rPr>
                <w:color w:val="000000"/>
              </w:rPr>
            </w:pPr>
            <w:r w:rsidRPr="00AE764F">
              <w:rPr>
                <w:color w:val="000000"/>
              </w:rPr>
              <w:t>QUALITY</w:t>
            </w:r>
          </w:p>
        </w:tc>
        <w:tc>
          <w:tcPr>
            <w:tcW w:w="6030" w:type="dxa"/>
            <w:tcBorders>
              <w:top w:val="single" w:sz="4" w:space="0" w:color="auto"/>
              <w:left w:val="single" w:sz="4" w:space="0" w:color="auto"/>
              <w:bottom w:val="single" w:sz="4" w:space="0" w:color="auto"/>
              <w:right w:val="single" w:sz="4" w:space="0" w:color="auto"/>
            </w:tcBorders>
            <w:noWrap/>
          </w:tcPr>
          <w:p w14:paraId="498F96A5" w14:textId="77777777" w:rsidR="006A522F" w:rsidRPr="00AE764F" w:rsidRDefault="006A522F" w:rsidP="00415767">
            <w:pPr>
              <w:spacing w:line="276" w:lineRule="auto"/>
              <w:rPr>
                <w:bCs/>
              </w:rPr>
            </w:pPr>
            <w:r w:rsidRPr="00AE764F">
              <w:t xml:space="preserve">Lấy trực tiếp từ bảng </w:t>
            </w:r>
            <w:r w:rsidRPr="00AE764F">
              <w:rPr>
                <w:color w:val="000000"/>
              </w:rPr>
              <w:t>tạm AA</w:t>
            </w:r>
          </w:p>
        </w:tc>
        <w:tc>
          <w:tcPr>
            <w:tcW w:w="6210" w:type="dxa"/>
            <w:tcBorders>
              <w:top w:val="single" w:sz="4" w:space="0" w:color="auto"/>
              <w:left w:val="single" w:sz="4" w:space="0" w:color="auto"/>
              <w:bottom w:val="single" w:sz="4" w:space="0" w:color="auto"/>
              <w:right w:val="single" w:sz="4" w:space="0" w:color="auto"/>
            </w:tcBorders>
            <w:noWrap/>
            <w:hideMark/>
          </w:tcPr>
          <w:p w14:paraId="2493086B" w14:textId="77777777" w:rsidR="006A522F" w:rsidRPr="00AE764F" w:rsidRDefault="006A522F" w:rsidP="00415767">
            <w:pPr>
              <w:shd w:val="clear" w:color="auto" w:fill="FFFFFF"/>
              <w:spacing w:line="285" w:lineRule="atLeast"/>
              <w:rPr>
                <w:color w:val="000000"/>
              </w:rPr>
            </w:pPr>
            <w:r w:rsidRPr="00AE764F">
              <w:rPr>
                <w:color w:val="795E26"/>
              </w:rPr>
              <w:t>COUNT</w:t>
            </w:r>
            <w:r w:rsidRPr="00AE764F">
              <w:rPr>
                <w:color w:val="000000"/>
              </w:rPr>
              <w:t>(AA.ORGKEY)</w:t>
            </w:r>
          </w:p>
        </w:tc>
      </w:tr>
    </w:tbl>
    <w:p w14:paraId="75447692" w14:textId="77777777" w:rsidR="006A522F" w:rsidRPr="00AE764F" w:rsidRDefault="006A522F" w:rsidP="006A522F">
      <w:pPr>
        <w:pStyle w:val="Heading3"/>
        <w:rPr>
          <w:rFonts w:cs="Times New Roman"/>
        </w:rPr>
      </w:pPr>
      <w:bookmarkStart w:id="1193" w:name="_Toc112075845"/>
      <w:bookmarkStart w:id="1194" w:name="_Toc112677044"/>
      <w:r w:rsidRPr="00AE764F">
        <w:rPr>
          <w:rFonts w:cs="Times New Roman"/>
        </w:rPr>
        <w:t>PTKDBL_TK70901</w:t>
      </w:r>
      <w:bookmarkEnd w:id="1193"/>
      <w:bookmarkEnd w:id="1194"/>
    </w:p>
    <w:tbl>
      <w:tblPr>
        <w:tblW w:w="150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5940"/>
        <w:gridCol w:w="6300"/>
      </w:tblGrid>
      <w:tr w:rsidR="006A522F" w:rsidRPr="00AE764F" w14:paraId="2EAEDB5D" w14:textId="77777777" w:rsidTr="00415767">
        <w:trPr>
          <w:trHeight w:val="289"/>
          <w:tblHeader/>
        </w:trPr>
        <w:tc>
          <w:tcPr>
            <w:tcW w:w="900" w:type="dxa"/>
            <w:vMerge w:val="restart"/>
            <w:shd w:val="clear" w:color="auto" w:fill="002060"/>
          </w:tcPr>
          <w:p w14:paraId="5E85AB29" w14:textId="77777777" w:rsidR="006A522F" w:rsidRPr="00AE764F" w:rsidRDefault="006A522F" w:rsidP="00415767">
            <w:pPr>
              <w:jc w:val="center"/>
              <w:rPr>
                <w:b/>
                <w:bCs/>
                <w:color w:val="FFFFFF" w:themeColor="background1"/>
              </w:rPr>
            </w:pPr>
            <w:r w:rsidRPr="00AE764F">
              <w:rPr>
                <w:b/>
                <w:bCs/>
                <w:color w:val="FFFFFF" w:themeColor="background1"/>
              </w:rPr>
              <w:t>STT</w:t>
            </w:r>
          </w:p>
        </w:tc>
        <w:tc>
          <w:tcPr>
            <w:tcW w:w="1890" w:type="dxa"/>
            <w:vMerge w:val="restart"/>
            <w:shd w:val="clear" w:color="auto" w:fill="002060"/>
          </w:tcPr>
          <w:p w14:paraId="490421EE" w14:textId="77777777" w:rsidR="006A522F" w:rsidRPr="00AE764F" w:rsidRDefault="006A522F" w:rsidP="00415767">
            <w:pPr>
              <w:jc w:val="center"/>
              <w:rPr>
                <w:b/>
                <w:bCs/>
                <w:color w:val="FFFFFF" w:themeColor="background1"/>
              </w:rPr>
            </w:pPr>
            <w:r w:rsidRPr="00AE764F">
              <w:rPr>
                <w:b/>
                <w:bCs/>
                <w:color w:val="FFFFFF" w:themeColor="background1"/>
              </w:rPr>
              <w:t>Nội dung</w:t>
            </w:r>
          </w:p>
        </w:tc>
        <w:tc>
          <w:tcPr>
            <w:tcW w:w="12240" w:type="dxa"/>
            <w:gridSpan w:val="2"/>
            <w:shd w:val="clear" w:color="auto" w:fill="002060"/>
            <w:noWrap/>
          </w:tcPr>
          <w:p w14:paraId="3E967FBA" w14:textId="77777777" w:rsidR="006A522F" w:rsidRPr="00AE764F" w:rsidRDefault="006A522F" w:rsidP="00415767">
            <w:pPr>
              <w:jc w:val="center"/>
              <w:rPr>
                <w:b/>
                <w:bCs/>
                <w:color w:val="FFFFFF" w:themeColor="background1"/>
              </w:rPr>
            </w:pPr>
            <w:r w:rsidRPr="00AE764F">
              <w:rPr>
                <w:b/>
                <w:bCs/>
                <w:color w:val="FFFFFF" w:themeColor="background1"/>
              </w:rPr>
              <w:t>Cách trích xuất dữ liệu</w:t>
            </w:r>
          </w:p>
        </w:tc>
      </w:tr>
      <w:tr w:rsidR="006A522F" w:rsidRPr="00AE764F" w14:paraId="01E17587" w14:textId="77777777" w:rsidTr="00415767">
        <w:trPr>
          <w:trHeight w:val="289"/>
        </w:trPr>
        <w:tc>
          <w:tcPr>
            <w:tcW w:w="900" w:type="dxa"/>
            <w:vMerge/>
            <w:shd w:val="clear" w:color="auto" w:fill="002060"/>
          </w:tcPr>
          <w:p w14:paraId="05223BA1" w14:textId="77777777" w:rsidR="006A522F" w:rsidRPr="00AE764F" w:rsidRDefault="006A522F" w:rsidP="00415767">
            <w:pPr>
              <w:jc w:val="center"/>
              <w:rPr>
                <w:b/>
                <w:bCs/>
                <w:color w:val="FFFFFF" w:themeColor="background1"/>
              </w:rPr>
            </w:pPr>
          </w:p>
        </w:tc>
        <w:tc>
          <w:tcPr>
            <w:tcW w:w="1890" w:type="dxa"/>
            <w:vMerge/>
            <w:shd w:val="clear" w:color="auto" w:fill="002060"/>
            <w:hideMark/>
          </w:tcPr>
          <w:p w14:paraId="0D5655D9" w14:textId="77777777" w:rsidR="006A522F" w:rsidRPr="00AE764F" w:rsidRDefault="006A522F" w:rsidP="00415767">
            <w:pPr>
              <w:jc w:val="center"/>
              <w:rPr>
                <w:b/>
                <w:bCs/>
                <w:color w:val="FFFFFF" w:themeColor="background1"/>
              </w:rPr>
            </w:pPr>
          </w:p>
        </w:tc>
        <w:tc>
          <w:tcPr>
            <w:tcW w:w="5940" w:type="dxa"/>
            <w:shd w:val="clear" w:color="auto" w:fill="002060"/>
            <w:noWrap/>
            <w:hideMark/>
          </w:tcPr>
          <w:p w14:paraId="44282ED0" w14:textId="77777777" w:rsidR="006A522F" w:rsidRPr="00AE764F" w:rsidRDefault="006A522F" w:rsidP="00415767">
            <w:pPr>
              <w:jc w:val="center"/>
              <w:rPr>
                <w:b/>
                <w:bCs/>
                <w:color w:val="FFFFFF" w:themeColor="background1"/>
              </w:rPr>
            </w:pPr>
            <w:r w:rsidRPr="00AE764F">
              <w:rPr>
                <w:b/>
                <w:bCs/>
                <w:color w:val="FFFFFF" w:themeColor="background1"/>
              </w:rPr>
              <w:t>Điều kiện</w:t>
            </w:r>
          </w:p>
        </w:tc>
        <w:tc>
          <w:tcPr>
            <w:tcW w:w="6300" w:type="dxa"/>
            <w:shd w:val="clear" w:color="auto" w:fill="002060"/>
            <w:noWrap/>
            <w:hideMark/>
          </w:tcPr>
          <w:p w14:paraId="5498B841" w14:textId="77777777" w:rsidR="006A522F" w:rsidRPr="00AE764F" w:rsidRDefault="006A522F" w:rsidP="00415767">
            <w:pPr>
              <w:jc w:val="center"/>
              <w:rPr>
                <w:b/>
                <w:bCs/>
                <w:color w:val="FFFFFF" w:themeColor="background1"/>
              </w:rPr>
            </w:pPr>
            <w:r w:rsidRPr="00AE764F">
              <w:rPr>
                <w:b/>
                <w:bCs/>
                <w:color w:val="FFFFFF" w:themeColor="background1"/>
              </w:rPr>
              <w:t>Tên trường</w:t>
            </w:r>
          </w:p>
        </w:tc>
      </w:tr>
      <w:tr w:rsidR="006A522F" w:rsidRPr="00AE764F" w14:paraId="67F19D37"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tcPr>
          <w:p w14:paraId="41665C56" w14:textId="77777777" w:rsidR="006A522F" w:rsidRPr="00AE764F" w:rsidRDefault="006A522F" w:rsidP="00415767">
            <w:pPr>
              <w:jc w:val="center"/>
              <w:rPr>
                <w:bC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EF1341A" w14:textId="77777777" w:rsidR="006A522F" w:rsidRPr="00AE764F" w:rsidRDefault="006A522F" w:rsidP="00415767">
            <w:pPr>
              <w:rPr>
                <w:bCs/>
              </w:rPr>
            </w:pPr>
            <w:r w:rsidRPr="00AE764F">
              <w:rPr>
                <w:bCs/>
              </w:rPr>
              <w:t>Điều kiện chung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auto"/>
            <w:noWrap/>
          </w:tcPr>
          <w:p w14:paraId="5668804B" w14:textId="77777777" w:rsidR="006A522F" w:rsidRPr="00AE764F" w:rsidRDefault="006A522F" w:rsidP="00415767">
            <w:pPr>
              <w:spacing w:after="120" w:line="264" w:lineRule="auto"/>
            </w:pPr>
            <w:r w:rsidRPr="00AE764F">
              <w:rPr>
                <w:b/>
                <w:bCs/>
              </w:rPr>
              <w:t>Lấy từ hệ thống FINACLE</w:t>
            </w:r>
            <w:r w:rsidRPr="00AE764F">
              <w:t xml:space="preserve">: lấy dữ liệu từ bảng </w:t>
            </w:r>
            <w:r w:rsidRPr="00AE764F">
              <w:rPr>
                <w:rStyle w:val="Hyperlink"/>
                <w:color w:val="000000" w:themeColor="text1"/>
              </w:rPr>
              <w:t xml:space="preserve">TBAADM.HTD, TBAADM.GAM </w:t>
            </w:r>
            <w:r w:rsidRPr="00AE764F">
              <w:t>với điều kiện sau:</w:t>
            </w:r>
          </w:p>
          <w:p w14:paraId="020E9597" w14:textId="77777777" w:rsidR="006A522F" w:rsidRPr="00AE764F" w:rsidRDefault="006A522F" w:rsidP="00415767">
            <w:pPr>
              <w:spacing w:after="120" w:line="264" w:lineRule="auto"/>
            </w:pPr>
            <w:r w:rsidRPr="00AE764F">
              <w:rPr>
                <w:rStyle w:val="Hyperlink"/>
                <w:color w:val="000000" w:themeColor="text1"/>
              </w:rPr>
              <w:t>HTD</w:t>
            </w:r>
            <w:r w:rsidRPr="00AE764F">
              <w:t xml:space="preserve">.ACID = </w:t>
            </w:r>
            <w:r w:rsidRPr="00AE764F">
              <w:rPr>
                <w:rStyle w:val="Hyperlink"/>
                <w:color w:val="000000" w:themeColor="text1"/>
              </w:rPr>
              <w:t>GAM</w:t>
            </w:r>
            <w:r w:rsidRPr="00AE764F">
              <w:t>.ACID</w:t>
            </w:r>
          </w:p>
          <w:p w14:paraId="048D7B41" w14:textId="77777777" w:rsidR="006A522F" w:rsidRPr="00AE764F" w:rsidRDefault="006A522F" w:rsidP="00415767">
            <w:pPr>
              <w:spacing w:after="120" w:line="264" w:lineRule="auto"/>
            </w:pPr>
            <w:r w:rsidRPr="00AE764F">
              <w:t xml:space="preserve">AND </w:t>
            </w:r>
            <w:r w:rsidRPr="00AE764F">
              <w:rPr>
                <w:rStyle w:val="Hyperlink"/>
                <w:color w:val="000000" w:themeColor="text1"/>
              </w:rPr>
              <w:t>HTD</w:t>
            </w:r>
            <w:r w:rsidRPr="00AE764F">
              <w:t>.BANK_ID = ‘01’</w:t>
            </w:r>
          </w:p>
          <w:p w14:paraId="42BE2556"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GAM.BANK_ID = ‘01’</w:t>
            </w:r>
          </w:p>
          <w:p w14:paraId="13AB31F9"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NVL(HTD.RPT_CODE, 'AAAAA') != 'YETRN'</w:t>
            </w:r>
          </w:p>
          <w:p w14:paraId="29A8CA91" w14:textId="77777777" w:rsidR="006A522F" w:rsidRPr="00AE764F" w:rsidRDefault="006A522F" w:rsidP="00415767">
            <w:pPr>
              <w:spacing w:after="120" w:line="264" w:lineRule="auto"/>
              <w:rPr>
                <w:rStyle w:val="Hyperlink"/>
                <w:b/>
                <w:color w:val="FF0000"/>
              </w:rPr>
            </w:pPr>
            <w:r w:rsidRPr="00AE764F">
              <w:rPr>
                <w:rStyle w:val="Hyperlink"/>
                <w:color w:val="000000" w:themeColor="text1"/>
              </w:rPr>
              <w:t xml:space="preserve">AND HTD.TRAN_DATE BETWEEN </w:t>
            </w:r>
            <w:r w:rsidRPr="00AE764F">
              <w:rPr>
                <w:rStyle w:val="Hyperlink"/>
                <w:color w:val="FF0000"/>
              </w:rPr>
              <w:t xml:space="preserve">‘&lt;TỪ_NGÀY&gt;’ </w:t>
            </w:r>
            <w:r w:rsidRPr="00AE764F">
              <w:rPr>
                <w:rStyle w:val="Hyperlink"/>
                <w:color w:val="000000" w:themeColor="text1"/>
              </w:rPr>
              <w:t xml:space="preserve">AND </w:t>
            </w:r>
            <w:r w:rsidRPr="00AE764F">
              <w:rPr>
                <w:rStyle w:val="Hyperlink"/>
                <w:color w:val="FF0000"/>
              </w:rPr>
              <w:t>‘&lt;ĐẾN NGÀY&gt;’</w:t>
            </w:r>
          </w:p>
          <w:p w14:paraId="4B6FDD7D" w14:textId="77777777" w:rsidR="006A522F" w:rsidRPr="00AE764F" w:rsidRDefault="006A522F" w:rsidP="00415767">
            <w:pPr>
              <w:spacing w:after="120" w:line="264" w:lineRule="auto"/>
              <w:rPr>
                <w:bCs/>
              </w:rPr>
            </w:pPr>
            <w:r w:rsidRPr="00AE764F">
              <w:rPr>
                <w:rStyle w:val="Hyperlink"/>
                <w:color w:val="000000" w:themeColor="text1"/>
              </w:rPr>
              <w:t>AND</w:t>
            </w:r>
            <w:r w:rsidRPr="00AE764F">
              <w:rPr>
                <w:bCs/>
              </w:rPr>
              <w:t xml:space="preserve"> HTD.PSTD_FLG = ‘Y’</w:t>
            </w:r>
          </w:p>
          <w:p w14:paraId="1D90E2D2" w14:textId="77777777" w:rsidR="006A522F" w:rsidRPr="00AE764F" w:rsidRDefault="006A522F" w:rsidP="00415767">
            <w:pPr>
              <w:spacing w:after="120" w:line="264" w:lineRule="auto"/>
              <w:rPr>
                <w:bCs/>
              </w:rPr>
            </w:pPr>
            <w:r w:rsidRPr="00AE764F">
              <w:rPr>
                <w:bCs/>
              </w:rPr>
              <w:t>AND HTD.GEL_FLG = ‘N’</w:t>
            </w:r>
          </w:p>
          <w:p w14:paraId="5A5A6708" w14:textId="77777777" w:rsidR="006A522F" w:rsidRPr="00AE764F" w:rsidRDefault="006A522F" w:rsidP="00415767">
            <w:pPr>
              <w:spacing w:after="120" w:line="264" w:lineRule="auto"/>
            </w:pPr>
            <w:r w:rsidRPr="00AE764F">
              <w:t>AND GAM.GL_SUB_HEAD_CODE IN ('70901’)</w:t>
            </w:r>
          </w:p>
          <w:p w14:paraId="592F8874" w14:textId="77777777" w:rsidR="006A522F" w:rsidRPr="00AE764F" w:rsidRDefault="006A522F" w:rsidP="00415767">
            <w:pPr>
              <w:spacing w:after="120" w:line="264" w:lineRule="auto"/>
            </w:pPr>
          </w:p>
          <w:p w14:paraId="0F92AF39" w14:textId="77777777" w:rsidR="006A522F" w:rsidRPr="00AE764F" w:rsidRDefault="006A522F" w:rsidP="00415767">
            <w:pPr>
              <w:spacing w:after="120" w:line="264" w:lineRule="auto"/>
            </w:pPr>
            <w:r w:rsidRPr="00AE764F">
              <w:t>UNION ALL</w:t>
            </w:r>
          </w:p>
          <w:p w14:paraId="0958D276" w14:textId="77777777" w:rsidR="006A522F" w:rsidRPr="00AE764F" w:rsidRDefault="006A522F" w:rsidP="00415767">
            <w:pPr>
              <w:spacing w:after="120" w:line="264" w:lineRule="auto"/>
            </w:pPr>
            <w:r w:rsidRPr="00AE764F">
              <w:rPr>
                <w:b/>
                <w:bCs/>
              </w:rPr>
              <w:t>Lấy từ hệ thống FINACLE</w:t>
            </w:r>
            <w:r w:rsidRPr="00AE764F">
              <w:t xml:space="preserve">: lấy dữ liệu từ bảng </w:t>
            </w:r>
            <w:r w:rsidRPr="00AE764F">
              <w:rPr>
                <w:rStyle w:val="Hyperlink"/>
                <w:color w:val="000000" w:themeColor="text1"/>
              </w:rPr>
              <w:t xml:space="preserve">TBAADM.DTD, TBAADM.GAM </w:t>
            </w:r>
            <w:r w:rsidRPr="00AE764F">
              <w:t>với điều kiện sau:</w:t>
            </w:r>
          </w:p>
          <w:p w14:paraId="2F8EA78D" w14:textId="77777777" w:rsidR="006A522F" w:rsidRPr="00AE764F" w:rsidRDefault="006A522F" w:rsidP="00415767">
            <w:pPr>
              <w:spacing w:after="120" w:line="264" w:lineRule="auto"/>
            </w:pPr>
            <w:r w:rsidRPr="00AE764F">
              <w:rPr>
                <w:rStyle w:val="Hyperlink"/>
                <w:color w:val="000000" w:themeColor="text1"/>
              </w:rPr>
              <w:lastRenderedPageBreak/>
              <w:t>DTD</w:t>
            </w:r>
            <w:r w:rsidRPr="00AE764F">
              <w:t xml:space="preserve">.ACID = </w:t>
            </w:r>
            <w:r w:rsidRPr="00AE764F">
              <w:rPr>
                <w:rStyle w:val="Hyperlink"/>
                <w:color w:val="000000" w:themeColor="text1"/>
              </w:rPr>
              <w:t>GAM</w:t>
            </w:r>
            <w:r w:rsidRPr="00AE764F">
              <w:t>.ACID</w:t>
            </w:r>
          </w:p>
          <w:p w14:paraId="0EBE85EC" w14:textId="77777777" w:rsidR="006A522F" w:rsidRPr="00AE764F" w:rsidRDefault="006A522F" w:rsidP="00415767">
            <w:pPr>
              <w:spacing w:after="120" w:line="264" w:lineRule="auto"/>
            </w:pPr>
            <w:r w:rsidRPr="00AE764F">
              <w:t>AND D</w:t>
            </w:r>
            <w:r w:rsidRPr="00AE764F">
              <w:rPr>
                <w:rStyle w:val="Hyperlink"/>
                <w:color w:val="000000" w:themeColor="text1"/>
              </w:rPr>
              <w:t>TD</w:t>
            </w:r>
            <w:r w:rsidRPr="00AE764F">
              <w:t>.BANK_ID = ‘01’</w:t>
            </w:r>
          </w:p>
          <w:p w14:paraId="3E245CF7"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GAM.BANK_ID = ‘01’</w:t>
            </w:r>
          </w:p>
          <w:p w14:paraId="140F4C58"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NVL(DTD.RPT_CODE, 'AAAAA') != 'YETRN'</w:t>
            </w:r>
          </w:p>
          <w:p w14:paraId="29F092ED" w14:textId="77777777" w:rsidR="006A522F" w:rsidRPr="00AE764F" w:rsidRDefault="006A522F" w:rsidP="00415767">
            <w:pPr>
              <w:spacing w:after="120" w:line="264" w:lineRule="auto"/>
              <w:rPr>
                <w:rStyle w:val="Hyperlink"/>
                <w:b/>
                <w:color w:val="FF0000"/>
              </w:rPr>
            </w:pPr>
            <w:r w:rsidRPr="00AE764F">
              <w:rPr>
                <w:rStyle w:val="Hyperlink"/>
                <w:color w:val="000000" w:themeColor="text1"/>
              </w:rPr>
              <w:t xml:space="preserve">AND DTD.TRAN_DATE  BETWEEN </w:t>
            </w:r>
            <w:r w:rsidRPr="00AE764F">
              <w:rPr>
                <w:rStyle w:val="Hyperlink"/>
                <w:color w:val="FF0000"/>
              </w:rPr>
              <w:t xml:space="preserve">‘&lt;TỪ_NGÀY&gt;’ </w:t>
            </w:r>
            <w:r w:rsidRPr="00AE764F">
              <w:rPr>
                <w:rStyle w:val="Hyperlink"/>
                <w:color w:val="000000" w:themeColor="text1"/>
              </w:rPr>
              <w:t xml:space="preserve">AND </w:t>
            </w:r>
            <w:r w:rsidRPr="00AE764F">
              <w:rPr>
                <w:rStyle w:val="Hyperlink"/>
                <w:color w:val="FF0000"/>
              </w:rPr>
              <w:t>‘&lt;ĐẾN NGÀY&gt;’</w:t>
            </w:r>
          </w:p>
          <w:p w14:paraId="0D416877" w14:textId="77777777" w:rsidR="006A522F" w:rsidRPr="00AE764F" w:rsidRDefault="006A522F" w:rsidP="00415767">
            <w:pPr>
              <w:spacing w:after="120" w:line="264" w:lineRule="auto"/>
              <w:rPr>
                <w:bCs/>
              </w:rPr>
            </w:pPr>
            <w:r w:rsidRPr="00AE764F">
              <w:rPr>
                <w:rStyle w:val="Hyperlink"/>
                <w:color w:val="000000" w:themeColor="text1"/>
              </w:rPr>
              <w:t>AND</w:t>
            </w:r>
            <w:r w:rsidRPr="00AE764F">
              <w:rPr>
                <w:bCs/>
              </w:rPr>
              <w:t xml:space="preserve"> DTD.PSTD_FLG = ‘Y’</w:t>
            </w:r>
          </w:p>
          <w:p w14:paraId="215152F5" w14:textId="77777777" w:rsidR="006A522F" w:rsidRPr="00AE764F" w:rsidRDefault="006A522F" w:rsidP="00415767">
            <w:pPr>
              <w:spacing w:after="120" w:line="264" w:lineRule="auto"/>
              <w:rPr>
                <w:bCs/>
              </w:rPr>
            </w:pPr>
            <w:r w:rsidRPr="00AE764F">
              <w:rPr>
                <w:bCs/>
              </w:rPr>
              <w:t>AND DTD.GEL_FLG = ‘N’</w:t>
            </w:r>
          </w:p>
          <w:p w14:paraId="47E83D8C" w14:textId="77777777" w:rsidR="006A522F" w:rsidRPr="00AE764F" w:rsidRDefault="006A522F" w:rsidP="00415767">
            <w:pPr>
              <w:spacing w:after="120" w:line="264" w:lineRule="auto"/>
            </w:pPr>
            <w:r w:rsidRPr="00AE764F">
              <w:t>AND GAM.GL_SUB_HEAD_CODE IN ('70901’)</w:t>
            </w:r>
          </w:p>
          <w:p w14:paraId="338DF4B5" w14:textId="77777777" w:rsidR="006A522F" w:rsidRPr="00AE764F" w:rsidRDefault="006A522F" w:rsidP="00415767">
            <w:pPr>
              <w:spacing w:after="120" w:line="264" w:lineRule="auto"/>
            </w:pPr>
          </w:p>
        </w:tc>
      </w:tr>
      <w:tr w:rsidR="006A522F" w:rsidRPr="00AE764F" w14:paraId="00E78986"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B29428A" w14:textId="77777777" w:rsidR="006A522F" w:rsidRPr="00AE764F" w:rsidRDefault="006A522F" w:rsidP="00415767">
            <w:pPr>
              <w:jc w:val="center"/>
              <w:rPr>
                <w:bCs/>
              </w:rPr>
            </w:pPr>
            <w:r w:rsidRPr="00AE764F">
              <w:rPr>
                <w:bCs/>
              </w:rPr>
              <w:lastRenderedPageBreak/>
              <w:t>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EA6FC4" w14:textId="77777777" w:rsidR="006A522F" w:rsidRPr="00AE764F" w:rsidRDefault="006A522F" w:rsidP="00415767">
            <w:pPr>
              <w:rPr>
                <w:bCs/>
              </w:rPr>
            </w:pPr>
            <w:r w:rsidRPr="00AE764F">
              <w:rPr>
                <w:bCs/>
              </w:rPr>
              <w:t>DTH_INIT_SOL_ID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14CE7E8F"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0D9EAF2" w14:textId="77777777" w:rsidR="006A522F" w:rsidRPr="00AE764F" w:rsidRDefault="006A522F" w:rsidP="00415767">
            <w:pPr>
              <w:rPr>
                <w:bCs/>
              </w:rPr>
            </w:pPr>
            <w:r w:rsidRPr="00AE764F">
              <w:rPr>
                <w:bCs/>
              </w:rPr>
              <w:t>HTD.DTH_INIT_SOL_ID</w:t>
            </w:r>
          </w:p>
          <w:p w14:paraId="53172C31" w14:textId="77777777" w:rsidR="006A522F" w:rsidRPr="00AE764F" w:rsidRDefault="006A522F" w:rsidP="00415767">
            <w:pPr>
              <w:rPr>
                <w:bCs/>
              </w:rPr>
            </w:pPr>
          </w:p>
          <w:p w14:paraId="3B072B51" w14:textId="77777777" w:rsidR="006A522F" w:rsidRPr="00AE764F" w:rsidRDefault="006A522F" w:rsidP="00415767">
            <w:pPr>
              <w:rPr>
                <w:bCs/>
              </w:rPr>
            </w:pPr>
            <w:r w:rsidRPr="00AE764F">
              <w:rPr>
                <w:bCs/>
              </w:rPr>
              <w:t>UNION ALL</w:t>
            </w:r>
          </w:p>
          <w:p w14:paraId="1D15A243" w14:textId="77777777" w:rsidR="006A522F" w:rsidRPr="00AE764F" w:rsidRDefault="006A522F" w:rsidP="00415767">
            <w:pPr>
              <w:rPr>
                <w:color w:val="000000"/>
              </w:rPr>
            </w:pPr>
          </w:p>
          <w:p w14:paraId="61FEA407" w14:textId="77777777" w:rsidR="006A522F" w:rsidRPr="00AE764F" w:rsidRDefault="006A522F" w:rsidP="00415767">
            <w:pPr>
              <w:rPr>
                <w:bCs/>
              </w:rPr>
            </w:pPr>
            <w:r w:rsidRPr="00AE764F">
              <w:rPr>
                <w:bCs/>
              </w:rPr>
              <w:t>DTD.DTH_INIT_SOL_ID</w:t>
            </w:r>
          </w:p>
        </w:tc>
      </w:tr>
      <w:tr w:rsidR="006A522F" w:rsidRPr="00AE764F" w14:paraId="485B7658"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4D937926" w14:textId="77777777" w:rsidR="006A522F" w:rsidRPr="00AE764F" w:rsidRDefault="006A522F" w:rsidP="00415767">
            <w:pPr>
              <w:jc w:val="center"/>
              <w:rPr>
                <w:bCs/>
              </w:rPr>
            </w:pPr>
            <w:r w:rsidRPr="00AE764F">
              <w:rPr>
                <w:bCs/>
              </w:rPr>
              <w:t>2</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D9B8BBC" w14:textId="77777777" w:rsidR="006A522F" w:rsidRPr="00AE764F" w:rsidRDefault="006A522F" w:rsidP="00415767">
            <w:pPr>
              <w:rPr>
                <w:bCs/>
              </w:rPr>
            </w:pPr>
            <w:r w:rsidRPr="00AE764F">
              <w:rPr>
                <w:bCs/>
              </w:rPr>
              <w:t>INIT_SOL_DESC</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434C83F0" w14:textId="77777777" w:rsidR="006A522F" w:rsidRPr="00AE764F" w:rsidRDefault="006A522F" w:rsidP="00415767">
            <w:pPr>
              <w:tabs>
                <w:tab w:val="left" w:pos="2976"/>
              </w:tabs>
              <w:rPr>
                <w:bCs/>
              </w:rPr>
            </w:pPr>
            <w:r w:rsidRPr="00AE764F">
              <w:rPr>
                <w:b/>
                <w:bCs/>
              </w:rPr>
              <w:t>Liên kết JOIN với bảng TBAADM.SOL SOL1 với điều kiện</w:t>
            </w:r>
            <w:r w:rsidRPr="00AE764F">
              <w:rPr>
                <w:bCs/>
              </w:rPr>
              <w:t>:</w:t>
            </w:r>
            <w:r w:rsidRPr="00AE764F">
              <w:rPr>
                <w:bCs/>
              </w:rPr>
              <w:br/>
              <w:t>SOL1.SOL_ID = HTD.</w:t>
            </w:r>
            <w:r w:rsidRPr="00AE764F">
              <w:t xml:space="preserve"> </w:t>
            </w:r>
            <w:r w:rsidRPr="00AE764F">
              <w:rPr>
                <w:bCs/>
              </w:rPr>
              <w:t>DTH_INIT_SOL_ID</w:t>
            </w:r>
          </w:p>
          <w:p w14:paraId="696E6374" w14:textId="77777777" w:rsidR="006A522F" w:rsidRPr="00AE764F" w:rsidRDefault="006A522F" w:rsidP="00415767">
            <w:pPr>
              <w:tabs>
                <w:tab w:val="left" w:pos="2976"/>
              </w:tabs>
              <w:rPr>
                <w:bCs/>
              </w:rPr>
            </w:pPr>
          </w:p>
          <w:p w14:paraId="4AEA4E1A" w14:textId="77777777" w:rsidR="006A522F" w:rsidRPr="00AE764F" w:rsidRDefault="006A522F" w:rsidP="00415767">
            <w:pPr>
              <w:tabs>
                <w:tab w:val="left" w:pos="2976"/>
              </w:tabs>
              <w:rPr>
                <w:bCs/>
              </w:rPr>
            </w:pPr>
            <w:r w:rsidRPr="00AE764F">
              <w:rPr>
                <w:bCs/>
              </w:rPr>
              <w:t xml:space="preserve">UNION ALL </w:t>
            </w:r>
          </w:p>
          <w:p w14:paraId="19C32A0B" w14:textId="77777777" w:rsidR="006A522F" w:rsidRPr="00AE764F" w:rsidRDefault="006A522F" w:rsidP="00415767">
            <w:pPr>
              <w:tabs>
                <w:tab w:val="left" w:pos="2976"/>
              </w:tabs>
              <w:rPr>
                <w:bCs/>
              </w:rPr>
            </w:pPr>
          </w:p>
          <w:p w14:paraId="6F309F5E" w14:textId="77777777" w:rsidR="006A522F" w:rsidRPr="00AE764F" w:rsidRDefault="006A522F" w:rsidP="00415767">
            <w:pPr>
              <w:tabs>
                <w:tab w:val="left" w:pos="2976"/>
              </w:tabs>
              <w:rPr>
                <w:bCs/>
              </w:rPr>
            </w:pPr>
            <w:r w:rsidRPr="00AE764F">
              <w:rPr>
                <w:bCs/>
              </w:rPr>
              <w:t>SOL1.SOL_ID = DTD.</w:t>
            </w:r>
            <w:r w:rsidRPr="00AE764F">
              <w:t xml:space="preserve"> </w:t>
            </w:r>
            <w:r w:rsidRPr="00AE764F">
              <w:rPr>
                <w:bCs/>
              </w:rPr>
              <w:t>DTH_INIT_SOL_ID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375EBBE8" w14:textId="77777777" w:rsidR="006A522F" w:rsidRPr="00AE764F" w:rsidRDefault="006A522F" w:rsidP="00415767">
            <w:pPr>
              <w:rPr>
                <w:bCs/>
              </w:rPr>
            </w:pPr>
            <w:r w:rsidRPr="00AE764F">
              <w:rPr>
                <w:bCs/>
              </w:rPr>
              <w:t>SOL1.SOL_DESC</w:t>
            </w:r>
          </w:p>
        </w:tc>
      </w:tr>
      <w:tr w:rsidR="006A522F" w:rsidRPr="00AE764F" w14:paraId="1346746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77D7D73F" w14:textId="77777777" w:rsidR="006A522F" w:rsidRPr="00AE764F" w:rsidRDefault="006A522F" w:rsidP="00415767">
            <w:pPr>
              <w:jc w:val="center"/>
              <w:rPr>
                <w:bCs/>
              </w:rPr>
            </w:pPr>
            <w:r w:rsidRPr="00AE764F">
              <w:rPr>
                <w:bCs/>
              </w:rPr>
              <w:t>3</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E697E74" w14:textId="77777777" w:rsidR="006A522F" w:rsidRPr="00AE764F" w:rsidRDefault="006A522F" w:rsidP="00415767">
            <w:pPr>
              <w:rPr>
                <w:bCs/>
              </w:rPr>
            </w:pPr>
            <w:r w:rsidRPr="00AE764F">
              <w:rPr>
                <w:bCs/>
              </w:rPr>
              <w:t>SOL_ID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2024F7A4" w14:textId="77777777" w:rsidR="006A522F" w:rsidRPr="00AE764F" w:rsidRDefault="006A522F" w:rsidP="00415767">
            <w:pPr>
              <w:tabs>
                <w:tab w:val="left" w:pos="2904"/>
              </w:tabs>
              <w:rPr>
                <w:b/>
              </w:rPr>
            </w:pPr>
            <w:r w:rsidRPr="00AE764F">
              <w:rPr>
                <w:b/>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53D1DB4" w14:textId="77777777" w:rsidR="006A522F" w:rsidRPr="00AE764F" w:rsidRDefault="006A522F" w:rsidP="00415767">
            <w:pPr>
              <w:rPr>
                <w:bCs/>
              </w:rPr>
            </w:pPr>
            <w:r w:rsidRPr="00AE764F">
              <w:rPr>
                <w:bCs/>
              </w:rPr>
              <w:t>HTD.SOL_ID</w:t>
            </w:r>
          </w:p>
          <w:p w14:paraId="54A95509" w14:textId="77777777" w:rsidR="006A522F" w:rsidRPr="00AE764F" w:rsidRDefault="006A522F" w:rsidP="00415767">
            <w:pPr>
              <w:rPr>
                <w:bCs/>
              </w:rPr>
            </w:pPr>
          </w:p>
          <w:p w14:paraId="7F302184" w14:textId="77777777" w:rsidR="006A522F" w:rsidRPr="00AE764F" w:rsidRDefault="006A522F" w:rsidP="00415767">
            <w:pPr>
              <w:rPr>
                <w:bCs/>
              </w:rPr>
            </w:pPr>
            <w:r w:rsidRPr="00AE764F">
              <w:rPr>
                <w:bCs/>
              </w:rPr>
              <w:t>UNION ALL</w:t>
            </w:r>
          </w:p>
          <w:p w14:paraId="7482D0B1" w14:textId="77777777" w:rsidR="006A522F" w:rsidRPr="00AE764F" w:rsidRDefault="006A522F" w:rsidP="00415767">
            <w:pPr>
              <w:rPr>
                <w:bCs/>
              </w:rPr>
            </w:pPr>
          </w:p>
          <w:p w14:paraId="598D0D5C" w14:textId="77777777" w:rsidR="006A522F" w:rsidRPr="00AE764F" w:rsidRDefault="006A522F" w:rsidP="00415767">
            <w:pPr>
              <w:rPr>
                <w:bCs/>
              </w:rPr>
            </w:pPr>
            <w:r w:rsidRPr="00AE764F">
              <w:rPr>
                <w:bCs/>
              </w:rPr>
              <w:t>DTD.SOL_ID</w:t>
            </w:r>
          </w:p>
        </w:tc>
      </w:tr>
      <w:tr w:rsidR="006A522F" w:rsidRPr="00AE764F" w14:paraId="0CD95A8D"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0EBDE5F" w14:textId="77777777" w:rsidR="006A522F" w:rsidRPr="00AE764F" w:rsidRDefault="006A522F" w:rsidP="00415767">
            <w:pPr>
              <w:jc w:val="center"/>
              <w:rPr>
                <w:bCs/>
              </w:rPr>
            </w:pPr>
            <w:r w:rsidRPr="00AE764F">
              <w:rPr>
                <w:bCs/>
              </w:rPr>
              <w:lastRenderedPageBreak/>
              <w:t>4</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3BEA546" w14:textId="77777777" w:rsidR="006A522F" w:rsidRPr="00AE764F" w:rsidRDefault="006A522F" w:rsidP="00415767">
            <w:pPr>
              <w:rPr>
                <w:bCs/>
              </w:rPr>
            </w:pPr>
            <w:r w:rsidRPr="00AE764F">
              <w:rPr>
                <w:bCs/>
              </w:rPr>
              <w:t>SOL_DESC</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03D74234" w14:textId="77777777" w:rsidR="006A522F" w:rsidRPr="00AE764F" w:rsidRDefault="006A522F" w:rsidP="00415767">
            <w:pPr>
              <w:tabs>
                <w:tab w:val="left" w:pos="2976"/>
              </w:tabs>
              <w:rPr>
                <w:bCs/>
              </w:rPr>
            </w:pPr>
            <w:r w:rsidRPr="00AE764F">
              <w:rPr>
                <w:b/>
                <w:bCs/>
              </w:rPr>
              <w:t>Liên kết JOIN với bảng TBAADM.SOL SOL2 với điều kiện:</w:t>
            </w:r>
            <w:r w:rsidRPr="00AE764F">
              <w:rPr>
                <w:b/>
                <w:bCs/>
              </w:rPr>
              <w:br/>
            </w:r>
            <w:r w:rsidRPr="00AE764F">
              <w:rPr>
                <w:bCs/>
              </w:rPr>
              <w:t>SOL2.SOL_ID = HTD.</w:t>
            </w:r>
            <w:r w:rsidRPr="00AE764F">
              <w:t xml:space="preserve"> </w:t>
            </w:r>
            <w:r w:rsidRPr="00AE764F">
              <w:rPr>
                <w:bCs/>
              </w:rPr>
              <w:t>SOL_ID</w:t>
            </w:r>
          </w:p>
          <w:p w14:paraId="74137B36" w14:textId="77777777" w:rsidR="006A522F" w:rsidRPr="00AE764F" w:rsidRDefault="006A522F" w:rsidP="00415767">
            <w:pPr>
              <w:tabs>
                <w:tab w:val="left" w:pos="2976"/>
              </w:tabs>
              <w:rPr>
                <w:bCs/>
              </w:rPr>
            </w:pPr>
          </w:p>
          <w:p w14:paraId="2A6ABAE8" w14:textId="77777777" w:rsidR="006A522F" w:rsidRPr="00AE764F" w:rsidRDefault="006A522F" w:rsidP="00415767">
            <w:pPr>
              <w:tabs>
                <w:tab w:val="left" w:pos="2976"/>
              </w:tabs>
              <w:rPr>
                <w:bCs/>
              </w:rPr>
            </w:pPr>
            <w:r w:rsidRPr="00AE764F">
              <w:rPr>
                <w:bCs/>
              </w:rPr>
              <w:t>UNION ALL</w:t>
            </w:r>
          </w:p>
          <w:p w14:paraId="5B912C86" w14:textId="77777777" w:rsidR="006A522F" w:rsidRPr="00AE764F" w:rsidRDefault="006A522F" w:rsidP="00415767">
            <w:pPr>
              <w:tabs>
                <w:tab w:val="left" w:pos="2976"/>
              </w:tabs>
              <w:rPr>
                <w:bCs/>
              </w:rPr>
            </w:pPr>
          </w:p>
          <w:p w14:paraId="6B65ED24" w14:textId="77777777" w:rsidR="006A522F" w:rsidRPr="00AE764F" w:rsidRDefault="006A522F" w:rsidP="00415767">
            <w:pPr>
              <w:tabs>
                <w:tab w:val="left" w:pos="2976"/>
              </w:tabs>
              <w:rPr>
                <w:bCs/>
              </w:rPr>
            </w:pPr>
            <w:r w:rsidRPr="00AE764F">
              <w:rPr>
                <w:bCs/>
              </w:rPr>
              <w:t>SOL2.SOL_ID = DTD.</w:t>
            </w:r>
            <w:r w:rsidRPr="00AE764F">
              <w:t xml:space="preserve"> </w:t>
            </w:r>
            <w:r w:rsidRPr="00AE764F">
              <w:rPr>
                <w:bCs/>
              </w:rPr>
              <w:t>SOL_ID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0475D76" w14:textId="77777777" w:rsidR="006A522F" w:rsidRPr="00AE764F" w:rsidRDefault="006A522F" w:rsidP="00415767">
            <w:pPr>
              <w:rPr>
                <w:bCs/>
              </w:rPr>
            </w:pPr>
            <w:r w:rsidRPr="00AE764F">
              <w:rPr>
                <w:bCs/>
              </w:rPr>
              <w:t>SOL2.SOL_DESC</w:t>
            </w:r>
          </w:p>
        </w:tc>
      </w:tr>
      <w:tr w:rsidR="006A522F" w:rsidRPr="00AE764F" w14:paraId="1B95F228"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09738F2B" w14:textId="77777777" w:rsidR="006A522F" w:rsidRPr="00AE764F" w:rsidRDefault="006A522F" w:rsidP="00415767">
            <w:pPr>
              <w:jc w:val="center"/>
              <w:rPr>
                <w:bCs/>
              </w:rPr>
            </w:pPr>
            <w:r w:rsidRPr="00AE764F">
              <w:rPr>
                <w:bCs/>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1482416" w14:textId="77777777" w:rsidR="006A522F" w:rsidRPr="00AE764F" w:rsidRDefault="006A522F" w:rsidP="00415767">
            <w:pPr>
              <w:rPr>
                <w:bCs/>
              </w:rPr>
            </w:pPr>
            <w:r w:rsidRPr="00AE764F">
              <w:rPr>
                <w:bCs/>
              </w:rPr>
              <w:t>TRAN_DATE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379D3410"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24E31C03" w14:textId="77777777" w:rsidR="006A522F" w:rsidRPr="00AE764F" w:rsidRDefault="006A522F" w:rsidP="00415767">
            <w:pPr>
              <w:rPr>
                <w:bCs/>
              </w:rPr>
            </w:pPr>
            <w:r w:rsidRPr="00AE764F">
              <w:rPr>
                <w:bCs/>
              </w:rPr>
              <w:t>HTD.TRAN_DATE</w:t>
            </w:r>
          </w:p>
          <w:p w14:paraId="37B65C88" w14:textId="77777777" w:rsidR="006A522F" w:rsidRPr="00AE764F" w:rsidRDefault="006A522F" w:rsidP="00415767">
            <w:pPr>
              <w:rPr>
                <w:bCs/>
              </w:rPr>
            </w:pPr>
          </w:p>
          <w:p w14:paraId="6A08A525" w14:textId="77777777" w:rsidR="006A522F" w:rsidRPr="00AE764F" w:rsidRDefault="006A522F" w:rsidP="00415767">
            <w:pPr>
              <w:rPr>
                <w:bCs/>
              </w:rPr>
            </w:pPr>
            <w:r w:rsidRPr="00AE764F">
              <w:rPr>
                <w:bCs/>
              </w:rPr>
              <w:t>UNION ALL</w:t>
            </w:r>
          </w:p>
          <w:p w14:paraId="68B4712D" w14:textId="77777777" w:rsidR="006A522F" w:rsidRPr="00AE764F" w:rsidRDefault="006A522F" w:rsidP="00415767">
            <w:pPr>
              <w:rPr>
                <w:bCs/>
              </w:rPr>
            </w:pPr>
          </w:p>
          <w:p w14:paraId="6D66CB66" w14:textId="77777777" w:rsidR="006A522F" w:rsidRPr="00AE764F" w:rsidRDefault="006A522F" w:rsidP="00415767">
            <w:pPr>
              <w:rPr>
                <w:bCs/>
              </w:rPr>
            </w:pPr>
            <w:r w:rsidRPr="00AE764F">
              <w:rPr>
                <w:bCs/>
              </w:rPr>
              <w:t>DTD.TRAN_DATE</w:t>
            </w:r>
          </w:p>
        </w:tc>
      </w:tr>
      <w:tr w:rsidR="006A522F" w:rsidRPr="00AE764F" w14:paraId="2754ECA8"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277A3CC" w14:textId="77777777" w:rsidR="006A522F" w:rsidRPr="00AE764F" w:rsidRDefault="006A522F" w:rsidP="00415767">
            <w:pPr>
              <w:jc w:val="center"/>
              <w:rPr>
                <w:bCs/>
              </w:rPr>
            </w:pPr>
            <w:r w:rsidRPr="00AE764F">
              <w:rPr>
                <w:bCs/>
              </w:rPr>
              <w:t>6</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2D3BCF3" w14:textId="77777777" w:rsidR="006A522F" w:rsidRPr="00AE764F" w:rsidRDefault="006A522F" w:rsidP="00415767">
            <w:pPr>
              <w:rPr>
                <w:bCs/>
              </w:rPr>
            </w:pPr>
            <w:r w:rsidRPr="00AE764F">
              <w:rPr>
                <w:color w:val="000000"/>
              </w:rPr>
              <w:t>TRAN_ID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30048913"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390B6CBA" w14:textId="77777777" w:rsidR="006A522F" w:rsidRPr="00AE764F" w:rsidRDefault="006A522F" w:rsidP="00415767">
            <w:pPr>
              <w:rPr>
                <w:bCs/>
              </w:rPr>
            </w:pPr>
            <w:r w:rsidRPr="00AE764F">
              <w:rPr>
                <w:bCs/>
              </w:rPr>
              <w:t>HTD.TRAN_ID</w:t>
            </w:r>
          </w:p>
          <w:p w14:paraId="0656F8B6" w14:textId="77777777" w:rsidR="006A522F" w:rsidRPr="00AE764F" w:rsidRDefault="006A522F" w:rsidP="00415767">
            <w:pPr>
              <w:rPr>
                <w:bCs/>
              </w:rPr>
            </w:pPr>
          </w:p>
          <w:p w14:paraId="51900920" w14:textId="77777777" w:rsidR="006A522F" w:rsidRPr="00AE764F" w:rsidRDefault="006A522F" w:rsidP="00415767">
            <w:pPr>
              <w:rPr>
                <w:bCs/>
              </w:rPr>
            </w:pPr>
            <w:r w:rsidRPr="00AE764F">
              <w:rPr>
                <w:bCs/>
              </w:rPr>
              <w:t>UNION ALL</w:t>
            </w:r>
          </w:p>
          <w:p w14:paraId="1DBAF482" w14:textId="77777777" w:rsidR="006A522F" w:rsidRPr="00AE764F" w:rsidRDefault="006A522F" w:rsidP="00415767">
            <w:pPr>
              <w:rPr>
                <w:bCs/>
              </w:rPr>
            </w:pPr>
          </w:p>
          <w:p w14:paraId="2842D793" w14:textId="77777777" w:rsidR="006A522F" w:rsidRPr="00AE764F" w:rsidRDefault="006A522F" w:rsidP="00415767">
            <w:pPr>
              <w:rPr>
                <w:bCs/>
              </w:rPr>
            </w:pPr>
            <w:r w:rsidRPr="00AE764F">
              <w:rPr>
                <w:bCs/>
              </w:rPr>
              <w:t>DTD.TRAN_ID</w:t>
            </w:r>
          </w:p>
        </w:tc>
      </w:tr>
      <w:tr w:rsidR="006A522F" w:rsidRPr="00AE764F" w14:paraId="0F5FCE5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0007C319" w14:textId="77777777" w:rsidR="006A522F" w:rsidRPr="00AE764F" w:rsidRDefault="006A522F" w:rsidP="00415767">
            <w:pPr>
              <w:jc w:val="center"/>
              <w:rPr>
                <w:bCs/>
              </w:rPr>
            </w:pPr>
            <w:r w:rsidRPr="00AE764F">
              <w:rPr>
                <w:bCs/>
              </w:rPr>
              <w:t>7</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4D4564C" w14:textId="77777777" w:rsidR="006A522F" w:rsidRPr="00AE764F" w:rsidRDefault="006A522F" w:rsidP="00415767">
            <w:pPr>
              <w:rPr>
                <w:bCs/>
              </w:rPr>
            </w:pPr>
            <w:r w:rsidRPr="00AE764F">
              <w:rPr>
                <w:bCs/>
              </w:rPr>
              <w:t>GL_SUB_HEAD_CODE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20FF6EA4" w14:textId="77777777" w:rsidR="006A522F" w:rsidRPr="00AE764F" w:rsidRDefault="006A522F" w:rsidP="00415767">
            <w:pPr>
              <w:rPr>
                <w:b/>
                <w:bCs/>
              </w:rPr>
            </w:pPr>
            <w:r w:rsidRPr="00AE764F">
              <w:rPr>
                <w:b/>
                <w:bCs/>
              </w:rPr>
              <w:t>Lấy trực tiếp từ bảng TBAADM.GAM</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02444034" w14:textId="77777777" w:rsidR="006A522F" w:rsidRPr="00AE764F" w:rsidRDefault="006A522F" w:rsidP="00415767">
            <w:pPr>
              <w:rPr>
                <w:bCs/>
              </w:rPr>
            </w:pPr>
            <w:r w:rsidRPr="00AE764F">
              <w:rPr>
                <w:bCs/>
              </w:rPr>
              <w:t>GAM.GL_SUB_HEAD_CODE</w:t>
            </w:r>
          </w:p>
        </w:tc>
      </w:tr>
      <w:tr w:rsidR="006A522F" w:rsidRPr="00AE764F" w14:paraId="3DB98841"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97B3246" w14:textId="77777777" w:rsidR="006A522F" w:rsidRPr="00AE764F" w:rsidRDefault="006A522F" w:rsidP="00415767">
            <w:pPr>
              <w:jc w:val="center"/>
              <w:rPr>
                <w:bCs/>
              </w:rPr>
            </w:pPr>
            <w:r w:rsidRPr="00AE764F">
              <w:rPr>
                <w:bCs/>
              </w:rPr>
              <w:t>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6449C65" w14:textId="77777777" w:rsidR="006A522F" w:rsidRPr="00AE764F" w:rsidRDefault="006A522F" w:rsidP="00415767">
            <w:pPr>
              <w:rPr>
                <w:bCs/>
              </w:rPr>
            </w:pPr>
            <w:r w:rsidRPr="00AE764F">
              <w:rPr>
                <w:bCs/>
              </w:rPr>
              <w:t>PART_TRAN_TYPE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013096ED"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01AB978" w14:textId="77777777" w:rsidR="006A522F" w:rsidRPr="00AE764F" w:rsidRDefault="006A522F" w:rsidP="00415767">
            <w:pPr>
              <w:rPr>
                <w:bCs/>
              </w:rPr>
            </w:pPr>
            <w:r w:rsidRPr="00AE764F">
              <w:rPr>
                <w:bCs/>
              </w:rPr>
              <w:t>HTD.PART_TRAN_TYPE</w:t>
            </w:r>
          </w:p>
          <w:p w14:paraId="5C4A1359" w14:textId="77777777" w:rsidR="006A522F" w:rsidRPr="00AE764F" w:rsidRDefault="006A522F" w:rsidP="00415767">
            <w:pPr>
              <w:rPr>
                <w:bCs/>
              </w:rPr>
            </w:pPr>
          </w:p>
          <w:p w14:paraId="20D53213" w14:textId="77777777" w:rsidR="006A522F" w:rsidRPr="00AE764F" w:rsidRDefault="006A522F" w:rsidP="00415767">
            <w:pPr>
              <w:rPr>
                <w:bCs/>
              </w:rPr>
            </w:pPr>
            <w:r w:rsidRPr="00AE764F">
              <w:rPr>
                <w:bCs/>
              </w:rPr>
              <w:t>UNION ALL</w:t>
            </w:r>
          </w:p>
          <w:p w14:paraId="2DEEB63B" w14:textId="77777777" w:rsidR="006A522F" w:rsidRPr="00AE764F" w:rsidRDefault="006A522F" w:rsidP="00415767">
            <w:pPr>
              <w:rPr>
                <w:bCs/>
              </w:rPr>
            </w:pPr>
          </w:p>
          <w:p w14:paraId="39D1B92B" w14:textId="77777777" w:rsidR="006A522F" w:rsidRPr="00AE764F" w:rsidRDefault="006A522F" w:rsidP="00415767">
            <w:pPr>
              <w:rPr>
                <w:bCs/>
              </w:rPr>
            </w:pPr>
            <w:r w:rsidRPr="00AE764F">
              <w:rPr>
                <w:bCs/>
              </w:rPr>
              <w:t>DTD.PART_TRAN_TYPE</w:t>
            </w:r>
          </w:p>
        </w:tc>
      </w:tr>
      <w:tr w:rsidR="006A522F" w:rsidRPr="00AE764F" w14:paraId="191B99A1"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1ACF318" w14:textId="77777777" w:rsidR="006A522F" w:rsidRPr="00AE764F" w:rsidRDefault="006A522F" w:rsidP="00415767">
            <w:pPr>
              <w:jc w:val="center"/>
              <w:rPr>
                <w:bCs/>
              </w:rPr>
            </w:pPr>
            <w:r w:rsidRPr="00AE764F">
              <w:rPr>
                <w:bCs/>
              </w:rPr>
              <w:t>9</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2F68C27" w14:textId="77777777" w:rsidR="006A522F" w:rsidRPr="00AE764F" w:rsidRDefault="006A522F" w:rsidP="00415767">
            <w:pPr>
              <w:rPr>
                <w:bCs/>
              </w:rPr>
            </w:pPr>
            <w:r w:rsidRPr="00AE764F">
              <w:rPr>
                <w:bCs/>
              </w:rPr>
              <w:t>TRAN_CRNCY_CODE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376B82FE"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328D2769" w14:textId="77777777" w:rsidR="006A522F" w:rsidRPr="00AE764F" w:rsidRDefault="006A522F" w:rsidP="00415767">
            <w:pPr>
              <w:rPr>
                <w:bCs/>
              </w:rPr>
            </w:pPr>
            <w:r w:rsidRPr="00AE764F">
              <w:rPr>
                <w:bCs/>
              </w:rPr>
              <w:t>HTD.TRAN_CRNCY_CODE</w:t>
            </w:r>
          </w:p>
          <w:p w14:paraId="6C2DB884" w14:textId="77777777" w:rsidR="006A522F" w:rsidRPr="00AE764F" w:rsidRDefault="006A522F" w:rsidP="00415767">
            <w:pPr>
              <w:rPr>
                <w:bCs/>
              </w:rPr>
            </w:pPr>
          </w:p>
          <w:p w14:paraId="310C83D5" w14:textId="77777777" w:rsidR="006A522F" w:rsidRPr="00AE764F" w:rsidRDefault="006A522F" w:rsidP="00415767">
            <w:pPr>
              <w:rPr>
                <w:bCs/>
              </w:rPr>
            </w:pPr>
            <w:r w:rsidRPr="00AE764F">
              <w:rPr>
                <w:bCs/>
              </w:rPr>
              <w:t>UNION ALL</w:t>
            </w:r>
          </w:p>
          <w:p w14:paraId="482A612A" w14:textId="77777777" w:rsidR="006A522F" w:rsidRPr="00AE764F" w:rsidRDefault="006A522F" w:rsidP="00415767">
            <w:pPr>
              <w:rPr>
                <w:bCs/>
              </w:rPr>
            </w:pPr>
          </w:p>
          <w:p w14:paraId="1CDE597C" w14:textId="77777777" w:rsidR="006A522F" w:rsidRPr="00AE764F" w:rsidRDefault="006A522F" w:rsidP="00415767">
            <w:pPr>
              <w:rPr>
                <w:bCs/>
              </w:rPr>
            </w:pPr>
            <w:r w:rsidRPr="00AE764F">
              <w:rPr>
                <w:bCs/>
              </w:rPr>
              <w:t>DTD.TRAN_CRNCY_CODE</w:t>
            </w:r>
          </w:p>
        </w:tc>
      </w:tr>
      <w:tr w:rsidR="006A522F" w:rsidRPr="00AE764F" w14:paraId="4CBE4662"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52E17613" w14:textId="77777777" w:rsidR="006A522F" w:rsidRPr="00AE764F" w:rsidRDefault="006A522F" w:rsidP="00415767">
            <w:pPr>
              <w:jc w:val="center"/>
              <w:rPr>
                <w:bCs/>
              </w:rPr>
            </w:pPr>
            <w:r w:rsidRPr="00AE764F">
              <w:rPr>
                <w:bCs/>
              </w:rPr>
              <w:lastRenderedPageBreak/>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E7BA6C6" w14:textId="77777777" w:rsidR="006A522F" w:rsidRPr="00AE764F" w:rsidRDefault="006A522F" w:rsidP="00415767">
            <w:pPr>
              <w:rPr>
                <w:bCs/>
              </w:rPr>
            </w:pPr>
            <w:r w:rsidRPr="00AE764F">
              <w:rPr>
                <w:bCs/>
              </w:rPr>
              <w:t>DRAMT</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58B9B4AC"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675513E8" w14:textId="77777777" w:rsidR="006A522F" w:rsidRPr="00AE764F" w:rsidRDefault="006A522F" w:rsidP="00415767">
            <w:pPr>
              <w:rPr>
                <w:bCs/>
              </w:rPr>
            </w:pPr>
            <w:r w:rsidRPr="00AE764F">
              <w:rPr>
                <w:bCs/>
              </w:rPr>
              <w:t>DECODE(HTD.PART_TRAN_TYPE, 'D', HTD.TRAN_AMT, 0)</w:t>
            </w:r>
          </w:p>
          <w:p w14:paraId="45E99AED" w14:textId="77777777" w:rsidR="006A522F" w:rsidRPr="00AE764F" w:rsidRDefault="006A522F" w:rsidP="00415767">
            <w:pPr>
              <w:rPr>
                <w:bCs/>
              </w:rPr>
            </w:pPr>
          </w:p>
          <w:p w14:paraId="2DE9424D" w14:textId="77777777" w:rsidR="006A522F" w:rsidRPr="00AE764F" w:rsidRDefault="006A522F" w:rsidP="00415767">
            <w:pPr>
              <w:rPr>
                <w:bCs/>
              </w:rPr>
            </w:pPr>
            <w:r w:rsidRPr="00AE764F">
              <w:rPr>
                <w:bCs/>
              </w:rPr>
              <w:t>UNION ALL</w:t>
            </w:r>
          </w:p>
          <w:p w14:paraId="68A15365" w14:textId="77777777" w:rsidR="006A522F" w:rsidRPr="00AE764F" w:rsidRDefault="006A522F" w:rsidP="00415767">
            <w:pPr>
              <w:rPr>
                <w:bCs/>
              </w:rPr>
            </w:pPr>
          </w:p>
          <w:p w14:paraId="10093837" w14:textId="77777777" w:rsidR="006A522F" w:rsidRPr="00AE764F" w:rsidRDefault="006A522F" w:rsidP="00415767">
            <w:pPr>
              <w:rPr>
                <w:bCs/>
              </w:rPr>
            </w:pPr>
            <w:r w:rsidRPr="00AE764F">
              <w:rPr>
                <w:bCs/>
              </w:rPr>
              <w:t>DECODE(DTD.PART_TRAN_TYPE, 'D', DTD.TRAN_AMT, 0)</w:t>
            </w:r>
          </w:p>
        </w:tc>
      </w:tr>
      <w:tr w:rsidR="006A522F" w:rsidRPr="00AE764F" w14:paraId="2DFD5A03"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A9F047B" w14:textId="77777777" w:rsidR="006A522F" w:rsidRPr="00AE764F" w:rsidRDefault="006A522F" w:rsidP="00415767">
            <w:pPr>
              <w:jc w:val="center"/>
              <w:rPr>
                <w:bCs/>
              </w:rPr>
            </w:pPr>
            <w:r w:rsidRPr="00AE764F">
              <w:rPr>
                <w:bCs/>
              </w:rPr>
              <w:t>11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17BA539" w14:textId="77777777" w:rsidR="006A522F" w:rsidRPr="00AE764F" w:rsidRDefault="006A522F" w:rsidP="00415767">
            <w:pPr>
              <w:rPr>
                <w:bCs/>
              </w:rPr>
            </w:pPr>
            <w:r w:rsidRPr="00AE764F">
              <w:rPr>
                <w:bCs/>
              </w:rPr>
              <w:t>CRAMT</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7F7E3A91"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2899DC17" w14:textId="77777777" w:rsidR="006A522F" w:rsidRPr="00AE764F" w:rsidRDefault="006A522F" w:rsidP="00415767">
            <w:pPr>
              <w:rPr>
                <w:bCs/>
                <w:iCs/>
              </w:rPr>
            </w:pPr>
            <w:r w:rsidRPr="00AE764F">
              <w:rPr>
                <w:bCs/>
                <w:iCs/>
              </w:rPr>
              <w:t>DECODE(</w:t>
            </w:r>
            <w:r w:rsidRPr="00AE764F">
              <w:rPr>
                <w:bCs/>
              </w:rPr>
              <w:t>HTD</w:t>
            </w:r>
            <w:r w:rsidRPr="00AE764F">
              <w:rPr>
                <w:bCs/>
                <w:iCs/>
              </w:rPr>
              <w:t xml:space="preserve">.PART_TRAN_TYPE, 'C', </w:t>
            </w:r>
            <w:r w:rsidRPr="00AE764F">
              <w:rPr>
                <w:bCs/>
              </w:rPr>
              <w:t>HTD</w:t>
            </w:r>
            <w:r w:rsidRPr="00AE764F">
              <w:rPr>
                <w:bCs/>
                <w:iCs/>
              </w:rPr>
              <w:t>.TRAN_AMT, 0)</w:t>
            </w:r>
          </w:p>
          <w:p w14:paraId="319D36B2" w14:textId="77777777" w:rsidR="006A522F" w:rsidRPr="00AE764F" w:rsidRDefault="006A522F" w:rsidP="00415767">
            <w:pPr>
              <w:rPr>
                <w:bCs/>
                <w:iCs/>
              </w:rPr>
            </w:pPr>
          </w:p>
          <w:p w14:paraId="77482A6B" w14:textId="77777777" w:rsidR="006A522F" w:rsidRPr="00AE764F" w:rsidRDefault="006A522F" w:rsidP="00415767">
            <w:pPr>
              <w:rPr>
                <w:bCs/>
                <w:iCs/>
              </w:rPr>
            </w:pPr>
            <w:r w:rsidRPr="00AE764F">
              <w:rPr>
                <w:bCs/>
                <w:iCs/>
              </w:rPr>
              <w:t xml:space="preserve">UNION ALL </w:t>
            </w:r>
          </w:p>
          <w:p w14:paraId="26905052" w14:textId="77777777" w:rsidR="006A522F" w:rsidRPr="00AE764F" w:rsidRDefault="006A522F" w:rsidP="00415767">
            <w:pPr>
              <w:rPr>
                <w:bCs/>
                <w:iCs/>
              </w:rPr>
            </w:pPr>
          </w:p>
          <w:p w14:paraId="0966209A" w14:textId="77777777" w:rsidR="006A522F" w:rsidRPr="00AE764F" w:rsidRDefault="006A522F" w:rsidP="00415767">
            <w:pPr>
              <w:rPr>
                <w:bCs/>
                <w:iCs/>
              </w:rPr>
            </w:pPr>
            <w:r w:rsidRPr="00AE764F">
              <w:rPr>
                <w:bCs/>
                <w:iCs/>
              </w:rPr>
              <w:t>DECODE(</w:t>
            </w:r>
            <w:r w:rsidRPr="00AE764F">
              <w:rPr>
                <w:bCs/>
              </w:rPr>
              <w:t>HDTD</w:t>
            </w:r>
            <w:r w:rsidRPr="00AE764F">
              <w:rPr>
                <w:bCs/>
                <w:iCs/>
              </w:rPr>
              <w:t xml:space="preserve">.PART_TRAN_TYPE, 'C', </w:t>
            </w:r>
            <w:r w:rsidRPr="00AE764F">
              <w:rPr>
                <w:bCs/>
              </w:rPr>
              <w:t>DTD</w:t>
            </w:r>
            <w:r w:rsidRPr="00AE764F">
              <w:rPr>
                <w:bCs/>
                <w:iCs/>
              </w:rPr>
              <w:t>.TRAN_AMT, 0)</w:t>
            </w:r>
          </w:p>
        </w:tc>
      </w:tr>
      <w:tr w:rsidR="006A522F" w:rsidRPr="00AE764F" w14:paraId="0A5F7BA0"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B72E30E" w14:textId="77777777" w:rsidR="006A522F" w:rsidRPr="00AE764F" w:rsidRDefault="006A522F" w:rsidP="00415767">
            <w:pPr>
              <w:jc w:val="center"/>
              <w:rPr>
                <w:bCs/>
              </w:rPr>
            </w:pPr>
            <w:r w:rsidRPr="00AE764F">
              <w:rPr>
                <w:bCs/>
              </w:rPr>
              <w:t>12</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17D723E" w14:textId="77777777" w:rsidR="006A522F" w:rsidRPr="00AE764F" w:rsidRDefault="006A522F" w:rsidP="00415767">
            <w:pPr>
              <w:rPr>
                <w:bCs/>
              </w:rPr>
            </w:pPr>
            <w:r w:rsidRPr="00AE764F">
              <w:rPr>
                <w:bCs/>
              </w:rPr>
              <w:t>rmrks</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34948C91"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1E15A90" w14:textId="77777777" w:rsidR="006A522F" w:rsidRPr="00AE764F" w:rsidRDefault="006A522F" w:rsidP="00415767">
            <w:pPr>
              <w:rPr>
                <w:bCs/>
              </w:rPr>
            </w:pPr>
            <w:r w:rsidRPr="00AE764F">
              <w:rPr>
                <w:bCs/>
              </w:rPr>
              <w:t>TRIM(HTD.TRAN_PARTICULAR) || TRIM(HTD.TRAN_RMKS)</w:t>
            </w:r>
          </w:p>
          <w:p w14:paraId="7D5C0F84" w14:textId="77777777" w:rsidR="006A522F" w:rsidRPr="00AE764F" w:rsidRDefault="006A522F" w:rsidP="00415767">
            <w:pPr>
              <w:rPr>
                <w:bCs/>
              </w:rPr>
            </w:pPr>
          </w:p>
          <w:p w14:paraId="4FCC268D" w14:textId="77777777" w:rsidR="006A522F" w:rsidRPr="00AE764F" w:rsidRDefault="006A522F" w:rsidP="00415767">
            <w:pPr>
              <w:rPr>
                <w:bCs/>
              </w:rPr>
            </w:pPr>
            <w:r w:rsidRPr="00AE764F">
              <w:rPr>
                <w:bCs/>
              </w:rPr>
              <w:t>UNION ALL</w:t>
            </w:r>
          </w:p>
          <w:p w14:paraId="65EFC2C4" w14:textId="77777777" w:rsidR="006A522F" w:rsidRPr="00AE764F" w:rsidRDefault="006A522F" w:rsidP="00415767">
            <w:pPr>
              <w:rPr>
                <w:bCs/>
              </w:rPr>
            </w:pPr>
          </w:p>
          <w:p w14:paraId="3A0FC759" w14:textId="77777777" w:rsidR="006A522F" w:rsidRPr="00AE764F" w:rsidRDefault="006A522F" w:rsidP="00415767">
            <w:pPr>
              <w:rPr>
                <w:bCs/>
              </w:rPr>
            </w:pPr>
            <w:r w:rsidRPr="00AE764F">
              <w:rPr>
                <w:bCs/>
              </w:rPr>
              <w:t>TRIM(DTD.TRAN_PARTICULAR) || TRIM(DTD.TRAN_RMKS)</w:t>
            </w:r>
          </w:p>
        </w:tc>
      </w:tr>
      <w:tr w:rsidR="006A522F" w:rsidRPr="00AE764F" w14:paraId="3EEA6403"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0C1657E2" w14:textId="77777777" w:rsidR="006A522F" w:rsidRPr="00AE764F" w:rsidRDefault="006A522F" w:rsidP="00415767">
            <w:pPr>
              <w:jc w:val="center"/>
              <w:rPr>
                <w:bCs/>
              </w:rPr>
            </w:pPr>
            <w:r w:rsidRPr="00AE764F">
              <w:rPr>
                <w:bCs/>
              </w:rPr>
              <w:t>13</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03639C4" w14:textId="77777777" w:rsidR="006A522F" w:rsidRPr="00AE764F" w:rsidRDefault="006A522F" w:rsidP="00415767">
            <w:pPr>
              <w:rPr>
                <w:bCs/>
              </w:rPr>
            </w:pPr>
            <w:r w:rsidRPr="00AE764F">
              <w:rPr>
                <w:bCs/>
              </w:rPr>
              <w:t>REF_NUM</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4B52E4AD"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61B9DD5" w14:textId="77777777" w:rsidR="006A522F" w:rsidRPr="00AE764F" w:rsidRDefault="006A522F" w:rsidP="00415767">
            <w:pPr>
              <w:rPr>
                <w:bCs/>
              </w:rPr>
            </w:pPr>
            <w:r w:rsidRPr="00AE764F">
              <w:rPr>
                <w:bCs/>
              </w:rPr>
              <w:t>DECODE(HTD.REF_NUM,'',SUBSTR(HTD.TRAN_PARTICULAR,1,16), HTD.REF_NUM)</w:t>
            </w:r>
          </w:p>
          <w:p w14:paraId="2C82DE2E" w14:textId="77777777" w:rsidR="006A522F" w:rsidRPr="00AE764F" w:rsidRDefault="006A522F" w:rsidP="00415767">
            <w:pPr>
              <w:rPr>
                <w:bCs/>
              </w:rPr>
            </w:pPr>
          </w:p>
          <w:p w14:paraId="33925078" w14:textId="77777777" w:rsidR="006A522F" w:rsidRPr="00AE764F" w:rsidRDefault="006A522F" w:rsidP="00415767">
            <w:pPr>
              <w:rPr>
                <w:bCs/>
              </w:rPr>
            </w:pPr>
            <w:r w:rsidRPr="00AE764F">
              <w:rPr>
                <w:bCs/>
              </w:rPr>
              <w:t xml:space="preserve">UNION ALL </w:t>
            </w:r>
          </w:p>
          <w:p w14:paraId="0F25E98F" w14:textId="77777777" w:rsidR="006A522F" w:rsidRPr="00AE764F" w:rsidRDefault="006A522F" w:rsidP="00415767">
            <w:pPr>
              <w:rPr>
                <w:bCs/>
              </w:rPr>
            </w:pPr>
          </w:p>
          <w:p w14:paraId="3C7DBDE2" w14:textId="77777777" w:rsidR="006A522F" w:rsidRPr="00AE764F" w:rsidRDefault="006A522F" w:rsidP="00415767">
            <w:pPr>
              <w:rPr>
                <w:bCs/>
              </w:rPr>
            </w:pPr>
            <w:r w:rsidRPr="00AE764F">
              <w:rPr>
                <w:bCs/>
              </w:rPr>
              <w:t>DECODE(DTD.REF_NUM,'',SUBSTR(DTD.TRAN_PARTI</w:t>
            </w:r>
            <w:r w:rsidRPr="00AE764F">
              <w:rPr>
                <w:bCs/>
              </w:rPr>
              <w:lastRenderedPageBreak/>
              <w:t>CULAR,1,16), DTD.REF_NUM)</w:t>
            </w:r>
          </w:p>
        </w:tc>
      </w:tr>
      <w:tr w:rsidR="006A522F" w:rsidRPr="00AE764F" w14:paraId="470580F3"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410BA9EC" w14:textId="77777777" w:rsidR="006A522F" w:rsidRPr="00AE764F" w:rsidRDefault="006A522F" w:rsidP="00415767">
            <w:pPr>
              <w:jc w:val="center"/>
              <w:rPr>
                <w:bCs/>
              </w:rPr>
            </w:pPr>
            <w:r w:rsidRPr="00AE764F">
              <w:rPr>
                <w:bCs/>
              </w:rPr>
              <w:lastRenderedPageBreak/>
              <w:t>14</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7828C9C" w14:textId="77777777" w:rsidR="006A522F" w:rsidRPr="00AE764F" w:rsidRDefault="006A522F" w:rsidP="00415767">
            <w:pPr>
              <w:rPr>
                <w:bCs/>
              </w:rPr>
            </w:pPr>
            <w:r w:rsidRPr="00AE764F">
              <w:rPr>
                <w:bCs/>
              </w:rPr>
              <w:t>CIF_ID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6659409E" w14:textId="77777777" w:rsidR="006A522F" w:rsidRPr="00AE764F" w:rsidRDefault="006A522F" w:rsidP="00415767">
            <w:pPr>
              <w:rPr>
                <w:bCs/>
              </w:rPr>
            </w:pPr>
            <w:r w:rsidRPr="00AE764F">
              <w:rPr>
                <w:b/>
                <w:bCs/>
              </w:rPr>
              <w:t>Liên kết LEFT JOIN với bảng CRMUSER.ACCOUNTS với điều kiện</w:t>
            </w:r>
            <w:r w:rsidRPr="00AE764F">
              <w:rPr>
                <w:bCs/>
              </w:rPr>
              <w:t>:</w:t>
            </w:r>
          </w:p>
          <w:p w14:paraId="0910E8A9" w14:textId="77777777" w:rsidR="006A522F" w:rsidRPr="00AE764F" w:rsidRDefault="006A522F" w:rsidP="00415767">
            <w:pPr>
              <w:rPr>
                <w:bCs/>
              </w:rPr>
            </w:pPr>
            <w:r w:rsidRPr="00AE764F">
              <w:rPr>
                <w:bCs/>
              </w:rPr>
              <w:t>ACCOUNTS.</w:t>
            </w:r>
            <w:r w:rsidRPr="00AE764F">
              <w:rPr>
                <w:bCs/>
                <w:highlight w:val="yellow"/>
              </w:rPr>
              <w:t>CORE_</w:t>
            </w:r>
            <w:r w:rsidRPr="00AE764F">
              <w:rPr>
                <w:bCs/>
              </w:rPr>
              <w:t>CUST_ID IN (SELECT MAX(NVL(CXL.CUST_ID, GAM1.CUST_ID))</w:t>
            </w:r>
          </w:p>
          <w:p w14:paraId="68BA4727" w14:textId="77777777" w:rsidR="006A522F" w:rsidRPr="00AE764F" w:rsidRDefault="006A522F" w:rsidP="00415767">
            <w:pPr>
              <w:rPr>
                <w:bCs/>
              </w:rPr>
            </w:pPr>
            <w:r w:rsidRPr="00AE764F">
              <w:rPr>
                <w:bCs/>
              </w:rPr>
              <w:t xml:space="preserve">FROM TBAADM.CXL </w:t>
            </w:r>
          </w:p>
          <w:p w14:paraId="4D488001" w14:textId="77777777" w:rsidR="006A522F" w:rsidRPr="00AE764F" w:rsidRDefault="006A522F" w:rsidP="00415767">
            <w:pPr>
              <w:rPr>
                <w:bCs/>
              </w:rPr>
            </w:pPr>
            <w:r w:rsidRPr="00AE764F">
              <w:rPr>
                <w:bCs/>
              </w:rPr>
              <w:t>JOIN TBAADM.GAM GAM1</w:t>
            </w:r>
          </w:p>
          <w:p w14:paraId="71638239" w14:textId="77777777" w:rsidR="006A522F" w:rsidRPr="00AE764F" w:rsidRDefault="006A522F" w:rsidP="00415767">
            <w:pPr>
              <w:rPr>
                <w:bCs/>
              </w:rPr>
            </w:pPr>
            <w:r w:rsidRPr="00AE764F">
              <w:rPr>
                <w:bCs/>
              </w:rPr>
              <w:t>ON GAM1.ACID = CXL.TARGET_ACID</w:t>
            </w:r>
          </w:p>
          <w:p w14:paraId="1187B913" w14:textId="77777777" w:rsidR="006A522F" w:rsidRPr="00AE764F" w:rsidRDefault="006A522F" w:rsidP="00415767">
            <w:pPr>
              <w:rPr>
                <w:bCs/>
              </w:rPr>
            </w:pPr>
            <w:r w:rsidRPr="00AE764F">
              <w:rPr>
                <w:bCs/>
              </w:rPr>
              <w:t>WHERE CXL.CHRG_TRAN_DATE = HTD.TRAN_DATE AND CXL.CHRG_TRAN_ID = HTD.TRAN_ID AND           TO_NUMBER(CXL.CHRG_PART_TRAN_SRL_NUM) = TO_NUMBER(HTD.PART_TRAN_SRL_NUM))</w:t>
            </w:r>
          </w:p>
          <w:p w14:paraId="1ED3C4D4" w14:textId="77777777" w:rsidR="006A522F" w:rsidRPr="00AE764F" w:rsidRDefault="006A522F" w:rsidP="00415767">
            <w:pPr>
              <w:rPr>
                <w:bCs/>
              </w:rPr>
            </w:pPr>
          </w:p>
          <w:p w14:paraId="3D32B1F6" w14:textId="77777777" w:rsidR="006A522F" w:rsidRPr="00AE764F" w:rsidRDefault="006A522F" w:rsidP="00415767">
            <w:pPr>
              <w:rPr>
                <w:bCs/>
              </w:rPr>
            </w:pPr>
            <w:r w:rsidRPr="00AE764F">
              <w:rPr>
                <w:bCs/>
              </w:rPr>
              <w:t xml:space="preserve">UNION ALL </w:t>
            </w:r>
          </w:p>
          <w:p w14:paraId="5CE20601" w14:textId="77777777" w:rsidR="006A522F" w:rsidRPr="00AE764F" w:rsidRDefault="006A522F" w:rsidP="00415767">
            <w:pPr>
              <w:rPr>
                <w:bCs/>
              </w:rPr>
            </w:pPr>
          </w:p>
          <w:p w14:paraId="660D33D2" w14:textId="77777777" w:rsidR="006A522F" w:rsidRPr="00AE764F" w:rsidRDefault="006A522F" w:rsidP="00415767">
            <w:pPr>
              <w:shd w:val="clear" w:color="auto" w:fill="FFFFFF"/>
              <w:spacing w:line="285" w:lineRule="atLeast"/>
              <w:rPr>
                <w:color w:val="000000"/>
              </w:rPr>
            </w:pPr>
            <w:r w:rsidRPr="00AE764F">
              <w:rPr>
                <w:color w:val="000000"/>
                <w:sz w:val="22"/>
                <w:szCs w:val="22"/>
              </w:rPr>
              <w:t xml:space="preserve">ACCOUNTS.CORE_CUST_ID </w:t>
            </w:r>
            <w:r w:rsidRPr="00AE764F">
              <w:rPr>
                <w:color w:val="0000FF"/>
                <w:sz w:val="22"/>
                <w:szCs w:val="22"/>
              </w:rPr>
              <w:t>IN</w:t>
            </w:r>
            <w:r w:rsidRPr="00AE764F">
              <w:rPr>
                <w:color w:val="000000"/>
                <w:sz w:val="22"/>
                <w:szCs w:val="22"/>
              </w:rPr>
              <w:t xml:space="preserve"> (</w:t>
            </w:r>
            <w:r w:rsidRPr="00AE764F">
              <w:rPr>
                <w:color w:val="0000FF"/>
                <w:sz w:val="22"/>
                <w:szCs w:val="22"/>
              </w:rPr>
              <w:t>SELECT</w:t>
            </w:r>
            <w:r w:rsidRPr="00AE764F">
              <w:rPr>
                <w:color w:val="000000"/>
                <w:sz w:val="22"/>
                <w:szCs w:val="22"/>
              </w:rPr>
              <w:t xml:space="preserve"> </w:t>
            </w:r>
            <w:r w:rsidRPr="00AE764F">
              <w:rPr>
                <w:color w:val="795E26"/>
                <w:sz w:val="22"/>
                <w:szCs w:val="22"/>
              </w:rPr>
              <w:t>MAX</w:t>
            </w:r>
            <w:r w:rsidRPr="00AE764F">
              <w:rPr>
                <w:color w:val="000000"/>
                <w:sz w:val="22"/>
                <w:szCs w:val="22"/>
              </w:rPr>
              <w:t>(NVL(CXL.CUST_ID, GAM1.CUST_ID))</w:t>
            </w:r>
          </w:p>
          <w:p w14:paraId="2389E8DD" w14:textId="77777777" w:rsidR="006A522F" w:rsidRPr="00AE764F" w:rsidRDefault="006A522F" w:rsidP="00415767">
            <w:pPr>
              <w:shd w:val="clear" w:color="auto" w:fill="FFFFFF"/>
              <w:spacing w:line="285" w:lineRule="atLeast"/>
              <w:rPr>
                <w:color w:val="000000"/>
              </w:rPr>
            </w:pPr>
            <w:r w:rsidRPr="00AE764F">
              <w:rPr>
                <w:color w:val="0000FF"/>
                <w:sz w:val="22"/>
                <w:szCs w:val="22"/>
              </w:rPr>
              <w:t>FROM</w:t>
            </w:r>
            <w:r w:rsidRPr="00AE764F">
              <w:rPr>
                <w:color w:val="000000"/>
                <w:sz w:val="22"/>
                <w:szCs w:val="22"/>
              </w:rPr>
              <w:t xml:space="preserve"> TBAADM.CXL </w:t>
            </w:r>
          </w:p>
          <w:p w14:paraId="7CB73D80" w14:textId="77777777" w:rsidR="006A522F" w:rsidRPr="00AE764F" w:rsidRDefault="006A522F" w:rsidP="00415767">
            <w:pPr>
              <w:shd w:val="clear" w:color="auto" w:fill="FFFFFF"/>
              <w:spacing w:line="285" w:lineRule="atLeast"/>
              <w:rPr>
                <w:color w:val="000000"/>
              </w:rPr>
            </w:pPr>
            <w:r w:rsidRPr="00AE764F">
              <w:rPr>
                <w:color w:val="0000FF"/>
                <w:sz w:val="22"/>
                <w:szCs w:val="22"/>
              </w:rPr>
              <w:t>JOIN</w:t>
            </w:r>
            <w:r w:rsidRPr="00AE764F">
              <w:rPr>
                <w:color w:val="000000"/>
                <w:sz w:val="22"/>
                <w:szCs w:val="22"/>
              </w:rPr>
              <w:t xml:space="preserve"> TBAADM.GAM GAM1</w:t>
            </w:r>
          </w:p>
          <w:p w14:paraId="1CBF41D3" w14:textId="77777777" w:rsidR="006A522F" w:rsidRPr="00AE764F" w:rsidRDefault="006A522F" w:rsidP="00415767">
            <w:pPr>
              <w:shd w:val="clear" w:color="auto" w:fill="FFFFFF"/>
              <w:spacing w:line="285" w:lineRule="atLeast"/>
              <w:rPr>
                <w:color w:val="000000"/>
              </w:rPr>
            </w:pPr>
            <w:r w:rsidRPr="00AE764F">
              <w:rPr>
                <w:color w:val="0000FF"/>
                <w:sz w:val="22"/>
                <w:szCs w:val="22"/>
              </w:rPr>
              <w:t>ON</w:t>
            </w:r>
            <w:r w:rsidRPr="00AE764F">
              <w:rPr>
                <w:color w:val="000000"/>
                <w:sz w:val="22"/>
                <w:szCs w:val="22"/>
              </w:rPr>
              <w:t xml:space="preserve"> GAM1.ACID = CXL.TARGET_ACID</w:t>
            </w:r>
          </w:p>
          <w:p w14:paraId="704D0BE6" w14:textId="77777777" w:rsidR="006A522F" w:rsidRPr="00AE764F" w:rsidRDefault="006A522F" w:rsidP="00415767">
            <w:pPr>
              <w:shd w:val="clear" w:color="auto" w:fill="FFFFFF"/>
              <w:spacing w:line="285" w:lineRule="atLeast"/>
              <w:rPr>
                <w:color w:val="000000"/>
                <w:sz w:val="21"/>
                <w:szCs w:val="21"/>
              </w:rPr>
            </w:pPr>
            <w:r w:rsidRPr="00AE764F">
              <w:rPr>
                <w:color w:val="0000FF"/>
                <w:sz w:val="22"/>
                <w:szCs w:val="22"/>
              </w:rPr>
              <w:t>WHERE</w:t>
            </w:r>
            <w:r w:rsidRPr="00AE764F">
              <w:rPr>
                <w:color w:val="000000"/>
                <w:sz w:val="22"/>
                <w:szCs w:val="22"/>
              </w:rPr>
              <w:t xml:space="preserve"> CXL.CHRG_TRAN_DATE = DTD.TRAN_DATE </w:t>
            </w:r>
            <w:r w:rsidRPr="00AE764F">
              <w:rPr>
                <w:color w:val="0000FF"/>
                <w:sz w:val="22"/>
                <w:szCs w:val="22"/>
              </w:rPr>
              <w:t>AND</w:t>
            </w:r>
            <w:r w:rsidRPr="00AE764F">
              <w:rPr>
                <w:color w:val="000000"/>
                <w:sz w:val="22"/>
                <w:szCs w:val="22"/>
              </w:rPr>
              <w:t xml:space="preserve"> CXL.CHRG_TRAN_ID = DTD.TRAN_ID </w:t>
            </w:r>
            <w:r w:rsidRPr="00AE764F">
              <w:rPr>
                <w:color w:val="0000FF"/>
                <w:sz w:val="22"/>
                <w:szCs w:val="22"/>
              </w:rPr>
              <w:t>AND</w:t>
            </w:r>
            <w:r w:rsidRPr="00AE764F">
              <w:rPr>
                <w:color w:val="000000"/>
                <w:sz w:val="22"/>
                <w:szCs w:val="22"/>
              </w:rPr>
              <w:t xml:space="preserve"> TO_NUMBER(CXL.CHRG_PART_TRAN_SRL_NUM) = TO_NUMBER(DTD.PART_TRAN_SRL_NUM))</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6CE64FF" w14:textId="77777777" w:rsidR="006A522F" w:rsidRPr="00AE764F" w:rsidRDefault="006A522F" w:rsidP="00415767">
            <w:pPr>
              <w:rPr>
                <w:bCs/>
              </w:rPr>
            </w:pPr>
            <w:r w:rsidRPr="00AE764F">
              <w:rPr>
                <w:bCs/>
              </w:rPr>
              <w:t>NVL(ACCOUNTS.CIF_ID, NULL)</w:t>
            </w:r>
          </w:p>
        </w:tc>
      </w:tr>
      <w:tr w:rsidR="006A522F" w:rsidRPr="00AE764F" w14:paraId="4FDAE266"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930BCD9" w14:textId="77777777" w:rsidR="006A522F" w:rsidRPr="00AE764F" w:rsidRDefault="006A522F" w:rsidP="00415767">
            <w:pPr>
              <w:jc w:val="center"/>
              <w:rPr>
                <w:bCs/>
              </w:rPr>
            </w:pPr>
            <w:r w:rsidRPr="00AE764F">
              <w:rPr>
                <w:bCs/>
              </w:rPr>
              <w:t>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DC9B11E" w14:textId="77777777" w:rsidR="006A522F" w:rsidRPr="00AE764F" w:rsidRDefault="006A522F" w:rsidP="00415767">
            <w:pPr>
              <w:rPr>
                <w:bCs/>
              </w:rPr>
            </w:pPr>
            <w:r w:rsidRPr="00AE764F">
              <w:rPr>
                <w:bCs/>
              </w:rPr>
              <w:t>CUST_NAME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5D9C8F08" w14:textId="77777777" w:rsidR="006A522F" w:rsidRPr="00AE764F" w:rsidRDefault="006A522F" w:rsidP="00415767">
            <w:pPr>
              <w:rPr>
                <w:bCs/>
              </w:rPr>
            </w:pPr>
            <w:r w:rsidRPr="00AE764F">
              <w:rPr>
                <w:bCs/>
              </w:rPr>
              <w:t xml:space="preserve">Điều kiện lấy tương tự </w:t>
            </w:r>
            <w:r w:rsidRPr="00AE764F">
              <w:rPr>
                <w:bCs/>
                <w:i/>
              </w:rPr>
              <w:t>cột 14</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A281C84" w14:textId="77777777" w:rsidR="006A522F" w:rsidRPr="00AE764F" w:rsidRDefault="006A522F" w:rsidP="00415767">
            <w:pPr>
              <w:rPr>
                <w:bCs/>
              </w:rPr>
            </w:pPr>
            <w:r w:rsidRPr="00AE764F">
              <w:rPr>
                <w:bCs/>
              </w:rPr>
              <w:t>NVL(ACCOUNTS.NAME, NULL)</w:t>
            </w:r>
          </w:p>
        </w:tc>
      </w:tr>
      <w:tr w:rsidR="006A522F" w:rsidRPr="00AE764F" w14:paraId="7C14D9BE"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B2C32DB" w14:textId="77777777" w:rsidR="006A522F" w:rsidRPr="00AE764F" w:rsidRDefault="006A522F" w:rsidP="00415767">
            <w:pPr>
              <w:jc w:val="center"/>
              <w:rPr>
                <w:bCs/>
              </w:rPr>
            </w:pPr>
            <w:r w:rsidRPr="00AE764F">
              <w:rPr>
                <w:bCs/>
              </w:rPr>
              <w:t>16</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9A7C032" w14:textId="77777777" w:rsidR="006A522F" w:rsidRPr="00AE764F" w:rsidRDefault="006A522F" w:rsidP="00415767">
            <w:pPr>
              <w:rPr>
                <w:bCs/>
              </w:rPr>
            </w:pPr>
            <w:r w:rsidRPr="00AE764F">
              <w:rPr>
                <w:bCs/>
              </w:rPr>
              <w:t>custtp</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03850054" w14:textId="77777777" w:rsidR="006A522F" w:rsidRPr="00AE764F" w:rsidRDefault="006A522F" w:rsidP="00415767">
            <w:pPr>
              <w:rPr>
                <w:b/>
                <w:bCs/>
              </w:rPr>
            </w:pPr>
            <w:r w:rsidRPr="00AE764F">
              <w:rPr>
                <w:b/>
                <w:bCs/>
              </w:rPr>
              <w:t>Lấy trực tiếp từ bảng TBAADM.HTD, TBAADM.GAM</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206A58E8" w14:textId="77777777" w:rsidR="006A522F" w:rsidRPr="00AE764F" w:rsidRDefault="006A522F" w:rsidP="00415767">
            <w:pPr>
              <w:rPr>
                <w:bCs/>
              </w:rPr>
            </w:pPr>
            <w:r w:rsidRPr="00AE764F">
              <w:rPr>
                <w:bCs/>
              </w:rPr>
              <w:t xml:space="preserve">DECODE(DECODE(HTD.GL_SUB_HEAD_CODE, '71103', DECODE(TRIM(GAM.BACID), '71103008', 'KHDN', </w:t>
            </w:r>
            <w:r w:rsidRPr="00AE764F">
              <w:rPr>
                <w:bCs/>
              </w:rPr>
              <w:lastRenderedPageBreak/>
              <w:t>'KHCN'), '')</w:t>
            </w:r>
          </w:p>
          <w:p w14:paraId="2AE16D36" w14:textId="77777777" w:rsidR="006A522F" w:rsidRPr="00AE764F" w:rsidRDefault="006A522F" w:rsidP="00415767">
            <w:pPr>
              <w:rPr>
                <w:bCs/>
              </w:rPr>
            </w:pPr>
            <w:r w:rsidRPr="00AE764F">
              <w:rPr>
                <w:bCs/>
              </w:rPr>
              <w:t>,'KHCN','KHCN','KHDN','KHDN'</w:t>
            </w:r>
          </w:p>
          <w:p w14:paraId="25277B8C" w14:textId="77777777" w:rsidR="006A522F" w:rsidRPr="00AE764F" w:rsidRDefault="006A522F" w:rsidP="00415767">
            <w:pPr>
              <w:rPr>
                <w:bCs/>
              </w:rPr>
            </w:pPr>
            <w:r w:rsidRPr="00AE764F">
              <w:rPr>
                <w:bCs/>
              </w:rPr>
              <w:t>,DECODE (SUBSTR(TRIM(HTD.TRAN_PARTICULAR) || TRIM(HTD.TRAN_RMKS),1,2),'CN','KHCN','DN','KHDN',</w:t>
            </w:r>
          </w:p>
          <w:p w14:paraId="76BB75E9" w14:textId="77777777" w:rsidR="006A522F" w:rsidRPr="00AE764F" w:rsidRDefault="006A522F" w:rsidP="00415767">
            <w:pPr>
              <w:rPr>
                <w:bCs/>
              </w:rPr>
            </w:pPr>
            <w:r w:rsidRPr="00AE764F">
              <w:rPr>
                <w:bCs/>
              </w:rPr>
              <w:t>DECODE(SUBSTR(DECODE(HTD.REF_NUM,'',SUBSTR(HTD.TRAN_PARTICULAR,1,16), HTD.REF_NUM),8,3),'EIB','KHDN',</w:t>
            </w:r>
          </w:p>
          <w:p w14:paraId="10A75380" w14:textId="77777777" w:rsidR="006A522F" w:rsidRPr="00AE764F" w:rsidRDefault="006A522F" w:rsidP="00415767">
            <w:pPr>
              <w:rPr>
                <w:bCs/>
              </w:rPr>
            </w:pPr>
            <w:r w:rsidRPr="00AE764F">
              <w:rPr>
                <w:bCs/>
              </w:rPr>
              <w:t>DECODE(SUBSTR(NVL((SELECT MAX(CLX.TRAN_PARTICULAR)</w:t>
            </w:r>
          </w:p>
          <w:p w14:paraId="7E3AFFAE" w14:textId="77777777" w:rsidR="006A522F" w:rsidRPr="00AE764F" w:rsidRDefault="006A522F" w:rsidP="00415767">
            <w:pPr>
              <w:rPr>
                <w:bCs/>
              </w:rPr>
            </w:pPr>
            <w:r w:rsidRPr="00AE764F">
              <w:rPr>
                <w:bCs/>
              </w:rPr>
              <w:t xml:space="preserve">FROM TBAADM.CXL </w:t>
            </w:r>
          </w:p>
          <w:p w14:paraId="386FC088" w14:textId="77777777" w:rsidR="006A522F" w:rsidRPr="00AE764F" w:rsidRDefault="006A522F" w:rsidP="00415767">
            <w:pPr>
              <w:rPr>
                <w:bCs/>
              </w:rPr>
            </w:pPr>
            <w:r w:rsidRPr="00AE764F">
              <w:rPr>
                <w:bCs/>
              </w:rPr>
              <w:t xml:space="preserve">WHERE CLX.CHRG_TRAN_DATE = HTD.TRAN_DATE AND CLX.CHRG_TRAN_ID = HTD.TRAN_ID </w:t>
            </w:r>
          </w:p>
          <w:p w14:paraId="3239E0DF" w14:textId="77777777" w:rsidR="006A522F" w:rsidRPr="00AE764F" w:rsidRDefault="006A522F" w:rsidP="00415767">
            <w:pPr>
              <w:rPr>
                <w:bCs/>
              </w:rPr>
            </w:pPr>
            <w:r w:rsidRPr="00AE764F">
              <w:rPr>
                <w:bCs/>
              </w:rPr>
              <w:t>AND                TO_NUMBER(CLX.CHRG_PART_TRAN_SRL_NUM) = TO_NUMBER(HTD.PART_TRAN_SRL_NUM)),NULL),1,2),'CN','KHCN','DN','KHDN',</w:t>
            </w:r>
          </w:p>
          <w:p w14:paraId="71749F14" w14:textId="77777777" w:rsidR="006A522F" w:rsidRPr="00AE764F" w:rsidRDefault="006A522F" w:rsidP="00415767">
            <w:pPr>
              <w:rPr>
                <w:bCs/>
              </w:rPr>
            </w:pPr>
            <w:r w:rsidRPr="00AE764F">
              <w:rPr>
                <w:bCs/>
              </w:rPr>
              <w:t>DECODE(NVL((SELECT MAX(CLX.EVENT_ID)</w:t>
            </w:r>
          </w:p>
          <w:p w14:paraId="2207BAD4" w14:textId="77777777" w:rsidR="006A522F" w:rsidRPr="00AE764F" w:rsidRDefault="006A522F" w:rsidP="00415767">
            <w:pPr>
              <w:rPr>
                <w:bCs/>
              </w:rPr>
            </w:pPr>
            <w:r w:rsidRPr="00AE764F">
              <w:rPr>
                <w:bCs/>
              </w:rPr>
              <w:t xml:space="preserve">FROM TBAADM.CXL </w:t>
            </w:r>
          </w:p>
          <w:p w14:paraId="1D971489" w14:textId="77777777" w:rsidR="006A522F" w:rsidRPr="00AE764F" w:rsidRDefault="006A522F" w:rsidP="00415767">
            <w:pPr>
              <w:rPr>
                <w:bCs/>
              </w:rPr>
            </w:pPr>
            <w:r w:rsidRPr="00AE764F">
              <w:rPr>
                <w:bCs/>
              </w:rPr>
              <w:t xml:space="preserve">WHERE CLX.CHRG_TRAN_DATE = HTD.TRAN_DATE AND CLX.CHRG_TRAN_ID = HTD.TRAN_ID </w:t>
            </w:r>
          </w:p>
          <w:p w14:paraId="47FB841E" w14:textId="77777777" w:rsidR="006A522F" w:rsidRPr="00AE764F" w:rsidRDefault="006A522F" w:rsidP="00415767">
            <w:pPr>
              <w:rPr>
                <w:bCs/>
              </w:rPr>
            </w:pPr>
            <w:r w:rsidRPr="00AE764F">
              <w:rPr>
                <w:bCs/>
              </w:rPr>
              <w:t>AND                TO_NUMBER(CLX.CHRG_PART_TRAN_SRL_NUM) = TO_NUMBER(HTD.PART_TRAN_SRL_NUM)),''),'8J','KHCN',</w:t>
            </w:r>
          </w:p>
          <w:p w14:paraId="17083D28" w14:textId="77777777" w:rsidR="006A522F" w:rsidRPr="00AE764F" w:rsidRDefault="006A522F" w:rsidP="00415767">
            <w:pPr>
              <w:rPr>
                <w:bCs/>
              </w:rPr>
            </w:pPr>
            <w:r w:rsidRPr="00AE764F">
              <w:rPr>
                <w:bCs/>
              </w:rPr>
              <w:t>'PHI_71104001','KHCN',</w:t>
            </w:r>
          </w:p>
          <w:p w14:paraId="321EDB3C" w14:textId="77777777" w:rsidR="006A522F" w:rsidRPr="00AE764F" w:rsidRDefault="006A522F" w:rsidP="00415767">
            <w:pPr>
              <w:rPr>
                <w:bCs/>
              </w:rPr>
            </w:pPr>
            <w:r w:rsidRPr="00AE764F">
              <w:rPr>
                <w:bCs/>
              </w:rPr>
              <w:t>'97','KHCN',</w:t>
            </w:r>
          </w:p>
          <w:p w14:paraId="64CD4D02" w14:textId="77777777" w:rsidR="006A522F" w:rsidRPr="00AE764F" w:rsidRDefault="006A522F" w:rsidP="00415767">
            <w:pPr>
              <w:rPr>
                <w:bCs/>
              </w:rPr>
            </w:pPr>
            <w:r w:rsidRPr="00AE764F">
              <w:rPr>
                <w:bCs/>
              </w:rPr>
              <w:t>'BN','KHCN',</w:t>
            </w:r>
          </w:p>
          <w:p w14:paraId="3310391E" w14:textId="77777777" w:rsidR="006A522F" w:rsidRPr="00AE764F" w:rsidRDefault="006A522F" w:rsidP="00415767">
            <w:pPr>
              <w:rPr>
                <w:bCs/>
              </w:rPr>
            </w:pPr>
            <w:r w:rsidRPr="00AE764F">
              <w:rPr>
                <w:bCs/>
              </w:rPr>
              <w:t>'D3','KHCN',</w:t>
            </w:r>
          </w:p>
          <w:p w14:paraId="106C0340" w14:textId="77777777" w:rsidR="006A522F" w:rsidRPr="00AE764F" w:rsidRDefault="006A522F" w:rsidP="00415767">
            <w:pPr>
              <w:rPr>
                <w:bCs/>
              </w:rPr>
            </w:pPr>
            <w:r w:rsidRPr="00AE764F">
              <w:rPr>
                <w:bCs/>
              </w:rPr>
              <w:t>'BD','KHCN',</w:t>
            </w:r>
          </w:p>
          <w:p w14:paraId="1AC56F71" w14:textId="77777777" w:rsidR="006A522F" w:rsidRPr="00AE764F" w:rsidRDefault="006A522F" w:rsidP="00415767">
            <w:pPr>
              <w:rPr>
                <w:bCs/>
              </w:rPr>
            </w:pPr>
            <w:r w:rsidRPr="00AE764F">
              <w:rPr>
                <w:bCs/>
              </w:rPr>
              <w:lastRenderedPageBreak/>
              <w:t>'BA','KHCN',</w:t>
            </w:r>
          </w:p>
          <w:p w14:paraId="2350F694" w14:textId="77777777" w:rsidR="006A522F" w:rsidRPr="00AE764F" w:rsidRDefault="006A522F" w:rsidP="00415767">
            <w:pPr>
              <w:rPr>
                <w:bCs/>
              </w:rPr>
            </w:pPr>
            <w:r w:rsidRPr="00AE764F">
              <w:rPr>
                <w:bCs/>
              </w:rPr>
              <w:t>'XW','KHDN',</w:t>
            </w:r>
          </w:p>
          <w:p w14:paraId="74104BE7" w14:textId="77777777" w:rsidR="006A522F" w:rsidRPr="00AE764F" w:rsidRDefault="006A522F" w:rsidP="00415767">
            <w:pPr>
              <w:rPr>
                <w:bCs/>
              </w:rPr>
            </w:pPr>
            <w:r w:rsidRPr="00AE764F">
              <w:rPr>
                <w:bCs/>
              </w:rPr>
              <w:t>'PHI_71104002','KHDN',</w:t>
            </w:r>
          </w:p>
          <w:p w14:paraId="303CC957" w14:textId="77777777" w:rsidR="006A522F" w:rsidRPr="00AE764F" w:rsidRDefault="006A522F" w:rsidP="00415767">
            <w:pPr>
              <w:rPr>
                <w:bCs/>
              </w:rPr>
            </w:pPr>
            <w:r w:rsidRPr="00AE764F">
              <w:rPr>
                <w:bCs/>
              </w:rPr>
              <w:t>'8M','KHDN',</w:t>
            </w:r>
          </w:p>
          <w:p w14:paraId="2704E227" w14:textId="77777777" w:rsidR="006A522F" w:rsidRPr="00AE764F" w:rsidRDefault="006A522F" w:rsidP="00415767">
            <w:pPr>
              <w:rPr>
                <w:bCs/>
              </w:rPr>
            </w:pPr>
            <w:r w:rsidRPr="00AE764F">
              <w:rPr>
                <w:bCs/>
              </w:rPr>
              <w:t>'I17PHITRUTIENHANGUSDCHAS','KHDN',</w:t>
            </w:r>
          </w:p>
          <w:p w14:paraId="0164B9F4" w14:textId="77777777" w:rsidR="006A522F" w:rsidRPr="00AE764F" w:rsidRDefault="006A522F" w:rsidP="00415767">
            <w:pPr>
              <w:rPr>
                <w:bCs/>
              </w:rPr>
            </w:pPr>
            <w:r w:rsidRPr="00AE764F">
              <w:rPr>
                <w:bCs/>
              </w:rPr>
              <w:t>'ND','KHDN'</w:t>
            </w:r>
          </w:p>
          <w:p w14:paraId="103E7992" w14:textId="77777777" w:rsidR="006A522F" w:rsidRPr="00AE764F" w:rsidRDefault="006A522F" w:rsidP="00415767">
            <w:pPr>
              <w:rPr>
                <w:bCs/>
              </w:rPr>
            </w:pPr>
            <w:r w:rsidRPr="00AE764F">
              <w:rPr>
                <w:bCs/>
              </w:rPr>
              <w:t>,DECODE(HTD.GL_SUB_HEAD_CODE, '71103', DECODE(TRIM(GAM.BACID), '71103008', 'KHDN', 'KHCN'), ''))))))</w:t>
            </w:r>
          </w:p>
          <w:p w14:paraId="47CA84CC" w14:textId="77777777" w:rsidR="006A522F" w:rsidRPr="00AE764F" w:rsidRDefault="006A522F" w:rsidP="00415767">
            <w:pPr>
              <w:rPr>
                <w:bCs/>
              </w:rPr>
            </w:pPr>
          </w:p>
          <w:p w14:paraId="3F555246" w14:textId="77777777" w:rsidR="006A522F" w:rsidRPr="00AE764F" w:rsidRDefault="006A522F" w:rsidP="00415767">
            <w:pPr>
              <w:rPr>
                <w:bCs/>
              </w:rPr>
            </w:pPr>
            <w:r w:rsidRPr="00AE764F">
              <w:rPr>
                <w:bCs/>
              </w:rPr>
              <w:t xml:space="preserve">UNION ALL </w:t>
            </w:r>
          </w:p>
          <w:p w14:paraId="47422697" w14:textId="77777777" w:rsidR="006A522F" w:rsidRPr="00AE764F" w:rsidRDefault="006A522F" w:rsidP="00415767">
            <w:pPr>
              <w:rPr>
                <w:bCs/>
              </w:rPr>
            </w:pPr>
          </w:p>
          <w:p w14:paraId="4FCF3C8E" w14:textId="77777777" w:rsidR="006A522F" w:rsidRPr="00AE764F" w:rsidRDefault="006A522F" w:rsidP="00415767">
            <w:pPr>
              <w:shd w:val="clear" w:color="auto" w:fill="FFFFFF"/>
              <w:spacing w:line="285" w:lineRule="atLeast"/>
            </w:pPr>
            <w:r w:rsidRPr="00AE764F">
              <w:rPr>
                <w:sz w:val="22"/>
                <w:szCs w:val="22"/>
              </w:rPr>
              <w:t>DECODE(DECODE(DTD.GL_SUB_HEAD_CODE, '71103', DECODE(TRIM(GAM.BACID), '71103008', 'KHDN', 'KHCN'), '')</w:t>
            </w:r>
          </w:p>
          <w:p w14:paraId="5C52FB49" w14:textId="77777777" w:rsidR="006A522F" w:rsidRPr="00AE764F" w:rsidRDefault="006A522F" w:rsidP="00415767">
            <w:pPr>
              <w:shd w:val="clear" w:color="auto" w:fill="FFFFFF"/>
              <w:spacing w:line="285" w:lineRule="atLeast"/>
            </w:pPr>
            <w:r w:rsidRPr="00AE764F">
              <w:rPr>
                <w:sz w:val="22"/>
                <w:szCs w:val="22"/>
              </w:rPr>
              <w:t>,'KHCN','KHCN','KHDN','KHDN'</w:t>
            </w:r>
          </w:p>
          <w:p w14:paraId="767F0857" w14:textId="77777777" w:rsidR="006A522F" w:rsidRPr="00AE764F" w:rsidRDefault="006A522F" w:rsidP="00415767">
            <w:pPr>
              <w:shd w:val="clear" w:color="auto" w:fill="FFFFFF"/>
              <w:spacing w:line="285" w:lineRule="atLeast"/>
            </w:pPr>
            <w:r w:rsidRPr="00AE764F">
              <w:rPr>
                <w:sz w:val="22"/>
                <w:szCs w:val="22"/>
              </w:rPr>
              <w:t>,DECODE (SUBSTR(TRIM(DTD.TRAN_PARTICULAR) || TRIM(DTD.TRAN_RMKS),1,2),'CN','KHCN','DN','KHDN',</w:t>
            </w:r>
          </w:p>
          <w:p w14:paraId="026FF63C" w14:textId="77777777" w:rsidR="006A522F" w:rsidRPr="00AE764F" w:rsidRDefault="006A522F" w:rsidP="00415767">
            <w:pPr>
              <w:shd w:val="clear" w:color="auto" w:fill="FFFFFF"/>
              <w:spacing w:line="285" w:lineRule="atLeast"/>
            </w:pPr>
            <w:r w:rsidRPr="00AE764F">
              <w:rPr>
                <w:sz w:val="22"/>
                <w:szCs w:val="22"/>
              </w:rPr>
              <w:t>DECODE(SUBSTR(DECODE(DTD.REF_NUM,'',SUBSTR(DTD.TRAN_PARTICULAR,1,16), DTD.REF_NUM),8,3),'EIB','KHDN',</w:t>
            </w:r>
          </w:p>
          <w:p w14:paraId="1C45FC65" w14:textId="77777777" w:rsidR="006A522F" w:rsidRPr="00AE764F" w:rsidRDefault="006A522F" w:rsidP="00415767">
            <w:pPr>
              <w:shd w:val="clear" w:color="auto" w:fill="FFFFFF"/>
              <w:spacing w:line="285" w:lineRule="atLeast"/>
            </w:pPr>
            <w:r w:rsidRPr="00AE764F">
              <w:rPr>
                <w:sz w:val="22"/>
                <w:szCs w:val="22"/>
              </w:rPr>
              <w:t>DECODE(SUBSTR(NVL((SELECT MAX(CLX.TRAN_PARTICULAR)</w:t>
            </w:r>
          </w:p>
          <w:p w14:paraId="43F062B2"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78071363" w14:textId="77777777" w:rsidR="006A522F" w:rsidRPr="00AE764F" w:rsidRDefault="006A522F" w:rsidP="00415767">
            <w:pPr>
              <w:shd w:val="clear" w:color="auto" w:fill="FFFFFF"/>
              <w:spacing w:line="285" w:lineRule="atLeast"/>
            </w:pPr>
            <w:r w:rsidRPr="00AE764F">
              <w:rPr>
                <w:sz w:val="22"/>
                <w:szCs w:val="22"/>
              </w:rPr>
              <w:t xml:space="preserve">WHERE CLX.CHRG_TRAN_DATE = DTD.TRAN_DATE AND CLX.CHRG_TRAN_ID = DTD.TRAN_ID </w:t>
            </w:r>
          </w:p>
          <w:p w14:paraId="427FBD2B" w14:textId="77777777" w:rsidR="006A522F" w:rsidRPr="00AE764F" w:rsidRDefault="006A522F" w:rsidP="00415767">
            <w:pPr>
              <w:shd w:val="clear" w:color="auto" w:fill="FFFFFF"/>
              <w:spacing w:line="285" w:lineRule="atLeast"/>
            </w:pPr>
            <w:r w:rsidRPr="00AE764F">
              <w:rPr>
                <w:sz w:val="22"/>
                <w:szCs w:val="22"/>
              </w:rPr>
              <w:t>AND                TO_NUMBER(CLX.CHRG_PART_TRAN_SRL_NUM) = TO_NUMBER(DTD.PART_TRAN_SRL_NUM)),NULL),1,2),'CN','KHCN','DN','KHDN',</w:t>
            </w:r>
          </w:p>
          <w:p w14:paraId="3988EC5E" w14:textId="77777777" w:rsidR="006A522F" w:rsidRPr="00AE764F" w:rsidRDefault="006A522F" w:rsidP="00415767">
            <w:pPr>
              <w:shd w:val="clear" w:color="auto" w:fill="FFFFFF"/>
              <w:spacing w:line="285" w:lineRule="atLeast"/>
            </w:pPr>
            <w:r w:rsidRPr="00AE764F">
              <w:rPr>
                <w:sz w:val="22"/>
                <w:szCs w:val="22"/>
              </w:rPr>
              <w:lastRenderedPageBreak/>
              <w:t>DECODE(NVL((SELECT MAX(CLX.EVENT_ID)</w:t>
            </w:r>
          </w:p>
          <w:p w14:paraId="54E0B281"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4B2CEF55" w14:textId="77777777" w:rsidR="006A522F" w:rsidRPr="00AE764F" w:rsidRDefault="006A522F" w:rsidP="00415767">
            <w:pPr>
              <w:shd w:val="clear" w:color="auto" w:fill="FFFFFF"/>
              <w:spacing w:line="285" w:lineRule="atLeast"/>
            </w:pPr>
            <w:r w:rsidRPr="00AE764F">
              <w:rPr>
                <w:sz w:val="22"/>
                <w:szCs w:val="22"/>
              </w:rPr>
              <w:t xml:space="preserve">WHERE CLX.CHRG_TRAN_DATE = DTD.TRAN_DATE AND CLX.CHRG_TRAN_ID = DTD.TRAN_ID </w:t>
            </w:r>
          </w:p>
          <w:p w14:paraId="15E65C02" w14:textId="77777777" w:rsidR="006A522F" w:rsidRPr="00AE764F" w:rsidRDefault="006A522F" w:rsidP="00415767">
            <w:pPr>
              <w:shd w:val="clear" w:color="auto" w:fill="FFFFFF"/>
              <w:spacing w:line="285" w:lineRule="atLeast"/>
            </w:pPr>
            <w:r w:rsidRPr="00AE764F">
              <w:rPr>
                <w:sz w:val="22"/>
                <w:szCs w:val="22"/>
              </w:rPr>
              <w:t>AND                TO_NUMBER(CLX.CHRG_PART_TRAN_SRL_NUM) = TO_NUMBER(DTD.PART_TRAN_SRL_NUM)),''),'8J','KHCN',</w:t>
            </w:r>
          </w:p>
          <w:p w14:paraId="4164812F" w14:textId="77777777" w:rsidR="006A522F" w:rsidRPr="00AE764F" w:rsidRDefault="006A522F" w:rsidP="00415767">
            <w:pPr>
              <w:shd w:val="clear" w:color="auto" w:fill="FFFFFF"/>
              <w:spacing w:line="285" w:lineRule="atLeast"/>
            </w:pPr>
            <w:r w:rsidRPr="00AE764F">
              <w:rPr>
                <w:sz w:val="22"/>
                <w:szCs w:val="22"/>
              </w:rPr>
              <w:t>'PHI_71104001','KHCN',</w:t>
            </w:r>
          </w:p>
          <w:p w14:paraId="47BCB45A" w14:textId="77777777" w:rsidR="006A522F" w:rsidRPr="00AE764F" w:rsidRDefault="006A522F" w:rsidP="00415767">
            <w:pPr>
              <w:shd w:val="clear" w:color="auto" w:fill="FFFFFF"/>
              <w:spacing w:line="285" w:lineRule="atLeast"/>
            </w:pPr>
            <w:r w:rsidRPr="00AE764F">
              <w:rPr>
                <w:sz w:val="22"/>
                <w:szCs w:val="22"/>
              </w:rPr>
              <w:t>'97','KHCN',</w:t>
            </w:r>
          </w:p>
          <w:p w14:paraId="2D5FB717" w14:textId="77777777" w:rsidR="006A522F" w:rsidRPr="00AE764F" w:rsidRDefault="006A522F" w:rsidP="00415767">
            <w:pPr>
              <w:shd w:val="clear" w:color="auto" w:fill="FFFFFF"/>
              <w:spacing w:line="285" w:lineRule="atLeast"/>
            </w:pPr>
            <w:r w:rsidRPr="00AE764F">
              <w:rPr>
                <w:sz w:val="22"/>
                <w:szCs w:val="22"/>
              </w:rPr>
              <w:t>'BN','KHCN',</w:t>
            </w:r>
          </w:p>
          <w:p w14:paraId="4BFFB164" w14:textId="77777777" w:rsidR="006A522F" w:rsidRPr="00AE764F" w:rsidRDefault="006A522F" w:rsidP="00415767">
            <w:pPr>
              <w:shd w:val="clear" w:color="auto" w:fill="FFFFFF"/>
              <w:spacing w:line="285" w:lineRule="atLeast"/>
            </w:pPr>
            <w:r w:rsidRPr="00AE764F">
              <w:rPr>
                <w:sz w:val="22"/>
                <w:szCs w:val="22"/>
              </w:rPr>
              <w:t>'D3','KHCN',</w:t>
            </w:r>
          </w:p>
          <w:p w14:paraId="2B452079" w14:textId="77777777" w:rsidR="006A522F" w:rsidRPr="00AE764F" w:rsidRDefault="006A522F" w:rsidP="00415767">
            <w:pPr>
              <w:shd w:val="clear" w:color="auto" w:fill="FFFFFF"/>
              <w:spacing w:line="285" w:lineRule="atLeast"/>
            </w:pPr>
            <w:r w:rsidRPr="00AE764F">
              <w:rPr>
                <w:sz w:val="22"/>
                <w:szCs w:val="22"/>
              </w:rPr>
              <w:t>'BD','KHCN',</w:t>
            </w:r>
          </w:p>
          <w:p w14:paraId="15FB7EF4" w14:textId="77777777" w:rsidR="006A522F" w:rsidRPr="00AE764F" w:rsidRDefault="006A522F" w:rsidP="00415767">
            <w:pPr>
              <w:shd w:val="clear" w:color="auto" w:fill="FFFFFF"/>
              <w:spacing w:line="285" w:lineRule="atLeast"/>
            </w:pPr>
            <w:r w:rsidRPr="00AE764F">
              <w:rPr>
                <w:sz w:val="22"/>
                <w:szCs w:val="22"/>
              </w:rPr>
              <w:t>'BA','KHCN',</w:t>
            </w:r>
          </w:p>
          <w:p w14:paraId="6C420492" w14:textId="77777777" w:rsidR="006A522F" w:rsidRPr="00AE764F" w:rsidRDefault="006A522F" w:rsidP="00415767">
            <w:pPr>
              <w:shd w:val="clear" w:color="auto" w:fill="FFFFFF"/>
              <w:spacing w:line="285" w:lineRule="atLeast"/>
            </w:pPr>
            <w:r w:rsidRPr="00AE764F">
              <w:rPr>
                <w:sz w:val="22"/>
                <w:szCs w:val="22"/>
              </w:rPr>
              <w:t>'XW','KHDN',</w:t>
            </w:r>
          </w:p>
          <w:p w14:paraId="3BB63C24" w14:textId="77777777" w:rsidR="006A522F" w:rsidRPr="00AE764F" w:rsidRDefault="006A522F" w:rsidP="00415767">
            <w:pPr>
              <w:shd w:val="clear" w:color="auto" w:fill="FFFFFF"/>
              <w:spacing w:line="285" w:lineRule="atLeast"/>
            </w:pPr>
            <w:r w:rsidRPr="00AE764F">
              <w:rPr>
                <w:sz w:val="22"/>
                <w:szCs w:val="22"/>
              </w:rPr>
              <w:t>'PHI_71104002','KHDN',</w:t>
            </w:r>
          </w:p>
          <w:p w14:paraId="592E0885" w14:textId="77777777" w:rsidR="006A522F" w:rsidRPr="00AE764F" w:rsidRDefault="006A522F" w:rsidP="00415767">
            <w:pPr>
              <w:shd w:val="clear" w:color="auto" w:fill="FFFFFF"/>
              <w:spacing w:line="285" w:lineRule="atLeast"/>
            </w:pPr>
            <w:r w:rsidRPr="00AE764F">
              <w:rPr>
                <w:sz w:val="22"/>
                <w:szCs w:val="22"/>
              </w:rPr>
              <w:t>'8M','KHDN',</w:t>
            </w:r>
          </w:p>
          <w:p w14:paraId="5609AF2E" w14:textId="77777777" w:rsidR="006A522F" w:rsidRPr="00AE764F" w:rsidRDefault="006A522F" w:rsidP="00415767">
            <w:pPr>
              <w:shd w:val="clear" w:color="auto" w:fill="FFFFFF"/>
              <w:spacing w:line="285" w:lineRule="atLeast"/>
            </w:pPr>
            <w:r w:rsidRPr="00AE764F">
              <w:rPr>
                <w:sz w:val="22"/>
                <w:szCs w:val="22"/>
              </w:rPr>
              <w:t>'I17PHITRUTIENHANGUSDCHAS','KHDN',</w:t>
            </w:r>
          </w:p>
          <w:p w14:paraId="4C9261E2" w14:textId="77777777" w:rsidR="006A522F" w:rsidRPr="00AE764F" w:rsidRDefault="006A522F" w:rsidP="00415767">
            <w:pPr>
              <w:shd w:val="clear" w:color="auto" w:fill="FFFFFF"/>
              <w:spacing w:line="285" w:lineRule="atLeast"/>
            </w:pPr>
            <w:r w:rsidRPr="00AE764F">
              <w:rPr>
                <w:sz w:val="22"/>
                <w:szCs w:val="22"/>
              </w:rPr>
              <w:t>'ND','KHDN'</w:t>
            </w:r>
          </w:p>
          <w:p w14:paraId="26C203B4" w14:textId="77777777" w:rsidR="006A522F" w:rsidRPr="00AE764F" w:rsidRDefault="006A522F" w:rsidP="00415767">
            <w:pPr>
              <w:shd w:val="clear" w:color="auto" w:fill="FFFFFF"/>
              <w:spacing w:line="285" w:lineRule="atLeast"/>
              <w:rPr>
                <w:color w:val="000000"/>
                <w:sz w:val="21"/>
                <w:szCs w:val="21"/>
              </w:rPr>
            </w:pPr>
            <w:r w:rsidRPr="00AE764F">
              <w:rPr>
                <w:sz w:val="22"/>
                <w:szCs w:val="22"/>
              </w:rPr>
              <w:t>,DECODE(DTD.GL_SUB_HEAD_CODE, '71103', DECODE(TRIM(GAM.BACID), '71103008', 'KHDN', 'KHCN'), ''))))))</w:t>
            </w:r>
          </w:p>
        </w:tc>
      </w:tr>
      <w:tr w:rsidR="006A522F" w:rsidRPr="00AE764F" w14:paraId="5C51A78D"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46F2478F" w14:textId="77777777" w:rsidR="006A522F" w:rsidRPr="00AE764F" w:rsidRDefault="006A522F" w:rsidP="00415767">
            <w:pPr>
              <w:jc w:val="center"/>
              <w:rPr>
                <w:bCs/>
              </w:rPr>
            </w:pPr>
            <w:r w:rsidRPr="00AE764F">
              <w:rPr>
                <w:bCs/>
              </w:rPr>
              <w:lastRenderedPageBreak/>
              <w:t>17</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7B00467" w14:textId="77777777" w:rsidR="006A522F" w:rsidRPr="00AE764F" w:rsidRDefault="006A522F" w:rsidP="00415767">
            <w:pPr>
              <w:rPr>
                <w:bCs/>
              </w:rPr>
            </w:pPr>
            <w:r w:rsidRPr="00AE764F">
              <w:rPr>
                <w:bCs/>
              </w:rPr>
              <w:t>EVENT_ID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16A5B9E3"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6ED90477" w14:textId="77777777" w:rsidR="006A522F" w:rsidRPr="00AE764F" w:rsidRDefault="006A522F" w:rsidP="00415767">
            <w:pPr>
              <w:rPr>
                <w:bCs/>
              </w:rPr>
            </w:pPr>
            <w:r w:rsidRPr="00AE764F">
              <w:rPr>
                <w:bCs/>
              </w:rPr>
              <w:t>NVL((SELECT MAX(CLX.EVENT_ID)</w:t>
            </w:r>
          </w:p>
          <w:p w14:paraId="168D429E" w14:textId="77777777" w:rsidR="006A522F" w:rsidRPr="00AE764F" w:rsidRDefault="006A522F" w:rsidP="00415767">
            <w:pPr>
              <w:rPr>
                <w:bCs/>
              </w:rPr>
            </w:pPr>
            <w:r w:rsidRPr="00AE764F">
              <w:rPr>
                <w:bCs/>
              </w:rPr>
              <w:t xml:space="preserve">FROM TBAADM.CXL </w:t>
            </w:r>
          </w:p>
          <w:p w14:paraId="444164C4" w14:textId="77777777" w:rsidR="006A522F" w:rsidRPr="00AE764F" w:rsidRDefault="006A522F" w:rsidP="00415767">
            <w:pPr>
              <w:rPr>
                <w:bCs/>
              </w:rPr>
            </w:pPr>
            <w:r w:rsidRPr="00AE764F">
              <w:rPr>
                <w:bCs/>
              </w:rPr>
              <w:t xml:space="preserve">WHERE CLX.CHRG_TRAN_DATE = HTD.TRAN_DATE </w:t>
            </w:r>
          </w:p>
          <w:p w14:paraId="1BC383FA" w14:textId="77777777" w:rsidR="006A522F" w:rsidRPr="00AE764F" w:rsidRDefault="006A522F" w:rsidP="00415767">
            <w:pPr>
              <w:rPr>
                <w:bCs/>
              </w:rPr>
            </w:pPr>
            <w:r w:rsidRPr="00AE764F">
              <w:rPr>
                <w:bCs/>
              </w:rPr>
              <w:t xml:space="preserve">AND </w:t>
            </w:r>
          </w:p>
          <w:p w14:paraId="36AAE051" w14:textId="77777777" w:rsidR="006A522F" w:rsidRPr="00AE764F" w:rsidRDefault="006A522F" w:rsidP="00415767">
            <w:pPr>
              <w:rPr>
                <w:bCs/>
              </w:rPr>
            </w:pPr>
            <w:r w:rsidRPr="00AE764F">
              <w:rPr>
                <w:bCs/>
              </w:rPr>
              <w:t xml:space="preserve">CLX.CHRG_TRAN_ID = HTD.TRAN_ID </w:t>
            </w:r>
          </w:p>
          <w:p w14:paraId="546C5CBD" w14:textId="77777777" w:rsidR="006A522F" w:rsidRPr="00AE764F" w:rsidRDefault="006A522F" w:rsidP="00415767">
            <w:pPr>
              <w:rPr>
                <w:bCs/>
              </w:rPr>
            </w:pPr>
            <w:r w:rsidRPr="00AE764F">
              <w:rPr>
                <w:bCs/>
              </w:rPr>
              <w:t xml:space="preserve">AND                TO_NUMBER(CLX.CHRG_PART_TRAN_SRL_NUM) = </w:t>
            </w:r>
            <w:r w:rsidRPr="00AE764F">
              <w:rPr>
                <w:bCs/>
              </w:rPr>
              <w:lastRenderedPageBreak/>
              <w:t>TO_NUMBER(HTD.PART_TRAN_SRL_NUM)),'')</w:t>
            </w:r>
          </w:p>
          <w:p w14:paraId="5C2EAC47" w14:textId="77777777" w:rsidR="006A522F" w:rsidRPr="00AE764F" w:rsidRDefault="006A522F" w:rsidP="00415767">
            <w:pPr>
              <w:rPr>
                <w:bCs/>
              </w:rPr>
            </w:pPr>
          </w:p>
          <w:p w14:paraId="05941609" w14:textId="77777777" w:rsidR="006A522F" w:rsidRPr="00AE764F" w:rsidRDefault="006A522F" w:rsidP="00415767">
            <w:pPr>
              <w:rPr>
                <w:bCs/>
              </w:rPr>
            </w:pPr>
            <w:r w:rsidRPr="00AE764F">
              <w:rPr>
                <w:bCs/>
              </w:rPr>
              <w:t xml:space="preserve">UNION ALL </w:t>
            </w:r>
          </w:p>
          <w:p w14:paraId="1D1DFC83" w14:textId="77777777" w:rsidR="006A522F" w:rsidRPr="00AE764F" w:rsidRDefault="006A522F" w:rsidP="00415767">
            <w:pPr>
              <w:rPr>
                <w:bCs/>
              </w:rPr>
            </w:pPr>
          </w:p>
          <w:p w14:paraId="226CEBA2" w14:textId="77777777" w:rsidR="006A522F" w:rsidRPr="00AE764F" w:rsidRDefault="006A522F" w:rsidP="00415767">
            <w:pPr>
              <w:shd w:val="clear" w:color="auto" w:fill="FFFFFF"/>
              <w:spacing w:line="285" w:lineRule="atLeast"/>
            </w:pPr>
            <w:r w:rsidRPr="00AE764F">
              <w:rPr>
                <w:sz w:val="22"/>
                <w:szCs w:val="22"/>
              </w:rPr>
              <w:t>NVL((SELECT MAX(CLX.EVENT_ID)</w:t>
            </w:r>
          </w:p>
          <w:p w14:paraId="4798689D"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3CF222CE" w14:textId="77777777" w:rsidR="006A522F" w:rsidRPr="00AE764F" w:rsidRDefault="006A522F" w:rsidP="00415767">
            <w:pPr>
              <w:shd w:val="clear" w:color="auto" w:fill="FFFFFF"/>
              <w:spacing w:line="285" w:lineRule="atLeast"/>
            </w:pPr>
            <w:r w:rsidRPr="00AE764F">
              <w:rPr>
                <w:sz w:val="22"/>
                <w:szCs w:val="22"/>
              </w:rPr>
              <w:t xml:space="preserve">WHERE CLX.CHRG_TRAN_DATE = DTD.TRAN_DATE </w:t>
            </w:r>
          </w:p>
          <w:p w14:paraId="302E1586" w14:textId="77777777" w:rsidR="006A522F" w:rsidRPr="00AE764F" w:rsidRDefault="006A522F" w:rsidP="00415767">
            <w:pPr>
              <w:shd w:val="clear" w:color="auto" w:fill="FFFFFF"/>
              <w:spacing w:line="285" w:lineRule="atLeast"/>
            </w:pPr>
            <w:r w:rsidRPr="00AE764F">
              <w:rPr>
                <w:sz w:val="22"/>
                <w:szCs w:val="22"/>
              </w:rPr>
              <w:t xml:space="preserve">AND CLX.CHRG_TRAN_ID = DTD.TRAN_ID </w:t>
            </w:r>
          </w:p>
          <w:p w14:paraId="72FC839A" w14:textId="77777777" w:rsidR="006A522F" w:rsidRPr="00AE764F" w:rsidRDefault="006A522F" w:rsidP="00415767">
            <w:pPr>
              <w:shd w:val="clear" w:color="auto" w:fill="FFFFFF"/>
              <w:spacing w:line="285" w:lineRule="atLeast"/>
              <w:rPr>
                <w:color w:val="000000"/>
                <w:sz w:val="21"/>
                <w:szCs w:val="21"/>
              </w:rPr>
            </w:pPr>
            <w:r w:rsidRPr="00AE764F">
              <w:rPr>
                <w:sz w:val="22"/>
                <w:szCs w:val="22"/>
              </w:rPr>
              <w:t>AND TO_NUMBER(CLX.CHRG_PART_TRAN_SRL_NUM) = TO_NUMBER(DTD.PART_TRAN_SRL_NUM)),'')</w:t>
            </w:r>
          </w:p>
        </w:tc>
      </w:tr>
      <w:tr w:rsidR="006A522F" w:rsidRPr="00AE764F" w14:paraId="786C58AC" w14:textId="77777777" w:rsidTr="00415767">
        <w:trPr>
          <w:trHeight w:val="85"/>
        </w:trPr>
        <w:tc>
          <w:tcPr>
            <w:tcW w:w="900" w:type="dxa"/>
            <w:tcBorders>
              <w:top w:val="single" w:sz="4" w:space="0" w:color="auto"/>
              <w:left w:val="single" w:sz="4" w:space="0" w:color="auto"/>
              <w:bottom w:val="single" w:sz="4" w:space="0" w:color="auto"/>
              <w:right w:val="single" w:sz="4" w:space="0" w:color="auto"/>
            </w:tcBorders>
            <w:shd w:val="clear" w:color="auto" w:fill="auto"/>
          </w:tcPr>
          <w:p w14:paraId="4395A8C2" w14:textId="77777777" w:rsidR="006A522F" w:rsidRPr="00AE764F" w:rsidRDefault="006A522F" w:rsidP="00415767">
            <w:pPr>
              <w:jc w:val="center"/>
              <w:rPr>
                <w:bCs/>
              </w:rPr>
            </w:pPr>
            <w:r w:rsidRPr="00AE764F">
              <w:rPr>
                <w:bCs/>
              </w:rPr>
              <w:lastRenderedPageBreak/>
              <w:t>18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F7800D4" w14:textId="77777777" w:rsidR="006A522F" w:rsidRPr="00AE764F" w:rsidRDefault="006A522F" w:rsidP="00415767">
            <w:pPr>
              <w:rPr>
                <w:bCs/>
              </w:rPr>
            </w:pPr>
            <w:r w:rsidRPr="00AE764F">
              <w:rPr>
                <w:bCs/>
              </w:rPr>
              <w:t>REMARKS</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19C4A381" w14:textId="77777777" w:rsidR="006A522F" w:rsidRPr="00AE764F" w:rsidRDefault="006A522F" w:rsidP="00415767">
            <w:pPr>
              <w:rPr>
                <w:b/>
                <w:bCs/>
              </w:rPr>
            </w:pPr>
            <w:r w:rsidRPr="00AE764F">
              <w:rPr>
                <w:b/>
                <w:bCs/>
              </w:rPr>
              <w:t>Lấy trực tiếp từ bảng TBAADM.HTD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27C14137" w14:textId="77777777" w:rsidR="006A522F" w:rsidRPr="00AE764F" w:rsidRDefault="006A522F" w:rsidP="00415767">
            <w:pPr>
              <w:rPr>
                <w:bCs/>
              </w:rPr>
            </w:pPr>
            <w:r w:rsidRPr="00AE764F">
              <w:rPr>
                <w:bCs/>
              </w:rPr>
              <w:t>NVL((SELECT MAX(CLX.TRAN_PARTICULAR)</w:t>
            </w:r>
          </w:p>
          <w:p w14:paraId="3BEF9B0B" w14:textId="77777777" w:rsidR="006A522F" w:rsidRPr="00AE764F" w:rsidRDefault="006A522F" w:rsidP="00415767">
            <w:pPr>
              <w:rPr>
                <w:bCs/>
              </w:rPr>
            </w:pPr>
            <w:r w:rsidRPr="00AE764F">
              <w:rPr>
                <w:bCs/>
              </w:rPr>
              <w:t xml:space="preserve">FROM TBAADM.CXL </w:t>
            </w:r>
          </w:p>
          <w:p w14:paraId="721BDA72" w14:textId="77777777" w:rsidR="006A522F" w:rsidRPr="00AE764F" w:rsidRDefault="006A522F" w:rsidP="00415767">
            <w:pPr>
              <w:rPr>
                <w:bCs/>
              </w:rPr>
            </w:pPr>
            <w:r w:rsidRPr="00AE764F">
              <w:rPr>
                <w:bCs/>
              </w:rPr>
              <w:t xml:space="preserve">WHERE CLX.CHRG_TRAN_DATE = HTD.TRAN_DATE </w:t>
            </w:r>
          </w:p>
          <w:p w14:paraId="3198455F" w14:textId="77777777" w:rsidR="006A522F" w:rsidRPr="00AE764F" w:rsidRDefault="006A522F" w:rsidP="00415767">
            <w:pPr>
              <w:rPr>
                <w:bCs/>
              </w:rPr>
            </w:pPr>
            <w:r w:rsidRPr="00AE764F">
              <w:rPr>
                <w:bCs/>
              </w:rPr>
              <w:t xml:space="preserve">AND </w:t>
            </w:r>
          </w:p>
          <w:p w14:paraId="39AA0E07" w14:textId="77777777" w:rsidR="006A522F" w:rsidRPr="00AE764F" w:rsidRDefault="006A522F" w:rsidP="00415767">
            <w:pPr>
              <w:rPr>
                <w:bCs/>
              </w:rPr>
            </w:pPr>
            <w:r w:rsidRPr="00AE764F">
              <w:rPr>
                <w:bCs/>
              </w:rPr>
              <w:t xml:space="preserve">CLX.CHRG_TRAN_ID = HTD.TRAN_ID </w:t>
            </w:r>
          </w:p>
          <w:p w14:paraId="4BE8E514" w14:textId="77777777" w:rsidR="006A522F" w:rsidRPr="00AE764F" w:rsidRDefault="006A522F" w:rsidP="00415767">
            <w:pPr>
              <w:rPr>
                <w:bCs/>
              </w:rPr>
            </w:pPr>
            <w:r w:rsidRPr="00AE764F">
              <w:rPr>
                <w:bCs/>
              </w:rPr>
              <w:t>AND                TO_NUMBER(CLX.CHRG_PART_TRAN_SRL_NUM) = TO_NUMBER(HTD.PART_TRAN_SRL_NUM)),NULL)</w:t>
            </w:r>
          </w:p>
          <w:p w14:paraId="40A9157E" w14:textId="77777777" w:rsidR="006A522F" w:rsidRPr="00AE764F" w:rsidRDefault="006A522F" w:rsidP="00415767">
            <w:pPr>
              <w:rPr>
                <w:bCs/>
              </w:rPr>
            </w:pPr>
          </w:p>
          <w:p w14:paraId="31AA6BD3" w14:textId="77777777" w:rsidR="006A522F" w:rsidRPr="00AE764F" w:rsidRDefault="006A522F" w:rsidP="00415767">
            <w:pPr>
              <w:rPr>
                <w:bCs/>
              </w:rPr>
            </w:pPr>
            <w:r w:rsidRPr="00AE764F">
              <w:rPr>
                <w:bCs/>
              </w:rPr>
              <w:t xml:space="preserve">UNION ALL </w:t>
            </w:r>
          </w:p>
          <w:p w14:paraId="71F74A73" w14:textId="77777777" w:rsidR="006A522F" w:rsidRPr="00AE764F" w:rsidRDefault="006A522F" w:rsidP="00415767">
            <w:pPr>
              <w:rPr>
                <w:bCs/>
              </w:rPr>
            </w:pPr>
          </w:p>
          <w:p w14:paraId="36F024F3" w14:textId="77777777" w:rsidR="006A522F" w:rsidRPr="00AE764F" w:rsidRDefault="006A522F" w:rsidP="00415767">
            <w:pPr>
              <w:shd w:val="clear" w:color="auto" w:fill="FFFFFF"/>
              <w:spacing w:line="285" w:lineRule="atLeast"/>
            </w:pPr>
            <w:r w:rsidRPr="00AE764F">
              <w:rPr>
                <w:sz w:val="22"/>
                <w:szCs w:val="22"/>
              </w:rPr>
              <w:t>NVL((SELECT MAX(CLX.TRAN_PARTICULAR)</w:t>
            </w:r>
          </w:p>
          <w:p w14:paraId="35C64BD4"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1357DDC8" w14:textId="77777777" w:rsidR="006A522F" w:rsidRPr="00AE764F" w:rsidRDefault="006A522F" w:rsidP="00415767">
            <w:pPr>
              <w:shd w:val="clear" w:color="auto" w:fill="FFFFFF"/>
              <w:spacing w:line="285" w:lineRule="atLeast"/>
            </w:pPr>
            <w:r w:rsidRPr="00AE764F">
              <w:rPr>
                <w:sz w:val="22"/>
                <w:szCs w:val="22"/>
              </w:rPr>
              <w:t xml:space="preserve">WHERE CLX.CHRG_TRAN_DATE = DTD.TRAN_DATE </w:t>
            </w:r>
          </w:p>
          <w:p w14:paraId="2CE40C5C" w14:textId="77777777" w:rsidR="006A522F" w:rsidRPr="00AE764F" w:rsidRDefault="006A522F" w:rsidP="00415767">
            <w:pPr>
              <w:shd w:val="clear" w:color="auto" w:fill="FFFFFF"/>
              <w:spacing w:line="285" w:lineRule="atLeast"/>
            </w:pPr>
            <w:r w:rsidRPr="00AE764F">
              <w:rPr>
                <w:sz w:val="22"/>
                <w:szCs w:val="22"/>
              </w:rPr>
              <w:t xml:space="preserve">AND CLX.CHRG_TRAN_ID = DTD.TRAN_ID </w:t>
            </w:r>
          </w:p>
          <w:p w14:paraId="43BB02EF" w14:textId="77777777" w:rsidR="006A522F" w:rsidRPr="00AE764F" w:rsidRDefault="006A522F" w:rsidP="00415767">
            <w:pPr>
              <w:shd w:val="clear" w:color="auto" w:fill="FFFFFF"/>
              <w:spacing w:line="285" w:lineRule="atLeast"/>
              <w:rPr>
                <w:color w:val="000000"/>
                <w:sz w:val="21"/>
                <w:szCs w:val="21"/>
              </w:rPr>
            </w:pPr>
            <w:r w:rsidRPr="00AE764F">
              <w:rPr>
                <w:sz w:val="22"/>
                <w:szCs w:val="22"/>
              </w:rPr>
              <w:t>AND TO_NUMBER(CLX.CHRG_PART_TRAN_SRL_NUM) = TO_NUMBER(DTD.PART_TRAN_SRL_NUM)),NULL)</w:t>
            </w:r>
          </w:p>
        </w:tc>
      </w:tr>
      <w:tr w:rsidR="006A522F" w:rsidRPr="00AE764F" w14:paraId="3E2337A7"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F92B41F" w14:textId="77777777" w:rsidR="006A522F" w:rsidRPr="00AE764F" w:rsidRDefault="006A522F" w:rsidP="00415767">
            <w:pPr>
              <w:jc w:val="center"/>
              <w:rPr>
                <w:bCs/>
              </w:rPr>
            </w:pPr>
            <w:r w:rsidRPr="00AE764F">
              <w:rPr>
                <w:bCs/>
              </w:rPr>
              <w:t>19</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A14E9FE" w14:textId="77777777" w:rsidR="006A522F" w:rsidRPr="00AE764F" w:rsidRDefault="006A522F" w:rsidP="00415767">
            <w:pPr>
              <w:rPr>
                <w:bCs/>
              </w:rPr>
            </w:pPr>
            <w:r w:rsidRPr="00AE764F">
              <w:rPr>
                <w:bCs/>
              </w:rPr>
              <w:t>BACID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3F61A24B" w14:textId="77777777" w:rsidR="006A522F" w:rsidRPr="00AE764F" w:rsidRDefault="006A522F" w:rsidP="00415767">
            <w:pPr>
              <w:rPr>
                <w:b/>
                <w:bCs/>
              </w:rPr>
            </w:pPr>
            <w:r w:rsidRPr="00AE764F">
              <w:rPr>
                <w:b/>
                <w:bCs/>
              </w:rPr>
              <w:t>Lấy trực tiếp từ bảng TBAADM.GAM</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1F9BFC1A" w14:textId="77777777" w:rsidR="006A522F" w:rsidRPr="00AE764F" w:rsidRDefault="006A522F" w:rsidP="00415767">
            <w:pPr>
              <w:rPr>
                <w:bCs/>
              </w:rPr>
            </w:pPr>
            <w:r w:rsidRPr="00AE764F">
              <w:rPr>
                <w:bCs/>
              </w:rPr>
              <w:t>TRIM(GAM.BACID)</w:t>
            </w:r>
          </w:p>
        </w:tc>
      </w:tr>
    </w:tbl>
    <w:p w14:paraId="681AE313" w14:textId="77777777" w:rsidR="006A522F" w:rsidRPr="00AE764F" w:rsidRDefault="006A522F" w:rsidP="006A522F">
      <w:pPr>
        <w:rPr>
          <w:lang w:val="en-GB"/>
        </w:rPr>
      </w:pPr>
    </w:p>
    <w:p w14:paraId="6A862ED6" w14:textId="77777777" w:rsidR="006A522F" w:rsidRPr="00AE764F" w:rsidRDefault="006A522F" w:rsidP="006A522F">
      <w:pPr>
        <w:pStyle w:val="Heading3"/>
        <w:rPr>
          <w:rFonts w:cs="Times New Roman"/>
        </w:rPr>
      </w:pPr>
      <w:bookmarkStart w:id="1195" w:name="_Toc112075846"/>
      <w:bookmarkStart w:id="1196" w:name="_Toc112677045"/>
      <w:r w:rsidRPr="00AE764F">
        <w:rPr>
          <w:rFonts w:cs="Times New Roman"/>
        </w:rPr>
        <w:t>PTKDBL_TK80901</w:t>
      </w:r>
      <w:bookmarkEnd w:id="1195"/>
      <w:bookmarkEnd w:id="1196"/>
    </w:p>
    <w:p w14:paraId="38BFA6E7" w14:textId="77777777" w:rsidR="006A522F" w:rsidRPr="00AE764F" w:rsidRDefault="006A522F" w:rsidP="006A522F">
      <w:pPr>
        <w:pStyle w:val="CVuong3"/>
        <w:tabs>
          <w:tab w:val="clear" w:pos="2160"/>
        </w:tabs>
        <w:ind w:left="0" w:firstLine="0"/>
      </w:pPr>
    </w:p>
    <w:tbl>
      <w:tblPr>
        <w:tblW w:w="150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5940"/>
        <w:gridCol w:w="6300"/>
      </w:tblGrid>
      <w:tr w:rsidR="006A522F" w:rsidRPr="00AE764F" w14:paraId="5A85E79D" w14:textId="77777777" w:rsidTr="00415767">
        <w:trPr>
          <w:trHeight w:val="289"/>
          <w:tblHeader/>
        </w:trPr>
        <w:tc>
          <w:tcPr>
            <w:tcW w:w="900" w:type="dxa"/>
            <w:vMerge w:val="restart"/>
            <w:shd w:val="clear" w:color="auto" w:fill="002060"/>
          </w:tcPr>
          <w:p w14:paraId="2B72B99F" w14:textId="77777777" w:rsidR="006A522F" w:rsidRPr="00AE764F" w:rsidRDefault="006A522F" w:rsidP="00415767">
            <w:pPr>
              <w:jc w:val="center"/>
              <w:rPr>
                <w:b/>
                <w:bCs/>
                <w:color w:val="FFFFFF" w:themeColor="background1"/>
              </w:rPr>
            </w:pPr>
            <w:r w:rsidRPr="00AE764F">
              <w:rPr>
                <w:b/>
                <w:bCs/>
                <w:color w:val="FFFFFF" w:themeColor="background1"/>
              </w:rPr>
              <w:t>STT</w:t>
            </w:r>
          </w:p>
        </w:tc>
        <w:tc>
          <w:tcPr>
            <w:tcW w:w="1890" w:type="dxa"/>
            <w:vMerge w:val="restart"/>
            <w:shd w:val="clear" w:color="auto" w:fill="002060"/>
          </w:tcPr>
          <w:p w14:paraId="6B47CA19" w14:textId="77777777" w:rsidR="006A522F" w:rsidRPr="00AE764F" w:rsidRDefault="006A522F" w:rsidP="00415767">
            <w:pPr>
              <w:jc w:val="center"/>
              <w:rPr>
                <w:b/>
                <w:bCs/>
                <w:color w:val="FFFFFF" w:themeColor="background1"/>
              </w:rPr>
            </w:pPr>
            <w:r w:rsidRPr="00AE764F">
              <w:rPr>
                <w:b/>
                <w:bCs/>
                <w:color w:val="FFFFFF" w:themeColor="background1"/>
              </w:rPr>
              <w:t>Nội dung</w:t>
            </w:r>
          </w:p>
        </w:tc>
        <w:tc>
          <w:tcPr>
            <w:tcW w:w="12240" w:type="dxa"/>
            <w:gridSpan w:val="2"/>
            <w:shd w:val="clear" w:color="auto" w:fill="002060"/>
            <w:noWrap/>
          </w:tcPr>
          <w:p w14:paraId="3C2109E8" w14:textId="77777777" w:rsidR="006A522F" w:rsidRPr="00AE764F" w:rsidRDefault="006A522F" w:rsidP="00415767">
            <w:pPr>
              <w:jc w:val="center"/>
              <w:rPr>
                <w:b/>
                <w:bCs/>
                <w:color w:val="FFFFFF" w:themeColor="background1"/>
              </w:rPr>
            </w:pPr>
            <w:r w:rsidRPr="00AE764F">
              <w:rPr>
                <w:b/>
                <w:bCs/>
                <w:color w:val="FFFFFF" w:themeColor="background1"/>
              </w:rPr>
              <w:t>Cách trích xuất dữ liệu</w:t>
            </w:r>
          </w:p>
        </w:tc>
      </w:tr>
      <w:tr w:rsidR="006A522F" w:rsidRPr="00AE764F" w14:paraId="3423AB17" w14:textId="77777777" w:rsidTr="00415767">
        <w:trPr>
          <w:trHeight w:val="289"/>
        </w:trPr>
        <w:tc>
          <w:tcPr>
            <w:tcW w:w="900" w:type="dxa"/>
            <w:vMerge/>
            <w:shd w:val="clear" w:color="auto" w:fill="002060"/>
          </w:tcPr>
          <w:p w14:paraId="5E13662C" w14:textId="77777777" w:rsidR="006A522F" w:rsidRPr="00AE764F" w:rsidRDefault="006A522F" w:rsidP="00415767">
            <w:pPr>
              <w:jc w:val="center"/>
              <w:rPr>
                <w:b/>
                <w:bCs/>
                <w:color w:val="FFFFFF" w:themeColor="background1"/>
              </w:rPr>
            </w:pPr>
          </w:p>
        </w:tc>
        <w:tc>
          <w:tcPr>
            <w:tcW w:w="1890" w:type="dxa"/>
            <w:vMerge/>
            <w:shd w:val="clear" w:color="auto" w:fill="002060"/>
            <w:hideMark/>
          </w:tcPr>
          <w:p w14:paraId="294394A8" w14:textId="77777777" w:rsidR="006A522F" w:rsidRPr="00AE764F" w:rsidRDefault="006A522F" w:rsidP="00415767">
            <w:pPr>
              <w:jc w:val="center"/>
              <w:rPr>
                <w:b/>
                <w:bCs/>
                <w:color w:val="FFFFFF" w:themeColor="background1"/>
              </w:rPr>
            </w:pPr>
          </w:p>
        </w:tc>
        <w:tc>
          <w:tcPr>
            <w:tcW w:w="5940" w:type="dxa"/>
            <w:shd w:val="clear" w:color="auto" w:fill="002060"/>
            <w:noWrap/>
            <w:hideMark/>
          </w:tcPr>
          <w:p w14:paraId="20AAAF60" w14:textId="77777777" w:rsidR="006A522F" w:rsidRPr="00AE764F" w:rsidRDefault="006A522F" w:rsidP="00415767">
            <w:pPr>
              <w:jc w:val="center"/>
              <w:rPr>
                <w:b/>
                <w:bCs/>
                <w:color w:val="FFFFFF" w:themeColor="background1"/>
              </w:rPr>
            </w:pPr>
            <w:r w:rsidRPr="00AE764F">
              <w:rPr>
                <w:b/>
                <w:bCs/>
                <w:color w:val="FFFFFF" w:themeColor="background1"/>
              </w:rPr>
              <w:t>Điều kiện</w:t>
            </w:r>
          </w:p>
        </w:tc>
        <w:tc>
          <w:tcPr>
            <w:tcW w:w="6300" w:type="dxa"/>
            <w:shd w:val="clear" w:color="auto" w:fill="002060"/>
            <w:noWrap/>
            <w:hideMark/>
          </w:tcPr>
          <w:p w14:paraId="4F16AE25" w14:textId="77777777" w:rsidR="006A522F" w:rsidRPr="00AE764F" w:rsidRDefault="006A522F" w:rsidP="00415767">
            <w:pPr>
              <w:jc w:val="center"/>
              <w:rPr>
                <w:b/>
                <w:bCs/>
                <w:color w:val="FFFFFF" w:themeColor="background1"/>
              </w:rPr>
            </w:pPr>
            <w:r w:rsidRPr="00AE764F">
              <w:rPr>
                <w:b/>
                <w:bCs/>
                <w:color w:val="FFFFFF" w:themeColor="background1"/>
              </w:rPr>
              <w:t>Tên trường</w:t>
            </w:r>
          </w:p>
        </w:tc>
      </w:tr>
      <w:tr w:rsidR="006A522F" w:rsidRPr="00AE764F" w14:paraId="39A7E6F2"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tcPr>
          <w:p w14:paraId="57676F8A" w14:textId="77777777" w:rsidR="006A522F" w:rsidRPr="00AE764F" w:rsidRDefault="006A522F" w:rsidP="00415767">
            <w:pPr>
              <w:jc w:val="center"/>
              <w:rPr>
                <w:bC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62EE756" w14:textId="77777777" w:rsidR="006A522F" w:rsidRPr="00AE764F" w:rsidRDefault="006A522F" w:rsidP="00415767">
            <w:pPr>
              <w:rPr>
                <w:bCs/>
              </w:rPr>
            </w:pPr>
            <w:r w:rsidRPr="00AE764F">
              <w:rPr>
                <w:bCs/>
              </w:rPr>
              <w:t>Điều kiện chung</w:t>
            </w:r>
          </w:p>
        </w:tc>
        <w:tc>
          <w:tcPr>
            <w:tcW w:w="12240" w:type="dxa"/>
            <w:gridSpan w:val="2"/>
            <w:tcBorders>
              <w:top w:val="single" w:sz="4" w:space="0" w:color="auto"/>
              <w:left w:val="single" w:sz="4" w:space="0" w:color="auto"/>
              <w:bottom w:val="single" w:sz="4" w:space="0" w:color="auto"/>
              <w:right w:val="single" w:sz="4" w:space="0" w:color="auto"/>
            </w:tcBorders>
            <w:shd w:val="clear" w:color="auto" w:fill="auto"/>
            <w:noWrap/>
          </w:tcPr>
          <w:p w14:paraId="406D9ECA" w14:textId="77777777" w:rsidR="006A522F" w:rsidRPr="00AE764F" w:rsidRDefault="006A522F" w:rsidP="00415767">
            <w:pPr>
              <w:spacing w:after="120" w:line="264" w:lineRule="auto"/>
            </w:pPr>
            <w:r w:rsidRPr="00AE764F">
              <w:rPr>
                <w:b/>
                <w:bCs/>
              </w:rPr>
              <w:t>Lấy từ hệ thống FINACLE</w:t>
            </w:r>
            <w:r w:rsidRPr="00AE764F">
              <w:t xml:space="preserve">: </w:t>
            </w:r>
          </w:p>
          <w:p w14:paraId="48718F56" w14:textId="77777777" w:rsidR="006A522F" w:rsidRPr="00AE764F" w:rsidRDefault="006A522F" w:rsidP="00415767">
            <w:pPr>
              <w:spacing w:after="120" w:line="264" w:lineRule="auto"/>
            </w:pPr>
            <w:r w:rsidRPr="00AE764F">
              <w:t xml:space="preserve">lấy dữ liệu từ bảng </w:t>
            </w:r>
            <w:r w:rsidRPr="00AE764F">
              <w:rPr>
                <w:rStyle w:val="Hyperlink"/>
                <w:color w:val="000000" w:themeColor="text1"/>
              </w:rPr>
              <w:t xml:space="preserve">TBAADM.HTD, TBAADM.GAM </w:t>
            </w:r>
            <w:r w:rsidRPr="00AE764F">
              <w:t>với điều kiện sau:</w:t>
            </w:r>
          </w:p>
          <w:p w14:paraId="4794BBEB" w14:textId="77777777" w:rsidR="006A522F" w:rsidRPr="00AE764F" w:rsidRDefault="006A522F" w:rsidP="00415767">
            <w:pPr>
              <w:spacing w:after="120" w:line="264" w:lineRule="auto"/>
            </w:pPr>
            <w:r w:rsidRPr="00AE764F">
              <w:rPr>
                <w:rStyle w:val="Hyperlink"/>
                <w:color w:val="000000" w:themeColor="text1"/>
              </w:rPr>
              <w:t>HTD</w:t>
            </w:r>
            <w:r w:rsidRPr="00AE764F">
              <w:t xml:space="preserve">.ACID = </w:t>
            </w:r>
            <w:r w:rsidRPr="00AE764F">
              <w:rPr>
                <w:rStyle w:val="Hyperlink"/>
                <w:color w:val="000000" w:themeColor="text1"/>
              </w:rPr>
              <w:t>GAM</w:t>
            </w:r>
            <w:r w:rsidRPr="00AE764F">
              <w:t>.ACID</w:t>
            </w:r>
          </w:p>
          <w:p w14:paraId="2FFA12DE" w14:textId="77777777" w:rsidR="006A522F" w:rsidRPr="00AE764F" w:rsidRDefault="006A522F" w:rsidP="00415767">
            <w:pPr>
              <w:spacing w:after="120" w:line="264" w:lineRule="auto"/>
            </w:pPr>
            <w:r w:rsidRPr="00AE764F">
              <w:t xml:space="preserve">AND </w:t>
            </w:r>
            <w:r w:rsidRPr="00AE764F">
              <w:rPr>
                <w:rStyle w:val="Hyperlink"/>
                <w:color w:val="000000" w:themeColor="text1"/>
              </w:rPr>
              <w:t>HTD</w:t>
            </w:r>
            <w:r w:rsidRPr="00AE764F">
              <w:t>.BANK_ID = ‘01’</w:t>
            </w:r>
          </w:p>
          <w:p w14:paraId="27B2A917"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GAM.BANK_ID = ‘01’</w:t>
            </w:r>
          </w:p>
          <w:p w14:paraId="0C0D940D"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NVL(HTD.RPT_CODE, 'AAAAA') != 'YETRN'</w:t>
            </w:r>
          </w:p>
          <w:p w14:paraId="7FF56F24" w14:textId="77777777" w:rsidR="006A522F" w:rsidRPr="00AE764F" w:rsidRDefault="006A522F" w:rsidP="00415767">
            <w:pPr>
              <w:spacing w:after="120" w:line="264" w:lineRule="auto"/>
              <w:rPr>
                <w:rStyle w:val="Hyperlink"/>
                <w:b/>
                <w:color w:val="FF0000"/>
              </w:rPr>
            </w:pPr>
            <w:r w:rsidRPr="00AE764F">
              <w:rPr>
                <w:rStyle w:val="Hyperlink"/>
                <w:color w:val="000000" w:themeColor="text1"/>
              </w:rPr>
              <w:t xml:space="preserve">AND HTD.TRAN_DATE BETWEEN </w:t>
            </w:r>
            <w:r w:rsidRPr="00AE764F">
              <w:rPr>
                <w:rStyle w:val="Hyperlink"/>
                <w:color w:val="FF0000"/>
              </w:rPr>
              <w:t xml:space="preserve">‘&lt;TỪ_NGÀY&gt;’ </w:t>
            </w:r>
            <w:r w:rsidRPr="00AE764F">
              <w:rPr>
                <w:rStyle w:val="Hyperlink"/>
                <w:color w:val="000000" w:themeColor="text1"/>
              </w:rPr>
              <w:t xml:space="preserve">AND </w:t>
            </w:r>
            <w:r w:rsidRPr="00AE764F">
              <w:rPr>
                <w:rStyle w:val="Hyperlink"/>
                <w:color w:val="FF0000"/>
              </w:rPr>
              <w:t>‘&lt;ĐẾN</w:t>
            </w:r>
            <w:r w:rsidRPr="00AE764F">
              <w:rPr>
                <w:rStyle w:val="Hyperlink"/>
                <w:color w:val="FF0000"/>
              </w:rPr>
              <w:softHyphen/>
              <w:t>_NGÀY&gt;’</w:t>
            </w:r>
          </w:p>
          <w:p w14:paraId="05B5AFAB" w14:textId="77777777" w:rsidR="006A522F" w:rsidRPr="00AE764F" w:rsidRDefault="006A522F" w:rsidP="00415767">
            <w:pPr>
              <w:spacing w:after="120" w:line="264" w:lineRule="auto"/>
              <w:rPr>
                <w:bCs/>
              </w:rPr>
            </w:pPr>
            <w:r w:rsidRPr="00AE764F">
              <w:rPr>
                <w:rStyle w:val="Hyperlink"/>
                <w:color w:val="000000" w:themeColor="text1"/>
              </w:rPr>
              <w:t>AND</w:t>
            </w:r>
            <w:r w:rsidRPr="00AE764F">
              <w:rPr>
                <w:bCs/>
              </w:rPr>
              <w:t xml:space="preserve"> HTD.PSTD_FLG = ‘Y’</w:t>
            </w:r>
          </w:p>
          <w:p w14:paraId="2620E2B4" w14:textId="77777777" w:rsidR="006A522F" w:rsidRPr="00AE764F" w:rsidRDefault="006A522F" w:rsidP="00415767">
            <w:pPr>
              <w:spacing w:after="120" w:line="264" w:lineRule="auto"/>
              <w:rPr>
                <w:bCs/>
              </w:rPr>
            </w:pPr>
            <w:r w:rsidRPr="00AE764F">
              <w:rPr>
                <w:bCs/>
              </w:rPr>
              <w:t>AND HTD.GEL_FLG = ‘N’</w:t>
            </w:r>
          </w:p>
          <w:p w14:paraId="56A5D3FA" w14:textId="77777777" w:rsidR="006A522F" w:rsidRPr="00AE764F" w:rsidRDefault="006A522F" w:rsidP="00415767">
            <w:pPr>
              <w:spacing w:after="120" w:line="264" w:lineRule="auto"/>
            </w:pPr>
            <w:r w:rsidRPr="00AE764F">
              <w:t>AND GAM.GL_SUB_HEAD_CODE IN ('80901')</w:t>
            </w:r>
          </w:p>
          <w:p w14:paraId="32C20DB0" w14:textId="77777777" w:rsidR="006A522F" w:rsidRPr="00AE764F" w:rsidRDefault="006A522F" w:rsidP="00415767">
            <w:pPr>
              <w:spacing w:after="120" w:line="264" w:lineRule="auto"/>
            </w:pPr>
            <w:r w:rsidRPr="00AE764F">
              <w:t>UNION ALL</w:t>
            </w:r>
          </w:p>
          <w:p w14:paraId="5993FA0B" w14:textId="77777777" w:rsidR="006A522F" w:rsidRPr="00AE764F" w:rsidRDefault="006A522F" w:rsidP="00415767">
            <w:pPr>
              <w:spacing w:after="120" w:line="264" w:lineRule="auto"/>
            </w:pPr>
            <w:r w:rsidRPr="00AE764F">
              <w:t xml:space="preserve">lấy dữ liệu từ bảng </w:t>
            </w:r>
            <w:r w:rsidRPr="00AE764F">
              <w:rPr>
                <w:rStyle w:val="Hyperlink"/>
                <w:color w:val="000000" w:themeColor="text1"/>
              </w:rPr>
              <w:t xml:space="preserve">TBAADM.DTD, TBAADM.GAM </w:t>
            </w:r>
            <w:r w:rsidRPr="00AE764F">
              <w:t>với điều kiện sau:</w:t>
            </w:r>
          </w:p>
          <w:p w14:paraId="1CEC616C" w14:textId="77777777" w:rsidR="006A522F" w:rsidRPr="00AE764F" w:rsidRDefault="006A522F" w:rsidP="00415767">
            <w:pPr>
              <w:spacing w:after="120" w:line="264" w:lineRule="auto"/>
            </w:pPr>
            <w:r w:rsidRPr="00AE764F">
              <w:rPr>
                <w:rStyle w:val="Hyperlink"/>
                <w:color w:val="000000" w:themeColor="text1"/>
              </w:rPr>
              <w:t>DTD</w:t>
            </w:r>
            <w:r w:rsidRPr="00AE764F">
              <w:t xml:space="preserve">.ACID = </w:t>
            </w:r>
            <w:r w:rsidRPr="00AE764F">
              <w:rPr>
                <w:rStyle w:val="Hyperlink"/>
                <w:color w:val="000000" w:themeColor="text1"/>
              </w:rPr>
              <w:t>GAM</w:t>
            </w:r>
            <w:r w:rsidRPr="00AE764F">
              <w:t>.ACID</w:t>
            </w:r>
          </w:p>
          <w:p w14:paraId="33623584" w14:textId="77777777" w:rsidR="006A522F" w:rsidRPr="00AE764F" w:rsidRDefault="006A522F" w:rsidP="00415767">
            <w:pPr>
              <w:spacing w:after="120" w:line="264" w:lineRule="auto"/>
            </w:pPr>
            <w:r w:rsidRPr="00AE764F">
              <w:t>AND D</w:t>
            </w:r>
            <w:r w:rsidRPr="00AE764F">
              <w:rPr>
                <w:rStyle w:val="Hyperlink"/>
                <w:color w:val="000000" w:themeColor="text1"/>
              </w:rPr>
              <w:t>TD</w:t>
            </w:r>
            <w:r w:rsidRPr="00AE764F">
              <w:t>.BANK_ID = ‘01’</w:t>
            </w:r>
          </w:p>
          <w:p w14:paraId="59ABD527"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t>AND GAM.BANK_ID = ‘01’</w:t>
            </w:r>
          </w:p>
          <w:p w14:paraId="301D2EF5" w14:textId="77777777" w:rsidR="006A522F" w:rsidRPr="00AE764F" w:rsidRDefault="006A522F" w:rsidP="00415767">
            <w:pPr>
              <w:spacing w:after="120" w:line="264" w:lineRule="auto"/>
              <w:rPr>
                <w:rStyle w:val="Hyperlink"/>
                <w:color w:val="000000" w:themeColor="text1"/>
              </w:rPr>
            </w:pPr>
            <w:r w:rsidRPr="00AE764F">
              <w:rPr>
                <w:rStyle w:val="Hyperlink"/>
                <w:color w:val="000000" w:themeColor="text1"/>
              </w:rPr>
              <w:lastRenderedPageBreak/>
              <w:t>AND NVL(DTD.RPT_CODE, 'AAAAA') != 'YETRN'</w:t>
            </w:r>
          </w:p>
          <w:p w14:paraId="6A9F3528" w14:textId="77777777" w:rsidR="006A522F" w:rsidRPr="00AE764F" w:rsidRDefault="006A522F" w:rsidP="00415767">
            <w:pPr>
              <w:spacing w:after="120" w:line="264" w:lineRule="auto"/>
              <w:rPr>
                <w:rStyle w:val="Hyperlink"/>
                <w:b/>
                <w:color w:val="FF0000"/>
              </w:rPr>
            </w:pPr>
            <w:r w:rsidRPr="00AE764F">
              <w:rPr>
                <w:rStyle w:val="Hyperlink"/>
                <w:color w:val="000000" w:themeColor="text1"/>
              </w:rPr>
              <w:t xml:space="preserve">AND DTD.TRAN_DATE BETWEEN </w:t>
            </w:r>
            <w:r w:rsidRPr="00AE764F">
              <w:rPr>
                <w:rStyle w:val="Hyperlink"/>
                <w:color w:val="FF0000"/>
              </w:rPr>
              <w:t xml:space="preserve">‘&lt;TỪ_NGÀY&gt;’ </w:t>
            </w:r>
            <w:r w:rsidRPr="00AE764F">
              <w:rPr>
                <w:rStyle w:val="Hyperlink"/>
                <w:color w:val="000000" w:themeColor="text1"/>
              </w:rPr>
              <w:t xml:space="preserve">AND </w:t>
            </w:r>
            <w:r w:rsidRPr="00AE764F">
              <w:rPr>
                <w:rStyle w:val="Hyperlink"/>
                <w:color w:val="FF0000"/>
              </w:rPr>
              <w:t>‘&lt;ĐẾN</w:t>
            </w:r>
            <w:r w:rsidRPr="00AE764F">
              <w:rPr>
                <w:rStyle w:val="Hyperlink"/>
                <w:color w:val="FF0000"/>
              </w:rPr>
              <w:softHyphen/>
              <w:t>_NGÀY&gt;’</w:t>
            </w:r>
          </w:p>
          <w:p w14:paraId="78C73CA9" w14:textId="77777777" w:rsidR="006A522F" w:rsidRPr="00AE764F" w:rsidRDefault="006A522F" w:rsidP="00415767">
            <w:pPr>
              <w:spacing w:after="120" w:line="264" w:lineRule="auto"/>
              <w:rPr>
                <w:bCs/>
              </w:rPr>
            </w:pPr>
            <w:r w:rsidRPr="00AE764F">
              <w:rPr>
                <w:rStyle w:val="Hyperlink"/>
                <w:color w:val="000000" w:themeColor="text1"/>
              </w:rPr>
              <w:t>AND</w:t>
            </w:r>
            <w:r w:rsidRPr="00AE764F">
              <w:rPr>
                <w:bCs/>
              </w:rPr>
              <w:t xml:space="preserve"> DTD.PSTD_FLG = ‘Y’</w:t>
            </w:r>
          </w:p>
          <w:p w14:paraId="0E6F0646" w14:textId="77777777" w:rsidR="006A522F" w:rsidRPr="00AE764F" w:rsidRDefault="006A522F" w:rsidP="00415767">
            <w:pPr>
              <w:spacing w:after="120" w:line="264" w:lineRule="auto"/>
              <w:rPr>
                <w:bCs/>
              </w:rPr>
            </w:pPr>
            <w:r w:rsidRPr="00AE764F">
              <w:rPr>
                <w:bCs/>
              </w:rPr>
              <w:t>AND DTD.GEL_FLG = ‘N’</w:t>
            </w:r>
          </w:p>
          <w:p w14:paraId="54506E0A" w14:textId="77777777" w:rsidR="006A522F" w:rsidRPr="00AE764F" w:rsidRDefault="006A522F" w:rsidP="00415767">
            <w:pPr>
              <w:spacing w:after="120" w:line="264" w:lineRule="auto"/>
            </w:pPr>
            <w:r w:rsidRPr="00AE764F">
              <w:t>AND GAM.GL_SUB_HEAD_CODE IN ('80901')</w:t>
            </w:r>
          </w:p>
          <w:p w14:paraId="2C9A61D5" w14:textId="77777777" w:rsidR="006A522F" w:rsidRPr="00AE764F" w:rsidRDefault="006A522F" w:rsidP="00415767">
            <w:pPr>
              <w:spacing w:after="120" w:line="264" w:lineRule="auto"/>
            </w:pPr>
          </w:p>
        </w:tc>
      </w:tr>
      <w:tr w:rsidR="006A522F" w:rsidRPr="00AE764F" w14:paraId="27EE5A0A"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79539F16" w14:textId="77777777" w:rsidR="006A522F" w:rsidRPr="00AE764F" w:rsidRDefault="006A522F" w:rsidP="00415767">
            <w:pPr>
              <w:jc w:val="center"/>
              <w:rPr>
                <w:bCs/>
              </w:rPr>
            </w:pPr>
            <w:r w:rsidRPr="00AE764F">
              <w:rPr>
                <w:bCs/>
              </w:rPr>
              <w:lastRenderedPageBreak/>
              <w:t>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80B12A5" w14:textId="77777777" w:rsidR="006A522F" w:rsidRPr="00AE764F" w:rsidRDefault="006A522F" w:rsidP="00415767">
            <w:pPr>
              <w:rPr>
                <w:bCs/>
              </w:rPr>
            </w:pPr>
            <w:r w:rsidRPr="00AE764F">
              <w:rPr>
                <w:bCs/>
              </w:rPr>
              <w:t>DTH_INIT_SOL_ID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7BD6FCF5" w14:textId="77777777" w:rsidR="006A522F" w:rsidRPr="00AE764F" w:rsidRDefault="006A522F" w:rsidP="00415767">
            <w:pPr>
              <w:rPr>
                <w:b/>
                <w:bCs/>
              </w:rPr>
            </w:pPr>
            <w:r w:rsidRPr="00AE764F">
              <w:rPr>
                <w:b/>
                <w:bCs/>
              </w:rPr>
              <w:t>Lấy trực tiếp từ bảng TBAADM.HTD</w:t>
            </w:r>
          </w:p>
          <w:p w14:paraId="01B34BFA" w14:textId="77777777" w:rsidR="006A522F" w:rsidRPr="00AE764F" w:rsidRDefault="006A522F" w:rsidP="00415767">
            <w:pPr>
              <w:rPr>
                <w:b/>
                <w:bCs/>
              </w:rPr>
            </w:pPr>
            <w:r w:rsidRPr="00AE764F">
              <w:rPr>
                <w:b/>
                <w:bCs/>
              </w:rPr>
              <w:t>UNION ALL</w:t>
            </w:r>
          </w:p>
          <w:p w14:paraId="56766ACB" w14:textId="77777777" w:rsidR="006A522F" w:rsidRPr="00AE764F" w:rsidRDefault="006A522F" w:rsidP="00415767">
            <w:pPr>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17EBD7B3" w14:textId="77777777" w:rsidR="006A522F" w:rsidRPr="00AE764F" w:rsidRDefault="006A522F" w:rsidP="00415767">
            <w:pPr>
              <w:rPr>
                <w:bCs/>
              </w:rPr>
            </w:pPr>
            <w:r w:rsidRPr="00AE764F">
              <w:rPr>
                <w:bCs/>
              </w:rPr>
              <w:t>HTD.DTH_INIT_SOL_ID</w:t>
            </w:r>
          </w:p>
          <w:p w14:paraId="4DBEB25D" w14:textId="77777777" w:rsidR="006A522F" w:rsidRPr="00AE764F" w:rsidRDefault="006A522F" w:rsidP="00415767">
            <w:pPr>
              <w:rPr>
                <w:bCs/>
              </w:rPr>
            </w:pPr>
          </w:p>
          <w:p w14:paraId="27CD6670" w14:textId="77777777" w:rsidR="006A522F" w:rsidRPr="00AE764F" w:rsidRDefault="006A522F" w:rsidP="00415767">
            <w:pPr>
              <w:rPr>
                <w:bCs/>
              </w:rPr>
            </w:pPr>
            <w:r w:rsidRPr="00AE764F">
              <w:rPr>
                <w:bCs/>
              </w:rPr>
              <w:t>UNION ALL</w:t>
            </w:r>
          </w:p>
          <w:p w14:paraId="0DDFA990" w14:textId="77777777" w:rsidR="006A522F" w:rsidRPr="00AE764F" w:rsidRDefault="006A522F" w:rsidP="00415767">
            <w:pPr>
              <w:rPr>
                <w:bCs/>
              </w:rPr>
            </w:pPr>
          </w:p>
          <w:p w14:paraId="5878A8BE" w14:textId="77777777" w:rsidR="006A522F" w:rsidRPr="00AE764F" w:rsidRDefault="006A522F" w:rsidP="00415767">
            <w:pPr>
              <w:rPr>
                <w:color w:val="000000"/>
              </w:rPr>
            </w:pPr>
            <w:r w:rsidRPr="00AE764F">
              <w:rPr>
                <w:bCs/>
              </w:rPr>
              <w:t>DTD.DTH_INIT_SOL_ID</w:t>
            </w:r>
          </w:p>
        </w:tc>
      </w:tr>
      <w:tr w:rsidR="006A522F" w:rsidRPr="00AE764F" w14:paraId="4B39242F"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7E010360" w14:textId="77777777" w:rsidR="006A522F" w:rsidRPr="00AE764F" w:rsidRDefault="006A522F" w:rsidP="00415767">
            <w:pPr>
              <w:jc w:val="center"/>
              <w:rPr>
                <w:bCs/>
              </w:rPr>
            </w:pPr>
            <w:r w:rsidRPr="00AE764F">
              <w:rPr>
                <w:bCs/>
              </w:rPr>
              <w:t>2</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EB809A" w14:textId="77777777" w:rsidR="006A522F" w:rsidRPr="00AE764F" w:rsidRDefault="006A522F" w:rsidP="00415767">
            <w:pPr>
              <w:rPr>
                <w:bCs/>
              </w:rPr>
            </w:pPr>
            <w:r w:rsidRPr="00AE764F">
              <w:rPr>
                <w:bCs/>
              </w:rPr>
              <w:t>INIT_SOL_DESC</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70B137D5" w14:textId="77777777" w:rsidR="006A522F" w:rsidRPr="00AE764F" w:rsidRDefault="006A522F" w:rsidP="00415767">
            <w:pPr>
              <w:tabs>
                <w:tab w:val="left" w:pos="2976"/>
              </w:tabs>
              <w:rPr>
                <w:bCs/>
              </w:rPr>
            </w:pPr>
            <w:r w:rsidRPr="00AE764F">
              <w:rPr>
                <w:b/>
                <w:bCs/>
              </w:rPr>
              <w:t>Liên kết JOIN với bảng TBAADM.SOL SOL1 với điều kiện:</w:t>
            </w:r>
            <w:r w:rsidRPr="00AE764F">
              <w:rPr>
                <w:bCs/>
              </w:rPr>
              <w:br/>
              <w:t>SOL1.SOL_ID = HTD.</w:t>
            </w:r>
            <w:r w:rsidRPr="00AE764F">
              <w:t xml:space="preserve"> </w:t>
            </w:r>
            <w:r w:rsidRPr="00AE764F">
              <w:rPr>
                <w:bCs/>
              </w:rPr>
              <w:t>DTH_INIT_SOL_ID</w:t>
            </w:r>
          </w:p>
          <w:p w14:paraId="59B7E6CE" w14:textId="77777777" w:rsidR="006A522F" w:rsidRPr="00AE764F" w:rsidRDefault="006A522F" w:rsidP="00415767">
            <w:pPr>
              <w:tabs>
                <w:tab w:val="left" w:pos="2976"/>
              </w:tabs>
              <w:rPr>
                <w:bCs/>
              </w:rPr>
            </w:pPr>
          </w:p>
          <w:p w14:paraId="7F1E538F" w14:textId="77777777" w:rsidR="006A522F" w:rsidRPr="00AE764F" w:rsidRDefault="006A522F" w:rsidP="00415767">
            <w:pPr>
              <w:tabs>
                <w:tab w:val="left" w:pos="2976"/>
              </w:tabs>
              <w:rPr>
                <w:bCs/>
              </w:rPr>
            </w:pPr>
            <w:r w:rsidRPr="00AE764F">
              <w:rPr>
                <w:bCs/>
              </w:rPr>
              <w:t xml:space="preserve">UNION ALL </w:t>
            </w:r>
          </w:p>
          <w:p w14:paraId="49789646" w14:textId="77777777" w:rsidR="006A522F" w:rsidRPr="00AE764F" w:rsidRDefault="006A522F" w:rsidP="00415767">
            <w:pPr>
              <w:tabs>
                <w:tab w:val="left" w:pos="2976"/>
              </w:tabs>
              <w:rPr>
                <w:bCs/>
              </w:rPr>
            </w:pPr>
          </w:p>
          <w:p w14:paraId="3229E90D" w14:textId="77777777" w:rsidR="006A522F" w:rsidRPr="00AE764F" w:rsidRDefault="006A522F" w:rsidP="00415767">
            <w:pPr>
              <w:tabs>
                <w:tab w:val="left" w:pos="2976"/>
              </w:tabs>
              <w:rPr>
                <w:bCs/>
              </w:rPr>
            </w:pPr>
            <w:r w:rsidRPr="00AE764F">
              <w:rPr>
                <w:bCs/>
              </w:rPr>
              <w:t>SOL1.SOL_ID = DTD.</w:t>
            </w:r>
            <w:r w:rsidRPr="00AE764F">
              <w:t xml:space="preserve"> </w:t>
            </w:r>
            <w:r w:rsidRPr="00AE764F">
              <w:rPr>
                <w:bCs/>
              </w:rPr>
              <w:t>DTH_INIT_SOL_ID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0CDE679A" w14:textId="77777777" w:rsidR="006A522F" w:rsidRPr="00AE764F" w:rsidRDefault="006A522F" w:rsidP="00415767">
            <w:pPr>
              <w:rPr>
                <w:bCs/>
              </w:rPr>
            </w:pPr>
            <w:r w:rsidRPr="00AE764F">
              <w:rPr>
                <w:bCs/>
              </w:rPr>
              <w:t>SOL1.SOL_DESC</w:t>
            </w:r>
          </w:p>
        </w:tc>
      </w:tr>
      <w:tr w:rsidR="006A522F" w:rsidRPr="00AE764F" w14:paraId="5C2384B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A2E037A" w14:textId="77777777" w:rsidR="006A522F" w:rsidRPr="00AE764F" w:rsidRDefault="006A522F" w:rsidP="00415767">
            <w:pPr>
              <w:jc w:val="center"/>
              <w:rPr>
                <w:bCs/>
              </w:rPr>
            </w:pPr>
            <w:r w:rsidRPr="00AE764F">
              <w:rPr>
                <w:bCs/>
              </w:rPr>
              <w:t>3</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2484873" w14:textId="77777777" w:rsidR="006A522F" w:rsidRPr="00AE764F" w:rsidRDefault="006A522F" w:rsidP="00415767">
            <w:pPr>
              <w:rPr>
                <w:bCs/>
              </w:rPr>
            </w:pPr>
            <w:r w:rsidRPr="00AE764F">
              <w:rPr>
                <w:bCs/>
              </w:rPr>
              <w:t>SOL_ID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2A101130" w14:textId="77777777" w:rsidR="006A522F" w:rsidRPr="00AE764F" w:rsidRDefault="006A522F" w:rsidP="00415767">
            <w:pPr>
              <w:tabs>
                <w:tab w:val="left" w:pos="2976"/>
              </w:tabs>
              <w:rPr>
                <w:b/>
              </w:rPr>
            </w:pPr>
            <w:r w:rsidRPr="00AE764F">
              <w:rPr>
                <w:b/>
              </w:rPr>
              <w:t>Lấy trực tiếp từ bảng TBAADM.HTD</w:t>
            </w:r>
          </w:p>
          <w:p w14:paraId="457014C3" w14:textId="77777777" w:rsidR="006A522F" w:rsidRPr="00AE764F" w:rsidRDefault="006A522F" w:rsidP="00415767">
            <w:pPr>
              <w:rPr>
                <w:b/>
                <w:bCs/>
              </w:rPr>
            </w:pPr>
            <w:r w:rsidRPr="00AE764F">
              <w:rPr>
                <w:b/>
                <w:bCs/>
              </w:rPr>
              <w:t>UNION ALL</w:t>
            </w:r>
          </w:p>
          <w:p w14:paraId="77D961C4" w14:textId="77777777" w:rsidR="006A522F" w:rsidRPr="00AE764F" w:rsidRDefault="006A522F" w:rsidP="00415767">
            <w:pPr>
              <w:tabs>
                <w:tab w:val="left" w:pos="2976"/>
              </w:tabs>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69888FBE" w14:textId="77777777" w:rsidR="006A522F" w:rsidRPr="00AE764F" w:rsidRDefault="006A522F" w:rsidP="00415767">
            <w:pPr>
              <w:rPr>
                <w:bCs/>
              </w:rPr>
            </w:pPr>
            <w:r w:rsidRPr="00AE764F">
              <w:rPr>
                <w:bCs/>
              </w:rPr>
              <w:t>HTD.SOL_ID</w:t>
            </w:r>
          </w:p>
          <w:p w14:paraId="36FF4976" w14:textId="77777777" w:rsidR="006A522F" w:rsidRPr="00AE764F" w:rsidRDefault="006A522F" w:rsidP="00415767">
            <w:pPr>
              <w:rPr>
                <w:bCs/>
              </w:rPr>
            </w:pPr>
          </w:p>
          <w:p w14:paraId="7AB1FABF" w14:textId="77777777" w:rsidR="006A522F" w:rsidRPr="00AE764F" w:rsidRDefault="006A522F" w:rsidP="00415767">
            <w:pPr>
              <w:rPr>
                <w:bCs/>
              </w:rPr>
            </w:pPr>
            <w:r w:rsidRPr="00AE764F">
              <w:rPr>
                <w:bCs/>
              </w:rPr>
              <w:t>UNION ALL</w:t>
            </w:r>
          </w:p>
          <w:p w14:paraId="18ED6B26" w14:textId="77777777" w:rsidR="006A522F" w:rsidRPr="00AE764F" w:rsidRDefault="006A522F" w:rsidP="00415767">
            <w:pPr>
              <w:rPr>
                <w:bCs/>
              </w:rPr>
            </w:pPr>
          </w:p>
          <w:p w14:paraId="67344AB9" w14:textId="77777777" w:rsidR="006A522F" w:rsidRPr="00AE764F" w:rsidRDefault="006A522F" w:rsidP="00415767">
            <w:pPr>
              <w:rPr>
                <w:bCs/>
              </w:rPr>
            </w:pPr>
            <w:r w:rsidRPr="00AE764F">
              <w:rPr>
                <w:bCs/>
              </w:rPr>
              <w:t>DTD.SOL_ID</w:t>
            </w:r>
          </w:p>
        </w:tc>
      </w:tr>
      <w:tr w:rsidR="006A522F" w:rsidRPr="00AE764F" w14:paraId="4449CDCD"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59A6E400" w14:textId="77777777" w:rsidR="006A522F" w:rsidRPr="00AE764F" w:rsidRDefault="006A522F" w:rsidP="00415767">
            <w:pPr>
              <w:jc w:val="center"/>
              <w:rPr>
                <w:bCs/>
              </w:rPr>
            </w:pPr>
            <w:r w:rsidRPr="00AE764F">
              <w:rPr>
                <w:bCs/>
              </w:rPr>
              <w:t>4</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285C271" w14:textId="77777777" w:rsidR="006A522F" w:rsidRPr="00AE764F" w:rsidRDefault="006A522F" w:rsidP="00415767">
            <w:pPr>
              <w:rPr>
                <w:bCs/>
              </w:rPr>
            </w:pPr>
            <w:r w:rsidRPr="00AE764F">
              <w:rPr>
                <w:bCs/>
              </w:rPr>
              <w:t>SOL_DESC</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10815F37" w14:textId="77777777" w:rsidR="006A522F" w:rsidRPr="00AE764F" w:rsidRDefault="006A522F" w:rsidP="00415767">
            <w:pPr>
              <w:tabs>
                <w:tab w:val="left" w:pos="2976"/>
              </w:tabs>
              <w:rPr>
                <w:bCs/>
              </w:rPr>
            </w:pPr>
            <w:r w:rsidRPr="00AE764F">
              <w:rPr>
                <w:b/>
                <w:bCs/>
              </w:rPr>
              <w:t>Liên kết JOIN với bảng TBAADM.SOL SOL2 với điều kiện:</w:t>
            </w:r>
            <w:r w:rsidRPr="00AE764F">
              <w:rPr>
                <w:bCs/>
              </w:rPr>
              <w:br/>
              <w:t>SOL2.SOL_ID = HTD.</w:t>
            </w:r>
            <w:r w:rsidRPr="00AE764F">
              <w:t xml:space="preserve"> </w:t>
            </w:r>
            <w:r w:rsidRPr="00AE764F">
              <w:rPr>
                <w:bCs/>
              </w:rPr>
              <w:t>SOL_ID</w:t>
            </w:r>
          </w:p>
          <w:p w14:paraId="4E2E85B0" w14:textId="77777777" w:rsidR="006A522F" w:rsidRPr="00AE764F" w:rsidRDefault="006A522F" w:rsidP="00415767">
            <w:pPr>
              <w:tabs>
                <w:tab w:val="left" w:pos="2976"/>
              </w:tabs>
              <w:rPr>
                <w:bCs/>
              </w:rPr>
            </w:pPr>
          </w:p>
          <w:p w14:paraId="69CBA06E" w14:textId="77777777" w:rsidR="006A522F" w:rsidRPr="00AE764F" w:rsidRDefault="006A522F" w:rsidP="00415767">
            <w:pPr>
              <w:tabs>
                <w:tab w:val="left" w:pos="2976"/>
              </w:tabs>
              <w:rPr>
                <w:bCs/>
              </w:rPr>
            </w:pPr>
            <w:r w:rsidRPr="00AE764F">
              <w:rPr>
                <w:bCs/>
              </w:rPr>
              <w:t xml:space="preserve">UNION ALL </w:t>
            </w:r>
          </w:p>
          <w:p w14:paraId="43D68097" w14:textId="77777777" w:rsidR="006A522F" w:rsidRPr="00AE764F" w:rsidRDefault="006A522F" w:rsidP="00415767">
            <w:pPr>
              <w:tabs>
                <w:tab w:val="left" w:pos="2976"/>
              </w:tabs>
              <w:rPr>
                <w:bCs/>
              </w:rPr>
            </w:pPr>
          </w:p>
          <w:p w14:paraId="170FF886" w14:textId="77777777" w:rsidR="006A522F" w:rsidRPr="00AE764F" w:rsidRDefault="006A522F" w:rsidP="00415767">
            <w:pPr>
              <w:tabs>
                <w:tab w:val="left" w:pos="2976"/>
              </w:tabs>
              <w:rPr>
                <w:bCs/>
              </w:rPr>
            </w:pPr>
            <w:r w:rsidRPr="00AE764F">
              <w:rPr>
                <w:bCs/>
              </w:rPr>
              <w:t>SOL2.SOL_ID = DTD.</w:t>
            </w:r>
            <w:r w:rsidRPr="00AE764F">
              <w:t xml:space="preserve"> </w:t>
            </w:r>
            <w:r w:rsidRPr="00AE764F">
              <w:rPr>
                <w:bCs/>
              </w:rPr>
              <w:t>SOL_ID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ABDF416" w14:textId="77777777" w:rsidR="006A522F" w:rsidRPr="00AE764F" w:rsidRDefault="006A522F" w:rsidP="00415767">
            <w:pPr>
              <w:rPr>
                <w:bCs/>
              </w:rPr>
            </w:pPr>
            <w:r w:rsidRPr="00AE764F">
              <w:rPr>
                <w:bCs/>
              </w:rPr>
              <w:lastRenderedPageBreak/>
              <w:t>SOL2.SOL_DESC</w:t>
            </w:r>
          </w:p>
        </w:tc>
      </w:tr>
      <w:tr w:rsidR="006A522F" w:rsidRPr="00AE764F" w14:paraId="38E26B95"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5E691B32" w14:textId="77777777" w:rsidR="006A522F" w:rsidRPr="00AE764F" w:rsidRDefault="006A522F" w:rsidP="00415767">
            <w:pPr>
              <w:jc w:val="center"/>
              <w:rPr>
                <w:bCs/>
              </w:rPr>
            </w:pPr>
            <w:r w:rsidRPr="00AE764F">
              <w:rPr>
                <w:bCs/>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1453252" w14:textId="77777777" w:rsidR="006A522F" w:rsidRPr="00AE764F" w:rsidRDefault="006A522F" w:rsidP="00415767">
            <w:pPr>
              <w:rPr>
                <w:bCs/>
              </w:rPr>
            </w:pPr>
            <w:r w:rsidRPr="00AE764F">
              <w:rPr>
                <w:bCs/>
              </w:rPr>
              <w:t>TRAN_DATE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56A82F81" w14:textId="77777777" w:rsidR="006A522F" w:rsidRPr="00AE764F" w:rsidRDefault="006A522F" w:rsidP="00415767">
            <w:pPr>
              <w:tabs>
                <w:tab w:val="left" w:pos="2976"/>
              </w:tabs>
              <w:rPr>
                <w:b/>
              </w:rPr>
            </w:pPr>
            <w:r w:rsidRPr="00AE764F">
              <w:rPr>
                <w:b/>
              </w:rPr>
              <w:t>Lấy trực tiếp từ bảng TBAADM.HTD</w:t>
            </w:r>
          </w:p>
          <w:p w14:paraId="0D335F27" w14:textId="77777777" w:rsidR="006A522F" w:rsidRPr="00AE764F" w:rsidRDefault="006A522F" w:rsidP="00415767">
            <w:pPr>
              <w:rPr>
                <w:b/>
                <w:bCs/>
              </w:rPr>
            </w:pPr>
            <w:r w:rsidRPr="00AE764F">
              <w:rPr>
                <w:b/>
                <w:bCs/>
              </w:rPr>
              <w:t>UNION ALL</w:t>
            </w:r>
          </w:p>
          <w:p w14:paraId="06D620B5" w14:textId="77777777" w:rsidR="006A522F" w:rsidRPr="00AE764F" w:rsidRDefault="006A522F" w:rsidP="00415767">
            <w:pPr>
              <w:tabs>
                <w:tab w:val="left" w:pos="2976"/>
              </w:tabs>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FB16272" w14:textId="77777777" w:rsidR="006A522F" w:rsidRPr="00AE764F" w:rsidRDefault="006A522F" w:rsidP="00415767">
            <w:pPr>
              <w:rPr>
                <w:bCs/>
              </w:rPr>
            </w:pPr>
            <w:r w:rsidRPr="00AE764F">
              <w:rPr>
                <w:bCs/>
              </w:rPr>
              <w:t>TO_CHAR(HTD.TRAN_DATE, 'DD/MM/YYYY')</w:t>
            </w:r>
          </w:p>
          <w:p w14:paraId="331A8D13" w14:textId="77777777" w:rsidR="006A522F" w:rsidRPr="00AE764F" w:rsidRDefault="006A522F" w:rsidP="00415767">
            <w:pPr>
              <w:rPr>
                <w:bCs/>
              </w:rPr>
            </w:pPr>
          </w:p>
          <w:p w14:paraId="1CA2EDB1" w14:textId="77777777" w:rsidR="006A522F" w:rsidRPr="00AE764F" w:rsidRDefault="006A522F" w:rsidP="00415767">
            <w:pPr>
              <w:rPr>
                <w:bCs/>
              </w:rPr>
            </w:pPr>
            <w:r w:rsidRPr="00AE764F">
              <w:rPr>
                <w:bCs/>
              </w:rPr>
              <w:t xml:space="preserve">UNION ALL </w:t>
            </w:r>
          </w:p>
          <w:p w14:paraId="31856656" w14:textId="77777777" w:rsidR="006A522F" w:rsidRPr="00AE764F" w:rsidRDefault="006A522F" w:rsidP="00415767">
            <w:pPr>
              <w:rPr>
                <w:bCs/>
              </w:rPr>
            </w:pPr>
          </w:p>
          <w:p w14:paraId="65B3AC35" w14:textId="77777777" w:rsidR="006A522F" w:rsidRPr="00AE764F" w:rsidRDefault="006A522F" w:rsidP="00415767">
            <w:pPr>
              <w:rPr>
                <w:bCs/>
              </w:rPr>
            </w:pPr>
            <w:r w:rsidRPr="00AE764F">
              <w:rPr>
                <w:bCs/>
              </w:rPr>
              <w:t>TO_CHAR(DTD.TRAN_DATE, 'DD/MM/YYYY')</w:t>
            </w:r>
          </w:p>
        </w:tc>
      </w:tr>
      <w:tr w:rsidR="006A522F" w:rsidRPr="00AE764F" w14:paraId="0733D355"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1461668" w14:textId="77777777" w:rsidR="006A522F" w:rsidRPr="00AE764F" w:rsidRDefault="006A522F" w:rsidP="00415767">
            <w:pPr>
              <w:jc w:val="center"/>
              <w:rPr>
                <w:bCs/>
              </w:rPr>
            </w:pPr>
            <w:r w:rsidRPr="00AE764F">
              <w:rPr>
                <w:bCs/>
              </w:rPr>
              <w:t>6</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8D68778" w14:textId="77777777" w:rsidR="006A522F" w:rsidRPr="00AE764F" w:rsidRDefault="006A522F" w:rsidP="00415767">
            <w:pPr>
              <w:rPr>
                <w:bCs/>
              </w:rPr>
            </w:pPr>
            <w:r w:rsidRPr="00AE764F">
              <w:rPr>
                <w:bCs/>
              </w:rPr>
              <w:t>TRAN_ID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3917F1D1" w14:textId="77777777" w:rsidR="006A522F" w:rsidRPr="00AE764F" w:rsidRDefault="006A522F" w:rsidP="00415767">
            <w:pPr>
              <w:tabs>
                <w:tab w:val="left" w:pos="2976"/>
              </w:tabs>
              <w:rPr>
                <w:b/>
              </w:rPr>
            </w:pPr>
            <w:r w:rsidRPr="00AE764F">
              <w:rPr>
                <w:b/>
              </w:rPr>
              <w:t>Lấy trực tiếp từ bảng TBAADM.HTD</w:t>
            </w:r>
          </w:p>
          <w:p w14:paraId="66A4B5FE" w14:textId="77777777" w:rsidR="006A522F" w:rsidRPr="00AE764F" w:rsidRDefault="006A522F" w:rsidP="00415767">
            <w:pPr>
              <w:rPr>
                <w:b/>
                <w:bCs/>
              </w:rPr>
            </w:pPr>
            <w:r w:rsidRPr="00AE764F">
              <w:rPr>
                <w:b/>
                <w:bCs/>
              </w:rPr>
              <w:t>UNION ALL</w:t>
            </w:r>
          </w:p>
          <w:p w14:paraId="57E6ADA9" w14:textId="77777777" w:rsidR="006A522F" w:rsidRPr="00AE764F" w:rsidRDefault="006A522F" w:rsidP="00415767">
            <w:pPr>
              <w:tabs>
                <w:tab w:val="left" w:pos="2976"/>
              </w:tabs>
              <w:rPr>
                <w:b/>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7A104CF" w14:textId="77777777" w:rsidR="006A522F" w:rsidRPr="00AE764F" w:rsidRDefault="006A522F" w:rsidP="00415767">
            <w:pPr>
              <w:rPr>
                <w:bCs/>
              </w:rPr>
            </w:pPr>
            <w:r w:rsidRPr="00AE764F">
              <w:rPr>
                <w:bCs/>
              </w:rPr>
              <w:t>HTD.TRAN_ID</w:t>
            </w:r>
          </w:p>
          <w:p w14:paraId="07425FEE" w14:textId="77777777" w:rsidR="006A522F" w:rsidRPr="00AE764F" w:rsidRDefault="006A522F" w:rsidP="00415767">
            <w:pPr>
              <w:rPr>
                <w:bCs/>
              </w:rPr>
            </w:pPr>
          </w:p>
          <w:p w14:paraId="1866E210" w14:textId="77777777" w:rsidR="006A522F" w:rsidRPr="00AE764F" w:rsidRDefault="006A522F" w:rsidP="00415767">
            <w:pPr>
              <w:rPr>
                <w:bCs/>
              </w:rPr>
            </w:pPr>
            <w:r w:rsidRPr="00AE764F">
              <w:rPr>
                <w:bCs/>
              </w:rPr>
              <w:t>UNION ALL</w:t>
            </w:r>
          </w:p>
          <w:p w14:paraId="3DFB46EB" w14:textId="77777777" w:rsidR="006A522F" w:rsidRPr="00AE764F" w:rsidRDefault="006A522F" w:rsidP="00415767">
            <w:pPr>
              <w:rPr>
                <w:bCs/>
              </w:rPr>
            </w:pPr>
          </w:p>
          <w:p w14:paraId="6BDC8DAB" w14:textId="77777777" w:rsidR="006A522F" w:rsidRPr="00AE764F" w:rsidRDefault="006A522F" w:rsidP="00415767">
            <w:pPr>
              <w:rPr>
                <w:bCs/>
              </w:rPr>
            </w:pPr>
            <w:r w:rsidRPr="00AE764F">
              <w:rPr>
                <w:bCs/>
              </w:rPr>
              <w:t>DTD.TRAN_ID</w:t>
            </w:r>
          </w:p>
        </w:tc>
      </w:tr>
      <w:tr w:rsidR="006A522F" w:rsidRPr="00AE764F" w14:paraId="2BE0B1A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A3F213E" w14:textId="77777777" w:rsidR="006A522F" w:rsidRPr="00AE764F" w:rsidRDefault="006A522F" w:rsidP="00415767">
            <w:pPr>
              <w:jc w:val="center"/>
              <w:rPr>
                <w:bCs/>
              </w:rPr>
            </w:pPr>
            <w:r w:rsidRPr="00AE764F">
              <w:rPr>
                <w:bCs/>
              </w:rPr>
              <w:t>7</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2EB3EAA" w14:textId="77777777" w:rsidR="006A522F" w:rsidRPr="00AE764F" w:rsidRDefault="006A522F" w:rsidP="00415767">
            <w:pPr>
              <w:rPr>
                <w:bCs/>
              </w:rPr>
            </w:pPr>
            <w:r w:rsidRPr="00AE764F">
              <w:rPr>
                <w:bCs/>
              </w:rPr>
              <w:t>GL_SUB_HEAD_CODE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65CFABE3" w14:textId="77777777" w:rsidR="006A522F" w:rsidRPr="00AE764F" w:rsidRDefault="006A522F" w:rsidP="00415767">
            <w:pPr>
              <w:tabs>
                <w:tab w:val="left" w:pos="2976"/>
              </w:tabs>
              <w:rPr>
                <w:b/>
              </w:rPr>
            </w:pPr>
            <w:r w:rsidRPr="00AE764F">
              <w:rPr>
                <w:b/>
              </w:rPr>
              <w:t>Lấy trực tiếp từ bảng TBAADM.HTD</w:t>
            </w:r>
          </w:p>
          <w:p w14:paraId="6B022324" w14:textId="77777777" w:rsidR="006A522F" w:rsidRPr="00AE764F" w:rsidRDefault="006A522F" w:rsidP="00415767">
            <w:pPr>
              <w:rPr>
                <w:b/>
                <w:bCs/>
              </w:rPr>
            </w:pPr>
            <w:r w:rsidRPr="00AE764F">
              <w:rPr>
                <w:b/>
                <w:bCs/>
              </w:rPr>
              <w:t>UNION ALL</w:t>
            </w:r>
          </w:p>
          <w:p w14:paraId="4C0B09B3" w14:textId="77777777" w:rsidR="006A522F" w:rsidRPr="00AE764F" w:rsidRDefault="006A522F" w:rsidP="00415767">
            <w:pPr>
              <w:tabs>
                <w:tab w:val="left" w:pos="2976"/>
              </w:tabs>
              <w:rPr>
                <w:b/>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E7FE7F9" w14:textId="77777777" w:rsidR="006A522F" w:rsidRPr="00AE764F" w:rsidRDefault="006A522F" w:rsidP="00415767">
            <w:pPr>
              <w:rPr>
                <w:bCs/>
              </w:rPr>
            </w:pPr>
            <w:r w:rsidRPr="00AE764F">
              <w:rPr>
                <w:bCs/>
              </w:rPr>
              <w:t>HTD. GL_SUB_HEAD_CODE</w:t>
            </w:r>
          </w:p>
          <w:p w14:paraId="6BF33464" w14:textId="77777777" w:rsidR="006A522F" w:rsidRPr="00AE764F" w:rsidRDefault="006A522F" w:rsidP="00415767">
            <w:pPr>
              <w:rPr>
                <w:bCs/>
              </w:rPr>
            </w:pPr>
          </w:p>
          <w:p w14:paraId="6C2DC09C" w14:textId="77777777" w:rsidR="006A522F" w:rsidRPr="00AE764F" w:rsidRDefault="006A522F" w:rsidP="00415767">
            <w:pPr>
              <w:rPr>
                <w:bCs/>
              </w:rPr>
            </w:pPr>
            <w:r w:rsidRPr="00AE764F">
              <w:rPr>
                <w:bCs/>
              </w:rPr>
              <w:t>UNION ALL</w:t>
            </w:r>
          </w:p>
          <w:p w14:paraId="32430A3F" w14:textId="77777777" w:rsidR="006A522F" w:rsidRPr="00AE764F" w:rsidRDefault="006A522F" w:rsidP="00415767">
            <w:pPr>
              <w:rPr>
                <w:bCs/>
              </w:rPr>
            </w:pPr>
          </w:p>
          <w:p w14:paraId="50ECEA2D" w14:textId="77777777" w:rsidR="006A522F" w:rsidRPr="00AE764F" w:rsidRDefault="006A522F" w:rsidP="00415767">
            <w:pPr>
              <w:rPr>
                <w:bCs/>
              </w:rPr>
            </w:pPr>
            <w:r w:rsidRPr="00AE764F">
              <w:rPr>
                <w:bCs/>
              </w:rPr>
              <w:t>DTD. GL_SUB_HEAD_CODE</w:t>
            </w:r>
          </w:p>
        </w:tc>
      </w:tr>
      <w:tr w:rsidR="006A522F" w:rsidRPr="00AE764F" w14:paraId="6648075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60BACA1" w14:textId="77777777" w:rsidR="006A522F" w:rsidRPr="00AE764F" w:rsidRDefault="006A522F" w:rsidP="00415767">
            <w:pPr>
              <w:jc w:val="center"/>
              <w:rPr>
                <w:bCs/>
              </w:rPr>
            </w:pPr>
            <w:r w:rsidRPr="00AE764F">
              <w:rPr>
                <w:bCs/>
              </w:rPr>
              <w:t>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8EA8456" w14:textId="77777777" w:rsidR="006A522F" w:rsidRPr="00AE764F" w:rsidRDefault="006A522F" w:rsidP="00415767">
            <w:pPr>
              <w:rPr>
                <w:bCs/>
              </w:rPr>
            </w:pPr>
            <w:r w:rsidRPr="00AE764F">
              <w:rPr>
                <w:bCs/>
              </w:rPr>
              <w:t>PART_TRAN_TYPE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07E3CE02" w14:textId="77777777" w:rsidR="006A522F" w:rsidRPr="00AE764F" w:rsidRDefault="006A522F" w:rsidP="00415767">
            <w:pPr>
              <w:tabs>
                <w:tab w:val="left" w:pos="2976"/>
              </w:tabs>
              <w:rPr>
                <w:b/>
                <w:bCs/>
              </w:rPr>
            </w:pPr>
            <w:r w:rsidRPr="00AE764F">
              <w:rPr>
                <w:b/>
                <w:bCs/>
              </w:rPr>
              <w:t>Lấy trực tiếp từ bảng TBAADM.HTD</w:t>
            </w:r>
          </w:p>
          <w:p w14:paraId="4962D261" w14:textId="77777777" w:rsidR="006A522F" w:rsidRPr="00AE764F" w:rsidRDefault="006A522F" w:rsidP="00415767">
            <w:pPr>
              <w:rPr>
                <w:b/>
                <w:bCs/>
              </w:rPr>
            </w:pPr>
            <w:r w:rsidRPr="00AE764F">
              <w:rPr>
                <w:b/>
                <w:bCs/>
              </w:rPr>
              <w:t>UNION ALL</w:t>
            </w:r>
          </w:p>
          <w:p w14:paraId="6F2DC128" w14:textId="77777777" w:rsidR="006A522F" w:rsidRPr="00AE764F" w:rsidRDefault="006A522F" w:rsidP="00415767">
            <w:pPr>
              <w:tabs>
                <w:tab w:val="left" w:pos="2976"/>
              </w:tabs>
              <w:rPr>
                <w:b/>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49580747" w14:textId="77777777" w:rsidR="006A522F" w:rsidRPr="00AE764F" w:rsidRDefault="006A522F" w:rsidP="00415767">
            <w:pPr>
              <w:rPr>
                <w:bCs/>
              </w:rPr>
            </w:pPr>
            <w:r w:rsidRPr="00AE764F">
              <w:rPr>
                <w:bCs/>
              </w:rPr>
              <w:t>HTD.PART_TRAN_TYPE</w:t>
            </w:r>
          </w:p>
          <w:p w14:paraId="511C106C" w14:textId="77777777" w:rsidR="006A522F" w:rsidRPr="00AE764F" w:rsidRDefault="006A522F" w:rsidP="00415767">
            <w:pPr>
              <w:rPr>
                <w:bCs/>
              </w:rPr>
            </w:pPr>
          </w:p>
          <w:p w14:paraId="3CAEF313" w14:textId="77777777" w:rsidR="006A522F" w:rsidRPr="00AE764F" w:rsidRDefault="006A522F" w:rsidP="00415767">
            <w:pPr>
              <w:rPr>
                <w:bCs/>
              </w:rPr>
            </w:pPr>
            <w:r w:rsidRPr="00AE764F">
              <w:rPr>
                <w:bCs/>
              </w:rPr>
              <w:t>UNION ALL</w:t>
            </w:r>
          </w:p>
          <w:p w14:paraId="1EAFF2B3" w14:textId="77777777" w:rsidR="006A522F" w:rsidRPr="00AE764F" w:rsidRDefault="006A522F" w:rsidP="00415767">
            <w:pPr>
              <w:rPr>
                <w:bCs/>
              </w:rPr>
            </w:pPr>
          </w:p>
          <w:p w14:paraId="5EFE8BDA" w14:textId="77777777" w:rsidR="006A522F" w:rsidRPr="00AE764F" w:rsidRDefault="006A522F" w:rsidP="00415767">
            <w:pPr>
              <w:rPr>
                <w:bCs/>
              </w:rPr>
            </w:pPr>
            <w:r w:rsidRPr="00AE764F">
              <w:rPr>
                <w:bCs/>
              </w:rPr>
              <w:t>DTD.PART_TRAN_TYPE</w:t>
            </w:r>
          </w:p>
        </w:tc>
      </w:tr>
      <w:tr w:rsidR="006A522F" w:rsidRPr="00AE764F" w14:paraId="5DB3275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744E1940" w14:textId="77777777" w:rsidR="006A522F" w:rsidRPr="00AE764F" w:rsidRDefault="006A522F" w:rsidP="00415767">
            <w:pPr>
              <w:jc w:val="center"/>
              <w:rPr>
                <w:bCs/>
              </w:rPr>
            </w:pPr>
            <w:r w:rsidRPr="00AE764F">
              <w:rPr>
                <w:bCs/>
              </w:rPr>
              <w:t>9</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32B9020" w14:textId="77777777" w:rsidR="006A522F" w:rsidRPr="00AE764F" w:rsidRDefault="006A522F" w:rsidP="00415767">
            <w:pPr>
              <w:rPr>
                <w:bCs/>
              </w:rPr>
            </w:pPr>
            <w:r w:rsidRPr="00AE764F">
              <w:rPr>
                <w:bCs/>
              </w:rPr>
              <w:t>TRAN_CRNCY_CODE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694520C5" w14:textId="77777777" w:rsidR="006A522F" w:rsidRPr="00AE764F" w:rsidRDefault="006A522F" w:rsidP="00415767">
            <w:pPr>
              <w:tabs>
                <w:tab w:val="left" w:pos="2976"/>
              </w:tabs>
              <w:rPr>
                <w:b/>
                <w:bCs/>
              </w:rPr>
            </w:pPr>
            <w:r w:rsidRPr="00AE764F">
              <w:rPr>
                <w:b/>
                <w:bCs/>
              </w:rPr>
              <w:t>Lấy trực tiếp từ bảng TBAADM.HTD</w:t>
            </w:r>
          </w:p>
          <w:p w14:paraId="1C071D3B" w14:textId="77777777" w:rsidR="006A522F" w:rsidRPr="00AE764F" w:rsidRDefault="006A522F" w:rsidP="00415767">
            <w:pPr>
              <w:rPr>
                <w:b/>
                <w:bCs/>
              </w:rPr>
            </w:pPr>
            <w:r w:rsidRPr="00AE764F">
              <w:rPr>
                <w:b/>
                <w:bCs/>
              </w:rPr>
              <w:t>UNION ALL</w:t>
            </w:r>
          </w:p>
          <w:p w14:paraId="57F916FB" w14:textId="77777777" w:rsidR="006A522F" w:rsidRPr="00AE764F" w:rsidRDefault="006A522F" w:rsidP="00415767">
            <w:pPr>
              <w:tabs>
                <w:tab w:val="left" w:pos="2976"/>
              </w:tabs>
              <w:rPr>
                <w:b/>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09F37E05" w14:textId="77777777" w:rsidR="006A522F" w:rsidRPr="00AE764F" w:rsidRDefault="006A522F" w:rsidP="00415767">
            <w:pPr>
              <w:rPr>
                <w:bCs/>
              </w:rPr>
            </w:pPr>
            <w:r w:rsidRPr="00AE764F">
              <w:rPr>
                <w:bCs/>
              </w:rPr>
              <w:t>HTD.TRAN_CRNCY_CODE</w:t>
            </w:r>
          </w:p>
          <w:p w14:paraId="5D362955" w14:textId="77777777" w:rsidR="006A522F" w:rsidRPr="00AE764F" w:rsidRDefault="006A522F" w:rsidP="00415767">
            <w:pPr>
              <w:rPr>
                <w:bCs/>
              </w:rPr>
            </w:pPr>
          </w:p>
          <w:p w14:paraId="01DC7F78" w14:textId="77777777" w:rsidR="006A522F" w:rsidRPr="00AE764F" w:rsidRDefault="006A522F" w:rsidP="00415767">
            <w:pPr>
              <w:rPr>
                <w:bCs/>
              </w:rPr>
            </w:pPr>
            <w:r w:rsidRPr="00AE764F">
              <w:rPr>
                <w:bCs/>
              </w:rPr>
              <w:t>UNION ALL</w:t>
            </w:r>
          </w:p>
          <w:p w14:paraId="0312CD0E" w14:textId="77777777" w:rsidR="006A522F" w:rsidRPr="00AE764F" w:rsidRDefault="006A522F" w:rsidP="00415767">
            <w:pPr>
              <w:rPr>
                <w:bCs/>
              </w:rPr>
            </w:pPr>
          </w:p>
          <w:p w14:paraId="035136E2" w14:textId="77777777" w:rsidR="006A522F" w:rsidRPr="00AE764F" w:rsidRDefault="006A522F" w:rsidP="00415767">
            <w:pPr>
              <w:rPr>
                <w:bCs/>
              </w:rPr>
            </w:pPr>
            <w:r w:rsidRPr="00AE764F">
              <w:rPr>
                <w:bCs/>
              </w:rPr>
              <w:t>DTD.TRAN_CRNCY_CODE</w:t>
            </w:r>
          </w:p>
        </w:tc>
      </w:tr>
      <w:tr w:rsidR="006A522F" w:rsidRPr="00AE764F" w14:paraId="1FCFF269"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CF8B2AD" w14:textId="77777777" w:rsidR="006A522F" w:rsidRPr="00AE764F" w:rsidRDefault="006A522F" w:rsidP="00415767">
            <w:pPr>
              <w:jc w:val="center"/>
              <w:rPr>
                <w:bCs/>
              </w:rPr>
            </w:pPr>
            <w:r w:rsidRPr="00AE764F">
              <w:rPr>
                <w:bCs/>
              </w:rPr>
              <w:lastRenderedPageBreak/>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BEB5C75" w14:textId="77777777" w:rsidR="006A522F" w:rsidRPr="00AE764F" w:rsidRDefault="006A522F" w:rsidP="00415767">
            <w:pPr>
              <w:rPr>
                <w:bCs/>
              </w:rPr>
            </w:pPr>
            <w:r w:rsidRPr="00AE764F">
              <w:rPr>
                <w:bCs/>
              </w:rPr>
              <w:t>DRAMT</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7F46C486" w14:textId="77777777" w:rsidR="006A522F" w:rsidRPr="00AE764F" w:rsidRDefault="006A522F" w:rsidP="00415767">
            <w:pPr>
              <w:tabs>
                <w:tab w:val="left" w:pos="2976"/>
              </w:tabs>
              <w:rPr>
                <w:b/>
                <w:bCs/>
              </w:rPr>
            </w:pPr>
            <w:r w:rsidRPr="00AE764F">
              <w:rPr>
                <w:b/>
                <w:bCs/>
              </w:rPr>
              <w:t>Lấy trực tiếp từ bảng TBAADM.HTD</w:t>
            </w:r>
          </w:p>
          <w:p w14:paraId="58EE4895" w14:textId="77777777" w:rsidR="006A522F" w:rsidRPr="00AE764F" w:rsidRDefault="006A522F" w:rsidP="00415767">
            <w:pPr>
              <w:rPr>
                <w:b/>
                <w:bCs/>
              </w:rPr>
            </w:pPr>
            <w:r w:rsidRPr="00AE764F">
              <w:rPr>
                <w:b/>
                <w:bCs/>
              </w:rPr>
              <w:t>UNION ALL</w:t>
            </w:r>
          </w:p>
          <w:p w14:paraId="4863585E" w14:textId="77777777" w:rsidR="006A522F" w:rsidRPr="00AE764F" w:rsidRDefault="006A522F" w:rsidP="00415767">
            <w:pPr>
              <w:tabs>
                <w:tab w:val="left" w:pos="2976"/>
              </w:tabs>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2641D8A1" w14:textId="77777777" w:rsidR="006A522F" w:rsidRPr="00AE764F" w:rsidRDefault="006A522F" w:rsidP="00415767">
            <w:pPr>
              <w:rPr>
                <w:bCs/>
              </w:rPr>
            </w:pPr>
            <w:r w:rsidRPr="00AE764F">
              <w:rPr>
                <w:bCs/>
              </w:rPr>
              <w:t>DECODE(HTD.PART_TRAN_TYPE, 'D', HTD.TRAN_AMT, 0)</w:t>
            </w:r>
          </w:p>
          <w:p w14:paraId="47206118" w14:textId="77777777" w:rsidR="006A522F" w:rsidRPr="00AE764F" w:rsidRDefault="006A522F" w:rsidP="00415767">
            <w:pPr>
              <w:rPr>
                <w:bCs/>
              </w:rPr>
            </w:pPr>
          </w:p>
          <w:p w14:paraId="4039AFEF" w14:textId="77777777" w:rsidR="006A522F" w:rsidRPr="00AE764F" w:rsidRDefault="006A522F" w:rsidP="00415767">
            <w:pPr>
              <w:rPr>
                <w:bCs/>
              </w:rPr>
            </w:pPr>
            <w:r w:rsidRPr="00AE764F">
              <w:rPr>
                <w:bCs/>
              </w:rPr>
              <w:t>UNION ALL</w:t>
            </w:r>
          </w:p>
          <w:p w14:paraId="001F31FB" w14:textId="77777777" w:rsidR="006A522F" w:rsidRPr="00AE764F" w:rsidRDefault="006A522F" w:rsidP="00415767">
            <w:pPr>
              <w:rPr>
                <w:bCs/>
              </w:rPr>
            </w:pPr>
          </w:p>
          <w:p w14:paraId="47CD089B" w14:textId="77777777" w:rsidR="006A522F" w:rsidRPr="00AE764F" w:rsidRDefault="006A522F" w:rsidP="00415767">
            <w:pPr>
              <w:rPr>
                <w:bCs/>
              </w:rPr>
            </w:pPr>
            <w:r w:rsidRPr="00AE764F">
              <w:rPr>
                <w:bCs/>
              </w:rPr>
              <w:t>DECODE(DTD.PART_TRAN_TYPE, 'D', DTD.TRAN_AMT, 0)</w:t>
            </w:r>
          </w:p>
        </w:tc>
      </w:tr>
      <w:tr w:rsidR="006A522F" w:rsidRPr="00AE764F" w14:paraId="2B3016AB"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07936EAE" w14:textId="77777777" w:rsidR="006A522F" w:rsidRPr="00AE764F" w:rsidRDefault="006A522F" w:rsidP="00415767">
            <w:pPr>
              <w:jc w:val="center"/>
              <w:rPr>
                <w:bCs/>
              </w:rPr>
            </w:pPr>
            <w:r w:rsidRPr="00AE764F">
              <w:rPr>
                <w:bCs/>
              </w:rPr>
              <w:t>11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E09B618" w14:textId="77777777" w:rsidR="006A522F" w:rsidRPr="00AE764F" w:rsidRDefault="006A522F" w:rsidP="00415767">
            <w:pPr>
              <w:rPr>
                <w:bCs/>
              </w:rPr>
            </w:pPr>
            <w:r w:rsidRPr="00AE764F">
              <w:rPr>
                <w:bCs/>
              </w:rPr>
              <w:t>CRAMT</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159B88FE" w14:textId="77777777" w:rsidR="006A522F" w:rsidRPr="00AE764F" w:rsidRDefault="006A522F" w:rsidP="00415767">
            <w:pPr>
              <w:tabs>
                <w:tab w:val="left" w:pos="2976"/>
              </w:tabs>
              <w:rPr>
                <w:b/>
                <w:bCs/>
              </w:rPr>
            </w:pPr>
            <w:r w:rsidRPr="00AE764F">
              <w:rPr>
                <w:b/>
                <w:bCs/>
              </w:rPr>
              <w:t>Lấy trực tiếp từ bảng TBAADM.HTD</w:t>
            </w:r>
          </w:p>
          <w:p w14:paraId="0AE33CB0" w14:textId="77777777" w:rsidR="006A522F" w:rsidRPr="00AE764F" w:rsidRDefault="006A522F" w:rsidP="00415767">
            <w:pPr>
              <w:rPr>
                <w:b/>
                <w:bCs/>
              </w:rPr>
            </w:pPr>
            <w:r w:rsidRPr="00AE764F">
              <w:rPr>
                <w:b/>
                <w:bCs/>
              </w:rPr>
              <w:t>UNION ALL</w:t>
            </w:r>
          </w:p>
          <w:p w14:paraId="4A9BD932" w14:textId="77777777" w:rsidR="006A522F" w:rsidRPr="00AE764F" w:rsidRDefault="006A522F" w:rsidP="00415767">
            <w:pPr>
              <w:tabs>
                <w:tab w:val="left" w:pos="2976"/>
              </w:tabs>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7E821EA" w14:textId="77777777" w:rsidR="006A522F" w:rsidRPr="00AE764F" w:rsidRDefault="006A522F" w:rsidP="00415767">
            <w:pPr>
              <w:rPr>
                <w:bCs/>
              </w:rPr>
            </w:pPr>
            <w:r w:rsidRPr="00AE764F">
              <w:rPr>
                <w:bCs/>
              </w:rPr>
              <w:t>DECODE(HTD.PART_TRAN_TYPE, 'C', HTD.TRAN_AMT, 0)</w:t>
            </w:r>
          </w:p>
          <w:p w14:paraId="7F69E42C" w14:textId="77777777" w:rsidR="006A522F" w:rsidRPr="00AE764F" w:rsidRDefault="006A522F" w:rsidP="00415767">
            <w:pPr>
              <w:rPr>
                <w:bCs/>
              </w:rPr>
            </w:pPr>
          </w:p>
          <w:p w14:paraId="1C6367D8" w14:textId="77777777" w:rsidR="006A522F" w:rsidRPr="00AE764F" w:rsidRDefault="006A522F" w:rsidP="00415767">
            <w:pPr>
              <w:rPr>
                <w:bCs/>
              </w:rPr>
            </w:pPr>
            <w:r w:rsidRPr="00AE764F">
              <w:rPr>
                <w:bCs/>
              </w:rPr>
              <w:t>UNION ALL</w:t>
            </w:r>
          </w:p>
          <w:p w14:paraId="2C9386B0" w14:textId="77777777" w:rsidR="006A522F" w:rsidRPr="00AE764F" w:rsidRDefault="006A522F" w:rsidP="00415767">
            <w:pPr>
              <w:rPr>
                <w:bCs/>
              </w:rPr>
            </w:pPr>
          </w:p>
          <w:p w14:paraId="32A2D0C6" w14:textId="77777777" w:rsidR="006A522F" w:rsidRPr="00AE764F" w:rsidRDefault="006A522F" w:rsidP="00415767">
            <w:pPr>
              <w:rPr>
                <w:bCs/>
              </w:rPr>
            </w:pPr>
            <w:r w:rsidRPr="00AE764F">
              <w:rPr>
                <w:bCs/>
              </w:rPr>
              <w:t>DECODE(DTD.PART_TRAN_TYPE, 'C', DTD.TRAN_AMT, 0)</w:t>
            </w:r>
          </w:p>
        </w:tc>
      </w:tr>
      <w:tr w:rsidR="006A522F" w:rsidRPr="00AE764F" w14:paraId="2B09C974"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6EE276AF" w14:textId="77777777" w:rsidR="006A522F" w:rsidRPr="00AE764F" w:rsidRDefault="006A522F" w:rsidP="00415767">
            <w:pPr>
              <w:jc w:val="center"/>
              <w:rPr>
                <w:bCs/>
              </w:rPr>
            </w:pPr>
            <w:r w:rsidRPr="00AE764F">
              <w:rPr>
                <w:bCs/>
              </w:rPr>
              <w:t>12</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0F00C3E" w14:textId="77777777" w:rsidR="006A522F" w:rsidRPr="00AE764F" w:rsidRDefault="006A522F" w:rsidP="00415767">
            <w:pPr>
              <w:rPr>
                <w:bCs/>
              </w:rPr>
            </w:pPr>
            <w:r w:rsidRPr="00AE764F">
              <w:rPr>
                <w:bCs/>
              </w:rPr>
              <w:t>rmrks</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141252F5" w14:textId="77777777" w:rsidR="006A522F" w:rsidRPr="00AE764F" w:rsidRDefault="006A522F" w:rsidP="00415767">
            <w:pPr>
              <w:tabs>
                <w:tab w:val="left" w:pos="2976"/>
              </w:tabs>
              <w:rPr>
                <w:b/>
                <w:bCs/>
              </w:rPr>
            </w:pPr>
            <w:r w:rsidRPr="00AE764F">
              <w:rPr>
                <w:b/>
                <w:bCs/>
              </w:rPr>
              <w:t>Lấy trực tiếp từ bảng TBAADM.HTD</w:t>
            </w:r>
          </w:p>
          <w:p w14:paraId="1E054FD5" w14:textId="77777777" w:rsidR="006A522F" w:rsidRPr="00AE764F" w:rsidRDefault="006A522F" w:rsidP="00415767">
            <w:pPr>
              <w:rPr>
                <w:b/>
                <w:bCs/>
              </w:rPr>
            </w:pPr>
            <w:r w:rsidRPr="00AE764F">
              <w:rPr>
                <w:b/>
                <w:bCs/>
              </w:rPr>
              <w:t>UNION ALL</w:t>
            </w:r>
          </w:p>
          <w:p w14:paraId="4CD460A7" w14:textId="77777777" w:rsidR="006A522F" w:rsidRPr="00AE764F" w:rsidRDefault="006A522F" w:rsidP="00415767">
            <w:pPr>
              <w:tabs>
                <w:tab w:val="left" w:pos="2976"/>
              </w:tabs>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0A8CC6B1" w14:textId="77777777" w:rsidR="006A522F" w:rsidRPr="00AE764F" w:rsidRDefault="006A522F" w:rsidP="00415767">
            <w:pPr>
              <w:rPr>
                <w:bCs/>
              </w:rPr>
            </w:pPr>
            <w:r w:rsidRPr="00AE764F">
              <w:rPr>
                <w:bCs/>
              </w:rPr>
              <w:t>TRIM(HTD.TRAN_PARTICULAR) || TRIM(HTD.TRAN_RMKS)</w:t>
            </w:r>
          </w:p>
          <w:p w14:paraId="55AF3231" w14:textId="77777777" w:rsidR="006A522F" w:rsidRPr="00AE764F" w:rsidRDefault="006A522F" w:rsidP="00415767">
            <w:pPr>
              <w:rPr>
                <w:bCs/>
              </w:rPr>
            </w:pPr>
          </w:p>
          <w:p w14:paraId="3D255CFD" w14:textId="77777777" w:rsidR="006A522F" w:rsidRPr="00AE764F" w:rsidRDefault="006A522F" w:rsidP="00415767">
            <w:pPr>
              <w:rPr>
                <w:bCs/>
              </w:rPr>
            </w:pPr>
            <w:r w:rsidRPr="00AE764F">
              <w:rPr>
                <w:bCs/>
              </w:rPr>
              <w:t>UNION ALL</w:t>
            </w:r>
          </w:p>
          <w:p w14:paraId="5D6D31EC" w14:textId="77777777" w:rsidR="006A522F" w:rsidRPr="00AE764F" w:rsidRDefault="006A522F" w:rsidP="00415767">
            <w:pPr>
              <w:rPr>
                <w:bCs/>
              </w:rPr>
            </w:pPr>
          </w:p>
          <w:p w14:paraId="412106AC" w14:textId="77777777" w:rsidR="006A522F" w:rsidRPr="00AE764F" w:rsidRDefault="006A522F" w:rsidP="00415767">
            <w:pPr>
              <w:rPr>
                <w:bCs/>
              </w:rPr>
            </w:pPr>
            <w:r w:rsidRPr="00AE764F">
              <w:rPr>
                <w:bCs/>
              </w:rPr>
              <w:t>TRIM(DTD.TRAN_PARTICULAR) || TRIM(DTD.TRAN_RMKS)</w:t>
            </w:r>
          </w:p>
        </w:tc>
      </w:tr>
      <w:tr w:rsidR="006A522F" w:rsidRPr="00AE764F" w14:paraId="0EE925CE"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182403B" w14:textId="77777777" w:rsidR="006A522F" w:rsidRPr="00AE764F" w:rsidRDefault="006A522F" w:rsidP="00415767">
            <w:pPr>
              <w:jc w:val="center"/>
              <w:rPr>
                <w:bCs/>
              </w:rPr>
            </w:pPr>
            <w:r w:rsidRPr="00AE764F">
              <w:rPr>
                <w:bCs/>
              </w:rPr>
              <w:t>13</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E6F025" w14:textId="77777777" w:rsidR="006A522F" w:rsidRPr="00AE764F" w:rsidRDefault="006A522F" w:rsidP="00415767">
            <w:pPr>
              <w:rPr>
                <w:bCs/>
              </w:rPr>
            </w:pPr>
            <w:r w:rsidRPr="00AE764F">
              <w:rPr>
                <w:bCs/>
              </w:rPr>
              <w:t>REF_NUM</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7297BE0A" w14:textId="77777777" w:rsidR="006A522F" w:rsidRPr="00AE764F" w:rsidRDefault="006A522F" w:rsidP="00415767">
            <w:pPr>
              <w:tabs>
                <w:tab w:val="left" w:pos="2976"/>
              </w:tabs>
              <w:rPr>
                <w:b/>
                <w:bCs/>
              </w:rPr>
            </w:pPr>
            <w:r w:rsidRPr="00AE764F">
              <w:rPr>
                <w:b/>
                <w:bCs/>
              </w:rPr>
              <w:t>Lấy trực tiếp từ bảng TBAADM.HTD</w:t>
            </w:r>
          </w:p>
          <w:p w14:paraId="4262768D" w14:textId="77777777" w:rsidR="006A522F" w:rsidRPr="00AE764F" w:rsidRDefault="006A522F" w:rsidP="00415767">
            <w:pPr>
              <w:rPr>
                <w:b/>
                <w:bCs/>
              </w:rPr>
            </w:pPr>
            <w:r w:rsidRPr="00AE764F">
              <w:rPr>
                <w:b/>
                <w:bCs/>
              </w:rPr>
              <w:t>UNION ALL</w:t>
            </w:r>
          </w:p>
          <w:p w14:paraId="566ACEDF" w14:textId="77777777" w:rsidR="006A522F" w:rsidRPr="00AE764F" w:rsidRDefault="006A522F" w:rsidP="00415767">
            <w:pPr>
              <w:tabs>
                <w:tab w:val="left" w:pos="2976"/>
              </w:tabs>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5A8F1E12" w14:textId="77777777" w:rsidR="006A522F" w:rsidRPr="00AE764F" w:rsidRDefault="006A522F" w:rsidP="00415767">
            <w:pPr>
              <w:rPr>
                <w:bCs/>
              </w:rPr>
            </w:pPr>
            <w:r w:rsidRPr="00AE764F">
              <w:rPr>
                <w:bCs/>
              </w:rPr>
              <w:t>TRIM(HTD.REF_NUM)</w:t>
            </w:r>
          </w:p>
          <w:p w14:paraId="3F81894E" w14:textId="77777777" w:rsidR="006A522F" w:rsidRPr="00AE764F" w:rsidRDefault="006A522F" w:rsidP="00415767">
            <w:pPr>
              <w:rPr>
                <w:bCs/>
              </w:rPr>
            </w:pPr>
          </w:p>
          <w:p w14:paraId="677D5D56" w14:textId="77777777" w:rsidR="006A522F" w:rsidRPr="00AE764F" w:rsidRDefault="006A522F" w:rsidP="00415767">
            <w:pPr>
              <w:rPr>
                <w:bCs/>
              </w:rPr>
            </w:pPr>
            <w:r w:rsidRPr="00AE764F">
              <w:rPr>
                <w:bCs/>
              </w:rPr>
              <w:t xml:space="preserve">UNION ALL </w:t>
            </w:r>
          </w:p>
          <w:p w14:paraId="4F728A94" w14:textId="77777777" w:rsidR="006A522F" w:rsidRPr="00AE764F" w:rsidRDefault="006A522F" w:rsidP="00415767">
            <w:pPr>
              <w:rPr>
                <w:bCs/>
              </w:rPr>
            </w:pPr>
          </w:p>
          <w:p w14:paraId="783B1D8A" w14:textId="77777777" w:rsidR="006A522F" w:rsidRPr="00AE764F" w:rsidRDefault="006A522F" w:rsidP="00415767">
            <w:pPr>
              <w:rPr>
                <w:bCs/>
              </w:rPr>
            </w:pPr>
            <w:r w:rsidRPr="00AE764F">
              <w:rPr>
                <w:bCs/>
              </w:rPr>
              <w:t>TRIM(DTD.REF_NUM)</w:t>
            </w:r>
          </w:p>
        </w:tc>
      </w:tr>
      <w:tr w:rsidR="006A522F" w:rsidRPr="00AE764F" w14:paraId="127830D0"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215C0E41" w14:textId="77777777" w:rsidR="006A522F" w:rsidRPr="00AE764F" w:rsidRDefault="006A522F" w:rsidP="00415767">
            <w:pPr>
              <w:jc w:val="center"/>
              <w:rPr>
                <w:bCs/>
              </w:rPr>
            </w:pPr>
            <w:r w:rsidRPr="00AE764F">
              <w:rPr>
                <w:bCs/>
              </w:rPr>
              <w:t>14</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39B92DA" w14:textId="77777777" w:rsidR="006A522F" w:rsidRPr="00AE764F" w:rsidRDefault="006A522F" w:rsidP="00415767">
            <w:pPr>
              <w:rPr>
                <w:bCs/>
              </w:rPr>
            </w:pPr>
            <w:r w:rsidRPr="00AE764F">
              <w:rPr>
                <w:bCs/>
              </w:rPr>
              <w:t>CIF_ID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625D9AB9" w14:textId="77777777" w:rsidR="006A522F" w:rsidRPr="00AE764F" w:rsidRDefault="006A522F" w:rsidP="00415767">
            <w:pPr>
              <w:rPr>
                <w:bCs/>
              </w:rPr>
            </w:pPr>
            <w:r w:rsidRPr="00AE764F">
              <w:rPr>
                <w:b/>
                <w:bCs/>
              </w:rPr>
              <w:t>Liên kết LEFT JOIN với bảng CRMUSER.ACCOUNTS với điều kiện</w:t>
            </w:r>
            <w:r w:rsidRPr="00AE764F">
              <w:rPr>
                <w:bCs/>
              </w:rPr>
              <w:t>:</w:t>
            </w:r>
          </w:p>
          <w:p w14:paraId="3C0589C4" w14:textId="77777777" w:rsidR="006A522F" w:rsidRPr="00AE764F" w:rsidRDefault="006A522F" w:rsidP="00415767">
            <w:pPr>
              <w:rPr>
                <w:bCs/>
              </w:rPr>
            </w:pPr>
            <w:r w:rsidRPr="00AE764F">
              <w:rPr>
                <w:bCs/>
              </w:rPr>
              <w:t>ACCOUNTS.</w:t>
            </w:r>
            <w:r w:rsidRPr="00AE764F">
              <w:rPr>
                <w:bCs/>
                <w:highlight w:val="yellow"/>
              </w:rPr>
              <w:t>CORE</w:t>
            </w:r>
            <w:r w:rsidRPr="00AE764F">
              <w:rPr>
                <w:bCs/>
              </w:rPr>
              <w:t xml:space="preserve">_CUST_ID IN (SELECT </w:t>
            </w:r>
            <w:r w:rsidRPr="00AE764F">
              <w:rPr>
                <w:bCs/>
              </w:rPr>
              <w:lastRenderedPageBreak/>
              <w:t>MAX(NVL(CXL.CUST_ID, GAM1.CUST_ID))</w:t>
            </w:r>
          </w:p>
          <w:p w14:paraId="3B8306E2" w14:textId="77777777" w:rsidR="006A522F" w:rsidRPr="00AE764F" w:rsidRDefault="006A522F" w:rsidP="00415767">
            <w:pPr>
              <w:rPr>
                <w:bCs/>
              </w:rPr>
            </w:pPr>
            <w:r w:rsidRPr="00AE764F">
              <w:rPr>
                <w:bCs/>
              </w:rPr>
              <w:t xml:space="preserve">FROM TBAADM.CXL </w:t>
            </w:r>
          </w:p>
          <w:p w14:paraId="2CABEE69" w14:textId="77777777" w:rsidR="006A522F" w:rsidRPr="00AE764F" w:rsidRDefault="006A522F" w:rsidP="00415767">
            <w:pPr>
              <w:rPr>
                <w:bCs/>
              </w:rPr>
            </w:pPr>
            <w:r w:rsidRPr="00AE764F">
              <w:rPr>
                <w:bCs/>
              </w:rPr>
              <w:t>JOIN TBAADM.GAM GAM1</w:t>
            </w:r>
          </w:p>
          <w:p w14:paraId="5AE5F19C" w14:textId="77777777" w:rsidR="006A522F" w:rsidRPr="00AE764F" w:rsidRDefault="006A522F" w:rsidP="00415767">
            <w:pPr>
              <w:rPr>
                <w:bCs/>
              </w:rPr>
            </w:pPr>
            <w:r w:rsidRPr="00AE764F">
              <w:rPr>
                <w:bCs/>
              </w:rPr>
              <w:t xml:space="preserve">ON </w:t>
            </w:r>
          </w:p>
          <w:p w14:paraId="4272C1BE" w14:textId="77777777" w:rsidR="006A522F" w:rsidRPr="00AE764F" w:rsidRDefault="006A522F" w:rsidP="00415767">
            <w:pPr>
              <w:rPr>
                <w:bCs/>
              </w:rPr>
            </w:pPr>
            <w:r w:rsidRPr="00AE764F">
              <w:rPr>
                <w:bCs/>
              </w:rPr>
              <w:t>GAM1.ACID = CXL.TARGET_ACID</w:t>
            </w:r>
          </w:p>
          <w:p w14:paraId="477F6838" w14:textId="77777777" w:rsidR="006A522F" w:rsidRPr="00AE764F" w:rsidRDefault="006A522F" w:rsidP="00415767">
            <w:pPr>
              <w:rPr>
                <w:bCs/>
              </w:rPr>
            </w:pPr>
            <w:r w:rsidRPr="00AE764F">
              <w:rPr>
                <w:bCs/>
              </w:rPr>
              <w:t>WHERE</w:t>
            </w:r>
          </w:p>
          <w:p w14:paraId="7DCE1025" w14:textId="77777777" w:rsidR="006A522F" w:rsidRPr="00AE764F" w:rsidRDefault="006A522F" w:rsidP="00415767">
            <w:pPr>
              <w:rPr>
                <w:bCs/>
              </w:rPr>
            </w:pPr>
            <w:r w:rsidRPr="00AE764F">
              <w:rPr>
                <w:bCs/>
              </w:rPr>
              <w:t xml:space="preserve">CXL.CHRG_TRAN_DATE = HTD.TRAN_DATE </w:t>
            </w:r>
          </w:p>
          <w:p w14:paraId="654E598B" w14:textId="77777777" w:rsidR="006A522F" w:rsidRPr="00AE764F" w:rsidRDefault="006A522F" w:rsidP="00415767">
            <w:pPr>
              <w:rPr>
                <w:bCs/>
              </w:rPr>
            </w:pPr>
            <w:r w:rsidRPr="00AE764F">
              <w:rPr>
                <w:bCs/>
              </w:rPr>
              <w:t xml:space="preserve">AND </w:t>
            </w:r>
          </w:p>
          <w:p w14:paraId="09CE1E50" w14:textId="77777777" w:rsidR="006A522F" w:rsidRPr="00AE764F" w:rsidRDefault="006A522F" w:rsidP="00415767">
            <w:pPr>
              <w:rPr>
                <w:bCs/>
              </w:rPr>
            </w:pPr>
            <w:r w:rsidRPr="00AE764F">
              <w:rPr>
                <w:bCs/>
              </w:rPr>
              <w:t>CXL.CHRG_TRAN_ID = HTD.TRAN_ID AND                TO_NUMBER(CXL.CHRG_PART_TRAN_SRL_NUM) = TO_NUMBER(HTD.PART_TRAN_SRL_NUM)</w:t>
            </w:r>
          </w:p>
          <w:p w14:paraId="436D9D5B" w14:textId="77777777" w:rsidR="006A522F" w:rsidRPr="00AE764F" w:rsidRDefault="006A522F" w:rsidP="00415767">
            <w:pPr>
              <w:rPr>
                <w:bCs/>
              </w:rPr>
            </w:pPr>
          </w:p>
          <w:p w14:paraId="5F3A9209" w14:textId="77777777" w:rsidR="006A522F" w:rsidRPr="00AE764F" w:rsidRDefault="006A522F" w:rsidP="00415767">
            <w:pPr>
              <w:rPr>
                <w:bCs/>
              </w:rPr>
            </w:pPr>
            <w:r w:rsidRPr="00AE764F">
              <w:rPr>
                <w:bCs/>
              </w:rPr>
              <w:t xml:space="preserve">UNION ALL </w:t>
            </w:r>
          </w:p>
          <w:p w14:paraId="65014546" w14:textId="77777777" w:rsidR="006A522F" w:rsidRPr="00AE764F" w:rsidRDefault="006A522F" w:rsidP="00415767">
            <w:pPr>
              <w:rPr>
                <w:bCs/>
              </w:rPr>
            </w:pPr>
          </w:p>
          <w:p w14:paraId="7CCB7EBE" w14:textId="77777777" w:rsidR="006A522F" w:rsidRPr="00AE764F" w:rsidRDefault="006A522F" w:rsidP="00415767">
            <w:pPr>
              <w:shd w:val="clear" w:color="auto" w:fill="FFFFFF"/>
              <w:spacing w:line="285" w:lineRule="atLeast"/>
            </w:pPr>
            <w:r w:rsidRPr="00AE764F">
              <w:rPr>
                <w:sz w:val="22"/>
                <w:szCs w:val="22"/>
              </w:rPr>
              <w:t>ACCOUNTS.CORE_CUST_ID IN (SELECT MAX(NVL(CXL.CUST_ID, GAM1.CUST_ID))</w:t>
            </w:r>
          </w:p>
          <w:p w14:paraId="25CA49F1"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5C837366" w14:textId="77777777" w:rsidR="006A522F" w:rsidRPr="00AE764F" w:rsidRDefault="006A522F" w:rsidP="00415767">
            <w:pPr>
              <w:shd w:val="clear" w:color="auto" w:fill="FFFFFF"/>
              <w:spacing w:line="285" w:lineRule="atLeast"/>
            </w:pPr>
            <w:r w:rsidRPr="00AE764F">
              <w:rPr>
                <w:sz w:val="22"/>
                <w:szCs w:val="22"/>
              </w:rPr>
              <w:t>JOIN TBAADM.GAM GAM1</w:t>
            </w:r>
          </w:p>
          <w:p w14:paraId="39EEE985" w14:textId="77777777" w:rsidR="006A522F" w:rsidRPr="00AE764F" w:rsidRDefault="006A522F" w:rsidP="00415767">
            <w:pPr>
              <w:shd w:val="clear" w:color="auto" w:fill="FFFFFF"/>
              <w:spacing w:line="285" w:lineRule="atLeast"/>
            </w:pPr>
            <w:r w:rsidRPr="00AE764F">
              <w:rPr>
                <w:sz w:val="22"/>
                <w:szCs w:val="22"/>
              </w:rPr>
              <w:t>ON GAM1.ACID = CXL.TARGET_ACID</w:t>
            </w:r>
          </w:p>
          <w:p w14:paraId="1D816883" w14:textId="77777777" w:rsidR="006A522F" w:rsidRPr="00AE764F" w:rsidRDefault="006A522F" w:rsidP="00415767">
            <w:pPr>
              <w:shd w:val="clear" w:color="auto" w:fill="FFFFFF"/>
              <w:spacing w:line="285" w:lineRule="atLeast"/>
            </w:pPr>
            <w:r w:rsidRPr="00AE764F">
              <w:rPr>
                <w:sz w:val="22"/>
                <w:szCs w:val="22"/>
              </w:rPr>
              <w:t xml:space="preserve">WHERE CXL.CHRG_TRAN_DATE = DTD.TRAN_DATE </w:t>
            </w:r>
          </w:p>
          <w:p w14:paraId="0893313A" w14:textId="77777777" w:rsidR="006A522F" w:rsidRPr="00AE764F" w:rsidRDefault="006A522F" w:rsidP="00415767">
            <w:pPr>
              <w:shd w:val="clear" w:color="auto" w:fill="FFFFFF"/>
              <w:spacing w:line="285" w:lineRule="atLeast"/>
              <w:rPr>
                <w:color w:val="000000"/>
                <w:sz w:val="21"/>
                <w:szCs w:val="21"/>
              </w:rPr>
            </w:pPr>
            <w:r w:rsidRPr="00AE764F">
              <w:rPr>
                <w:sz w:val="22"/>
                <w:szCs w:val="22"/>
              </w:rPr>
              <w:t>AND CXL.CHRG_TRAN_ID = DTD.TRAN_ID AND TO_NUMBER(CXL.CHRG_PART_TRAN_SRL_NUM) = TO_NUMBER(DTD.PART_TRAN_SRL_NUM))</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11D42410" w14:textId="77777777" w:rsidR="006A522F" w:rsidRPr="00AE764F" w:rsidRDefault="006A522F" w:rsidP="00415767">
            <w:pPr>
              <w:rPr>
                <w:bCs/>
              </w:rPr>
            </w:pPr>
            <w:r w:rsidRPr="00AE764F">
              <w:rPr>
                <w:bCs/>
              </w:rPr>
              <w:lastRenderedPageBreak/>
              <w:t>NVL(ACCOUNTS.CIF_ID, NULL)</w:t>
            </w:r>
          </w:p>
        </w:tc>
      </w:tr>
      <w:tr w:rsidR="006A522F" w:rsidRPr="00AE764F" w14:paraId="14F28345"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27F55B7A" w14:textId="77777777" w:rsidR="006A522F" w:rsidRPr="00AE764F" w:rsidRDefault="006A522F" w:rsidP="00415767">
            <w:pPr>
              <w:jc w:val="center"/>
              <w:rPr>
                <w:bCs/>
              </w:rPr>
            </w:pPr>
            <w:r w:rsidRPr="00AE764F">
              <w:rPr>
                <w:bCs/>
              </w:rPr>
              <w:t>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AC32ED7" w14:textId="77777777" w:rsidR="006A522F" w:rsidRPr="00AE764F" w:rsidRDefault="006A522F" w:rsidP="00415767">
            <w:pPr>
              <w:rPr>
                <w:bCs/>
              </w:rPr>
            </w:pPr>
            <w:r w:rsidRPr="00AE764F">
              <w:rPr>
                <w:bCs/>
              </w:rPr>
              <w:t>CUST_NAME</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7CE8A792" w14:textId="77777777" w:rsidR="006A522F" w:rsidRPr="00AE764F" w:rsidRDefault="006A522F" w:rsidP="00415767">
            <w:pPr>
              <w:rPr>
                <w:bCs/>
              </w:rPr>
            </w:pPr>
            <w:r w:rsidRPr="00AE764F">
              <w:rPr>
                <w:bCs/>
              </w:rPr>
              <w:t xml:space="preserve">Điều kiện lấy tương tự </w:t>
            </w:r>
            <w:r w:rsidRPr="00AE764F">
              <w:rPr>
                <w:bCs/>
                <w:i/>
              </w:rPr>
              <w:t>cột 14</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04719875" w14:textId="77777777" w:rsidR="006A522F" w:rsidRPr="00AE764F" w:rsidRDefault="006A522F" w:rsidP="00415767">
            <w:pPr>
              <w:rPr>
                <w:bCs/>
              </w:rPr>
            </w:pPr>
            <w:r w:rsidRPr="00AE764F">
              <w:rPr>
                <w:bCs/>
              </w:rPr>
              <w:t>NVL(ACCOUNTS.NAME, NULL)</w:t>
            </w:r>
          </w:p>
        </w:tc>
      </w:tr>
      <w:tr w:rsidR="006A522F" w:rsidRPr="00AE764F" w14:paraId="04F7545B"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6A29B79" w14:textId="77777777" w:rsidR="006A522F" w:rsidRPr="00AE764F" w:rsidRDefault="006A522F" w:rsidP="00415767">
            <w:pPr>
              <w:jc w:val="center"/>
              <w:rPr>
                <w:bCs/>
              </w:rPr>
            </w:pPr>
            <w:r w:rsidRPr="00AE764F">
              <w:rPr>
                <w:bCs/>
              </w:rPr>
              <w:t>16</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7334DA5" w14:textId="77777777" w:rsidR="006A522F" w:rsidRPr="00AE764F" w:rsidRDefault="006A522F" w:rsidP="00415767">
            <w:pPr>
              <w:rPr>
                <w:bCs/>
              </w:rPr>
            </w:pPr>
            <w:r w:rsidRPr="00AE764F">
              <w:rPr>
                <w:bCs/>
              </w:rPr>
              <w:t>custtp</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263680DE" w14:textId="77777777" w:rsidR="006A522F" w:rsidRPr="00AE764F" w:rsidRDefault="006A522F" w:rsidP="00415767">
            <w:pPr>
              <w:rPr>
                <w:bCs/>
              </w:rPr>
            </w:pPr>
            <w:r w:rsidRPr="00AE764F">
              <w:rPr>
                <w:bCs/>
              </w:rPr>
              <w:t xml:space="preserve">Điều kiện lấy tương tự </w:t>
            </w:r>
            <w:r w:rsidRPr="00AE764F">
              <w:rPr>
                <w:bCs/>
                <w:i/>
              </w:rPr>
              <w:t>cột 14</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13FA9AE5" w14:textId="77777777" w:rsidR="006A522F" w:rsidRPr="00AE764F" w:rsidRDefault="006A522F" w:rsidP="00415767">
            <w:pPr>
              <w:rPr>
                <w:bCs/>
              </w:rPr>
            </w:pPr>
            <w:r w:rsidRPr="00AE764F">
              <w:rPr>
                <w:bCs/>
              </w:rPr>
              <w:t>NVL(ACCOUNTS.CUST_TYPE,</w:t>
            </w:r>
          </w:p>
          <w:p w14:paraId="1014F94B" w14:textId="77777777" w:rsidR="006A522F" w:rsidRPr="00AE764F" w:rsidRDefault="006A522F" w:rsidP="00415767">
            <w:pPr>
              <w:rPr>
                <w:bCs/>
              </w:rPr>
            </w:pPr>
            <w:r w:rsidRPr="00AE764F">
              <w:rPr>
                <w:bCs/>
              </w:rPr>
              <w:t>(SELECT DECODE(HTD.GL_SUB_HEAD_CODE, '71103', DECODE(TRIM(GAM.BACID), '71103008', 'KHDN', 'KHCN'), '') FROM DUAL))</w:t>
            </w:r>
          </w:p>
          <w:p w14:paraId="0FAC6B45" w14:textId="77777777" w:rsidR="006A522F" w:rsidRPr="00AE764F" w:rsidRDefault="006A522F" w:rsidP="00415767">
            <w:pPr>
              <w:rPr>
                <w:bCs/>
              </w:rPr>
            </w:pPr>
          </w:p>
          <w:p w14:paraId="649BF24F" w14:textId="77777777" w:rsidR="006A522F" w:rsidRPr="00AE764F" w:rsidRDefault="006A522F" w:rsidP="00415767">
            <w:pPr>
              <w:rPr>
                <w:bCs/>
              </w:rPr>
            </w:pPr>
            <w:r w:rsidRPr="00AE764F">
              <w:rPr>
                <w:bCs/>
              </w:rPr>
              <w:lastRenderedPageBreak/>
              <w:t>UNION ALL</w:t>
            </w:r>
          </w:p>
          <w:p w14:paraId="4DAB9C09" w14:textId="77777777" w:rsidR="006A522F" w:rsidRPr="00AE764F" w:rsidRDefault="006A522F" w:rsidP="00415767">
            <w:pPr>
              <w:rPr>
                <w:bCs/>
              </w:rPr>
            </w:pPr>
          </w:p>
          <w:p w14:paraId="4B8DEF38" w14:textId="77777777" w:rsidR="006A522F" w:rsidRPr="00AE764F" w:rsidRDefault="006A522F" w:rsidP="00415767">
            <w:pPr>
              <w:shd w:val="clear" w:color="auto" w:fill="FFFFFF"/>
              <w:spacing w:line="285" w:lineRule="atLeast"/>
            </w:pPr>
            <w:r w:rsidRPr="00AE764F">
              <w:rPr>
                <w:sz w:val="22"/>
                <w:szCs w:val="22"/>
              </w:rPr>
              <w:t>NVL(ACCOUNTS.CUST_TYPE,</w:t>
            </w:r>
          </w:p>
          <w:p w14:paraId="1F1F0B0A" w14:textId="77777777" w:rsidR="006A522F" w:rsidRPr="00AE764F" w:rsidRDefault="006A522F" w:rsidP="00415767">
            <w:pPr>
              <w:shd w:val="clear" w:color="auto" w:fill="FFFFFF"/>
              <w:spacing w:line="285" w:lineRule="atLeast"/>
              <w:rPr>
                <w:color w:val="000000"/>
                <w:sz w:val="21"/>
                <w:szCs w:val="21"/>
              </w:rPr>
            </w:pPr>
            <w:r w:rsidRPr="00AE764F">
              <w:rPr>
                <w:sz w:val="22"/>
                <w:szCs w:val="22"/>
              </w:rPr>
              <w:t>(SELECT DECODE(DTD.GL_SUB_HEAD_CODE, '71103', DECODE(TRIM(GAM.BACID), '71103008', 'KHDN', 'KHCN'), '') FROM DUAL))</w:t>
            </w:r>
          </w:p>
        </w:tc>
      </w:tr>
      <w:tr w:rsidR="006A522F" w:rsidRPr="00AE764F" w14:paraId="505C8B16"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F6BD2BE" w14:textId="77777777" w:rsidR="006A522F" w:rsidRPr="00AE764F" w:rsidRDefault="006A522F" w:rsidP="00415767">
            <w:pPr>
              <w:jc w:val="center"/>
              <w:rPr>
                <w:bCs/>
              </w:rPr>
            </w:pPr>
            <w:r w:rsidRPr="00AE764F">
              <w:rPr>
                <w:bCs/>
              </w:rPr>
              <w:lastRenderedPageBreak/>
              <w:t>17</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8098E5" w14:textId="77777777" w:rsidR="006A522F" w:rsidRPr="00AE764F" w:rsidRDefault="006A522F" w:rsidP="00415767">
            <w:pPr>
              <w:rPr>
                <w:bCs/>
              </w:rPr>
            </w:pPr>
            <w:r w:rsidRPr="00AE764F">
              <w:rPr>
                <w:bCs/>
              </w:rPr>
              <w:t>EVENT_ID</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0E7642D1" w14:textId="77777777" w:rsidR="006A522F" w:rsidRPr="00AE764F" w:rsidRDefault="006A522F" w:rsidP="00415767">
            <w:pPr>
              <w:rPr>
                <w:b/>
                <w:bCs/>
              </w:rPr>
            </w:pPr>
            <w:r w:rsidRPr="00AE764F">
              <w:rPr>
                <w:b/>
                <w:bCs/>
              </w:rPr>
              <w:t>Lấy trực tiếp từ bảng TBAADM.HTD</w:t>
            </w:r>
          </w:p>
          <w:p w14:paraId="69EDF330" w14:textId="77777777" w:rsidR="006A522F" w:rsidRPr="00AE764F" w:rsidRDefault="006A522F" w:rsidP="00415767">
            <w:pPr>
              <w:rPr>
                <w:b/>
                <w:bCs/>
              </w:rPr>
            </w:pPr>
            <w:r w:rsidRPr="00AE764F">
              <w:rPr>
                <w:b/>
                <w:bCs/>
              </w:rPr>
              <w:t>UNION ALL</w:t>
            </w:r>
          </w:p>
          <w:p w14:paraId="6897592B" w14:textId="77777777" w:rsidR="006A522F" w:rsidRPr="00AE764F" w:rsidRDefault="006A522F" w:rsidP="00415767">
            <w:pPr>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1144B392" w14:textId="77777777" w:rsidR="006A522F" w:rsidRPr="00AE764F" w:rsidRDefault="006A522F" w:rsidP="00415767">
            <w:pPr>
              <w:rPr>
                <w:bCs/>
              </w:rPr>
            </w:pPr>
            <w:r w:rsidRPr="00AE764F">
              <w:rPr>
                <w:bCs/>
              </w:rPr>
              <w:t>NVL((SELECT MAX(CLX.EVENT_ID)</w:t>
            </w:r>
          </w:p>
          <w:p w14:paraId="13A99F90" w14:textId="77777777" w:rsidR="006A522F" w:rsidRPr="00AE764F" w:rsidRDefault="006A522F" w:rsidP="00415767">
            <w:pPr>
              <w:rPr>
                <w:bCs/>
              </w:rPr>
            </w:pPr>
            <w:r w:rsidRPr="00AE764F">
              <w:rPr>
                <w:bCs/>
              </w:rPr>
              <w:t xml:space="preserve">FROM TBAADM.CXL </w:t>
            </w:r>
          </w:p>
          <w:p w14:paraId="6D5B21A4" w14:textId="77777777" w:rsidR="006A522F" w:rsidRPr="00AE764F" w:rsidRDefault="006A522F" w:rsidP="00415767">
            <w:pPr>
              <w:rPr>
                <w:bCs/>
              </w:rPr>
            </w:pPr>
            <w:r w:rsidRPr="00AE764F">
              <w:rPr>
                <w:bCs/>
              </w:rPr>
              <w:t xml:space="preserve">WHERE CLX.CHRG_TRAN_DATE = HTD.TRAN_DATE </w:t>
            </w:r>
          </w:p>
          <w:p w14:paraId="5C26719C" w14:textId="77777777" w:rsidR="006A522F" w:rsidRPr="00AE764F" w:rsidRDefault="006A522F" w:rsidP="00415767">
            <w:pPr>
              <w:rPr>
                <w:bCs/>
              </w:rPr>
            </w:pPr>
            <w:r w:rsidRPr="00AE764F">
              <w:rPr>
                <w:bCs/>
              </w:rPr>
              <w:t xml:space="preserve">AND </w:t>
            </w:r>
          </w:p>
          <w:p w14:paraId="49E15034" w14:textId="77777777" w:rsidR="006A522F" w:rsidRPr="00AE764F" w:rsidRDefault="006A522F" w:rsidP="00415767">
            <w:pPr>
              <w:rPr>
                <w:bCs/>
              </w:rPr>
            </w:pPr>
            <w:r w:rsidRPr="00AE764F">
              <w:rPr>
                <w:bCs/>
              </w:rPr>
              <w:t xml:space="preserve">CLX.CHRG_TRAN_ID = HTD.TRAN_ID </w:t>
            </w:r>
          </w:p>
          <w:p w14:paraId="63CEAF42" w14:textId="77777777" w:rsidR="006A522F" w:rsidRPr="00AE764F" w:rsidRDefault="006A522F" w:rsidP="00415767">
            <w:pPr>
              <w:rPr>
                <w:bCs/>
              </w:rPr>
            </w:pPr>
            <w:r w:rsidRPr="00AE764F">
              <w:rPr>
                <w:bCs/>
              </w:rPr>
              <w:t>AND                TO_NUMBER(CLX.CHRG_PART_TRAN_SRL_NUM) = TO_NUMBER(HTD.PART_TRAN_SRL_NUM)),'')</w:t>
            </w:r>
          </w:p>
          <w:p w14:paraId="0B26650D" w14:textId="77777777" w:rsidR="006A522F" w:rsidRPr="00AE764F" w:rsidRDefault="006A522F" w:rsidP="00415767">
            <w:pPr>
              <w:rPr>
                <w:bCs/>
              </w:rPr>
            </w:pPr>
          </w:p>
          <w:p w14:paraId="5AFF50AE" w14:textId="77777777" w:rsidR="006A522F" w:rsidRPr="00AE764F" w:rsidRDefault="006A522F" w:rsidP="00415767">
            <w:pPr>
              <w:rPr>
                <w:bCs/>
              </w:rPr>
            </w:pPr>
            <w:r w:rsidRPr="00AE764F">
              <w:rPr>
                <w:bCs/>
              </w:rPr>
              <w:t>UNION ALL</w:t>
            </w:r>
          </w:p>
          <w:p w14:paraId="0FC6FC74" w14:textId="77777777" w:rsidR="006A522F" w:rsidRPr="00AE764F" w:rsidRDefault="006A522F" w:rsidP="00415767">
            <w:pPr>
              <w:rPr>
                <w:bCs/>
              </w:rPr>
            </w:pPr>
          </w:p>
          <w:p w14:paraId="5FCFAE6D" w14:textId="77777777" w:rsidR="006A522F" w:rsidRPr="00AE764F" w:rsidRDefault="006A522F" w:rsidP="00415767">
            <w:pPr>
              <w:shd w:val="clear" w:color="auto" w:fill="FFFFFF"/>
              <w:spacing w:line="285" w:lineRule="atLeast"/>
            </w:pPr>
            <w:r w:rsidRPr="00AE764F">
              <w:rPr>
                <w:sz w:val="22"/>
                <w:szCs w:val="22"/>
              </w:rPr>
              <w:t>NVL((SELECT MAX(CLX.EVENT_ID)</w:t>
            </w:r>
          </w:p>
          <w:p w14:paraId="3D6385F5"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2E16D33C" w14:textId="77777777" w:rsidR="006A522F" w:rsidRPr="00AE764F" w:rsidRDefault="006A522F" w:rsidP="00415767">
            <w:pPr>
              <w:shd w:val="clear" w:color="auto" w:fill="FFFFFF"/>
              <w:spacing w:line="285" w:lineRule="atLeast"/>
            </w:pPr>
            <w:r w:rsidRPr="00AE764F">
              <w:rPr>
                <w:sz w:val="22"/>
                <w:szCs w:val="22"/>
              </w:rPr>
              <w:t xml:space="preserve">WHERE CLX.CHRG_TRAN_DATE = DTD.TRAN_DATE </w:t>
            </w:r>
          </w:p>
          <w:p w14:paraId="3CB2665C" w14:textId="77777777" w:rsidR="006A522F" w:rsidRPr="00AE764F" w:rsidRDefault="006A522F" w:rsidP="00415767">
            <w:pPr>
              <w:shd w:val="clear" w:color="auto" w:fill="FFFFFF"/>
              <w:spacing w:line="285" w:lineRule="atLeast"/>
            </w:pPr>
            <w:r w:rsidRPr="00AE764F">
              <w:rPr>
                <w:sz w:val="22"/>
                <w:szCs w:val="22"/>
              </w:rPr>
              <w:t xml:space="preserve">AND </w:t>
            </w:r>
          </w:p>
          <w:p w14:paraId="230DAECA" w14:textId="77777777" w:rsidR="006A522F" w:rsidRPr="00AE764F" w:rsidRDefault="006A522F" w:rsidP="00415767">
            <w:pPr>
              <w:shd w:val="clear" w:color="auto" w:fill="FFFFFF"/>
              <w:spacing w:line="285" w:lineRule="atLeast"/>
            </w:pPr>
            <w:r w:rsidRPr="00AE764F">
              <w:rPr>
                <w:sz w:val="22"/>
                <w:szCs w:val="22"/>
              </w:rPr>
              <w:t xml:space="preserve">CLX.CHRG_TRAN_ID = DTD.TRAN_ID </w:t>
            </w:r>
          </w:p>
          <w:p w14:paraId="5EF74D47" w14:textId="77777777" w:rsidR="006A522F" w:rsidRPr="00AE764F" w:rsidRDefault="006A522F" w:rsidP="00415767">
            <w:pPr>
              <w:shd w:val="clear" w:color="auto" w:fill="FFFFFF"/>
              <w:spacing w:line="285" w:lineRule="atLeast"/>
              <w:rPr>
                <w:color w:val="000000"/>
                <w:sz w:val="21"/>
                <w:szCs w:val="21"/>
              </w:rPr>
            </w:pPr>
            <w:r w:rsidRPr="00AE764F">
              <w:rPr>
                <w:sz w:val="22"/>
                <w:szCs w:val="22"/>
              </w:rPr>
              <w:t>AND TO_NUMBER(CLX.CHRG_PART_TRAN_SRL_NUM) = TO_NUMBER(DTD.PART_TRAN_SRL_NUM)),'')</w:t>
            </w:r>
          </w:p>
        </w:tc>
      </w:tr>
      <w:tr w:rsidR="006A522F" w:rsidRPr="00AE764F" w14:paraId="371C5925" w14:textId="77777777" w:rsidTr="00415767">
        <w:trPr>
          <w:trHeight w:val="289"/>
        </w:trPr>
        <w:tc>
          <w:tcPr>
            <w:tcW w:w="900" w:type="dxa"/>
            <w:tcBorders>
              <w:top w:val="single" w:sz="4" w:space="0" w:color="auto"/>
              <w:left w:val="single" w:sz="4" w:space="0" w:color="auto"/>
              <w:bottom w:val="single" w:sz="4" w:space="0" w:color="auto"/>
              <w:right w:val="single" w:sz="4" w:space="0" w:color="auto"/>
            </w:tcBorders>
            <w:shd w:val="clear" w:color="auto" w:fill="auto"/>
          </w:tcPr>
          <w:p w14:paraId="0950B339" w14:textId="77777777" w:rsidR="006A522F" w:rsidRPr="00AE764F" w:rsidRDefault="006A522F" w:rsidP="00415767">
            <w:pPr>
              <w:jc w:val="center"/>
              <w:rPr>
                <w:bCs/>
              </w:rPr>
            </w:pPr>
            <w:r w:rsidRPr="00AE764F">
              <w:rPr>
                <w:bCs/>
              </w:rPr>
              <w:t>18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7F83838" w14:textId="77777777" w:rsidR="006A522F" w:rsidRPr="00AE764F" w:rsidRDefault="006A522F" w:rsidP="00415767">
            <w:pPr>
              <w:rPr>
                <w:bCs/>
              </w:rPr>
            </w:pPr>
            <w:r w:rsidRPr="00AE764F">
              <w:rPr>
                <w:bCs/>
              </w:rPr>
              <w:t>REMARKS</w:t>
            </w:r>
          </w:p>
        </w:tc>
        <w:tc>
          <w:tcPr>
            <w:tcW w:w="5940" w:type="dxa"/>
            <w:tcBorders>
              <w:top w:val="single" w:sz="4" w:space="0" w:color="auto"/>
              <w:left w:val="single" w:sz="4" w:space="0" w:color="auto"/>
              <w:bottom w:val="single" w:sz="4" w:space="0" w:color="auto"/>
              <w:right w:val="single" w:sz="4" w:space="0" w:color="auto"/>
            </w:tcBorders>
            <w:shd w:val="clear" w:color="auto" w:fill="auto"/>
            <w:noWrap/>
          </w:tcPr>
          <w:p w14:paraId="0891A420" w14:textId="77777777" w:rsidR="006A522F" w:rsidRPr="00AE764F" w:rsidRDefault="006A522F" w:rsidP="00415767">
            <w:pPr>
              <w:rPr>
                <w:b/>
                <w:bCs/>
              </w:rPr>
            </w:pPr>
            <w:r w:rsidRPr="00AE764F">
              <w:rPr>
                <w:b/>
                <w:bCs/>
              </w:rPr>
              <w:t>Lấy trực tiếp từ bảng TBAADM.HTD</w:t>
            </w:r>
          </w:p>
          <w:p w14:paraId="565202C4" w14:textId="77777777" w:rsidR="006A522F" w:rsidRPr="00AE764F" w:rsidRDefault="006A522F" w:rsidP="00415767">
            <w:pPr>
              <w:rPr>
                <w:b/>
                <w:bCs/>
              </w:rPr>
            </w:pPr>
            <w:r w:rsidRPr="00AE764F">
              <w:rPr>
                <w:b/>
                <w:bCs/>
              </w:rPr>
              <w:t>UNION ALL</w:t>
            </w:r>
          </w:p>
          <w:p w14:paraId="2340FA50" w14:textId="77777777" w:rsidR="006A522F" w:rsidRPr="00AE764F" w:rsidRDefault="006A522F" w:rsidP="00415767">
            <w:pPr>
              <w:rPr>
                <w:b/>
                <w:bCs/>
              </w:rPr>
            </w:pPr>
            <w:r w:rsidRPr="00AE764F">
              <w:rPr>
                <w:b/>
                <w:bCs/>
              </w:rPr>
              <w:t>Lấy trực tiếp từ bảng TBAADM.DTD</w:t>
            </w:r>
          </w:p>
        </w:tc>
        <w:tc>
          <w:tcPr>
            <w:tcW w:w="6300" w:type="dxa"/>
            <w:tcBorders>
              <w:top w:val="single" w:sz="4" w:space="0" w:color="auto"/>
              <w:left w:val="single" w:sz="4" w:space="0" w:color="auto"/>
              <w:bottom w:val="single" w:sz="4" w:space="0" w:color="auto"/>
              <w:right w:val="single" w:sz="4" w:space="0" w:color="auto"/>
            </w:tcBorders>
            <w:shd w:val="clear" w:color="auto" w:fill="auto"/>
            <w:noWrap/>
          </w:tcPr>
          <w:p w14:paraId="0ECF9220" w14:textId="77777777" w:rsidR="006A522F" w:rsidRPr="00AE764F" w:rsidRDefault="006A522F" w:rsidP="00415767">
            <w:pPr>
              <w:rPr>
                <w:bCs/>
              </w:rPr>
            </w:pPr>
            <w:r w:rsidRPr="00AE764F">
              <w:rPr>
                <w:bCs/>
              </w:rPr>
              <w:t>NVL((SELECT MAX(CLX.TRAN_PARTICULAR)</w:t>
            </w:r>
          </w:p>
          <w:p w14:paraId="4C259EE8" w14:textId="77777777" w:rsidR="006A522F" w:rsidRPr="00AE764F" w:rsidRDefault="006A522F" w:rsidP="00415767">
            <w:pPr>
              <w:rPr>
                <w:bCs/>
              </w:rPr>
            </w:pPr>
            <w:r w:rsidRPr="00AE764F">
              <w:rPr>
                <w:bCs/>
              </w:rPr>
              <w:t xml:space="preserve">FROM TBAADM.CXL </w:t>
            </w:r>
          </w:p>
          <w:p w14:paraId="5A4DF67B" w14:textId="77777777" w:rsidR="006A522F" w:rsidRPr="00AE764F" w:rsidRDefault="006A522F" w:rsidP="00415767">
            <w:pPr>
              <w:rPr>
                <w:bCs/>
              </w:rPr>
            </w:pPr>
            <w:r w:rsidRPr="00AE764F">
              <w:rPr>
                <w:bCs/>
              </w:rPr>
              <w:t xml:space="preserve">WHERE CLX.CHRG_TRAN_DATE = HTD.TRAN_DATE </w:t>
            </w:r>
          </w:p>
          <w:p w14:paraId="7BF5C278" w14:textId="77777777" w:rsidR="006A522F" w:rsidRPr="00AE764F" w:rsidRDefault="006A522F" w:rsidP="00415767">
            <w:pPr>
              <w:rPr>
                <w:bCs/>
              </w:rPr>
            </w:pPr>
            <w:r w:rsidRPr="00AE764F">
              <w:rPr>
                <w:bCs/>
              </w:rPr>
              <w:t xml:space="preserve">AND </w:t>
            </w:r>
          </w:p>
          <w:p w14:paraId="1E32641E" w14:textId="77777777" w:rsidR="006A522F" w:rsidRPr="00AE764F" w:rsidRDefault="006A522F" w:rsidP="00415767">
            <w:pPr>
              <w:rPr>
                <w:bCs/>
              </w:rPr>
            </w:pPr>
            <w:r w:rsidRPr="00AE764F">
              <w:rPr>
                <w:bCs/>
              </w:rPr>
              <w:t xml:space="preserve">CLX.CHRG_TRAN_ID = HTD.TRAN_ID </w:t>
            </w:r>
          </w:p>
          <w:p w14:paraId="0E378361" w14:textId="77777777" w:rsidR="006A522F" w:rsidRPr="00AE764F" w:rsidRDefault="006A522F" w:rsidP="00415767">
            <w:pPr>
              <w:rPr>
                <w:bCs/>
              </w:rPr>
            </w:pPr>
            <w:r w:rsidRPr="00AE764F">
              <w:rPr>
                <w:bCs/>
              </w:rPr>
              <w:lastRenderedPageBreak/>
              <w:t>AND                TO_NUMBER(CLX.CHRG_PART_TRAN_SRL_NUM) = TO_NUMBER(HTD.PART_TRAN_SRL_NUM)),'')</w:t>
            </w:r>
          </w:p>
          <w:p w14:paraId="02B7E7B9" w14:textId="77777777" w:rsidR="006A522F" w:rsidRPr="00AE764F" w:rsidRDefault="006A522F" w:rsidP="00415767">
            <w:pPr>
              <w:rPr>
                <w:bCs/>
              </w:rPr>
            </w:pPr>
          </w:p>
          <w:p w14:paraId="6441629F" w14:textId="77777777" w:rsidR="006A522F" w:rsidRPr="00AE764F" w:rsidRDefault="006A522F" w:rsidP="00415767">
            <w:pPr>
              <w:rPr>
                <w:bCs/>
              </w:rPr>
            </w:pPr>
            <w:r w:rsidRPr="00AE764F">
              <w:rPr>
                <w:bCs/>
              </w:rPr>
              <w:t xml:space="preserve">UNION ALL </w:t>
            </w:r>
          </w:p>
          <w:p w14:paraId="3B71535E" w14:textId="77777777" w:rsidR="006A522F" w:rsidRPr="00AE764F" w:rsidRDefault="006A522F" w:rsidP="00415767">
            <w:pPr>
              <w:rPr>
                <w:bCs/>
              </w:rPr>
            </w:pPr>
          </w:p>
          <w:p w14:paraId="05981352" w14:textId="77777777" w:rsidR="006A522F" w:rsidRPr="00AE764F" w:rsidRDefault="006A522F" w:rsidP="00415767">
            <w:pPr>
              <w:shd w:val="clear" w:color="auto" w:fill="FFFFFF"/>
              <w:spacing w:line="285" w:lineRule="atLeast"/>
            </w:pPr>
            <w:r w:rsidRPr="00AE764F">
              <w:rPr>
                <w:sz w:val="22"/>
                <w:szCs w:val="22"/>
              </w:rPr>
              <w:t>NVL((SELECT MAX(CLX.TRAN_PARTICULAR)</w:t>
            </w:r>
          </w:p>
          <w:p w14:paraId="3629DFEB" w14:textId="77777777" w:rsidR="006A522F" w:rsidRPr="00AE764F" w:rsidRDefault="006A522F" w:rsidP="00415767">
            <w:pPr>
              <w:shd w:val="clear" w:color="auto" w:fill="FFFFFF"/>
              <w:spacing w:line="285" w:lineRule="atLeast"/>
            </w:pPr>
            <w:r w:rsidRPr="00AE764F">
              <w:rPr>
                <w:sz w:val="22"/>
                <w:szCs w:val="22"/>
              </w:rPr>
              <w:t xml:space="preserve">FROM TBAADM.CXL </w:t>
            </w:r>
          </w:p>
          <w:p w14:paraId="7F801DDF" w14:textId="77777777" w:rsidR="006A522F" w:rsidRPr="00AE764F" w:rsidRDefault="006A522F" w:rsidP="00415767">
            <w:pPr>
              <w:shd w:val="clear" w:color="auto" w:fill="FFFFFF"/>
              <w:spacing w:line="285" w:lineRule="atLeast"/>
            </w:pPr>
            <w:r w:rsidRPr="00AE764F">
              <w:rPr>
                <w:sz w:val="22"/>
                <w:szCs w:val="22"/>
              </w:rPr>
              <w:t xml:space="preserve">WHERE CLX.CHRG_TRAN_DATE = DTD.TRAN_DATE </w:t>
            </w:r>
          </w:p>
          <w:p w14:paraId="7106FC9A" w14:textId="77777777" w:rsidR="006A522F" w:rsidRPr="00AE764F" w:rsidRDefault="006A522F" w:rsidP="00415767">
            <w:pPr>
              <w:shd w:val="clear" w:color="auto" w:fill="FFFFFF"/>
              <w:spacing w:line="285" w:lineRule="atLeast"/>
            </w:pPr>
            <w:r w:rsidRPr="00AE764F">
              <w:rPr>
                <w:sz w:val="22"/>
                <w:szCs w:val="22"/>
              </w:rPr>
              <w:t xml:space="preserve">AND </w:t>
            </w:r>
          </w:p>
          <w:p w14:paraId="3415A53E" w14:textId="77777777" w:rsidR="006A522F" w:rsidRPr="00AE764F" w:rsidRDefault="006A522F" w:rsidP="00415767">
            <w:pPr>
              <w:shd w:val="clear" w:color="auto" w:fill="FFFFFF"/>
              <w:spacing w:line="285" w:lineRule="atLeast"/>
            </w:pPr>
            <w:r w:rsidRPr="00AE764F">
              <w:rPr>
                <w:sz w:val="22"/>
                <w:szCs w:val="22"/>
              </w:rPr>
              <w:t xml:space="preserve">CLX.CHRG_TRAN_ID = DTD.TRAN_ID </w:t>
            </w:r>
          </w:p>
          <w:p w14:paraId="3D711AC2" w14:textId="77777777" w:rsidR="006A522F" w:rsidRPr="00AE764F" w:rsidRDefault="006A522F" w:rsidP="00415767">
            <w:pPr>
              <w:shd w:val="clear" w:color="auto" w:fill="FFFFFF"/>
              <w:spacing w:line="285" w:lineRule="atLeast"/>
              <w:rPr>
                <w:color w:val="000000"/>
                <w:sz w:val="21"/>
                <w:szCs w:val="21"/>
              </w:rPr>
            </w:pPr>
            <w:r w:rsidRPr="00AE764F">
              <w:rPr>
                <w:sz w:val="22"/>
                <w:szCs w:val="22"/>
              </w:rPr>
              <w:t>AND TO_NUMBER(CLX.CHRG_PART_TRAN_SRL_NUM) = TO_NUMBER(DTD.PART_TRAN_SRL_NUM)),'')</w:t>
            </w:r>
          </w:p>
        </w:tc>
      </w:tr>
    </w:tbl>
    <w:p w14:paraId="5594C405" w14:textId="77777777" w:rsidR="006A522F" w:rsidRPr="00F97F9B" w:rsidRDefault="006A522F" w:rsidP="006A522F">
      <w:pPr>
        <w:pStyle w:val="Heading3"/>
      </w:pPr>
      <w:bookmarkStart w:id="1197" w:name="_Toc107575990"/>
      <w:bookmarkStart w:id="1198" w:name="_Toc112677046"/>
      <w:r>
        <w:lastRenderedPageBreak/>
        <w:t>DP-68_FTP TONG HOP 2018</w:t>
      </w:r>
      <w:bookmarkEnd w:id="1197"/>
      <w:bookmarkEnd w:id="1198"/>
    </w:p>
    <w:tbl>
      <w:tblPr>
        <w:tblW w:w="15614"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970"/>
        <w:gridCol w:w="6583"/>
        <w:gridCol w:w="5233"/>
      </w:tblGrid>
      <w:tr w:rsidR="006A522F" w:rsidRPr="00ED5411" w14:paraId="6060B972" w14:textId="77777777" w:rsidTr="00415767">
        <w:trPr>
          <w:trHeight w:val="289"/>
          <w:tblHeader/>
        </w:trPr>
        <w:tc>
          <w:tcPr>
            <w:tcW w:w="828" w:type="dxa"/>
            <w:vMerge w:val="restart"/>
            <w:shd w:val="clear" w:color="auto" w:fill="002060"/>
          </w:tcPr>
          <w:p w14:paraId="4730DD04" w14:textId="77777777" w:rsidR="006A522F" w:rsidRPr="00ED5411" w:rsidRDefault="006A522F" w:rsidP="00415767">
            <w:pPr>
              <w:jc w:val="center"/>
              <w:rPr>
                <w:b/>
                <w:bCs/>
                <w:color w:val="FFFFFF"/>
              </w:rPr>
            </w:pPr>
            <w:r w:rsidRPr="00ED5411">
              <w:rPr>
                <w:b/>
                <w:bCs/>
                <w:color w:val="FFFFFF"/>
                <w:sz w:val="22"/>
                <w:szCs w:val="22"/>
              </w:rPr>
              <w:t>STT</w:t>
            </w:r>
          </w:p>
        </w:tc>
        <w:tc>
          <w:tcPr>
            <w:tcW w:w="2970" w:type="dxa"/>
            <w:vMerge w:val="restart"/>
            <w:shd w:val="clear" w:color="auto" w:fill="002060"/>
          </w:tcPr>
          <w:p w14:paraId="389BBD31" w14:textId="77777777" w:rsidR="006A522F" w:rsidRPr="00ED5411" w:rsidRDefault="006A522F" w:rsidP="00415767">
            <w:pPr>
              <w:jc w:val="center"/>
              <w:rPr>
                <w:b/>
                <w:bCs/>
                <w:color w:val="FFFFFF"/>
              </w:rPr>
            </w:pPr>
            <w:r w:rsidRPr="00ED5411">
              <w:rPr>
                <w:b/>
                <w:bCs/>
                <w:color w:val="FFFFFF"/>
                <w:sz w:val="22"/>
                <w:szCs w:val="22"/>
              </w:rPr>
              <w:t>Nội dung</w:t>
            </w:r>
          </w:p>
        </w:tc>
        <w:tc>
          <w:tcPr>
            <w:tcW w:w="11816" w:type="dxa"/>
            <w:gridSpan w:val="2"/>
            <w:shd w:val="clear" w:color="auto" w:fill="002060"/>
            <w:noWrap/>
          </w:tcPr>
          <w:p w14:paraId="49B5D95E" w14:textId="77777777" w:rsidR="006A522F" w:rsidRPr="00ED5411" w:rsidRDefault="006A522F" w:rsidP="00415767">
            <w:pPr>
              <w:jc w:val="center"/>
              <w:rPr>
                <w:b/>
                <w:bCs/>
                <w:color w:val="FFFFFF"/>
              </w:rPr>
            </w:pPr>
            <w:r w:rsidRPr="00ED5411">
              <w:rPr>
                <w:b/>
                <w:bCs/>
                <w:color w:val="FFFFFF"/>
                <w:sz w:val="22"/>
                <w:szCs w:val="22"/>
              </w:rPr>
              <w:t>Cách trích xuất Đối với tập dữ liệu</w:t>
            </w:r>
          </w:p>
        </w:tc>
      </w:tr>
      <w:tr w:rsidR="006A522F" w:rsidRPr="00ED5411" w14:paraId="29544987" w14:textId="77777777" w:rsidTr="00415767">
        <w:trPr>
          <w:trHeight w:val="289"/>
          <w:tblHeader/>
        </w:trPr>
        <w:tc>
          <w:tcPr>
            <w:tcW w:w="828" w:type="dxa"/>
            <w:vMerge/>
            <w:shd w:val="clear" w:color="auto" w:fill="002060"/>
          </w:tcPr>
          <w:p w14:paraId="79B7437F" w14:textId="77777777" w:rsidR="006A522F" w:rsidRPr="00ED5411" w:rsidRDefault="006A522F" w:rsidP="00415767">
            <w:pPr>
              <w:jc w:val="center"/>
              <w:rPr>
                <w:b/>
                <w:bCs/>
                <w:color w:val="FFFFFF"/>
              </w:rPr>
            </w:pPr>
          </w:p>
        </w:tc>
        <w:tc>
          <w:tcPr>
            <w:tcW w:w="2970" w:type="dxa"/>
            <w:vMerge/>
            <w:shd w:val="clear" w:color="auto" w:fill="002060"/>
            <w:hideMark/>
          </w:tcPr>
          <w:p w14:paraId="06A54D5C" w14:textId="77777777" w:rsidR="006A522F" w:rsidRPr="00ED5411" w:rsidRDefault="006A522F" w:rsidP="00415767">
            <w:pPr>
              <w:jc w:val="center"/>
              <w:rPr>
                <w:b/>
                <w:bCs/>
                <w:color w:val="FFFFFF"/>
              </w:rPr>
            </w:pPr>
          </w:p>
        </w:tc>
        <w:tc>
          <w:tcPr>
            <w:tcW w:w="6583" w:type="dxa"/>
            <w:shd w:val="clear" w:color="auto" w:fill="002060"/>
            <w:noWrap/>
            <w:hideMark/>
          </w:tcPr>
          <w:p w14:paraId="0E957D65" w14:textId="77777777" w:rsidR="006A522F" w:rsidRPr="00ED5411" w:rsidRDefault="006A522F" w:rsidP="00415767">
            <w:pPr>
              <w:jc w:val="center"/>
              <w:rPr>
                <w:b/>
                <w:bCs/>
                <w:color w:val="FFFFFF"/>
              </w:rPr>
            </w:pPr>
            <w:r w:rsidRPr="00ED5411">
              <w:rPr>
                <w:b/>
                <w:bCs/>
                <w:color w:val="FFFFFF"/>
                <w:sz w:val="22"/>
                <w:szCs w:val="22"/>
              </w:rPr>
              <w:t>Điều kiện</w:t>
            </w:r>
          </w:p>
        </w:tc>
        <w:tc>
          <w:tcPr>
            <w:tcW w:w="5233" w:type="dxa"/>
            <w:shd w:val="clear" w:color="auto" w:fill="002060"/>
            <w:noWrap/>
            <w:hideMark/>
          </w:tcPr>
          <w:p w14:paraId="17F83D4C" w14:textId="77777777" w:rsidR="006A522F" w:rsidRPr="00ED5411" w:rsidRDefault="006A522F" w:rsidP="00415767">
            <w:pPr>
              <w:jc w:val="center"/>
              <w:rPr>
                <w:b/>
                <w:bCs/>
                <w:color w:val="FFFFFF"/>
              </w:rPr>
            </w:pPr>
            <w:r w:rsidRPr="00ED5411">
              <w:rPr>
                <w:b/>
                <w:bCs/>
                <w:color w:val="FFFFFF"/>
                <w:sz w:val="22"/>
                <w:szCs w:val="22"/>
              </w:rPr>
              <w:t>Tên trường</w:t>
            </w:r>
          </w:p>
        </w:tc>
      </w:tr>
      <w:tr w:rsidR="006A522F" w:rsidRPr="00ED5411" w14:paraId="315AF365" w14:textId="77777777" w:rsidTr="00415767">
        <w:trPr>
          <w:trHeight w:val="289"/>
        </w:trPr>
        <w:tc>
          <w:tcPr>
            <w:tcW w:w="828" w:type="dxa"/>
            <w:vMerge w:val="restart"/>
            <w:tcBorders>
              <w:top w:val="single" w:sz="4" w:space="0" w:color="auto"/>
              <w:left w:val="single" w:sz="4" w:space="0" w:color="auto"/>
              <w:right w:val="single" w:sz="4" w:space="0" w:color="auto"/>
            </w:tcBorders>
          </w:tcPr>
          <w:p w14:paraId="21958D5F" w14:textId="77777777" w:rsidR="006A522F" w:rsidRPr="00ED5411" w:rsidRDefault="006A522F" w:rsidP="00415767">
            <w:pPr>
              <w:jc w:val="center"/>
              <w:rPr>
                <w:bCs/>
              </w:rPr>
            </w:pPr>
          </w:p>
        </w:tc>
        <w:tc>
          <w:tcPr>
            <w:tcW w:w="2970" w:type="dxa"/>
            <w:vMerge w:val="restart"/>
            <w:tcBorders>
              <w:top w:val="single" w:sz="4" w:space="0" w:color="auto"/>
              <w:left w:val="single" w:sz="4" w:space="0" w:color="auto"/>
              <w:right w:val="single" w:sz="4" w:space="0" w:color="auto"/>
            </w:tcBorders>
            <w:shd w:val="clear" w:color="auto" w:fill="auto"/>
          </w:tcPr>
          <w:p w14:paraId="015D3A60" w14:textId="77777777" w:rsidR="006A522F" w:rsidRPr="00ED5411" w:rsidRDefault="006A522F" w:rsidP="00415767">
            <w:pPr>
              <w:rPr>
                <w:bCs/>
              </w:rPr>
            </w:pPr>
            <w:r w:rsidRPr="00ED5411">
              <w:rPr>
                <w:bCs/>
                <w:sz w:val="22"/>
                <w:szCs w:val="22"/>
              </w:rPr>
              <w:t>Điều kiện chung</w:t>
            </w:r>
          </w:p>
        </w:tc>
        <w:tc>
          <w:tcPr>
            <w:tcW w:w="11816" w:type="dxa"/>
            <w:gridSpan w:val="2"/>
            <w:tcBorders>
              <w:top w:val="single" w:sz="4" w:space="0" w:color="auto"/>
              <w:left w:val="single" w:sz="4" w:space="0" w:color="auto"/>
              <w:bottom w:val="single" w:sz="4" w:space="0" w:color="auto"/>
              <w:right w:val="single" w:sz="4" w:space="0" w:color="auto"/>
            </w:tcBorders>
            <w:shd w:val="clear" w:color="auto" w:fill="auto"/>
            <w:noWrap/>
          </w:tcPr>
          <w:p w14:paraId="70952593" w14:textId="77777777" w:rsidR="006A522F" w:rsidRPr="00A249B8" w:rsidRDefault="006A522F" w:rsidP="00415767">
            <w:pPr>
              <w:spacing w:line="264" w:lineRule="auto"/>
              <w:rPr>
                <w:rStyle w:val="sc71"/>
                <w:rFonts w:ascii="Times New Roman" w:hAnsi="Times New Roman" w:cs="Times New Roman"/>
                <w:sz w:val="22"/>
                <w:szCs w:val="22"/>
              </w:rPr>
            </w:pPr>
            <w:r w:rsidRPr="00ED5411">
              <w:rPr>
                <w:b/>
                <w:bCs/>
                <w:sz w:val="22"/>
                <w:szCs w:val="22"/>
              </w:rPr>
              <w:t>Lấy từ hệ thống MINIKORE</w:t>
            </w:r>
            <w:r w:rsidRPr="00ED5411">
              <w:rPr>
                <w:sz w:val="22"/>
                <w:szCs w:val="22"/>
              </w:rPr>
              <w:t>:</w:t>
            </w:r>
          </w:p>
          <w:p w14:paraId="24CF7B28" w14:textId="77777777" w:rsidR="006A522F" w:rsidRPr="00ED5411" w:rsidRDefault="006A522F" w:rsidP="00415767">
            <w:pPr>
              <w:spacing w:line="264" w:lineRule="auto"/>
            </w:pPr>
            <w:r w:rsidRPr="00A249B8">
              <w:rPr>
                <w:b/>
                <w:bCs/>
                <w:sz w:val="22"/>
                <w:szCs w:val="22"/>
              </w:rPr>
              <w:t>Các tập dữ liệu UNION ALL với nhau</w:t>
            </w:r>
          </w:p>
          <w:p w14:paraId="46B46B32" w14:textId="77777777" w:rsidR="006A522F" w:rsidRPr="00ED5411" w:rsidRDefault="006A522F" w:rsidP="00415767">
            <w:pPr>
              <w:spacing w:line="264" w:lineRule="auto"/>
              <w:rPr>
                <w:bCs/>
              </w:rPr>
            </w:pPr>
            <w:r w:rsidRPr="00ED5411">
              <w:rPr>
                <w:b/>
                <w:bCs/>
                <w:sz w:val="22"/>
                <w:szCs w:val="22"/>
              </w:rPr>
              <w:t xml:space="preserve">Tập dữ liệu 1: </w:t>
            </w:r>
            <w:r w:rsidRPr="00ED5411">
              <w:rPr>
                <w:bCs/>
                <w:sz w:val="22"/>
                <w:szCs w:val="22"/>
              </w:rPr>
              <w:t>Tập dữ liệu 1.1 UNION ALL Tập dữ liệu 1.2</w:t>
            </w:r>
          </w:p>
          <w:p w14:paraId="128149D0" w14:textId="77777777" w:rsidR="006A522F" w:rsidRPr="00ED5411" w:rsidRDefault="006A522F" w:rsidP="00415767">
            <w:pPr>
              <w:spacing w:line="264" w:lineRule="auto"/>
            </w:pPr>
            <w:r w:rsidRPr="00ED5411">
              <w:rPr>
                <w:sz w:val="22"/>
                <w:szCs w:val="22"/>
              </w:rPr>
              <w:t>Tập dữ liệu 1.1: Dữ liệu lấy từ bảng GL1.TBGL_BALDD và GL1.TBGL_SBVCD với điều kiện:</w:t>
            </w:r>
          </w:p>
          <w:p w14:paraId="04F97294" w14:textId="77777777" w:rsidR="006A522F" w:rsidRPr="00ED5411" w:rsidRDefault="006A522F" w:rsidP="00415767">
            <w:pPr>
              <w:shd w:val="clear" w:color="auto" w:fill="FFFFFF"/>
              <w:rPr>
                <w:color w:val="000000"/>
              </w:rPr>
            </w:pPr>
            <w:r w:rsidRPr="00ED5411">
              <w:rPr>
                <w:sz w:val="22"/>
                <w:szCs w:val="22"/>
              </w:rPr>
              <w:t>TBGL_BALDD</w:t>
            </w:r>
            <w:r w:rsidRPr="00ED5411">
              <w:rPr>
                <w:color w:val="000080"/>
                <w:sz w:val="22"/>
                <w:szCs w:val="22"/>
              </w:rPr>
              <w:t>.</w:t>
            </w:r>
            <w:r w:rsidRPr="00ED5411">
              <w:rPr>
                <w:color w:val="000000"/>
                <w:sz w:val="22"/>
                <w:szCs w:val="22"/>
              </w:rPr>
              <w:t xml:space="preserve">TRDT </w:t>
            </w:r>
            <w:r w:rsidRPr="00ED5411">
              <w:rPr>
                <w:color w:val="000080"/>
                <w:sz w:val="22"/>
                <w:szCs w:val="22"/>
              </w:rPr>
              <w:t>=</w:t>
            </w:r>
            <w:r w:rsidRPr="00ED5411">
              <w:rPr>
                <w:color w:val="000000"/>
                <w:sz w:val="22"/>
                <w:szCs w:val="22"/>
              </w:rPr>
              <w:t xml:space="preserve"> </w:t>
            </w:r>
            <w:r w:rsidRPr="00ED5411">
              <w:rPr>
                <w:color w:val="000080"/>
                <w:sz w:val="22"/>
                <w:szCs w:val="22"/>
              </w:rPr>
              <w:t>‘&lt;NGÀY_BÁO_CÁO&gt;</w:t>
            </w:r>
            <w:r>
              <w:rPr>
                <w:color w:val="000080"/>
                <w:sz w:val="22"/>
                <w:szCs w:val="22"/>
              </w:rPr>
              <w:t>’</w:t>
            </w:r>
          </w:p>
          <w:p w14:paraId="70AD4C36" w14:textId="77777777" w:rsidR="006A522F" w:rsidRPr="00ED5411" w:rsidRDefault="006A522F" w:rsidP="00415767">
            <w:pPr>
              <w:shd w:val="clear" w:color="auto" w:fill="FFFFFF"/>
              <w:rPr>
                <w:color w:val="000000"/>
              </w:rPr>
            </w:pPr>
            <w:r w:rsidRPr="00ED5411">
              <w:rPr>
                <w:color w:val="0000FF"/>
                <w:sz w:val="22"/>
                <w:szCs w:val="22"/>
              </w:rPr>
              <w:t>AND</w:t>
            </w:r>
            <w:r w:rsidRPr="00ED5411">
              <w:rPr>
                <w:color w:val="000000"/>
                <w:sz w:val="22"/>
                <w:szCs w:val="22"/>
              </w:rPr>
              <w:t xml:space="preserve"> </w:t>
            </w:r>
            <w:r w:rsidRPr="00ED5411">
              <w:rPr>
                <w:sz w:val="22"/>
                <w:szCs w:val="22"/>
              </w:rPr>
              <w:t>TBGL_BALDD.</w:t>
            </w:r>
            <w:r w:rsidRPr="00ED5411">
              <w:rPr>
                <w:color w:val="000000"/>
                <w:sz w:val="22"/>
                <w:szCs w:val="22"/>
              </w:rPr>
              <w:t xml:space="preserve">BUSCD </w:t>
            </w:r>
            <w:r w:rsidRPr="00ED5411">
              <w:rPr>
                <w:color w:val="000080"/>
                <w:sz w:val="22"/>
                <w:szCs w:val="22"/>
              </w:rPr>
              <w:t>=</w:t>
            </w:r>
            <w:r w:rsidRPr="00ED5411">
              <w:rPr>
                <w:color w:val="000000"/>
                <w:sz w:val="22"/>
                <w:szCs w:val="22"/>
              </w:rPr>
              <w:t xml:space="preserve"> </w:t>
            </w:r>
            <w:r w:rsidRPr="00ED5411">
              <w:rPr>
                <w:color w:val="808080"/>
                <w:sz w:val="22"/>
                <w:szCs w:val="22"/>
              </w:rPr>
              <w:t>'DP'</w:t>
            </w:r>
            <w:r w:rsidRPr="00ED5411">
              <w:rPr>
                <w:color w:val="000000"/>
                <w:sz w:val="22"/>
                <w:szCs w:val="22"/>
              </w:rPr>
              <w:t xml:space="preserve"> </w:t>
            </w:r>
          </w:p>
          <w:p w14:paraId="4351B984" w14:textId="77777777" w:rsidR="006A522F" w:rsidRPr="00ED5411" w:rsidRDefault="006A522F" w:rsidP="00415767">
            <w:pPr>
              <w:shd w:val="clear" w:color="auto" w:fill="FFFFFF"/>
            </w:pPr>
            <w:r w:rsidRPr="00ED5411">
              <w:rPr>
                <w:color w:val="0000FF"/>
                <w:sz w:val="22"/>
                <w:szCs w:val="22"/>
              </w:rPr>
              <w:t>AND</w:t>
            </w:r>
            <w:r w:rsidRPr="00ED5411">
              <w:rPr>
                <w:color w:val="000000"/>
                <w:sz w:val="22"/>
                <w:szCs w:val="22"/>
              </w:rPr>
              <w:t xml:space="preserve"> </w:t>
            </w:r>
            <w:r w:rsidRPr="00ED5411">
              <w:rPr>
                <w:sz w:val="22"/>
                <w:szCs w:val="22"/>
              </w:rPr>
              <w:t>TBGL_BALDD</w:t>
            </w:r>
            <w:r w:rsidRPr="00ED5411">
              <w:rPr>
                <w:color w:val="000080"/>
                <w:sz w:val="22"/>
                <w:szCs w:val="22"/>
              </w:rPr>
              <w:t>.</w:t>
            </w:r>
            <w:r w:rsidRPr="00ED5411">
              <w:rPr>
                <w:color w:val="000000"/>
                <w:sz w:val="22"/>
                <w:szCs w:val="22"/>
              </w:rPr>
              <w:t xml:space="preserve">ACCTCD </w:t>
            </w:r>
            <w:r w:rsidRPr="00ED5411">
              <w:rPr>
                <w:color w:val="000080"/>
                <w:sz w:val="22"/>
                <w:szCs w:val="22"/>
              </w:rPr>
              <w:t>=</w:t>
            </w:r>
            <w:r w:rsidRPr="00ED5411">
              <w:rPr>
                <w:color w:val="000000"/>
                <w:sz w:val="22"/>
                <w:szCs w:val="22"/>
              </w:rPr>
              <w:t xml:space="preserve"> </w:t>
            </w:r>
            <w:r w:rsidRPr="00ED5411">
              <w:rPr>
                <w:sz w:val="22"/>
                <w:szCs w:val="22"/>
              </w:rPr>
              <w:t>TBGL_SBVCD</w:t>
            </w:r>
            <w:r w:rsidRPr="00ED5411">
              <w:rPr>
                <w:color w:val="000080"/>
                <w:sz w:val="22"/>
                <w:szCs w:val="22"/>
              </w:rPr>
              <w:t>.</w:t>
            </w:r>
            <w:r w:rsidRPr="00ED5411">
              <w:rPr>
                <w:color w:val="000000"/>
                <w:sz w:val="22"/>
                <w:szCs w:val="22"/>
              </w:rPr>
              <w:t xml:space="preserve">ACCTCD </w:t>
            </w:r>
          </w:p>
          <w:p w14:paraId="3146C735" w14:textId="77777777" w:rsidR="006A522F" w:rsidRPr="00ED5411" w:rsidRDefault="006A522F" w:rsidP="00415767">
            <w:pPr>
              <w:shd w:val="clear" w:color="auto" w:fill="FFFFFF"/>
              <w:rPr>
                <w:color w:val="000000"/>
              </w:rPr>
            </w:pPr>
            <w:r w:rsidRPr="00ED5411">
              <w:rPr>
                <w:color w:val="0000FF"/>
                <w:sz w:val="22"/>
                <w:szCs w:val="22"/>
              </w:rPr>
              <w:t>AND</w:t>
            </w:r>
            <w:r w:rsidRPr="00ED5411">
              <w:rPr>
                <w:color w:val="000000"/>
                <w:sz w:val="22"/>
                <w:szCs w:val="22"/>
              </w:rPr>
              <w:t xml:space="preserve"> </w:t>
            </w:r>
            <w:r w:rsidRPr="00ED5411">
              <w:rPr>
                <w:sz w:val="22"/>
                <w:szCs w:val="22"/>
              </w:rPr>
              <w:t>TBGL_BALDD</w:t>
            </w:r>
            <w:r w:rsidRPr="00ED5411">
              <w:rPr>
                <w:color w:val="000080"/>
                <w:sz w:val="22"/>
                <w:szCs w:val="22"/>
              </w:rPr>
              <w:t>.</w:t>
            </w:r>
            <w:r w:rsidRPr="00ED5411">
              <w:rPr>
                <w:color w:val="000000"/>
                <w:sz w:val="22"/>
                <w:szCs w:val="22"/>
              </w:rPr>
              <w:t xml:space="preserve">ACCTCD </w:t>
            </w:r>
            <w:r w:rsidRPr="00ED5411">
              <w:rPr>
                <w:color w:val="0000FF"/>
                <w:sz w:val="22"/>
                <w:szCs w:val="22"/>
              </w:rPr>
              <w:t>NOT</w:t>
            </w:r>
            <w:r w:rsidRPr="00ED5411">
              <w:rPr>
                <w:color w:val="000000"/>
                <w:sz w:val="22"/>
                <w:szCs w:val="22"/>
              </w:rPr>
              <w:t xml:space="preserve"> </w:t>
            </w:r>
            <w:r w:rsidRPr="00ED5411">
              <w:rPr>
                <w:color w:val="0000FF"/>
                <w:sz w:val="22"/>
                <w:szCs w:val="22"/>
              </w:rPr>
              <w:t>IN</w:t>
            </w:r>
            <w:r w:rsidRPr="00ED5411">
              <w:rPr>
                <w:color w:val="000000"/>
                <w:sz w:val="22"/>
                <w:szCs w:val="22"/>
              </w:rPr>
              <w:t xml:space="preserve"> </w:t>
            </w:r>
            <w:r w:rsidRPr="00ED5411">
              <w:rPr>
                <w:color w:val="000080"/>
                <w:sz w:val="22"/>
                <w:szCs w:val="22"/>
              </w:rPr>
              <w:t>(</w:t>
            </w:r>
            <w:r w:rsidRPr="00ED5411">
              <w:rPr>
                <w:color w:val="808080"/>
                <w:sz w:val="22"/>
                <w:szCs w:val="22"/>
              </w:rPr>
              <w:t>'466200'</w:t>
            </w:r>
            <w:r w:rsidRPr="00ED5411">
              <w:rPr>
                <w:color w:val="000080"/>
                <w:sz w:val="22"/>
                <w:szCs w:val="22"/>
              </w:rPr>
              <w:t>,</w:t>
            </w:r>
            <w:r w:rsidRPr="00ED5411">
              <w:rPr>
                <w:color w:val="000000"/>
                <w:sz w:val="22"/>
                <w:szCs w:val="22"/>
              </w:rPr>
              <w:t xml:space="preserve"> </w:t>
            </w:r>
            <w:r w:rsidRPr="00ED5411">
              <w:rPr>
                <w:color w:val="808080"/>
                <w:sz w:val="22"/>
                <w:szCs w:val="22"/>
              </w:rPr>
              <w:t>'466400'</w:t>
            </w:r>
            <w:r w:rsidRPr="00ED5411">
              <w:rPr>
                <w:color w:val="000080"/>
                <w:sz w:val="22"/>
                <w:szCs w:val="22"/>
              </w:rPr>
              <w:t>,</w:t>
            </w:r>
            <w:r w:rsidRPr="00ED5411">
              <w:rPr>
                <w:color w:val="000000"/>
                <w:sz w:val="22"/>
                <w:szCs w:val="22"/>
              </w:rPr>
              <w:t xml:space="preserve"> </w:t>
            </w:r>
            <w:r w:rsidRPr="00ED5411">
              <w:rPr>
                <w:color w:val="808080"/>
                <w:sz w:val="22"/>
                <w:szCs w:val="22"/>
              </w:rPr>
              <w:t>'464001'</w:t>
            </w:r>
            <w:r w:rsidRPr="00ED5411">
              <w:rPr>
                <w:color w:val="000080"/>
                <w:sz w:val="22"/>
                <w:szCs w:val="22"/>
              </w:rPr>
              <w:t>,</w:t>
            </w:r>
            <w:r w:rsidRPr="00ED5411">
              <w:rPr>
                <w:color w:val="000000"/>
                <w:sz w:val="22"/>
                <w:szCs w:val="22"/>
              </w:rPr>
              <w:t xml:space="preserve"> </w:t>
            </w:r>
            <w:r w:rsidRPr="00ED5411">
              <w:rPr>
                <w:color w:val="808080"/>
                <w:sz w:val="22"/>
                <w:szCs w:val="22"/>
              </w:rPr>
              <w:t>'464002'</w:t>
            </w:r>
            <w:r w:rsidRPr="00ED5411">
              <w:rPr>
                <w:color w:val="000080"/>
                <w:sz w:val="22"/>
                <w:szCs w:val="22"/>
              </w:rPr>
              <w:t>,</w:t>
            </w:r>
            <w:r w:rsidRPr="00ED5411">
              <w:rPr>
                <w:color w:val="000000"/>
                <w:sz w:val="22"/>
                <w:szCs w:val="22"/>
              </w:rPr>
              <w:t xml:space="preserve"> </w:t>
            </w:r>
            <w:r w:rsidRPr="00ED5411">
              <w:rPr>
                <w:color w:val="808080"/>
                <w:sz w:val="22"/>
                <w:szCs w:val="22"/>
              </w:rPr>
              <w:t>'469901'</w:t>
            </w:r>
            <w:r w:rsidRPr="00ED5411">
              <w:rPr>
                <w:color w:val="000080"/>
                <w:sz w:val="22"/>
                <w:szCs w:val="22"/>
              </w:rPr>
              <w:t>,</w:t>
            </w:r>
            <w:r w:rsidRPr="00ED5411">
              <w:rPr>
                <w:color w:val="000000"/>
                <w:sz w:val="22"/>
                <w:szCs w:val="22"/>
              </w:rPr>
              <w:t xml:space="preserve"> </w:t>
            </w:r>
            <w:r w:rsidRPr="00ED5411">
              <w:rPr>
                <w:color w:val="808080"/>
                <w:sz w:val="22"/>
                <w:szCs w:val="22"/>
              </w:rPr>
              <w:t>'469902'</w:t>
            </w:r>
            <w:r w:rsidRPr="00ED5411">
              <w:rPr>
                <w:color w:val="000080"/>
                <w:sz w:val="22"/>
                <w:szCs w:val="22"/>
              </w:rPr>
              <w:t>,</w:t>
            </w:r>
            <w:r w:rsidRPr="00ED5411">
              <w:rPr>
                <w:color w:val="000000"/>
                <w:sz w:val="22"/>
                <w:szCs w:val="22"/>
              </w:rPr>
              <w:t xml:space="preserve"> </w:t>
            </w:r>
            <w:r w:rsidRPr="00ED5411">
              <w:rPr>
                <w:color w:val="808080"/>
                <w:sz w:val="22"/>
                <w:szCs w:val="22"/>
              </w:rPr>
              <w:t>'469901'</w:t>
            </w:r>
            <w:r w:rsidRPr="00ED5411">
              <w:rPr>
                <w:color w:val="000080"/>
                <w:sz w:val="22"/>
                <w:szCs w:val="22"/>
              </w:rPr>
              <w:t>,</w:t>
            </w:r>
            <w:r w:rsidRPr="00ED5411">
              <w:rPr>
                <w:color w:val="000000"/>
                <w:sz w:val="22"/>
                <w:szCs w:val="22"/>
              </w:rPr>
              <w:t xml:space="preserve"> </w:t>
            </w:r>
            <w:r w:rsidRPr="00ED5411">
              <w:rPr>
                <w:color w:val="808080"/>
                <w:sz w:val="22"/>
                <w:szCs w:val="22"/>
              </w:rPr>
              <w:t>'469904'</w:t>
            </w:r>
            <w:r w:rsidRPr="00ED5411">
              <w:rPr>
                <w:color w:val="000080"/>
                <w:sz w:val="22"/>
                <w:szCs w:val="22"/>
              </w:rPr>
              <w:t>)</w:t>
            </w:r>
            <w:r w:rsidRPr="00ED5411">
              <w:rPr>
                <w:color w:val="000000"/>
                <w:sz w:val="22"/>
                <w:szCs w:val="22"/>
              </w:rPr>
              <w:t xml:space="preserve"> </w:t>
            </w:r>
          </w:p>
          <w:p w14:paraId="03551652" w14:textId="77777777" w:rsidR="006A522F" w:rsidRPr="00ED5411" w:rsidRDefault="006A522F" w:rsidP="00415767">
            <w:pPr>
              <w:shd w:val="clear" w:color="auto" w:fill="FFFFFF"/>
            </w:pPr>
            <w:r w:rsidRPr="00ED5411">
              <w:rPr>
                <w:color w:val="0000FF"/>
                <w:sz w:val="22"/>
                <w:szCs w:val="22"/>
              </w:rPr>
              <w:t>AND</w:t>
            </w:r>
            <w:r w:rsidRPr="00ED5411">
              <w:rPr>
                <w:color w:val="000000"/>
                <w:sz w:val="22"/>
                <w:szCs w:val="22"/>
              </w:rPr>
              <w:t xml:space="preserve"> </w:t>
            </w:r>
            <w:r w:rsidRPr="00ED5411">
              <w:rPr>
                <w:sz w:val="22"/>
                <w:szCs w:val="22"/>
              </w:rPr>
              <w:t>TBGL_SBVCD</w:t>
            </w:r>
            <w:r w:rsidRPr="00ED5411">
              <w:rPr>
                <w:color w:val="000080"/>
                <w:sz w:val="22"/>
                <w:szCs w:val="22"/>
              </w:rPr>
              <w:t>.</w:t>
            </w:r>
            <w:r w:rsidRPr="00ED5411">
              <w:rPr>
                <w:color w:val="000000"/>
                <w:sz w:val="22"/>
                <w:szCs w:val="22"/>
              </w:rPr>
              <w:t xml:space="preserve">BCCYFG </w:t>
            </w:r>
            <w:r w:rsidRPr="00ED5411">
              <w:rPr>
                <w:color w:val="000080"/>
                <w:sz w:val="22"/>
                <w:szCs w:val="22"/>
              </w:rPr>
              <w:t>=</w:t>
            </w:r>
            <w:r w:rsidRPr="00ED5411">
              <w:rPr>
                <w:color w:val="000000"/>
                <w:sz w:val="22"/>
                <w:szCs w:val="22"/>
              </w:rPr>
              <w:t xml:space="preserve"> </w:t>
            </w:r>
            <w:r w:rsidRPr="00ED5411">
              <w:rPr>
                <w:color w:val="0000FF"/>
                <w:sz w:val="22"/>
                <w:szCs w:val="22"/>
              </w:rPr>
              <w:t xml:space="preserve">DECODE </w:t>
            </w:r>
            <w:r w:rsidRPr="00ED5411">
              <w:rPr>
                <w:color w:val="000080"/>
                <w:sz w:val="22"/>
                <w:szCs w:val="22"/>
              </w:rPr>
              <w:t>(</w:t>
            </w:r>
            <w:r w:rsidRPr="00ED5411">
              <w:rPr>
                <w:sz w:val="22"/>
                <w:szCs w:val="22"/>
              </w:rPr>
              <w:t>TBGL_BALDD</w:t>
            </w:r>
            <w:r w:rsidRPr="00ED5411">
              <w:rPr>
                <w:color w:val="000080"/>
                <w:sz w:val="22"/>
                <w:szCs w:val="22"/>
              </w:rPr>
              <w:t>.</w:t>
            </w:r>
            <w:r w:rsidRPr="00ED5411">
              <w:rPr>
                <w:color w:val="000000"/>
                <w:sz w:val="22"/>
                <w:szCs w:val="22"/>
              </w:rPr>
              <w:t>CCY</w:t>
            </w:r>
            <w:r w:rsidRPr="00ED5411">
              <w:rPr>
                <w:color w:val="000080"/>
                <w:sz w:val="22"/>
                <w:szCs w:val="22"/>
              </w:rPr>
              <w:t xml:space="preserve">, </w:t>
            </w:r>
            <w:r w:rsidRPr="00ED5411">
              <w:rPr>
                <w:color w:val="808080"/>
                <w:sz w:val="22"/>
                <w:szCs w:val="22"/>
              </w:rPr>
              <w:t>'VND'</w:t>
            </w:r>
            <w:r w:rsidRPr="00ED5411">
              <w:rPr>
                <w:color w:val="000080"/>
                <w:sz w:val="22"/>
                <w:szCs w:val="22"/>
              </w:rPr>
              <w:t xml:space="preserve">, </w:t>
            </w:r>
            <w:r w:rsidRPr="00ED5411">
              <w:rPr>
                <w:color w:val="808080"/>
                <w:sz w:val="22"/>
                <w:szCs w:val="22"/>
              </w:rPr>
              <w:t>'1'</w:t>
            </w:r>
            <w:r w:rsidRPr="00ED5411">
              <w:rPr>
                <w:color w:val="000080"/>
                <w:sz w:val="22"/>
                <w:szCs w:val="22"/>
              </w:rPr>
              <w:t>,</w:t>
            </w:r>
            <w:r w:rsidRPr="00ED5411">
              <w:rPr>
                <w:color w:val="000000"/>
                <w:sz w:val="22"/>
                <w:szCs w:val="22"/>
              </w:rPr>
              <w:t xml:space="preserve"> </w:t>
            </w:r>
            <w:r w:rsidRPr="00ED5411">
              <w:rPr>
                <w:color w:val="0000FF"/>
                <w:sz w:val="22"/>
                <w:szCs w:val="22"/>
              </w:rPr>
              <w:t xml:space="preserve">DECODE </w:t>
            </w:r>
            <w:r w:rsidRPr="00ED5411">
              <w:rPr>
                <w:color w:val="000080"/>
                <w:sz w:val="22"/>
                <w:szCs w:val="22"/>
              </w:rPr>
              <w:t>(</w:t>
            </w:r>
            <w:r w:rsidRPr="00ED5411">
              <w:rPr>
                <w:sz w:val="22"/>
                <w:szCs w:val="22"/>
              </w:rPr>
              <w:t>TBGL_BALDD</w:t>
            </w:r>
            <w:r w:rsidRPr="00ED5411">
              <w:rPr>
                <w:color w:val="000080"/>
                <w:sz w:val="22"/>
                <w:szCs w:val="22"/>
              </w:rPr>
              <w:t>.</w:t>
            </w:r>
            <w:r w:rsidRPr="00ED5411">
              <w:rPr>
                <w:color w:val="000000"/>
                <w:sz w:val="22"/>
                <w:szCs w:val="22"/>
              </w:rPr>
              <w:t>CCY</w:t>
            </w:r>
            <w:r w:rsidRPr="00ED5411">
              <w:rPr>
                <w:color w:val="000080"/>
                <w:sz w:val="22"/>
                <w:szCs w:val="22"/>
              </w:rPr>
              <w:t>,</w:t>
            </w:r>
            <w:r w:rsidRPr="00ED5411">
              <w:rPr>
                <w:color w:val="000000"/>
                <w:sz w:val="22"/>
                <w:szCs w:val="22"/>
              </w:rPr>
              <w:t xml:space="preserve"> </w:t>
            </w:r>
            <w:r w:rsidRPr="00ED5411">
              <w:rPr>
                <w:color w:val="808080"/>
                <w:sz w:val="22"/>
                <w:szCs w:val="22"/>
              </w:rPr>
              <w:t>'GD1'</w:t>
            </w:r>
            <w:r w:rsidRPr="00ED5411">
              <w:rPr>
                <w:color w:val="000080"/>
                <w:sz w:val="22"/>
                <w:szCs w:val="22"/>
              </w:rPr>
              <w:t>,</w:t>
            </w:r>
            <w:r w:rsidRPr="00ED5411">
              <w:rPr>
                <w:color w:val="000000"/>
                <w:sz w:val="22"/>
                <w:szCs w:val="22"/>
              </w:rPr>
              <w:t xml:space="preserve"> </w:t>
            </w:r>
            <w:r w:rsidRPr="00ED5411">
              <w:rPr>
                <w:color w:val="808080"/>
                <w:sz w:val="22"/>
                <w:szCs w:val="22"/>
              </w:rPr>
              <w:t>'3'</w:t>
            </w:r>
            <w:r w:rsidRPr="00ED5411">
              <w:rPr>
                <w:color w:val="000080"/>
                <w:sz w:val="22"/>
                <w:szCs w:val="22"/>
              </w:rPr>
              <w:t>,</w:t>
            </w:r>
            <w:r w:rsidRPr="00ED5411">
              <w:rPr>
                <w:color w:val="000000"/>
                <w:sz w:val="22"/>
                <w:szCs w:val="22"/>
              </w:rPr>
              <w:t xml:space="preserve"> </w:t>
            </w:r>
            <w:r w:rsidRPr="00ED5411">
              <w:rPr>
                <w:color w:val="808080"/>
                <w:sz w:val="22"/>
                <w:szCs w:val="22"/>
              </w:rPr>
              <w:t>'GD2'</w:t>
            </w:r>
            <w:r w:rsidRPr="00ED5411">
              <w:rPr>
                <w:color w:val="000080"/>
                <w:sz w:val="22"/>
                <w:szCs w:val="22"/>
              </w:rPr>
              <w:t>,</w:t>
            </w:r>
            <w:r w:rsidRPr="00ED5411">
              <w:rPr>
                <w:color w:val="000000"/>
                <w:sz w:val="22"/>
                <w:szCs w:val="22"/>
              </w:rPr>
              <w:t xml:space="preserve"> </w:t>
            </w:r>
            <w:r w:rsidRPr="00ED5411">
              <w:rPr>
                <w:color w:val="808080"/>
                <w:sz w:val="22"/>
                <w:szCs w:val="22"/>
              </w:rPr>
              <w:t>'3'</w:t>
            </w:r>
            <w:r w:rsidRPr="00ED5411">
              <w:rPr>
                <w:color w:val="000080"/>
                <w:sz w:val="22"/>
                <w:szCs w:val="22"/>
              </w:rPr>
              <w:t>,</w:t>
            </w:r>
            <w:r w:rsidRPr="00ED5411">
              <w:rPr>
                <w:color w:val="000000"/>
                <w:sz w:val="22"/>
                <w:szCs w:val="22"/>
              </w:rPr>
              <w:t xml:space="preserve"> </w:t>
            </w:r>
            <w:r w:rsidRPr="00ED5411">
              <w:rPr>
                <w:color w:val="808080"/>
                <w:sz w:val="22"/>
                <w:szCs w:val="22"/>
              </w:rPr>
              <w:t>'2'</w:t>
            </w:r>
            <w:r w:rsidRPr="00ED5411">
              <w:rPr>
                <w:color w:val="000080"/>
                <w:sz w:val="22"/>
                <w:szCs w:val="22"/>
              </w:rPr>
              <w:t>))</w:t>
            </w:r>
            <w:r w:rsidRPr="00ED5411">
              <w:rPr>
                <w:color w:val="000000"/>
                <w:sz w:val="22"/>
                <w:szCs w:val="22"/>
              </w:rPr>
              <w:t xml:space="preserve"> </w:t>
            </w:r>
          </w:p>
          <w:p w14:paraId="72460800" w14:textId="77777777" w:rsidR="006A522F" w:rsidRPr="00ED5411" w:rsidRDefault="006A522F" w:rsidP="00415767">
            <w:pPr>
              <w:shd w:val="clear" w:color="auto" w:fill="FFFFFF"/>
            </w:pPr>
            <w:r w:rsidRPr="00ED5411">
              <w:rPr>
                <w:color w:val="0000FF"/>
                <w:sz w:val="22"/>
                <w:szCs w:val="22"/>
              </w:rPr>
              <w:t>AND</w:t>
            </w:r>
            <w:r w:rsidRPr="00ED5411">
              <w:rPr>
                <w:color w:val="000000"/>
                <w:sz w:val="22"/>
                <w:szCs w:val="22"/>
              </w:rPr>
              <w:t xml:space="preserve"> </w:t>
            </w:r>
            <w:r w:rsidRPr="00ED5411">
              <w:rPr>
                <w:color w:val="0000FF"/>
                <w:sz w:val="22"/>
                <w:szCs w:val="22"/>
              </w:rPr>
              <w:t xml:space="preserve">SUBSTR </w:t>
            </w:r>
            <w:r w:rsidRPr="00ED5411">
              <w:rPr>
                <w:color w:val="000080"/>
                <w:sz w:val="22"/>
                <w:szCs w:val="22"/>
              </w:rPr>
              <w:t>(</w:t>
            </w:r>
            <w:r w:rsidRPr="00ED5411">
              <w:rPr>
                <w:sz w:val="22"/>
                <w:szCs w:val="22"/>
              </w:rPr>
              <w:t>TBGL_SBVCD</w:t>
            </w:r>
            <w:r w:rsidRPr="00ED5411">
              <w:rPr>
                <w:color w:val="000080"/>
                <w:sz w:val="22"/>
                <w:szCs w:val="22"/>
              </w:rPr>
              <w:t>.</w:t>
            </w:r>
            <w:r w:rsidRPr="00ED5411">
              <w:rPr>
                <w:color w:val="000000"/>
                <w:sz w:val="22"/>
                <w:szCs w:val="22"/>
              </w:rPr>
              <w:t>SBVCD</w:t>
            </w:r>
            <w:r w:rsidRPr="00ED5411">
              <w:rPr>
                <w:color w:val="000080"/>
                <w:sz w:val="22"/>
                <w:szCs w:val="22"/>
              </w:rPr>
              <w:t>,</w:t>
            </w:r>
            <w:r w:rsidRPr="00ED5411">
              <w:rPr>
                <w:color w:val="000000"/>
                <w:sz w:val="22"/>
                <w:szCs w:val="22"/>
              </w:rPr>
              <w:t xml:space="preserve"> </w:t>
            </w:r>
            <w:r w:rsidRPr="00ED5411">
              <w:rPr>
                <w:color w:val="FF8000"/>
                <w:sz w:val="22"/>
                <w:szCs w:val="22"/>
              </w:rPr>
              <w:t>1</w:t>
            </w:r>
            <w:r w:rsidRPr="00ED5411">
              <w:rPr>
                <w:color w:val="000080"/>
                <w:sz w:val="22"/>
                <w:szCs w:val="22"/>
              </w:rPr>
              <w:t>,</w:t>
            </w:r>
            <w:r w:rsidRPr="00ED5411">
              <w:rPr>
                <w:color w:val="000000"/>
                <w:sz w:val="22"/>
                <w:szCs w:val="22"/>
              </w:rPr>
              <w:t xml:space="preserve"> </w:t>
            </w:r>
            <w:r w:rsidRPr="00ED5411">
              <w:rPr>
                <w:color w:val="FF8000"/>
                <w:sz w:val="22"/>
                <w:szCs w:val="22"/>
              </w:rPr>
              <w:t>2</w:t>
            </w:r>
            <w:r w:rsidRPr="00ED5411">
              <w:rPr>
                <w:color w:val="000080"/>
                <w:sz w:val="22"/>
                <w:szCs w:val="22"/>
              </w:rPr>
              <w:t>)</w:t>
            </w:r>
            <w:r w:rsidRPr="00ED5411">
              <w:rPr>
                <w:color w:val="000000"/>
                <w:sz w:val="22"/>
                <w:szCs w:val="22"/>
              </w:rPr>
              <w:t xml:space="preserve"> </w:t>
            </w:r>
            <w:r w:rsidRPr="00ED5411">
              <w:rPr>
                <w:color w:val="0000FF"/>
                <w:sz w:val="22"/>
                <w:szCs w:val="22"/>
              </w:rPr>
              <w:t>IN</w:t>
            </w:r>
            <w:r w:rsidRPr="00ED5411">
              <w:rPr>
                <w:color w:val="000000"/>
                <w:sz w:val="22"/>
                <w:szCs w:val="22"/>
              </w:rPr>
              <w:t xml:space="preserve"> </w:t>
            </w:r>
            <w:r w:rsidRPr="00ED5411">
              <w:rPr>
                <w:color w:val="000080"/>
                <w:sz w:val="22"/>
                <w:szCs w:val="22"/>
              </w:rPr>
              <w:t>(</w:t>
            </w:r>
            <w:r w:rsidRPr="00ED5411">
              <w:rPr>
                <w:color w:val="808080"/>
                <w:sz w:val="22"/>
                <w:szCs w:val="22"/>
              </w:rPr>
              <w:t>'42'</w:t>
            </w:r>
            <w:r w:rsidRPr="00ED5411">
              <w:rPr>
                <w:color w:val="000080"/>
                <w:sz w:val="22"/>
                <w:szCs w:val="22"/>
              </w:rPr>
              <w:t>,</w:t>
            </w:r>
            <w:r w:rsidRPr="00ED5411">
              <w:rPr>
                <w:color w:val="000000"/>
                <w:sz w:val="22"/>
                <w:szCs w:val="22"/>
              </w:rPr>
              <w:t xml:space="preserve"> </w:t>
            </w:r>
            <w:r w:rsidRPr="00ED5411">
              <w:rPr>
                <w:color w:val="808080"/>
                <w:sz w:val="22"/>
                <w:szCs w:val="22"/>
              </w:rPr>
              <w:t>'43'</w:t>
            </w:r>
            <w:r w:rsidRPr="00ED5411">
              <w:rPr>
                <w:color w:val="000080"/>
                <w:sz w:val="22"/>
                <w:szCs w:val="22"/>
              </w:rPr>
              <w:t>,</w:t>
            </w:r>
            <w:r w:rsidRPr="00ED5411">
              <w:rPr>
                <w:color w:val="000000"/>
                <w:sz w:val="22"/>
                <w:szCs w:val="22"/>
              </w:rPr>
              <w:t xml:space="preserve"> </w:t>
            </w:r>
            <w:r w:rsidRPr="00ED5411">
              <w:rPr>
                <w:color w:val="808080"/>
                <w:sz w:val="22"/>
                <w:szCs w:val="22"/>
              </w:rPr>
              <w:t>'45'</w:t>
            </w:r>
            <w:r w:rsidRPr="00ED5411">
              <w:rPr>
                <w:color w:val="000080"/>
                <w:sz w:val="22"/>
                <w:szCs w:val="22"/>
              </w:rPr>
              <w:t>)</w:t>
            </w:r>
            <w:r w:rsidRPr="00ED5411">
              <w:rPr>
                <w:color w:val="000000"/>
                <w:sz w:val="22"/>
                <w:szCs w:val="22"/>
              </w:rPr>
              <w:t xml:space="preserve"> </w:t>
            </w:r>
          </w:p>
          <w:p w14:paraId="03ADDB65" w14:textId="77777777" w:rsidR="006A522F" w:rsidRPr="00ED5411" w:rsidRDefault="006A522F" w:rsidP="00415767">
            <w:pPr>
              <w:shd w:val="clear" w:color="auto" w:fill="FFFFFF"/>
              <w:rPr>
                <w:color w:val="000000"/>
              </w:rPr>
            </w:pPr>
            <w:r w:rsidRPr="00ED5411">
              <w:rPr>
                <w:color w:val="0000FF"/>
                <w:sz w:val="22"/>
                <w:szCs w:val="22"/>
              </w:rPr>
              <w:t>AND</w:t>
            </w:r>
            <w:r w:rsidRPr="00ED5411">
              <w:rPr>
                <w:color w:val="000000"/>
                <w:sz w:val="22"/>
                <w:szCs w:val="22"/>
              </w:rPr>
              <w:t xml:space="preserve"> </w:t>
            </w:r>
            <w:r w:rsidRPr="00ED5411">
              <w:rPr>
                <w:sz w:val="22"/>
                <w:szCs w:val="22"/>
              </w:rPr>
              <w:t>TBGL_BALDD.</w:t>
            </w:r>
            <w:r w:rsidRPr="00ED5411">
              <w:rPr>
                <w:color w:val="000000"/>
                <w:sz w:val="22"/>
                <w:szCs w:val="22"/>
              </w:rPr>
              <w:t xml:space="preserve">CLRBAL </w:t>
            </w:r>
            <w:r w:rsidRPr="00ED5411">
              <w:rPr>
                <w:color w:val="000080"/>
                <w:sz w:val="22"/>
                <w:szCs w:val="22"/>
              </w:rPr>
              <w:t>&gt;</w:t>
            </w:r>
            <w:r w:rsidRPr="00ED5411">
              <w:rPr>
                <w:color w:val="000000"/>
                <w:sz w:val="22"/>
                <w:szCs w:val="22"/>
              </w:rPr>
              <w:t xml:space="preserve"> </w:t>
            </w:r>
            <w:r w:rsidRPr="00ED5411">
              <w:rPr>
                <w:color w:val="FF8000"/>
                <w:sz w:val="22"/>
                <w:szCs w:val="22"/>
              </w:rPr>
              <w:t>0</w:t>
            </w:r>
            <w:r w:rsidRPr="00ED5411">
              <w:rPr>
                <w:color w:val="000000"/>
                <w:sz w:val="22"/>
                <w:szCs w:val="22"/>
              </w:rPr>
              <w:t xml:space="preserve"> </w:t>
            </w:r>
          </w:p>
          <w:p w14:paraId="3FC671C1" w14:textId="77777777" w:rsidR="006A522F" w:rsidRDefault="006A522F" w:rsidP="00415767">
            <w:pPr>
              <w:shd w:val="clear" w:color="auto" w:fill="FFFFFF"/>
              <w:rPr>
                <w:color w:val="808080"/>
              </w:rPr>
            </w:pPr>
            <w:r w:rsidRPr="00ED5411">
              <w:rPr>
                <w:color w:val="0000FF"/>
                <w:sz w:val="22"/>
                <w:szCs w:val="22"/>
              </w:rPr>
              <w:t>AND</w:t>
            </w:r>
            <w:r w:rsidRPr="00ED5411">
              <w:rPr>
                <w:color w:val="000000"/>
                <w:sz w:val="22"/>
                <w:szCs w:val="22"/>
              </w:rPr>
              <w:t xml:space="preserve"> </w:t>
            </w:r>
            <w:r w:rsidRPr="00ED5411">
              <w:rPr>
                <w:sz w:val="22"/>
                <w:szCs w:val="22"/>
              </w:rPr>
              <w:t>TBGL_BALDD</w:t>
            </w:r>
            <w:r w:rsidRPr="00ED5411">
              <w:rPr>
                <w:color w:val="000080"/>
                <w:sz w:val="22"/>
                <w:szCs w:val="22"/>
              </w:rPr>
              <w:t>.</w:t>
            </w:r>
            <w:r w:rsidRPr="00ED5411">
              <w:rPr>
                <w:color w:val="000000"/>
                <w:sz w:val="22"/>
                <w:szCs w:val="22"/>
              </w:rPr>
              <w:t xml:space="preserve">BRCD </w:t>
            </w:r>
            <w:r w:rsidRPr="00ED5411">
              <w:rPr>
                <w:color w:val="0000FF"/>
                <w:sz w:val="22"/>
                <w:szCs w:val="22"/>
              </w:rPr>
              <w:t>LIKE</w:t>
            </w:r>
            <w:r w:rsidRPr="00ED5411">
              <w:rPr>
                <w:color w:val="000000"/>
                <w:sz w:val="22"/>
                <w:szCs w:val="22"/>
              </w:rPr>
              <w:t xml:space="preserve"> </w:t>
            </w:r>
            <w:r w:rsidRPr="00ED5411">
              <w:rPr>
                <w:color w:val="808080"/>
                <w:sz w:val="22"/>
                <w:szCs w:val="22"/>
              </w:rPr>
              <w:t>'%'</w:t>
            </w:r>
          </w:p>
          <w:p w14:paraId="3B06DE91" w14:textId="77777777" w:rsidR="006A522F" w:rsidRPr="000D5914" w:rsidRDefault="006A522F" w:rsidP="00415767">
            <w:pPr>
              <w:shd w:val="clear" w:color="auto" w:fill="FFFFFF"/>
              <w:rPr>
                <w:color w:val="808080"/>
              </w:rPr>
            </w:pPr>
          </w:p>
          <w:p w14:paraId="11953845" w14:textId="77777777" w:rsidR="006A522F" w:rsidRPr="00ED5411" w:rsidRDefault="006A522F" w:rsidP="00415767">
            <w:pPr>
              <w:spacing w:line="264" w:lineRule="auto"/>
            </w:pPr>
            <w:r w:rsidRPr="00ED5411">
              <w:rPr>
                <w:sz w:val="22"/>
                <w:szCs w:val="22"/>
              </w:rPr>
              <w:t>Tập dữ liệu 1.2: Dữ liệu lấy từ bảng GL1.TBGL_MAST với điều kiện:</w:t>
            </w:r>
          </w:p>
          <w:p w14:paraId="249C6F82" w14:textId="77777777" w:rsidR="006A522F" w:rsidRPr="00ED5411" w:rsidRDefault="006A522F" w:rsidP="00415767">
            <w:pPr>
              <w:shd w:val="clear" w:color="auto" w:fill="FFFFFF"/>
              <w:rPr>
                <w:color w:val="000000"/>
              </w:rPr>
            </w:pPr>
            <w:r w:rsidRPr="00ED5411">
              <w:rPr>
                <w:sz w:val="22"/>
                <w:szCs w:val="22"/>
              </w:rPr>
              <w:t>TBGL_MAST</w:t>
            </w:r>
            <w:r w:rsidRPr="00ED5411">
              <w:rPr>
                <w:color w:val="000080"/>
                <w:sz w:val="22"/>
                <w:szCs w:val="22"/>
              </w:rPr>
              <w:t>.</w:t>
            </w:r>
            <w:r w:rsidRPr="00ED5411">
              <w:rPr>
                <w:color w:val="000000"/>
                <w:sz w:val="22"/>
                <w:szCs w:val="22"/>
              </w:rPr>
              <w:t xml:space="preserve">TRDT </w:t>
            </w:r>
            <w:r w:rsidRPr="00ED5411">
              <w:rPr>
                <w:color w:val="000080"/>
                <w:sz w:val="22"/>
                <w:szCs w:val="22"/>
              </w:rPr>
              <w:t>=</w:t>
            </w:r>
            <w:r w:rsidRPr="00ED5411">
              <w:rPr>
                <w:color w:val="000000"/>
                <w:sz w:val="22"/>
                <w:szCs w:val="22"/>
              </w:rPr>
              <w:t xml:space="preserve"> </w:t>
            </w:r>
            <w:r w:rsidRPr="00ED5411">
              <w:rPr>
                <w:color w:val="000080"/>
                <w:sz w:val="22"/>
                <w:szCs w:val="22"/>
              </w:rPr>
              <w:t xml:space="preserve">‘&lt;NGÀY_BÁO_CÁO&gt;‘ </w:t>
            </w:r>
          </w:p>
          <w:p w14:paraId="206E89CC" w14:textId="77777777" w:rsidR="006A522F" w:rsidRPr="00ED5411" w:rsidRDefault="006A522F" w:rsidP="00415767">
            <w:pPr>
              <w:shd w:val="clear" w:color="auto" w:fill="FFFFFF"/>
              <w:rPr>
                <w:color w:val="000000"/>
              </w:rPr>
            </w:pPr>
            <w:r w:rsidRPr="00ED5411">
              <w:rPr>
                <w:color w:val="0000FF"/>
                <w:sz w:val="22"/>
                <w:szCs w:val="22"/>
              </w:rPr>
              <w:t>AND</w:t>
            </w:r>
            <w:r w:rsidRPr="00ED5411">
              <w:rPr>
                <w:color w:val="000000"/>
                <w:sz w:val="22"/>
                <w:szCs w:val="22"/>
              </w:rPr>
              <w:t xml:space="preserve"> </w:t>
            </w:r>
            <w:r w:rsidRPr="00ED5411">
              <w:rPr>
                <w:sz w:val="22"/>
                <w:szCs w:val="22"/>
              </w:rPr>
              <w:t>TBGL_MAST.</w:t>
            </w:r>
            <w:r w:rsidRPr="00ED5411">
              <w:rPr>
                <w:color w:val="000000"/>
                <w:sz w:val="22"/>
                <w:szCs w:val="22"/>
              </w:rPr>
              <w:t xml:space="preserve">ACCTCD </w:t>
            </w:r>
            <w:r w:rsidRPr="00ED5411">
              <w:rPr>
                <w:color w:val="0000FF"/>
                <w:sz w:val="22"/>
                <w:szCs w:val="22"/>
              </w:rPr>
              <w:t>IN</w:t>
            </w:r>
            <w:r w:rsidRPr="00ED5411">
              <w:rPr>
                <w:color w:val="000000"/>
                <w:sz w:val="22"/>
                <w:szCs w:val="22"/>
              </w:rPr>
              <w:t xml:space="preserve"> </w:t>
            </w:r>
            <w:r w:rsidRPr="00ED5411">
              <w:rPr>
                <w:color w:val="000080"/>
                <w:sz w:val="22"/>
                <w:szCs w:val="22"/>
              </w:rPr>
              <w:t>(</w:t>
            </w:r>
            <w:r w:rsidRPr="00ED5411">
              <w:rPr>
                <w:color w:val="808080"/>
                <w:sz w:val="22"/>
                <w:szCs w:val="22"/>
              </w:rPr>
              <w:t>'466200'</w:t>
            </w:r>
            <w:r w:rsidRPr="00ED5411">
              <w:rPr>
                <w:color w:val="000080"/>
                <w:sz w:val="22"/>
                <w:szCs w:val="22"/>
              </w:rPr>
              <w:t>,</w:t>
            </w:r>
            <w:r w:rsidRPr="00ED5411">
              <w:rPr>
                <w:color w:val="000000"/>
                <w:sz w:val="22"/>
                <w:szCs w:val="22"/>
              </w:rPr>
              <w:t xml:space="preserve"> </w:t>
            </w:r>
            <w:r w:rsidRPr="00ED5411">
              <w:rPr>
                <w:color w:val="808080"/>
                <w:sz w:val="22"/>
                <w:szCs w:val="22"/>
              </w:rPr>
              <w:t>'466400'</w:t>
            </w:r>
            <w:r w:rsidRPr="00ED5411">
              <w:rPr>
                <w:color w:val="000080"/>
                <w:sz w:val="22"/>
                <w:szCs w:val="22"/>
              </w:rPr>
              <w:t>)</w:t>
            </w:r>
            <w:r w:rsidRPr="00ED5411">
              <w:rPr>
                <w:color w:val="000000"/>
                <w:sz w:val="22"/>
                <w:szCs w:val="22"/>
              </w:rPr>
              <w:t xml:space="preserve"> </w:t>
            </w:r>
          </w:p>
          <w:p w14:paraId="4BA91A18" w14:textId="77777777" w:rsidR="006A522F" w:rsidRPr="00A1249F" w:rsidRDefault="006A522F" w:rsidP="00415767">
            <w:pPr>
              <w:shd w:val="clear" w:color="auto" w:fill="FFFFFF"/>
              <w:rPr>
                <w:color w:val="FF8000"/>
              </w:rPr>
            </w:pPr>
            <w:r w:rsidRPr="00ED5411">
              <w:rPr>
                <w:color w:val="0000FF"/>
                <w:sz w:val="22"/>
                <w:szCs w:val="22"/>
              </w:rPr>
              <w:t>AND</w:t>
            </w:r>
            <w:r w:rsidRPr="00ED5411">
              <w:rPr>
                <w:color w:val="000000"/>
                <w:sz w:val="22"/>
                <w:szCs w:val="22"/>
              </w:rPr>
              <w:t xml:space="preserve"> </w:t>
            </w:r>
            <w:r w:rsidRPr="00ED5411">
              <w:rPr>
                <w:sz w:val="22"/>
                <w:szCs w:val="22"/>
              </w:rPr>
              <w:t>TBGL_MAST.</w:t>
            </w:r>
            <w:r w:rsidRPr="00ED5411">
              <w:rPr>
                <w:color w:val="000000"/>
                <w:sz w:val="22"/>
                <w:szCs w:val="22"/>
              </w:rPr>
              <w:t xml:space="preserve">TDBAL </w:t>
            </w:r>
            <w:r w:rsidRPr="00ED5411">
              <w:rPr>
                <w:color w:val="000080"/>
                <w:sz w:val="22"/>
                <w:szCs w:val="22"/>
              </w:rPr>
              <w:t>&gt;</w:t>
            </w:r>
            <w:r w:rsidRPr="00ED5411">
              <w:rPr>
                <w:color w:val="000000"/>
                <w:sz w:val="22"/>
                <w:szCs w:val="22"/>
              </w:rPr>
              <w:t xml:space="preserve"> </w:t>
            </w:r>
            <w:r w:rsidRPr="00ED5411">
              <w:rPr>
                <w:color w:val="FF8000"/>
                <w:sz w:val="22"/>
                <w:szCs w:val="22"/>
              </w:rPr>
              <w:t>0</w:t>
            </w:r>
          </w:p>
        </w:tc>
      </w:tr>
      <w:tr w:rsidR="006A522F" w:rsidRPr="00ED5411" w14:paraId="1223E497" w14:textId="77777777" w:rsidTr="00415767">
        <w:trPr>
          <w:trHeight w:val="289"/>
        </w:trPr>
        <w:tc>
          <w:tcPr>
            <w:tcW w:w="828" w:type="dxa"/>
            <w:vMerge/>
            <w:tcBorders>
              <w:left w:val="single" w:sz="4" w:space="0" w:color="auto"/>
              <w:right w:val="single" w:sz="4" w:space="0" w:color="auto"/>
            </w:tcBorders>
            <w:shd w:val="clear" w:color="auto" w:fill="auto"/>
          </w:tcPr>
          <w:p w14:paraId="09383A05"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4D167A81" w14:textId="77777777" w:rsidR="006A522F" w:rsidRPr="00ED5411" w:rsidRDefault="006A522F" w:rsidP="00415767">
            <w:pPr>
              <w:rPr>
                <w:bCs/>
              </w:rPr>
            </w:pPr>
          </w:p>
        </w:tc>
        <w:tc>
          <w:tcPr>
            <w:tcW w:w="11816" w:type="dxa"/>
            <w:gridSpan w:val="2"/>
            <w:tcBorders>
              <w:top w:val="single" w:sz="4" w:space="0" w:color="auto"/>
              <w:left w:val="single" w:sz="4" w:space="0" w:color="auto"/>
              <w:bottom w:val="single" w:sz="4" w:space="0" w:color="auto"/>
              <w:right w:val="single" w:sz="4" w:space="0" w:color="auto"/>
            </w:tcBorders>
            <w:shd w:val="clear" w:color="auto" w:fill="auto"/>
            <w:noWrap/>
          </w:tcPr>
          <w:p w14:paraId="7266728A" w14:textId="77777777" w:rsidR="006A522F" w:rsidRPr="00ED5411" w:rsidRDefault="006A522F" w:rsidP="00415767">
            <w:pPr>
              <w:shd w:val="clear" w:color="auto" w:fill="FFFFFF"/>
              <w:rPr>
                <w:bCs/>
              </w:rPr>
            </w:pPr>
            <w:r w:rsidRPr="00ED5411">
              <w:rPr>
                <w:b/>
                <w:bCs/>
                <w:sz w:val="22"/>
                <w:szCs w:val="22"/>
              </w:rPr>
              <w:t xml:space="preserve">Tập dữ liệu 2: </w:t>
            </w:r>
            <w:r w:rsidRPr="00ED5411">
              <w:rPr>
                <w:bCs/>
                <w:sz w:val="22"/>
                <w:szCs w:val="22"/>
              </w:rPr>
              <w:t>Tập dữ liệu 2.1 UNION ALL Tập dữ liệu 2.2</w:t>
            </w:r>
          </w:p>
          <w:p w14:paraId="5F450381" w14:textId="77777777" w:rsidR="006A522F" w:rsidRPr="00ED5411" w:rsidRDefault="006A522F" w:rsidP="00415767">
            <w:pPr>
              <w:spacing w:line="264" w:lineRule="auto"/>
            </w:pPr>
            <w:r w:rsidRPr="00ED5411">
              <w:rPr>
                <w:sz w:val="22"/>
                <w:szCs w:val="22"/>
              </w:rPr>
              <w:t>Tập dữ liệu 2.1: Dữ liệu lấy từ bảng GL1.TBGL_FTPDD với điều kiện:</w:t>
            </w:r>
          </w:p>
          <w:p w14:paraId="75A450F0" w14:textId="77777777" w:rsidR="006A522F" w:rsidRPr="00ED5411" w:rsidRDefault="006A522F" w:rsidP="00415767">
            <w:pPr>
              <w:shd w:val="clear" w:color="auto" w:fill="FFFFFF"/>
              <w:rPr>
                <w:color w:val="000000"/>
              </w:rPr>
            </w:pPr>
            <w:r w:rsidRPr="00ED5411">
              <w:rPr>
                <w:sz w:val="22"/>
                <w:szCs w:val="22"/>
              </w:rPr>
              <w:t>TBGL_FTPDD.</w:t>
            </w:r>
            <w:r w:rsidRPr="00ED5411">
              <w:rPr>
                <w:color w:val="000000"/>
                <w:sz w:val="22"/>
                <w:szCs w:val="22"/>
              </w:rPr>
              <w:t xml:space="preserve">BUSCD </w:t>
            </w:r>
            <w:r w:rsidRPr="00ED5411">
              <w:rPr>
                <w:b/>
                <w:bCs/>
                <w:color w:val="000080"/>
                <w:sz w:val="22"/>
                <w:szCs w:val="22"/>
              </w:rPr>
              <w:t>=</w:t>
            </w:r>
            <w:r w:rsidRPr="00ED5411">
              <w:rPr>
                <w:color w:val="000000"/>
                <w:sz w:val="22"/>
                <w:szCs w:val="22"/>
              </w:rPr>
              <w:t xml:space="preserve"> </w:t>
            </w:r>
            <w:r w:rsidRPr="00ED5411">
              <w:rPr>
                <w:color w:val="808080"/>
                <w:sz w:val="22"/>
                <w:szCs w:val="22"/>
              </w:rPr>
              <w:t>'DP'</w:t>
            </w:r>
            <w:r w:rsidRPr="00ED5411">
              <w:rPr>
                <w:color w:val="000000"/>
                <w:sz w:val="22"/>
                <w:szCs w:val="22"/>
              </w:rPr>
              <w:t xml:space="preserve"> </w:t>
            </w:r>
          </w:p>
          <w:p w14:paraId="3BC208AA" w14:textId="77777777" w:rsidR="006A522F" w:rsidRPr="00ED5411" w:rsidRDefault="006A522F" w:rsidP="00415767">
            <w:pPr>
              <w:shd w:val="clear" w:color="auto" w:fill="FFFFFF"/>
              <w:rPr>
                <w:color w:val="000000"/>
              </w:rPr>
            </w:pPr>
            <w:r w:rsidRPr="00ED5411">
              <w:rPr>
                <w:color w:val="0000FF"/>
                <w:sz w:val="22"/>
                <w:szCs w:val="22"/>
              </w:rPr>
              <w:t>AND</w:t>
            </w:r>
            <w:r w:rsidRPr="00ED5411">
              <w:rPr>
                <w:color w:val="000000"/>
                <w:sz w:val="22"/>
                <w:szCs w:val="22"/>
              </w:rPr>
              <w:t xml:space="preserve"> </w:t>
            </w:r>
            <w:r w:rsidRPr="00ED5411">
              <w:rPr>
                <w:sz w:val="22"/>
                <w:szCs w:val="22"/>
              </w:rPr>
              <w:t>TBGL_FTPDD</w:t>
            </w:r>
            <w:r w:rsidRPr="00ED5411">
              <w:rPr>
                <w:color w:val="000080"/>
                <w:sz w:val="22"/>
                <w:szCs w:val="22"/>
              </w:rPr>
              <w:t>.</w:t>
            </w:r>
            <w:r w:rsidRPr="00ED5411">
              <w:rPr>
                <w:color w:val="000000"/>
                <w:sz w:val="22"/>
                <w:szCs w:val="22"/>
              </w:rPr>
              <w:t xml:space="preserve">TRDT </w:t>
            </w:r>
            <w:r w:rsidRPr="00ED5411">
              <w:rPr>
                <w:color w:val="000080"/>
                <w:sz w:val="22"/>
                <w:szCs w:val="22"/>
              </w:rPr>
              <w:t>=</w:t>
            </w:r>
            <w:r w:rsidRPr="00ED5411">
              <w:rPr>
                <w:color w:val="000000"/>
                <w:sz w:val="22"/>
                <w:szCs w:val="22"/>
              </w:rPr>
              <w:t xml:space="preserve"> </w:t>
            </w:r>
            <w:r w:rsidRPr="00ED5411">
              <w:rPr>
                <w:color w:val="000080"/>
                <w:sz w:val="22"/>
                <w:szCs w:val="22"/>
              </w:rPr>
              <w:t xml:space="preserve">‘&lt;NGÀY_BÁO_CÁO&gt;‘ </w:t>
            </w:r>
          </w:p>
          <w:p w14:paraId="1DD336CE" w14:textId="77777777" w:rsidR="006A522F" w:rsidRPr="00ED5411" w:rsidRDefault="006A522F" w:rsidP="00415767">
            <w:pPr>
              <w:shd w:val="clear" w:color="auto" w:fill="FFFFFF"/>
              <w:rPr>
                <w:color w:val="000000"/>
              </w:rPr>
            </w:pPr>
            <w:r w:rsidRPr="00ED5411">
              <w:rPr>
                <w:color w:val="0000FF"/>
                <w:sz w:val="22"/>
                <w:szCs w:val="22"/>
              </w:rPr>
              <w:t>AND</w:t>
            </w:r>
            <w:r w:rsidRPr="00ED5411">
              <w:rPr>
                <w:color w:val="000000"/>
                <w:sz w:val="22"/>
                <w:szCs w:val="22"/>
              </w:rPr>
              <w:t xml:space="preserve"> </w:t>
            </w:r>
            <w:r w:rsidRPr="00ED5411">
              <w:rPr>
                <w:sz w:val="22"/>
                <w:szCs w:val="22"/>
              </w:rPr>
              <w:t>TBGL_FTPDD.</w:t>
            </w:r>
            <w:r w:rsidRPr="00ED5411">
              <w:rPr>
                <w:color w:val="000000"/>
                <w:sz w:val="22"/>
                <w:szCs w:val="22"/>
              </w:rPr>
              <w:t xml:space="preserve">ACCTCD </w:t>
            </w:r>
            <w:r w:rsidRPr="00ED5411">
              <w:rPr>
                <w:color w:val="000080"/>
                <w:sz w:val="22"/>
                <w:szCs w:val="22"/>
              </w:rPr>
              <w:t>=</w:t>
            </w:r>
            <w:r w:rsidRPr="00ED5411">
              <w:rPr>
                <w:color w:val="000000"/>
                <w:sz w:val="22"/>
                <w:szCs w:val="22"/>
              </w:rPr>
              <w:t xml:space="preserve"> </w:t>
            </w:r>
            <w:r w:rsidRPr="00ED5411">
              <w:rPr>
                <w:color w:val="808080"/>
                <w:sz w:val="22"/>
                <w:szCs w:val="22"/>
              </w:rPr>
              <w:t>'711003'</w:t>
            </w:r>
            <w:r w:rsidRPr="00ED5411">
              <w:rPr>
                <w:color w:val="000000"/>
                <w:sz w:val="22"/>
                <w:szCs w:val="22"/>
              </w:rPr>
              <w:t xml:space="preserve"> </w:t>
            </w:r>
          </w:p>
          <w:p w14:paraId="4AEA3688" w14:textId="77777777" w:rsidR="006A522F" w:rsidRDefault="006A522F" w:rsidP="00415767">
            <w:pPr>
              <w:shd w:val="clear" w:color="auto" w:fill="FFFFFF"/>
              <w:rPr>
                <w:color w:val="808080"/>
              </w:rPr>
            </w:pPr>
            <w:r w:rsidRPr="00ED5411">
              <w:rPr>
                <w:color w:val="0000FF"/>
                <w:sz w:val="22"/>
                <w:szCs w:val="22"/>
              </w:rPr>
              <w:t>AND</w:t>
            </w:r>
            <w:r w:rsidRPr="00ED5411">
              <w:rPr>
                <w:color w:val="000000"/>
                <w:sz w:val="22"/>
                <w:szCs w:val="22"/>
              </w:rPr>
              <w:t xml:space="preserve"> </w:t>
            </w:r>
            <w:r w:rsidRPr="00ED5411">
              <w:rPr>
                <w:sz w:val="22"/>
                <w:szCs w:val="22"/>
              </w:rPr>
              <w:t>TBGL_FTPDD</w:t>
            </w:r>
            <w:r w:rsidRPr="00ED5411">
              <w:rPr>
                <w:color w:val="000080"/>
                <w:sz w:val="22"/>
                <w:szCs w:val="22"/>
              </w:rPr>
              <w:t>.</w:t>
            </w:r>
            <w:r w:rsidRPr="00ED5411">
              <w:rPr>
                <w:color w:val="000000"/>
                <w:sz w:val="22"/>
                <w:szCs w:val="22"/>
              </w:rPr>
              <w:t xml:space="preserve">BRCD </w:t>
            </w:r>
            <w:r w:rsidRPr="00ED5411">
              <w:rPr>
                <w:color w:val="0000FF"/>
                <w:sz w:val="22"/>
                <w:szCs w:val="22"/>
              </w:rPr>
              <w:t>LIKE</w:t>
            </w:r>
            <w:r w:rsidRPr="00ED5411">
              <w:rPr>
                <w:color w:val="000000"/>
                <w:sz w:val="22"/>
                <w:szCs w:val="22"/>
              </w:rPr>
              <w:t xml:space="preserve"> </w:t>
            </w:r>
            <w:r w:rsidRPr="00ED5411">
              <w:rPr>
                <w:color w:val="808080"/>
                <w:sz w:val="22"/>
                <w:szCs w:val="22"/>
              </w:rPr>
              <w:t>'%'</w:t>
            </w:r>
          </w:p>
          <w:p w14:paraId="163AD401" w14:textId="77777777" w:rsidR="006A522F" w:rsidRPr="00ED5411" w:rsidRDefault="006A522F" w:rsidP="00415767">
            <w:pPr>
              <w:shd w:val="clear" w:color="auto" w:fill="FFFFFF"/>
            </w:pPr>
          </w:p>
          <w:p w14:paraId="69E3E09C" w14:textId="77777777" w:rsidR="006A522F" w:rsidRPr="00ED5411" w:rsidRDefault="006A522F" w:rsidP="00415767">
            <w:pPr>
              <w:spacing w:line="264" w:lineRule="auto"/>
            </w:pPr>
            <w:r w:rsidRPr="00ED5411">
              <w:rPr>
                <w:sz w:val="22"/>
                <w:szCs w:val="22"/>
              </w:rPr>
              <w:t>Tập dữ liệu 2.2: Dữ liệu lấy từ bảng GL1.TBGL_FTPDD với điều kiện:</w:t>
            </w:r>
          </w:p>
          <w:p w14:paraId="662CADFE" w14:textId="77777777" w:rsidR="006A522F" w:rsidRPr="00ED5411" w:rsidRDefault="006A522F" w:rsidP="00415767">
            <w:pPr>
              <w:shd w:val="clear" w:color="auto" w:fill="FFFFFF"/>
              <w:rPr>
                <w:rStyle w:val="sc0"/>
                <w:rFonts w:ascii="Times New Roman" w:hAnsi="Times New Roman" w:cs="Times New Roman"/>
                <w:sz w:val="22"/>
                <w:szCs w:val="22"/>
              </w:rPr>
            </w:pPr>
            <w:r w:rsidRPr="00ED5411">
              <w:rPr>
                <w:sz w:val="22"/>
                <w:szCs w:val="22"/>
              </w:rPr>
              <w:t>TBGL_FTPDD</w:t>
            </w:r>
            <w:r w:rsidRPr="00ED5411">
              <w:rPr>
                <w:rStyle w:val="sc11"/>
                <w:rFonts w:ascii="Times New Roman" w:hAnsi="Times New Roman" w:cs="Times New Roman"/>
                <w:sz w:val="22"/>
                <w:szCs w:val="22"/>
              </w:rPr>
              <w:t>.TRSEQ</w:t>
            </w:r>
            <w:r w:rsidRPr="00ED5411">
              <w:rPr>
                <w:rStyle w:val="sc0"/>
                <w:rFonts w:ascii="Times New Roman" w:hAnsi="Times New Roman" w:cs="Times New Roman"/>
                <w:sz w:val="22"/>
                <w:szCs w:val="22"/>
              </w:rPr>
              <w:t xml:space="preserve"> </w:t>
            </w:r>
            <w:r w:rsidRPr="00ED5411">
              <w:rPr>
                <w:rStyle w:val="sc51"/>
                <w:b w:val="0"/>
                <w:bCs w:val="0"/>
                <w:sz w:val="22"/>
                <w:szCs w:val="22"/>
              </w:rPr>
              <w:t>IN</w:t>
            </w:r>
            <w:r w:rsidRPr="00ED5411">
              <w:rPr>
                <w:rStyle w:val="sc0"/>
                <w:rFonts w:ascii="Times New Roman" w:hAnsi="Times New Roman" w:cs="Times New Roman"/>
                <w:sz w:val="22"/>
                <w:szCs w:val="22"/>
              </w:rPr>
              <w:t xml:space="preserve"> </w:t>
            </w:r>
            <w:r w:rsidRPr="00ED5411">
              <w:rPr>
                <w:rStyle w:val="sc101"/>
                <w:b w:val="0"/>
                <w:bCs w:val="0"/>
                <w:sz w:val="22"/>
                <w:szCs w:val="22"/>
              </w:rPr>
              <w:t>(</w:t>
            </w:r>
            <w:r w:rsidRPr="00ED5411">
              <w:rPr>
                <w:rStyle w:val="sc71"/>
                <w:rFonts w:ascii="Times New Roman" w:hAnsi="Times New Roman" w:cs="Times New Roman"/>
                <w:sz w:val="22"/>
                <w:szCs w:val="22"/>
              </w:rPr>
              <w:t>'B00201'</w:t>
            </w:r>
            <w:r w:rsidRPr="00ED5411">
              <w:rPr>
                <w:rStyle w:val="sc101"/>
                <w:b w:val="0"/>
                <w:bCs w:val="0"/>
                <w:sz w:val="22"/>
                <w:szCs w:val="22"/>
              </w:rPr>
              <w:t>,</w:t>
            </w:r>
            <w:r w:rsidRPr="00ED5411">
              <w:rPr>
                <w:rStyle w:val="sc0"/>
                <w:rFonts w:ascii="Times New Roman" w:hAnsi="Times New Roman" w:cs="Times New Roman"/>
                <w:sz w:val="22"/>
                <w:szCs w:val="22"/>
              </w:rPr>
              <w:t xml:space="preserve"> </w:t>
            </w:r>
            <w:r w:rsidRPr="00ED5411">
              <w:rPr>
                <w:rStyle w:val="sc71"/>
                <w:rFonts w:ascii="Times New Roman" w:hAnsi="Times New Roman" w:cs="Times New Roman"/>
                <w:sz w:val="22"/>
                <w:szCs w:val="22"/>
              </w:rPr>
              <w:t>'B00202'</w:t>
            </w:r>
            <w:r w:rsidRPr="00ED5411">
              <w:rPr>
                <w:rStyle w:val="sc101"/>
                <w:b w:val="0"/>
                <w:bCs w:val="0"/>
                <w:sz w:val="22"/>
                <w:szCs w:val="22"/>
              </w:rPr>
              <w:t>)</w:t>
            </w:r>
            <w:r w:rsidRPr="00ED5411">
              <w:rPr>
                <w:rStyle w:val="sc0"/>
                <w:rFonts w:ascii="Times New Roman" w:hAnsi="Times New Roman" w:cs="Times New Roman"/>
                <w:sz w:val="22"/>
                <w:szCs w:val="22"/>
              </w:rPr>
              <w:t xml:space="preserve"> </w:t>
            </w:r>
          </w:p>
          <w:p w14:paraId="5B1BC3A3" w14:textId="77777777" w:rsidR="006A522F" w:rsidRPr="00ED5411" w:rsidRDefault="006A522F" w:rsidP="00415767">
            <w:pPr>
              <w:shd w:val="clear" w:color="auto" w:fill="FFFFFF"/>
              <w:rPr>
                <w:rStyle w:val="sc0"/>
                <w:rFonts w:ascii="Times New Roman" w:hAnsi="Times New Roman" w:cs="Times New Roman"/>
                <w:sz w:val="22"/>
                <w:szCs w:val="22"/>
              </w:rPr>
            </w:pPr>
            <w:r w:rsidRPr="00ED5411">
              <w:rPr>
                <w:rStyle w:val="sc51"/>
                <w:b w:val="0"/>
                <w:bCs w:val="0"/>
                <w:sz w:val="22"/>
                <w:szCs w:val="22"/>
              </w:rPr>
              <w:t>AND</w:t>
            </w:r>
            <w:r w:rsidRPr="00ED5411">
              <w:rPr>
                <w:rStyle w:val="sc0"/>
                <w:rFonts w:ascii="Times New Roman" w:hAnsi="Times New Roman" w:cs="Times New Roman"/>
                <w:sz w:val="22"/>
                <w:szCs w:val="22"/>
              </w:rPr>
              <w:t xml:space="preserve"> </w:t>
            </w:r>
            <w:r w:rsidRPr="00ED5411">
              <w:rPr>
                <w:sz w:val="22"/>
                <w:szCs w:val="22"/>
              </w:rPr>
              <w:t>TBGL_FTPDD</w:t>
            </w:r>
            <w:r w:rsidRPr="00ED5411">
              <w:rPr>
                <w:rStyle w:val="sc11"/>
                <w:rFonts w:ascii="Times New Roman" w:hAnsi="Times New Roman" w:cs="Times New Roman"/>
                <w:sz w:val="22"/>
                <w:szCs w:val="22"/>
              </w:rPr>
              <w:t>.BUSCD</w:t>
            </w:r>
            <w:r w:rsidRPr="00ED5411">
              <w:rPr>
                <w:rStyle w:val="sc0"/>
                <w:rFonts w:ascii="Times New Roman" w:hAnsi="Times New Roman" w:cs="Times New Roman"/>
                <w:sz w:val="22"/>
                <w:szCs w:val="22"/>
              </w:rPr>
              <w:t xml:space="preserve"> </w:t>
            </w:r>
            <w:r w:rsidRPr="00ED5411">
              <w:rPr>
                <w:rStyle w:val="sc101"/>
                <w:b w:val="0"/>
                <w:bCs w:val="0"/>
                <w:sz w:val="22"/>
                <w:szCs w:val="22"/>
              </w:rPr>
              <w:t>=</w:t>
            </w:r>
            <w:r w:rsidRPr="00ED5411">
              <w:rPr>
                <w:rStyle w:val="sc0"/>
                <w:rFonts w:ascii="Times New Roman" w:hAnsi="Times New Roman" w:cs="Times New Roman"/>
                <w:sz w:val="22"/>
                <w:szCs w:val="22"/>
              </w:rPr>
              <w:t xml:space="preserve"> </w:t>
            </w:r>
            <w:r w:rsidRPr="00ED5411">
              <w:rPr>
                <w:rStyle w:val="sc71"/>
                <w:rFonts w:ascii="Times New Roman" w:hAnsi="Times New Roman" w:cs="Times New Roman"/>
                <w:sz w:val="22"/>
                <w:szCs w:val="22"/>
              </w:rPr>
              <w:t>'GL'</w:t>
            </w:r>
            <w:r w:rsidRPr="00ED5411">
              <w:rPr>
                <w:rStyle w:val="sc0"/>
                <w:rFonts w:ascii="Times New Roman" w:hAnsi="Times New Roman" w:cs="Times New Roman"/>
                <w:sz w:val="22"/>
                <w:szCs w:val="22"/>
              </w:rPr>
              <w:t xml:space="preserve"> </w:t>
            </w:r>
          </w:p>
          <w:p w14:paraId="532D204D" w14:textId="77777777" w:rsidR="006A522F" w:rsidRPr="00ED5411" w:rsidRDefault="006A522F" w:rsidP="00415767">
            <w:pPr>
              <w:shd w:val="clear" w:color="auto" w:fill="FFFFFF"/>
              <w:rPr>
                <w:rStyle w:val="sc0"/>
                <w:rFonts w:ascii="Times New Roman" w:hAnsi="Times New Roman" w:cs="Times New Roman"/>
                <w:sz w:val="22"/>
                <w:szCs w:val="22"/>
              </w:rPr>
            </w:pPr>
            <w:r w:rsidRPr="00ED5411">
              <w:rPr>
                <w:rStyle w:val="sc51"/>
                <w:b w:val="0"/>
                <w:bCs w:val="0"/>
                <w:sz w:val="22"/>
                <w:szCs w:val="22"/>
              </w:rPr>
              <w:t>AND</w:t>
            </w:r>
            <w:r w:rsidRPr="00ED5411">
              <w:rPr>
                <w:rStyle w:val="sc0"/>
                <w:rFonts w:ascii="Times New Roman" w:hAnsi="Times New Roman" w:cs="Times New Roman"/>
                <w:sz w:val="22"/>
                <w:szCs w:val="22"/>
              </w:rPr>
              <w:t xml:space="preserve"> </w:t>
            </w:r>
            <w:r w:rsidRPr="00ED5411">
              <w:rPr>
                <w:sz w:val="22"/>
                <w:szCs w:val="22"/>
              </w:rPr>
              <w:t>TBGL_FTPDD</w:t>
            </w:r>
            <w:r w:rsidRPr="00ED5411">
              <w:rPr>
                <w:rStyle w:val="sc11"/>
                <w:rFonts w:ascii="Times New Roman" w:hAnsi="Times New Roman" w:cs="Times New Roman"/>
                <w:sz w:val="22"/>
                <w:szCs w:val="22"/>
              </w:rPr>
              <w:t>.TRDT</w:t>
            </w:r>
            <w:r w:rsidRPr="00ED5411">
              <w:rPr>
                <w:rStyle w:val="sc0"/>
                <w:rFonts w:ascii="Times New Roman" w:hAnsi="Times New Roman" w:cs="Times New Roman"/>
                <w:sz w:val="22"/>
                <w:szCs w:val="22"/>
              </w:rPr>
              <w:t xml:space="preserve"> </w:t>
            </w:r>
            <w:r w:rsidRPr="00ED5411">
              <w:rPr>
                <w:rStyle w:val="sc101"/>
                <w:b w:val="0"/>
                <w:bCs w:val="0"/>
                <w:sz w:val="22"/>
                <w:szCs w:val="22"/>
              </w:rPr>
              <w:t>=</w:t>
            </w:r>
            <w:r w:rsidRPr="00ED5411">
              <w:rPr>
                <w:rStyle w:val="sc0"/>
                <w:rFonts w:ascii="Times New Roman" w:hAnsi="Times New Roman" w:cs="Times New Roman"/>
                <w:sz w:val="22"/>
                <w:szCs w:val="22"/>
              </w:rPr>
              <w:t xml:space="preserve"> </w:t>
            </w:r>
            <w:r w:rsidRPr="00ED5411">
              <w:rPr>
                <w:rStyle w:val="sc101"/>
                <w:b w:val="0"/>
                <w:bCs w:val="0"/>
                <w:sz w:val="22"/>
                <w:szCs w:val="22"/>
              </w:rPr>
              <w:t xml:space="preserve">‘&lt;NGÀY_BÁO_CÁO&gt;‘ </w:t>
            </w:r>
          </w:p>
          <w:p w14:paraId="053D0CE2" w14:textId="77777777" w:rsidR="006A522F" w:rsidRPr="00A1249F" w:rsidRDefault="006A522F" w:rsidP="00415767">
            <w:pPr>
              <w:shd w:val="clear" w:color="auto" w:fill="FFFFFF"/>
              <w:rPr>
                <w:color w:val="808080"/>
              </w:rPr>
            </w:pPr>
            <w:r w:rsidRPr="00ED5411">
              <w:rPr>
                <w:rStyle w:val="sc51"/>
                <w:b w:val="0"/>
                <w:bCs w:val="0"/>
                <w:sz w:val="22"/>
                <w:szCs w:val="22"/>
              </w:rPr>
              <w:t>AND</w:t>
            </w:r>
            <w:r w:rsidRPr="00ED5411">
              <w:rPr>
                <w:rStyle w:val="sc0"/>
                <w:rFonts w:ascii="Times New Roman" w:hAnsi="Times New Roman" w:cs="Times New Roman"/>
                <w:sz w:val="22"/>
                <w:szCs w:val="22"/>
              </w:rPr>
              <w:t xml:space="preserve"> </w:t>
            </w:r>
            <w:r w:rsidRPr="00ED5411">
              <w:rPr>
                <w:sz w:val="22"/>
                <w:szCs w:val="22"/>
              </w:rPr>
              <w:t>TBGL_FTPDD</w:t>
            </w:r>
            <w:r w:rsidRPr="00ED5411">
              <w:rPr>
                <w:rStyle w:val="sc11"/>
                <w:rFonts w:ascii="Times New Roman" w:hAnsi="Times New Roman" w:cs="Times New Roman"/>
                <w:sz w:val="22"/>
                <w:szCs w:val="22"/>
              </w:rPr>
              <w:t>.BRCD</w:t>
            </w:r>
            <w:r w:rsidRPr="00ED5411">
              <w:rPr>
                <w:rStyle w:val="sc0"/>
                <w:rFonts w:ascii="Times New Roman" w:hAnsi="Times New Roman" w:cs="Times New Roman"/>
                <w:sz w:val="22"/>
                <w:szCs w:val="22"/>
              </w:rPr>
              <w:t xml:space="preserve"> </w:t>
            </w:r>
            <w:r w:rsidRPr="00ED5411">
              <w:rPr>
                <w:rStyle w:val="sc51"/>
                <w:b w:val="0"/>
                <w:bCs w:val="0"/>
                <w:sz w:val="22"/>
                <w:szCs w:val="22"/>
              </w:rPr>
              <w:t>LIKE</w:t>
            </w:r>
            <w:r w:rsidRPr="00ED5411">
              <w:rPr>
                <w:rStyle w:val="sc0"/>
                <w:rFonts w:ascii="Times New Roman" w:hAnsi="Times New Roman" w:cs="Times New Roman"/>
                <w:sz w:val="22"/>
                <w:szCs w:val="22"/>
              </w:rPr>
              <w:t xml:space="preserve"> </w:t>
            </w:r>
            <w:r w:rsidRPr="00ED5411">
              <w:rPr>
                <w:rStyle w:val="sc71"/>
                <w:rFonts w:ascii="Times New Roman" w:hAnsi="Times New Roman" w:cs="Times New Roman"/>
                <w:sz w:val="22"/>
                <w:szCs w:val="22"/>
              </w:rPr>
              <w:t>'%'</w:t>
            </w:r>
          </w:p>
        </w:tc>
      </w:tr>
      <w:tr w:rsidR="006A522F" w:rsidRPr="00ED5411" w14:paraId="2A20B1AB" w14:textId="77777777" w:rsidTr="00415767">
        <w:trPr>
          <w:trHeight w:val="289"/>
        </w:trPr>
        <w:tc>
          <w:tcPr>
            <w:tcW w:w="828" w:type="dxa"/>
            <w:vMerge/>
            <w:tcBorders>
              <w:left w:val="single" w:sz="4" w:space="0" w:color="auto"/>
              <w:right w:val="single" w:sz="4" w:space="0" w:color="auto"/>
            </w:tcBorders>
            <w:shd w:val="clear" w:color="auto" w:fill="auto"/>
          </w:tcPr>
          <w:p w14:paraId="060527F6"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0EDAB733" w14:textId="77777777" w:rsidR="006A522F" w:rsidRPr="00ED5411" w:rsidRDefault="006A522F" w:rsidP="00415767">
            <w:pPr>
              <w:rPr>
                <w:bCs/>
              </w:rPr>
            </w:pPr>
          </w:p>
        </w:tc>
        <w:tc>
          <w:tcPr>
            <w:tcW w:w="11816" w:type="dxa"/>
            <w:gridSpan w:val="2"/>
            <w:tcBorders>
              <w:top w:val="single" w:sz="4" w:space="0" w:color="auto"/>
              <w:left w:val="single" w:sz="4" w:space="0" w:color="auto"/>
              <w:bottom w:val="single" w:sz="4" w:space="0" w:color="auto"/>
              <w:right w:val="single" w:sz="4" w:space="0" w:color="auto"/>
            </w:tcBorders>
            <w:shd w:val="clear" w:color="auto" w:fill="auto"/>
            <w:noWrap/>
          </w:tcPr>
          <w:p w14:paraId="77B2E728" w14:textId="77777777" w:rsidR="006A522F" w:rsidRPr="00ED5411" w:rsidRDefault="006A522F" w:rsidP="00415767">
            <w:pPr>
              <w:shd w:val="clear" w:color="auto" w:fill="FFFFFF"/>
            </w:pPr>
            <w:r w:rsidRPr="00ED5411">
              <w:rPr>
                <w:b/>
                <w:bCs/>
                <w:sz w:val="22"/>
                <w:szCs w:val="22"/>
              </w:rPr>
              <w:t xml:space="preserve">Tập dữ liệu 3: </w:t>
            </w:r>
            <w:r w:rsidRPr="00ED5411">
              <w:rPr>
                <w:sz w:val="22"/>
                <w:szCs w:val="22"/>
              </w:rPr>
              <w:t>Dữ liệu lấy từ bảng GL1.TBGL_FTPDD với điều kiện:</w:t>
            </w:r>
          </w:p>
          <w:p w14:paraId="255ADC40" w14:textId="77777777" w:rsidR="006A522F" w:rsidRPr="00A249B8" w:rsidRDefault="006A522F" w:rsidP="00415767">
            <w:pPr>
              <w:shd w:val="clear" w:color="auto" w:fill="FFFFFF"/>
              <w:rPr>
                <w:color w:val="000000"/>
              </w:rPr>
            </w:pPr>
            <w:r w:rsidRPr="00A249B8">
              <w:rPr>
                <w:sz w:val="22"/>
                <w:szCs w:val="22"/>
              </w:rPr>
              <w:t>TBGL_FTPDD.</w:t>
            </w:r>
            <w:r w:rsidRPr="00A249B8">
              <w:rPr>
                <w:color w:val="000000"/>
                <w:sz w:val="22"/>
                <w:szCs w:val="22"/>
              </w:rPr>
              <w:t xml:space="preserve">BUSCD </w:t>
            </w:r>
            <w:r w:rsidRPr="00A249B8">
              <w:rPr>
                <w:color w:val="000080"/>
                <w:sz w:val="22"/>
                <w:szCs w:val="22"/>
              </w:rPr>
              <w:t>=</w:t>
            </w:r>
            <w:r w:rsidRPr="00A249B8">
              <w:rPr>
                <w:color w:val="000000"/>
                <w:sz w:val="22"/>
                <w:szCs w:val="22"/>
              </w:rPr>
              <w:t xml:space="preserve"> </w:t>
            </w:r>
            <w:r w:rsidRPr="00A249B8">
              <w:rPr>
                <w:color w:val="808080"/>
                <w:sz w:val="22"/>
                <w:szCs w:val="22"/>
              </w:rPr>
              <w:t>'LN'</w:t>
            </w:r>
            <w:r w:rsidRPr="00A249B8">
              <w:rPr>
                <w:color w:val="000000"/>
                <w:sz w:val="22"/>
                <w:szCs w:val="22"/>
              </w:rPr>
              <w:t xml:space="preserve"> </w:t>
            </w:r>
          </w:p>
          <w:p w14:paraId="29C03A53"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4E8A4909" w14:textId="77777777" w:rsidR="006A522F" w:rsidRPr="00A1249F" w:rsidRDefault="006A522F" w:rsidP="00415767">
            <w:pPr>
              <w:shd w:val="clear" w:color="auto" w:fill="FFFFFF"/>
              <w:rPr>
                <w:color w:val="80808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tc>
      </w:tr>
      <w:tr w:rsidR="006A522F" w:rsidRPr="00ED5411" w14:paraId="584DF412" w14:textId="77777777" w:rsidTr="00415767">
        <w:trPr>
          <w:trHeight w:val="289"/>
        </w:trPr>
        <w:tc>
          <w:tcPr>
            <w:tcW w:w="828" w:type="dxa"/>
            <w:vMerge/>
            <w:tcBorders>
              <w:left w:val="single" w:sz="4" w:space="0" w:color="auto"/>
              <w:right w:val="single" w:sz="4" w:space="0" w:color="auto"/>
            </w:tcBorders>
            <w:shd w:val="clear" w:color="auto" w:fill="auto"/>
          </w:tcPr>
          <w:p w14:paraId="434CA6F7"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6EAE3442" w14:textId="77777777" w:rsidR="006A522F" w:rsidRPr="00ED5411" w:rsidRDefault="006A522F" w:rsidP="00415767">
            <w:pPr>
              <w:rPr>
                <w:bCs/>
              </w:rPr>
            </w:pPr>
          </w:p>
        </w:tc>
        <w:tc>
          <w:tcPr>
            <w:tcW w:w="11816" w:type="dxa"/>
            <w:gridSpan w:val="2"/>
            <w:tcBorders>
              <w:top w:val="single" w:sz="4" w:space="0" w:color="auto"/>
              <w:left w:val="single" w:sz="4" w:space="0" w:color="auto"/>
              <w:bottom w:val="single" w:sz="4" w:space="0" w:color="auto"/>
              <w:right w:val="single" w:sz="4" w:space="0" w:color="auto"/>
            </w:tcBorders>
            <w:shd w:val="clear" w:color="auto" w:fill="auto"/>
            <w:noWrap/>
          </w:tcPr>
          <w:p w14:paraId="2C17C2B6" w14:textId="77777777" w:rsidR="006A522F" w:rsidRPr="000D5914" w:rsidRDefault="006A522F" w:rsidP="00415767">
            <w:pPr>
              <w:shd w:val="clear" w:color="auto" w:fill="FFFFFF"/>
              <w:rPr>
                <w:b/>
                <w:bCs/>
                <w:iCs/>
              </w:rPr>
            </w:pPr>
            <w:r w:rsidRPr="00ED5411">
              <w:rPr>
                <w:b/>
                <w:bCs/>
                <w:sz w:val="22"/>
                <w:szCs w:val="22"/>
              </w:rPr>
              <w:t xml:space="preserve">Tập dữ liệu 4: </w:t>
            </w:r>
            <w:r w:rsidRPr="000D5914">
              <w:rPr>
                <w:bCs/>
                <w:iCs/>
                <w:sz w:val="22"/>
                <w:szCs w:val="22"/>
              </w:rPr>
              <w:t>Tập dữ liệu 4.1 UNION ALL Tập dữ liệu 4.2 UNION ALL Tập dữ liệu 4.3</w:t>
            </w:r>
          </w:p>
          <w:p w14:paraId="269587FA" w14:textId="77777777" w:rsidR="006A522F" w:rsidRPr="00ED5411" w:rsidRDefault="006A522F" w:rsidP="00415767">
            <w:pPr>
              <w:spacing w:line="264" w:lineRule="auto"/>
            </w:pPr>
            <w:r w:rsidRPr="000D5914">
              <w:rPr>
                <w:iCs/>
                <w:sz w:val="22"/>
                <w:szCs w:val="22"/>
              </w:rPr>
              <w:t>Tập dữ liệu 4.1:</w:t>
            </w:r>
            <w:r w:rsidRPr="00ED5411">
              <w:rPr>
                <w:sz w:val="22"/>
                <w:szCs w:val="22"/>
              </w:rPr>
              <w:t xml:space="preserve"> </w:t>
            </w:r>
            <w:r w:rsidRPr="00ED5411">
              <w:rPr>
                <w:bCs/>
                <w:sz w:val="22"/>
                <w:szCs w:val="22"/>
              </w:rPr>
              <w:t>Tập dữ liệu 4.1.1 union all Tập dữ liệu 4.1.2</w:t>
            </w:r>
          </w:p>
          <w:p w14:paraId="518E3CB7" w14:textId="77777777" w:rsidR="006A522F" w:rsidRPr="00ED5411" w:rsidRDefault="006A522F" w:rsidP="00415767">
            <w:pPr>
              <w:shd w:val="clear" w:color="auto" w:fill="FFFFFF"/>
            </w:pPr>
            <w:r w:rsidRPr="00ED5411">
              <w:rPr>
                <w:bCs/>
                <w:sz w:val="22"/>
                <w:szCs w:val="22"/>
              </w:rPr>
              <w:t xml:space="preserve">Tập dữ liệu 4.1.1: </w:t>
            </w:r>
            <w:r w:rsidRPr="00ED5411">
              <w:rPr>
                <w:sz w:val="22"/>
                <w:szCs w:val="22"/>
              </w:rPr>
              <w:t>Dữ liệu lấy từ bảng GL1.TBGL_FTPDD với điều kiện:</w:t>
            </w:r>
          </w:p>
          <w:p w14:paraId="58BC097A" w14:textId="77777777" w:rsidR="006A522F" w:rsidRPr="00A249B8" w:rsidRDefault="006A522F" w:rsidP="00415767">
            <w:pPr>
              <w:shd w:val="clear" w:color="auto" w:fill="FFFFFF"/>
              <w:rPr>
                <w:color w:val="000000"/>
              </w:rPr>
            </w:pPr>
            <w:r w:rsidRPr="00A249B8">
              <w:rPr>
                <w:sz w:val="22"/>
                <w:szCs w:val="22"/>
              </w:rPr>
              <w:t>TBGL_FTPDD.</w:t>
            </w:r>
            <w:r w:rsidRPr="00A249B8">
              <w:rPr>
                <w:color w:val="000000"/>
                <w:sz w:val="22"/>
                <w:szCs w:val="22"/>
              </w:rPr>
              <w:t xml:space="preserve">BUSCD </w:t>
            </w:r>
            <w:r w:rsidRPr="00A249B8">
              <w:rPr>
                <w:color w:val="000080"/>
                <w:sz w:val="22"/>
                <w:szCs w:val="22"/>
              </w:rPr>
              <w:t>=</w:t>
            </w:r>
            <w:r w:rsidRPr="00A249B8">
              <w:rPr>
                <w:color w:val="000000"/>
                <w:sz w:val="22"/>
                <w:szCs w:val="22"/>
              </w:rPr>
              <w:t xml:space="preserve"> </w:t>
            </w:r>
            <w:r w:rsidRPr="00A249B8">
              <w:rPr>
                <w:color w:val="808080"/>
                <w:sz w:val="22"/>
                <w:szCs w:val="22"/>
              </w:rPr>
              <w:t>'EI'</w:t>
            </w:r>
            <w:r w:rsidRPr="00A249B8">
              <w:rPr>
                <w:color w:val="000000"/>
                <w:sz w:val="22"/>
                <w:szCs w:val="22"/>
              </w:rPr>
              <w:t xml:space="preserve"> </w:t>
            </w:r>
          </w:p>
          <w:p w14:paraId="40C474B9"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4BBEAA28"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ACRTODT</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6C92AF46" w14:textId="77777777" w:rsidR="006A522F" w:rsidRPr="00A249B8" w:rsidRDefault="006A522F" w:rsidP="00415767">
            <w:pPr>
              <w:shd w:val="clear" w:color="auto" w:fill="FFFFFF"/>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p w14:paraId="525AFC1A" w14:textId="77777777" w:rsidR="006A522F" w:rsidRPr="00A249B8" w:rsidRDefault="006A522F" w:rsidP="00415767">
            <w:pPr>
              <w:shd w:val="clear" w:color="auto" w:fill="FFFFFF"/>
            </w:pPr>
            <w:r w:rsidRPr="00A249B8">
              <w:rPr>
                <w:sz w:val="22"/>
                <w:szCs w:val="22"/>
              </w:rPr>
              <w:t>Tập dữ liệu 4.1.2: Dữ liệu lấy từ bảng GL1.TBGL_FTPDD với điều kiện:</w:t>
            </w:r>
          </w:p>
          <w:p w14:paraId="07864C0A" w14:textId="77777777" w:rsidR="006A522F" w:rsidRPr="00A249B8" w:rsidRDefault="006A522F" w:rsidP="00415767">
            <w:pPr>
              <w:shd w:val="clear" w:color="auto" w:fill="FFFFFF"/>
              <w:rPr>
                <w:color w:val="000000"/>
              </w:rPr>
            </w:pPr>
            <w:r w:rsidRPr="00A249B8">
              <w:rPr>
                <w:sz w:val="22"/>
                <w:szCs w:val="22"/>
              </w:rPr>
              <w:t>TBGL_FTPDD.</w:t>
            </w:r>
            <w:r w:rsidRPr="00A249B8">
              <w:rPr>
                <w:color w:val="000000"/>
                <w:sz w:val="22"/>
                <w:szCs w:val="22"/>
              </w:rPr>
              <w:t xml:space="preserve">BUSCD </w:t>
            </w:r>
            <w:r w:rsidRPr="00A249B8">
              <w:rPr>
                <w:color w:val="000080"/>
                <w:sz w:val="22"/>
                <w:szCs w:val="22"/>
              </w:rPr>
              <w:t>=</w:t>
            </w:r>
            <w:r w:rsidRPr="00A249B8">
              <w:rPr>
                <w:color w:val="000000"/>
                <w:sz w:val="22"/>
                <w:szCs w:val="22"/>
              </w:rPr>
              <w:t xml:space="preserve"> </w:t>
            </w:r>
            <w:r w:rsidRPr="00A249B8">
              <w:rPr>
                <w:color w:val="808080"/>
                <w:sz w:val="22"/>
                <w:szCs w:val="22"/>
              </w:rPr>
              <w:t>'EI'</w:t>
            </w:r>
            <w:r w:rsidRPr="00A249B8">
              <w:rPr>
                <w:color w:val="000000"/>
                <w:sz w:val="22"/>
                <w:szCs w:val="22"/>
              </w:rPr>
              <w:t xml:space="preserve"> </w:t>
            </w:r>
          </w:p>
          <w:p w14:paraId="461FBFE6"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4B11B119" w14:textId="77777777" w:rsidR="006A522F" w:rsidRPr="00A249B8" w:rsidRDefault="006A522F" w:rsidP="00415767">
            <w:pPr>
              <w:shd w:val="clear" w:color="auto" w:fill="FFFFFF"/>
              <w:rPr>
                <w:color w:val="80808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p w14:paraId="00C3DE0F" w14:textId="77777777" w:rsidR="006A522F" w:rsidRPr="00ED5411" w:rsidRDefault="006A522F" w:rsidP="00415767">
            <w:pPr>
              <w:shd w:val="clear" w:color="auto" w:fill="FFFFFF"/>
              <w:rPr>
                <w:color w:val="808080"/>
              </w:rPr>
            </w:pPr>
          </w:p>
          <w:p w14:paraId="752A8DFC" w14:textId="77777777" w:rsidR="006A522F" w:rsidRPr="00ED5411" w:rsidRDefault="006A522F" w:rsidP="00415767">
            <w:pPr>
              <w:spacing w:line="264" w:lineRule="auto"/>
            </w:pPr>
            <w:r w:rsidRPr="000D5914">
              <w:rPr>
                <w:iCs/>
                <w:sz w:val="22"/>
                <w:szCs w:val="22"/>
              </w:rPr>
              <w:t>Tập dữ liệu 4.2:</w:t>
            </w:r>
            <w:r w:rsidRPr="00ED5411">
              <w:rPr>
                <w:sz w:val="22"/>
                <w:szCs w:val="22"/>
              </w:rPr>
              <w:t xml:space="preserve"> </w:t>
            </w:r>
            <w:r w:rsidRPr="00ED5411">
              <w:rPr>
                <w:bCs/>
                <w:sz w:val="22"/>
                <w:szCs w:val="22"/>
              </w:rPr>
              <w:t>Tập dữ liệu 4.2.1 UNION ALL Tập dữ liệu 4.2.2</w:t>
            </w:r>
          </w:p>
          <w:p w14:paraId="7C95E0A6" w14:textId="77777777" w:rsidR="006A522F" w:rsidRPr="00ED5411" w:rsidRDefault="006A522F" w:rsidP="00415767">
            <w:pPr>
              <w:shd w:val="clear" w:color="auto" w:fill="FFFFFF"/>
            </w:pPr>
            <w:r w:rsidRPr="00ED5411">
              <w:rPr>
                <w:bCs/>
                <w:sz w:val="22"/>
                <w:szCs w:val="22"/>
              </w:rPr>
              <w:t xml:space="preserve">Tập dữ liệu 4.2.1: </w:t>
            </w:r>
            <w:r w:rsidRPr="00ED5411">
              <w:rPr>
                <w:sz w:val="22"/>
                <w:szCs w:val="22"/>
              </w:rPr>
              <w:t>Dữ liệu lấy từ bảng GL1.TBGL_MAST với điều kiện:</w:t>
            </w:r>
          </w:p>
          <w:p w14:paraId="1CD83F76" w14:textId="77777777" w:rsidR="006A522F" w:rsidRPr="00A249B8" w:rsidRDefault="006A522F" w:rsidP="00415767">
            <w:pPr>
              <w:shd w:val="clear" w:color="auto" w:fill="FFFFFF"/>
              <w:rPr>
                <w:color w:val="000000"/>
              </w:rPr>
            </w:pPr>
            <w:r w:rsidRPr="00A249B8">
              <w:rPr>
                <w:sz w:val="22"/>
                <w:szCs w:val="22"/>
              </w:rPr>
              <w:t>TBGL_MAST</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2F074EC9"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TBGL_MAST.</w:t>
            </w:r>
            <w:r w:rsidRPr="00A249B8">
              <w:rPr>
                <w:color w:val="000000"/>
                <w:sz w:val="22"/>
                <w:szCs w:val="22"/>
              </w:rPr>
              <w:t xml:space="preserve">ACCTCD </w:t>
            </w:r>
            <w:r w:rsidRPr="00A249B8">
              <w:rPr>
                <w:color w:val="0000FF"/>
                <w:sz w:val="22"/>
                <w:szCs w:val="22"/>
              </w:rPr>
              <w:t>IN</w:t>
            </w:r>
            <w:r w:rsidRPr="00A249B8">
              <w:rPr>
                <w:color w:val="000000"/>
                <w:sz w:val="22"/>
                <w:szCs w:val="22"/>
              </w:rPr>
              <w:t xml:space="preserve"> </w:t>
            </w:r>
            <w:r w:rsidRPr="00A249B8">
              <w:rPr>
                <w:color w:val="000080"/>
                <w:sz w:val="22"/>
                <w:szCs w:val="22"/>
              </w:rPr>
              <w:t>(</w:t>
            </w:r>
            <w:r w:rsidRPr="00A249B8">
              <w:rPr>
                <w:color w:val="808080"/>
                <w:sz w:val="22"/>
                <w:szCs w:val="22"/>
              </w:rPr>
              <w:t>'275100'</w:t>
            </w:r>
            <w:r w:rsidRPr="00A249B8">
              <w:rPr>
                <w:color w:val="000080"/>
                <w:sz w:val="22"/>
                <w:szCs w:val="22"/>
              </w:rPr>
              <w:t>,</w:t>
            </w:r>
            <w:r w:rsidRPr="00A249B8">
              <w:rPr>
                <w:color w:val="000000"/>
                <w:sz w:val="22"/>
                <w:szCs w:val="22"/>
              </w:rPr>
              <w:t xml:space="preserve"> </w:t>
            </w:r>
            <w:r w:rsidRPr="00A249B8">
              <w:rPr>
                <w:color w:val="808080"/>
                <w:sz w:val="22"/>
                <w:szCs w:val="22"/>
              </w:rPr>
              <w:t>'275150'</w:t>
            </w:r>
            <w:r w:rsidRPr="00A249B8">
              <w:rPr>
                <w:color w:val="000080"/>
                <w:sz w:val="22"/>
                <w:szCs w:val="22"/>
              </w:rPr>
              <w:t>,</w:t>
            </w:r>
            <w:r w:rsidRPr="00A249B8">
              <w:rPr>
                <w:color w:val="000000"/>
                <w:sz w:val="22"/>
                <w:szCs w:val="22"/>
              </w:rPr>
              <w:t xml:space="preserve"> </w:t>
            </w:r>
            <w:r w:rsidRPr="00A249B8">
              <w:rPr>
                <w:color w:val="808080"/>
                <w:sz w:val="22"/>
                <w:szCs w:val="22"/>
              </w:rPr>
              <w:t>'275200'</w:t>
            </w:r>
            <w:r w:rsidRPr="00A249B8">
              <w:rPr>
                <w:color w:val="000080"/>
                <w:sz w:val="22"/>
                <w:szCs w:val="22"/>
              </w:rPr>
              <w:t>,</w:t>
            </w:r>
            <w:r w:rsidRPr="00A249B8">
              <w:rPr>
                <w:color w:val="000000"/>
                <w:sz w:val="22"/>
                <w:szCs w:val="22"/>
              </w:rPr>
              <w:t xml:space="preserve"> </w:t>
            </w:r>
            <w:r w:rsidRPr="00A249B8">
              <w:rPr>
                <w:color w:val="808080"/>
                <w:sz w:val="22"/>
                <w:szCs w:val="22"/>
              </w:rPr>
              <w:t>'275300'</w:t>
            </w:r>
            <w:r w:rsidRPr="00A249B8">
              <w:rPr>
                <w:color w:val="000080"/>
                <w:sz w:val="22"/>
                <w:szCs w:val="22"/>
              </w:rPr>
              <w:t>,</w:t>
            </w:r>
            <w:r w:rsidRPr="00A249B8">
              <w:rPr>
                <w:color w:val="808080"/>
                <w:sz w:val="22"/>
                <w:szCs w:val="22"/>
              </w:rPr>
              <w:t>'275400'</w:t>
            </w:r>
            <w:r w:rsidRPr="00A249B8">
              <w:rPr>
                <w:color w:val="000080"/>
                <w:sz w:val="22"/>
                <w:szCs w:val="22"/>
              </w:rPr>
              <w:t>,</w:t>
            </w:r>
            <w:r w:rsidRPr="00A249B8">
              <w:rPr>
                <w:color w:val="000000"/>
                <w:sz w:val="22"/>
                <w:szCs w:val="22"/>
              </w:rPr>
              <w:t xml:space="preserve"> </w:t>
            </w:r>
            <w:r w:rsidRPr="00A249B8">
              <w:rPr>
                <w:color w:val="808080"/>
                <w:sz w:val="22"/>
                <w:szCs w:val="22"/>
              </w:rPr>
              <w:t>'275500'</w:t>
            </w:r>
            <w:r w:rsidRPr="00A249B8">
              <w:rPr>
                <w:color w:val="000080"/>
                <w:sz w:val="22"/>
                <w:szCs w:val="22"/>
              </w:rPr>
              <w:t>)</w:t>
            </w:r>
            <w:r w:rsidRPr="00A249B8">
              <w:rPr>
                <w:color w:val="000000"/>
                <w:sz w:val="22"/>
                <w:szCs w:val="22"/>
              </w:rPr>
              <w:t xml:space="preserve"> </w:t>
            </w:r>
          </w:p>
          <w:p w14:paraId="46664258"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TBGL_MAST.</w:t>
            </w:r>
            <w:r w:rsidRPr="00A249B8">
              <w:rPr>
                <w:color w:val="000000"/>
                <w:sz w:val="22"/>
                <w:szCs w:val="22"/>
              </w:rPr>
              <w:t xml:space="preserve">CCY </w:t>
            </w:r>
            <w:r w:rsidRPr="00A249B8">
              <w:rPr>
                <w:color w:val="000080"/>
                <w:sz w:val="22"/>
                <w:szCs w:val="22"/>
              </w:rPr>
              <w:t>=</w:t>
            </w:r>
            <w:r w:rsidRPr="00A249B8">
              <w:rPr>
                <w:color w:val="000000"/>
                <w:sz w:val="22"/>
                <w:szCs w:val="22"/>
              </w:rPr>
              <w:t xml:space="preserve"> </w:t>
            </w:r>
            <w:r w:rsidRPr="00A249B8">
              <w:rPr>
                <w:color w:val="808080"/>
                <w:sz w:val="22"/>
                <w:szCs w:val="22"/>
              </w:rPr>
              <w:t>'VND'</w:t>
            </w:r>
            <w:r w:rsidRPr="00A249B8">
              <w:rPr>
                <w:color w:val="000000"/>
                <w:sz w:val="22"/>
                <w:szCs w:val="22"/>
              </w:rPr>
              <w:t xml:space="preserve"> </w:t>
            </w:r>
          </w:p>
          <w:p w14:paraId="5C0C1531"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TBGL_MAST.</w:t>
            </w:r>
            <w:r w:rsidRPr="00A249B8">
              <w:rPr>
                <w:color w:val="000000"/>
                <w:sz w:val="22"/>
                <w:szCs w:val="22"/>
              </w:rPr>
              <w:t xml:space="preserve">TDBAL </w:t>
            </w:r>
            <w:r w:rsidRPr="00A249B8">
              <w:rPr>
                <w:color w:val="000080"/>
                <w:sz w:val="22"/>
                <w:szCs w:val="22"/>
              </w:rPr>
              <w:t>&gt;</w:t>
            </w:r>
            <w:r w:rsidRPr="00A249B8">
              <w:rPr>
                <w:color w:val="000000"/>
                <w:sz w:val="22"/>
                <w:szCs w:val="22"/>
              </w:rPr>
              <w:t xml:space="preserve"> </w:t>
            </w:r>
            <w:r w:rsidRPr="00A249B8">
              <w:rPr>
                <w:color w:val="FF8000"/>
                <w:sz w:val="22"/>
                <w:szCs w:val="22"/>
              </w:rPr>
              <w:t>0</w:t>
            </w:r>
            <w:r w:rsidRPr="00A249B8">
              <w:rPr>
                <w:color w:val="000000"/>
                <w:sz w:val="22"/>
                <w:szCs w:val="22"/>
              </w:rPr>
              <w:t xml:space="preserve"> </w:t>
            </w:r>
          </w:p>
          <w:p w14:paraId="5695CFDE" w14:textId="77777777" w:rsidR="006A522F" w:rsidRPr="00A249B8" w:rsidRDefault="006A522F" w:rsidP="00415767">
            <w:pPr>
              <w:shd w:val="clear" w:color="auto" w:fill="FFFFFF"/>
            </w:pPr>
            <w:r w:rsidRPr="00A249B8">
              <w:rPr>
                <w:color w:val="0000FF"/>
                <w:sz w:val="22"/>
                <w:szCs w:val="22"/>
              </w:rPr>
              <w:t>AND</w:t>
            </w:r>
            <w:r w:rsidRPr="00A249B8">
              <w:rPr>
                <w:color w:val="000000"/>
                <w:sz w:val="22"/>
                <w:szCs w:val="22"/>
              </w:rPr>
              <w:t xml:space="preserve"> </w:t>
            </w:r>
            <w:r w:rsidRPr="00A249B8">
              <w:rPr>
                <w:sz w:val="22"/>
                <w:szCs w:val="22"/>
              </w:rPr>
              <w:t>TBGL_MAST</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p w14:paraId="4C545409" w14:textId="77777777" w:rsidR="006A522F" w:rsidRPr="00A249B8" w:rsidRDefault="006A522F" w:rsidP="00415767">
            <w:pPr>
              <w:shd w:val="clear" w:color="auto" w:fill="FFFFFF"/>
            </w:pPr>
            <w:r w:rsidRPr="00A249B8">
              <w:rPr>
                <w:sz w:val="22"/>
                <w:szCs w:val="22"/>
              </w:rPr>
              <w:t>Tập dữ liệu 4.2.2: Dữ liệu lấy từ bảng GL1.TBGL_FTPDD với điều kiện:</w:t>
            </w:r>
          </w:p>
          <w:p w14:paraId="5A28B5AF" w14:textId="77777777" w:rsidR="006A522F" w:rsidRPr="00A249B8" w:rsidRDefault="006A522F" w:rsidP="00415767">
            <w:pPr>
              <w:shd w:val="clear" w:color="auto" w:fill="FFFFFF"/>
              <w:rPr>
                <w:color w:val="000000"/>
              </w:rPr>
            </w:pPr>
            <w:r w:rsidRPr="00A249B8">
              <w:rPr>
                <w:sz w:val="22"/>
                <w:szCs w:val="22"/>
              </w:rPr>
              <w:t>TBGL_FTPDD.</w:t>
            </w:r>
            <w:r w:rsidRPr="00A249B8">
              <w:rPr>
                <w:color w:val="000000"/>
                <w:sz w:val="22"/>
                <w:szCs w:val="22"/>
              </w:rPr>
              <w:t xml:space="preserve">BUSCD </w:t>
            </w:r>
            <w:r w:rsidRPr="00A249B8">
              <w:rPr>
                <w:color w:val="000080"/>
                <w:sz w:val="22"/>
                <w:szCs w:val="22"/>
              </w:rPr>
              <w:t>=</w:t>
            </w:r>
            <w:r w:rsidRPr="00A249B8">
              <w:rPr>
                <w:color w:val="000000"/>
                <w:sz w:val="22"/>
                <w:szCs w:val="22"/>
              </w:rPr>
              <w:t xml:space="preserve"> </w:t>
            </w:r>
            <w:r w:rsidRPr="00A249B8">
              <w:rPr>
                <w:color w:val="808080"/>
                <w:sz w:val="22"/>
                <w:szCs w:val="22"/>
              </w:rPr>
              <w:t>'DP'</w:t>
            </w:r>
            <w:r w:rsidRPr="00A249B8">
              <w:rPr>
                <w:color w:val="000000"/>
                <w:sz w:val="22"/>
                <w:szCs w:val="22"/>
              </w:rPr>
              <w:t xml:space="preserve"> </w:t>
            </w:r>
          </w:p>
          <w:p w14:paraId="66CEE14D"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29A621F0" w14:textId="77777777" w:rsidR="006A522F" w:rsidRPr="00A249B8" w:rsidRDefault="006A522F" w:rsidP="00415767">
            <w:pPr>
              <w:shd w:val="clear" w:color="auto" w:fill="FFFFFF"/>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ACCTCD </w:t>
            </w:r>
            <w:r w:rsidRPr="00A249B8">
              <w:rPr>
                <w:color w:val="000080"/>
                <w:sz w:val="22"/>
                <w:szCs w:val="22"/>
              </w:rPr>
              <w:t>=</w:t>
            </w:r>
            <w:r w:rsidRPr="00A249B8">
              <w:rPr>
                <w:color w:val="000000"/>
                <w:sz w:val="22"/>
                <w:szCs w:val="22"/>
              </w:rPr>
              <w:t xml:space="preserve"> </w:t>
            </w:r>
            <w:r w:rsidRPr="00A249B8">
              <w:rPr>
                <w:color w:val="808080"/>
                <w:sz w:val="22"/>
                <w:szCs w:val="22"/>
              </w:rPr>
              <w:t>'801004'</w:t>
            </w:r>
          </w:p>
          <w:p w14:paraId="6570BB4B"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REMARK </w:t>
            </w:r>
            <w:r w:rsidRPr="00A249B8">
              <w:rPr>
                <w:color w:val="0000FF"/>
                <w:sz w:val="22"/>
                <w:szCs w:val="22"/>
              </w:rPr>
              <w:t>IN</w:t>
            </w:r>
            <w:r w:rsidRPr="00A249B8">
              <w:rPr>
                <w:color w:val="000000"/>
                <w:sz w:val="22"/>
                <w:szCs w:val="22"/>
              </w:rPr>
              <w:t xml:space="preserve"> </w:t>
            </w:r>
            <w:r w:rsidRPr="00A249B8">
              <w:rPr>
                <w:color w:val="000080"/>
                <w:sz w:val="22"/>
                <w:szCs w:val="22"/>
              </w:rPr>
              <w:t>(</w:t>
            </w:r>
            <w:r w:rsidRPr="00A249B8">
              <w:rPr>
                <w:color w:val="808080"/>
                <w:sz w:val="22"/>
                <w:szCs w:val="22"/>
              </w:rPr>
              <w:t>'275100'</w:t>
            </w:r>
            <w:r w:rsidRPr="00A249B8">
              <w:rPr>
                <w:color w:val="000080"/>
                <w:sz w:val="22"/>
                <w:szCs w:val="22"/>
              </w:rPr>
              <w:t>,</w:t>
            </w:r>
            <w:r w:rsidRPr="00A249B8">
              <w:rPr>
                <w:color w:val="000000"/>
                <w:sz w:val="22"/>
                <w:szCs w:val="22"/>
              </w:rPr>
              <w:t xml:space="preserve"> </w:t>
            </w:r>
            <w:r w:rsidRPr="00A249B8">
              <w:rPr>
                <w:color w:val="808080"/>
                <w:sz w:val="22"/>
                <w:szCs w:val="22"/>
              </w:rPr>
              <w:t>'275150'</w:t>
            </w:r>
            <w:r w:rsidRPr="00A249B8">
              <w:rPr>
                <w:color w:val="000080"/>
                <w:sz w:val="22"/>
                <w:szCs w:val="22"/>
              </w:rPr>
              <w:t>,</w:t>
            </w:r>
            <w:r w:rsidRPr="00A249B8">
              <w:rPr>
                <w:color w:val="000000"/>
                <w:sz w:val="22"/>
                <w:szCs w:val="22"/>
              </w:rPr>
              <w:t xml:space="preserve"> </w:t>
            </w:r>
            <w:r w:rsidRPr="00A249B8">
              <w:rPr>
                <w:color w:val="808080"/>
                <w:sz w:val="22"/>
                <w:szCs w:val="22"/>
              </w:rPr>
              <w:t>'275200'</w:t>
            </w:r>
            <w:r w:rsidRPr="00A249B8">
              <w:rPr>
                <w:color w:val="000080"/>
                <w:sz w:val="22"/>
                <w:szCs w:val="22"/>
              </w:rPr>
              <w:t>,</w:t>
            </w:r>
            <w:r w:rsidRPr="00A249B8">
              <w:rPr>
                <w:color w:val="000000"/>
                <w:sz w:val="22"/>
                <w:szCs w:val="22"/>
              </w:rPr>
              <w:t xml:space="preserve"> </w:t>
            </w:r>
            <w:r w:rsidRPr="00A249B8">
              <w:rPr>
                <w:color w:val="808080"/>
                <w:sz w:val="22"/>
                <w:szCs w:val="22"/>
              </w:rPr>
              <w:t>'275300'</w:t>
            </w:r>
            <w:r w:rsidRPr="00A249B8">
              <w:rPr>
                <w:color w:val="000080"/>
                <w:sz w:val="22"/>
                <w:szCs w:val="22"/>
              </w:rPr>
              <w:t xml:space="preserve">, </w:t>
            </w:r>
            <w:r w:rsidRPr="00A249B8">
              <w:rPr>
                <w:color w:val="808080"/>
                <w:sz w:val="22"/>
                <w:szCs w:val="22"/>
              </w:rPr>
              <w:t>'275400'</w:t>
            </w:r>
            <w:r w:rsidRPr="00A249B8">
              <w:rPr>
                <w:color w:val="000080"/>
                <w:sz w:val="22"/>
                <w:szCs w:val="22"/>
              </w:rPr>
              <w:t>,</w:t>
            </w:r>
            <w:r w:rsidRPr="00A249B8">
              <w:rPr>
                <w:color w:val="000000"/>
                <w:sz w:val="22"/>
                <w:szCs w:val="22"/>
              </w:rPr>
              <w:t xml:space="preserve"> </w:t>
            </w:r>
            <w:r w:rsidRPr="00A249B8">
              <w:rPr>
                <w:color w:val="808080"/>
                <w:sz w:val="22"/>
                <w:szCs w:val="22"/>
              </w:rPr>
              <w:t>'275500'</w:t>
            </w:r>
            <w:r w:rsidRPr="00A249B8">
              <w:rPr>
                <w:color w:val="000080"/>
                <w:sz w:val="22"/>
                <w:szCs w:val="22"/>
              </w:rPr>
              <w:t>)</w:t>
            </w:r>
            <w:r w:rsidRPr="00A249B8">
              <w:rPr>
                <w:color w:val="000000"/>
                <w:sz w:val="22"/>
                <w:szCs w:val="22"/>
              </w:rPr>
              <w:t xml:space="preserve"> </w:t>
            </w:r>
          </w:p>
          <w:p w14:paraId="30CE148C" w14:textId="77777777" w:rsidR="006A522F" w:rsidRPr="00A249B8" w:rsidRDefault="006A522F" w:rsidP="00415767">
            <w:pPr>
              <w:shd w:val="clear" w:color="auto" w:fill="FFFFFF"/>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p w14:paraId="6CF712B4" w14:textId="77777777" w:rsidR="006A522F" w:rsidRPr="00ED5411" w:rsidRDefault="006A522F" w:rsidP="00415767">
            <w:pPr>
              <w:shd w:val="clear" w:color="auto" w:fill="FFFFFF"/>
            </w:pPr>
          </w:p>
          <w:p w14:paraId="5D95670B" w14:textId="77777777" w:rsidR="006A522F" w:rsidRPr="00ED5411" w:rsidRDefault="006A522F" w:rsidP="00415767">
            <w:pPr>
              <w:spacing w:line="264" w:lineRule="auto"/>
            </w:pPr>
            <w:r w:rsidRPr="000D5914">
              <w:rPr>
                <w:iCs/>
                <w:sz w:val="22"/>
                <w:szCs w:val="22"/>
              </w:rPr>
              <w:t>Tập dữ liệu 4.3:</w:t>
            </w:r>
            <w:r w:rsidRPr="00ED5411">
              <w:rPr>
                <w:sz w:val="22"/>
                <w:szCs w:val="22"/>
              </w:rPr>
              <w:t xml:space="preserve"> </w:t>
            </w:r>
            <w:r w:rsidRPr="00ED5411">
              <w:rPr>
                <w:bCs/>
                <w:sz w:val="22"/>
                <w:szCs w:val="22"/>
              </w:rPr>
              <w:t>Tập dữ liệu 4.3.1 UNION ALL Tập dữ liệu 4.3.2</w:t>
            </w:r>
          </w:p>
          <w:p w14:paraId="479F0150" w14:textId="77777777" w:rsidR="006A522F" w:rsidRPr="00ED5411" w:rsidRDefault="006A522F" w:rsidP="00415767">
            <w:pPr>
              <w:spacing w:line="264" w:lineRule="auto"/>
            </w:pPr>
            <w:r w:rsidRPr="00ED5411">
              <w:rPr>
                <w:bCs/>
                <w:sz w:val="22"/>
                <w:szCs w:val="22"/>
              </w:rPr>
              <w:t xml:space="preserve">Tập dữ liệu 4.3.1: </w:t>
            </w:r>
            <w:r w:rsidRPr="00ED5411">
              <w:rPr>
                <w:sz w:val="22"/>
                <w:szCs w:val="22"/>
              </w:rPr>
              <w:t>Dữ liệu lấy từ bảng GL1.TBGL_FTPDD với điều kiện:</w:t>
            </w:r>
          </w:p>
          <w:p w14:paraId="3A023E9E" w14:textId="77777777" w:rsidR="006A522F" w:rsidRPr="00ED5411" w:rsidRDefault="006A522F" w:rsidP="00415767">
            <w:pPr>
              <w:shd w:val="clear" w:color="auto" w:fill="FFFFFF"/>
              <w:rPr>
                <w:color w:val="000000"/>
              </w:rPr>
            </w:pPr>
            <w:r w:rsidRPr="00ED5411">
              <w:rPr>
                <w:sz w:val="22"/>
                <w:szCs w:val="22"/>
              </w:rPr>
              <w:t>TBGL_FTPDD.</w:t>
            </w:r>
            <w:r w:rsidRPr="00ED5411">
              <w:rPr>
                <w:color w:val="000000"/>
                <w:sz w:val="22"/>
                <w:szCs w:val="22"/>
              </w:rPr>
              <w:t xml:space="preserve">BUSCD </w:t>
            </w:r>
            <w:r w:rsidRPr="00ED5411">
              <w:rPr>
                <w:b/>
                <w:bCs/>
                <w:color w:val="000080"/>
                <w:sz w:val="22"/>
                <w:szCs w:val="22"/>
              </w:rPr>
              <w:t>=</w:t>
            </w:r>
            <w:r w:rsidRPr="00ED5411">
              <w:rPr>
                <w:color w:val="000000"/>
                <w:sz w:val="22"/>
                <w:szCs w:val="22"/>
              </w:rPr>
              <w:t xml:space="preserve"> </w:t>
            </w:r>
            <w:r w:rsidRPr="00ED5411">
              <w:rPr>
                <w:color w:val="808080"/>
                <w:sz w:val="22"/>
                <w:szCs w:val="22"/>
              </w:rPr>
              <w:t>'TF'</w:t>
            </w:r>
            <w:r w:rsidRPr="00ED5411">
              <w:rPr>
                <w:color w:val="000000"/>
                <w:sz w:val="22"/>
                <w:szCs w:val="22"/>
              </w:rPr>
              <w:t xml:space="preserve"> </w:t>
            </w:r>
          </w:p>
          <w:p w14:paraId="0329041A"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578EFE9C"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ACRTODT</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23CA841D" w14:textId="77777777" w:rsidR="006A522F" w:rsidRPr="00A249B8" w:rsidRDefault="006A522F" w:rsidP="00415767">
            <w:pPr>
              <w:shd w:val="clear" w:color="auto" w:fill="FFFFFF"/>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p w14:paraId="2B3B040F" w14:textId="77777777" w:rsidR="006A522F" w:rsidRPr="00A249B8" w:rsidRDefault="006A522F" w:rsidP="00415767">
            <w:pPr>
              <w:shd w:val="clear" w:color="auto" w:fill="FFFFFF"/>
            </w:pPr>
            <w:r w:rsidRPr="00A249B8">
              <w:rPr>
                <w:sz w:val="22"/>
                <w:szCs w:val="22"/>
              </w:rPr>
              <w:t>Tập dữ liệu 4.3.2: Dữ liệu lấy từ bảng GL1.TBGL_FTPDD với điều kiện:</w:t>
            </w:r>
          </w:p>
          <w:p w14:paraId="12177DC8" w14:textId="77777777" w:rsidR="006A522F" w:rsidRPr="00A249B8" w:rsidRDefault="006A522F" w:rsidP="00415767">
            <w:pPr>
              <w:shd w:val="clear" w:color="auto" w:fill="FFFFFF"/>
              <w:rPr>
                <w:color w:val="000000"/>
              </w:rPr>
            </w:pPr>
            <w:r w:rsidRPr="00A249B8">
              <w:rPr>
                <w:sz w:val="22"/>
                <w:szCs w:val="22"/>
              </w:rPr>
              <w:t>TBGL_FTPDD.</w:t>
            </w:r>
            <w:r w:rsidRPr="00A249B8">
              <w:rPr>
                <w:color w:val="000000"/>
                <w:sz w:val="22"/>
                <w:szCs w:val="22"/>
              </w:rPr>
              <w:t xml:space="preserve">BUSCD </w:t>
            </w:r>
            <w:r w:rsidRPr="00A249B8">
              <w:rPr>
                <w:color w:val="000080"/>
                <w:sz w:val="22"/>
                <w:szCs w:val="22"/>
              </w:rPr>
              <w:t>=</w:t>
            </w:r>
            <w:r w:rsidRPr="00A249B8">
              <w:rPr>
                <w:color w:val="000000"/>
                <w:sz w:val="22"/>
                <w:szCs w:val="22"/>
              </w:rPr>
              <w:t xml:space="preserve"> </w:t>
            </w:r>
            <w:r w:rsidRPr="00A249B8">
              <w:rPr>
                <w:color w:val="808080"/>
                <w:sz w:val="22"/>
                <w:szCs w:val="22"/>
              </w:rPr>
              <w:t>'TF'</w:t>
            </w:r>
            <w:r w:rsidRPr="00A249B8">
              <w:rPr>
                <w:color w:val="000000"/>
                <w:sz w:val="22"/>
                <w:szCs w:val="22"/>
              </w:rPr>
              <w:t xml:space="preserve"> </w:t>
            </w:r>
          </w:p>
          <w:p w14:paraId="2A411C54"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1EE87E9C" w14:textId="77777777" w:rsidR="006A522F" w:rsidRPr="00A1249F" w:rsidRDefault="006A522F" w:rsidP="00415767">
            <w:pPr>
              <w:shd w:val="clear" w:color="auto" w:fill="FFFFFF"/>
              <w:rPr>
                <w:color w:val="80808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80"/>
                <w:sz w:val="22"/>
                <w:szCs w:val="22"/>
              </w:rPr>
              <w:t>.</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p>
        </w:tc>
      </w:tr>
      <w:tr w:rsidR="006A522F" w:rsidRPr="00ED5411" w14:paraId="41920338"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419948BB"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08800E1" w14:textId="77777777" w:rsidR="006A522F" w:rsidRPr="00ED5411" w:rsidRDefault="006A522F" w:rsidP="00415767">
            <w:pPr>
              <w:rPr>
                <w:bCs/>
              </w:rPr>
            </w:pPr>
          </w:p>
        </w:tc>
        <w:tc>
          <w:tcPr>
            <w:tcW w:w="11816" w:type="dxa"/>
            <w:gridSpan w:val="2"/>
            <w:tcBorders>
              <w:top w:val="single" w:sz="4" w:space="0" w:color="auto"/>
              <w:left w:val="single" w:sz="4" w:space="0" w:color="auto"/>
              <w:bottom w:val="single" w:sz="4" w:space="0" w:color="auto"/>
              <w:right w:val="single" w:sz="4" w:space="0" w:color="auto"/>
            </w:tcBorders>
            <w:shd w:val="clear" w:color="auto" w:fill="auto"/>
            <w:noWrap/>
          </w:tcPr>
          <w:p w14:paraId="6C96947F" w14:textId="77777777" w:rsidR="006A522F" w:rsidRPr="00ED5411" w:rsidRDefault="006A522F" w:rsidP="00415767">
            <w:pPr>
              <w:shd w:val="clear" w:color="auto" w:fill="FFFFFF"/>
              <w:rPr>
                <w:bCs/>
              </w:rPr>
            </w:pPr>
            <w:r w:rsidRPr="00ED5411">
              <w:rPr>
                <w:b/>
                <w:bCs/>
                <w:sz w:val="22"/>
                <w:szCs w:val="22"/>
              </w:rPr>
              <w:t xml:space="preserve">Tập dữ liệu 5: </w:t>
            </w:r>
            <w:r w:rsidRPr="00ED5411">
              <w:rPr>
                <w:bCs/>
                <w:sz w:val="22"/>
                <w:szCs w:val="22"/>
              </w:rPr>
              <w:t>Tập dữ liệu 5.1 UNION ALL Tập dữ liệu 5.2</w:t>
            </w:r>
          </w:p>
          <w:p w14:paraId="67CBC764" w14:textId="77777777" w:rsidR="006A522F" w:rsidRPr="00ED5411" w:rsidRDefault="006A522F" w:rsidP="00415767">
            <w:pPr>
              <w:spacing w:line="264" w:lineRule="auto"/>
            </w:pPr>
            <w:r w:rsidRPr="00ED5411">
              <w:rPr>
                <w:sz w:val="22"/>
                <w:szCs w:val="22"/>
              </w:rPr>
              <w:t>Tập dữ liệu 5.1: Dữ liệu lấy từ bảng GL1.TBGL_FTPDD với điều kiện:</w:t>
            </w:r>
          </w:p>
          <w:p w14:paraId="0FAD3FE4" w14:textId="77777777" w:rsidR="006A522F" w:rsidRPr="00ED5411" w:rsidRDefault="006A522F" w:rsidP="00415767">
            <w:pPr>
              <w:shd w:val="clear" w:color="auto" w:fill="FFFFFF"/>
              <w:rPr>
                <w:color w:val="000000"/>
              </w:rPr>
            </w:pPr>
            <w:r w:rsidRPr="00ED5411">
              <w:rPr>
                <w:sz w:val="22"/>
                <w:szCs w:val="22"/>
              </w:rPr>
              <w:t>TBGL_FTPDD.</w:t>
            </w:r>
            <w:r w:rsidRPr="00ED5411">
              <w:rPr>
                <w:color w:val="000000"/>
                <w:sz w:val="22"/>
                <w:szCs w:val="22"/>
              </w:rPr>
              <w:t xml:space="preserve">TRREF </w:t>
            </w:r>
            <w:r w:rsidRPr="00ED5411">
              <w:rPr>
                <w:b/>
                <w:bCs/>
                <w:color w:val="000080"/>
                <w:sz w:val="22"/>
                <w:szCs w:val="22"/>
              </w:rPr>
              <w:t>=</w:t>
            </w:r>
            <w:r w:rsidRPr="00ED5411">
              <w:rPr>
                <w:color w:val="000000"/>
                <w:sz w:val="22"/>
                <w:szCs w:val="22"/>
              </w:rPr>
              <w:t xml:space="preserve"> </w:t>
            </w:r>
            <w:r w:rsidRPr="00ED5411">
              <w:rPr>
                <w:color w:val="808080"/>
                <w:sz w:val="22"/>
                <w:szCs w:val="22"/>
              </w:rPr>
              <w:t>'FTP'</w:t>
            </w:r>
            <w:r w:rsidRPr="00ED5411">
              <w:rPr>
                <w:color w:val="000000"/>
                <w:sz w:val="22"/>
                <w:szCs w:val="22"/>
              </w:rPr>
              <w:t xml:space="preserve"> </w:t>
            </w:r>
          </w:p>
          <w:p w14:paraId="0478CB46"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00"/>
                <w:sz w:val="22"/>
                <w:szCs w:val="22"/>
              </w:rPr>
              <w:t xml:space="preserve">TRSEQ </w:t>
            </w:r>
            <w:r w:rsidRPr="00A249B8">
              <w:rPr>
                <w:color w:val="0000FF"/>
                <w:sz w:val="22"/>
                <w:szCs w:val="22"/>
              </w:rPr>
              <w:t>NOT</w:t>
            </w:r>
            <w:r w:rsidRPr="00A249B8">
              <w:rPr>
                <w:color w:val="000000"/>
                <w:sz w:val="22"/>
                <w:szCs w:val="22"/>
              </w:rPr>
              <w:t xml:space="preserve"> </w:t>
            </w:r>
            <w:r w:rsidRPr="00A249B8">
              <w:rPr>
                <w:color w:val="0000FF"/>
                <w:sz w:val="22"/>
                <w:szCs w:val="22"/>
              </w:rPr>
              <w:t>IN</w:t>
            </w:r>
            <w:r w:rsidRPr="00A249B8">
              <w:rPr>
                <w:color w:val="000000"/>
                <w:sz w:val="22"/>
                <w:szCs w:val="22"/>
              </w:rPr>
              <w:t xml:space="preserve"> </w:t>
            </w:r>
            <w:r w:rsidRPr="00A249B8">
              <w:rPr>
                <w:color w:val="000080"/>
                <w:sz w:val="22"/>
                <w:szCs w:val="22"/>
              </w:rPr>
              <w:t>(</w:t>
            </w:r>
            <w:r w:rsidRPr="00A249B8">
              <w:rPr>
                <w:color w:val="808080"/>
                <w:sz w:val="22"/>
                <w:szCs w:val="22"/>
              </w:rPr>
              <w:t>'B00201'</w:t>
            </w:r>
            <w:r w:rsidRPr="00A249B8">
              <w:rPr>
                <w:color w:val="000080"/>
                <w:sz w:val="22"/>
                <w:szCs w:val="22"/>
              </w:rPr>
              <w:t>,</w:t>
            </w:r>
            <w:r w:rsidRPr="00A249B8">
              <w:rPr>
                <w:color w:val="000000"/>
                <w:sz w:val="22"/>
                <w:szCs w:val="22"/>
              </w:rPr>
              <w:t xml:space="preserve"> </w:t>
            </w:r>
            <w:r w:rsidRPr="00A249B8">
              <w:rPr>
                <w:color w:val="808080"/>
                <w:sz w:val="22"/>
                <w:szCs w:val="22"/>
              </w:rPr>
              <w:t>'B00202'</w:t>
            </w:r>
            <w:r w:rsidRPr="00A249B8">
              <w:rPr>
                <w:color w:val="000080"/>
                <w:sz w:val="22"/>
                <w:szCs w:val="22"/>
              </w:rPr>
              <w:t>)</w:t>
            </w:r>
            <w:r w:rsidRPr="00A249B8">
              <w:rPr>
                <w:color w:val="000000"/>
                <w:sz w:val="22"/>
                <w:szCs w:val="22"/>
              </w:rPr>
              <w:t xml:space="preserve"> </w:t>
            </w:r>
          </w:p>
          <w:p w14:paraId="291AEDCF"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00"/>
                <w:sz w:val="22"/>
                <w:szCs w:val="22"/>
              </w:rPr>
              <w:t xml:space="preserve">BUSCD </w:t>
            </w:r>
            <w:r w:rsidRPr="00A249B8">
              <w:rPr>
                <w:color w:val="000080"/>
                <w:sz w:val="22"/>
                <w:szCs w:val="22"/>
              </w:rPr>
              <w:t>=</w:t>
            </w:r>
            <w:r w:rsidRPr="00A249B8">
              <w:rPr>
                <w:color w:val="000000"/>
                <w:sz w:val="22"/>
                <w:szCs w:val="22"/>
              </w:rPr>
              <w:t xml:space="preserve"> </w:t>
            </w:r>
            <w:r w:rsidRPr="00A249B8">
              <w:rPr>
                <w:color w:val="808080"/>
                <w:sz w:val="22"/>
                <w:szCs w:val="22"/>
              </w:rPr>
              <w:t>'GL'</w:t>
            </w:r>
            <w:r w:rsidRPr="00A249B8">
              <w:rPr>
                <w:color w:val="000000"/>
                <w:sz w:val="22"/>
                <w:szCs w:val="22"/>
              </w:rPr>
              <w:t xml:space="preserve"> </w:t>
            </w:r>
          </w:p>
          <w:p w14:paraId="0921EC94" w14:textId="77777777" w:rsidR="006A522F" w:rsidRPr="00A249B8"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00"/>
                <w:sz w:val="22"/>
                <w:szCs w:val="22"/>
              </w:rPr>
              <w:t xml:space="preserve">TRDT </w:t>
            </w:r>
            <w:r w:rsidRPr="00A249B8">
              <w:rPr>
                <w:color w:val="000080"/>
                <w:sz w:val="22"/>
                <w:szCs w:val="22"/>
              </w:rPr>
              <w:t>=</w:t>
            </w:r>
            <w:r w:rsidRPr="00A249B8">
              <w:rPr>
                <w:color w:val="000000"/>
                <w:sz w:val="22"/>
                <w:szCs w:val="22"/>
              </w:rPr>
              <w:t xml:space="preserve"> </w:t>
            </w:r>
            <w:r w:rsidRPr="00A249B8">
              <w:rPr>
                <w:color w:val="000080"/>
                <w:sz w:val="22"/>
                <w:szCs w:val="22"/>
              </w:rPr>
              <w:t xml:space="preserve">‘&lt;NGÀY_BÁO_CÁO&gt;‘ </w:t>
            </w:r>
          </w:p>
          <w:p w14:paraId="757D9D17" w14:textId="77777777" w:rsidR="006A522F" w:rsidRDefault="006A522F" w:rsidP="00415767">
            <w:pPr>
              <w:shd w:val="clear" w:color="auto" w:fill="FFFFFF"/>
              <w:rPr>
                <w:color w:val="000000"/>
              </w:rPr>
            </w:pPr>
            <w:r w:rsidRPr="00A249B8">
              <w:rPr>
                <w:color w:val="0000FF"/>
                <w:sz w:val="22"/>
                <w:szCs w:val="22"/>
              </w:rPr>
              <w:t>AND</w:t>
            </w:r>
            <w:r w:rsidRPr="00A249B8">
              <w:rPr>
                <w:color w:val="000000"/>
                <w:sz w:val="22"/>
                <w:szCs w:val="22"/>
              </w:rPr>
              <w:t xml:space="preserve"> </w:t>
            </w:r>
            <w:r w:rsidRPr="00A249B8">
              <w:rPr>
                <w:sz w:val="22"/>
                <w:szCs w:val="22"/>
              </w:rPr>
              <w:t>TBGL_FTPDD.</w:t>
            </w:r>
            <w:r w:rsidRPr="00A249B8">
              <w:rPr>
                <w:color w:val="000000"/>
                <w:sz w:val="22"/>
                <w:szCs w:val="22"/>
              </w:rPr>
              <w:t xml:space="preserve">BRCD </w:t>
            </w:r>
            <w:r w:rsidRPr="00A249B8">
              <w:rPr>
                <w:color w:val="0000FF"/>
                <w:sz w:val="22"/>
                <w:szCs w:val="22"/>
              </w:rPr>
              <w:t>LIKE</w:t>
            </w:r>
            <w:r w:rsidRPr="00A249B8">
              <w:rPr>
                <w:color w:val="000000"/>
                <w:sz w:val="22"/>
                <w:szCs w:val="22"/>
              </w:rPr>
              <w:t xml:space="preserve"> </w:t>
            </w:r>
            <w:r w:rsidRPr="00A249B8">
              <w:rPr>
                <w:color w:val="808080"/>
                <w:sz w:val="22"/>
                <w:szCs w:val="22"/>
              </w:rPr>
              <w:t>'%'</w:t>
            </w:r>
            <w:r w:rsidRPr="00A249B8">
              <w:rPr>
                <w:color w:val="000000"/>
                <w:sz w:val="22"/>
                <w:szCs w:val="22"/>
              </w:rPr>
              <w:t xml:space="preserve"> </w:t>
            </w:r>
          </w:p>
          <w:p w14:paraId="6F006574" w14:textId="77777777" w:rsidR="006A522F" w:rsidRPr="00A249B8" w:rsidRDefault="006A522F" w:rsidP="00415767">
            <w:pPr>
              <w:shd w:val="clear" w:color="auto" w:fill="FFFFFF"/>
            </w:pPr>
          </w:p>
          <w:p w14:paraId="7D40F4C5" w14:textId="77777777" w:rsidR="006A522F" w:rsidRPr="00A249B8" w:rsidRDefault="006A522F" w:rsidP="00415767">
            <w:pPr>
              <w:spacing w:line="264" w:lineRule="auto"/>
            </w:pPr>
            <w:r w:rsidRPr="00A249B8">
              <w:rPr>
                <w:sz w:val="22"/>
                <w:szCs w:val="22"/>
              </w:rPr>
              <w:t>Tập dữ liệu 5.2: Dữ liệu lấy từ bảng GL1.TBGL_FTPDD với điều kiện:</w:t>
            </w:r>
          </w:p>
          <w:p w14:paraId="3FFB1D7B" w14:textId="77777777" w:rsidR="006A522F" w:rsidRPr="00A249B8" w:rsidRDefault="006A522F" w:rsidP="00415767">
            <w:pPr>
              <w:shd w:val="clear" w:color="auto" w:fill="FFFFFF"/>
              <w:rPr>
                <w:rStyle w:val="sc0"/>
                <w:rFonts w:ascii="Times New Roman" w:hAnsi="Times New Roman" w:cs="Times New Roman"/>
                <w:sz w:val="22"/>
                <w:szCs w:val="22"/>
              </w:rPr>
            </w:pPr>
            <w:r w:rsidRPr="00A249B8">
              <w:rPr>
                <w:sz w:val="22"/>
                <w:szCs w:val="22"/>
              </w:rPr>
              <w:t>TBGL_FTPDD</w:t>
            </w:r>
            <w:r w:rsidRPr="00A249B8">
              <w:rPr>
                <w:rStyle w:val="sc11"/>
                <w:rFonts w:ascii="Times New Roman" w:hAnsi="Times New Roman" w:cs="Times New Roman"/>
                <w:sz w:val="22"/>
                <w:szCs w:val="22"/>
              </w:rPr>
              <w:t>.</w:t>
            </w:r>
            <w:r w:rsidRPr="00A249B8">
              <w:rPr>
                <w:color w:val="000000"/>
                <w:sz w:val="22"/>
                <w:szCs w:val="22"/>
              </w:rPr>
              <w:t>TRREF</w:t>
            </w:r>
            <w:r w:rsidRPr="00A249B8">
              <w:rPr>
                <w:rStyle w:val="sc51"/>
                <w:b w:val="0"/>
                <w:bCs w:val="0"/>
                <w:sz w:val="22"/>
                <w:szCs w:val="22"/>
              </w:rPr>
              <w:t xml:space="preserve"> IS NULL</w:t>
            </w:r>
            <w:r w:rsidRPr="00A249B8">
              <w:rPr>
                <w:rStyle w:val="sc0"/>
                <w:rFonts w:ascii="Times New Roman" w:hAnsi="Times New Roman" w:cs="Times New Roman"/>
                <w:sz w:val="22"/>
                <w:szCs w:val="22"/>
              </w:rPr>
              <w:t xml:space="preserve"> </w:t>
            </w:r>
          </w:p>
          <w:p w14:paraId="1FA6D186" w14:textId="77777777" w:rsidR="006A522F" w:rsidRPr="00A249B8" w:rsidRDefault="006A522F" w:rsidP="00415767">
            <w:pPr>
              <w:shd w:val="clear" w:color="auto" w:fill="FFFFFF"/>
              <w:rPr>
                <w:rStyle w:val="sc0"/>
                <w:rFonts w:ascii="Times New Roman" w:hAnsi="Times New Roman" w:cs="Times New Roman"/>
                <w:sz w:val="22"/>
                <w:szCs w:val="22"/>
              </w:rPr>
            </w:pPr>
            <w:r w:rsidRPr="00A249B8">
              <w:rPr>
                <w:rStyle w:val="sc51"/>
                <w:b w:val="0"/>
                <w:bCs w:val="0"/>
                <w:sz w:val="22"/>
                <w:szCs w:val="22"/>
              </w:rPr>
              <w:t>AND</w:t>
            </w:r>
            <w:r w:rsidRPr="00A249B8">
              <w:rPr>
                <w:rStyle w:val="sc0"/>
                <w:rFonts w:ascii="Times New Roman" w:hAnsi="Times New Roman" w:cs="Times New Roman"/>
                <w:sz w:val="22"/>
                <w:szCs w:val="22"/>
              </w:rPr>
              <w:t xml:space="preserve"> </w:t>
            </w:r>
            <w:r w:rsidRPr="00A249B8">
              <w:rPr>
                <w:sz w:val="22"/>
                <w:szCs w:val="22"/>
              </w:rPr>
              <w:t>TBGL_FTPDD</w:t>
            </w:r>
            <w:r w:rsidRPr="00A249B8">
              <w:rPr>
                <w:rStyle w:val="sc11"/>
                <w:rFonts w:ascii="Times New Roman" w:hAnsi="Times New Roman" w:cs="Times New Roman"/>
                <w:sz w:val="22"/>
                <w:szCs w:val="22"/>
              </w:rPr>
              <w:t>.BUSCD</w:t>
            </w:r>
            <w:r w:rsidRPr="00A249B8">
              <w:rPr>
                <w:rStyle w:val="sc0"/>
                <w:rFonts w:ascii="Times New Roman" w:hAnsi="Times New Roman" w:cs="Times New Roman"/>
                <w:sz w:val="22"/>
                <w:szCs w:val="22"/>
              </w:rPr>
              <w:t xml:space="preserve"> </w:t>
            </w:r>
            <w:r w:rsidRPr="00A249B8">
              <w:rPr>
                <w:rStyle w:val="sc101"/>
                <w:b w:val="0"/>
                <w:bCs w:val="0"/>
                <w:sz w:val="22"/>
                <w:szCs w:val="22"/>
              </w:rPr>
              <w:t>=</w:t>
            </w:r>
            <w:r w:rsidRPr="00A249B8">
              <w:rPr>
                <w:rStyle w:val="sc0"/>
                <w:rFonts w:ascii="Times New Roman" w:hAnsi="Times New Roman" w:cs="Times New Roman"/>
                <w:sz w:val="22"/>
                <w:szCs w:val="22"/>
              </w:rPr>
              <w:t xml:space="preserve"> </w:t>
            </w:r>
            <w:r w:rsidRPr="00A249B8">
              <w:rPr>
                <w:rStyle w:val="sc71"/>
                <w:rFonts w:ascii="Times New Roman" w:hAnsi="Times New Roman" w:cs="Times New Roman"/>
                <w:sz w:val="22"/>
                <w:szCs w:val="22"/>
              </w:rPr>
              <w:t>'GL'</w:t>
            </w:r>
            <w:r w:rsidRPr="00A249B8">
              <w:rPr>
                <w:rStyle w:val="sc0"/>
                <w:rFonts w:ascii="Times New Roman" w:hAnsi="Times New Roman" w:cs="Times New Roman"/>
                <w:sz w:val="22"/>
                <w:szCs w:val="22"/>
              </w:rPr>
              <w:t xml:space="preserve"> </w:t>
            </w:r>
          </w:p>
          <w:p w14:paraId="5DC0D35A" w14:textId="77777777" w:rsidR="006A522F" w:rsidRPr="00A249B8" w:rsidRDefault="006A522F" w:rsidP="00415767">
            <w:pPr>
              <w:shd w:val="clear" w:color="auto" w:fill="FFFFFF"/>
              <w:rPr>
                <w:rStyle w:val="sc0"/>
                <w:rFonts w:ascii="Times New Roman" w:hAnsi="Times New Roman" w:cs="Times New Roman"/>
                <w:sz w:val="22"/>
                <w:szCs w:val="22"/>
              </w:rPr>
            </w:pPr>
            <w:r w:rsidRPr="00A249B8">
              <w:rPr>
                <w:rStyle w:val="sc51"/>
                <w:b w:val="0"/>
                <w:bCs w:val="0"/>
                <w:sz w:val="22"/>
                <w:szCs w:val="22"/>
              </w:rPr>
              <w:t>AND</w:t>
            </w:r>
            <w:r w:rsidRPr="00A249B8">
              <w:rPr>
                <w:rStyle w:val="sc0"/>
                <w:rFonts w:ascii="Times New Roman" w:hAnsi="Times New Roman" w:cs="Times New Roman"/>
                <w:sz w:val="22"/>
                <w:szCs w:val="22"/>
              </w:rPr>
              <w:t xml:space="preserve"> </w:t>
            </w:r>
            <w:r w:rsidRPr="00A249B8">
              <w:rPr>
                <w:sz w:val="22"/>
                <w:szCs w:val="22"/>
              </w:rPr>
              <w:t>TBGL_FTPDD</w:t>
            </w:r>
            <w:r w:rsidRPr="00A249B8">
              <w:rPr>
                <w:rStyle w:val="sc11"/>
                <w:rFonts w:ascii="Times New Roman" w:hAnsi="Times New Roman" w:cs="Times New Roman"/>
                <w:sz w:val="22"/>
                <w:szCs w:val="22"/>
              </w:rPr>
              <w:t>.TRDT</w:t>
            </w:r>
            <w:r w:rsidRPr="00A249B8">
              <w:rPr>
                <w:rStyle w:val="sc0"/>
                <w:rFonts w:ascii="Times New Roman" w:hAnsi="Times New Roman" w:cs="Times New Roman"/>
                <w:sz w:val="22"/>
                <w:szCs w:val="22"/>
              </w:rPr>
              <w:t xml:space="preserve"> </w:t>
            </w:r>
            <w:r w:rsidRPr="00A249B8">
              <w:rPr>
                <w:rStyle w:val="sc101"/>
                <w:b w:val="0"/>
                <w:bCs w:val="0"/>
                <w:sz w:val="22"/>
                <w:szCs w:val="22"/>
              </w:rPr>
              <w:t>=</w:t>
            </w:r>
            <w:r w:rsidRPr="00A249B8">
              <w:rPr>
                <w:rStyle w:val="sc0"/>
                <w:rFonts w:ascii="Times New Roman" w:hAnsi="Times New Roman" w:cs="Times New Roman"/>
                <w:sz w:val="22"/>
                <w:szCs w:val="22"/>
              </w:rPr>
              <w:t xml:space="preserve"> </w:t>
            </w:r>
            <w:r w:rsidRPr="00A249B8">
              <w:rPr>
                <w:rStyle w:val="sc101"/>
                <w:b w:val="0"/>
                <w:bCs w:val="0"/>
                <w:sz w:val="22"/>
                <w:szCs w:val="22"/>
              </w:rPr>
              <w:t xml:space="preserve">‘&lt;NGÀY_BÁO_CÁO&gt;‘ </w:t>
            </w:r>
          </w:p>
          <w:p w14:paraId="4978FD16" w14:textId="77777777" w:rsidR="006A522F" w:rsidRPr="006870F8" w:rsidRDefault="006A522F" w:rsidP="00415767">
            <w:pPr>
              <w:shd w:val="clear" w:color="auto" w:fill="FFFFFF"/>
              <w:rPr>
                <w:color w:val="808080"/>
              </w:rPr>
            </w:pPr>
            <w:r w:rsidRPr="00A249B8">
              <w:rPr>
                <w:rStyle w:val="sc51"/>
                <w:b w:val="0"/>
                <w:bCs w:val="0"/>
                <w:sz w:val="22"/>
                <w:szCs w:val="22"/>
              </w:rPr>
              <w:t>AND</w:t>
            </w:r>
            <w:r w:rsidRPr="00A249B8">
              <w:rPr>
                <w:rStyle w:val="sc0"/>
                <w:rFonts w:ascii="Times New Roman" w:hAnsi="Times New Roman" w:cs="Times New Roman"/>
                <w:sz w:val="22"/>
                <w:szCs w:val="22"/>
              </w:rPr>
              <w:t xml:space="preserve"> </w:t>
            </w:r>
            <w:r w:rsidRPr="00A249B8">
              <w:rPr>
                <w:sz w:val="22"/>
                <w:szCs w:val="22"/>
              </w:rPr>
              <w:t>TBGL_FTPDD</w:t>
            </w:r>
            <w:r w:rsidRPr="00A249B8">
              <w:rPr>
                <w:rStyle w:val="sc11"/>
                <w:rFonts w:ascii="Times New Roman" w:hAnsi="Times New Roman" w:cs="Times New Roman"/>
                <w:sz w:val="22"/>
                <w:szCs w:val="22"/>
              </w:rPr>
              <w:t>.BRCD</w:t>
            </w:r>
            <w:r w:rsidRPr="00A249B8">
              <w:rPr>
                <w:rStyle w:val="sc0"/>
                <w:rFonts w:ascii="Times New Roman" w:hAnsi="Times New Roman" w:cs="Times New Roman"/>
                <w:sz w:val="22"/>
                <w:szCs w:val="22"/>
              </w:rPr>
              <w:t xml:space="preserve"> </w:t>
            </w:r>
            <w:r w:rsidRPr="00A249B8">
              <w:rPr>
                <w:rStyle w:val="sc51"/>
                <w:b w:val="0"/>
                <w:bCs w:val="0"/>
                <w:sz w:val="22"/>
                <w:szCs w:val="22"/>
              </w:rPr>
              <w:t>LIKE</w:t>
            </w:r>
            <w:r w:rsidRPr="00A249B8">
              <w:rPr>
                <w:rStyle w:val="sc0"/>
                <w:rFonts w:ascii="Times New Roman" w:hAnsi="Times New Roman" w:cs="Times New Roman"/>
                <w:sz w:val="22"/>
                <w:szCs w:val="22"/>
              </w:rPr>
              <w:t xml:space="preserve"> </w:t>
            </w:r>
            <w:r w:rsidRPr="00A249B8">
              <w:rPr>
                <w:rStyle w:val="sc71"/>
                <w:rFonts w:ascii="Times New Roman" w:hAnsi="Times New Roman" w:cs="Times New Roman"/>
                <w:sz w:val="22"/>
                <w:szCs w:val="22"/>
              </w:rPr>
              <w:t>'%'</w:t>
            </w:r>
          </w:p>
        </w:tc>
      </w:tr>
      <w:tr w:rsidR="006A522F" w:rsidRPr="00ED5411" w14:paraId="65103CFD"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19924719" w14:textId="77777777" w:rsidR="006A522F" w:rsidRPr="00ED5411" w:rsidRDefault="006A522F" w:rsidP="00415767">
            <w:pPr>
              <w:jc w:val="center"/>
              <w:rPr>
                <w:bCs/>
              </w:rPr>
            </w:pPr>
            <w:r w:rsidRPr="00ED5411">
              <w:rPr>
                <w:bCs/>
                <w:sz w:val="22"/>
                <w:szCs w:val="22"/>
              </w:rPr>
              <w:t>1</w:t>
            </w:r>
          </w:p>
        </w:tc>
        <w:tc>
          <w:tcPr>
            <w:tcW w:w="2970" w:type="dxa"/>
            <w:vMerge w:val="restart"/>
            <w:tcBorders>
              <w:top w:val="single" w:sz="4" w:space="0" w:color="auto"/>
              <w:left w:val="single" w:sz="4" w:space="0" w:color="auto"/>
              <w:right w:val="single" w:sz="4" w:space="0" w:color="auto"/>
            </w:tcBorders>
            <w:shd w:val="clear" w:color="auto" w:fill="auto"/>
          </w:tcPr>
          <w:p w14:paraId="1BBE5610" w14:textId="77777777" w:rsidR="006A522F" w:rsidRPr="00ED5411" w:rsidRDefault="006A522F" w:rsidP="00415767">
            <w:pPr>
              <w:rPr>
                <w:bCs/>
              </w:rPr>
            </w:pPr>
            <w:r w:rsidRPr="00ED5411">
              <w:rPr>
                <w:bCs/>
                <w:sz w:val="22"/>
                <w:szCs w:val="22"/>
              </w:rPr>
              <w:t>Tên chi nhánh</w:t>
            </w:r>
            <w:r w:rsidRPr="00ED5411">
              <w:rPr>
                <w:bCs/>
                <w:sz w:val="22"/>
                <w:szCs w:val="22"/>
              </w:rPr>
              <w:br/>
              <w:t>CN</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6FF85E54" w14:textId="77777777" w:rsidR="006A522F" w:rsidRPr="00ED5411" w:rsidRDefault="006A522F" w:rsidP="00415767">
            <w:pPr>
              <w:spacing w:line="264" w:lineRule="auto"/>
              <w:rPr>
                <w:bCs/>
              </w:rPr>
            </w:pPr>
            <w:r w:rsidRPr="00ED5411">
              <w:rPr>
                <w:b/>
                <w:bCs/>
                <w:sz w:val="22"/>
                <w:szCs w:val="22"/>
              </w:rPr>
              <w:t xml:space="preserve">Tập dữ liệu 1: </w:t>
            </w:r>
          </w:p>
          <w:p w14:paraId="2647B766" w14:textId="77777777" w:rsidR="006A522F" w:rsidRDefault="006A522F" w:rsidP="00415767">
            <w:pPr>
              <w:spacing w:line="276" w:lineRule="auto"/>
              <w:rPr>
                <w:bCs/>
              </w:rPr>
            </w:pPr>
            <w:r w:rsidRPr="00ED5411">
              <w:rPr>
                <w:sz w:val="22"/>
                <w:szCs w:val="22"/>
              </w:rPr>
              <w:t>Tập dữ liệu 1.1</w:t>
            </w:r>
            <w:r>
              <w:rPr>
                <w:sz w:val="22"/>
                <w:szCs w:val="22"/>
              </w:rPr>
              <w:t xml:space="preserve">: Liên kết (JOIN) với bảng </w:t>
            </w:r>
            <w:r w:rsidRPr="00ED5411">
              <w:rPr>
                <w:bCs/>
                <w:sz w:val="22"/>
                <w:szCs w:val="22"/>
              </w:rPr>
              <w:t>CS1.TBCS_BRCD</w:t>
            </w:r>
            <w:r>
              <w:rPr>
                <w:bCs/>
                <w:sz w:val="22"/>
                <w:szCs w:val="22"/>
              </w:rPr>
              <w:t xml:space="preserve"> với các điều kiện sau:</w:t>
            </w:r>
          </w:p>
          <w:p w14:paraId="285399B3" w14:textId="77777777" w:rsidR="006A522F" w:rsidRPr="00ED5411" w:rsidRDefault="006A522F" w:rsidP="00415767">
            <w:pPr>
              <w:spacing w:line="276" w:lineRule="auto"/>
              <w:rPr>
                <w:bCs/>
              </w:rPr>
            </w:pPr>
            <w:r w:rsidRPr="00ED5411">
              <w:rPr>
                <w:sz w:val="22"/>
                <w:szCs w:val="22"/>
              </w:rPr>
              <w:t>TBGL_BALDD.BRCD</w:t>
            </w:r>
            <w:r w:rsidRPr="00ED5411">
              <w:rPr>
                <w:bCs/>
                <w:sz w:val="22"/>
                <w:szCs w:val="22"/>
              </w:rPr>
              <w:t xml:space="preserve"> </w:t>
            </w:r>
            <w:r>
              <w:rPr>
                <w:bCs/>
                <w:sz w:val="22"/>
                <w:szCs w:val="22"/>
              </w:rPr>
              <w:t xml:space="preserve">= </w:t>
            </w:r>
            <w:r w:rsidRPr="00ED5411">
              <w:rPr>
                <w:bCs/>
                <w:sz w:val="22"/>
                <w:szCs w:val="22"/>
              </w:rPr>
              <w:t>TBCS_BRCD.BRCD</w:t>
            </w:r>
          </w:p>
          <w:p w14:paraId="2A3C331B" w14:textId="77777777" w:rsidR="006A522F" w:rsidRDefault="006A522F" w:rsidP="00415767">
            <w:pPr>
              <w:spacing w:line="276" w:lineRule="auto"/>
              <w:rPr>
                <w:bCs/>
              </w:rPr>
            </w:pPr>
            <w:r w:rsidRPr="00ED5411">
              <w:rPr>
                <w:sz w:val="22"/>
                <w:szCs w:val="22"/>
              </w:rPr>
              <w:t>Tập dữ liệu 1.2</w:t>
            </w:r>
            <w:r>
              <w:rPr>
                <w:sz w:val="22"/>
                <w:szCs w:val="22"/>
              </w:rPr>
              <w:t xml:space="preserve">: Liên kết (JOIN) với bảng </w:t>
            </w:r>
            <w:r w:rsidRPr="00ED5411">
              <w:rPr>
                <w:bCs/>
                <w:sz w:val="22"/>
                <w:szCs w:val="22"/>
              </w:rPr>
              <w:t>CS1.TBCS_BRCD</w:t>
            </w:r>
            <w:r>
              <w:rPr>
                <w:bCs/>
                <w:sz w:val="22"/>
                <w:szCs w:val="22"/>
              </w:rPr>
              <w:t xml:space="preserve"> với các điều kiện sau:</w:t>
            </w:r>
          </w:p>
          <w:p w14:paraId="62816CCC" w14:textId="77777777" w:rsidR="006A522F" w:rsidRPr="00ED5411" w:rsidRDefault="006A522F" w:rsidP="00415767">
            <w:pPr>
              <w:spacing w:line="276" w:lineRule="auto"/>
              <w:rPr>
                <w:bCs/>
              </w:rPr>
            </w:pPr>
            <w:r w:rsidRPr="00ED5411">
              <w:rPr>
                <w:sz w:val="22"/>
                <w:szCs w:val="22"/>
              </w:rPr>
              <w:t>TBGL_MAST.BRCD</w:t>
            </w:r>
            <w:r w:rsidRPr="00ED5411">
              <w:rPr>
                <w:bCs/>
                <w:sz w:val="22"/>
                <w:szCs w:val="22"/>
              </w:rPr>
              <w:t xml:space="preserve"> </w:t>
            </w:r>
            <w:r>
              <w:rPr>
                <w:bCs/>
                <w:sz w:val="22"/>
                <w:szCs w:val="22"/>
              </w:rPr>
              <w:t xml:space="preserve">= </w:t>
            </w:r>
            <w:r w:rsidRPr="00ED5411">
              <w:rPr>
                <w:bCs/>
                <w:sz w:val="22"/>
                <w:szCs w:val="22"/>
              </w:rPr>
              <w:t>TBCS_BRCD.BRCD</w:t>
            </w:r>
          </w:p>
        </w:tc>
        <w:tc>
          <w:tcPr>
            <w:tcW w:w="5233" w:type="dxa"/>
            <w:vMerge w:val="restart"/>
            <w:tcBorders>
              <w:top w:val="single" w:sz="4" w:space="0" w:color="auto"/>
              <w:left w:val="single" w:sz="4" w:space="0" w:color="auto"/>
              <w:right w:val="single" w:sz="4" w:space="0" w:color="auto"/>
            </w:tcBorders>
            <w:shd w:val="clear" w:color="auto" w:fill="auto"/>
            <w:noWrap/>
          </w:tcPr>
          <w:p w14:paraId="1A37ADB8" w14:textId="77777777" w:rsidR="006A522F" w:rsidRPr="00ED5411" w:rsidRDefault="006A522F" w:rsidP="00415767">
            <w:pPr>
              <w:rPr>
                <w:bCs/>
              </w:rPr>
            </w:pPr>
            <w:r w:rsidRPr="00ED5411">
              <w:rPr>
                <w:bCs/>
                <w:sz w:val="22"/>
                <w:szCs w:val="22"/>
              </w:rPr>
              <w:t>TBCS_BRCD.LCLBRNM</w:t>
            </w:r>
          </w:p>
        </w:tc>
      </w:tr>
      <w:tr w:rsidR="006A522F" w:rsidRPr="00ED5411" w14:paraId="5E34AADE" w14:textId="77777777" w:rsidTr="00415767">
        <w:trPr>
          <w:trHeight w:val="289"/>
        </w:trPr>
        <w:tc>
          <w:tcPr>
            <w:tcW w:w="828" w:type="dxa"/>
            <w:vMerge/>
            <w:tcBorders>
              <w:left w:val="single" w:sz="4" w:space="0" w:color="auto"/>
              <w:right w:val="single" w:sz="4" w:space="0" w:color="auto"/>
            </w:tcBorders>
            <w:shd w:val="clear" w:color="auto" w:fill="auto"/>
          </w:tcPr>
          <w:p w14:paraId="3B00AB40"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23B67AF6"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A97F880" w14:textId="77777777" w:rsidR="006A522F" w:rsidRPr="00D64E19" w:rsidRDefault="006A522F" w:rsidP="00415767">
            <w:pPr>
              <w:spacing w:line="276" w:lineRule="auto"/>
              <w:rPr>
                <w:bCs/>
              </w:rPr>
            </w:pPr>
            <w:r w:rsidRPr="00ED5411">
              <w:rPr>
                <w:b/>
                <w:bCs/>
                <w:sz w:val="22"/>
                <w:szCs w:val="22"/>
              </w:rPr>
              <w:t>Tập dữ liệu 2</w:t>
            </w:r>
            <w:r>
              <w:rPr>
                <w:b/>
                <w:bCs/>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TBGL_FTPDD.BRCD</w:t>
            </w:r>
            <w:r w:rsidRPr="00ED5411">
              <w:rPr>
                <w:bCs/>
                <w:sz w:val="22"/>
                <w:szCs w:val="22"/>
              </w:rPr>
              <w:t xml:space="preserve"> </w:t>
            </w:r>
            <w:r>
              <w:rPr>
                <w:bCs/>
                <w:sz w:val="22"/>
                <w:szCs w:val="22"/>
              </w:rPr>
              <w:t xml:space="preserve">= </w:t>
            </w:r>
            <w:r w:rsidRPr="00ED5411">
              <w:rPr>
                <w:bCs/>
                <w:sz w:val="22"/>
                <w:szCs w:val="22"/>
              </w:rPr>
              <w:t>TBCS_BRCD.BRCD</w:t>
            </w:r>
          </w:p>
        </w:tc>
        <w:tc>
          <w:tcPr>
            <w:tcW w:w="5233" w:type="dxa"/>
            <w:vMerge/>
            <w:tcBorders>
              <w:left w:val="single" w:sz="4" w:space="0" w:color="auto"/>
              <w:right w:val="single" w:sz="4" w:space="0" w:color="auto"/>
            </w:tcBorders>
            <w:shd w:val="clear" w:color="auto" w:fill="auto"/>
            <w:noWrap/>
          </w:tcPr>
          <w:p w14:paraId="232504C4" w14:textId="77777777" w:rsidR="006A522F" w:rsidRPr="00ED5411" w:rsidRDefault="006A522F" w:rsidP="00415767">
            <w:pPr>
              <w:rPr>
                <w:bCs/>
              </w:rPr>
            </w:pPr>
          </w:p>
        </w:tc>
      </w:tr>
      <w:tr w:rsidR="006A522F" w:rsidRPr="00ED5411" w14:paraId="7818A7E6" w14:textId="77777777" w:rsidTr="00415767">
        <w:trPr>
          <w:trHeight w:val="289"/>
        </w:trPr>
        <w:tc>
          <w:tcPr>
            <w:tcW w:w="828" w:type="dxa"/>
            <w:vMerge/>
            <w:tcBorders>
              <w:left w:val="single" w:sz="4" w:space="0" w:color="auto"/>
              <w:right w:val="single" w:sz="4" w:space="0" w:color="auto"/>
            </w:tcBorders>
            <w:shd w:val="clear" w:color="auto" w:fill="auto"/>
          </w:tcPr>
          <w:p w14:paraId="258BF46C"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052C8AAF"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8D11EF0" w14:textId="77777777" w:rsidR="006A522F" w:rsidRPr="00D64E19" w:rsidRDefault="006A522F" w:rsidP="00415767">
            <w:pPr>
              <w:spacing w:line="276" w:lineRule="auto"/>
              <w:rPr>
                <w:bCs/>
              </w:rPr>
            </w:pPr>
            <w:r w:rsidRPr="00ED5411">
              <w:rPr>
                <w:b/>
                <w:bCs/>
                <w:sz w:val="22"/>
                <w:szCs w:val="22"/>
              </w:rPr>
              <w:t>Tập dữ liệu 3</w:t>
            </w:r>
            <w:r>
              <w:rPr>
                <w:b/>
                <w:bCs/>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TBGL_FTPDD.BRCD</w:t>
            </w:r>
            <w:r w:rsidRPr="00ED5411">
              <w:rPr>
                <w:bCs/>
                <w:sz w:val="22"/>
                <w:szCs w:val="22"/>
              </w:rPr>
              <w:t xml:space="preserve"> </w:t>
            </w:r>
            <w:r>
              <w:rPr>
                <w:bCs/>
                <w:sz w:val="22"/>
                <w:szCs w:val="22"/>
              </w:rPr>
              <w:t xml:space="preserve">= </w:t>
            </w:r>
            <w:r w:rsidRPr="00ED5411">
              <w:rPr>
                <w:bCs/>
                <w:sz w:val="22"/>
                <w:szCs w:val="22"/>
              </w:rPr>
              <w:t>TBCS_BRCD.BRCD</w:t>
            </w:r>
          </w:p>
        </w:tc>
        <w:tc>
          <w:tcPr>
            <w:tcW w:w="5233" w:type="dxa"/>
            <w:vMerge/>
            <w:tcBorders>
              <w:left w:val="single" w:sz="4" w:space="0" w:color="auto"/>
              <w:right w:val="single" w:sz="4" w:space="0" w:color="auto"/>
            </w:tcBorders>
            <w:shd w:val="clear" w:color="auto" w:fill="auto"/>
            <w:noWrap/>
          </w:tcPr>
          <w:p w14:paraId="299C9BFB" w14:textId="77777777" w:rsidR="006A522F" w:rsidRPr="00ED5411" w:rsidRDefault="006A522F" w:rsidP="00415767">
            <w:pPr>
              <w:rPr>
                <w:bCs/>
              </w:rPr>
            </w:pPr>
          </w:p>
        </w:tc>
      </w:tr>
      <w:tr w:rsidR="006A522F" w:rsidRPr="00ED5411" w14:paraId="2F7FE2EA" w14:textId="77777777" w:rsidTr="00415767">
        <w:trPr>
          <w:trHeight w:val="289"/>
        </w:trPr>
        <w:tc>
          <w:tcPr>
            <w:tcW w:w="828" w:type="dxa"/>
            <w:vMerge/>
            <w:tcBorders>
              <w:left w:val="single" w:sz="4" w:space="0" w:color="auto"/>
              <w:right w:val="single" w:sz="4" w:space="0" w:color="auto"/>
            </w:tcBorders>
            <w:shd w:val="clear" w:color="auto" w:fill="auto"/>
          </w:tcPr>
          <w:p w14:paraId="64EE19D7"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1D622D8A"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A79D834" w14:textId="77777777" w:rsidR="006A522F" w:rsidRPr="00ED5411" w:rsidRDefault="006A522F" w:rsidP="00415767">
            <w:pPr>
              <w:shd w:val="clear" w:color="auto" w:fill="FFFFFF"/>
              <w:rPr>
                <w:b/>
                <w:bCs/>
              </w:rPr>
            </w:pPr>
            <w:r w:rsidRPr="00ED5411">
              <w:rPr>
                <w:b/>
                <w:bCs/>
                <w:sz w:val="22"/>
                <w:szCs w:val="22"/>
              </w:rPr>
              <w:t xml:space="preserve">Tập dữ liệu 4: </w:t>
            </w:r>
          </w:p>
          <w:p w14:paraId="0F683143" w14:textId="77777777" w:rsidR="006A522F" w:rsidRDefault="006A522F" w:rsidP="00415767">
            <w:pPr>
              <w:spacing w:line="276" w:lineRule="auto"/>
              <w:rPr>
                <w:bCs/>
              </w:rPr>
            </w:pPr>
            <w:r w:rsidRPr="00ED5411">
              <w:rPr>
                <w:b/>
                <w:i/>
                <w:sz w:val="22"/>
                <w:szCs w:val="22"/>
              </w:rPr>
              <w:t>Tập dữ liệu 4.1</w:t>
            </w:r>
            <w:r>
              <w:rPr>
                <w:b/>
                <w:i/>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TBGL_FTPDD.BRCD</w:t>
            </w:r>
            <w:r w:rsidRPr="00ED5411">
              <w:rPr>
                <w:bCs/>
                <w:sz w:val="22"/>
                <w:szCs w:val="22"/>
              </w:rPr>
              <w:t xml:space="preserve"> </w:t>
            </w:r>
            <w:r>
              <w:rPr>
                <w:bCs/>
                <w:sz w:val="22"/>
                <w:szCs w:val="22"/>
              </w:rPr>
              <w:t xml:space="preserve">= </w:t>
            </w:r>
            <w:r w:rsidRPr="00ED5411">
              <w:rPr>
                <w:bCs/>
                <w:sz w:val="22"/>
                <w:szCs w:val="22"/>
              </w:rPr>
              <w:t>TBCS_BRCD.BRCD</w:t>
            </w:r>
          </w:p>
          <w:p w14:paraId="2B36A02C" w14:textId="77777777" w:rsidR="006A522F" w:rsidRDefault="006A522F" w:rsidP="00415767">
            <w:pPr>
              <w:spacing w:line="276" w:lineRule="auto"/>
              <w:rPr>
                <w:bCs/>
              </w:rPr>
            </w:pPr>
          </w:p>
          <w:p w14:paraId="69AB80BD" w14:textId="77777777" w:rsidR="006A522F" w:rsidRPr="00ED5411" w:rsidRDefault="006A522F" w:rsidP="00415767">
            <w:pPr>
              <w:spacing w:line="264" w:lineRule="auto"/>
              <w:rPr>
                <w:b/>
                <w:i/>
              </w:rPr>
            </w:pPr>
            <w:r w:rsidRPr="00ED5411">
              <w:rPr>
                <w:b/>
                <w:i/>
                <w:sz w:val="22"/>
                <w:szCs w:val="22"/>
              </w:rPr>
              <w:t xml:space="preserve">Tập dữ liệu 4.2: </w:t>
            </w:r>
          </w:p>
          <w:p w14:paraId="7376BACF" w14:textId="77777777" w:rsidR="006A522F" w:rsidRDefault="006A522F" w:rsidP="00415767">
            <w:pPr>
              <w:spacing w:line="276" w:lineRule="auto"/>
              <w:rPr>
                <w:bCs/>
              </w:rPr>
            </w:pPr>
            <w:r w:rsidRPr="00ED5411">
              <w:rPr>
                <w:bCs/>
                <w:sz w:val="22"/>
                <w:szCs w:val="22"/>
              </w:rPr>
              <w:t>Tập dữ liệu 4.2.1</w:t>
            </w:r>
            <w:r>
              <w:rPr>
                <w:bCs/>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TBGL_MAST.BRCD</w:t>
            </w:r>
            <w:r w:rsidRPr="00ED5411">
              <w:rPr>
                <w:bCs/>
                <w:sz w:val="22"/>
                <w:szCs w:val="22"/>
              </w:rPr>
              <w:t xml:space="preserve"> </w:t>
            </w:r>
            <w:r>
              <w:rPr>
                <w:bCs/>
                <w:sz w:val="22"/>
                <w:szCs w:val="22"/>
              </w:rPr>
              <w:t xml:space="preserve">= </w:t>
            </w:r>
            <w:r w:rsidRPr="00ED5411">
              <w:rPr>
                <w:bCs/>
                <w:sz w:val="22"/>
                <w:szCs w:val="22"/>
              </w:rPr>
              <w:t>TBCS_BRCD.BRCD</w:t>
            </w:r>
          </w:p>
          <w:p w14:paraId="2CE98379" w14:textId="77777777" w:rsidR="006A522F" w:rsidRDefault="006A522F" w:rsidP="00415767">
            <w:pPr>
              <w:spacing w:line="276" w:lineRule="auto"/>
              <w:rPr>
                <w:bCs/>
              </w:rPr>
            </w:pPr>
            <w:r w:rsidRPr="00ED5411">
              <w:rPr>
                <w:bCs/>
                <w:sz w:val="22"/>
                <w:szCs w:val="22"/>
              </w:rPr>
              <w:t>Tập dữ liệu 4.2.2</w:t>
            </w:r>
            <w:r>
              <w:rPr>
                <w:bCs/>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w:t>
            </w:r>
            <w:r w:rsidRPr="00ED5411">
              <w:rPr>
                <w:bCs/>
                <w:sz w:val="22"/>
                <w:szCs w:val="22"/>
              </w:rPr>
              <w:t>T</w:t>
            </w:r>
            <w:r w:rsidRPr="00ED5411">
              <w:rPr>
                <w:sz w:val="22"/>
                <w:szCs w:val="22"/>
              </w:rPr>
              <w:t>BGL_FTPDD.BRCD</w:t>
            </w:r>
            <w:r w:rsidRPr="00ED5411">
              <w:rPr>
                <w:bCs/>
                <w:sz w:val="22"/>
                <w:szCs w:val="22"/>
              </w:rPr>
              <w:t xml:space="preserve"> </w:t>
            </w:r>
            <w:r>
              <w:rPr>
                <w:bCs/>
                <w:sz w:val="22"/>
                <w:szCs w:val="22"/>
              </w:rPr>
              <w:t xml:space="preserve">= </w:t>
            </w:r>
            <w:r w:rsidRPr="00ED5411">
              <w:rPr>
                <w:bCs/>
                <w:sz w:val="22"/>
                <w:szCs w:val="22"/>
              </w:rPr>
              <w:t>TBCS_BRCD.BRCD</w:t>
            </w:r>
          </w:p>
          <w:p w14:paraId="15657E91" w14:textId="77777777" w:rsidR="006A522F" w:rsidRDefault="006A522F" w:rsidP="00415767">
            <w:pPr>
              <w:spacing w:line="276" w:lineRule="auto"/>
              <w:rPr>
                <w:bCs/>
              </w:rPr>
            </w:pPr>
          </w:p>
          <w:p w14:paraId="71B550B2" w14:textId="77777777" w:rsidR="006A522F" w:rsidRPr="00D64E19" w:rsidRDefault="006A522F" w:rsidP="00415767">
            <w:pPr>
              <w:spacing w:line="276" w:lineRule="auto"/>
              <w:rPr>
                <w:bCs/>
              </w:rPr>
            </w:pPr>
            <w:r w:rsidRPr="00ED5411">
              <w:rPr>
                <w:b/>
                <w:i/>
                <w:sz w:val="22"/>
                <w:szCs w:val="22"/>
              </w:rPr>
              <w:t>Tập dữ liệu 4.3</w:t>
            </w:r>
            <w:r>
              <w:rPr>
                <w:b/>
                <w:i/>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TBGL_FTPDD.BRCD</w:t>
            </w:r>
            <w:r w:rsidRPr="00ED5411">
              <w:rPr>
                <w:bCs/>
                <w:sz w:val="22"/>
                <w:szCs w:val="22"/>
              </w:rPr>
              <w:t xml:space="preserve"> </w:t>
            </w:r>
            <w:r>
              <w:rPr>
                <w:bCs/>
                <w:sz w:val="22"/>
                <w:szCs w:val="22"/>
              </w:rPr>
              <w:t xml:space="preserve">= </w:t>
            </w:r>
            <w:r w:rsidRPr="00ED5411">
              <w:rPr>
                <w:bCs/>
                <w:sz w:val="22"/>
                <w:szCs w:val="22"/>
              </w:rPr>
              <w:t>TBCS_BRCD.BRCD</w:t>
            </w:r>
          </w:p>
        </w:tc>
        <w:tc>
          <w:tcPr>
            <w:tcW w:w="5233" w:type="dxa"/>
            <w:vMerge/>
            <w:tcBorders>
              <w:left w:val="single" w:sz="4" w:space="0" w:color="auto"/>
              <w:right w:val="single" w:sz="4" w:space="0" w:color="auto"/>
            </w:tcBorders>
            <w:shd w:val="clear" w:color="auto" w:fill="auto"/>
            <w:noWrap/>
          </w:tcPr>
          <w:p w14:paraId="53E5BC91" w14:textId="77777777" w:rsidR="006A522F" w:rsidRPr="00ED5411" w:rsidRDefault="006A522F" w:rsidP="00415767">
            <w:pPr>
              <w:rPr>
                <w:bCs/>
              </w:rPr>
            </w:pPr>
          </w:p>
        </w:tc>
      </w:tr>
      <w:tr w:rsidR="006A522F" w:rsidRPr="00ED5411" w14:paraId="6A201C36"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5830F57C"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9468503"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169C4AB" w14:textId="77777777" w:rsidR="006A522F" w:rsidRPr="00C63AE0" w:rsidRDefault="006A522F" w:rsidP="00415767">
            <w:pPr>
              <w:spacing w:line="276" w:lineRule="auto"/>
              <w:rPr>
                <w:bCs/>
              </w:rPr>
            </w:pPr>
            <w:r w:rsidRPr="00ED5411">
              <w:rPr>
                <w:b/>
                <w:bCs/>
                <w:sz w:val="22"/>
                <w:szCs w:val="22"/>
              </w:rPr>
              <w:t>Tập dữ liệu 5</w:t>
            </w:r>
            <w:r>
              <w:rPr>
                <w:b/>
                <w:bCs/>
                <w:sz w:val="22"/>
                <w:szCs w:val="22"/>
              </w:rPr>
              <w:t xml:space="preserve">: </w:t>
            </w:r>
            <w:r>
              <w:rPr>
                <w:sz w:val="22"/>
                <w:szCs w:val="22"/>
              </w:rPr>
              <w:t xml:space="preserve">Liên kết (JOIN) với bảng </w:t>
            </w:r>
            <w:r w:rsidRPr="00ED5411">
              <w:rPr>
                <w:bCs/>
                <w:sz w:val="22"/>
                <w:szCs w:val="22"/>
              </w:rPr>
              <w:t>CS1.TBCS_BRCD</w:t>
            </w:r>
            <w:r>
              <w:rPr>
                <w:bCs/>
                <w:sz w:val="22"/>
                <w:szCs w:val="22"/>
              </w:rPr>
              <w:t xml:space="preserve"> với các điều kiện sau:</w:t>
            </w:r>
            <w:r w:rsidRPr="00ED5411">
              <w:rPr>
                <w:sz w:val="22"/>
                <w:szCs w:val="22"/>
              </w:rPr>
              <w:t xml:space="preserve"> TBGL_FTPDD.BRCD</w:t>
            </w:r>
            <w:r w:rsidRPr="00ED5411">
              <w:rPr>
                <w:bCs/>
                <w:sz w:val="22"/>
                <w:szCs w:val="22"/>
              </w:rPr>
              <w:t xml:space="preserve"> </w:t>
            </w:r>
            <w:r>
              <w:rPr>
                <w:bCs/>
                <w:sz w:val="22"/>
                <w:szCs w:val="22"/>
              </w:rPr>
              <w:t xml:space="preserve">= </w:t>
            </w:r>
            <w:r w:rsidRPr="00ED5411">
              <w:rPr>
                <w:bCs/>
                <w:sz w:val="22"/>
                <w:szCs w:val="22"/>
              </w:rPr>
              <w:t>TBCS_BRCD.BRCD</w:t>
            </w:r>
          </w:p>
        </w:tc>
        <w:tc>
          <w:tcPr>
            <w:tcW w:w="5233" w:type="dxa"/>
            <w:vMerge/>
            <w:tcBorders>
              <w:left w:val="single" w:sz="4" w:space="0" w:color="auto"/>
              <w:bottom w:val="single" w:sz="4" w:space="0" w:color="auto"/>
              <w:right w:val="single" w:sz="4" w:space="0" w:color="auto"/>
            </w:tcBorders>
            <w:shd w:val="clear" w:color="auto" w:fill="auto"/>
            <w:noWrap/>
          </w:tcPr>
          <w:p w14:paraId="61AAA245" w14:textId="77777777" w:rsidR="006A522F" w:rsidRPr="00ED5411" w:rsidRDefault="006A522F" w:rsidP="00415767">
            <w:pPr>
              <w:rPr>
                <w:bCs/>
              </w:rPr>
            </w:pPr>
          </w:p>
        </w:tc>
      </w:tr>
      <w:tr w:rsidR="006A522F" w:rsidRPr="00ED5411" w14:paraId="77F12CAE"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6CE73A14" w14:textId="77777777" w:rsidR="006A522F" w:rsidRPr="00ED5411" w:rsidRDefault="006A522F" w:rsidP="00415767">
            <w:pPr>
              <w:jc w:val="center"/>
              <w:rPr>
                <w:bCs/>
              </w:rPr>
            </w:pPr>
            <w:r w:rsidRPr="00ED5411">
              <w:rPr>
                <w:bCs/>
                <w:sz w:val="22"/>
                <w:szCs w:val="22"/>
              </w:rPr>
              <w:t>2</w:t>
            </w:r>
          </w:p>
        </w:tc>
        <w:tc>
          <w:tcPr>
            <w:tcW w:w="2970" w:type="dxa"/>
            <w:vMerge w:val="restart"/>
            <w:tcBorders>
              <w:top w:val="single" w:sz="4" w:space="0" w:color="auto"/>
              <w:left w:val="single" w:sz="4" w:space="0" w:color="auto"/>
              <w:right w:val="single" w:sz="4" w:space="0" w:color="auto"/>
            </w:tcBorders>
            <w:shd w:val="clear" w:color="auto" w:fill="auto"/>
          </w:tcPr>
          <w:p w14:paraId="7DABF1C5" w14:textId="77777777" w:rsidR="006A522F" w:rsidRPr="00ED5411" w:rsidRDefault="006A522F" w:rsidP="00415767">
            <w:pPr>
              <w:rPr>
                <w:bCs/>
              </w:rPr>
            </w:pPr>
            <w:r w:rsidRPr="00ED5411">
              <w:rPr>
                <w:bCs/>
                <w:sz w:val="22"/>
                <w:szCs w:val="22"/>
              </w:rPr>
              <w:t>Mã chi nhánh</w:t>
            </w:r>
            <w:r w:rsidRPr="00ED5411">
              <w:rPr>
                <w:bCs/>
                <w:sz w:val="22"/>
                <w:szCs w:val="22"/>
              </w:rPr>
              <w:br/>
              <w:t>BRCD</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86710F8" w14:textId="77777777" w:rsidR="006A522F" w:rsidRPr="00ED5411" w:rsidRDefault="006A522F" w:rsidP="00415767">
            <w:pPr>
              <w:spacing w:line="264" w:lineRule="auto"/>
              <w:rPr>
                <w:bCs/>
              </w:rPr>
            </w:pPr>
            <w:r w:rsidRPr="00ED5411">
              <w:rPr>
                <w:b/>
                <w:bCs/>
                <w:sz w:val="22"/>
                <w:szCs w:val="22"/>
              </w:rPr>
              <w:t xml:space="preserve">Tập dữ liệu 1: </w:t>
            </w:r>
          </w:p>
          <w:p w14:paraId="3502E46B" w14:textId="77777777" w:rsidR="006A522F" w:rsidRPr="00ED5411" w:rsidRDefault="006A522F" w:rsidP="00415767">
            <w:pPr>
              <w:spacing w:line="276" w:lineRule="auto"/>
              <w:rPr>
                <w:bCs/>
              </w:rPr>
            </w:pPr>
            <w:r w:rsidRPr="00ED5411">
              <w:rPr>
                <w:sz w:val="22"/>
                <w:szCs w:val="22"/>
              </w:rPr>
              <w:t>Tập dữ liệu 1.1</w:t>
            </w:r>
            <w:r>
              <w:rPr>
                <w:sz w:val="22"/>
                <w:szCs w:val="22"/>
              </w:rPr>
              <w:t>: Lấy trực tiếp từ bảng</w:t>
            </w:r>
            <w:r w:rsidRPr="00ED5411">
              <w:rPr>
                <w:sz w:val="22"/>
                <w:szCs w:val="22"/>
              </w:rPr>
              <w:t xml:space="preserve"> TBGL_BALDD</w:t>
            </w:r>
          </w:p>
          <w:p w14:paraId="4B01AD0B" w14:textId="77777777" w:rsidR="006A522F" w:rsidRPr="001A6C3F" w:rsidRDefault="006A522F" w:rsidP="00415767">
            <w:pPr>
              <w:spacing w:line="276" w:lineRule="auto"/>
            </w:pPr>
            <w:r w:rsidRPr="00ED5411">
              <w:rPr>
                <w:sz w:val="22"/>
                <w:szCs w:val="22"/>
              </w:rPr>
              <w:t>Tập dữ liệu 1.2</w:t>
            </w:r>
            <w:r>
              <w:rPr>
                <w:sz w:val="22"/>
                <w:szCs w:val="22"/>
              </w:rPr>
              <w:t>: Lấy trực tiếp từ bảng</w:t>
            </w:r>
            <w:r w:rsidRPr="00ED5411">
              <w:rPr>
                <w:sz w:val="22"/>
                <w:szCs w:val="22"/>
              </w:rPr>
              <w:t xml:space="preserve"> TBGL_MAST</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A58667A" w14:textId="77777777" w:rsidR="006A522F" w:rsidRPr="00ED5411" w:rsidRDefault="006A522F" w:rsidP="00415767">
            <w:pPr>
              <w:spacing w:line="264" w:lineRule="auto"/>
              <w:rPr>
                <w:bCs/>
              </w:rPr>
            </w:pPr>
            <w:r w:rsidRPr="00ED5411">
              <w:rPr>
                <w:b/>
                <w:bCs/>
                <w:sz w:val="22"/>
                <w:szCs w:val="22"/>
              </w:rPr>
              <w:t xml:space="preserve">Tập dữ liệu 1: </w:t>
            </w:r>
          </w:p>
          <w:p w14:paraId="4C6003E0" w14:textId="77777777" w:rsidR="006A522F" w:rsidRPr="00ED5411" w:rsidRDefault="006A522F" w:rsidP="00415767">
            <w:pPr>
              <w:spacing w:line="264" w:lineRule="auto"/>
            </w:pPr>
            <w:r w:rsidRPr="00ED5411">
              <w:rPr>
                <w:sz w:val="22"/>
                <w:szCs w:val="22"/>
              </w:rPr>
              <w:t>Tập dữ liệu 1.1: TBGL_BALDD.BRCD</w:t>
            </w:r>
          </w:p>
          <w:p w14:paraId="1A819300" w14:textId="77777777" w:rsidR="006A522F" w:rsidRPr="00ED5411" w:rsidRDefault="006A522F" w:rsidP="00415767">
            <w:r w:rsidRPr="00ED5411">
              <w:rPr>
                <w:sz w:val="22"/>
                <w:szCs w:val="22"/>
              </w:rPr>
              <w:t>Tập dữ liệu 1.2: TBGL_MAST.BRCD</w:t>
            </w:r>
          </w:p>
        </w:tc>
      </w:tr>
      <w:tr w:rsidR="006A522F" w:rsidRPr="00ED5411" w14:paraId="1A934C50" w14:textId="77777777" w:rsidTr="00415767">
        <w:trPr>
          <w:trHeight w:val="289"/>
        </w:trPr>
        <w:tc>
          <w:tcPr>
            <w:tcW w:w="828" w:type="dxa"/>
            <w:vMerge/>
            <w:tcBorders>
              <w:left w:val="single" w:sz="4" w:space="0" w:color="auto"/>
              <w:right w:val="single" w:sz="4" w:space="0" w:color="auto"/>
            </w:tcBorders>
            <w:shd w:val="clear" w:color="auto" w:fill="auto"/>
          </w:tcPr>
          <w:p w14:paraId="7A4C0C90"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528AEC2B"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6931134" w14:textId="77777777" w:rsidR="006A522F" w:rsidRPr="001A6C3F" w:rsidRDefault="006A522F" w:rsidP="00415767">
            <w:pPr>
              <w:spacing w:line="264" w:lineRule="auto"/>
            </w:pPr>
            <w:r w:rsidRPr="00ED5411">
              <w:rPr>
                <w:b/>
                <w:bCs/>
                <w:sz w:val="22"/>
                <w:szCs w:val="22"/>
              </w:rPr>
              <w:t>Tập dữ liệu 2</w:t>
            </w:r>
            <w:r>
              <w:rPr>
                <w:b/>
                <w:bCs/>
                <w:sz w:val="22"/>
                <w:szCs w:val="22"/>
              </w:rPr>
              <w:t xml:space="preserve">: </w:t>
            </w:r>
            <w:r w:rsidRPr="00EB41FB">
              <w:rPr>
                <w:sz w:val="22"/>
                <w:szCs w:val="22"/>
              </w:rPr>
              <w:t>Lấy trực tiếp từ bảng</w:t>
            </w:r>
            <w:r w:rsidRPr="00ED5411">
              <w:rPr>
                <w:sz w:val="22"/>
                <w:szCs w:val="22"/>
              </w:rPr>
              <w:t xml:space="preserve">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4307BABA" w14:textId="77777777" w:rsidR="006A522F" w:rsidRPr="001A6C3F" w:rsidRDefault="006A522F" w:rsidP="00415767">
            <w:pPr>
              <w:spacing w:line="264" w:lineRule="auto"/>
            </w:pPr>
            <w:r w:rsidRPr="00ED5411">
              <w:rPr>
                <w:b/>
                <w:bCs/>
                <w:sz w:val="22"/>
                <w:szCs w:val="22"/>
              </w:rPr>
              <w:t xml:space="preserve">Tập dữ liệu 2: </w:t>
            </w:r>
            <w:r w:rsidRPr="00ED5411">
              <w:rPr>
                <w:sz w:val="22"/>
                <w:szCs w:val="22"/>
              </w:rPr>
              <w:t>TBGL_FTPDD.BRCD</w:t>
            </w:r>
          </w:p>
        </w:tc>
      </w:tr>
      <w:tr w:rsidR="006A522F" w:rsidRPr="00ED5411" w14:paraId="72430416" w14:textId="77777777" w:rsidTr="00415767">
        <w:trPr>
          <w:trHeight w:val="289"/>
        </w:trPr>
        <w:tc>
          <w:tcPr>
            <w:tcW w:w="828" w:type="dxa"/>
            <w:vMerge/>
            <w:tcBorders>
              <w:left w:val="single" w:sz="4" w:space="0" w:color="auto"/>
              <w:right w:val="single" w:sz="4" w:space="0" w:color="auto"/>
            </w:tcBorders>
            <w:shd w:val="clear" w:color="auto" w:fill="auto"/>
          </w:tcPr>
          <w:p w14:paraId="1FE34B44"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6DCB3E00"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9167F16" w14:textId="77777777" w:rsidR="006A522F" w:rsidRPr="001A6C3F" w:rsidRDefault="006A522F" w:rsidP="00415767">
            <w:pPr>
              <w:spacing w:line="264" w:lineRule="auto"/>
            </w:pPr>
            <w:r w:rsidRPr="00ED5411">
              <w:rPr>
                <w:b/>
                <w:bCs/>
                <w:sz w:val="22"/>
                <w:szCs w:val="22"/>
              </w:rPr>
              <w:t>Tập dữ liệu 3</w:t>
            </w:r>
            <w:r>
              <w:rPr>
                <w:b/>
                <w:bCs/>
                <w:sz w:val="22"/>
                <w:szCs w:val="22"/>
              </w:rPr>
              <w:t xml:space="preserve">: </w:t>
            </w:r>
            <w:r w:rsidRPr="00EB41FB">
              <w:rPr>
                <w:sz w:val="22"/>
                <w:szCs w:val="22"/>
              </w:rPr>
              <w:t>Lấy trực tiếp từ bảng</w:t>
            </w:r>
            <w:r w:rsidRPr="00ED5411">
              <w:rPr>
                <w:sz w:val="22"/>
                <w:szCs w:val="22"/>
              </w:rPr>
              <w:t xml:space="preserve">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F1636D9" w14:textId="77777777" w:rsidR="006A522F" w:rsidRPr="001A6C3F" w:rsidRDefault="006A522F" w:rsidP="00415767">
            <w:pPr>
              <w:spacing w:line="264" w:lineRule="auto"/>
            </w:pPr>
            <w:r w:rsidRPr="00ED5411">
              <w:rPr>
                <w:b/>
                <w:bCs/>
                <w:sz w:val="22"/>
                <w:szCs w:val="22"/>
              </w:rPr>
              <w:t xml:space="preserve">Tập dữ liệu 3: </w:t>
            </w:r>
            <w:r w:rsidRPr="00ED5411">
              <w:rPr>
                <w:sz w:val="22"/>
                <w:szCs w:val="22"/>
              </w:rPr>
              <w:t>TBGL_FTPDD.BRCD</w:t>
            </w:r>
          </w:p>
        </w:tc>
      </w:tr>
      <w:tr w:rsidR="006A522F" w:rsidRPr="00ED5411" w14:paraId="39A34672" w14:textId="77777777" w:rsidTr="00415767">
        <w:trPr>
          <w:trHeight w:val="289"/>
        </w:trPr>
        <w:tc>
          <w:tcPr>
            <w:tcW w:w="828" w:type="dxa"/>
            <w:vMerge/>
            <w:tcBorders>
              <w:left w:val="single" w:sz="4" w:space="0" w:color="auto"/>
              <w:right w:val="single" w:sz="4" w:space="0" w:color="auto"/>
            </w:tcBorders>
            <w:shd w:val="clear" w:color="auto" w:fill="auto"/>
          </w:tcPr>
          <w:p w14:paraId="1000B75B"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0686DF2D"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F2C6EE7" w14:textId="77777777" w:rsidR="006A522F" w:rsidRPr="00ED5411" w:rsidRDefault="006A522F" w:rsidP="00415767">
            <w:pPr>
              <w:shd w:val="clear" w:color="auto" w:fill="FFFFFF"/>
              <w:rPr>
                <w:b/>
                <w:bCs/>
              </w:rPr>
            </w:pPr>
            <w:r w:rsidRPr="00ED5411">
              <w:rPr>
                <w:b/>
                <w:bCs/>
                <w:sz w:val="22"/>
                <w:szCs w:val="22"/>
              </w:rPr>
              <w:t xml:space="preserve">Tập dữ liệu 4: </w:t>
            </w:r>
          </w:p>
          <w:p w14:paraId="66A77E8A" w14:textId="77777777" w:rsidR="006A522F" w:rsidRDefault="006A522F" w:rsidP="00415767">
            <w:pPr>
              <w:spacing w:line="264" w:lineRule="auto"/>
              <w:rPr>
                <w:bCs/>
                <w:iCs/>
              </w:rPr>
            </w:pPr>
            <w:r w:rsidRPr="00ED5411">
              <w:rPr>
                <w:b/>
                <w:i/>
                <w:sz w:val="22"/>
                <w:szCs w:val="22"/>
              </w:rPr>
              <w:t>Tập dữ liệu 4.1</w:t>
            </w:r>
            <w:r>
              <w:rPr>
                <w:b/>
                <w:i/>
                <w:sz w:val="22"/>
                <w:szCs w:val="22"/>
              </w:rPr>
              <w:t xml:space="preserve">: </w:t>
            </w:r>
            <w:r w:rsidRPr="00EB41FB">
              <w:rPr>
                <w:bCs/>
                <w:iCs/>
                <w:sz w:val="22"/>
                <w:szCs w:val="22"/>
              </w:rPr>
              <w:t>Lấy trực tiếp từ bảng TBGL_FTPDD</w:t>
            </w:r>
          </w:p>
          <w:p w14:paraId="42AE6041" w14:textId="77777777" w:rsidR="006A522F" w:rsidRPr="00EB41FB" w:rsidRDefault="006A522F" w:rsidP="00415767">
            <w:pPr>
              <w:spacing w:line="264" w:lineRule="auto"/>
              <w:rPr>
                <w:bCs/>
                <w:iCs/>
                <w:color w:val="808080"/>
              </w:rPr>
            </w:pPr>
          </w:p>
          <w:p w14:paraId="36AF7B93" w14:textId="77777777" w:rsidR="006A522F" w:rsidRPr="00ED5411" w:rsidRDefault="006A522F" w:rsidP="00415767">
            <w:pPr>
              <w:spacing w:line="264" w:lineRule="auto"/>
              <w:rPr>
                <w:b/>
                <w:i/>
              </w:rPr>
            </w:pPr>
            <w:r w:rsidRPr="00ED5411">
              <w:rPr>
                <w:b/>
                <w:i/>
                <w:sz w:val="22"/>
                <w:szCs w:val="22"/>
              </w:rPr>
              <w:t xml:space="preserve">Tập dữ liệu 4.2: </w:t>
            </w:r>
          </w:p>
          <w:p w14:paraId="052487B4" w14:textId="77777777" w:rsidR="006A522F" w:rsidRPr="00ED5411" w:rsidRDefault="006A522F" w:rsidP="00415767">
            <w:pPr>
              <w:shd w:val="clear" w:color="auto" w:fill="FFFFFF"/>
            </w:pPr>
            <w:r w:rsidRPr="00ED5411">
              <w:rPr>
                <w:bCs/>
                <w:sz w:val="22"/>
                <w:szCs w:val="22"/>
              </w:rPr>
              <w:t>Tập dữ liệu 4.2.1</w:t>
            </w:r>
            <w:r>
              <w:rPr>
                <w:bCs/>
                <w:sz w:val="22"/>
                <w:szCs w:val="22"/>
              </w:rPr>
              <w:t>: Lấy trực tiếp từ bảng</w:t>
            </w:r>
            <w:r w:rsidRPr="00ED5411">
              <w:rPr>
                <w:sz w:val="22"/>
                <w:szCs w:val="22"/>
              </w:rPr>
              <w:t xml:space="preserve"> TBGL_MAST</w:t>
            </w:r>
          </w:p>
          <w:p w14:paraId="6576BAF0" w14:textId="77777777" w:rsidR="006A522F" w:rsidRDefault="006A522F" w:rsidP="00415767">
            <w:pPr>
              <w:shd w:val="clear" w:color="auto" w:fill="FFFFFF"/>
            </w:pPr>
            <w:r w:rsidRPr="00ED5411">
              <w:rPr>
                <w:bCs/>
                <w:sz w:val="22"/>
                <w:szCs w:val="22"/>
              </w:rPr>
              <w:t>Tập dữ liệu 4.2.2</w:t>
            </w:r>
            <w:r>
              <w:rPr>
                <w:bCs/>
                <w:sz w:val="22"/>
                <w:szCs w:val="22"/>
              </w:rPr>
              <w:t>: Lấy trực tiếp từ bảng</w:t>
            </w:r>
            <w:r w:rsidRPr="00ED5411">
              <w:rPr>
                <w:sz w:val="22"/>
                <w:szCs w:val="22"/>
              </w:rPr>
              <w:t xml:space="preserve"> TBGL_FTPDD</w:t>
            </w:r>
          </w:p>
          <w:p w14:paraId="16EE6C05" w14:textId="77777777" w:rsidR="006A522F" w:rsidRPr="00ED5411" w:rsidRDefault="006A522F" w:rsidP="00415767">
            <w:pPr>
              <w:shd w:val="clear" w:color="auto" w:fill="FFFFFF"/>
            </w:pPr>
          </w:p>
          <w:p w14:paraId="53B2C5B2" w14:textId="77777777" w:rsidR="006A522F" w:rsidRPr="001A6C3F" w:rsidRDefault="006A522F" w:rsidP="00415767">
            <w:pPr>
              <w:spacing w:line="264" w:lineRule="auto"/>
            </w:pPr>
            <w:r w:rsidRPr="00ED5411">
              <w:rPr>
                <w:b/>
                <w:i/>
                <w:sz w:val="22"/>
                <w:szCs w:val="22"/>
              </w:rPr>
              <w:t>Tập dữ liệu 4.3</w:t>
            </w:r>
            <w:r>
              <w:rPr>
                <w:b/>
                <w:i/>
                <w:sz w:val="22"/>
                <w:szCs w:val="22"/>
              </w:rPr>
              <w:t xml:space="preserve">: </w:t>
            </w:r>
            <w:r w:rsidRPr="00EB41FB">
              <w:rPr>
                <w:bCs/>
                <w:iCs/>
                <w:sz w:val="22"/>
                <w:szCs w:val="22"/>
              </w:rPr>
              <w:t>Lấy trực tiếp từ bảng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C571B41" w14:textId="77777777" w:rsidR="006A522F" w:rsidRPr="00ED5411" w:rsidRDefault="006A522F" w:rsidP="00415767">
            <w:pPr>
              <w:shd w:val="clear" w:color="auto" w:fill="FFFFFF"/>
              <w:rPr>
                <w:b/>
                <w:bCs/>
              </w:rPr>
            </w:pPr>
            <w:r w:rsidRPr="00ED5411">
              <w:rPr>
                <w:b/>
                <w:bCs/>
                <w:sz w:val="22"/>
                <w:szCs w:val="22"/>
              </w:rPr>
              <w:t xml:space="preserve">Tập dữ liệu 4: </w:t>
            </w:r>
          </w:p>
          <w:p w14:paraId="04BD3B13" w14:textId="77777777" w:rsidR="006A522F" w:rsidRDefault="006A522F" w:rsidP="00415767">
            <w:pPr>
              <w:spacing w:line="264" w:lineRule="auto"/>
            </w:pPr>
            <w:r w:rsidRPr="00ED5411">
              <w:rPr>
                <w:b/>
                <w:i/>
                <w:sz w:val="22"/>
                <w:szCs w:val="22"/>
              </w:rPr>
              <w:t xml:space="preserve">Tập dữ liệu 4.1: </w:t>
            </w:r>
            <w:r w:rsidRPr="00ED5411">
              <w:rPr>
                <w:sz w:val="22"/>
                <w:szCs w:val="22"/>
              </w:rPr>
              <w:t>TBGL_FTPDD.BRCD</w:t>
            </w:r>
          </w:p>
          <w:p w14:paraId="6A8FECB1" w14:textId="77777777" w:rsidR="006A522F" w:rsidRPr="00ED5411" w:rsidRDefault="006A522F" w:rsidP="00415767">
            <w:pPr>
              <w:spacing w:line="264" w:lineRule="auto"/>
              <w:rPr>
                <w:color w:val="808080"/>
              </w:rPr>
            </w:pPr>
          </w:p>
          <w:p w14:paraId="2E782342" w14:textId="77777777" w:rsidR="006A522F" w:rsidRPr="00ED5411" w:rsidRDefault="006A522F" w:rsidP="00415767">
            <w:pPr>
              <w:spacing w:line="264" w:lineRule="auto"/>
              <w:rPr>
                <w:b/>
                <w:i/>
              </w:rPr>
            </w:pPr>
            <w:r w:rsidRPr="00ED5411">
              <w:rPr>
                <w:b/>
                <w:i/>
                <w:sz w:val="22"/>
                <w:szCs w:val="22"/>
              </w:rPr>
              <w:t xml:space="preserve">Tập dữ liệu 4.2: </w:t>
            </w:r>
          </w:p>
          <w:p w14:paraId="51ED7677" w14:textId="77777777" w:rsidR="006A522F" w:rsidRPr="00ED5411" w:rsidRDefault="006A522F" w:rsidP="00415767">
            <w:pPr>
              <w:shd w:val="clear" w:color="auto" w:fill="FFFFFF"/>
            </w:pPr>
            <w:r w:rsidRPr="00ED5411">
              <w:rPr>
                <w:bCs/>
                <w:sz w:val="22"/>
                <w:szCs w:val="22"/>
              </w:rPr>
              <w:t xml:space="preserve">Tập dữ liệu 4.2.1: </w:t>
            </w:r>
            <w:r w:rsidRPr="00ED5411">
              <w:rPr>
                <w:sz w:val="22"/>
                <w:szCs w:val="22"/>
              </w:rPr>
              <w:t>TBGL_MAST.BRCD</w:t>
            </w:r>
          </w:p>
          <w:p w14:paraId="1DE684C1" w14:textId="77777777" w:rsidR="006A522F" w:rsidRDefault="006A522F" w:rsidP="00415767">
            <w:pPr>
              <w:shd w:val="clear" w:color="auto" w:fill="FFFFFF"/>
            </w:pPr>
            <w:r w:rsidRPr="00ED5411">
              <w:rPr>
                <w:bCs/>
                <w:sz w:val="22"/>
                <w:szCs w:val="22"/>
              </w:rPr>
              <w:t>Tập dữ liệu 4.2.2:</w:t>
            </w:r>
            <w:r>
              <w:rPr>
                <w:bCs/>
                <w:sz w:val="22"/>
                <w:szCs w:val="22"/>
              </w:rPr>
              <w:t xml:space="preserve"> </w:t>
            </w:r>
            <w:r w:rsidRPr="00ED5411">
              <w:rPr>
                <w:bCs/>
                <w:sz w:val="22"/>
                <w:szCs w:val="22"/>
              </w:rPr>
              <w:t>T</w:t>
            </w:r>
            <w:r w:rsidRPr="00ED5411">
              <w:rPr>
                <w:sz w:val="22"/>
                <w:szCs w:val="22"/>
              </w:rPr>
              <w:t>BGL_FTPDD.BRCD</w:t>
            </w:r>
          </w:p>
          <w:p w14:paraId="2F7FAB91" w14:textId="77777777" w:rsidR="006A522F" w:rsidRPr="00ED5411" w:rsidRDefault="006A522F" w:rsidP="00415767">
            <w:pPr>
              <w:shd w:val="clear" w:color="auto" w:fill="FFFFFF"/>
            </w:pPr>
          </w:p>
          <w:p w14:paraId="4FE5B024" w14:textId="77777777" w:rsidR="006A522F" w:rsidRPr="001A6C3F" w:rsidRDefault="006A522F" w:rsidP="00415767">
            <w:pPr>
              <w:spacing w:line="264" w:lineRule="auto"/>
            </w:pPr>
            <w:r w:rsidRPr="00ED5411">
              <w:rPr>
                <w:b/>
                <w:i/>
                <w:sz w:val="22"/>
                <w:szCs w:val="22"/>
              </w:rPr>
              <w:t xml:space="preserve">Tập dữ liệu 4.3: </w:t>
            </w:r>
            <w:r w:rsidRPr="00ED5411">
              <w:rPr>
                <w:sz w:val="22"/>
                <w:szCs w:val="22"/>
              </w:rPr>
              <w:t>TBGL_FTPDD.BRCD</w:t>
            </w:r>
          </w:p>
        </w:tc>
      </w:tr>
      <w:tr w:rsidR="006A522F" w:rsidRPr="00ED5411" w14:paraId="6C10C8ED"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47D2566F"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B4AC40D"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E501DDC" w14:textId="77777777" w:rsidR="006A522F" w:rsidRPr="00ED5411" w:rsidRDefault="006A522F" w:rsidP="00415767">
            <w:pPr>
              <w:spacing w:line="264" w:lineRule="auto"/>
              <w:rPr>
                <w:b/>
                <w:bCs/>
              </w:rPr>
            </w:pPr>
            <w:r w:rsidRPr="00ED5411">
              <w:rPr>
                <w:b/>
                <w:bCs/>
                <w:sz w:val="22"/>
                <w:szCs w:val="22"/>
              </w:rPr>
              <w:t>Tập dữ liệu 5</w:t>
            </w:r>
            <w:r>
              <w:rPr>
                <w:b/>
                <w:bCs/>
                <w:sz w:val="22"/>
                <w:szCs w:val="22"/>
              </w:rPr>
              <w:t xml:space="preserve">: </w:t>
            </w:r>
            <w:r w:rsidRPr="00510BE1">
              <w:rPr>
                <w:sz w:val="22"/>
                <w:szCs w:val="22"/>
              </w:rPr>
              <w:t>Lấy trực tiếp từ bảng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2965391" w14:textId="77777777" w:rsidR="006A522F" w:rsidRPr="00ED5411" w:rsidRDefault="006A522F" w:rsidP="00415767">
            <w:pPr>
              <w:spacing w:line="264" w:lineRule="auto"/>
              <w:rPr>
                <w:b/>
                <w:bCs/>
              </w:rPr>
            </w:pPr>
            <w:r w:rsidRPr="00ED5411">
              <w:rPr>
                <w:b/>
                <w:bCs/>
                <w:sz w:val="22"/>
                <w:szCs w:val="22"/>
              </w:rPr>
              <w:t xml:space="preserve">Tập dữ liệu 5: </w:t>
            </w:r>
            <w:r w:rsidRPr="00ED5411">
              <w:rPr>
                <w:sz w:val="22"/>
                <w:szCs w:val="22"/>
              </w:rPr>
              <w:t>TBGL_FTPDD.BRCD</w:t>
            </w:r>
          </w:p>
        </w:tc>
      </w:tr>
      <w:tr w:rsidR="006A522F" w:rsidRPr="00ED5411" w14:paraId="550BEA26"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5AF91179" w14:textId="77777777" w:rsidR="006A522F" w:rsidRPr="00ED5411" w:rsidRDefault="006A522F" w:rsidP="00415767">
            <w:pPr>
              <w:jc w:val="center"/>
              <w:rPr>
                <w:bCs/>
              </w:rPr>
            </w:pPr>
            <w:r w:rsidRPr="00ED5411">
              <w:rPr>
                <w:bCs/>
                <w:sz w:val="22"/>
                <w:szCs w:val="22"/>
              </w:rPr>
              <w:t>3</w:t>
            </w:r>
          </w:p>
        </w:tc>
        <w:tc>
          <w:tcPr>
            <w:tcW w:w="2970" w:type="dxa"/>
            <w:vMerge w:val="restart"/>
            <w:tcBorders>
              <w:top w:val="single" w:sz="4" w:space="0" w:color="auto"/>
              <w:left w:val="single" w:sz="4" w:space="0" w:color="auto"/>
              <w:right w:val="single" w:sz="4" w:space="0" w:color="auto"/>
            </w:tcBorders>
            <w:shd w:val="clear" w:color="auto" w:fill="auto"/>
          </w:tcPr>
          <w:p w14:paraId="20204605" w14:textId="77777777" w:rsidR="006A522F" w:rsidRPr="00ED5411" w:rsidRDefault="006A522F" w:rsidP="00415767">
            <w:pPr>
              <w:rPr>
                <w:bCs/>
              </w:rPr>
            </w:pPr>
            <w:r w:rsidRPr="00ED5411">
              <w:rPr>
                <w:bCs/>
                <w:sz w:val="22"/>
                <w:szCs w:val="22"/>
              </w:rPr>
              <w:t>Loại Tiền</w:t>
            </w:r>
            <w:r w:rsidRPr="00ED5411">
              <w:rPr>
                <w:bCs/>
                <w:sz w:val="22"/>
                <w:szCs w:val="22"/>
              </w:rPr>
              <w:br/>
              <w:t>CCY</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12AF959" w14:textId="77777777" w:rsidR="006A522F" w:rsidRPr="00ED5411" w:rsidRDefault="006A522F" w:rsidP="00415767">
            <w:pPr>
              <w:spacing w:line="264" w:lineRule="auto"/>
              <w:rPr>
                <w:bCs/>
              </w:rPr>
            </w:pPr>
            <w:r w:rsidRPr="00ED5411">
              <w:rPr>
                <w:b/>
                <w:bCs/>
                <w:sz w:val="22"/>
                <w:szCs w:val="22"/>
              </w:rPr>
              <w:t xml:space="preserve">Tập dữ liệu 1: </w:t>
            </w:r>
          </w:p>
          <w:p w14:paraId="38AC8268" w14:textId="77777777" w:rsidR="006A522F" w:rsidRPr="00ED5411" w:rsidRDefault="006A522F" w:rsidP="00415767">
            <w:pPr>
              <w:spacing w:line="276" w:lineRule="auto"/>
              <w:rPr>
                <w:bCs/>
              </w:rPr>
            </w:pPr>
            <w:r w:rsidRPr="00ED5411">
              <w:rPr>
                <w:sz w:val="22"/>
                <w:szCs w:val="22"/>
              </w:rPr>
              <w:t>Tập dữ liệu 1.1</w:t>
            </w:r>
            <w:r>
              <w:rPr>
                <w:sz w:val="22"/>
                <w:szCs w:val="22"/>
              </w:rPr>
              <w:t>: Lấy trực tiếp từ bảng</w:t>
            </w:r>
            <w:r w:rsidRPr="00ED5411">
              <w:rPr>
                <w:sz w:val="22"/>
                <w:szCs w:val="22"/>
              </w:rPr>
              <w:t xml:space="preserve"> TBGL_BALDD</w:t>
            </w:r>
          </w:p>
          <w:p w14:paraId="4D1396AA" w14:textId="77777777" w:rsidR="006A522F" w:rsidRPr="00970349" w:rsidRDefault="006A522F" w:rsidP="00415767">
            <w:r w:rsidRPr="00ED5411">
              <w:rPr>
                <w:sz w:val="22"/>
                <w:szCs w:val="22"/>
              </w:rPr>
              <w:t>Tập dữ liệu 1.2</w:t>
            </w:r>
            <w:r>
              <w:rPr>
                <w:sz w:val="22"/>
                <w:szCs w:val="22"/>
              </w:rPr>
              <w:t>: Lấy trực tiếp từ bảng</w:t>
            </w:r>
            <w:r w:rsidRPr="00ED5411">
              <w:rPr>
                <w:sz w:val="22"/>
                <w:szCs w:val="22"/>
              </w:rPr>
              <w:t xml:space="preserve"> TBGL_MAST</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387CB28" w14:textId="77777777" w:rsidR="006A522F" w:rsidRPr="00ED5411" w:rsidRDefault="006A522F" w:rsidP="00415767">
            <w:pPr>
              <w:spacing w:line="264" w:lineRule="auto"/>
              <w:rPr>
                <w:bCs/>
              </w:rPr>
            </w:pPr>
            <w:r w:rsidRPr="00ED5411">
              <w:rPr>
                <w:b/>
                <w:bCs/>
                <w:sz w:val="22"/>
                <w:szCs w:val="22"/>
              </w:rPr>
              <w:t xml:space="preserve">Tập dữ liệu 1: </w:t>
            </w:r>
          </w:p>
          <w:p w14:paraId="0B897761" w14:textId="77777777" w:rsidR="006A522F" w:rsidRPr="00ED5411" w:rsidRDefault="006A522F" w:rsidP="00415767">
            <w:pPr>
              <w:spacing w:line="264" w:lineRule="auto"/>
            </w:pPr>
            <w:r w:rsidRPr="00ED5411">
              <w:rPr>
                <w:sz w:val="22"/>
                <w:szCs w:val="22"/>
              </w:rPr>
              <w:t>Tập dữ liệu 1.1: TBGL_BALDD.CCY</w:t>
            </w:r>
          </w:p>
          <w:p w14:paraId="33B58068" w14:textId="77777777" w:rsidR="006A522F" w:rsidRPr="00970349" w:rsidRDefault="006A522F" w:rsidP="00415767">
            <w:r w:rsidRPr="00ED5411">
              <w:rPr>
                <w:sz w:val="22"/>
                <w:szCs w:val="22"/>
              </w:rPr>
              <w:t>Tập dữ liệu 1.2: TBGL_MAST.CCY</w:t>
            </w:r>
          </w:p>
        </w:tc>
      </w:tr>
      <w:tr w:rsidR="006A522F" w:rsidRPr="00ED5411" w14:paraId="754A7B08" w14:textId="77777777" w:rsidTr="00415767">
        <w:trPr>
          <w:trHeight w:val="289"/>
        </w:trPr>
        <w:tc>
          <w:tcPr>
            <w:tcW w:w="828" w:type="dxa"/>
            <w:vMerge/>
            <w:tcBorders>
              <w:left w:val="single" w:sz="4" w:space="0" w:color="auto"/>
              <w:right w:val="single" w:sz="4" w:space="0" w:color="auto"/>
            </w:tcBorders>
            <w:shd w:val="clear" w:color="auto" w:fill="auto"/>
          </w:tcPr>
          <w:p w14:paraId="4522A1E0"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5CA8E1B2"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5E742E7" w14:textId="77777777" w:rsidR="006A522F" w:rsidRPr="00970349" w:rsidRDefault="006A522F" w:rsidP="00415767">
            <w:r w:rsidRPr="00ED5411">
              <w:rPr>
                <w:b/>
                <w:bCs/>
                <w:sz w:val="22"/>
                <w:szCs w:val="22"/>
              </w:rPr>
              <w:t>Tập dữ liệu 2</w:t>
            </w:r>
            <w:r>
              <w:rPr>
                <w:b/>
                <w:bCs/>
                <w:sz w:val="22"/>
                <w:szCs w:val="22"/>
              </w:rPr>
              <w:t xml:space="preserve">: </w:t>
            </w:r>
            <w:r w:rsidRPr="00510BE1">
              <w:rPr>
                <w:sz w:val="22"/>
                <w:szCs w:val="22"/>
              </w:rPr>
              <w:t>Lấy trực tiếp từ bảng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3FE7E92" w14:textId="77777777" w:rsidR="006A522F" w:rsidRPr="00970349" w:rsidRDefault="006A522F" w:rsidP="00415767">
            <w:r w:rsidRPr="00ED5411">
              <w:rPr>
                <w:b/>
                <w:bCs/>
                <w:sz w:val="22"/>
                <w:szCs w:val="22"/>
              </w:rPr>
              <w:t xml:space="preserve">Tập dữ liệu 2: </w:t>
            </w:r>
            <w:r w:rsidRPr="00ED5411">
              <w:rPr>
                <w:sz w:val="22"/>
                <w:szCs w:val="22"/>
              </w:rPr>
              <w:t>TBGL_FTPDD.CCY</w:t>
            </w:r>
          </w:p>
        </w:tc>
      </w:tr>
      <w:tr w:rsidR="006A522F" w:rsidRPr="00ED5411" w14:paraId="54C01E9A" w14:textId="77777777" w:rsidTr="00415767">
        <w:trPr>
          <w:trHeight w:val="289"/>
        </w:trPr>
        <w:tc>
          <w:tcPr>
            <w:tcW w:w="828" w:type="dxa"/>
            <w:vMerge/>
            <w:tcBorders>
              <w:left w:val="single" w:sz="4" w:space="0" w:color="auto"/>
              <w:right w:val="single" w:sz="4" w:space="0" w:color="auto"/>
            </w:tcBorders>
            <w:shd w:val="clear" w:color="auto" w:fill="auto"/>
          </w:tcPr>
          <w:p w14:paraId="455ED37F"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61E4970F"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984182E" w14:textId="77777777" w:rsidR="006A522F" w:rsidRPr="00970349" w:rsidRDefault="006A522F" w:rsidP="00415767">
            <w:r w:rsidRPr="00ED5411">
              <w:rPr>
                <w:b/>
                <w:bCs/>
                <w:sz w:val="22"/>
                <w:szCs w:val="22"/>
              </w:rPr>
              <w:t>Tập dữ liệu 3</w:t>
            </w:r>
            <w:r>
              <w:rPr>
                <w:b/>
                <w:bCs/>
                <w:sz w:val="22"/>
                <w:szCs w:val="22"/>
              </w:rPr>
              <w:t xml:space="preserve">: </w:t>
            </w:r>
            <w:r w:rsidRPr="00510BE1">
              <w:rPr>
                <w:sz w:val="22"/>
                <w:szCs w:val="22"/>
              </w:rPr>
              <w:t>Lấy trực tiếp từ bảng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BA06E9B" w14:textId="77777777" w:rsidR="006A522F" w:rsidRPr="00970349" w:rsidRDefault="006A522F" w:rsidP="00415767">
            <w:r w:rsidRPr="00ED5411">
              <w:rPr>
                <w:b/>
                <w:bCs/>
                <w:sz w:val="22"/>
                <w:szCs w:val="22"/>
              </w:rPr>
              <w:t xml:space="preserve">Tập dữ liệu 3: </w:t>
            </w:r>
            <w:r w:rsidRPr="00ED5411">
              <w:rPr>
                <w:sz w:val="22"/>
                <w:szCs w:val="22"/>
              </w:rPr>
              <w:t>TBGL_FTPDD.CCY</w:t>
            </w:r>
          </w:p>
        </w:tc>
      </w:tr>
      <w:tr w:rsidR="006A522F" w:rsidRPr="00ED5411" w14:paraId="06B54280" w14:textId="77777777" w:rsidTr="00415767">
        <w:trPr>
          <w:trHeight w:val="289"/>
        </w:trPr>
        <w:tc>
          <w:tcPr>
            <w:tcW w:w="828" w:type="dxa"/>
            <w:vMerge/>
            <w:tcBorders>
              <w:left w:val="single" w:sz="4" w:space="0" w:color="auto"/>
              <w:right w:val="single" w:sz="4" w:space="0" w:color="auto"/>
            </w:tcBorders>
            <w:shd w:val="clear" w:color="auto" w:fill="auto"/>
          </w:tcPr>
          <w:p w14:paraId="6962E22B"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118B7EDD"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F8EA5B3" w14:textId="77777777" w:rsidR="006A522F" w:rsidRPr="00ED5411" w:rsidRDefault="006A522F" w:rsidP="00415767">
            <w:pPr>
              <w:shd w:val="clear" w:color="auto" w:fill="FFFFFF"/>
              <w:rPr>
                <w:b/>
                <w:bCs/>
              </w:rPr>
            </w:pPr>
            <w:r w:rsidRPr="00ED5411">
              <w:rPr>
                <w:b/>
                <w:bCs/>
                <w:sz w:val="22"/>
                <w:szCs w:val="22"/>
              </w:rPr>
              <w:t xml:space="preserve">Tập dữ liệu 4: </w:t>
            </w:r>
          </w:p>
          <w:p w14:paraId="0E778D76" w14:textId="77777777" w:rsidR="006A522F" w:rsidRDefault="006A522F" w:rsidP="00415767">
            <w:pPr>
              <w:spacing w:line="264" w:lineRule="auto"/>
              <w:rPr>
                <w:bCs/>
                <w:iCs/>
              </w:rPr>
            </w:pPr>
            <w:r w:rsidRPr="00ED5411">
              <w:rPr>
                <w:b/>
                <w:i/>
                <w:sz w:val="22"/>
                <w:szCs w:val="22"/>
              </w:rPr>
              <w:t>Tập dữ liệu 4.1</w:t>
            </w:r>
            <w:r>
              <w:rPr>
                <w:b/>
                <w:i/>
                <w:sz w:val="22"/>
                <w:szCs w:val="22"/>
              </w:rPr>
              <w:t xml:space="preserve">: </w:t>
            </w:r>
            <w:r w:rsidRPr="00510BE1">
              <w:rPr>
                <w:bCs/>
                <w:iCs/>
                <w:sz w:val="22"/>
                <w:szCs w:val="22"/>
              </w:rPr>
              <w:t>Lấy trực tiếp từ bảng TBGL_FTPDD</w:t>
            </w:r>
          </w:p>
          <w:p w14:paraId="1B7A9BA5" w14:textId="77777777" w:rsidR="006A522F" w:rsidRPr="00510BE1" w:rsidRDefault="006A522F" w:rsidP="00415767">
            <w:pPr>
              <w:spacing w:line="264" w:lineRule="auto"/>
              <w:rPr>
                <w:bCs/>
                <w:iCs/>
                <w:color w:val="808080"/>
              </w:rPr>
            </w:pPr>
          </w:p>
          <w:p w14:paraId="49B1D01F" w14:textId="77777777" w:rsidR="006A522F" w:rsidRPr="00ED5411" w:rsidRDefault="006A522F" w:rsidP="00415767">
            <w:pPr>
              <w:spacing w:line="264" w:lineRule="auto"/>
              <w:rPr>
                <w:b/>
                <w:i/>
              </w:rPr>
            </w:pPr>
            <w:r w:rsidRPr="00ED5411">
              <w:rPr>
                <w:b/>
                <w:i/>
                <w:sz w:val="22"/>
                <w:szCs w:val="22"/>
              </w:rPr>
              <w:t xml:space="preserve">Tập dữ liệu 4.2: </w:t>
            </w:r>
          </w:p>
          <w:p w14:paraId="458A2488" w14:textId="77777777" w:rsidR="006A522F" w:rsidRPr="00ED5411" w:rsidRDefault="006A522F" w:rsidP="00415767">
            <w:pPr>
              <w:shd w:val="clear" w:color="auto" w:fill="FFFFFF"/>
            </w:pPr>
            <w:r w:rsidRPr="00ED5411">
              <w:rPr>
                <w:bCs/>
                <w:sz w:val="22"/>
                <w:szCs w:val="22"/>
              </w:rPr>
              <w:t>Tập dữ liệu 4.2.1</w:t>
            </w:r>
            <w:r>
              <w:rPr>
                <w:bCs/>
                <w:sz w:val="22"/>
                <w:szCs w:val="22"/>
              </w:rPr>
              <w:t>: Lấy trực tiếp từ bảng</w:t>
            </w:r>
            <w:r w:rsidRPr="00ED5411">
              <w:rPr>
                <w:sz w:val="22"/>
                <w:szCs w:val="22"/>
              </w:rPr>
              <w:t xml:space="preserve"> TBGL_MAST</w:t>
            </w:r>
          </w:p>
          <w:p w14:paraId="5FA84521" w14:textId="77777777" w:rsidR="006A522F" w:rsidRDefault="006A522F" w:rsidP="00415767">
            <w:pPr>
              <w:shd w:val="clear" w:color="auto" w:fill="FFFFFF"/>
            </w:pPr>
            <w:r w:rsidRPr="00ED5411">
              <w:rPr>
                <w:bCs/>
                <w:sz w:val="22"/>
                <w:szCs w:val="22"/>
              </w:rPr>
              <w:t>Tập dữ liệu 4.2.2</w:t>
            </w:r>
            <w:r>
              <w:rPr>
                <w:bCs/>
                <w:sz w:val="22"/>
                <w:szCs w:val="22"/>
              </w:rPr>
              <w:t>: Lấy trực tiếp từ bảng</w:t>
            </w:r>
            <w:r w:rsidRPr="00ED5411">
              <w:rPr>
                <w:sz w:val="22"/>
                <w:szCs w:val="22"/>
              </w:rPr>
              <w:t xml:space="preserve"> TBGL_FTPDD</w:t>
            </w:r>
          </w:p>
          <w:p w14:paraId="5570E704" w14:textId="77777777" w:rsidR="006A522F" w:rsidRPr="00ED5411" w:rsidRDefault="006A522F" w:rsidP="00415767">
            <w:pPr>
              <w:shd w:val="clear" w:color="auto" w:fill="FFFFFF"/>
            </w:pPr>
          </w:p>
          <w:p w14:paraId="675B7119" w14:textId="77777777" w:rsidR="006A522F" w:rsidRPr="00970349" w:rsidRDefault="006A522F" w:rsidP="00415767">
            <w:pPr>
              <w:spacing w:line="264" w:lineRule="auto"/>
            </w:pPr>
            <w:r w:rsidRPr="00ED5411">
              <w:rPr>
                <w:b/>
                <w:i/>
                <w:sz w:val="22"/>
                <w:szCs w:val="22"/>
              </w:rPr>
              <w:t>Tập dữ liệu 4.3</w:t>
            </w:r>
            <w:r>
              <w:rPr>
                <w:b/>
                <w:i/>
                <w:sz w:val="22"/>
                <w:szCs w:val="22"/>
              </w:rPr>
              <w:t xml:space="preserve">: </w:t>
            </w:r>
            <w:r w:rsidRPr="00510BE1">
              <w:rPr>
                <w:bCs/>
                <w:iCs/>
                <w:sz w:val="22"/>
                <w:szCs w:val="22"/>
              </w:rPr>
              <w:t>Lấy trực tiếp từ bảng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A0EB475" w14:textId="77777777" w:rsidR="006A522F" w:rsidRPr="00ED5411" w:rsidRDefault="006A522F" w:rsidP="00415767">
            <w:pPr>
              <w:shd w:val="clear" w:color="auto" w:fill="FFFFFF"/>
              <w:rPr>
                <w:b/>
                <w:bCs/>
              </w:rPr>
            </w:pPr>
            <w:r w:rsidRPr="00ED5411">
              <w:rPr>
                <w:b/>
                <w:bCs/>
                <w:sz w:val="22"/>
                <w:szCs w:val="22"/>
              </w:rPr>
              <w:t xml:space="preserve">Tập dữ liệu 4: </w:t>
            </w:r>
          </w:p>
          <w:p w14:paraId="612DC751" w14:textId="77777777" w:rsidR="006A522F" w:rsidRDefault="006A522F" w:rsidP="00415767">
            <w:pPr>
              <w:spacing w:line="264" w:lineRule="auto"/>
            </w:pPr>
            <w:r w:rsidRPr="00ED5411">
              <w:rPr>
                <w:b/>
                <w:i/>
                <w:sz w:val="22"/>
                <w:szCs w:val="22"/>
              </w:rPr>
              <w:t xml:space="preserve">Tập dữ liệu 4.1: </w:t>
            </w:r>
            <w:r w:rsidRPr="00ED5411">
              <w:rPr>
                <w:sz w:val="22"/>
                <w:szCs w:val="22"/>
              </w:rPr>
              <w:t>TBGL_FTPDD.CCY</w:t>
            </w:r>
          </w:p>
          <w:p w14:paraId="34444DF6" w14:textId="77777777" w:rsidR="006A522F" w:rsidRPr="00ED5411" w:rsidRDefault="006A522F" w:rsidP="00415767">
            <w:pPr>
              <w:spacing w:line="264" w:lineRule="auto"/>
              <w:rPr>
                <w:color w:val="808080"/>
              </w:rPr>
            </w:pPr>
          </w:p>
          <w:p w14:paraId="3B6FA08C" w14:textId="77777777" w:rsidR="006A522F" w:rsidRPr="00ED5411" w:rsidRDefault="006A522F" w:rsidP="00415767">
            <w:pPr>
              <w:spacing w:line="264" w:lineRule="auto"/>
              <w:rPr>
                <w:b/>
                <w:i/>
              </w:rPr>
            </w:pPr>
            <w:r w:rsidRPr="00ED5411">
              <w:rPr>
                <w:b/>
                <w:i/>
                <w:sz w:val="22"/>
                <w:szCs w:val="22"/>
              </w:rPr>
              <w:t xml:space="preserve">Tập dữ liệu 4.2: </w:t>
            </w:r>
          </w:p>
          <w:p w14:paraId="446EEDF4" w14:textId="77777777" w:rsidR="006A522F" w:rsidRPr="00ED5411" w:rsidRDefault="006A522F" w:rsidP="00415767">
            <w:pPr>
              <w:shd w:val="clear" w:color="auto" w:fill="FFFFFF"/>
            </w:pPr>
            <w:r w:rsidRPr="00ED5411">
              <w:rPr>
                <w:bCs/>
                <w:sz w:val="22"/>
                <w:szCs w:val="22"/>
              </w:rPr>
              <w:t xml:space="preserve">Tập dữ liệu 4.2.1: </w:t>
            </w:r>
            <w:r w:rsidRPr="00ED5411">
              <w:rPr>
                <w:sz w:val="22"/>
                <w:szCs w:val="22"/>
              </w:rPr>
              <w:t>TBGL_MAST.CCY</w:t>
            </w:r>
          </w:p>
          <w:p w14:paraId="6EAB9456" w14:textId="77777777" w:rsidR="006A522F" w:rsidRDefault="006A522F" w:rsidP="00415767">
            <w:pPr>
              <w:shd w:val="clear" w:color="auto" w:fill="FFFFFF"/>
            </w:pPr>
            <w:r w:rsidRPr="00ED5411">
              <w:rPr>
                <w:bCs/>
                <w:sz w:val="22"/>
                <w:szCs w:val="22"/>
              </w:rPr>
              <w:t xml:space="preserve">Tập dữ liệu 4.2.2: </w:t>
            </w:r>
            <w:r w:rsidRPr="00ED5411">
              <w:rPr>
                <w:sz w:val="22"/>
                <w:szCs w:val="22"/>
              </w:rPr>
              <w:t>TBGL_FTPDD.CCY</w:t>
            </w:r>
          </w:p>
          <w:p w14:paraId="47669A42" w14:textId="77777777" w:rsidR="006A522F" w:rsidRPr="00ED5411" w:rsidRDefault="006A522F" w:rsidP="00415767">
            <w:pPr>
              <w:shd w:val="clear" w:color="auto" w:fill="FFFFFF"/>
            </w:pPr>
          </w:p>
          <w:p w14:paraId="4638A8EC" w14:textId="77777777" w:rsidR="006A522F" w:rsidRPr="00970349" w:rsidRDefault="006A522F" w:rsidP="00415767">
            <w:pPr>
              <w:spacing w:line="264" w:lineRule="auto"/>
            </w:pPr>
            <w:r w:rsidRPr="00ED5411">
              <w:rPr>
                <w:b/>
                <w:i/>
                <w:sz w:val="22"/>
                <w:szCs w:val="22"/>
              </w:rPr>
              <w:t xml:space="preserve">Tập dữ liệu 4.3: </w:t>
            </w:r>
            <w:r w:rsidRPr="00ED5411">
              <w:rPr>
                <w:sz w:val="22"/>
                <w:szCs w:val="22"/>
              </w:rPr>
              <w:t>TBGL_FTPDD.CCY</w:t>
            </w:r>
          </w:p>
        </w:tc>
      </w:tr>
      <w:tr w:rsidR="006A522F" w:rsidRPr="00ED5411" w14:paraId="3E55F572"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72C4D707"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047A2008"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C2B8961" w14:textId="77777777" w:rsidR="006A522F" w:rsidRPr="00ED5411" w:rsidRDefault="006A522F" w:rsidP="00415767">
            <w:pPr>
              <w:spacing w:line="264" w:lineRule="auto"/>
              <w:rPr>
                <w:b/>
                <w:bCs/>
              </w:rPr>
            </w:pPr>
            <w:r w:rsidRPr="00ED5411">
              <w:rPr>
                <w:b/>
                <w:bCs/>
                <w:sz w:val="22"/>
                <w:szCs w:val="22"/>
              </w:rPr>
              <w:t>Tập dữ liệu 5</w:t>
            </w:r>
            <w:r>
              <w:rPr>
                <w:b/>
                <w:bCs/>
                <w:sz w:val="22"/>
                <w:szCs w:val="22"/>
              </w:rPr>
              <w:t xml:space="preserve">: </w:t>
            </w:r>
            <w:r w:rsidRPr="009A4195">
              <w:rPr>
                <w:sz w:val="22"/>
                <w:szCs w:val="22"/>
              </w:rPr>
              <w:t>Lấy trực tiếp từ bảng TBGL_FTPDD</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D422A1B" w14:textId="77777777" w:rsidR="006A522F" w:rsidRPr="00ED5411" w:rsidRDefault="006A522F" w:rsidP="00415767">
            <w:pPr>
              <w:spacing w:line="264" w:lineRule="auto"/>
              <w:rPr>
                <w:b/>
                <w:bCs/>
              </w:rPr>
            </w:pPr>
            <w:r w:rsidRPr="00ED5411">
              <w:rPr>
                <w:b/>
                <w:bCs/>
                <w:sz w:val="22"/>
                <w:szCs w:val="22"/>
              </w:rPr>
              <w:t xml:space="preserve">Tập dữ liệu 5: </w:t>
            </w:r>
            <w:r w:rsidRPr="00ED5411">
              <w:rPr>
                <w:sz w:val="22"/>
                <w:szCs w:val="22"/>
              </w:rPr>
              <w:t>TBGL_FTPDD.CCY</w:t>
            </w:r>
          </w:p>
        </w:tc>
      </w:tr>
      <w:tr w:rsidR="006A522F" w:rsidRPr="00ED5411" w14:paraId="6BF8D0FE"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02B5F3A1" w14:textId="77777777" w:rsidR="006A522F" w:rsidRPr="00ED5411" w:rsidRDefault="006A522F" w:rsidP="00415767">
            <w:pPr>
              <w:jc w:val="center"/>
              <w:rPr>
                <w:bCs/>
              </w:rPr>
            </w:pPr>
            <w:r w:rsidRPr="00ED5411">
              <w:rPr>
                <w:bCs/>
                <w:sz w:val="22"/>
                <w:szCs w:val="22"/>
              </w:rPr>
              <w:t>4</w:t>
            </w:r>
          </w:p>
        </w:tc>
        <w:tc>
          <w:tcPr>
            <w:tcW w:w="2970" w:type="dxa"/>
            <w:vMerge w:val="restart"/>
            <w:tcBorders>
              <w:top w:val="single" w:sz="4" w:space="0" w:color="auto"/>
              <w:left w:val="single" w:sz="4" w:space="0" w:color="auto"/>
              <w:right w:val="single" w:sz="4" w:space="0" w:color="auto"/>
            </w:tcBorders>
            <w:shd w:val="clear" w:color="auto" w:fill="auto"/>
          </w:tcPr>
          <w:p w14:paraId="19501978" w14:textId="77777777" w:rsidR="006A522F" w:rsidRPr="00ED5411" w:rsidRDefault="006A522F" w:rsidP="00415767">
            <w:pPr>
              <w:rPr>
                <w:bCs/>
              </w:rPr>
            </w:pPr>
            <w:r w:rsidRPr="00ED5411">
              <w:rPr>
                <w:bCs/>
                <w:sz w:val="22"/>
                <w:szCs w:val="22"/>
              </w:rPr>
              <w:t>Loại Khách Hàng</w:t>
            </w:r>
            <w:r w:rsidRPr="00ED5411">
              <w:rPr>
                <w:bCs/>
                <w:sz w:val="22"/>
                <w:szCs w:val="22"/>
              </w:rPr>
              <w:br/>
              <w:t>CUSTTP</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0EDC9FE" w14:textId="77777777" w:rsidR="006A522F" w:rsidRPr="00ED5411" w:rsidRDefault="006A522F" w:rsidP="00415767">
            <w:pPr>
              <w:spacing w:line="264" w:lineRule="auto"/>
              <w:rPr>
                <w:bCs/>
              </w:rPr>
            </w:pPr>
            <w:r w:rsidRPr="00ED5411">
              <w:rPr>
                <w:b/>
                <w:bCs/>
                <w:sz w:val="22"/>
                <w:szCs w:val="22"/>
              </w:rPr>
              <w:t xml:space="preserve">Tập dữ liệu 1: </w:t>
            </w:r>
          </w:p>
          <w:p w14:paraId="2D6AE500" w14:textId="77777777" w:rsidR="006A522F" w:rsidRPr="00ED5411" w:rsidRDefault="006A522F" w:rsidP="00415767">
            <w:pPr>
              <w:spacing w:line="276" w:lineRule="auto"/>
              <w:rPr>
                <w:bCs/>
                <w:lang w:val="en-GB"/>
              </w:rPr>
            </w:pPr>
            <w:r w:rsidRPr="00ED5411">
              <w:rPr>
                <w:sz w:val="22"/>
                <w:szCs w:val="22"/>
              </w:rPr>
              <w:t xml:space="preserve">Tập dữ liệu 1.1: </w:t>
            </w:r>
            <w:r>
              <w:rPr>
                <w:bCs/>
                <w:sz w:val="22"/>
                <w:szCs w:val="22"/>
              </w:rPr>
              <w:t xml:space="preserve">Liên kết (LEFT JOIN) với bảng CM1.TBCM_GENERAL </w:t>
            </w:r>
            <w:r w:rsidRPr="00ED5411">
              <w:rPr>
                <w:bCs/>
                <w:sz w:val="22"/>
                <w:szCs w:val="22"/>
              </w:rPr>
              <w:t>với điều kiện sau:</w:t>
            </w:r>
          </w:p>
          <w:p w14:paraId="78DFEEAA" w14:textId="77777777" w:rsidR="006A522F" w:rsidRPr="00E71B4D" w:rsidRDefault="006A522F" w:rsidP="00415767">
            <w:pPr>
              <w:shd w:val="clear" w:color="auto" w:fill="FFFFFF"/>
              <w:rPr>
                <w:color w:val="000000"/>
              </w:rPr>
            </w:pPr>
            <w:r w:rsidRPr="00E71B4D">
              <w:rPr>
                <w:color w:val="0000FF"/>
                <w:sz w:val="22"/>
                <w:szCs w:val="22"/>
              </w:rPr>
              <w:t>AND</w:t>
            </w:r>
            <w:r w:rsidRPr="00E71B4D">
              <w:rPr>
                <w:color w:val="000000"/>
                <w:sz w:val="22"/>
                <w:szCs w:val="22"/>
              </w:rPr>
              <w:t xml:space="preserve"> </w:t>
            </w:r>
            <w:r w:rsidRPr="00E71B4D">
              <w:rPr>
                <w:sz w:val="22"/>
                <w:szCs w:val="22"/>
              </w:rPr>
              <w:t>TBGL_BALDD</w:t>
            </w:r>
            <w:r w:rsidRPr="00E71B4D">
              <w:rPr>
                <w:color w:val="000080"/>
                <w:sz w:val="22"/>
                <w:szCs w:val="22"/>
              </w:rPr>
              <w:t>.</w:t>
            </w:r>
            <w:r w:rsidRPr="00E71B4D">
              <w:rPr>
                <w:color w:val="000000"/>
                <w:sz w:val="22"/>
                <w:szCs w:val="22"/>
              </w:rPr>
              <w:t xml:space="preserve">CUSTSEQ </w:t>
            </w:r>
            <w:r w:rsidRPr="00E71B4D">
              <w:rPr>
                <w:color w:val="000080"/>
                <w:sz w:val="22"/>
                <w:szCs w:val="22"/>
              </w:rPr>
              <w:t>=</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CUSTSEQ </w:t>
            </w:r>
          </w:p>
          <w:p w14:paraId="41D3DC67" w14:textId="77777777" w:rsidR="006A522F" w:rsidRPr="00E71B4D" w:rsidRDefault="006A522F" w:rsidP="00415767">
            <w:pPr>
              <w:shd w:val="clear" w:color="auto" w:fill="FFFFFF"/>
            </w:pPr>
            <w:r w:rsidRPr="00E71B4D">
              <w:rPr>
                <w:color w:val="0000FF"/>
                <w:sz w:val="22"/>
                <w:szCs w:val="22"/>
              </w:rPr>
              <w:t>AND</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BRCD </w:t>
            </w:r>
            <w:r w:rsidRPr="00E71B4D">
              <w:rPr>
                <w:color w:val="000080"/>
                <w:sz w:val="22"/>
                <w:szCs w:val="22"/>
              </w:rPr>
              <w:t>=</w:t>
            </w:r>
            <w:r w:rsidRPr="00E71B4D">
              <w:rPr>
                <w:color w:val="000000"/>
                <w:sz w:val="22"/>
                <w:szCs w:val="22"/>
              </w:rPr>
              <w:t xml:space="preserve"> </w:t>
            </w:r>
            <w:r w:rsidRPr="00E71B4D">
              <w:rPr>
                <w:color w:val="808080"/>
                <w:sz w:val="22"/>
                <w:szCs w:val="22"/>
              </w:rPr>
              <w:t>'1000'</w:t>
            </w:r>
          </w:p>
          <w:p w14:paraId="77BB43F1" w14:textId="77777777" w:rsidR="006A522F" w:rsidRPr="00E71B4D" w:rsidRDefault="006A522F" w:rsidP="00415767">
            <w:r w:rsidRPr="00E71B4D">
              <w:rPr>
                <w:sz w:val="22"/>
                <w:szCs w:val="22"/>
              </w:rPr>
              <w:t xml:space="preserve">Tập dữ liệu 1.2: </w:t>
            </w:r>
            <w:r>
              <w:rPr>
                <w:sz w:val="22"/>
                <w:szCs w:val="22"/>
              </w:rPr>
              <w:t xml:space="preserve">Liên kết (LEFT JOIN) với bảng CM1.TBCM_GENERAL </w:t>
            </w:r>
            <w:r w:rsidRPr="00E71B4D">
              <w:rPr>
                <w:sz w:val="22"/>
                <w:szCs w:val="22"/>
              </w:rPr>
              <w:t>với điều kiện sau:</w:t>
            </w:r>
          </w:p>
          <w:p w14:paraId="662A5D4C" w14:textId="77777777" w:rsidR="006A522F" w:rsidRPr="00E71B4D" w:rsidRDefault="006A522F" w:rsidP="00415767">
            <w:pPr>
              <w:shd w:val="clear" w:color="auto" w:fill="FFFFFF"/>
            </w:pPr>
            <w:r w:rsidRPr="00E71B4D">
              <w:rPr>
                <w:color w:val="0000FF"/>
                <w:sz w:val="22"/>
                <w:szCs w:val="22"/>
              </w:rPr>
              <w:t>AND</w:t>
            </w:r>
            <w:r w:rsidRPr="00E71B4D">
              <w:rPr>
                <w:color w:val="000000"/>
                <w:sz w:val="22"/>
                <w:szCs w:val="22"/>
              </w:rPr>
              <w:t xml:space="preserve"> </w:t>
            </w:r>
            <w:r w:rsidRPr="00E71B4D">
              <w:rPr>
                <w:sz w:val="22"/>
                <w:szCs w:val="22"/>
              </w:rPr>
              <w:t>TBGL_MAST</w:t>
            </w:r>
            <w:r w:rsidRPr="00E71B4D">
              <w:rPr>
                <w:color w:val="000080"/>
                <w:sz w:val="22"/>
                <w:szCs w:val="22"/>
              </w:rPr>
              <w:t>.</w:t>
            </w:r>
            <w:r w:rsidRPr="00E71B4D">
              <w:rPr>
                <w:color w:val="000000"/>
                <w:sz w:val="22"/>
                <w:szCs w:val="22"/>
              </w:rPr>
              <w:t xml:space="preserve">CUSTSEQ </w:t>
            </w:r>
            <w:r w:rsidRPr="00E71B4D">
              <w:rPr>
                <w:color w:val="000080"/>
                <w:sz w:val="22"/>
                <w:szCs w:val="22"/>
              </w:rPr>
              <w:t>=</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CUSTSEQ </w:t>
            </w:r>
          </w:p>
          <w:p w14:paraId="024A2A6B" w14:textId="77777777" w:rsidR="006A522F" w:rsidRPr="00E71B4D" w:rsidRDefault="006A522F" w:rsidP="00415767">
            <w:pPr>
              <w:shd w:val="clear" w:color="auto" w:fill="FFFFFF"/>
              <w:rPr>
                <w:color w:val="808080"/>
              </w:rPr>
            </w:pPr>
            <w:r w:rsidRPr="00E71B4D">
              <w:rPr>
                <w:color w:val="0000FF"/>
                <w:sz w:val="22"/>
                <w:szCs w:val="22"/>
              </w:rPr>
              <w:t>AND</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BRCD </w:t>
            </w:r>
            <w:r w:rsidRPr="00E71B4D">
              <w:rPr>
                <w:color w:val="000080"/>
                <w:sz w:val="22"/>
                <w:szCs w:val="22"/>
              </w:rPr>
              <w:t>=</w:t>
            </w:r>
            <w:r w:rsidRPr="00E71B4D">
              <w:rPr>
                <w:color w:val="000000"/>
                <w:sz w:val="22"/>
                <w:szCs w:val="22"/>
              </w:rPr>
              <w:t xml:space="preserve"> </w:t>
            </w:r>
            <w:r w:rsidRPr="00E71B4D">
              <w:rPr>
                <w:color w:val="808080"/>
                <w:sz w:val="22"/>
                <w:szCs w:val="22"/>
              </w:rPr>
              <w:t>'1000'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249FD5F" w14:textId="77777777" w:rsidR="006A522F" w:rsidRPr="00ED5411" w:rsidRDefault="006A522F" w:rsidP="00415767">
            <w:pPr>
              <w:spacing w:line="264" w:lineRule="auto"/>
              <w:rPr>
                <w:bCs/>
              </w:rPr>
            </w:pPr>
            <w:r w:rsidRPr="00ED5411">
              <w:rPr>
                <w:b/>
                <w:bCs/>
                <w:sz w:val="22"/>
                <w:szCs w:val="22"/>
              </w:rPr>
              <w:t xml:space="preserve">Tập dữ liệu 1: </w:t>
            </w:r>
          </w:p>
          <w:p w14:paraId="1B8A0FB1" w14:textId="77777777" w:rsidR="006A522F" w:rsidRPr="00ED5411" w:rsidRDefault="006A522F" w:rsidP="00415767">
            <w:pPr>
              <w:rPr>
                <w:bCs/>
              </w:rPr>
            </w:pPr>
            <w:r w:rsidRPr="00E71B4D">
              <w:rPr>
                <w:color w:val="0000FF"/>
                <w:sz w:val="22"/>
                <w:szCs w:val="22"/>
              </w:rPr>
              <w:t>DECODE</w:t>
            </w:r>
            <w:r w:rsidRPr="00E71B4D">
              <w:rPr>
                <w:color w:val="000080"/>
                <w:sz w:val="22"/>
                <w:szCs w:val="22"/>
              </w:rPr>
              <w:t>(</w:t>
            </w:r>
            <w:r w:rsidRPr="00E71B4D">
              <w:rPr>
                <w:sz w:val="22"/>
                <w:szCs w:val="22"/>
              </w:rPr>
              <w:t>TBCM_GENERAL.</w:t>
            </w:r>
            <w:r w:rsidRPr="00E71B4D">
              <w:rPr>
                <w:color w:val="000000"/>
                <w:sz w:val="22"/>
                <w:szCs w:val="22"/>
              </w:rPr>
              <w:t>CUSTTPCD</w:t>
            </w:r>
            <w:r w:rsidRPr="00E71B4D">
              <w:rPr>
                <w:color w:val="000080"/>
                <w:sz w:val="22"/>
                <w:szCs w:val="22"/>
              </w:rPr>
              <w:t>,</w:t>
            </w:r>
            <w:r w:rsidRPr="00E71B4D">
              <w:rPr>
                <w:color w:val="000000"/>
                <w:sz w:val="22"/>
                <w:szCs w:val="22"/>
              </w:rPr>
              <w:t xml:space="preserve"> </w:t>
            </w:r>
            <w:r w:rsidRPr="00E71B4D">
              <w:rPr>
                <w:color w:val="808080"/>
                <w:sz w:val="22"/>
                <w:szCs w:val="22"/>
              </w:rPr>
              <w:t>'100'</w:t>
            </w:r>
            <w:r w:rsidRPr="00E71B4D">
              <w:rPr>
                <w:color w:val="000080"/>
                <w:sz w:val="22"/>
                <w:szCs w:val="22"/>
              </w:rPr>
              <w:t>,</w:t>
            </w:r>
            <w:r w:rsidRPr="00E71B4D">
              <w:rPr>
                <w:color w:val="000000"/>
                <w:sz w:val="22"/>
                <w:szCs w:val="22"/>
              </w:rPr>
              <w:t xml:space="preserve"> </w:t>
            </w:r>
            <w:r w:rsidRPr="00E71B4D">
              <w:rPr>
                <w:color w:val="808080"/>
                <w:sz w:val="22"/>
                <w:szCs w:val="22"/>
              </w:rPr>
              <w:t>'CN'</w:t>
            </w:r>
            <w:r w:rsidRPr="00E71B4D">
              <w:rPr>
                <w:color w:val="000080"/>
                <w:sz w:val="22"/>
                <w:szCs w:val="22"/>
              </w:rPr>
              <w:t>,</w:t>
            </w:r>
            <w:r w:rsidRPr="00E71B4D">
              <w:rPr>
                <w:color w:val="000000"/>
                <w:sz w:val="22"/>
                <w:szCs w:val="22"/>
              </w:rPr>
              <w:t xml:space="preserve"> </w:t>
            </w:r>
            <w:r w:rsidRPr="00E71B4D">
              <w:rPr>
                <w:color w:val="808080"/>
                <w:sz w:val="22"/>
                <w:szCs w:val="22"/>
              </w:rPr>
              <w:t>'DN'</w:t>
            </w:r>
            <w:r w:rsidRPr="00E71B4D">
              <w:rPr>
                <w:color w:val="000080"/>
                <w:sz w:val="22"/>
                <w:szCs w:val="22"/>
              </w:rPr>
              <w:t>)</w:t>
            </w:r>
          </w:p>
          <w:p w14:paraId="1A88AC2E" w14:textId="77777777" w:rsidR="006A522F" w:rsidRPr="00ED5411" w:rsidRDefault="006A522F" w:rsidP="00415767">
            <w:pPr>
              <w:shd w:val="clear" w:color="auto" w:fill="FFFFFF"/>
              <w:rPr>
                <w:b/>
                <w:bCs/>
                <w:color w:val="000080"/>
              </w:rPr>
            </w:pPr>
          </w:p>
          <w:p w14:paraId="08422101" w14:textId="77777777" w:rsidR="006A522F" w:rsidRPr="00ED5411" w:rsidRDefault="006A522F" w:rsidP="00415767">
            <w:pPr>
              <w:shd w:val="clear" w:color="auto" w:fill="FFFFFF"/>
              <w:rPr>
                <w:bCs/>
              </w:rPr>
            </w:pPr>
          </w:p>
        </w:tc>
      </w:tr>
      <w:tr w:rsidR="006A522F" w:rsidRPr="00ED5411" w14:paraId="629F6F1D" w14:textId="77777777" w:rsidTr="00415767">
        <w:trPr>
          <w:trHeight w:val="289"/>
        </w:trPr>
        <w:tc>
          <w:tcPr>
            <w:tcW w:w="828" w:type="dxa"/>
            <w:vMerge/>
            <w:tcBorders>
              <w:left w:val="single" w:sz="4" w:space="0" w:color="auto"/>
              <w:right w:val="single" w:sz="4" w:space="0" w:color="auto"/>
            </w:tcBorders>
            <w:shd w:val="clear" w:color="auto" w:fill="auto"/>
          </w:tcPr>
          <w:p w14:paraId="437691DD"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36C6B336"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FD5F5FB" w14:textId="77777777" w:rsidR="006A522F" w:rsidRPr="00ED5411" w:rsidRDefault="006A522F" w:rsidP="00415767">
            <w:pPr>
              <w:spacing w:line="264" w:lineRule="auto"/>
              <w:rPr>
                <w:bCs/>
              </w:rPr>
            </w:pPr>
            <w:r w:rsidRPr="00ED5411">
              <w:rPr>
                <w:b/>
                <w:bCs/>
                <w:sz w:val="22"/>
                <w:szCs w:val="22"/>
              </w:rPr>
              <w:t xml:space="preserve">Tập dữ liệu 2: </w:t>
            </w:r>
          </w:p>
          <w:p w14:paraId="4E4A9671" w14:textId="77777777" w:rsidR="006A522F" w:rsidRPr="00ED5411" w:rsidRDefault="006A522F" w:rsidP="00415767">
            <w:pPr>
              <w:spacing w:line="276" w:lineRule="auto"/>
              <w:rPr>
                <w:bCs/>
                <w:lang w:val="en-GB"/>
              </w:rPr>
            </w:pPr>
            <w:r w:rsidRPr="00ED5411">
              <w:rPr>
                <w:sz w:val="22"/>
                <w:szCs w:val="22"/>
              </w:rPr>
              <w:t xml:space="preserve">Tập dữ liệu 2.1: </w:t>
            </w:r>
            <w:r>
              <w:rPr>
                <w:bCs/>
                <w:sz w:val="22"/>
                <w:szCs w:val="22"/>
              </w:rPr>
              <w:t xml:space="preserve">Liên kết (LEFT JOIN) với bảng CM1.TBCM_GENERAL </w:t>
            </w:r>
            <w:r w:rsidRPr="00ED5411">
              <w:rPr>
                <w:bCs/>
                <w:sz w:val="22"/>
                <w:szCs w:val="22"/>
              </w:rPr>
              <w:t>với điều kiện sau:</w:t>
            </w:r>
          </w:p>
          <w:p w14:paraId="1E7A5B6C" w14:textId="77777777" w:rsidR="006A522F" w:rsidRPr="00E71B4D" w:rsidRDefault="006A522F" w:rsidP="00415767">
            <w:pPr>
              <w:shd w:val="clear" w:color="auto" w:fill="FFFFFF"/>
              <w:rPr>
                <w:color w:val="000000"/>
              </w:rPr>
            </w:pPr>
            <w:r w:rsidRPr="00E71B4D">
              <w:rPr>
                <w:color w:val="0000FF"/>
                <w:sz w:val="22"/>
                <w:szCs w:val="22"/>
              </w:rPr>
              <w:t>AND</w:t>
            </w:r>
            <w:r w:rsidRPr="00E71B4D">
              <w:rPr>
                <w:color w:val="000000"/>
                <w:sz w:val="22"/>
                <w:szCs w:val="22"/>
              </w:rPr>
              <w:t xml:space="preserve"> </w:t>
            </w:r>
            <w:r w:rsidRPr="00E71B4D">
              <w:rPr>
                <w:sz w:val="22"/>
                <w:szCs w:val="22"/>
              </w:rPr>
              <w:t>TBGL_FTPDD</w:t>
            </w:r>
            <w:r w:rsidRPr="00E71B4D">
              <w:rPr>
                <w:color w:val="000080"/>
                <w:sz w:val="22"/>
                <w:szCs w:val="22"/>
              </w:rPr>
              <w:t>.</w:t>
            </w:r>
            <w:r w:rsidRPr="00E71B4D">
              <w:rPr>
                <w:color w:val="000000"/>
                <w:sz w:val="22"/>
                <w:szCs w:val="22"/>
              </w:rPr>
              <w:t xml:space="preserve">CUSTSEQ </w:t>
            </w:r>
            <w:r w:rsidRPr="00E71B4D">
              <w:rPr>
                <w:color w:val="000080"/>
                <w:sz w:val="22"/>
                <w:szCs w:val="22"/>
              </w:rPr>
              <w:t>=</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CUSTSEQ </w:t>
            </w:r>
          </w:p>
          <w:p w14:paraId="57120710" w14:textId="77777777" w:rsidR="006A522F" w:rsidRPr="00E71B4D" w:rsidRDefault="006A522F" w:rsidP="00415767">
            <w:pPr>
              <w:shd w:val="clear" w:color="auto" w:fill="FFFFFF"/>
            </w:pPr>
            <w:r w:rsidRPr="00E71B4D">
              <w:rPr>
                <w:color w:val="0000FF"/>
                <w:sz w:val="22"/>
                <w:szCs w:val="22"/>
              </w:rPr>
              <w:t>AND</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BRCD </w:t>
            </w:r>
            <w:r w:rsidRPr="00E71B4D">
              <w:rPr>
                <w:color w:val="000080"/>
                <w:sz w:val="22"/>
                <w:szCs w:val="22"/>
              </w:rPr>
              <w:t>=</w:t>
            </w:r>
            <w:r w:rsidRPr="00E71B4D">
              <w:rPr>
                <w:color w:val="000000"/>
                <w:sz w:val="22"/>
                <w:szCs w:val="22"/>
              </w:rPr>
              <w:t xml:space="preserve"> </w:t>
            </w:r>
            <w:r w:rsidRPr="00E71B4D">
              <w:rPr>
                <w:color w:val="808080"/>
                <w:sz w:val="22"/>
                <w:szCs w:val="22"/>
              </w:rPr>
              <w:t>'1000'</w:t>
            </w:r>
          </w:p>
          <w:p w14:paraId="69A5DFEE" w14:textId="77777777" w:rsidR="006A522F" w:rsidRPr="00E71B4D" w:rsidRDefault="006A522F" w:rsidP="00415767">
            <w:r w:rsidRPr="00E71B4D">
              <w:rPr>
                <w:sz w:val="22"/>
                <w:szCs w:val="22"/>
              </w:rPr>
              <w:t xml:space="preserve">Tập dữ liệu 2.2: Lấy trực tiếp từ bảng TBGL_FTPDD </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B8C959D" w14:textId="77777777" w:rsidR="006A522F" w:rsidRPr="00ED5411" w:rsidRDefault="006A522F" w:rsidP="00415767">
            <w:pPr>
              <w:spacing w:line="264" w:lineRule="auto"/>
              <w:rPr>
                <w:bCs/>
              </w:rPr>
            </w:pPr>
            <w:r w:rsidRPr="00ED5411">
              <w:rPr>
                <w:b/>
                <w:bCs/>
                <w:sz w:val="22"/>
                <w:szCs w:val="22"/>
              </w:rPr>
              <w:t xml:space="preserve">Tập dữ liệu 2: </w:t>
            </w:r>
          </w:p>
          <w:p w14:paraId="7B546DF1" w14:textId="77777777" w:rsidR="006A522F" w:rsidRPr="00E71B4D" w:rsidRDefault="006A522F" w:rsidP="00415767">
            <w:r w:rsidRPr="00E71B4D">
              <w:rPr>
                <w:sz w:val="22"/>
                <w:szCs w:val="22"/>
              </w:rPr>
              <w:t xml:space="preserve">Tập dữ liệu 2.1: </w:t>
            </w:r>
            <w:r w:rsidRPr="00E71B4D">
              <w:rPr>
                <w:color w:val="0000FF"/>
                <w:sz w:val="22"/>
                <w:szCs w:val="22"/>
              </w:rPr>
              <w:t>DECODE</w:t>
            </w:r>
            <w:r w:rsidRPr="00E71B4D">
              <w:rPr>
                <w:color w:val="000080"/>
                <w:sz w:val="22"/>
                <w:szCs w:val="22"/>
              </w:rPr>
              <w:t>(</w:t>
            </w:r>
            <w:r w:rsidRPr="00E71B4D">
              <w:rPr>
                <w:sz w:val="22"/>
                <w:szCs w:val="22"/>
              </w:rPr>
              <w:t>TBCM_GENERAL.</w:t>
            </w:r>
            <w:r w:rsidRPr="00E71B4D">
              <w:rPr>
                <w:color w:val="000000"/>
                <w:sz w:val="22"/>
                <w:szCs w:val="22"/>
              </w:rPr>
              <w:t>CUSTTPCD</w:t>
            </w:r>
            <w:r w:rsidRPr="00E71B4D">
              <w:rPr>
                <w:color w:val="000080"/>
                <w:sz w:val="22"/>
                <w:szCs w:val="22"/>
              </w:rPr>
              <w:t>,</w:t>
            </w:r>
            <w:r w:rsidRPr="00E71B4D">
              <w:rPr>
                <w:color w:val="000000"/>
                <w:sz w:val="22"/>
                <w:szCs w:val="22"/>
              </w:rPr>
              <w:t xml:space="preserve"> </w:t>
            </w:r>
            <w:r w:rsidRPr="00E71B4D">
              <w:rPr>
                <w:color w:val="808080"/>
                <w:sz w:val="22"/>
                <w:szCs w:val="22"/>
              </w:rPr>
              <w:t>'100'</w:t>
            </w:r>
            <w:r w:rsidRPr="00E71B4D">
              <w:rPr>
                <w:color w:val="000080"/>
                <w:sz w:val="22"/>
                <w:szCs w:val="22"/>
              </w:rPr>
              <w:t>,</w:t>
            </w:r>
            <w:r w:rsidRPr="00E71B4D">
              <w:rPr>
                <w:color w:val="000000"/>
                <w:sz w:val="22"/>
                <w:szCs w:val="22"/>
              </w:rPr>
              <w:t xml:space="preserve"> </w:t>
            </w:r>
            <w:r w:rsidRPr="00E71B4D">
              <w:rPr>
                <w:color w:val="808080"/>
                <w:sz w:val="22"/>
                <w:szCs w:val="22"/>
              </w:rPr>
              <w:t>'CN'</w:t>
            </w:r>
            <w:r w:rsidRPr="00E71B4D">
              <w:rPr>
                <w:color w:val="000080"/>
                <w:sz w:val="22"/>
                <w:szCs w:val="22"/>
              </w:rPr>
              <w:t>,</w:t>
            </w:r>
            <w:r w:rsidRPr="00E71B4D">
              <w:rPr>
                <w:color w:val="000000"/>
                <w:sz w:val="22"/>
                <w:szCs w:val="22"/>
              </w:rPr>
              <w:t xml:space="preserve"> </w:t>
            </w:r>
            <w:r w:rsidRPr="00E71B4D">
              <w:rPr>
                <w:color w:val="808080"/>
                <w:sz w:val="22"/>
                <w:szCs w:val="22"/>
              </w:rPr>
              <w:t>'DN'</w:t>
            </w:r>
            <w:r w:rsidRPr="00E71B4D">
              <w:rPr>
                <w:color w:val="000080"/>
                <w:sz w:val="22"/>
                <w:szCs w:val="22"/>
              </w:rPr>
              <w:t>)</w:t>
            </w:r>
          </w:p>
          <w:p w14:paraId="710AA272" w14:textId="77777777" w:rsidR="006A522F" w:rsidRPr="00E71B4D" w:rsidRDefault="006A522F" w:rsidP="00415767">
            <w:pPr>
              <w:shd w:val="clear" w:color="auto" w:fill="FFFFFF"/>
            </w:pPr>
            <w:r w:rsidRPr="00E71B4D">
              <w:rPr>
                <w:sz w:val="22"/>
                <w:szCs w:val="22"/>
              </w:rPr>
              <w:t xml:space="preserve">Tập dữ liệu 2.2: </w:t>
            </w:r>
          </w:p>
          <w:p w14:paraId="4006DED5" w14:textId="77777777" w:rsidR="006A522F" w:rsidRPr="00E71B4D" w:rsidRDefault="006A522F" w:rsidP="00415767">
            <w:pPr>
              <w:shd w:val="clear" w:color="auto" w:fill="FFFFFF"/>
              <w:rPr>
                <w:color w:val="000080"/>
              </w:rPr>
            </w:pPr>
            <w:r w:rsidRPr="00E71B4D">
              <w:rPr>
                <w:color w:val="0000FF"/>
                <w:sz w:val="22"/>
                <w:szCs w:val="22"/>
              </w:rPr>
              <w:t xml:space="preserve">DECODE </w:t>
            </w:r>
            <w:r w:rsidRPr="00E71B4D">
              <w:rPr>
                <w:color w:val="000080"/>
                <w:sz w:val="22"/>
                <w:szCs w:val="22"/>
              </w:rPr>
              <w:t>(</w:t>
            </w:r>
            <w:r w:rsidRPr="00E71B4D">
              <w:rPr>
                <w:sz w:val="22"/>
                <w:szCs w:val="22"/>
              </w:rPr>
              <w:t>TBGL_FTPDD.</w:t>
            </w:r>
            <w:r w:rsidRPr="00E71B4D">
              <w:rPr>
                <w:color w:val="000000"/>
                <w:sz w:val="22"/>
                <w:szCs w:val="22"/>
              </w:rPr>
              <w:t>TRSEQ</w:t>
            </w:r>
            <w:r w:rsidRPr="00E71B4D">
              <w:rPr>
                <w:color w:val="000080"/>
                <w:sz w:val="22"/>
                <w:szCs w:val="22"/>
              </w:rPr>
              <w:t>,</w:t>
            </w:r>
            <w:r w:rsidRPr="00E71B4D">
              <w:rPr>
                <w:color w:val="000000"/>
                <w:sz w:val="22"/>
                <w:szCs w:val="22"/>
              </w:rPr>
              <w:t xml:space="preserve"> </w:t>
            </w:r>
            <w:r w:rsidRPr="00E71B4D">
              <w:rPr>
                <w:color w:val="808080"/>
                <w:sz w:val="22"/>
                <w:szCs w:val="22"/>
              </w:rPr>
              <w:t>'B00201'</w:t>
            </w:r>
            <w:r w:rsidRPr="00E71B4D">
              <w:rPr>
                <w:color w:val="000080"/>
                <w:sz w:val="22"/>
                <w:szCs w:val="22"/>
              </w:rPr>
              <w:t>,</w:t>
            </w:r>
            <w:r w:rsidRPr="00E71B4D">
              <w:rPr>
                <w:color w:val="000000"/>
                <w:sz w:val="22"/>
                <w:szCs w:val="22"/>
              </w:rPr>
              <w:t xml:space="preserve"> </w:t>
            </w:r>
            <w:r w:rsidRPr="00E71B4D">
              <w:rPr>
                <w:color w:val="808080"/>
                <w:sz w:val="22"/>
                <w:szCs w:val="22"/>
              </w:rPr>
              <w:t>'CN'</w:t>
            </w:r>
            <w:r w:rsidRPr="00E71B4D">
              <w:rPr>
                <w:color w:val="000080"/>
                <w:sz w:val="22"/>
                <w:szCs w:val="22"/>
              </w:rPr>
              <w:t>,</w:t>
            </w:r>
            <w:r w:rsidRPr="00E71B4D">
              <w:rPr>
                <w:color w:val="000000"/>
                <w:sz w:val="22"/>
                <w:szCs w:val="22"/>
              </w:rPr>
              <w:t xml:space="preserve"> </w:t>
            </w:r>
            <w:r w:rsidRPr="00E71B4D">
              <w:rPr>
                <w:color w:val="808080"/>
                <w:sz w:val="22"/>
                <w:szCs w:val="22"/>
              </w:rPr>
              <w:t>'B00202'</w:t>
            </w:r>
            <w:r w:rsidRPr="00E71B4D">
              <w:rPr>
                <w:color w:val="000080"/>
                <w:sz w:val="22"/>
                <w:szCs w:val="22"/>
              </w:rPr>
              <w:t>,</w:t>
            </w:r>
            <w:r w:rsidRPr="00E71B4D">
              <w:rPr>
                <w:color w:val="000000"/>
                <w:sz w:val="22"/>
                <w:szCs w:val="22"/>
              </w:rPr>
              <w:t xml:space="preserve"> </w:t>
            </w:r>
            <w:r w:rsidRPr="00E71B4D">
              <w:rPr>
                <w:color w:val="808080"/>
                <w:sz w:val="22"/>
                <w:szCs w:val="22"/>
              </w:rPr>
              <w:t>'DN'</w:t>
            </w:r>
            <w:r w:rsidRPr="00E71B4D">
              <w:rPr>
                <w:color w:val="000080"/>
                <w:sz w:val="22"/>
                <w:szCs w:val="22"/>
              </w:rPr>
              <w:t>)</w:t>
            </w:r>
          </w:p>
        </w:tc>
      </w:tr>
      <w:tr w:rsidR="006A522F" w:rsidRPr="00ED5411" w14:paraId="7B677054" w14:textId="77777777" w:rsidTr="00415767">
        <w:trPr>
          <w:trHeight w:val="289"/>
        </w:trPr>
        <w:tc>
          <w:tcPr>
            <w:tcW w:w="828" w:type="dxa"/>
            <w:vMerge/>
            <w:tcBorders>
              <w:left w:val="single" w:sz="4" w:space="0" w:color="auto"/>
              <w:right w:val="single" w:sz="4" w:space="0" w:color="auto"/>
            </w:tcBorders>
            <w:shd w:val="clear" w:color="auto" w:fill="auto"/>
          </w:tcPr>
          <w:p w14:paraId="19768E4B"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743D9627"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9B65E3C" w14:textId="77777777" w:rsidR="006A522F" w:rsidRPr="00ED5411" w:rsidRDefault="006A522F" w:rsidP="00415767">
            <w:pPr>
              <w:spacing w:line="264" w:lineRule="auto"/>
              <w:rPr>
                <w:bCs/>
                <w:lang w:val="en-GB"/>
              </w:rPr>
            </w:pPr>
            <w:r w:rsidRPr="00ED5411">
              <w:rPr>
                <w:b/>
                <w:bCs/>
                <w:sz w:val="22"/>
                <w:szCs w:val="22"/>
              </w:rPr>
              <w:t xml:space="preserve">Tập dữ liệu 3: </w:t>
            </w:r>
            <w:r>
              <w:rPr>
                <w:bCs/>
                <w:sz w:val="22"/>
                <w:szCs w:val="22"/>
              </w:rPr>
              <w:t xml:space="preserve">Liên kết (LEFT JOIN) với bảng CM1.TBCM_GENERAL </w:t>
            </w:r>
            <w:r w:rsidRPr="00ED5411">
              <w:rPr>
                <w:bCs/>
                <w:sz w:val="22"/>
                <w:szCs w:val="22"/>
              </w:rPr>
              <w:t>với điều kiện sau:</w:t>
            </w:r>
          </w:p>
          <w:p w14:paraId="644A1E9A" w14:textId="77777777" w:rsidR="006A522F" w:rsidRPr="00E71B4D" w:rsidRDefault="006A522F" w:rsidP="00415767">
            <w:pPr>
              <w:shd w:val="clear" w:color="auto" w:fill="FFFFFF"/>
              <w:rPr>
                <w:color w:val="000000"/>
              </w:rPr>
            </w:pPr>
            <w:r w:rsidRPr="00E71B4D">
              <w:rPr>
                <w:color w:val="0000FF"/>
                <w:sz w:val="22"/>
                <w:szCs w:val="22"/>
              </w:rPr>
              <w:t>AND</w:t>
            </w:r>
            <w:r w:rsidRPr="00E71B4D">
              <w:rPr>
                <w:color w:val="000000"/>
                <w:sz w:val="22"/>
                <w:szCs w:val="22"/>
              </w:rPr>
              <w:t xml:space="preserve"> </w:t>
            </w:r>
            <w:r w:rsidRPr="00E71B4D">
              <w:rPr>
                <w:sz w:val="22"/>
                <w:szCs w:val="22"/>
              </w:rPr>
              <w:t>TBGL_FTPDD</w:t>
            </w:r>
            <w:r w:rsidRPr="00E71B4D">
              <w:rPr>
                <w:color w:val="000080"/>
                <w:sz w:val="22"/>
                <w:szCs w:val="22"/>
              </w:rPr>
              <w:t>.</w:t>
            </w:r>
            <w:r w:rsidRPr="00E71B4D">
              <w:rPr>
                <w:color w:val="000000"/>
                <w:sz w:val="22"/>
                <w:szCs w:val="22"/>
              </w:rPr>
              <w:t xml:space="preserve">CUSTSEQ </w:t>
            </w:r>
            <w:r w:rsidRPr="00E71B4D">
              <w:rPr>
                <w:color w:val="000080"/>
                <w:sz w:val="22"/>
                <w:szCs w:val="22"/>
              </w:rPr>
              <w:t>=</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CUSTSEQ </w:t>
            </w:r>
          </w:p>
          <w:p w14:paraId="0A84EF10" w14:textId="77777777" w:rsidR="006A522F" w:rsidRPr="00E71B4D" w:rsidRDefault="006A522F" w:rsidP="00415767">
            <w:pPr>
              <w:shd w:val="clear" w:color="auto" w:fill="FFFFFF"/>
              <w:rPr>
                <w:color w:val="808080"/>
              </w:rPr>
            </w:pPr>
            <w:r w:rsidRPr="00E71B4D">
              <w:rPr>
                <w:color w:val="0000FF"/>
                <w:sz w:val="22"/>
                <w:szCs w:val="22"/>
              </w:rPr>
              <w:t>AND</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BRCD </w:t>
            </w:r>
            <w:r w:rsidRPr="00E71B4D">
              <w:rPr>
                <w:color w:val="000080"/>
                <w:sz w:val="22"/>
                <w:szCs w:val="22"/>
              </w:rPr>
              <w:t>=</w:t>
            </w:r>
            <w:r w:rsidRPr="00E71B4D">
              <w:rPr>
                <w:color w:val="000000"/>
                <w:sz w:val="22"/>
                <w:szCs w:val="22"/>
              </w:rPr>
              <w:t xml:space="preserve"> </w:t>
            </w:r>
            <w:r w:rsidRPr="00E71B4D">
              <w:rPr>
                <w:color w:val="808080"/>
                <w:sz w:val="22"/>
                <w:szCs w:val="22"/>
              </w:rPr>
              <w:t>'1000'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8D3E89E" w14:textId="77777777" w:rsidR="006A522F" w:rsidRPr="00ED5411" w:rsidRDefault="006A522F" w:rsidP="00415767">
            <w:pPr>
              <w:spacing w:line="264" w:lineRule="auto"/>
              <w:rPr>
                <w:bCs/>
              </w:rPr>
            </w:pPr>
            <w:r w:rsidRPr="00ED5411">
              <w:rPr>
                <w:b/>
                <w:bCs/>
                <w:sz w:val="22"/>
                <w:szCs w:val="22"/>
              </w:rPr>
              <w:t xml:space="preserve">Tập dữ liệu 3: </w:t>
            </w:r>
          </w:p>
          <w:p w14:paraId="648FCAE4" w14:textId="77777777" w:rsidR="006A522F" w:rsidRPr="00E71B4D" w:rsidRDefault="006A522F" w:rsidP="00415767">
            <w:pPr>
              <w:shd w:val="clear" w:color="auto" w:fill="FFFFFF"/>
              <w:rPr>
                <w:color w:val="000080"/>
              </w:rPr>
            </w:pPr>
            <w:r w:rsidRPr="00E71B4D">
              <w:rPr>
                <w:color w:val="0000FF"/>
                <w:sz w:val="22"/>
                <w:szCs w:val="22"/>
              </w:rPr>
              <w:t xml:space="preserve">DECODE </w:t>
            </w:r>
            <w:r w:rsidRPr="00E71B4D">
              <w:rPr>
                <w:color w:val="000080"/>
                <w:sz w:val="22"/>
                <w:szCs w:val="22"/>
              </w:rPr>
              <w:t>(</w:t>
            </w:r>
            <w:r w:rsidRPr="00E71B4D">
              <w:rPr>
                <w:color w:val="0000FF"/>
                <w:sz w:val="22"/>
                <w:szCs w:val="22"/>
              </w:rPr>
              <w:t xml:space="preserve">SUBSTR </w:t>
            </w:r>
            <w:r w:rsidRPr="00E71B4D">
              <w:rPr>
                <w:color w:val="000080"/>
                <w:sz w:val="22"/>
                <w:szCs w:val="22"/>
              </w:rPr>
              <w:t>(</w:t>
            </w:r>
            <w:r w:rsidRPr="00E71B4D">
              <w:rPr>
                <w:sz w:val="22"/>
                <w:szCs w:val="22"/>
              </w:rPr>
              <w:t>TBCM_GENERAL.</w:t>
            </w:r>
            <w:r w:rsidRPr="00E71B4D">
              <w:rPr>
                <w:color w:val="000000"/>
                <w:sz w:val="22"/>
                <w:szCs w:val="22"/>
              </w:rPr>
              <w:t>CUSTTPCD</w:t>
            </w:r>
            <w:r w:rsidRPr="00E71B4D">
              <w:rPr>
                <w:color w:val="000080"/>
                <w:sz w:val="22"/>
                <w:szCs w:val="22"/>
              </w:rPr>
              <w:t>,</w:t>
            </w:r>
            <w:r w:rsidRPr="00E71B4D">
              <w:rPr>
                <w:color w:val="000000"/>
                <w:sz w:val="22"/>
                <w:szCs w:val="22"/>
              </w:rPr>
              <w:t xml:space="preserve"> </w:t>
            </w:r>
            <w:r w:rsidRPr="00E71B4D">
              <w:rPr>
                <w:color w:val="FF8000"/>
                <w:sz w:val="22"/>
                <w:szCs w:val="22"/>
              </w:rPr>
              <w:t>1</w:t>
            </w:r>
            <w:r w:rsidRPr="00E71B4D">
              <w:rPr>
                <w:color w:val="000080"/>
                <w:sz w:val="22"/>
                <w:szCs w:val="22"/>
              </w:rPr>
              <w:t>,</w:t>
            </w:r>
            <w:r w:rsidRPr="00E71B4D">
              <w:rPr>
                <w:color w:val="000000"/>
                <w:sz w:val="22"/>
                <w:szCs w:val="22"/>
              </w:rPr>
              <w:t xml:space="preserve"> </w:t>
            </w:r>
            <w:r w:rsidRPr="00E71B4D">
              <w:rPr>
                <w:color w:val="FF8000"/>
                <w:sz w:val="22"/>
                <w:szCs w:val="22"/>
              </w:rPr>
              <w:t>1</w:t>
            </w:r>
            <w:r w:rsidRPr="00E71B4D">
              <w:rPr>
                <w:color w:val="000080"/>
                <w:sz w:val="22"/>
                <w:szCs w:val="22"/>
              </w:rPr>
              <w:t>),</w:t>
            </w:r>
            <w:r w:rsidRPr="00E71B4D">
              <w:rPr>
                <w:color w:val="000000"/>
                <w:sz w:val="22"/>
                <w:szCs w:val="22"/>
              </w:rPr>
              <w:t xml:space="preserve"> </w:t>
            </w:r>
            <w:r w:rsidRPr="00E71B4D">
              <w:rPr>
                <w:color w:val="808080"/>
                <w:sz w:val="22"/>
                <w:szCs w:val="22"/>
              </w:rPr>
              <w:t>'1'</w:t>
            </w:r>
            <w:r w:rsidRPr="00E71B4D">
              <w:rPr>
                <w:color w:val="000080"/>
                <w:sz w:val="22"/>
                <w:szCs w:val="22"/>
              </w:rPr>
              <w:t>,</w:t>
            </w:r>
            <w:r w:rsidRPr="00E71B4D">
              <w:rPr>
                <w:color w:val="000000"/>
                <w:sz w:val="22"/>
                <w:szCs w:val="22"/>
              </w:rPr>
              <w:t xml:space="preserve"> </w:t>
            </w:r>
            <w:r w:rsidRPr="00E71B4D">
              <w:rPr>
                <w:color w:val="808080"/>
                <w:sz w:val="22"/>
                <w:szCs w:val="22"/>
              </w:rPr>
              <w:t>'CN'</w:t>
            </w:r>
            <w:r w:rsidRPr="00E71B4D">
              <w:rPr>
                <w:color w:val="000080"/>
                <w:sz w:val="22"/>
                <w:szCs w:val="22"/>
              </w:rPr>
              <w:t>,</w:t>
            </w:r>
            <w:r w:rsidRPr="00E71B4D">
              <w:rPr>
                <w:color w:val="000000"/>
                <w:sz w:val="22"/>
                <w:szCs w:val="22"/>
              </w:rPr>
              <w:t xml:space="preserve"> </w:t>
            </w:r>
            <w:r w:rsidRPr="00E71B4D">
              <w:rPr>
                <w:color w:val="808080"/>
                <w:sz w:val="22"/>
                <w:szCs w:val="22"/>
              </w:rPr>
              <w:t>'DN'</w:t>
            </w:r>
            <w:r w:rsidRPr="00E71B4D">
              <w:rPr>
                <w:color w:val="000080"/>
                <w:sz w:val="22"/>
                <w:szCs w:val="22"/>
              </w:rPr>
              <w:t>)</w:t>
            </w:r>
          </w:p>
        </w:tc>
      </w:tr>
      <w:tr w:rsidR="006A522F" w:rsidRPr="00ED5411" w14:paraId="0936CC18" w14:textId="77777777" w:rsidTr="00415767">
        <w:trPr>
          <w:trHeight w:val="289"/>
        </w:trPr>
        <w:tc>
          <w:tcPr>
            <w:tcW w:w="828" w:type="dxa"/>
            <w:vMerge/>
            <w:tcBorders>
              <w:left w:val="single" w:sz="4" w:space="0" w:color="auto"/>
              <w:right w:val="single" w:sz="4" w:space="0" w:color="auto"/>
            </w:tcBorders>
            <w:shd w:val="clear" w:color="auto" w:fill="auto"/>
          </w:tcPr>
          <w:p w14:paraId="4A4D4F1C"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12E0C41C"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3D01EF7" w14:textId="77777777" w:rsidR="006A522F" w:rsidRPr="00ED5411" w:rsidRDefault="006A522F" w:rsidP="00415767">
            <w:pPr>
              <w:shd w:val="clear" w:color="auto" w:fill="FFFFFF"/>
              <w:rPr>
                <w:b/>
                <w:bCs/>
              </w:rPr>
            </w:pPr>
            <w:r w:rsidRPr="00ED5411">
              <w:rPr>
                <w:b/>
                <w:bCs/>
                <w:sz w:val="22"/>
                <w:szCs w:val="22"/>
              </w:rPr>
              <w:t xml:space="preserve">Tập dữ liệu 4: </w:t>
            </w:r>
          </w:p>
          <w:p w14:paraId="7240DDCB" w14:textId="77777777" w:rsidR="006A522F" w:rsidRDefault="006A522F" w:rsidP="00415767">
            <w:pPr>
              <w:spacing w:line="264" w:lineRule="auto"/>
              <w:rPr>
                <w:bCs/>
                <w:iCs/>
              </w:rPr>
            </w:pPr>
            <w:r w:rsidRPr="00ED5411">
              <w:rPr>
                <w:b/>
                <w:i/>
                <w:sz w:val="22"/>
                <w:szCs w:val="22"/>
              </w:rPr>
              <w:t>Tập dữ liệu 4.1</w:t>
            </w:r>
            <w:r>
              <w:rPr>
                <w:b/>
                <w:i/>
                <w:sz w:val="22"/>
                <w:szCs w:val="22"/>
              </w:rPr>
              <w:t xml:space="preserve">: </w:t>
            </w:r>
            <w:r w:rsidRPr="000F1FF9">
              <w:rPr>
                <w:bCs/>
                <w:iCs/>
                <w:sz w:val="22"/>
                <w:szCs w:val="22"/>
              </w:rPr>
              <w:t>Lấy trực tiếp từ bảng TBGL_FTPDD</w:t>
            </w:r>
          </w:p>
          <w:p w14:paraId="3D899C73" w14:textId="77777777" w:rsidR="006A522F" w:rsidRPr="000F1FF9" w:rsidRDefault="006A522F" w:rsidP="00415767">
            <w:pPr>
              <w:spacing w:line="264" w:lineRule="auto"/>
              <w:rPr>
                <w:bCs/>
                <w:iCs/>
                <w:color w:val="808080"/>
              </w:rPr>
            </w:pPr>
          </w:p>
          <w:p w14:paraId="6343AA3D" w14:textId="77777777" w:rsidR="006A522F" w:rsidRPr="00ED5411" w:rsidRDefault="006A522F" w:rsidP="00415767">
            <w:pPr>
              <w:spacing w:line="264" w:lineRule="auto"/>
              <w:rPr>
                <w:b/>
                <w:i/>
              </w:rPr>
            </w:pPr>
            <w:r w:rsidRPr="00ED5411">
              <w:rPr>
                <w:b/>
                <w:i/>
                <w:sz w:val="22"/>
                <w:szCs w:val="22"/>
              </w:rPr>
              <w:t xml:space="preserve">Tập dữ liệu 4.2: </w:t>
            </w:r>
          </w:p>
          <w:p w14:paraId="35E6C46C" w14:textId="77777777" w:rsidR="006A522F" w:rsidRPr="00ED5411" w:rsidRDefault="006A522F" w:rsidP="00415767">
            <w:pPr>
              <w:rPr>
                <w:bCs/>
              </w:rPr>
            </w:pPr>
            <w:r w:rsidRPr="00ED5411">
              <w:rPr>
                <w:bCs/>
                <w:sz w:val="22"/>
                <w:szCs w:val="22"/>
              </w:rPr>
              <w:t xml:space="preserve">Tập dữ liệu 4.2.1: </w:t>
            </w:r>
            <w:r>
              <w:rPr>
                <w:bCs/>
                <w:sz w:val="22"/>
                <w:szCs w:val="22"/>
              </w:rPr>
              <w:t xml:space="preserve">Liên kết (LEFT JOIN) với bảng CM1.TBCM_GENERAL </w:t>
            </w:r>
            <w:r w:rsidRPr="00ED5411">
              <w:rPr>
                <w:bCs/>
                <w:sz w:val="22"/>
                <w:szCs w:val="22"/>
              </w:rPr>
              <w:t>với điều kiện sau:</w:t>
            </w:r>
          </w:p>
          <w:p w14:paraId="710A2A0A" w14:textId="77777777" w:rsidR="006A522F" w:rsidRPr="00E71B4D" w:rsidRDefault="006A522F" w:rsidP="00415767">
            <w:pPr>
              <w:shd w:val="clear" w:color="auto" w:fill="FFFFFF"/>
            </w:pPr>
            <w:r w:rsidRPr="00E71B4D">
              <w:rPr>
                <w:color w:val="0000FF"/>
                <w:sz w:val="22"/>
                <w:szCs w:val="22"/>
              </w:rPr>
              <w:t>AND</w:t>
            </w:r>
            <w:r w:rsidRPr="00E71B4D">
              <w:rPr>
                <w:color w:val="000000"/>
                <w:sz w:val="22"/>
                <w:szCs w:val="22"/>
              </w:rPr>
              <w:t xml:space="preserve"> </w:t>
            </w:r>
            <w:r w:rsidRPr="00E71B4D">
              <w:rPr>
                <w:sz w:val="22"/>
                <w:szCs w:val="22"/>
              </w:rPr>
              <w:t>TBGL_MAST</w:t>
            </w:r>
            <w:r w:rsidRPr="00E71B4D">
              <w:rPr>
                <w:color w:val="000080"/>
                <w:sz w:val="22"/>
                <w:szCs w:val="22"/>
              </w:rPr>
              <w:t>.</w:t>
            </w:r>
            <w:r w:rsidRPr="00E71B4D">
              <w:rPr>
                <w:color w:val="000000"/>
                <w:sz w:val="22"/>
                <w:szCs w:val="22"/>
              </w:rPr>
              <w:t xml:space="preserve">CUSTSEQ </w:t>
            </w:r>
            <w:r w:rsidRPr="00E71B4D">
              <w:rPr>
                <w:color w:val="000080"/>
                <w:sz w:val="22"/>
                <w:szCs w:val="22"/>
              </w:rPr>
              <w:t>=</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CUSTSEQ</w:t>
            </w:r>
          </w:p>
          <w:p w14:paraId="2DFBB46D" w14:textId="77777777" w:rsidR="006A522F" w:rsidRPr="00E71B4D" w:rsidRDefault="006A522F" w:rsidP="00415767">
            <w:pPr>
              <w:shd w:val="clear" w:color="auto" w:fill="FFFFFF"/>
              <w:rPr>
                <w:color w:val="808080"/>
              </w:rPr>
            </w:pPr>
            <w:r w:rsidRPr="00E71B4D">
              <w:rPr>
                <w:color w:val="0000FF"/>
                <w:sz w:val="22"/>
                <w:szCs w:val="22"/>
              </w:rPr>
              <w:t>AND</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BRCD </w:t>
            </w:r>
            <w:r w:rsidRPr="00E71B4D">
              <w:rPr>
                <w:color w:val="000080"/>
                <w:sz w:val="22"/>
                <w:szCs w:val="22"/>
              </w:rPr>
              <w:t>=</w:t>
            </w:r>
            <w:r w:rsidRPr="00E71B4D">
              <w:rPr>
                <w:color w:val="000000"/>
                <w:sz w:val="22"/>
                <w:szCs w:val="22"/>
              </w:rPr>
              <w:t xml:space="preserve"> </w:t>
            </w:r>
            <w:r w:rsidRPr="00E71B4D">
              <w:rPr>
                <w:color w:val="808080"/>
                <w:sz w:val="22"/>
                <w:szCs w:val="22"/>
              </w:rPr>
              <w:t>'1000'</w:t>
            </w:r>
          </w:p>
          <w:p w14:paraId="2C457791" w14:textId="77777777" w:rsidR="006A522F" w:rsidRPr="00E71B4D" w:rsidRDefault="006A522F" w:rsidP="00415767">
            <w:pPr>
              <w:spacing w:line="276" w:lineRule="auto"/>
              <w:rPr>
                <w:lang w:val="en-GB"/>
              </w:rPr>
            </w:pPr>
            <w:r w:rsidRPr="00E71B4D">
              <w:rPr>
                <w:sz w:val="22"/>
                <w:szCs w:val="22"/>
              </w:rPr>
              <w:t xml:space="preserve">Tập dữ liệu 4.2.2: </w:t>
            </w:r>
            <w:r>
              <w:rPr>
                <w:sz w:val="22"/>
                <w:szCs w:val="22"/>
              </w:rPr>
              <w:t xml:space="preserve">Liên kết (LEFT JOIN) với bảng CM1.TBCM_GENERAL </w:t>
            </w:r>
            <w:r w:rsidRPr="00E71B4D">
              <w:rPr>
                <w:sz w:val="22"/>
                <w:szCs w:val="22"/>
              </w:rPr>
              <w:t>với điều kiện sau:</w:t>
            </w:r>
          </w:p>
          <w:p w14:paraId="0008B179" w14:textId="77777777" w:rsidR="006A522F" w:rsidRPr="00E71B4D" w:rsidRDefault="006A522F" w:rsidP="00415767">
            <w:pPr>
              <w:shd w:val="clear" w:color="auto" w:fill="FFFFFF"/>
              <w:rPr>
                <w:color w:val="000000"/>
              </w:rPr>
            </w:pPr>
            <w:r w:rsidRPr="00E71B4D">
              <w:rPr>
                <w:color w:val="0000FF"/>
                <w:sz w:val="22"/>
                <w:szCs w:val="22"/>
              </w:rPr>
              <w:t>AND</w:t>
            </w:r>
            <w:r w:rsidRPr="00E71B4D">
              <w:rPr>
                <w:color w:val="000000"/>
                <w:sz w:val="22"/>
                <w:szCs w:val="22"/>
              </w:rPr>
              <w:t xml:space="preserve"> </w:t>
            </w:r>
            <w:r w:rsidRPr="00E71B4D">
              <w:rPr>
                <w:sz w:val="22"/>
                <w:szCs w:val="22"/>
              </w:rPr>
              <w:t>TBGL_FTPDD</w:t>
            </w:r>
            <w:r w:rsidRPr="00E71B4D">
              <w:rPr>
                <w:color w:val="000080"/>
                <w:sz w:val="22"/>
                <w:szCs w:val="22"/>
              </w:rPr>
              <w:t>.</w:t>
            </w:r>
            <w:r w:rsidRPr="00E71B4D">
              <w:rPr>
                <w:color w:val="000000"/>
                <w:sz w:val="22"/>
                <w:szCs w:val="22"/>
              </w:rPr>
              <w:t xml:space="preserve">CUSTSEQ </w:t>
            </w:r>
            <w:r w:rsidRPr="00E71B4D">
              <w:rPr>
                <w:color w:val="000080"/>
                <w:sz w:val="22"/>
                <w:szCs w:val="22"/>
              </w:rPr>
              <w:t>=</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CUSTSEQ </w:t>
            </w:r>
          </w:p>
          <w:p w14:paraId="688D207C" w14:textId="77777777" w:rsidR="006A522F" w:rsidRDefault="006A522F" w:rsidP="00415767">
            <w:pPr>
              <w:shd w:val="clear" w:color="auto" w:fill="FFFFFF"/>
              <w:rPr>
                <w:color w:val="808080"/>
              </w:rPr>
            </w:pPr>
            <w:r w:rsidRPr="00E71B4D">
              <w:rPr>
                <w:color w:val="0000FF"/>
                <w:sz w:val="22"/>
                <w:szCs w:val="22"/>
              </w:rPr>
              <w:t>AND</w:t>
            </w:r>
            <w:r w:rsidRPr="00E71B4D">
              <w:rPr>
                <w:color w:val="000000"/>
                <w:sz w:val="22"/>
                <w:szCs w:val="22"/>
              </w:rPr>
              <w:t xml:space="preserve"> </w:t>
            </w:r>
            <w:r w:rsidRPr="00E71B4D">
              <w:rPr>
                <w:sz w:val="22"/>
                <w:szCs w:val="22"/>
              </w:rPr>
              <w:t>TBCM_GENERAL</w:t>
            </w:r>
            <w:r w:rsidRPr="00E71B4D">
              <w:rPr>
                <w:color w:val="000080"/>
                <w:sz w:val="22"/>
                <w:szCs w:val="22"/>
              </w:rPr>
              <w:t>.</w:t>
            </w:r>
            <w:r w:rsidRPr="00E71B4D">
              <w:rPr>
                <w:color w:val="000000"/>
                <w:sz w:val="22"/>
                <w:szCs w:val="22"/>
              </w:rPr>
              <w:t xml:space="preserve">BRCD </w:t>
            </w:r>
            <w:r w:rsidRPr="00E71B4D">
              <w:rPr>
                <w:color w:val="000080"/>
                <w:sz w:val="22"/>
                <w:szCs w:val="22"/>
              </w:rPr>
              <w:t>=</w:t>
            </w:r>
            <w:r w:rsidRPr="00E71B4D">
              <w:rPr>
                <w:color w:val="000000"/>
                <w:sz w:val="22"/>
                <w:szCs w:val="22"/>
              </w:rPr>
              <w:t xml:space="preserve"> </w:t>
            </w:r>
            <w:r w:rsidRPr="00E71B4D">
              <w:rPr>
                <w:color w:val="808080"/>
                <w:sz w:val="22"/>
                <w:szCs w:val="22"/>
              </w:rPr>
              <w:t>'1000'</w:t>
            </w:r>
          </w:p>
          <w:p w14:paraId="0924115D" w14:textId="77777777" w:rsidR="006A522F" w:rsidRPr="00E71B4D" w:rsidRDefault="006A522F" w:rsidP="00415767">
            <w:pPr>
              <w:shd w:val="clear" w:color="auto" w:fill="FFFFFF"/>
            </w:pPr>
          </w:p>
          <w:p w14:paraId="47BAD581" w14:textId="77777777" w:rsidR="006A522F" w:rsidRDefault="006A522F" w:rsidP="00415767">
            <w:pPr>
              <w:spacing w:line="264" w:lineRule="auto"/>
              <w:rPr>
                <w:b/>
                <w:i/>
              </w:rPr>
            </w:pPr>
            <w:r w:rsidRPr="00ED5411">
              <w:rPr>
                <w:b/>
                <w:i/>
                <w:sz w:val="22"/>
                <w:szCs w:val="22"/>
              </w:rPr>
              <w:t>Tập dữ liệu 4.3</w:t>
            </w:r>
            <w:r>
              <w:rPr>
                <w:b/>
                <w:i/>
                <w:sz w:val="22"/>
                <w:szCs w:val="22"/>
              </w:rPr>
              <w:t>:</w:t>
            </w:r>
          </w:p>
          <w:p w14:paraId="659DA2F5" w14:textId="77777777" w:rsidR="006A522F" w:rsidRPr="00D63462" w:rsidRDefault="006A522F" w:rsidP="00415767">
            <w:pPr>
              <w:spacing w:line="264" w:lineRule="auto"/>
              <w:rPr>
                <w:bCs/>
              </w:rPr>
            </w:pPr>
            <w:r>
              <w:rPr>
                <w:bCs/>
                <w:sz w:val="22"/>
                <w:szCs w:val="22"/>
              </w:rPr>
              <w:t>Giá trị mặc định là ‘DN’</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B817CD3" w14:textId="77777777" w:rsidR="006A522F" w:rsidRPr="00ED5411" w:rsidRDefault="006A522F" w:rsidP="00415767">
            <w:pPr>
              <w:shd w:val="clear" w:color="auto" w:fill="FFFFFF"/>
              <w:rPr>
                <w:b/>
                <w:bCs/>
              </w:rPr>
            </w:pPr>
            <w:r w:rsidRPr="00ED5411">
              <w:rPr>
                <w:b/>
                <w:bCs/>
                <w:sz w:val="22"/>
                <w:szCs w:val="22"/>
              </w:rPr>
              <w:t xml:space="preserve">Tập dữ liệu 4: </w:t>
            </w:r>
          </w:p>
          <w:p w14:paraId="619E931A" w14:textId="77777777" w:rsidR="006A522F" w:rsidRPr="00ED5411" w:rsidRDefault="006A522F" w:rsidP="00415767">
            <w:pPr>
              <w:spacing w:line="264" w:lineRule="auto"/>
              <w:rPr>
                <w:bCs/>
              </w:rPr>
            </w:pPr>
            <w:r w:rsidRPr="00ED5411">
              <w:rPr>
                <w:b/>
                <w:i/>
                <w:sz w:val="22"/>
                <w:szCs w:val="22"/>
              </w:rPr>
              <w:t xml:space="preserve">Tập dữ liệu 4.1: </w:t>
            </w:r>
          </w:p>
          <w:p w14:paraId="1B7E2E61" w14:textId="77777777" w:rsidR="006A522F" w:rsidRDefault="006A522F" w:rsidP="00415767">
            <w:pPr>
              <w:shd w:val="clear" w:color="auto" w:fill="FFFFFF"/>
              <w:rPr>
                <w:color w:val="000080"/>
              </w:rPr>
            </w:pPr>
            <w:r w:rsidRPr="00E71B4D">
              <w:rPr>
                <w:color w:val="0000FF"/>
                <w:sz w:val="22"/>
                <w:szCs w:val="22"/>
              </w:rPr>
              <w:t xml:space="preserve">DECODE </w:t>
            </w:r>
            <w:r w:rsidRPr="00E71B4D">
              <w:rPr>
                <w:color w:val="000080"/>
                <w:sz w:val="22"/>
                <w:szCs w:val="22"/>
              </w:rPr>
              <w:t>(</w:t>
            </w:r>
            <w:r w:rsidRPr="00E71B4D">
              <w:rPr>
                <w:sz w:val="22"/>
                <w:szCs w:val="22"/>
              </w:rPr>
              <w:t>TBGL_FTPDD</w:t>
            </w:r>
            <w:r w:rsidRPr="00E71B4D">
              <w:rPr>
                <w:color w:val="000000"/>
                <w:sz w:val="22"/>
                <w:szCs w:val="22"/>
              </w:rPr>
              <w:t>.CUSTSEQ</w:t>
            </w:r>
            <w:r w:rsidRPr="00E71B4D">
              <w:rPr>
                <w:color w:val="000080"/>
                <w:sz w:val="22"/>
                <w:szCs w:val="22"/>
              </w:rPr>
              <w:t>,</w:t>
            </w:r>
            <w:r w:rsidRPr="00E71B4D">
              <w:rPr>
                <w:color w:val="000000"/>
                <w:sz w:val="22"/>
                <w:szCs w:val="22"/>
              </w:rPr>
              <w:t xml:space="preserve"> </w:t>
            </w:r>
            <w:r w:rsidRPr="00E71B4D">
              <w:rPr>
                <w:color w:val="808080"/>
                <w:sz w:val="22"/>
                <w:szCs w:val="22"/>
              </w:rPr>
              <w:t>'000000000'</w:t>
            </w:r>
            <w:r w:rsidRPr="00E71B4D">
              <w:rPr>
                <w:color w:val="000080"/>
                <w:sz w:val="22"/>
                <w:szCs w:val="22"/>
              </w:rPr>
              <w:t>,</w:t>
            </w:r>
            <w:r w:rsidRPr="00E71B4D">
              <w:rPr>
                <w:color w:val="000000"/>
                <w:sz w:val="22"/>
                <w:szCs w:val="22"/>
              </w:rPr>
              <w:t xml:space="preserve"> </w:t>
            </w:r>
            <w:r w:rsidRPr="00E71B4D">
              <w:rPr>
                <w:color w:val="808080"/>
                <w:sz w:val="22"/>
                <w:szCs w:val="22"/>
              </w:rPr>
              <w:t>'CN'</w:t>
            </w:r>
            <w:r w:rsidRPr="00E71B4D">
              <w:rPr>
                <w:color w:val="000080"/>
                <w:sz w:val="22"/>
                <w:szCs w:val="22"/>
              </w:rPr>
              <w:t>,</w:t>
            </w:r>
            <w:r w:rsidRPr="00E71B4D">
              <w:rPr>
                <w:color w:val="000000"/>
                <w:sz w:val="22"/>
                <w:szCs w:val="22"/>
              </w:rPr>
              <w:t xml:space="preserve"> </w:t>
            </w:r>
            <w:r w:rsidRPr="00E71B4D">
              <w:rPr>
                <w:color w:val="808080"/>
                <w:sz w:val="22"/>
                <w:szCs w:val="22"/>
              </w:rPr>
              <w:t>'000000014'</w:t>
            </w:r>
            <w:r w:rsidRPr="00E71B4D">
              <w:rPr>
                <w:color w:val="000080"/>
                <w:sz w:val="22"/>
                <w:szCs w:val="22"/>
              </w:rPr>
              <w:t>,</w:t>
            </w:r>
            <w:r w:rsidRPr="00E71B4D">
              <w:rPr>
                <w:color w:val="000000"/>
                <w:sz w:val="22"/>
                <w:szCs w:val="22"/>
              </w:rPr>
              <w:t xml:space="preserve"> </w:t>
            </w:r>
            <w:r w:rsidRPr="00E71B4D">
              <w:rPr>
                <w:color w:val="808080"/>
                <w:sz w:val="22"/>
                <w:szCs w:val="22"/>
              </w:rPr>
              <w:t>'DN'</w:t>
            </w:r>
            <w:r w:rsidRPr="00E71B4D">
              <w:rPr>
                <w:color w:val="000080"/>
                <w:sz w:val="22"/>
                <w:szCs w:val="22"/>
              </w:rPr>
              <w:t>)</w:t>
            </w:r>
          </w:p>
          <w:p w14:paraId="52C60239" w14:textId="77777777" w:rsidR="006A522F" w:rsidRPr="00E71B4D" w:rsidRDefault="006A522F" w:rsidP="00415767">
            <w:pPr>
              <w:shd w:val="clear" w:color="auto" w:fill="FFFFFF"/>
            </w:pPr>
          </w:p>
          <w:p w14:paraId="11502D63" w14:textId="77777777" w:rsidR="006A522F" w:rsidRPr="00ED5411" w:rsidRDefault="006A522F" w:rsidP="00415767">
            <w:pPr>
              <w:spacing w:line="264" w:lineRule="auto"/>
              <w:rPr>
                <w:bCs/>
              </w:rPr>
            </w:pPr>
            <w:r w:rsidRPr="00ED5411">
              <w:rPr>
                <w:b/>
                <w:i/>
                <w:sz w:val="22"/>
                <w:szCs w:val="22"/>
              </w:rPr>
              <w:t xml:space="preserve">Tập dữ liệu 4.2: </w:t>
            </w:r>
          </w:p>
          <w:p w14:paraId="4BE9D8ED" w14:textId="77777777" w:rsidR="006A522F" w:rsidRDefault="006A522F" w:rsidP="00415767">
            <w:pPr>
              <w:spacing w:line="264" w:lineRule="auto"/>
              <w:rPr>
                <w:color w:val="000080"/>
              </w:rPr>
            </w:pPr>
            <w:r w:rsidRPr="00E71B4D">
              <w:rPr>
                <w:color w:val="0000FF"/>
                <w:sz w:val="22"/>
                <w:szCs w:val="22"/>
              </w:rPr>
              <w:t xml:space="preserve">DECODE </w:t>
            </w:r>
            <w:r w:rsidRPr="00E71B4D">
              <w:rPr>
                <w:color w:val="000080"/>
                <w:sz w:val="22"/>
                <w:szCs w:val="22"/>
              </w:rPr>
              <w:t>(</w:t>
            </w:r>
            <w:r w:rsidRPr="00E71B4D">
              <w:rPr>
                <w:sz w:val="22"/>
                <w:szCs w:val="22"/>
              </w:rPr>
              <w:t>TBCM_GENERAL.</w:t>
            </w:r>
            <w:r w:rsidRPr="00E71B4D">
              <w:rPr>
                <w:color w:val="000000"/>
                <w:sz w:val="22"/>
                <w:szCs w:val="22"/>
              </w:rPr>
              <w:t>CUSTTPCD</w:t>
            </w:r>
            <w:r w:rsidRPr="00E71B4D">
              <w:rPr>
                <w:color w:val="000080"/>
                <w:sz w:val="22"/>
                <w:szCs w:val="22"/>
              </w:rPr>
              <w:t>,</w:t>
            </w:r>
            <w:r w:rsidRPr="00E71B4D">
              <w:rPr>
                <w:color w:val="000000"/>
                <w:sz w:val="22"/>
                <w:szCs w:val="22"/>
              </w:rPr>
              <w:t xml:space="preserve"> </w:t>
            </w:r>
            <w:r w:rsidRPr="00E71B4D">
              <w:rPr>
                <w:color w:val="808080"/>
                <w:sz w:val="22"/>
                <w:szCs w:val="22"/>
              </w:rPr>
              <w:t>'100'</w:t>
            </w:r>
            <w:r w:rsidRPr="00E71B4D">
              <w:rPr>
                <w:color w:val="000080"/>
                <w:sz w:val="22"/>
                <w:szCs w:val="22"/>
              </w:rPr>
              <w:t>,</w:t>
            </w:r>
            <w:r w:rsidRPr="00E71B4D">
              <w:rPr>
                <w:color w:val="000000"/>
                <w:sz w:val="22"/>
                <w:szCs w:val="22"/>
              </w:rPr>
              <w:t xml:space="preserve"> </w:t>
            </w:r>
            <w:r w:rsidRPr="00E71B4D">
              <w:rPr>
                <w:color w:val="808080"/>
                <w:sz w:val="22"/>
                <w:szCs w:val="22"/>
              </w:rPr>
              <w:t>'CN'</w:t>
            </w:r>
            <w:r w:rsidRPr="00E71B4D">
              <w:rPr>
                <w:color w:val="000080"/>
                <w:sz w:val="22"/>
                <w:szCs w:val="22"/>
              </w:rPr>
              <w:t>,</w:t>
            </w:r>
            <w:r w:rsidRPr="00E71B4D">
              <w:rPr>
                <w:color w:val="000000"/>
                <w:sz w:val="22"/>
                <w:szCs w:val="22"/>
              </w:rPr>
              <w:t xml:space="preserve"> </w:t>
            </w:r>
            <w:r w:rsidRPr="00E71B4D">
              <w:rPr>
                <w:color w:val="808080"/>
                <w:sz w:val="22"/>
                <w:szCs w:val="22"/>
              </w:rPr>
              <w:t>'DN'</w:t>
            </w:r>
            <w:r w:rsidRPr="00E71B4D">
              <w:rPr>
                <w:color w:val="000080"/>
                <w:sz w:val="22"/>
                <w:szCs w:val="22"/>
              </w:rPr>
              <w:t>)</w:t>
            </w:r>
          </w:p>
          <w:p w14:paraId="6533CB25" w14:textId="77777777" w:rsidR="006A522F" w:rsidRPr="00E71B4D" w:rsidRDefault="006A522F" w:rsidP="00415767">
            <w:pPr>
              <w:spacing w:line="264" w:lineRule="auto"/>
              <w:rPr>
                <w:color w:val="000080"/>
              </w:rPr>
            </w:pPr>
          </w:p>
          <w:p w14:paraId="0F053C7C" w14:textId="77777777" w:rsidR="006A522F" w:rsidRPr="00ED5411" w:rsidRDefault="006A522F" w:rsidP="00415767">
            <w:pPr>
              <w:shd w:val="clear" w:color="auto" w:fill="FFFFFF"/>
              <w:rPr>
                <w:color w:val="808080"/>
              </w:rPr>
            </w:pPr>
            <w:r w:rsidRPr="00ED5411">
              <w:rPr>
                <w:b/>
                <w:i/>
                <w:sz w:val="22"/>
                <w:szCs w:val="22"/>
              </w:rPr>
              <w:t xml:space="preserve">Tập dữ liệu 4.3: </w:t>
            </w:r>
            <w:r w:rsidRPr="00ED5411">
              <w:rPr>
                <w:color w:val="808080"/>
                <w:sz w:val="22"/>
                <w:szCs w:val="22"/>
              </w:rPr>
              <w:t>'DN'</w:t>
            </w:r>
          </w:p>
          <w:p w14:paraId="56EE260E" w14:textId="77777777" w:rsidR="006A522F" w:rsidRPr="00ED5411" w:rsidRDefault="006A522F" w:rsidP="00415767">
            <w:pPr>
              <w:spacing w:line="264" w:lineRule="auto"/>
              <w:rPr>
                <w:b/>
                <w:bCs/>
              </w:rPr>
            </w:pPr>
          </w:p>
        </w:tc>
      </w:tr>
      <w:tr w:rsidR="006A522F" w:rsidRPr="00ED5411" w14:paraId="49214667"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16406281"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F0FA1AA"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5B9D671" w14:textId="77777777" w:rsidR="006A522F" w:rsidRDefault="006A522F" w:rsidP="00415767">
            <w:pPr>
              <w:shd w:val="clear" w:color="auto" w:fill="FFFFFF"/>
              <w:rPr>
                <w:b/>
                <w:bCs/>
              </w:rPr>
            </w:pPr>
            <w:r w:rsidRPr="00ED5411">
              <w:rPr>
                <w:b/>
                <w:bCs/>
                <w:sz w:val="22"/>
                <w:szCs w:val="22"/>
              </w:rPr>
              <w:t xml:space="preserve">Tập dữ liệu </w:t>
            </w:r>
            <w:r>
              <w:rPr>
                <w:b/>
                <w:bCs/>
                <w:sz w:val="22"/>
                <w:szCs w:val="22"/>
              </w:rPr>
              <w:t>5</w:t>
            </w:r>
            <w:r w:rsidRPr="00ED5411">
              <w:rPr>
                <w:b/>
                <w:bCs/>
                <w:sz w:val="22"/>
                <w:szCs w:val="22"/>
              </w:rPr>
              <w:t xml:space="preserve">: </w:t>
            </w:r>
          </w:p>
          <w:p w14:paraId="5564852A" w14:textId="77777777" w:rsidR="006A522F" w:rsidRPr="00D63462" w:rsidRDefault="006A522F" w:rsidP="00415767">
            <w:pPr>
              <w:shd w:val="clear" w:color="auto" w:fill="FFFFFF"/>
            </w:pPr>
            <w:r>
              <w:rPr>
                <w:sz w:val="22"/>
                <w:szCs w:val="22"/>
              </w:rPr>
              <w:t>Giá trị mặc định là ‘CN’</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C558D7A" w14:textId="77777777" w:rsidR="006A522F" w:rsidRPr="00ED5411" w:rsidRDefault="006A522F" w:rsidP="00415767">
            <w:pPr>
              <w:spacing w:line="264" w:lineRule="auto"/>
              <w:rPr>
                <w:b/>
                <w:bCs/>
              </w:rPr>
            </w:pPr>
            <w:r w:rsidRPr="00ED5411">
              <w:rPr>
                <w:b/>
                <w:bCs/>
                <w:sz w:val="22"/>
                <w:szCs w:val="22"/>
              </w:rPr>
              <w:t xml:space="preserve">Tập dữ liệu 5: </w:t>
            </w:r>
            <w:r w:rsidRPr="00ED5411">
              <w:rPr>
                <w:color w:val="808080"/>
                <w:sz w:val="22"/>
                <w:szCs w:val="22"/>
              </w:rPr>
              <w:t>'CN'</w:t>
            </w:r>
          </w:p>
        </w:tc>
      </w:tr>
      <w:tr w:rsidR="006A522F" w:rsidRPr="00ED5411" w14:paraId="7A3771EC"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1C96C964" w14:textId="77777777" w:rsidR="006A522F" w:rsidRPr="00ED5411" w:rsidRDefault="006A522F" w:rsidP="00415767">
            <w:pPr>
              <w:jc w:val="center"/>
              <w:rPr>
                <w:bCs/>
              </w:rPr>
            </w:pPr>
            <w:r w:rsidRPr="00ED5411">
              <w:rPr>
                <w:bCs/>
                <w:sz w:val="22"/>
                <w:szCs w:val="22"/>
              </w:rPr>
              <w:t>5</w:t>
            </w:r>
          </w:p>
        </w:tc>
        <w:tc>
          <w:tcPr>
            <w:tcW w:w="2970" w:type="dxa"/>
            <w:vMerge w:val="restart"/>
            <w:tcBorders>
              <w:top w:val="single" w:sz="4" w:space="0" w:color="auto"/>
              <w:left w:val="single" w:sz="4" w:space="0" w:color="auto"/>
              <w:right w:val="single" w:sz="4" w:space="0" w:color="auto"/>
            </w:tcBorders>
            <w:shd w:val="clear" w:color="auto" w:fill="auto"/>
          </w:tcPr>
          <w:p w14:paraId="5FB8D15A" w14:textId="77777777" w:rsidR="006A522F" w:rsidRPr="00ED5411" w:rsidRDefault="006A522F" w:rsidP="00415767">
            <w:pPr>
              <w:rPr>
                <w:bCs/>
              </w:rPr>
            </w:pPr>
            <w:r w:rsidRPr="00ED5411">
              <w:rPr>
                <w:bCs/>
                <w:sz w:val="22"/>
                <w:szCs w:val="22"/>
              </w:rPr>
              <w:t>Số dư huy động KKH</w:t>
            </w:r>
            <w:r w:rsidRPr="00ED5411">
              <w:rPr>
                <w:bCs/>
                <w:sz w:val="22"/>
                <w:szCs w:val="22"/>
              </w:rPr>
              <w:br/>
              <w:t>SD_HD_KKH_1</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044433C" w14:textId="77777777" w:rsidR="006A522F" w:rsidRPr="00ED5411" w:rsidRDefault="006A522F" w:rsidP="00415767">
            <w:pPr>
              <w:spacing w:line="264" w:lineRule="auto"/>
              <w:rPr>
                <w:bCs/>
              </w:rPr>
            </w:pPr>
            <w:r w:rsidRPr="00ED5411">
              <w:rPr>
                <w:b/>
                <w:bCs/>
                <w:sz w:val="22"/>
                <w:szCs w:val="22"/>
              </w:rPr>
              <w:t xml:space="preserve">Tập dữ liệu 1: </w:t>
            </w:r>
          </w:p>
          <w:p w14:paraId="65D430F5" w14:textId="77777777" w:rsidR="006A522F" w:rsidRDefault="006A522F" w:rsidP="00415767">
            <w:pPr>
              <w:shd w:val="clear" w:color="auto" w:fill="FFFFFF"/>
              <w:spacing w:line="276" w:lineRule="auto"/>
              <w:rPr>
                <w:b/>
                <w:color w:val="000000"/>
              </w:rPr>
            </w:pPr>
            <w:r w:rsidRPr="00ED5411">
              <w:rPr>
                <w:sz w:val="22"/>
                <w:szCs w:val="22"/>
              </w:rPr>
              <w:t>Tập dữ liệu 1.1</w:t>
            </w:r>
            <w:r>
              <w:rPr>
                <w:sz w:val="22"/>
                <w:szCs w:val="22"/>
              </w:rPr>
              <w:t xml:space="preserve">: </w:t>
            </w:r>
          </w:p>
          <w:p w14:paraId="186710E1"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44FF5477" w14:textId="77777777" w:rsidR="006A522F" w:rsidRDefault="006A522F" w:rsidP="00415767">
            <w:pPr>
              <w:shd w:val="clear" w:color="auto" w:fill="FFFFFF"/>
              <w:spacing w:line="276"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12583313" w14:textId="77777777" w:rsidR="006A522F" w:rsidRDefault="006A522F" w:rsidP="00415767">
            <w:pPr>
              <w:shd w:val="clear" w:color="auto" w:fill="FFFFFF"/>
              <w:spacing w:line="276" w:lineRule="auto"/>
            </w:pPr>
            <w:r w:rsidRPr="00ED5411">
              <w:rPr>
                <w:sz w:val="22"/>
                <w:szCs w:val="22"/>
              </w:rPr>
              <w:t>Tập dữ liệu 1.2</w:t>
            </w:r>
            <w:r>
              <w:rPr>
                <w:sz w:val="22"/>
                <w:szCs w:val="22"/>
              </w:rPr>
              <w:t xml:space="preserve">: </w:t>
            </w:r>
          </w:p>
          <w:p w14:paraId="5CAC0B36"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4F36F002" w14:textId="77777777" w:rsidR="006A522F" w:rsidRPr="00ED5411" w:rsidRDefault="006A522F" w:rsidP="00415767">
            <w:pPr>
              <w:shd w:val="clear" w:color="auto" w:fill="FFFFFF"/>
              <w:spacing w:line="276"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9A24AF5" w14:textId="77777777" w:rsidR="006A522F" w:rsidRPr="00356A45" w:rsidRDefault="006A522F" w:rsidP="00415767">
            <w:pPr>
              <w:shd w:val="clear" w:color="auto" w:fill="FFFFFF"/>
            </w:pPr>
            <w:r w:rsidRPr="004F6DE4">
              <w:rPr>
                <w:color w:val="0000FF"/>
                <w:sz w:val="22"/>
                <w:szCs w:val="22"/>
              </w:rPr>
              <w:t xml:space="preserve">SUM </w:t>
            </w:r>
            <w:r w:rsidRPr="004F6DE4">
              <w:rPr>
                <w:color w:val="000080"/>
                <w:sz w:val="22"/>
                <w:szCs w:val="22"/>
              </w:rPr>
              <w:t>(</w:t>
            </w:r>
            <w:r>
              <w:rPr>
                <w:sz w:val="22"/>
                <w:szCs w:val="22"/>
              </w:rPr>
              <w:t>5</w:t>
            </w:r>
            <w:r w:rsidRPr="004F6DE4">
              <w:rPr>
                <w:sz w:val="22"/>
                <w:szCs w:val="22"/>
              </w:rPr>
              <w:t xml:space="preserve"> </w:t>
            </w:r>
            <w:r w:rsidRPr="004F6DE4">
              <w:rPr>
                <w:color w:val="000000"/>
                <w:sz w:val="22"/>
                <w:szCs w:val="22"/>
              </w:rPr>
              <w:t>Tập dữ liệu</w:t>
            </w:r>
            <w:r w:rsidRPr="004F6DE4">
              <w:rPr>
                <w:color w:val="000080"/>
                <w:sz w:val="22"/>
                <w:szCs w:val="22"/>
              </w:rPr>
              <w:t>)</w:t>
            </w:r>
          </w:p>
          <w:p w14:paraId="32223E65" w14:textId="77777777" w:rsidR="006A522F" w:rsidRPr="00862CE4" w:rsidRDefault="006A522F" w:rsidP="00415767">
            <w:pPr>
              <w:shd w:val="clear" w:color="auto" w:fill="FFFFFF"/>
            </w:pPr>
            <w:r w:rsidRPr="00ED5411">
              <w:rPr>
                <w:b/>
                <w:bCs/>
                <w:sz w:val="22"/>
                <w:szCs w:val="22"/>
              </w:rPr>
              <w:t xml:space="preserve">Tập dữ liệu 1: </w:t>
            </w:r>
            <w:r w:rsidRPr="00862CE4">
              <w:rPr>
                <w:color w:val="0000FF"/>
                <w:sz w:val="22"/>
                <w:szCs w:val="22"/>
              </w:rPr>
              <w:t>SUM</w:t>
            </w:r>
            <w:r w:rsidRPr="00ED5411">
              <w:rPr>
                <w:b/>
                <w:bCs/>
                <w:color w:val="0000FF"/>
                <w:sz w:val="22"/>
                <w:szCs w:val="22"/>
              </w:rPr>
              <w:t xml:space="preserve"> </w:t>
            </w:r>
            <w:r w:rsidRPr="00862CE4">
              <w:rPr>
                <w:color w:val="000080"/>
                <w:sz w:val="22"/>
                <w:szCs w:val="22"/>
              </w:rPr>
              <w:t>(</w:t>
            </w:r>
            <w:r w:rsidRPr="00ED5411">
              <w:rPr>
                <w:color w:val="000000"/>
                <w:sz w:val="22"/>
                <w:szCs w:val="22"/>
              </w:rPr>
              <w:t xml:space="preserve">Tập dữ liệu 1.1 và </w:t>
            </w:r>
            <w:r w:rsidRPr="00862CE4">
              <w:rPr>
                <w:color w:val="000000"/>
                <w:sz w:val="22"/>
                <w:szCs w:val="22"/>
              </w:rPr>
              <w:t>Tập dữ liệu 1.2</w:t>
            </w:r>
            <w:r w:rsidRPr="00862CE4">
              <w:rPr>
                <w:color w:val="000080"/>
                <w:sz w:val="22"/>
                <w:szCs w:val="22"/>
              </w:rPr>
              <w:t>)</w:t>
            </w:r>
          </w:p>
          <w:p w14:paraId="66C074AB" w14:textId="77777777" w:rsidR="006A522F" w:rsidRPr="00862CE4" w:rsidRDefault="006A522F" w:rsidP="00415767">
            <w:pPr>
              <w:shd w:val="clear" w:color="auto" w:fill="FFFFFF"/>
            </w:pPr>
            <w:r w:rsidRPr="00862CE4">
              <w:rPr>
                <w:sz w:val="22"/>
                <w:szCs w:val="22"/>
              </w:rPr>
              <w:t xml:space="preserve">Tập dữ liệu 1.1: </w:t>
            </w:r>
          </w:p>
          <w:p w14:paraId="0048A502" w14:textId="77777777" w:rsidR="006A522F" w:rsidRPr="00862CE4" w:rsidRDefault="006A522F" w:rsidP="00415767">
            <w:pPr>
              <w:shd w:val="clear" w:color="auto" w:fill="FFFFFF"/>
              <w:rPr>
                <w:color w:val="0000FF"/>
              </w:rPr>
            </w:pPr>
            <w:r>
              <w:rPr>
                <w:color w:val="0000FF"/>
                <w:sz w:val="22"/>
                <w:szCs w:val="22"/>
              </w:rPr>
              <w:t>SUM(</w:t>
            </w:r>
            <w:r w:rsidRPr="00862CE4">
              <w:rPr>
                <w:color w:val="0000FF"/>
                <w:sz w:val="22"/>
                <w:szCs w:val="22"/>
              </w:rPr>
              <w:t xml:space="preserve">DECODE </w:t>
            </w:r>
            <w:r w:rsidRPr="00862CE4">
              <w:rPr>
                <w:color w:val="000080"/>
                <w:sz w:val="22"/>
                <w:szCs w:val="22"/>
              </w:rPr>
              <w:t>(</w:t>
            </w:r>
          </w:p>
          <w:p w14:paraId="7DEEEBE1" w14:textId="77777777" w:rsidR="006A522F" w:rsidRPr="00862CE4" w:rsidRDefault="006A522F" w:rsidP="00415767">
            <w:pPr>
              <w:shd w:val="clear" w:color="auto" w:fill="FFFFFF"/>
              <w:rPr>
                <w:color w:val="000000"/>
              </w:rPr>
            </w:pPr>
            <w:r w:rsidRPr="00862CE4">
              <w:rPr>
                <w:color w:val="000000"/>
                <w:sz w:val="22"/>
                <w:szCs w:val="22"/>
              </w:rPr>
              <w:t xml:space="preserve">    </w:t>
            </w:r>
            <w:r w:rsidRPr="00862CE4">
              <w:rPr>
                <w:color w:val="0000FF"/>
                <w:sz w:val="22"/>
                <w:szCs w:val="22"/>
              </w:rPr>
              <w:t xml:space="preserve">SUBSTR </w:t>
            </w:r>
            <w:r w:rsidRPr="00862CE4">
              <w:rPr>
                <w:color w:val="000080"/>
                <w:sz w:val="22"/>
                <w:szCs w:val="22"/>
              </w:rPr>
              <w:t>(</w:t>
            </w:r>
            <w:r w:rsidRPr="00862CE4">
              <w:rPr>
                <w:sz w:val="22"/>
                <w:szCs w:val="22"/>
              </w:rPr>
              <w:t>TBGL_BALDD</w:t>
            </w:r>
            <w:r w:rsidRPr="00862CE4">
              <w:rPr>
                <w:color w:val="000000"/>
                <w:sz w:val="22"/>
                <w:szCs w:val="22"/>
              </w:rPr>
              <w:t>.TRREF</w:t>
            </w:r>
            <w:r w:rsidRPr="00862CE4">
              <w:rPr>
                <w:color w:val="000080"/>
                <w:sz w:val="22"/>
                <w:szCs w:val="22"/>
              </w:rPr>
              <w:t>,</w:t>
            </w:r>
            <w:r w:rsidRPr="00862CE4">
              <w:rPr>
                <w:color w:val="000000"/>
                <w:sz w:val="22"/>
                <w:szCs w:val="22"/>
              </w:rPr>
              <w:t xml:space="preserve"> </w:t>
            </w:r>
            <w:r w:rsidRPr="00862CE4">
              <w:rPr>
                <w:color w:val="FF8000"/>
                <w:sz w:val="22"/>
                <w:szCs w:val="22"/>
              </w:rPr>
              <w:t>1</w:t>
            </w:r>
            <w:r w:rsidRPr="00862CE4">
              <w:rPr>
                <w:color w:val="000080"/>
                <w:sz w:val="22"/>
                <w:szCs w:val="22"/>
              </w:rPr>
              <w:t>,</w:t>
            </w:r>
            <w:r w:rsidRPr="00862CE4">
              <w:rPr>
                <w:color w:val="000000"/>
                <w:sz w:val="22"/>
                <w:szCs w:val="22"/>
              </w:rPr>
              <w:t xml:space="preserve"> </w:t>
            </w:r>
            <w:r w:rsidRPr="00862CE4">
              <w:rPr>
                <w:color w:val="FF8000"/>
                <w:sz w:val="22"/>
                <w:szCs w:val="22"/>
              </w:rPr>
              <w:t>1</w:t>
            </w:r>
            <w:r w:rsidRPr="00862CE4">
              <w:rPr>
                <w:color w:val="000080"/>
                <w:sz w:val="22"/>
                <w:szCs w:val="22"/>
              </w:rPr>
              <w:t>),</w:t>
            </w:r>
            <w:r w:rsidRPr="00862CE4">
              <w:rPr>
                <w:color w:val="000000"/>
                <w:sz w:val="22"/>
                <w:szCs w:val="22"/>
              </w:rPr>
              <w:t xml:space="preserve"> </w:t>
            </w:r>
            <w:r w:rsidRPr="00862CE4">
              <w:rPr>
                <w:color w:val="808080"/>
                <w:sz w:val="22"/>
                <w:szCs w:val="22"/>
              </w:rPr>
              <w:t>'6'</w:t>
            </w:r>
            <w:r w:rsidRPr="00862CE4">
              <w:rPr>
                <w:color w:val="000080"/>
                <w:sz w:val="22"/>
                <w:szCs w:val="22"/>
              </w:rPr>
              <w:t>,</w:t>
            </w:r>
            <w:r w:rsidRPr="00862CE4">
              <w:rPr>
                <w:color w:val="000000"/>
                <w:sz w:val="22"/>
                <w:szCs w:val="22"/>
              </w:rPr>
              <w:t xml:space="preserve"> </w:t>
            </w:r>
          </w:p>
          <w:p w14:paraId="51DC12BF" w14:textId="77777777" w:rsidR="006A522F" w:rsidRPr="00862CE4" w:rsidRDefault="006A522F" w:rsidP="00415767">
            <w:pPr>
              <w:shd w:val="clear" w:color="auto" w:fill="FFFFFF"/>
              <w:rPr>
                <w:color w:val="000080"/>
              </w:rPr>
            </w:pPr>
            <w:r w:rsidRPr="00862CE4">
              <w:rPr>
                <w:color w:val="000000"/>
                <w:sz w:val="22"/>
                <w:szCs w:val="22"/>
              </w:rPr>
              <w:t xml:space="preserve">    </w:t>
            </w:r>
            <w:r w:rsidRPr="00862CE4">
              <w:rPr>
                <w:color w:val="FF8000"/>
                <w:sz w:val="22"/>
                <w:szCs w:val="22"/>
              </w:rPr>
              <w:t>0</w:t>
            </w:r>
            <w:r w:rsidRPr="00862CE4">
              <w:rPr>
                <w:color w:val="000080"/>
                <w:sz w:val="22"/>
                <w:szCs w:val="22"/>
              </w:rPr>
              <w:t>,</w:t>
            </w:r>
            <w:r w:rsidRPr="00862CE4">
              <w:rPr>
                <w:color w:val="000000"/>
                <w:sz w:val="22"/>
                <w:szCs w:val="22"/>
              </w:rPr>
              <w:t xml:space="preserve"> </w:t>
            </w:r>
            <w:r w:rsidRPr="00862CE4">
              <w:rPr>
                <w:sz w:val="22"/>
                <w:szCs w:val="22"/>
              </w:rPr>
              <w:t>TBGL_BALDD</w:t>
            </w:r>
            <w:r w:rsidRPr="00862CE4">
              <w:rPr>
                <w:color w:val="000000"/>
                <w:sz w:val="22"/>
                <w:szCs w:val="22"/>
              </w:rPr>
              <w:t>.CLRBAL</w:t>
            </w:r>
            <w:r w:rsidRPr="00862CE4">
              <w:rPr>
                <w:color w:val="000080"/>
                <w:sz w:val="22"/>
                <w:szCs w:val="22"/>
              </w:rPr>
              <w:t>)</w:t>
            </w:r>
            <w:r>
              <w:rPr>
                <w:color w:val="000080"/>
                <w:sz w:val="22"/>
                <w:szCs w:val="22"/>
              </w:rPr>
              <w:t>)</w:t>
            </w:r>
          </w:p>
          <w:p w14:paraId="02C802EE" w14:textId="77777777" w:rsidR="006A522F" w:rsidRPr="00ED5411" w:rsidRDefault="006A522F" w:rsidP="00415767">
            <w:r w:rsidRPr="00ED5411">
              <w:rPr>
                <w:sz w:val="22"/>
                <w:szCs w:val="22"/>
              </w:rPr>
              <w:t xml:space="preserve">Tập dữ liệu 1.2: </w:t>
            </w:r>
            <w:r>
              <w:rPr>
                <w:sz w:val="22"/>
                <w:szCs w:val="22"/>
              </w:rPr>
              <w:t>SUM(</w:t>
            </w:r>
            <w:r w:rsidRPr="00ED5411">
              <w:rPr>
                <w:sz w:val="22"/>
                <w:szCs w:val="22"/>
              </w:rPr>
              <w:t>TBGL_MAST.TDBAL</w:t>
            </w:r>
            <w:r>
              <w:rPr>
                <w:sz w:val="22"/>
                <w:szCs w:val="22"/>
              </w:rPr>
              <w:t>)</w:t>
            </w:r>
          </w:p>
          <w:p w14:paraId="4E251A42" w14:textId="77777777" w:rsidR="006A522F" w:rsidRDefault="006A522F" w:rsidP="00415767">
            <w:pPr>
              <w:rPr>
                <w:bCs/>
              </w:rPr>
            </w:pPr>
          </w:p>
          <w:p w14:paraId="006D3FDB" w14:textId="77777777" w:rsidR="006A522F" w:rsidRPr="00ED5411" w:rsidRDefault="006A522F" w:rsidP="00415767">
            <w:pPr>
              <w:rPr>
                <w:bCs/>
              </w:rPr>
            </w:pPr>
          </w:p>
        </w:tc>
      </w:tr>
      <w:tr w:rsidR="006A522F" w:rsidRPr="00ED5411" w14:paraId="694A6647"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3C1A61DF"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5B29860C"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630852A0" w14:textId="77777777" w:rsidR="006A522F" w:rsidRDefault="006A522F" w:rsidP="00415767">
            <w:pPr>
              <w:spacing w:line="264" w:lineRule="auto"/>
              <w:rPr>
                <w:b/>
                <w:bCs/>
              </w:rPr>
            </w:pPr>
            <w:r>
              <w:rPr>
                <w:b/>
                <w:bCs/>
                <w:sz w:val="22"/>
                <w:szCs w:val="22"/>
              </w:rPr>
              <w:t>Tập dữ liệu 2 =&gt; Tập dữ liệu 5:</w:t>
            </w:r>
          </w:p>
          <w:p w14:paraId="51569CEA" w14:textId="77777777" w:rsidR="006A522F" w:rsidRPr="002113AB" w:rsidRDefault="006A522F" w:rsidP="00415767">
            <w:pPr>
              <w:spacing w:line="264" w:lineRule="auto"/>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2CEA038"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4BE52456"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30AFE697"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672DF62F" w14:textId="77777777" w:rsidR="006A522F" w:rsidRPr="00862CE4" w:rsidRDefault="006A522F" w:rsidP="00415767">
            <w:pPr>
              <w:shd w:val="clear" w:color="auto" w:fill="FFFFFF"/>
              <w:rPr>
                <w:color w:val="0000FF"/>
              </w:rPr>
            </w:pPr>
            <w:r w:rsidRPr="00ED5411">
              <w:rPr>
                <w:b/>
                <w:bCs/>
                <w:sz w:val="22"/>
                <w:szCs w:val="22"/>
              </w:rPr>
              <w:t xml:space="preserve">Tập dữ liệu 5: </w:t>
            </w:r>
            <w:r w:rsidRPr="00ED5411">
              <w:rPr>
                <w:bCs/>
                <w:sz w:val="22"/>
                <w:szCs w:val="22"/>
              </w:rPr>
              <w:t>0</w:t>
            </w:r>
          </w:p>
        </w:tc>
      </w:tr>
      <w:tr w:rsidR="006A522F" w:rsidRPr="00ED5411" w14:paraId="43C077F6"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66429FA3" w14:textId="77777777" w:rsidR="006A522F" w:rsidRPr="00ED5411" w:rsidRDefault="006A522F" w:rsidP="00415767">
            <w:pPr>
              <w:jc w:val="center"/>
              <w:rPr>
                <w:bCs/>
              </w:rPr>
            </w:pPr>
            <w:r w:rsidRPr="00ED5411">
              <w:rPr>
                <w:bCs/>
                <w:sz w:val="22"/>
                <w:szCs w:val="22"/>
              </w:rPr>
              <w:t>6</w:t>
            </w:r>
          </w:p>
        </w:tc>
        <w:tc>
          <w:tcPr>
            <w:tcW w:w="2970" w:type="dxa"/>
            <w:vMerge w:val="restart"/>
            <w:tcBorders>
              <w:top w:val="single" w:sz="4" w:space="0" w:color="auto"/>
              <w:left w:val="single" w:sz="4" w:space="0" w:color="auto"/>
              <w:right w:val="single" w:sz="4" w:space="0" w:color="auto"/>
            </w:tcBorders>
            <w:shd w:val="clear" w:color="auto" w:fill="auto"/>
          </w:tcPr>
          <w:p w14:paraId="24F314FF" w14:textId="77777777" w:rsidR="006A522F" w:rsidRPr="00ED5411" w:rsidRDefault="006A522F" w:rsidP="00415767">
            <w:pPr>
              <w:rPr>
                <w:bCs/>
              </w:rPr>
            </w:pPr>
            <w:r w:rsidRPr="00ED5411">
              <w:rPr>
                <w:bCs/>
                <w:sz w:val="22"/>
                <w:szCs w:val="22"/>
              </w:rPr>
              <w:t>Số dư huy động CKH</w:t>
            </w:r>
            <w:r w:rsidRPr="00ED5411">
              <w:rPr>
                <w:bCs/>
                <w:sz w:val="22"/>
                <w:szCs w:val="22"/>
              </w:rPr>
              <w:br/>
              <w:t>SD_HD_CKH_2</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C7939E1" w14:textId="77777777" w:rsidR="006A522F" w:rsidRPr="00ED5411" w:rsidRDefault="006A522F" w:rsidP="00415767">
            <w:pPr>
              <w:spacing w:line="264" w:lineRule="auto"/>
              <w:rPr>
                <w:bCs/>
              </w:rPr>
            </w:pPr>
            <w:r w:rsidRPr="00ED5411">
              <w:rPr>
                <w:b/>
                <w:bCs/>
                <w:sz w:val="22"/>
                <w:szCs w:val="22"/>
              </w:rPr>
              <w:t xml:space="preserve">Tập dữ liệu 1: </w:t>
            </w:r>
          </w:p>
          <w:p w14:paraId="71AE2BE6" w14:textId="77777777" w:rsidR="006A522F" w:rsidRDefault="006A522F" w:rsidP="00415767">
            <w:pPr>
              <w:shd w:val="clear" w:color="auto" w:fill="FFFFFF"/>
              <w:spacing w:line="276" w:lineRule="auto"/>
            </w:pPr>
            <w:r w:rsidRPr="00ED5411">
              <w:rPr>
                <w:sz w:val="22"/>
                <w:szCs w:val="22"/>
              </w:rPr>
              <w:t>Tập dữ liệu 1.1</w:t>
            </w:r>
            <w:r>
              <w:rPr>
                <w:sz w:val="22"/>
                <w:szCs w:val="22"/>
              </w:rPr>
              <w:t xml:space="preserve">: </w:t>
            </w:r>
          </w:p>
          <w:p w14:paraId="41D71B7A"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7445FA26" w14:textId="77777777" w:rsidR="006A522F" w:rsidRDefault="006A522F" w:rsidP="00415767">
            <w:pPr>
              <w:shd w:val="clear" w:color="auto" w:fill="FFFFFF"/>
              <w:spacing w:line="276"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3B9A740C" w14:textId="77777777" w:rsidR="006A522F" w:rsidRPr="004F6DE4" w:rsidRDefault="006A522F" w:rsidP="00415767">
            <w:pPr>
              <w:spacing w:line="276" w:lineRule="auto"/>
            </w:pPr>
            <w:r w:rsidRPr="00ED5411">
              <w:rPr>
                <w:sz w:val="22"/>
                <w:szCs w:val="22"/>
              </w:rPr>
              <w:t>Tập dữ liệu 1.</w:t>
            </w:r>
            <w:r>
              <w:rPr>
                <w:sz w:val="22"/>
                <w:szCs w:val="22"/>
              </w:rPr>
              <w:t>2: 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F62CE19" w14:textId="77777777" w:rsidR="006A522F" w:rsidRPr="004F6DE4" w:rsidRDefault="006A522F" w:rsidP="00415767">
            <w:pPr>
              <w:shd w:val="clear" w:color="auto" w:fill="FFFFFF"/>
            </w:pPr>
            <w:r w:rsidRPr="004F6DE4">
              <w:rPr>
                <w:color w:val="0000FF"/>
                <w:sz w:val="22"/>
                <w:szCs w:val="22"/>
              </w:rPr>
              <w:t xml:space="preserve">SUM </w:t>
            </w:r>
            <w:r w:rsidRPr="004F6DE4">
              <w:rPr>
                <w:color w:val="000080"/>
                <w:sz w:val="22"/>
                <w:szCs w:val="22"/>
              </w:rPr>
              <w:t>(</w:t>
            </w:r>
            <w:r>
              <w:rPr>
                <w:sz w:val="22"/>
                <w:szCs w:val="22"/>
              </w:rPr>
              <w:t>5</w:t>
            </w:r>
            <w:r w:rsidRPr="004F6DE4">
              <w:rPr>
                <w:sz w:val="22"/>
                <w:szCs w:val="22"/>
              </w:rPr>
              <w:t xml:space="preserve"> </w:t>
            </w:r>
            <w:r w:rsidRPr="004F6DE4">
              <w:rPr>
                <w:color w:val="000000"/>
                <w:sz w:val="22"/>
                <w:szCs w:val="22"/>
              </w:rPr>
              <w:t>Tập dữ liệu</w:t>
            </w:r>
            <w:r w:rsidRPr="004F6DE4">
              <w:rPr>
                <w:color w:val="000080"/>
                <w:sz w:val="22"/>
                <w:szCs w:val="22"/>
              </w:rPr>
              <w:t>)</w:t>
            </w:r>
          </w:p>
          <w:p w14:paraId="7C895179" w14:textId="77777777" w:rsidR="006A522F" w:rsidRPr="00ED5411" w:rsidRDefault="006A522F" w:rsidP="00415767">
            <w:pPr>
              <w:spacing w:after="120" w:line="264" w:lineRule="auto"/>
              <w:rPr>
                <w:bCs/>
              </w:rPr>
            </w:pPr>
            <w:r w:rsidRPr="00ED5411">
              <w:rPr>
                <w:b/>
                <w:bCs/>
                <w:sz w:val="22"/>
                <w:szCs w:val="22"/>
              </w:rPr>
              <w:t xml:space="preserve">Tập dữ liệu 1: </w:t>
            </w:r>
            <w:r w:rsidRPr="004F6DE4">
              <w:rPr>
                <w:color w:val="0000FF"/>
                <w:sz w:val="22"/>
                <w:szCs w:val="22"/>
              </w:rPr>
              <w:t xml:space="preserve">SUM </w:t>
            </w:r>
            <w:r w:rsidRPr="004F6DE4">
              <w:rPr>
                <w:color w:val="000080"/>
                <w:sz w:val="22"/>
                <w:szCs w:val="22"/>
              </w:rPr>
              <w:t>(</w:t>
            </w:r>
            <w:r w:rsidRPr="004F6DE4">
              <w:rPr>
                <w:color w:val="000000"/>
                <w:sz w:val="22"/>
                <w:szCs w:val="22"/>
              </w:rPr>
              <w:t>Tập dữ liệu 1.1 và Tập dữ liệu 1.2</w:t>
            </w:r>
            <w:r w:rsidRPr="004F6DE4">
              <w:rPr>
                <w:color w:val="000080"/>
                <w:sz w:val="22"/>
                <w:szCs w:val="22"/>
              </w:rPr>
              <w:t>)</w:t>
            </w:r>
          </w:p>
          <w:p w14:paraId="3B07783B" w14:textId="77777777" w:rsidR="006A522F" w:rsidRPr="00ED5411" w:rsidRDefault="006A522F" w:rsidP="00415767">
            <w:pPr>
              <w:shd w:val="clear" w:color="auto" w:fill="FFFFFF"/>
            </w:pPr>
            <w:r w:rsidRPr="00ED5411">
              <w:rPr>
                <w:sz w:val="22"/>
                <w:szCs w:val="22"/>
              </w:rPr>
              <w:t xml:space="preserve">Tập dữ liệu 1.1: </w:t>
            </w:r>
          </w:p>
          <w:p w14:paraId="289C5137" w14:textId="77777777" w:rsidR="006A522F" w:rsidRPr="004F6DE4" w:rsidRDefault="006A522F" w:rsidP="00415767">
            <w:pPr>
              <w:shd w:val="clear" w:color="auto" w:fill="FFFFFF"/>
              <w:rPr>
                <w:color w:val="000000"/>
              </w:rPr>
            </w:pPr>
            <w:r>
              <w:rPr>
                <w:color w:val="0000FF"/>
                <w:sz w:val="22"/>
                <w:szCs w:val="22"/>
              </w:rPr>
              <w:t>SUM(</w:t>
            </w:r>
            <w:r w:rsidRPr="004F6DE4">
              <w:rPr>
                <w:color w:val="0000FF"/>
                <w:sz w:val="22"/>
                <w:szCs w:val="22"/>
              </w:rPr>
              <w:t xml:space="preserve">DECODE </w:t>
            </w:r>
            <w:r w:rsidRPr="004F6DE4">
              <w:rPr>
                <w:color w:val="000080"/>
                <w:sz w:val="22"/>
                <w:szCs w:val="22"/>
              </w:rPr>
              <w:t>(</w:t>
            </w:r>
          </w:p>
          <w:p w14:paraId="0FE48665" w14:textId="77777777" w:rsidR="006A522F" w:rsidRPr="004F6DE4" w:rsidRDefault="006A522F" w:rsidP="00415767">
            <w:pPr>
              <w:shd w:val="clear" w:color="auto" w:fill="FFFFFF"/>
              <w:rPr>
                <w:color w:val="000000"/>
              </w:rPr>
            </w:pPr>
            <w:r w:rsidRPr="004F6DE4">
              <w:rPr>
                <w:color w:val="000000"/>
                <w:sz w:val="22"/>
                <w:szCs w:val="22"/>
              </w:rPr>
              <w:t xml:space="preserve">    </w:t>
            </w:r>
            <w:r w:rsidRPr="004F6DE4">
              <w:rPr>
                <w:color w:val="0000FF"/>
                <w:sz w:val="22"/>
                <w:szCs w:val="22"/>
              </w:rPr>
              <w:t xml:space="preserve">SUBSTR </w:t>
            </w:r>
            <w:r w:rsidRPr="004F6DE4">
              <w:rPr>
                <w:color w:val="000080"/>
                <w:sz w:val="22"/>
                <w:szCs w:val="22"/>
              </w:rPr>
              <w:t>(</w:t>
            </w:r>
            <w:r w:rsidRPr="004F6DE4">
              <w:rPr>
                <w:sz w:val="22"/>
                <w:szCs w:val="22"/>
              </w:rPr>
              <w:t>TBGL_BALDD</w:t>
            </w:r>
            <w:r w:rsidRPr="004F6DE4">
              <w:rPr>
                <w:color w:val="000000"/>
                <w:sz w:val="22"/>
                <w:szCs w:val="22"/>
              </w:rPr>
              <w:t>.TRREF</w:t>
            </w:r>
            <w:r w:rsidRPr="004F6DE4">
              <w:rPr>
                <w:color w:val="000080"/>
                <w:sz w:val="22"/>
                <w:szCs w:val="22"/>
              </w:rPr>
              <w:t>,</w:t>
            </w:r>
            <w:r w:rsidRPr="004F6DE4">
              <w:rPr>
                <w:color w:val="000000"/>
                <w:sz w:val="22"/>
                <w:szCs w:val="22"/>
              </w:rPr>
              <w:t xml:space="preserve"> </w:t>
            </w:r>
            <w:r w:rsidRPr="004F6DE4">
              <w:rPr>
                <w:color w:val="FF8000"/>
                <w:sz w:val="22"/>
                <w:szCs w:val="22"/>
              </w:rPr>
              <w:t>1</w:t>
            </w:r>
            <w:r w:rsidRPr="004F6DE4">
              <w:rPr>
                <w:color w:val="000080"/>
                <w:sz w:val="22"/>
                <w:szCs w:val="22"/>
              </w:rPr>
              <w:t>,</w:t>
            </w:r>
            <w:r w:rsidRPr="004F6DE4">
              <w:rPr>
                <w:color w:val="000000"/>
                <w:sz w:val="22"/>
                <w:szCs w:val="22"/>
              </w:rPr>
              <w:t xml:space="preserve"> </w:t>
            </w:r>
            <w:r w:rsidRPr="004F6DE4">
              <w:rPr>
                <w:color w:val="FF8000"/>
                <w:sz w:val="22"/>
                <w:szCs w:val="22"/>
              </w:rPr>
              <w:t>1</w:t>
            </w:r>
            <w:r w:rsidRPr="004F6DE4">
              <w:rPr>
                <w:color w:val="000080"/>
                <w:sz w:val="22"/>
                <w:szCs w:val="22"/>
              </w:rPr>
              <w:t>),</w:t>
            </w:r>
            <w:r w:rsidRPr="004F6DE4">
              <w:rPr>
                <w:color w:val="000000"/>
                <w:sz w:val="22"/>
                <w:szCs w:val="22"/>
              </w:rPr>
              <w:t xml:space="preserve"> </w:t>
            </w:r>
            <w:r w:rsidRPr="004F6DE4">
              <w:rPr>
                <w:color w:val="808080"/>
                <w:sz w:val="22"/>
                <w:szCs w:val="22"/>
              </w:rPr>
              <w:t>'6'</w:t>
            </w:r>
            <w:r w:rsidRPr="004F6DE4">
              <w:rPr>
                <w:color w:val="000080"/>
                <w:sz w:val="22"/>
                <w:szCs w:val="22"/>
              </w:rPr>
              <w:t>,</w:t>
            </w:r>
            <w:r w:rsidRPr="004F6DE4">
              <w:rPr>
                <w:color w:val="000000"/>
                <w:sz w:val="22"/>
                <w:szCs w:val="22"/>
              </w:rPr>
              <w:t xml:space="preserve"> </w:t>
            </w:r>
          </w:p>
          <w:p w14:paraId="4D049B3F" w14:textId="77777777" w:rsidR="006A522F" w:rsidRPr="00ED5411" w:rsidRDefault="006A522F" w:rsidP="00415767">
            <w:pPr>
              <w:shd w:val="clear" w:color="auto" w:fill="FFFFFF"/>
            </w:pPr>
            <w:r w:rsidRPr="00ED5411">
              <w:rPr>
                <w:color w:val="000000"/>
                <w:sz w:val="22"/>
                <w:szCs w:val="22"/>
              </w:rPr>
              <w:t xml:space="preserve">    </w:t>
            </w:r>
            <w:r w:rsidRPr="00ED5411">
              <w:rPr>
                <w:sz w:val="22"/>
                <w:szCs w:val="22"/>
              </w:rPr>
              <w:t>TBGL_BALDD</w:t>
            </w:r>
            <w:r w:rsidRPr="00ED5411">
              <w:rPr>
                <w:color w:val="000000"/>
                <w:sz w:val="22"/>
                <w:szCs w:val="22"/>
              </w:rPr>
              <w:t>.CLRBAL</w:t>
            </w:r>
            <w:r w:rsidRPr="00ED5411">
              <w:rPr>
                <w:b/>
                <w:bCs/>
                <w:color w:val="000080"/>
                <w:sz w:val="22"/>
                <w:szCs w:val="22"/>
              </w:rPr>
              <w:t>,</w:t>
            </w:r>
            <w:r w:rsidRPr="00ED5411">
              <w:rPr>
                <w:color w:val="000000"/>
                <w:sz w:val="22"/>
                <w:szCs w:val="22"/>
              </w:rPr>
              <w:t xml:space="preserve"> </w:t>
            </w:r>
            <w:r w:rsidRPr="00ED5411">
              <w:rPr>
                <w:color w:val="FF8000"/>
                <w:sz w:val="22"/>
                <w:szCs w:val="22"/>
              </w:rPr>
              <w:t>0</w:t>
            </w:r>
            <w:r w:rsidRPr="00290DF5">
              <w:rPr>
                <w:color w:val="000080"/>
                <w:sz w:val="22"/>
                <w:szCs w:val="22"/>
              </w:rPr>
              <w:t>))</w:t>
            </w:r>
          </w:p>
          <w:p w14:paraId="44C48F76" w14:textId="77777777" w:rsidR="006A522F" w:rsidRPr="004F6DE4" w:rsidRDefault="006A522F" w:rsidP="00415767">
            <w:r w:rsidRPr="00ED5411">
              <w:rPr>
                <w:sz w:val="22"/>
                <w:szCs w:val="22"/>
              </w:rPr>
              <w:t>Tập dữ liệu 1.2: 0</w:t>
            </w:r>
          </w:p>
        </w:tc>
      </w:tr>
      <w:tr w:rsidR="006A522F" w:rsidRPr="00ED5411" w14:paraId="01F3E118"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49C6E6E4"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E94A074"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6DC63FF" w14:textId="77777777" w:rsidR="006A522F" w:rsidRDefault="006A522F" w:rsidP="00415767">
            <w:pPr>
              <w:spacing w:line="264" w:lineRule="auto"/>
              <w:rPr>
                <w:b/>
                <w:bCs/>
              </w:rPr>
            </w:pPr>
            <w:r>
              <w:rPr>
                <w:b/>
                <w:bCs/>
                <w:sz w:val="22"/>
                <w:szCs w:val="22"/>
              </w:rPr>
              <w:t>Tập dữ liệu 2 =&gt; Tập dữ liệu 5:</w:t>
            </w:r>
          </w:p>
          <w:p w14:paraId="5FF5102A" w14:textId="77777777" w:rsidR="006A522F" w:rsidRPr="00ED5411" w:rsidRDefault="006A522F" w:rsidP="00415767">
            <w:pPr>
              <w:spacing w:after="120" w:line="264" w:lineRule="auto"/>
              <w:rPr>
                <w:b/>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77A15FD" w14:textId="77777777" w:rsidR="006A522F" w:rsidRPr="00ED5411" w:rsidRDefault="006A522F" w:rsidP="00415767">
            <w:pPr>
              <w:rPr>
                <w:bCs/>
              </w:rPr>
            </w:pPr>
            <w:r w:rsidRPr="00ED5411">
              <w:rPr>
                <w:b/>
                <w:bCs/>
                <w:sz w:val="22"/>
                <w:szCs w:val="22"/>
              </w:rPr>
              <w:t xml:space="preserve">Tập dữ liệu </w:t>
            </w:r>
            <w:r>
              <w:rPr>
                <w:b/>
                <w:bCs/>
                <w:sz w:val="22"/>
                <w:szCs w:val="22"/>
              </w:rPr>
              <w:t>2</w:t>
            </w:r>
            <w:r w:rsidRPr="00ED5411">
              <w:rPr>
                <w:b/>
                <w:bCs/>
                <w:sz w:val="22"/>
                <w:szCs w:val="22"/>
              </w:rPr>
              <w:t xml:space="preserve">: </w:t>
            </w:r>
            <w:r w:rsidRPr="00ED5411">
              <w:rPr>
                <w:bCs/>
                <w:sz w:val="22"/>
                <w:szCs w:val="22"/>
              </w:rPr>
              <w:t>0</w:t>
            </w:r>
          </w:p>
          <w:p w14:paraId="01AA78FC"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03F00882"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2A83161B"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6F957480"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040F1167" w14:textId="77777777" w:rsidR="006A522F" w:rsidRPr="00ED5411" w:rsidRDefault="006A522F" w:rsidP="00415767">
            <w:pPr>
              <w:jc w:val="center"/>
              <w:rPr>
                <w:bCs/>
              </w:rPr>
            </w:pPr>
            <w:r w:rsidRPr="00ED5411">
              <w:rPr>
                <w:bCs/>
                <w:sz w:val="22"/>
                <w:szCs w:val="22"/>
              </w:rPr>
              <w:t>7</w:t>
            </w:r>
          </w:p>
        </w:tc>
        <w:tc>
          <w:tcPr>
            <w:tcW w:w="2970" w:type="dxa"/>
            <w:vMerge w:val="restart"/>
            <w:tcBorders>
              <w:top w:val="single" w:sz="4" w:space="0" w:color="auto"/>
              <w:left w:val="single" w:sz="4" w:space="0" w:color="auto"/>
              <w:right w:val="single" w:sz="4" w:space="0" w:color="auto"/>
            </w:tcBorders>
            <w:shd w:val="clear" w:color="auto" w:fill="auto"/>
          </w:tcPr>
          <w:p w14:paraId="511B56AD" w14:textId="77777777" w:rsidR="006A522F" w:rsidRPr="00ED5411" w:rsidRDefault="006A522F" w:rsidP="00415767">
            <w:pPr>
              <w:rPr>
                <w:bCs/>
              </w:rPr>
            </w:pPr>
            <w:r w:rsidRPr="00ED5411">
              <w:rPr>
                <w:bCs/>
                <w:sz w:val="22"/>
                <w:szCs w:val="22"/>
              </w:rPr>
              <w:t>Tổng Huy động</w:t>
            </w:r>
            <w:r w:rsidRPr="00ED5411">
              <w:rPr>
                <w:bCs/>
                <w:sz w:val="22"/>
                <w:szCs w:val="22"/>
              </w:rPr>
              <w:br/>
              <w:t>TONG_HD_3</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0D91128"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4273E41A" w14:textId="77777777" w:rsidR="006A522F" w:rsidRPr="00ED5411" w:rsidRDefault="006A522F" w:rsidP="00415767">
            <w:pPr>
              <w:shd w:val="clear" w:color="auto" w:fill="FFFFFF"/>
              <w:spacing w:line="276"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302989A" w14:textId="77777777" w:rsidR="006A522F" w:rsidRPr="001B7678" w:rsidRDefault="006A522F" w:rsidP="00415767">
            <w:pPr>
              <w:shd w:val="clear" w:color="auto" w:fill="FFFFFF"/>
            </w:pPr>
            <w:r w:rsidRPr="001B7678">
              <w:rPr>
                <w:color w:val="0000FF"/>
                <w:sz w:val="22"/>
                <w:szCs w:val="22"/>
              </w:rPr>
              <w:t xml:space="preserve">SUM </w:t>
            </w:r>
            <w:r w:rsidRPr="001B7678">
              <w:rPr>
                <w:color w:val="000080"/>
                <w:sz w:val="22"/>
                <w:szCs w:val="22"/>
              </w:rPr>
              <w:t>(</w:t>
            </w:r>
            <w:r>
              <w:rPr>
                <w:sz w:val="22"/>
                <w:szCs w:val="22"/>
              </w:rPr>
              <w:t>5</w:t>
            </w:r>
            <w:r w:rsidRPr="001B7678">
              <w:rPr>
                <w:sz w:val="22"/>
                <w:szCs w:val="22"/>
              </w:rPr>
              <w:t xml:space="preserve"> </w:t>
            </w:r>
            <w:r w:rsidRPr="001B7678">
              <w:rPr>
                <w:color w:val="000000"/>
                <w:sz w:val="22"/>
                <w:szCs w:val="22"/>
              </w:rPr>
              <w:t>Tập dữ liệu</w:t>
            </w:r>
            <w:r w:rsidRPr="001B7678">
              <w:rPr>
                <w:color w:val="000080"/>
                <w:sz w:val="22"/>
                <w:szCs w:val="22"/>
              </w:rPr>
              <w:t>)</w:t>
            </w:r>
          </w:p>
          <w:p w14:paraId="45A54002"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Cột “Số dư huy động KKH”</w:t>
            </w:r>
            <w:r>
              <w:rPr>
                <w:bCs/>
                <w:sz w:val="22"/>
                <w:szCs w:val="22"/>
              </w:rPr>
              <w:t xml:space="preserve"> (STT 5)</w:t>
            </w:r>
            <w:r w:rsidRPr="00ED5411">
              <w:rPr>
                <w:bCs/>
                <w:sz w:val="22"/>
                <w:szCs w:val="22"/>
              </w:rPr>
              <w:t xml:space="preserve"> + “Số dư huy động CKH”</w:t>
            </w:r>
            <w:r>
              <w:rPr>
                <w:bCs/>
                <w:sz w:val="22"/>
                <w:szCs w:val="22"/>
              </w:rPr>
              <w:t xml:space="preserve"> (STT 6)</w:t>
            </w:r>
          </w:p>
        </w:tc>
      </w:tr>
      <w:tr w:rsidR="006A522F" w:rsidRPr="00ED5411" w14:paraId="1145E946"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53A3424B"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9331163"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72ECA25" w14:textId="77777777" w:rsidR="006A522F" w:rsidRDefault="006A522F" w:rsidP="00415767">
            <w:pPr>
              <w:spacing w:line="264" w:lineRule="auto"/>
              <w:rPr>
                <w:b/>
                <w:bCs/>
              </w:rPr>
            </w:pPr>
            <w:r>
              <w:rPr>
                <w:b/>
                <w:bCs/>
                <w:sz w:val="22"/>
                <w:szCs w:val="22"/>
              </w:rPr>
              <w:t>Tập dữ liệu 2 =&gt; Tập dữ liệu 5:</w:t>
            </w:r>
          </w:p>
          <w:p w14:paraId="590DDCB5"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3D901EB"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372B5902"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150263E4"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17BEE438"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0B26FE49"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4212ED5C" w14:textId="77777777" w:rsidR="006A522F" w:rsidRPr="00ED5411" w:rsidRDefault="006A522F" w:rsidP="00415767">
            <w:pPr>
              <w:jc w:val="center"/>
              <w:rPr>
                <w:bCs/>
              </w:rPr>
            </w:pPr>
            <w:r w:rsidRPr="00ED5411">
              <w:rPr>
                <w:bCs/>
                <w:sz w:val="22"/>
                <w:szCs w:val="22"/>
              </w:rPr>
              <w:t>8</w:t>
            </w:r>
          </w:p>
        </w:tc>
        <w:tc>
          <w:tcPr>
            <w:tcW w:w="2970" w:type="dxa"/>
            <w:vMerge w:val="restart"/>
            <w:tcBorders>
              <w:top w:val="single" w:sz="4" w:space="0" w:color="auto"/>
              <w:left w:val="single" w:sz="4" w:space="0" w:color="auto"/>
              <w:right w:val="single" w:sz="4" w:space="0" w:color="auto"/>
            </w:tcBorders>
            <w:shd w:val="clear" w:color="auto" w:fill="auto"/>
          </w:tcPr>
          <w:p w14:paraId="6B28AE79" w14:textId="77777777" w:rsidR="006A522F" w:rsidRPr="00ED5411" w:rsidRDefault="006A522F" w:rsidP="00415767">
            <w:pPr>
              <w:rPr>
                <w:bCs/>
              </w:rPr>
            </w:pPr>
            <w:r w:rsidRPr="00ED5411">
              <w:rPr>
                <w:bCs/>
                <w:sz w:val="22"/>
                <w:szCs w:val="22"/>
              </w:rPr>
              <w:t xml:space="preserve">Lãi trả mua vốn Huy động </w:t>
            </w:r>
            <w:r w:rsidRPr="00ED5411">
              <w:rPr>
                <w:bCs/>
                <w:sz w:val="22"/>
                <w:szCs w:val="22"/>
              </w:rPr>
              <w:br/>
              <w:t>LAI_TRA_MUA_VON_HD_4</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2BA3FD0" w14:textId="77777777" w:rsidR="006A522F" w:rsidRPr="00EE4B65" w:rsidRDefault="006A522F" w:rsidP="00415767">
            <w:pPr>
              <w:spacing w:line="264" w:lineRule="auto"/>
              <w:rPr>
                <w:b/>
                <w:bCs/>
              </w:rPr>
            </w:pPr>
            <w:r>
              <w:rPr>
                <w:b/>
                <w:bCs/>
                <w:sz w:val="22"/>
                <w:szCs w:val="22"/>
              </w:rPr>
              <w:t xml:space="preserve">Tập dữ liệu 1: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E2EB8C0" w14:textId="77777777" w:rsidR="006A522F" w:rsidRPr="001B7678" w:rsidRDefault="006A522F" w:rsidP="00415767">
            <w:pPr>
              <w:shd w:val="clear" w:color="auto" w:fill="FFFFFF"/>
            </w:pPr>
            <w:r w:rsidRPr="001B7678">
              <w:rPr>
                <w:color w:val="0000FF"/>
                <w:sz w:val="22"/>
                <w:szCs w:val="22"/>
              </w:rPr>
              <w:t xml:space="preserve">SUM </w:t>
            </w:r>
            <w:r w:rsidRPr="001B7678">
              <w:rPr>
                <w:color w:val="000080"/>
                <w:sz w:val="22"/>
                <w:szCs w:val="22"/>
              </w:rPr>
              <w:t>(</w:t>
            </w:r>
            <w:r>
              <w:rPr>
                <w:sz w:val="22"/>
                <w:szCs w:val="22"/>
              </w:rPr>
              <w:t>5</w:t>
            </w:r>
            <w:r w:rsidRPr="001B7678">
              <w:rPr>
                <w:sz w:val="22"/>
                <w:szCs w:val="22"/>
              </w:rPr>
              <w:t xml:space="preserve"> </w:t>
            </w:r>
            <w:r w:rsidRPr="001B7678">
              <w:rPr>
                <w:color w:val="000000"/>
                <w:sz w:val="22"/>
                <w:szCs w:val="22"/>
              </w:rPr>
              <w:t>Tập dữ liệu</w:t>
            </w:r>
            <w:r w:rsidRPr="001B7678">
              <w:rPr>
                <w:color w:val="000080"/>
                <w:sz w:val="22"/>
                <w:szCs w:val="22"/>
              </w:rPr>
              <w:t>)</w:t>
            </w:r>
          </w:p>
          <w:p w14:paraId="31725B58"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tc>
      </w:tr>
      <w:tr w:rsidR="006A522F" w:rsidRPr="00ED5411" w14:paraId="562F8D7D" w14:textId="77777777" w:rsidTr="00415767">
        <w:trPr>
          <w:trHeight w:val="289"/>
        </w:trPr>
        <w:tc>
          <w:tcPr>
            <w:tcW w:w="828" w:type="dxa"/>
            <w:vMerge/>
            <w:tcBorders>
              <w:left w:val="single" w:sz="4" w:space="0" w:color="auto"/>
              <w:right w:val="single" w:sz="4" w:space="0" w:color="auto"/>
            </w:tcBorders>
            <w:shd w:val="clear" w:color="auto" w:fill="auto"/>
          </w:tcPr>
          <w:p w14:paraId="71F5FCA6"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04EA6D1C"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06887F1" w14:textId="77777777" w:rsidR="006A522F" w:rsidRDefault="006A522F" w:rsidP="00415767">
            <w:pPr>
              <w:shd w:val="clear" w:color="auto" w:fill="FFFFFF"/>
            </w:pPr>
            <w:r w:rsidRPr="00ED5411">
              <w:rPr>
                <w:b/>
                <w:bCs/>
                <w:sz w:val="22"/>
                <w:szCs w:val="22"/>
              </w:rPr>
              <w:t>Tập dữ liệu 2</w:t>
            </w:r>
            <w:r>
              <w:rPr>
                <w:b/>
                <w:bCs/>
                <w:sz w:val="22"/>
                <w:szCs w:val="22"/>
              </w:rPr>
              <w:t xml:space="preserve">: </w:t>
            </w:r>
          </w:p>
          <w:p w14:paraId="3533E7F1"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2355D5A7" w14:textId="77777777" w:rsidR="006A522F" w:rsidRPr="00ED5411" w:rsidRDefault="006A522F" w:rsidP="00415767">
            <w:pPr>
              <w:shd w:val="clear" w:color="auto" w:fill="FFFFFF"/>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EF23DFD" w14:textId="77777777" w:rsidR="006A522F" w:rsidRPr="00ED5411" w:rsidRDefault="006A522F" w:rsidP="00415767">
            <w:pPr>
              <w:shd w:val="clear" w:color="auto" w:fill="FFFFFF"/>
            </w:pPr>
            <w:r w:rsidRPr="00ED5411">
              <w:rPr>
                <w:b/>
                <w:bCs/>
                <w:sz w:val="22"/>
                <w:szCs w:val="22"/>
              </w:rPr>
              <w:t xml:space="preserve">Tập dữ liệu 2: </w:t>
            </w:r>
            <w:r w:rsidRPr="001B7678">
              <w:rPr>
                <w:color w:val="0000FF"/>
                <w:sz w:val="22"/>
                <w:szCs w:val="22"/>
              </w:rPr>
              <w:t xml:space="preserve">SUM </w:t>
            </w:r>
            <w:r w:rsidRPr="001B7678">
              <w:rPr>
                <w:color w:val="000080"/>
                <w:sz w:val="22"/>
                <w:szCs w:val="22"/>
              </w:rPr>
              <w:t>(</w:t>
            </w:r>
            <w:r w:rsidRPr="001B7678">
              <w:rPr>
                <w:color w:val="000000"/>
                <w:sz w:val="22"/>
                <w:szCs w:val="22"/>
              </w:rPr>
              <w:t>Tập dữ liệu 2.1 và Tập dữ liệu 2.2</w:t>
            </w:r>
            <w:r w:rsidRPr="001B7678">
              <w:rPr>
                <w:color w:val="000080"/>
                <w:sz w:val="22"/>
                <w:szCs w:val="22"/>
              </w:rPr>
              <w:t>)</w:t>
            </w:r>
          </w:p>
          <w:p w14:paraId="1E40CFFB" w14:textId="77777777" w:rsidR="006A522F" w:rsidRDefault="006A522F" w:rsidP="00415767">
            <w:pPr>
              <w:shd w:val="clear" w:color="auto" w:fill="FFFFFF"/>
            </w:pPr>
            <w:r w:rsidRPr="00ED5411">
              <w:rPr>
                <w:sz w:val="22"/>
                <w:szCs w:val="22"/>
              </w:rPr>
              <w:t xml:space="preserve">Tập dữ liệu </w:t>
            </w:r>
            <w:r>
              <w:rPr>
                <w:sz w:val="22"/>
                <w:szCs w:val="22"/>
              </w:rPr>
              <w:t>2</w:t>
            </w:r>
            <w:r w:rsidRPr="00ED5411">
              <w:rPr>
                <w:sz w:val="22"/>
                <w:szCs w:val="22"/>
              </w:rPr>
              <w:t xml:space="preserve">.1: </w:t>
            </w:r>
          </w:p>
          <w:p w14:paraId="37778515" w14:textId="77777777" w:rsidR="006A522F" w:rsidRPr="00ED5411" w:rsidRDefault="006A522F" w:rsidP="00415767">
            <w:pPr>
              <w:shd w:val="clear" w:color="auto" w:fill="FFFFFF"/>
              <w:rPr>
                <w:b/>
                <w:bCs/>
                <w:color w:val="000080"/>
              </w:rPr>
            </w:pPr>
            <w:r w:rsidRPr="001B7678">
              <w:rPr>
                <w:color w:val="0000FF"/>
                <w:sz w:val="22"/>
                <w:szCs w:val="22"/>
              </w:rPr>
              <w:t>SUM</w:t>
            </w:r>
            <w:r>
              <w:rPr>
                <w:color w:val="0000FF"/>
                <w:sz w:val="22"/>
                <w:szCs w:val="22"/>
              </w:rPr>
              <w:t>(</w:t>
            </w:r>
            <w:r w:rsidRPr="00ED5411">
              <w:rPr>
                <w:sz w:val="22"/>
                <w:szCs w:val="22"/>
              </w:rPr>
              <w:t>TBGL_FTPDD.ACRAMT</w:t>
            </w:r>
            <w:r>
              <w:rPr>
                <w:sz w:val="22"/>
                <w:szCs w:val="22"/>
              </w:rPr>
              <w:t>)</w:t>
            </w:r>
          </w:p>
          <w:p w14:paraId="7F39599B" w14:textId="77777777" w:rsidR="006A522F" w:rsidRPr="00232CD4" w:rsidRDefault="006A522F" w:rsidP="00415767">
            <w:r w:rsidRPr="00ED5411">
              <w:rPr>
                <w:sz w:val="22"/>
                <w:szCs w:val="22"/>
              </w:rPr>
              <w:t xml:space="preserve">Tập dữ liệu </w:t>
            </w:r>
            <w:r>
              <w:rPr>
                <w:sz w:val="22"/>
                <w:szCs w:val="22"/>
              </w:rPr>
              <w:t>2</w:t>
            </w:r>
            <w:r w:rsidRPr="00ED5411">
              <w:rPr>
                <w:sz w:val="22"/>
                <w:szCs w:val="22"/>
              </w:rPr>
              <w:t xml:space="preserve">.2: </w:t>
            </w:r>
            <w:r w:rsidRPr="001B7678">
              <w:rPr>
                <w:color w:val="0000FF"/>
                <w:sz w:val="22"/>
                <w:szCs w:val="22"/>
              </w:rPr>
              <w:t>SUM</w:t>
            </w:r>
            <w:r>
              <w:rPr>
                <w:color w:val="0000FF"/>
                <w:sz w:val="22"/>
                <w:szCs w:val="22"/>
              </w:rPr>
              <w:t>(</w:t>
            </w:r>
            <w:r w:rsidRPr="00ED5411">
              <w:rPr>
                <w:sz w:val="22"/>
                <w:szCs w:val="22"/>
              </w:rPr>
              <w:t>TBGL_FTPDD.ACRAMT</w:t>
            </w:r>
            <w:r>
              <w:rPr>
                <w:sz w:val="22"/>
                <w:szCs w:val="22"/>
              </w:rPr>
              <w:t>)</w:t>
            </w:r>
          </w:p>
        </w:tc>
      </w:tr>
      <w:tr w:rsidR="006A522F" w:rsidRPr="00ED5411" w14:paraId="0395D716"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7953C9C0"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1E6FC6AF"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125EBD6" w14:textId="77777777" w:rsidR="006A522F" w:rsidRDefault="006A522F" w:rsidP="00415767">
            <w:pPr>
              <w:spacing w:line="264" w:lineRule="auto"/>
              <w:rPr>
                <w:b/>
                <w:bCs/>
              </w:rPr>
            </w:pPr>
            <w:r>
              <w:rPr>
                <w:b/>
                <w:bCs/>
                <w:sz w:val="22"/>
                <w:szCs w:val="22"/>
              </w:rPr>
              <w:t>Tập dữ liệu 3 =&gt; Tập dữ liệu 5:</w:t>
            </w:r>
          </w:p>
          <w:p w14:paraId="66D5366C" w14:textId="77777777" w:rsidR="006A522F" w:rsidRPr="00ED5411" w:rsidRDefault="006A522F" w:rsidP="00415767">
            <w:pPr>
              <w:shd w:val="clear" w:color="auto" w:fill="FFFFFF"/>
              <w:rPr>
                <w:b/>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C95CA98"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3989D846"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783AD1F7"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2B3A5030"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26691F44" w14:textId="77777777" w:rsidR="006A522F" w:rsidRPr="00ED5411" w:rsidRDefault="006A522F" w:rsidP="00415767">
            <w:pPr>
              <w:jc w:val="center"/>
              <w:rPr>
                <w:bCs/>
              </w:rPr>
            </w:pPr>
            <w:r w:rsidRPr="00ED5411">
              <w:rPr>
                <w:bCs/>
                <w:sz w:val="22"/>
                <w:szCs w:val="22"/>
              </w:rPr>
              <w:t>9</w:t>
            </w:r>
          </w:p>
        </w:tc>
        <w:tc>
          <w:tcPr>
            <w:tcW w:w="2970" w:type="dxa"/>
            <w:vMerge w:val="restart"/>
            <w:tcBorders>
              <w:top w:val="single" w:sz="4" w:space="0" w:color="auto"/>
              <w:left w:val="single" w:sz="4" w:space="0" w:color="auto"/>
              <w:right w:val="single" w:sz="4" w:space="0" w:color="auto"/>
            </w:tcBorders>
            <w:shd w:val="clear" w:color="auto" w:fill="auto"/>
          </w:tcPr>
          <w:p w14:paraId="29E136FE" w14:textId="77777777" w:rsidR="006A522F" w:rsidRPr="00ED5411" w:rsidRDefault="006A522F" w:rsidP="00415767">
            <w:pPr>
              <w:rPr>
                <w:bCs/>
              </w:rPr>
            </w:pPr>
            <w:r w:rsidRPr="00ED5411">
              <w:rPr>
                <w:bCs/>
                <w:sz w:val="22"/>
                <w:szCs w:val="22"/>
              </w:rPr>
              <w:t>Quy đổi VND</w:t>
            </w:r>
            <w:r w:rsidRPr="00ED5411">
              <w:rPr>
                <w:bCs/>
                <w:sz w:val="22"/>
                <w:szCs w:val="22"/>
              </w:rPr>
              <w:br/>
              <w:t>QUY_DOI_VND_4</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0076618" w14:textId="77777777" w:rsidR="006A522F" w:rsidRPr="00EE4B65" w:rsidRDefault="006A522F" w:rsidP="00415767">
            <w:pPr>
              <w:spacing w:line="264" w:lineRule="auto"/>
              <w:rPr>
                <w:b/>
                <w:bCs/>
              </w:rPr>
            </w:pPr>
            <w:r>
              <w:rPr>
                <w:b/>
                <w:bCs/>
                <w:sz w:val="22"/>
                <w:szCs w:val="22"/>
              </w:rPr>
              <w:t xml:space="preserve">Tập dữ liệu 1: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6E48CEB" w14:textId="77777777" w:rsidR="006A522F" w:rsidRPr="003D61D7" w:rsidRDefault="006A522F" w:rsidP="00415767">
            <w:pPr>
              <w:shd w:val="clear" w:color="auto" w:fill="FFFFFF"/>
            </w:pPr>
            <w:r w:rsidRPr="003D61D7">
              <w:rPr>
                <w:color w:val="0000FF"/>
                <w:sz w:val="22"/>
                <w:szCs w:val="22"/>
              </w:rPr>
              <w:t xml:space="preserve">SUM </w:t>
            </w:r>
            <w:r w:rsidRPr="003D61D7">
              <w:rPr>
                <w:color w:val="000080"/>
                <w:sz w:val="22"/>
                <w:szCs w:val="22"/>
              </w:rPr>
              <w:t>(</w:t>
            </w:r>
            <w:r>
              <w:rPr>
                <w:sz w:val="22"/>
                <w:szCs w:val="22"/>
              </w:rPr>
              <w:t>5</w:t>
            </w:r>
            <w:r w:rsidRPr="003D61D7">
              <w:rPr>
                <w:sz w:val="22"/>
                <w:szCs w:val="22"/>
              </w:rPr>
              <w:t xml:space="preserve"> </w:t>
            </w:r>
            <w:r w:rsidRPr="003D61D7">
              <w:rPr>
                <w:color w:val="000000"/>
                <w:sz w:val="22"/>
                <w:szCs w:val="22"/>
              </w:rPr>
              <w:t>Tập dữ liệu</w:t>
            </w:r>
            <w:r w:rsidRPr="003D61D7">
              <w:rPr>
                <w:color w:val="000080"/>
                <w:sz w:val="22"/>
                <w:szCs w:val="22"/>
              </w:rPr>
              <w:t>)</w:t>
            </w:r>
          </w:p>
          <w:p w14:paraId="38FF0A48"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tc>
      </w:tr>
      <w:tr w:rsidR="006A522F" w:rsidRPr="00ED5411" w14:paraId="21190728" w14:textId="77777777" w:rsidTr="00415767">
        <w:trPr>
          <w:trHeight w:val="289"/>
        </w:trPr>
        <w:tc>
          <w:tcPr>
            <w:tcW w:w="828" w:type="dxa"/>
            <w:vMerge/>
            <w:tcBorders>
              <w:left w:val="single" w:sz="4" w:space="0" w:color="auto"/>
              <w:right w:val="single" w:sz="4" w:space="0" w:color="auto"/>
            </w:tcBorders>
            <w:shd w:val="clear" w:color="auto" w:fill="auto"/>
          </w:tcPr>
          <w:p w14:paraId="772307B8"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15EC0639"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AB76D3C" w14:textId="77777777" w:rsidR="006A522F" w:rsidRDefault="006A522F" w:rsidP="00415767">
            <w:pPr>
              <w:shd w:val="clear" w:color="auto" w:fill="FFFFFF"/>
              <w:spacing w:line="276" w:lineRule="auto"/>
              <w:rPr>
                <w:bCs/>
                <w:color w:val="000000"/>
              </w:rPr>
            </w:pPr>
            <w:r w:rsidRPr="00ED5411">
              <w:rPr>
                <w:b/>
                <w:bCs/>
                <w:sz w:val="22"/>
                <w:szCs w:val="22"/>
              </w:rPr>
              <w:t>Tập dữ liệu 2</w:t>
            </w:r>
            <w:r>
              <w:rPr>
                <w:b/>
                <w:bCs/>
                <w:sz w:val="22"/>
                <w:szCs w:val="22"/>
              </w:rPr>
              <w:t>:</w:t>
            </w:r>
            <w:r>
              <w:rPr>
                <w:bCs/>
                <w:color w:val="000000"/>
                <w:sz w:val="22"/>
              </w:rPr>
              <w:t xml:space="preserve"> </w:t>
            </w:r>
          </w:p>
          <w:p w14:paraId="09E656F0"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4A1FB3E"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530735C" w14:textId="77777777" w:rsidR="006A522F" w:rsidRPr="00ED5411" w:rsidRDefault="006A522F" w:rsidP="00415767">
            <w:pPr>
              <w:shd w:val="clear" w:color="auto" w:fill="FFFFFF"/>
            </w:pPr>
            <w:r w:rsidRPr="00ED5411">
              <w:rPr>
                <w:b/>
                <w:bCs/>
                <w:sz w:val="22"/>
                <w:szCs w:val="22"/>
              </w:rPr>
              <w:t xml:space="preserve">Tập dữ liệu 2: </w:t>
            </w:r>
            <w:r w:rsidRPr="003D61D7">
              <w:rPr>
                <w:color w:val="0000FF"/>
                <w:sz w:val="22"/>
                <w:szCs w:val="22"/>
              </w:rPr>
              <w:t xml:space="preserve">SUM </w:t>
            </w:r>
            <w:r w:rsidRPr="003D61D7">
              <w:rPr>
                <w:color w:val="000080"/>
                <w:sz w:val="22"/>
                <w:szCs w:val="22"/>
              </w:rPr>
              <w:t>(</w:t>
            </w:r>
            <w:r w:rsidRPr="003D61D7">
              <w:rPr>
                <w:color w:val="000000"/>
                <w:sz w:val="22"/>
                <w:szCs w:val="22"/>
              </w:rPr>
              <w:t>Tập dữ liệu 2.1 và Tập dữ liệu 2.2</w:t>
            </w:r>
            <w:r w:rsidRPr="003D61D7">
              <w:rPr>
                <w:color w:val="000080"/>
                <w:sz w:val="22"/>
                <w:szCs w:val="22"/>
              </w:rPr>
              <w:t>)</w:t>
            </w:r>
          </w:p>
          <w:p w14:paraId="1EC6513D" w14:textId="77777777" w:rsidR="006A522F" w:rsidRDefault="006A522F" w:rsidP="00415767">
            <w:pPr>
              <w:shd w:val="clear" w:color="auto" w:fill="FFFFFF"/>
            </w:pPr>
            <w:r w:rsidRPr="00ED5411">
              <w:rPr>
                <w:sz w:val="22"/>
                <w:szCs w:val="22"/>
              </w:rPr>
              <w:t xml:space="preserve">Tập dữ liệu </w:t>
            </w:r>
            <w:r>
              <w:rPr>
                <w:sz w:val="22"/>
                <w:szCs w:val="22"/>
              </w:rPr>
              <w:t>2</w:t>
            </w:r>
            <w:r w:rsidRPr="00ED5411">
              <w:rPr>
                <w:sz w:val="22"/>
                <w:szCs w:val="22"/>
              </w:rPr>
              <w:t xml:space="preserve">.1: </w:t>
            </w:r>
          </w:p>
          <w:p w14:paraId="39274935" w14:textId="77777777" w:rsidR="006A522F" w:rsidRPr="00ED5411" w:rsidRDefault="006A522F" w:rsidP="00415767">
            <w:pPr>
              <w:shd w:val="clear" w:color="auto" w:fill="FFFFFF"/>
              <w:rPr>
                <w:b/>
                <w:bCs/>
                <w:color w:val="000080"/>
              </w:rPr>
            </w:pPr>
            <w:r w:rsidRPr="003D61D7">
              <w:rPr>
                <w:color w:val="0000FF"/>
                <w:sz w:val="22"/>
                <w:szCs w:val="22"/>
              </w:rPr>
              <w:t xml:space="preserve">SUM </w:t>
            </w:r>
            <w:r w:rsidRPr="003D61D7">
              <w:rPr>
                <w:color w:val="000080"/>
                <w:sz w:val="22"/>
                <w:szCs w:val="22"/>
              </w:rPr>
              <w:t>(</w:t>
            </w:r>
            <w:r w:rsidRPr="00ED5411">
              <w:rPr>
                <w:sz w:val="22"/>
                <w:szCs w:val="22"/>
              </w:rPr>
              <w:t>TBGL_FTPDD.BCEQA</w:t>
            </w:r>
            <w:r>
              <w:rPr>
                <w:sz w:val="22"/>
                <w:szCs w:val="22"/>
              </w:rPr>
              <w:t>)</w:t>
            </w:r>
          </w:p>
          <w:p w14:paraId="33304B00" w14:textId="77777777" w:rsidR="006A522F" w:rsidRDefault="006A522F" w:rsidP="00415767">
            <w:r w:rsidRPr="00ED5411">
              <w:rPr>
                <w:sz w:val="22"/>
                <w:szCs w:val="22"/>
              </w:rPr>
              <w:t xml:space="preserve">Tập dữ liệu </w:t>
            </w:r>
            <w:r>
              <w:rPr>
                <w:sz w:val="22"/>
                <w:szCs w:val="22"/>
              </w:rPr>
              <w:t>2</w:t>
            </w:r>
            <w:r w:rsidRPr="00ED5411">
              <w:rPr>
                <w:sz w:val="22"/>
                <w:szCs w:val="22"/>
              </w:rPr>
              <w:t xml:space="preserve">.2: </w:t>
            </w:r>
          </w:p>
          <w:p w14:paraId="5EBA032F" w14:textId="77777777" w:rsidR="006A522F" w:rsidRPr="009E0335" w:rsidRDefault="006A522F" w:rsidP="00415767">
            <w:r w:rsidRPr="003D61D7">
              <w:rPr>
                <w:color w:val="0000FF"/>
                <w:sz w:val="22"/>
                <w:szCs w:val="22"/>
              </w:rPr>
              <w:t xml:space="preserve">SUM </w:t>
            </w:r>
            <w:r w:rsidRPr="003D61D7">
              <w:rPr>
                <w:color w:val="000080"/>
                <w:sz w:val="22"/>
                <w:szCs w:val="22"/>
              </w:rPr>
              <w:t>(</w:t>
            </w:r>
            <w:r w:rsidRPr="00ED5411">
              <w:rPr>
                <w:sz w:val="22"/>
                <w:szCs w:val="22"/>
              </w:rPr>
              <w:t>TBGL_FTPDD.BCEQA</w:t>
            </w:r>
            <w:r>
              <w:rPr>
                <w:sz w:val="22"/>
                <w:szCs w:val="22"/>
              </w:rPr>
              <w:t>)</w:t>
            </w:r>
          </w:p>
        </w:tc>
      </w:tr>
      <w:tr w:rsidR="006A522F" w:rsidRPr="00ED5411" w14:paraId="04174844"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58343E48"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7462533"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90DF597" w14:textId="77777777" w:rsidR="006A522F" w:rsidRDefault="006A522F" w:rsidP="00415767">
            <w:pPr>
              <w:spacing w:line="264" w:lineRule="auto"/>
              <w:rPr>
                <w:b/>
                <w:bCs/>
              </w:rPr>
            </w:pPr>
            <w:r>
              <w:rPr>
                <w:b/>
                <w:bCs/>
                <w:sz w:val="22"/>
                <w:szCs w:val="22"/>
              </w:rPr>
              <w:t>Tập dữ liệu 3 =&gt; Tập dữ liệu 5:</w:t>
            </w:r>
          </w:p>
          <w:p w14:paraId="77935015" w14:textId="77777777" w:rsidR="006A522F" w:rsidRPr="00ED5411" w:rsidRDefault="006A522F" w:rsidP="00415767">
            <w:pPr>
              <w:rPr>
                <w:b/>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974389A"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2AAC5944"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30E96011"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540B770D"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0C3C1540" w14:textId="77777777" w:rsidR="006A522F" w:rsidRPr="00ED5411" w:rsidRDefault="006A522F" w:rsidP="00415767">
            <w:pPr>
              <w:jc w:val="center"/>
              <w:rPr>
                <w:bCs/>
              </w:rPr>
            </w:pPr>
            <w:r w:rsidRPr="00ED5411">
              <w:rPr>
                <w:bCs/>
                <w:sz w:val="22"/>
                <w:szCs w:val="22"/>
              </w:rPr>
              <w:t>10</w:t>
            </w:r>
          </w:p>
        </w:tc>
        <w:tc>
          <w:tcPr>
            <w:tcW w:w="2970" w:type="dxa"/>
            <w:vMerge w:val="restart"/>
            <w:tcBorders>
              <w:top w:val="single" w:sz="4" w:space="0" w:color="auto"/>
              <w:left w:val="single" w:sz="4" w:space="0" w:color="auto"/>
              <w:right w:val="single" w:sz="4" w:space="0" w:color="auto"/>
            </w:tcBorders>
            <w:shd w:val="clear" w:color="auto" w:fill="auto"/>
          </w:tcPr>
          <w:p w14:paraId="7807E2BB" w14:textId="77777777" w:rsidR="006A522F" w:rsidRPr="00ED5411" w:rsidRDefault="006A522F" w:rsidP="00415767">
            <w:pPr>
              <w:rPr>
                <w:bCs/>
              </w:rPr>
            </w:pPr>
            <w:r w:rsidRPr="00ED5411">
              <w:rPr>
                <w:bCs/>
                <w:sz w:val="22"/>
                <w:szCs w:val="22"/>
              </w:rPr>
              <w:t>Lãi trả mua vốn Có Kỳ Hạn</w:t>
            </w:r>
            <w:r w:rsidRPr="00ED5411">
              <w:rPr>
                <w:bCs/>
                <w:sz w:val="22"/>
                <w:szCs w:val="22"/>
              </w:rPr>
              <w:br/>
              <w:t>LAI_TRA_MV_CKH</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61921FC2" w14:textId="77777777" w:rsidR="006A522F" w:rsidRPr="006F3E93" w:rsidRDefault="006A522F" w:rsidP="00415767">
            <w:pPr>
              <w:spacing w:line="264" w:lineRule="auto"/>
              <w:rPr>
                <w:b/>
                <w:bCs/>
              </w:rPr>
            </w:pPr>
            <w:r>
              <w:rPr>
                <w:b/>
                <w:bCs/>
                <w:sz w:val="22"/>
                <w:szCs w:val="22"/>
              </w:rPr>
              <w:t xml:space="preserve">Tập dữ liệu 1: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DD9512F" w14:textId="77777777" w:rsidR="006A522F" w:rsidRPr="0022148B" w:rsidRDefault="006A522F" w:rsidP="00415767">
            <w:pPr>
              <w:shd w:val="clear" w:color="auto" w:fill="FFFFFF"/>
            </w:pPr>
            <w:r w:rsidRPr="0022148B">
              <w:rPr>
                <w:color w:val="0000FF"/>
                <w:sz w:val="22"/>
                <w:szCs w:val="22"/>
              </w:rPr>
              <w:t xml:space="preserve">SUM </w:t>
            </w:r>
            <w:r w:rsidRPr="0022148B">
              <w:rPr>
                <w:color w:val="000080"/>
                <w:sz w:val="22"/>
                <w:szCs w:val="22"/>
              </w:rPr>
              <w:t>(</w:t>
            </w:r>
            <w:r>
              <w:rPr>
                <w:sz w:val="22"/>
                <w:szCs w:val="22"/>
              </w:rPr>
              <w:t>5</w:t>
            </w:r>
            <w:r w:rsidRPr="0022148B">
              <w:rPr>
                <w:sz w:val="22"/>
                <w:szCs w:val="22"/>
              </w:rPr>
              <w:t xml:space="preserve"> </w:t>
            </w:r>
            <w:r w:rsidRPr="0022148B">
              <w:rPr>
                <w:color w:val="000000"/>
                <w:sz w:val="22"/>
                <w:szCs w:val="22"/>
              </w:rPr>
              <w:t>Tập dữ liệu</w:t>
            </w:r>
            <w:r w:rsidRPr="0022148B">
              <w:rPr>
                <w:color w:val="000080"/>
                <w:sz w:val="22"/>
                <w:szCs w:val="22"/>
              </w:rPr>
              <w:t>)</w:t>
            </w:r>
          </w:p>
          <w:p w14:paraId="550C4DA4"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tc>
      </w:tr>
      <w:tr w:rsidR="006A522F" w:rsidRPr="00ED5411" w14:paraId="06D6F667" w14:textId="77777777" w:rsidTr="00415767">
        <w:trPr>
          <w:trHeight w:val="289"/>
        </w:trPr>
        <w:tc>
          <w:tcPr>
            <w:tcW w:w="828" w:type="dxa"/>
            <w:vMerge/>
            <w:tcBorders>
              <w:left w:val="single" w:sz="4" w:space="0" w:color="auto"/>
              <w:right w:val="single" w:sz="4" w:space="0" w:color="auto"/>
            </w:tcBorders>
            <w:shd w:val="clear" w:color="auto" w:fill="auto"/>
          </w:tcPr>
          <w:p w14:paraId="56E30BD5"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5F49C99C"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CC860B5" w14:textId="77777777" w:rsidR="006A522F" w:rsidRDefault="006A522F" w:rsidP="00415767">
            <w:pPr>
              <w:rPr>
                <w:b/>
                <w:bCs/>
              </w:rPr>
            </w:pPr>
            <w:r w:rsidRPr="00ED5411">
              <w:rPr>
                <w:b/>
                <w:bCs/>
                <w:sz w:val="22"/>
                <w:szCs w:val="22"/>
              </w:rPr>
              <w:t>Tập dữ liệu 2</w:t>
            </w:r>
            <w:r>
              <w:rPr>
                <w:b/>
                <w:bCs/>
                <w:sz w:val="22"/>
                <w:szCs w:val="22"/>
              </w:rPr>
              <w:t xml:space="preserve">: </w:t>
            </w:r>
          </w:p>
          <w:p w14:paraId="1E32BCF9" w14:textId="77777777" w:rsidR="006A522F" w:rsidRDefault="006A522F" w:rsidP="00415767">
            <w:pPr>
              <w:shd w:val="clear" w:color="auto" w:fill="FFFFFF"/>
              <w:spacing w:line="276" w:lineRule="auto"/>
            </w:pPr>
            <w:r w:rsidRPr="0022148B">
              <w:rPr>
                <w:sz w:val="22"/>
                <w:szCs w:val="22"/>
              </w:rPr>
              <w:t xml:space="preserve">Tập dữ liệu </w:t>
            </w:r>
            <w:r>
              <w:rPr>
                <w:sz w:val="22"/>
                <w:szCs w:val="22"/>
              </w:rPr>
              <w:t>2</w:t>
            </w:r>
            <w:r w:rsidRPr="0022148B">
              <w:rPr>
                <w:sz w:val="22"/>
                <w:szCs w:val="22"/>
              </w:rPr>
              <w:t xml:space="preserve">.1: </w:t>
            </w:r>
          </w:p>
          <w:p w14:paraId="1B885F4C"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59BC9AFC" w14:textId="77777777" w:rsidR="006A522F" w:rsidRPr="0022148B" w:rsidRDefault="006A522F" w:rsidP="00415767">
            <w:pPr>
              <w:shd w:val="clear" w:color="auto" w:fill="FFFFFF"/>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33928E1D" w14:textId="77777777" w:rsidR="006A522F" w:rsidRPr="00B9050F" w:rsidRDefault="006A522F" w:rsidP="00415767">
            <w:pPr>
              <w:shd w:val="clear" w:color="auto" w:fill="FFFFFF"/>
            </w:pPr>
            <w:r w:rsidRPr="0022148B">
              <w:rPr>
                <w:sz w:val="22"/>
                <w:szCs w:val="22"/>
              </w:rPr>
              <w:t xml:space="preserve">Tập dữ liệu </w:t>
            </w:r>
            <w:r>
              <w:rPr>
                <w:sz w:val="22"/>
                <w:szCs w:val="22"/>
              </w:rPr>
              <w:t>2</w:t>
            </w:r>
            <w:r w:rsidRPr="0022148B">
              <w:rPr>
                <w:sz w:val="22"/>
                <w:szCs w:val="22"/>
              </w:rPr>
              <w:t>.</w:t>
            </w:r>
            <w:r>
              <w:rPr>
                <w:sz w:val="22"/>
                <w:szCs w:val="22"/>
              </w:rPr>
              <w:t>2</w:t>
            </w:r>
            <w:r w:rsidRPr="0022148B">
              <w:rPr>
                <w:sz w:val="22"/>
                <w:szCs w:val="22"/>
              </w:rPr>
              <w:t>:</w:t>
            </w:r>
            <w:r>
              <w:rPr>
                <w:sz w:val="22"/>
                <w:szCs w:val="22"/>
              </w:rPr>
              <w:t xml:space="preserve"> 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862BCD7" w14:textId="77777777" w:rsidR="006A522F" w:rsidRPr="0022148B" w:rsidRDefault="006A522F" w:rsidP="00415767">
            <w:pPr>
              <w:shd w:val="clear" w:color="auto" w:fill="FFFFFF"/>
            </w:pPr>
            <w:r w:rsidRPr="00ED5411">
              <w:rPr>
                <w:b/>
                <w:bCs/>
                <w:sz w:val="22"/>
                <w:szCs w:val="22"/>
              </w:rPr>
              <w:t xml:space="preserve">Tập dữ liệu 2: </w:t>
            </w:r>
            <w:r w:rsidRPr="0022148B">
              <w:rPr>
                <w:color w:val="0000FF"/>
                <w:sz w:val="22"/>
                <w:szCs w:val="22"/>
              </w:rPr>
              <w:t xml:space="preserve">SUM </w:t>
            </w:r>
            <w:r w:rsidRPr="0022148B">
              <w:rPr>
                <w:color w:val="000080"/>
                <w:sz w:val="22"/>
                <w:szCs w:val="22"/>
              </w:rPr>
              <w:t>(</w:t>
            </w:r>
            <w:r w:rsidRPr="0022148B">
              <w:rPr>
                <w:color w:val="000000"/>
                <w:sz w:val="22"/>
                <w:szCs w:val="22"/>
              </w:rPr>
              <w:t>Tập dữ liệu 2.1 và Tập dữ liệu 2.2</w:t>
            </w:r>
            <w:r w:rsidRPr="0022148B">
              <w:rPr>
                <w:color w:val="000080"/>
                <w:sz w:val="22"/>
                <w:szCs w:val="22"/>
              </w:rPr>
              <w:t>)</w:t>
            </w:r>
          </w:p>
          <w:p w14:paraId="1EF33077" w14:textId="77777777" w:rsidR="006A522F" w:rsidRPr="0022148B" w:rsidRDefault="006A522F" w:rsidP="00415767">
            <w:pPr>
              <w:shd w:val="clear" w:color="auto" w:fill="FFFFFF"/>
            </w:pPr>
            <w:r w:rsidRPr="0022148B">
              <w:rPr>
                <w:sz w:val="22"/>
                <w:szCs w:val="22"/>
              </w:rPr>
              <w:t xml:space="preserve">Tập dữ liệu </w:t>
            </w:r>
            <w:r>
              <w:rPr>
                <w:sz w:val="22"/>
                <w:szCs w:val="22"/>
              </w:rPr>
              <w:t>2</w:t>
            </w:r>
            <w:r w:rsidRPr="0022148B">
              <w:rPr>
                <w:sz w:val="22"/>
                <w:szCs w:val="22"/>
              </w:rPr>
              <w:t xml:space="preserve">.1: </w:t>
            </w:r>
          </w:p>
          <w:p w14:paraId="72970D15" w14:textId="77777777" w:rsidR="006A522F" w:rsidRPr="0022148B" w:rsidRDefault="006A522F" w:rsidP="00415767">
            <w:pPr>
              <w:shd w:val="clear" w:color="auto" w:fill="FFFFFF"/>
            </w:pPr>
            <w:r w:rsidRPr="0022148B">
              <w:rPr>
                <w:color w:val="0000FF"/>
                <w:sz w:val="22"/>
                <w:szCs w:val="22"/>
              </w:rPr>
              <w:t xml:space="preserve">SUM </w:t>
            </w:r>
            <w:r w:rsidRPr="0022148B">
              <w:rPr>
                <w:color w:val="000080"/>
                <w:sz w:val="22"/>
                <w:szCs w:val="22"/>
              </w:rPr>
              <w:t>(</w:t>
            </w:r>
            <w:r w:rsidRPr="0022148B">
              <w:rPr>
                <w:color w:val="0000FF"/>
                <w:sz w:val="22"/>
                <w:szCs w:val="22"/>
              </w:rPr>
              <w:t xml:space="preserve">DECODE </w:t>
            </w:r>
            <w:r w:rsidRPr="0022148B">
              <w:rPr>
                <w:color w:val="000080"/>
                <w:sz w:val="22"/>
                <w:szCs w:val="22"/>
              </w:rPr>
              <w:t>(</w:t>
            </w:r>
            <w:r w:rsidRPr="0022148B">
              <w:rPr>
                <w:color w:val="0000FF"/>
                <w:sz w:val="22"/>
                <w:szCs w:val="22"/>
              </w:rPr>
              <w:t xml:space="preserve">SUBSTR </w:t>
            </w:r>
            <w:r w:rsidRPr="0022148B">
              <w:rPr>
                <w:color w:val="000080"/>
                <w:sz w:val="22"/>
                <w:szCs w:val="22"/>
              </w:rPr>
              <w:t>(</w:t>
            </w:r>
            <w:r w:rsidRPr="0022148B">
              <w:rPr>
                <w:sz w:val="22"/>
                <w:szCs w:val="22"/>
              </w:rPr>
              <w:t>TBGL_FTPDD</w:t>
            </w:r>
            <w:r w:rsidRPr="0022148B">
              <w:rPr>
                <w:color w:val="000000"/>
                <w:sz w:val="22"/>
                <w:szCs w:val="22"/>
              </w:rPr>
              <w:t>.TRREF</w:t>
            </w:r>
            <w:r w:rsidRPr="0022148B">
              <w:rPr>
                <w:color w:val="000080"/>
                <w:sz w:val="22"/>
                <w:szCs w:val="22"/>
              </w:rPr>
              <w:t>,</w:t>
            </w:r>
            <w:r w:rsidRPr="0022148B">
              <w:rPr>
                <w:color w:val="000000"/>
                <w:sz w:val="22"/>
                <w:szCs w:val="22"/>
              </w:rPr>
              <w:t xml:space="preserve"> </w:t>
            </w:r>
            <w:r w:rsidRPr="0022148B">
              <w:rPr>
                <w:color w:val="FF8000"/>
                <w:sz w:val="22"/>
                <w:szCs w:val="22"/>
              </w:rPr>
              <w:t>1</w:t>
            </w:r>
            <w:r w:rsidRPr="0022148B">
              <w:rPr>
                <w:color w:val="000080"/>
                <w:sz w:val="22"/>
                <w:szCs w:val="22"/>
              </w:rPr>
              <w:t>,</w:t>
            </w:r>
            <w:r w:rsidRPr="0022148B">
              <w:rPr>
                <w:color w:val="000000"/>
                <w:sz w:val="22"/>
                <w:szCs w:val="22"/>
              </w:rPr>
              <w:t xml:space="preserve"> </w:t>
            </w:r>
            <w:r w:rsidRPr="0022148B">
              <w:rPr>
                <w:color w:val="FF8000"/>
                <w:sz w:val="22"/>
                <w:szCs w:val="22"/>
              </w:rPr>
              <w:t>1</w:t>
            </w:r>
            <w:r w:rsidRPr="0022148B">
              <w:rPr>
                <w:color w:val="000080"/>
                <w:sz w:val="22"/>
                <w:szCs w:val="22"/>
              </w:rPr>
              <w:t xml:space="preserve">), </w:t>
            </w:r>
            <w:r w:rsidRPr="0022148B">
              <w:rPr>
                <w:color w:val="808080"/>
                <w:sz w:val="22"/>
                <w:szCs w:val="22"/>
              </w:rPr>
              <w:t>'6'</w:t>
            </w:r>
            <w:r w:rsidRPr="0022148B">
              <w:rPr>
                <w:color w:val="000080"/>
                <w:sz w:val="22"/>
                <w:szCs w:val="22"/>
              </w:rPr>
              <w:t xml:space="preserve">, </w:t>
            </w:r>
            <w:r w:rsidRPr="0022148B">
              <w:rPr>
                <w:sz w:val="22"/>
                <w:szCs w:val="22"/>
              </w:rPr>
              <w:t>TBGL_FTPDD</w:t>
            </w:r>
            <w:r w:rsidRPr="0022148B">
              <w:rPr>
                <w:color w:val="000000"/>
                <w:sz w:val="22"/>
                <w:szCs w:val="22"/>
              </w:rPr>
              <w:t>.ACRAMT</w:t>
            </w:r>
            <w:r w:rsidRPr="0022148B">
              <w:rPr>
                <w:color w:val="000080"/>
                <w:sz w:val="22"/>
                <w:szCs w:val="22"/>
              </w:rPr>
              <w:t>,</w:t>
            </w:r>
            <w:r w:rsidRPr="0022148B">
              <w:rPr>
                <w:color w:val="000000"/>
                <w:sz w:val="22"/>
                <w:szCs w:val="22"/>
              </w:rPr>
              <w:t xml:space="preserve"> </w:t>
            </w:r>
            <w:r w:rsidRPr="0022148B">
              <w:rPr>
                <w:color w:val="FF8000"/>
                <w:sz w:val="22"/>
                <w:szCs w:val="22"/>
              </w:rPr>
              <w:t>0</w:t>
            </w:r>
            <w:r w:rsidRPr="0022148B">
              <w:rPr>
                <w:color w:val="000080"/>
                <w:sz w:val="22"/>
                <w:szCs w:val="22"/>
              </w:rPr>
              <w:t>)</w:t>
            </w:r>
            <w:r>
              <w:rPr>
                <w:color w:val="000080"/>
                <w:sz w:val="22"/>
                <w:szCs w:val="22"/>
              </w:rPr>
              <w:t>)</w:t>
            </w:r>
          </w:p>
          <w:p w14:paraId="27DDE640" w14:textId="77777777" w:rsidR="006A522F" w:rsidRPr="0022148B" w:rsidRDefault="006A522F" w:rsidP="00415767">
            <w:r w:rsidRPr="00ED5411">
              <w:rPr>
                <w:sz w:val="22"/>
                <w:szCs w:val="22"/>
              </w:rPr>
              <w:t xml:space="preserve">Tập dữ liệu </w:t>
            </w:r>
            <w:r>
              <w:rPr>
                <w:sz w:val="22"/>
                <w:szCs w:val="22"/>
              </w:rPr>
              <w:t>2</w:t>
            </w:r>
            <w:r w:rsidRPr="00ED5411">
              <w:rPr>
                <w:sz w:val="22"/>
                <w:szCs w:val="22"/>
              </w:rPr>
              <w:t>.2: 0</w:t>
            </w:r>
          </w:p>
        </w:tc>
      </w:tr>
      <w:tr w:rsidR="006A522F" w:rsidRPr="00ED5411" w14:paraId="58CF7BFD"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7FB77607"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C37D59E"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50AD79A" w14:textId="77777777" w:rsidR="006A522F" w:rsidRDefault="006A522F" w:rsidP="00415767">
            <w:pPr>
              <w:spacing w:line="264" w:lineRule="auto"/>
              <w:rPr>
                <w:b/>
                <w:bCs/>
              </w:rPr>
            </w:pPr>
            <w:r>
              <w:rPr>
                <w:b/>
                <w:bCs/>
                <w:sz w:val="22"/>
                <w:szCs w:val="22"/>
              </w:rPr>
              <w:t>Tập dữ liệu 3 =&gt; Tập dữ liệu 5:</w:t>
            </w:r>
          </w:p>
          <w:p w14:paraId="4BFE1A8B" w14:textId="77777777" w:rsidR="006A522F" w:rsidRPr="00ED5411" w:rsidRDefault="006A522F" w:rsidP="00415767">
            <w:pPr>
              <w:rPr>
                <w:b/>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E4D1A0A"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1EECDFC8"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0051AFBC" w14:textId="77777777" w:rsidR="006A522F" w:rsidRPr="0022148B" w:rsidRDefault="006A522F" w:rsidP="00415767">
            <w:pPr>
              <w:shd w:val="clear" w:color="auto" w:fill="FFFFFF"/>
              <w:rPr>
                <w:color w:val="0000FF"/>
              </w:rPr>
            </w:pPr>
            <w:r w:rsidRPr="00ED5411">
              <w:rPr>
                <w:b/>
                <w:bCs/>
                <w:sz w:val="22"/>
                <w:szCs w:val="22"/>
              </w:rPr>
              <w:t xml:space="preserve">Tập dữ liệu 5: </w:t>
            </w:r>
            <w:r w:rsidRPr="00ED5411">
              <w:rPr>
                <w:bCs/>
                <w:sz w:val="22"/>
                <w:szCs w:val="22"/>
              </w:rPr>
              <w:t>0</w:t>
            </w:r>
          </w:p>
        </w:tc>
      </w:tr>
      <w:tr w:rsidR="006A522F" w:rsidRPr="00ED5411" w14:paraId="69CDF76D"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2AD477B3" w14:textId="77777777" w:rsidR="006A522F" w:rsidRPr="00ED5411" w:rsidRDefault="006A522F" w:rsidP="00415767">
            <w:pPr>
              <w:jc w:val="center"/>
              <w:rPr>
                <w:bCs/>
              </w:rPr>
            </w:pPr>
            <w:r w:rsidRPr="00ED5411">
              <w:rPr>
                <w:bCs/>
                <w:sz w:val="22"/>
                <w:szCs w:val="22"/>
              </w:rPr>
              <w:t>11</w:t>
            </w:r>
          </w:p>
        </w:tc>
        <w:tc>
          <w:tcPr>
            <w:tcW w:w="2970" w:type="dxa"/>
            <w:vMerge w:val="restart"/>
            <w:tcBorders>
              <w:top w:val="single" w:sz="4" w:space="0" w:color="auto"/>
              <w:left w:val="single" w:sz="4" w:space="0" w:color="auto"/>
              <w:right w:val="single" w:sz="4" w:space="0" w:color="auto"/>
            </w:tcBorders>
            <w:shd w:val="clear" w:color="auto" w:fill="auto"/>
          </w:tcPr>
          <w:p w14:paraId="3400C746" w14:textId="77777777" w:rsidR="006A522F" w:rsidRPr="00ED5411" w:rsidRDefault="006A522F" w:rsidP="00415767">
            <w:pPr>
              <w:rPr>
                <w:bCs/>
              </w:rPr>
            </w:pPr>
            <w:r w:rsidRPr="00ED5411">
              <w:rPr>
                <w:bCs/>
                <w:sz w:val="22"/>
                <w:szCs w:val="22"/>
              </w:rPr>
              <w:t>Quy đổi lãi trả mua vốn Có Kỳ Hạn</w:t>
            </w:r>
            <w:r w:rsidRPr="00ED5411">
              <w:rPr>
                <w:bCs/>
                <w:sz w:val="22"/>
                <w:szCs w:val="22"/>
              </w:rPr>
              <w:br/>
              <w:t>LAI_TRA_MV_CKH_QD</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CE99994" w14:textId="77777777" w:rsidR="006A522F" w:rsidRPr="00B605E7" w:rsidRDefault="006A522F" w:rsidP="00415767">
            <w:pPr>
              <w:spacing w:line="264" w:lineRule="auto"/>
              <w:rPr>
                <w:b/>
                <w:bCs/>
              </w:rPr>
            </w:pPr>
            <w:r>
              <w:rPr>
                <w:b/>
                <w:bCs/>
                <w:sz w:val="22"/>
                <w:szCs w:val="22"/>
              </w:rPr>
              <w:t xml:space="preserve">Tập dữ liệu 1: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48B591BD" w14:textId="77777777" w:rsidR="006A522F" w:rsidRPr="00E93E6E" w:rsidRDefault="006A522F" w:rsidP="00415767">
            <w:pPr>
              <w:shd w:val="clear" w:color="auto" w:fill="FFFFFF"/>
            </w:pPr>
            <w:r w:rsidRPr="00E93E6E">
              <w:rPr>
                <w:color w:val="0000FF"/>
                <w:sz w:val="22"/>
                <w:szCs w:val="22"/>
              </w:rPr>
              <w:t xml:space="preserve">SUM </w:t>
            </w:r>
            <w:r w:rsidRPr="00E93E6E">
              <w:rPr>
                <w:color w:val="000080"/>
                <w:sz w:val="22"/>
                <w:szCs w:val="22"/>
              </w:rPr>
              <w:t>(</w:t>
            </w:r>
            <w:r>
              <w:rPr>
                <w:sz w:val="22"/>
                <w:szCs w:val="22"/>
              </w:rPr>
              <w:t>5</w:t>
            </w:r>
            <w:r w:rsidRPr="00E93E6E">
              <w:rPr>
                <w:sz w:val="22"/>
                <w:szCs w:val="22"/>
              </w:rPr>
              <w:t xml:space="preserve"> </w:t>
            </w:r>
            <w:r w:rsidRPr="00E93E6E">
              <w:rPr>
                <w:color w:val="000000"/>
                <w:sz w:val="22"/>
                <w:szCs w:val="22"/>
              </w:rPr>
              <w:t>Tập dữ liệu</w:t>
            </w:r>
            <w:r w:rsidRPr="00E93E6E">
              <w:rPr>
                <w:color w:val="000080"/>
                <w:sz w:val="22"/>
                <w:szCs w:val="22"/>
              </w:rPr>
              <w:t>)</w:t>
            </w:r>
          </w:p>
          <w:p w14:paraId="78A4EABB" w14:textId="77777777" w:rsidR="006A522F" w:rsidRPr="00ED5411" w:rsidRDefault="006A522F" w:rsidP="00415767">
            <w:pPr>
              <w:tabs>
                <w:tab w:val="left" w:pos="825"/>
              </w:tabs>
              <w:rPr>
                <w:bCs/>
              </w:rPr>
            </w:pPr>
            <w:r w:rsidRPr="00ED5411">
              <w:rPr>
                <w:b/>
                <w:bCs/>
                <w:sz w:val="22"/>
                <w:szCs w:val="22"/>
              </w:rPr>
              <w:t xml:space="preserve">Tập dữ liệu 1: </w:t>
            </w:r>
            <w:r w:rsidRPr="00ED5411">
              <w:rPr>
                <w:bCs/>
                <w:sz w:val="22"/>
                <w:szCs w:val="22"/>
              </w:rPr>
              <w:t>0</w:t>
            </w:r>
          </w:p>
        </w:tc>
      </w:tr>
      <w:tr w:rsidR="006A522F" w:rsidRPr="00ED5411" w14:paraId="3675C649" w14:textId="77777777" w:rsidTr="00415767">
        <w:trPr>
          <w:trHeight w:val="289"/>
        </w:trPr>
        <w:tc>
          <w:tcPr>
            <w:tcW w:w="828" w:type="dxa"/>
            <w:vMerge/>
            <w:tcBorders>
              <w:left w:val="single" w:sz="4" w:space="0" w:color="auto"/>
              <w:right w:val="single" w:sz="4" w:space="0" w:color="auto"/>
            </w:tcBorders>
            <w:shd w:val="clear" w:color="auto" w:fill="auto"/>
          </w:tcPr>
          <w:p w14:paraId="1D99F53B"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366189BD"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6EDDF11" w14:textId="77777777" w:rsidR="006A522F" w:rsidRDefault="006A522F" w:rsidP="00415767">
            <w:pPr>
              <w:shd w:val="clear" w:color="auto" w:fill="FFFFFF"/>
              <w:spacing w:line="276" w:lineRule="auto"/>
              <w:rPr>
                <w:b/>
                <w:bCs/>
              </w:rPr>
            </w:pPr>
            <w:r w:rsidRPr="00ED5411">
              <w:rPr>
                <w:b/>
                <w:bCs/>
                <w:sz w:val="22"/>
                <w:szCs w:val="22"/>
              </w:rPr>
              <w:t>Tập dữ liệu 2</w:t>
            </w:r>
            <w:r>
              <w:rPr>
                <w:b/>
                <w:bCs/>
                <w:sz w:val="22"/>
                <w:szCs w:val="22"/>
              </w:rPr>
              <w:t xml:space="preserve">: </w:t>
            </w:r>
          </w:p>
          <w:p w14:paraId="7E936CFC" w14:textId="77777777" w:rsidR="006A522F" w:rsidRPr="00ED5411" w:rsidRDefault="006A522F" w:rsidP="00415767">
            <w:pPr>
              <w:shd w:val="clear" w:color="auto" w:fill="FFFFFF"/>
            </w:pPr>
            <w:r w:rsidRPr="00ED5411">
              <w:rPr>
                <w:sz w:val="22"/>
                <w:szCs w:val="22"/>
              </w:rPr>
              <w:t xml:space="preserve">Tập dữ liệu </w:t>
            </w:r>
            <w:r>
              <w:rPr>
                <w:sz w:val="22"/>
                <w:szCs w:val="22"/>
              </w:rPr>
              <w:t>2</w:t>
            </w:r>
            <w:r w:rsidRPr="00ED5411">
              <w:rPr>
                <w:sz w:val="22"/>
                <w:szCs w:val="22"/>
              </w:rPr>
              <w:t xml:space="preserve">.1: </w:t>
            </w:r>
          </w:p>
          <w:p w14:paraId="78C8E944"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4EA9E14B" w14:textId="77777777" w:rsidR="006A522F" w:rsidRPr="0022148B" w:rsidRDefault="006A522F" w:rsidP="00415767">
            <w:pPr>
              <w:shd w:val="clear" w:color="auto" w:fill="FFFFFF"/>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6634E35E" w14:textId="77777777" w:rsidR="006A522F" w:rsidRPr="00B74073" w:rsidRDefault="006A522F" w:rsidP="00415767">
            <w:pPr>
              <w:shd w:val="clear" w:color="auto" w:fill="FFFFFF"/>
            </w:pPr>
            <w:r w:rsidRPr="00ED5411">
              <w:rPr>
                <w:sz w:val="22"/>
                <w:szCs w:val="22"/>
              </w:rPr>
              <w:t xml:space="preserve">Tập dữ liệu </w:t>
            </w:r>
            <w:r>
              <w:rPr>
                <w:sz w:val="22"/>
                <w:szCs w:val="22"/>
              </w:rPr>
              <w:t>2</w:t>
            </w:r>
            <w:r w:rsidRPr="00ED5411">
              <w:rPr>
                <w:sz w:val="22"/>
                <w:szCs w:val="22"/>
              </w:rPr>
              <w:t>.</w:t>
            </w:r>
            <w:r>
              <w:rPr>
                <w:sz w:val="22"/>
                <w:szCs w:val="22"/>
              </w:rPr>
              <w:t>2</w:t>
            </w:r>
            <w:r w:rsidRPr="00ED5411">
              <w:rPr>
                <w:sz w:val="22"/>
                <w:szCs w:val="22"/>
              </w:rPr>
              <w:t xml:space="preserve">: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6038749" w14:textId="77777777" w:rsidR="006A522F" w:rsidRPr="00ED5411" w:rsidRDefault="006A522F" w:rsidP="00415767">
            <w:pPr>
              <w:shd w:val="clear" w:color="auto" w:fill="FFFFFF"/>
            </w:pPr>
            <w:r w:rsidRPr="00ED5411">
              <w:rPr>
                <w:b/>
                <w:bCs/>
                <w:sz w:val="22"/>
                <w:szCs w:val="22"/>
              </w:rPr>
              <w:t xml:space="preserve">Tập dữ liệu 2: </w:t>
            </w:r>
            <w:r w:rsidRPr="00E93E6E">
              <w:rPr>
                <w:color w:val="0000FF"/>
                <w:sz w:val="22"/>
                <w:szCs w:val="22"/>
              </w:rPr>
              <w:t xml:space="preserve">SUM </w:t>
            </w:r>
            <w:r w:rsidRPr="00E93E6E">
              <w:rPr>
                <w:color w:val="000080"/>
                <w:sz w:val="22"/>
                <w:szCs w:val="22"/>
              </w:rPr>
              <w:t>(</w:t>
            </w:r>
            <w:r w:rsidRPr="00E93E6E">
              <w:rPr>
                <w:color w:val="000000"/>
                <w:sz w:val="22"/>
                <w:szCs w:val="22"/>
              </w:rPr>
              <w:t>Tập dữ liệu 2.1 và Tập dữ liệu 2.2</w:t>
            </w:r>
            <w:r w:rsidRPr="00E93E6E">
              <w:rPr>
                <w:color w:val="000080"/>
                <w:sz w:val="22"/>
                <w:szCs w:val="22"/>
              </w:rPr>
              <w:t>)</w:t>
            </w:r>
          </w:p>
          <w:p w14:paraId="2069B1D8" w14:textId="77777777" w:rsidR="006A522F" w:rsidRPr="00ED5411" w:rsidRDefault="006A522F" w:rsidP="00415767">
            <w:pPr>
              <w:shd w:val="clear" w:color="auto" w:fill="FFFFFF"/>
            </w:pPr>
            <w:r w:rsidRPr="00ED5411">
              <w:rPr>
                <w:sz w:val="22"/>
                <w:szCs w:val="22"/>
              </w:rPr>
              <w:t xml:space="preserve">Tập dữ liệu </w:t>
            </w:r>
            <w:r>
              <w:rPr>
                <w:sz w:val="22"/>
                <w:szCs w:val="22"/>
              </w:rPr>
              <w:t>2</w:t>
            </w:r>
            <w:r w:rsidRPr="00ED5411">
              <w:rPr>
                <w:sz w:val="22"/>
                <w:szCs w:val="22"/>
              </w:rPr>
              <w:t xml:space="preserve">.1: </w:t>
            </w:r>
          </w:p>
          <w:p w14:paraId="11D87966" w14:textId="77777777" w:rsidR="006A522F" w:rsidRPr="00E93E6E" w:rsidRDefault="006A522F" w:rsidP="00415767">
            <w:pPr>
              <w:shd w:val="clear" w:color="auto" w:fill="FFFFFF"/>
            </w:pPr>
            <w:r w:rsidRPr="00E93E6E">
              <w:rPr>
                <w:color w:val="0000FF"/>
                <w:sz w:val="22"/>
                <w:szCs w:val="22"/>
              </w:rPr>
              <w:t xml:space="preserve">DECODE </w:t>
            </w:r>
            <w:r w:rsidRPr="00E93E6E">
              <w:rPr>
                <w:color w:val="000080"/>
                <w:sz w:val="22"/>
                <w:szCs w:val="22"/>
              </w:rPr>
              <w:t>(</w:t>
            </w:r>
            <w:r w:rsidRPr="00E93E6E">
              <w:rPr>
                <w:color w:val="0000FF"/>
                <w:sz w:val="22"/>
                <w:szCs w:val="22"/>
              </w:rPr>
              <w:t xml:space="preserve">SUBSTR </w:t>
            </w:r>
            <w:r w:rsidRPr="00E93E6E">
              <w:rPr>
                <w:color w:val="000080"/>
                <w:sz w:val="22"/>
                <w:szCs w:val="22"/>
              </w:rPr>
              <w:t>(</w:t>
            </w:r>
            <w:r w:rsidRPr="00E93E6E">
              <w:rPr>
                <w:sz w:val="22"/>
                <w:szCs w:val="22"/>
              </w:rPr>
              <w:t>TBGL_FTPDD</w:t>
            </w:r>
            <w:r w:rsidRPr="00E93E6E">
              <w:rPr>
                <w:color w:val="000000"/>
                <w:sz w:val="22"/>
                <w:szCs w:val="22"/>
              </w:rPr>
              <w:t>.TRREF</w:t>
            </w:r>
            <w:r w:rsidRPr="00E93E6E">
              <w:rPr>
                <w:color w:val="000080"/>
                <w:sz w:val="22"/>
                <w:szCs w:val="22"/>
              </w:rPr>
              <w:t>,</w:t>
            </w:r>
            <w:r w:rsidRPr="00E93E6E">
              <w:rPr>
                <w:color w:val="000000"/>
                <w:sz w:val="22"/>
                <w:szCs w:val="22"/>
              </w:rPr>
              <w:t xml:space="preserve"> </w:t>
            </w:r>
            <w:r w:rsidRPr="00E93E6E">
              <w:rPr>
                <w:color w:val="FF8000"/>
                <w:sz w:val="22"/>
                <w:szCs w:val="22"/>
              </w:rPr>
              <w:t>1</w:t>
            </w:r>
            <w:r w:rsidRPr="00E93E6E">
              <w:rPr>
                <w:color w:val="000080"/>
                <w:sz w:val="22"/>
                <w:szCs w:val="22"/>
              </w:rPr>
              <w:t>,</w:t>
            </w:r>
            <w:r w:rsidRPr="00E93E6E">
              <w:rPr>
                <w:color w:val="000000"/>
                <w:sz w:val="22"/>
                <w:szCs w:val="22"/>
              </w:rPr>
              <w:t xml:space="preserve"> </w:t>
            </w:r>
            <w:r w:rsidRPr="00E93E6E">
              <w:rPr>
                <w:color w:val="FF8000"/>
                <w:sz w:val="22"/>
                <w:szCs w:val="22"/>
              </w:rPr>
              <w:t>1</w:t>
            </w:r>
            <w:r w:rsidRPr="00E93E6E">
              <w:rPr>
                <w:color w:val="000080"/>
                <w:sz w:val="22"/>
                <w:szCs w:val="22"/>
              </w:rPr>
              <w:t xml:space="preserve">), </w:t>
            </w:r>
            <w:r w:rsidRPr="00E93E6E">
              <w:rPr>
                <w:color w:val="808080"/>
                <w:sz w:val="22"/>
                <w:szCs w:val="22"/>
              </w:rPr>
              <w:t>'6'</w:t>
            </w:r>
            <w:r w:rsidRPr="00E93E6E">
              <w:rPr>
                <w:color w:val="000080"/>
                <w:sz w:val="22"/>
                <w:szCs w:val="22"/>
              </w:rPr>
              <w:t xml:space="preserve">, </w:t>
            </w:r>
            <w:r w:rsidRPr="00E93E6E">
              <w:rPr>
                <w:sz w:val="22"/>
                <w:szCs w:val="22"/>
              </w:rPr>
              <w:t>TBGL_FTPDD</w:t>
            </w:r>
            <w:r w:rsidRPr="00E93E6E">
              <w:rPr>
                <w:color w:val="000000"/>
                <w:sz w:val="22"/>
                <w:szCs w:val="22"/>
              </w:rPr>
              <w:t>.BCEQA</w:t>
            </w:r>
            <w:r w:rsidRPr="00E93E6E">
              <w:rPr>
                <w:color w:val="000080"/>
                <w:sz w:val="22"/>
                <w:szCs w:val="22"/>
              </w:rPr>
              <w:t>,</w:t>
            </w:r>
            <w:r w:rsidRPr="00E93E6E">
              <w:rPr>
                <w:color w:val="000000"/>
                <w:sz w:val="22"/>
                <w:szCs w:val="22"/>
              </w:rPr>
              <w:t xml:space="preserve"> </w:t>
            </w:r>
            <w:r w:rsidRPr="00E93E6E">
              <w:rPr>
                <w:color w:val="FF8000"/>
                <w:sz w:val="22"/>
                <w:szCs w:val="22"/>
              </w:rPr>
              <w:t>0</w:t>
            </w:r>
            <w:r w:rsidRPr="00E93E6E">
              <w:rPr>
                <w:color w:val="000080"/>
                <w:sz w:val="22"/>
                <w:szCs w:val="22"/>
              </w:rPr>
              <w:t>)</w:t>
            </w:r>
          </w:p>
          <w:p w14:paraId="38B5EDEF" w14:textId="77777777" w:rsidR="006A522F" w:rsidRPr="00C71BA6" w:rsidRDefault="006A522F" w:rsidP="00415767">
            <w:r w:rsidRPr="00ED5411">
              <w:rPr>
                <w:sz w:val="22"/>
                <w:szCs w:val="22"/>
              </w:rPr>
              <w:t xml:space="preserve">Tập dữ liệu </w:t>
            </w:r>
            <w:r>
              <w:rPr>
                <w:sz w:val="22"/>
                <w:szCs w:val="22"/>
              </w:rPr>
              <w:t>2</w:t>
            </w:r>
            <w:r w:rsidRPr="00ED5411">
              <w:rPr>
                <w:sz w:val="22"/>
                <w:szCs w:val="22"/>
              </w:rPr>
              <w:t>.2: 0</w:t>
            </w:r>
          </w:p>
        </w:tc>
      </w:tr>
      <w:tr w:rsidR="006A522F" w:rsidRPr="00ED5411" w14:paraId="02A084A3"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5F44BDE7"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B362985"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7E3D505" w14:textId="77777777" w:rsidR="006A522F" w:rsidRDefault="006A522F" w:rsidP="00415767">
            <w:pPr>
              <w:spacing w:line="264" w:lineRule="auto"/>
              <w:rPr>
                <w:b/>
                <w:bCs/>
              </w:rPr>
            </w:pPr>
            <w:r>
              <w:rPr>
                <w:b/>
                <w:bCs/>
                <w:sz w:val="22"/>
                <w:szCs w:val="22"/>
              </w:rPr>
              <w:t>Tập dữ liệu 3 =&gt; Tập dữ liệu 5:</w:t>
            </w:r>
          </w:p>
          <w:p w14:paraId="1A6FE47B" w14:textId="77777777" w:rsidR="006A522F" w:rsidRPr="00ED5411" w:rsidRDefault="006A522F" w:rsidP="00415767">
            <w:pPr>
              <w:rPr>
                <w:b/>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19CF6FC" w14:textId="77777777" w:rsidR="006A522F" w:rsidRPr="00ED5411" w:rsidRDefault="006A522F" w:rsidP="00415767">
            <w:pPr>
              <w:tabs>
                <w:tab w:val="left" w:pos="825"/>
              </w:tabs>
              <w:rPr>
                <w:bCs/>
              </w:rPr>
            </w:pPr>
            <w:r w:rsidRPr="00ED5411">
              <w:rPr>
                <w:b/>
                <w:bCs/>
                <w:sz w:val="22"/>
                <w:szCs w:val="22"/>
              </w:rPr>
              <w:t xml:space="preserve">Tập dữ liệu 3: </w:t>
            </w:r>
            <w:r w:rsidRPr="00ED5411">
              <w:rPr>
                <w:bCs/>
                <w:sz w:val="22"/>
                <w:szCs w:val="22"/>
              </w:rPr>
              <w:t>0</w:t>
            </w:r>
          </w:p>
          <w:p w14:paraId="0DBBF326" w14:textId="77777777" w:rsidR="006A522F" w:rsidRPr="00ED5411" w:rsidRDefault="006A522F" w:rsidP="00415767">
            <w:pPr>
              <w:tabs>
                <w:tab w:val="left" w:pos="825"/>
              </w:tabs>
              <w:rPr>
                <w:bCs/>
              </w:rPr>
            </w:pPr>
            <w:r w:rsidRPr="00ED5411">
              <w:rPr>
                <w:b/>
                <w:bCs/>
                <w:sz w:val="22"/>
                <w:szCs w:val="22"/>
              </w:rPr>
              <w:t xml:space="preserve">Tập dữ liệu 4: </w:t>
            </w:r>
            <w:r w:rsidRPr="00ED5411">
              <w:rPr>
                <w:bCs/>
                <w:sz w:val="22"/>
                <w:szCs w:val="22"/>
              </w:rPr>
              <w:t>0</w:t>
            </w:r>
          </w:p>
          <w:p w14:paraId="7E6BA4DC"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082ED229" w14:textId="77777777" w:rsidTr="00415767">
        <w:trPr>
          <w:trHeight w:val="289"/>
        </w:trPr>
        <w:tc>
          <w:tcPr>
            <w:tcW w:w="828" w:type="dxa"/>
            <w:tcBorders>
              <w:top w:val="single" w:sz="4" w:space="0" w:color="auto"/>
              <w:left w:val="single" w:sz="4" w:space="0" w:color="auto"/>
              <w:bottom w:val="single" w:sz="4" w:space="0" w:color="auto"/>
              <w:right w:val="single" w:sz="4" w:space="0" w:color="auto"/>
            </w:tcBorders>
            <w:shd w:val="clear" w:color="auto" w:fill="auto"/>
          </w:tcPr>
          <w:p w14:paraId="630D064D" w14:textId="77777777" w:rsidR="006A522F" w:rsidRPr="008C4147" w:rsidRDefault="006A522F" w:rsidP="00415767">
            <w:pPr>
              <w:jc w:val="center"/>
              <w:rPr>
                <w:bCs/>
              </w:rPr>
            </w:pPr>
            <w:r w:rsidRPr="008C4147">
              <w:rPr>
                <w:bCs/>
                <w:sz w:val="22"/>
                <w:szCs w:val="22"/>
              </w:rPr>
              <w:t>12</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05B7B4CF" w14:textId="77777777" w:rsidR="006A522F" w:rsidRPr="008C4147" w:rsidRDefault="006A522F" w:rsidP="00415767">
            <w:pPr>
              <w:rPr>
                <w:bCs/>
              </w:rPr>
            </w:pPr>
            <w:r w:rsidRPr="008C4147">
              <w:rPr>
                <w:bCs/>
                <w:sz w:val="22"/>
                <w:szCs w:val="22"/>
              </w:rPr>
              <w:t>Lãi suất Hội Sở mua vốn Huy động Bình quân</w:t>
            </w:r>
            <w:r w:rsidRPr="008C4147">
              <w:rPr>
                <w:bCs/>
                <w:sz w:val="22"/>
                <w:szCs w:val="22"/>
              </w:rPr>
              <w:br/>
              <w:t>LS_HO_MUA_VON_HD_BQ_5</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3A024D7" w14:textId="77777777" w:rsidR="006A522F" w:rsidRPr="008C4147" w:rsidRDefault="006A522F" w:rsidP="00415767">
            <w:pPr>
              <w:shd w:val="clear" w:color="auto" w:fill="FFFFFF"/>
              <w:spacing w:line="276" w:lineRule="auto"/>
              <w:rPr>
                <w:bCs/>
                <w:color w:val="000000"/>
              </w:rPr>
            </w:pPr>
            <w:r w:rsidRPr="008C4147">
              <w:rPr>
                <w:bCs/>
                <w:color w:val="000000"/>
                <w:sz w:val="22"/>
              </w:rPr>
              <w:t>Tính SUM theo GROUP BY các cột sau:</w:t>
            </w:r>
          </w:p>
          <w:p w14:paraId="61B23C6C" w14:textId="77777777" w:rsidR="006A522F" w:rsidRDefault="006A522F" w:rsidP="00415767">
            <w:pPr>
              <w:shd w:val="clear" w:color="auto" w:fill="FFFFFF"/>
              <w:rPr>
                <w:b/>
              </w:rPr>
            </w:pPr>
            <w:r w:rsidRPr="008C4147">
              <w:rPr>
                <w:b/>
                <w:sz w:val="22"/>
              </w:rPr>
              <w:t xml:space="preserve">GROUP BY </w:t>
            </w:r>
          </w:p>
          <w:p w14:paraId="0DC4DFDE" w14:textId="77777777" w:rsidR="006A522F" w:rsidRPr="0025270E" w:rsidRDefault="006A522F" w:rsidP="00415767">
            <w:pPr>
              <w:shd w:val="clear" w:color="auto" w:fill="FFFFFF"/>
              <w:rPr>
                <w:bCs/>
              </w:rPr>
            </w:pPr>
            <w:r w:rsidRPr="0025270E">
              <w:rPr>
                <w:bCs/>
                <w:sz w:val="22"/>
              </w:rPr>
              <w:t xml:space="preserve">“Tên chi nhánh CN” (STT 1), </w:t>
            </w:r>
          </w:p>
          <w:p w14:paraId="54CCF8F3" w14:textId="77777777" w:rsidR="006A522F" w:rsidRPr="0025270E" w:rsidRDefault="006A522F" w:rsidP="00415767">
            <w:pPr>
              <w:shd w:val="clear" w:color="auto" w:fill="FFFFFF"/>
              <w:rPr>
                <w:bCs/>
              </w:rPr>
            </w:pPr>
            <w:r w:rsidRPr="0025270E">
              <w:rPr>
                <w:bCs/>
                <w:sz w:val="22"/>
              </w:rPr>
              <w:t xml:space="preserve">“Mã chi nhánh BRCD” (STT 2), </w:t>
            </w:r>
          </w:p>
          <w:p w14:paraId="5677700C" w14:textId="77777777" w:rsidR="006A522F" w:rsidRPr="0025270E" w:rsidRDefault="006A522F" w:rsidP="00415767">
            <w:pPr>
              <w:shd w:val="clear" w:color="auto" w:fill="FFFFFF"/>
              <w:rPr>
                <w:bCs/>
              </w:rPr>
            </w:pPr>
            <w:r w:rsidRPr="0025270E">
              <w:rPr>
                <w:bCs/>
                <w:sz w:val="22"/>
              </w:rPr>
              <w:t xml:space="preserve">“Loại Tiền CCY” (STT 3), </w:t>
            </w:r>
          </w:p>
          <w:p w14:paraId="3F125A2C" w14:textId="77777777" w:rsidR="006A522F" w:rsidRPr="0025270E" w:rsidRDefault="006A522F" w:rsidP="00415767">
            <w:pPr>
              <w:shd w:val="clear" w:color="auto" w:fill="FFFFFF"/>
              <w:rPr>
                <w:bCs/>
              </w:rPr>
            </w:pPr>
            <w:r w:rsidRPr="0025270E">
              <w:rPr>
                <w:bCs/>
                <w:sz w:val="22"/>
              </w:rPr>
              <w:t xml:space="preserve">“Loại Khách Hàng CUSTTP” (STT 4), </w:t>
            </w:r>
          </w:p>
          <w:p w14:paraId="3E1A0D58" w14:textId="77777777" w:rsidR="006A522F" w:rsidRPr="0025270E" w:rsidRDefault="006A522F" w:rsidP="00415767">
            <w:pPr>
              <w:shd w:val="clear" w:color="auto" w:fill="FFFFFF"/>
              <w:rPr>
                <w:bCs/>
              </w:rPr>
            </w:pPr>
            <w:r w:rsidRPr="0025270E">
              <w:rPr>
                <w:bCs/>
                <w:sz w:val="22"/>
              </w:rPr>
              <w:t xml:space="preserve">“Số dư huy động KKH SD_HD_KKH_1” (STT 5), </w:t>
            </w:r>
          </w:p>
          <w:p w14:paraId="087ECE20" w14:textId="77777777" w:rsidR="006A522F" w:rsidRPr="0025270E" w:rsidRDefault="006A522F" w:rsidP="00415767">
            <w:pPr>
              <w:shd w:val="clear" w:color="auto" w:fill="FFFFFF"/>
              <w:rPr>
                <w:bCs/>
              </w:rPr>
            </w:pPr>
            <w:r w:rsidRPr="0025270E">
              <w:rPr>
                <w:bCs/>
                <w:sz w:val="22"/>
              </w:rPr>
              <w:t xml:space="preserve">“Số dư huy động CKH SD_HD_CKH_2” (STT 6), </w:t>
            </w:r>
          </w:p>
          <w:p w14:paraId="03B65D59" w14:textId="77777777" w:rsidR="006A522F" w:rsidRPr="0025270E" w:rsidRDefault="006A522F" w:rsidP="00415767">
            <w:pPr>
              <w:shd w:val="clear" w:color="auto" w:fill="FFFFFF"/>
              <w:rPr>
                <w:bCs/>
              </w:rPr>
            </w:pPr>
            <w:r w:rsidRPr="0025270E">
              <w:rPr>
                <w:bCs/>
                <w:sz w:val="22"/>
              </w:rPr>
              <w:t xml:space="preserve">“Tổng Huy động TONG_HD_3” (STT 7), </w:t>
            </w:r>
          </w:p>
          <w:p w14:paraId="0627C9E5" w14:textId="77777777" w:rsidR="006A522F" w:rsidRPr="0025270E" w:rsidRDefault="006A522F" w:rsidP="00415767">
            <w:pPr>
              <w:shd w:val="clear" w:color="auto" w:fill="FFFFFF"/>
              <w:rPr>
                <w:bCs/>
              </w:rPr>
            </w:pPr>
            <w:r w:rsidRPr="0025270E">
              <w:rPr>
                <w:bCs/>
                <w:sz w:val="22"/>
              </w:rPr>
              <w:t xml:space="preserve">“Lãi trả mua vốn Huy động LAI_TRA_MUA_VON_HD_4” (STT 8), </w:t>
            </w:r>
          </w:p>
          <w:p w14:paraId="3F791043" w14:textId="77777777" w:rsidR="006A522F" w:rsidRPr="0025270E" w:rsidRDefault="006A522F" w:rsidP="00415767">
            <w:pPr>
              <w:shd w:val="clear" w:color="auto" w:fill="FFFFFF"/>
              <w:rPr>
                <w:bCs/>
              </w:rPr>
            </w:pPr>
            <w:r w:rsidRPr="0025270E">
              <w:rPr>
                <w:bCs/>
                <w:sz w:val="22"/>
              </w:rPr>
              <w:t xml:space="preserve">“Quy đổi VND QUY_DOI_VND_4” (STT 9), </w:t>
            </w:r>
          </w:p>
          <w:p w14:paraId="2271AB6A" w14:textId="77777777" w:rsidR="006A522F" w:rsidRPr="0025270E" w:rsidRDefault="006A522F" w:rsidP="00415767">
            <w:pPr>
              <w:shd w:val="clear" w:color="auto" w:fill="FFFFFF"/>
              <w:rPr>
                <w:bCs/>
              </w:rPr>
            </w:pPr>
            <w:r w:rsidRPr="0025270E">
              <w:rPr>
                <w:bCs/>
                <w:sz w:val="22"/>
              </w:rPr>
              <w:t xml:space="preserve">“Lãi trả mua vốn Có Kỳ Hạn LAI_TRA_MV_CKH” (STT 10), </w:t>
            </w:r>
          </w:p>
          <w:p w14:paraId="7DC9C983" w14:textId="77777777" w:rsidR="006A522F" w:rsidRPr="0025270E" w:rsidRDefault="006A522F" w:rsidP="00415767">
            <w:pPr>
              <w:shd w:val="clear" w:color="auto" w:fill="FFFFFF"/>
              <w:rPr>
                <w:bCs/>
              </w:rPr>
            </w:pPr>
            <w:r w:rsidRPr="0025270E">
              <w:rPr>
                <w:bCs/>
                <w:sz w:val="22"/>
              </w:rPr>
              <w:t xml:space="preserve">“Quy đổi lãi trả mua vốn Có Kỳ Hạn LAI_TRA_MV_CKH_QD” (STT 11), </w:t>
            </w:r>
          </w:p>
          <w:p w14:paraId="414495C9" w14:textId="77777777" w:rsidR="006A522F" w:rsidRPr="0025270E" w:rsidRDefault="006A522F" w:rsidP="00415767">
            <w:pPr>
              <w:shd w:val="clear" w:color="auto" w:fill="FFFFFF"/>
              <w:rPr>
                <w:bCs/>
              </w:rPr>
            </w:pPr>
            <w:r w:rsidRPr="0025270E">
              <w:rPr>
                <w:bCs/>
                <w:sz w:val="22"/>
              </w:rPr>
              <w:t xml:space="preserve">“Tổng dư nợ cho vay TONG_DU_NO_CV_6” (STT 13), </w:t>
            </w:r>
          </w:p>
          <w:p w14:paraId="7F3308C5" w14:textId="77777777" w:rsidR="006A522F" w:rsidRPr="0025270E" w:rsidRDefault="006A522F" w:rsidP="00415767">
            <w:pPr>
              <w:shd w:val="clear" w:color="auto" w:fill="FFFFFF"/>
              <w:rPr>
                <w:bCs/>
              </w:rPr>
            </w:pPr>
            <w:r w:rsidRPr="0025270E">
              <w:rPr>
                <w:bCs/>
                <w:sz w:val="22"/>
              </w:rPr>
              <w:t xml:space="preserve">“Hội Sở thu lãi bán vốn Cho vay HO_THU_LAI_BANVON_CV_7” (STT 14), </w:t>
            </w:r>
          </w:p>
          <w:p w14:paraId="63E47C14" w14:textId="77777777" w:rsidR="006A522F" w:rsidRPr="0025270E" w:rsidRDefault="006A522F" w:rsidP="00415767">
            <w:pPr>
              <w:shd w:val="clear" w:color="auto" w:fill="FFFFFF"/>
              <w:rPr>
                <w:bCs/>
              </w:rPr>
            </w:pPr>
            <w:r w:rsidRPr="0025270E">
              <w:rPr>
                <w:bCs/>
                <w:sz w:val="22"/>
              </w:rPr>
              <w:t xml:space="preserve">“Quy đổi VND_7 QUY_DOI_VND_7” (STT 15), </w:t>
            </w:r>
          </w:p>
          <w:p w14:paraId="4F78F7B0" w14:textId="77777777" w:rsidR="006A522F" w:rsidRPr="0025270E" w:rsidRDefault="006A522F" w:rsidP="00415767">
            <w:pPr>
              <w:shd w:val="clear" w:color="auto" w:fill="FFFFFF"/>
              <w:rPr>
                <w:bCs/>
              </w:rPr>
            </w:pPr>
            <w:r w:rsidRPr="0025270E">
              <w:rPr>
                <w:bCs/>
                <w:sz w:val="22"/>
              </w:rPr>
              <w:t xml:space="preserve">“Lãi suất Hội sở bán vốn Cho vay Bình Quân LS_HO_BANVON_CV_BQ_8” (STT 16), </w:t>
            </w:r>
          </w:p>
          <w:p w14:paraId="6EC2EE68" w14:textId="77777777" w:rsidR="006A522F" w:rsidRPr="0025270E" w:rsidRDefault="006A522F" w:rsidP="00415767">
            <w:pPr>
              <w:shd w:val="clear" w:color="auto" w:fill="FFFFFF"/>
              <w:rPr>
                <w:bCs/>
              </w:rPr>
            </w:pPr>
            <w:r w:rsidRPr="0025270E">
              <w:rPr>
                <w:bCs/>
                <w:sz w:val="22"/>
              </w:rPr>
              <w:t xml:space="preserve">“CV_EI_TC_CK_9” (STT 17), </w:t>
            </w:r>
          </w:p>
          <w:p w14:paraId="4740F2F5" w14:textId="77777777" w:rsidR="006A522F" w:rsidRPr="0025270E" w:rsidRDefault="006A522F" w:rsidP="00415767">
            <w:pPr>
              <w:shd w:val="clear" w:color="auto" w:fill="FFFFFF"/>
              <w:rPr>
                <w:bCs/>
              </w:rPr>
            </w:pPr>
            <w:r w:rsidRPr="0025270E">
              <w:rPr>
                <w:bCs/>
                <w:sz w:val="22"/>
              </w:rPr>
              <w:t>“LAI_BANVON_CV_EI_TC_CK_10” (STT 18)</w:t>
            </w:r>
          </w:p>
          <w:p w14:paraId="21B57F7E" w14:textId="77777777" w:rsidR="006A522F" w:rsidRPr="0025270E" w:rsidRDefault="006A522F" w:rsidP="00415767">
            <w:pPr>
              <w:shd w:val="clear" w:color="auto" w:fill="FFFFFF"/>
              <w:rPr>
                <w:bCs/>
              </w:rPr>
            </w:pPr>
            <w:r w:rsidRPr="0025270E">
              <w:rPr>
                <w:bCs/>
                <w:sz w:val="22"/>
              </w:rPr>
              <w:t>“QUY_DOI_VND_10” (STT 19),</w:t>
            </w:r>
          </w:p>
          <w:p w14:paraId="4AE8BA1F" w14:textId="77777777" w:rsidR="006A522F" w:rsidRPr="0025270E" w:rsidRDefault="006A522F" w:rsidP="00415767">
            <w:pPr>
              <w:shd w:val="clear" w:color="auto" w:fill="FFFFFF"/>
              <w:rPr>
                <w:bCs/>
              </w:rPr>
            </w:pPr>
            <w:r w:rsidRPr="0025270E">
              <w:rPr>
                <w:bCs/>
                <w:sz w:val="22"/>
              </w:rPr>
              <w:t>“LS_HO_BANVON_CV_BQ_EI_TC_CK_11” (STT 20),</w:t>
            </w:r>
          </w:p>
          <w:p w14:paraId="5D391DB0" w14:textId="77777777" w:rsidR="006A522F" w:rsidRPr="0025270E" w:rsidRDefault="006A522F" w:rsidP="00415767">
            <w:pPr>
              <w:shd w:val="clear" w:color="auto" w:fill="FFFFFF"/>
              <w:rPr>
                <w:bCs/>
              </w:rPr>
            </w:pPr>
            <w:r w:rsidRPr="0025270E">
              <w:rPr>
                <w:bCs/>
                <w:sz w:val="22"/>
              </w:rPr>
              <w:t>“Tổng dư nợ cho vay TONG_DU_NO_CV_12” (STT 21),</w:t>
            </w:r>
          </w:p>
          <w:p w14:paraId="7334CE63" w14:textId="77777777" w:rsidR="006A522F" w:rsidRPr="0025270E" w:rsidRDefault="006A522F" w:rsidP="00415767">
            <w:pPr>
              <w:shd w:val="clear" w:color="auto" w:fill="FFFFFF"/>
              <w:rPr>
                <w:bCs/>
              </w:rPr>
            </w:pPr>
            <w:r w:rsidRPr="0025270E">
              <w:rPr>
                <w:bCs/>
                <w:sz w:val="22"/>
              </w:rPr>
              <w:t>“Hội sở thu lãi bán vốn cho vay HO_THU_LAI_BANVON_CV_13” (STT 22),</w:t>
            </w:r>
          </w:p>
          <w:p w14:paraId="4BDEA9EB" w14:textId="77777777" w:rsidR="006A522F" w:rsidRPr="0025270E" w:rsidRDefault="006A522F" w:rsidP="00415767">
            <w:pPr>
              <w:shd w:val="clear" w:color="auto" w:fill="FFFFFF"/>
              <w:rPr>
                <w:bCs/>
              </w:rPr>
            </w:pPr>
            <w:r w:rsidRPr="0025270E">
              <w:rPr>
                <w:bCs/>
                <w:sz w:val="22"/>
              </w:rPr>
              <w:t>“Ngoài Huy Động NGOAIHD_15” (STT 25),</w:t>
            </w:r>
          </w:p>
          <w:p w14:paraId="38298340" w14:textId="77777777" w:rsidR="006A522F" w:rsidRPr="0025270E" w:rsidRDefault="006A522F" w:rsidP="00415767">
            <w:pPr>
              <w:shd w:val="clear" w:color="auto" w:fill="FFFFFF"/>
              <w:rPr>
                <w:bCs/>
              </w:rPr>
            </w:pPr>
            <w:r w:rsidRPr="0025270E">
              <w:rPr>
                <w:bCs/>
                <w:sz w:val="22"/>
              </w:rPr>
              <w:t>“Hội sở trả lãi ngoài Huy động HO_TRA_LAINGOAIHD_16” (STT 26),</w:t>
            </w:r>
          </w:p>
          <w:p w14:paraId="2B9CF0CA" w14:textId="77777777" w:rsidR="006A522F" w:rsidRPr="0025270E" w:rsidRDefault="006A522F" w:rsidP="00415767">
            <w:pPr>
              <w:shd w:val="clear" w:color="auto" w:fill="FFFFFF"/>
              <w:rPr>
                <w:bCs/>
              </w:rPr>
            </w:pPr>
            <w:r w:rsidRPr="0025270E">
              <w:rPr>
                <w:bCs/>
                <w:sz w:val="22"/>
              </w:rPr>
              <w:t>“Quy đổi Hội sở trả lãi ngoài Huy động QUY_DOI_VND_16” (STT 27),</w:t>
            </w:r>
          </w:p>
          <w:p w14:paraId="3ECE3440" w14:textId="77777777" w:rsidR="006A522F" w:rsidRPr="0025270E" w:rsidRDefault="006A522F" w:rsidP="00415767">
            <w:pPr>
              <w:shd w:val="clear" w:color="auto" w:fill="FFFFFF"/>
              <w:rPr>
                <w:bCs/>
              </w:rPr>
            </w:pPr>
            <w:r w:rsidRPr="0025270E">
              <w:rPr>
                <w:bCs/>
                <w:sz w:val="22"/>
              </w:rPr>
              <w:t>“Ngoài cho vay NGOAICV_17” (STT 28),</w:t>
            </w:r>
          </w:p>
          <w:p w14:paraId="07B73DF1" w14:textId="77777777" w:rsidR="006A522F" w:rsidRPr="0025270E" w:rsidRDefault="006A522F" w:rsidP="00415767">
            <w:pPr>
              <w:shd w:val="clear" w:color="auto" w:fill="FFFFFF"/>
              <w:rPr>
                <w:bCs/>
              </w:rPr>
            </w:pPr>
            <w:r w:rsidRPr="0025270E">
              <w:rPr>
                <w:bCs/>
                <w:sz w:val="22"/>
              </w:rPr>
              <w:t>“Hội sở thu lãi ngoài cho vay HO_THU_LAINGOAICV_18” (STT 29),</w:t>
            </w:r>
          </w:p>
          <w:p w14:paraId="1BCFECFE" w14:textId="77777777" w:rsidR="006A522F" w:rsidRPr="008C4147" w:rsidRDefault="006A522F" w:rsidP="00415767">
            <w:pPr>
              <w:shd w:val="clear" w:color="auto" w:fill="FFFFFF"/>
            </w:pPr>
            <w:r w:rsidRPr="0025270E">
              <w:rPr>
                <w:bCs/>
                <w:sz w:val="22"/>
              </w:rPr>
              <w:t>“Quy đổi hội sở thu lãi ngoài cho vay QUY_DOI_VND_18” (STT 30)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2C386B8" w14:textId="77777777" w:rsidR="006A522F" w:rsidRPr="008C4147" w:rsidRDefault="006A522F" w:rsidP="00415767">
            <w:pPr>
              <w:shd w:val="clear" w:color="auto" w:fill="FFFFFF"/>
            </w:pPr>
            <w:r w:rsidRPr="008C4147">
              <w:rPr>
                <w:sz w:val="22"/>
                <w:szCs w:val="22"/>
              </w:rPr>
              <w:t>Lấy giá trị 2 cột:</w:t>
            </w:r>
          </w:p>
          <w:p w14:paraId="72140E64" w14:textId="77777777" w:rsidR="006A522F" w:rsidRPr="008C4147" w:rsidRDefault="006A522F" w:rsidP="00415767">
            <w:pPr>
              <w:numPr>
                <w:ilvl w:val="0"/>
                <w:numId w:val="2"/>
              </w:numPr>
              <w:shd w:val="clear" w:color="auto" w:fill="FFFFFF"/>
              <w:ind w:left="165" w:hanging="165"/>
            </w:pPr>
            <w:r w:rsidRPr="008C4147">
              <w:rPr>
                <w:color w:val="000000"/>
                <w:sz w:val="22"/>
                <w:szCs w:val="22"/>
              </w:rPr>
              <w:t>“</w:t>
            </w:r>
            <w:r w:rsidRPr="008C4147">
              <w:rPr>
                <w:sz w:val="22"/>
                <w:szCs w:val="22"/>
              </w:rPr>
              <w:t>Tổng Huy động</w:t>
            </w:r>
            <w:r w:rsidRPr="008C4147">
              <w:rPr>
                <w:color w:val="000000"/>
                <w:sz w:val="22"/>
                <w:szCs w:val="22"/>
              </w:rPr>
              <w:t>” (STT 7)</w:t>
            </w:r>
          </w:p>
          <w:p w14:paraId="06791276" w14:textId="77777777" w:rsidR="006A522F" w:rsidRPr="008C4147" w:rsidRDefault="006A522F" w:rsidP="00415767">
            <w:pPr>
              <w:numPr>
                <w:ilvl w:val="0"/>
                <w:numId w:val="2"/>
              </w:numPr>
              <w:shd w:val="clear" w:color="auto" w:fill="FFFFFF"/>
              <w:ind w:left="165" w:hanging="165"/>
              <w:rPr>
                <w:b/>
                <w:bCs/>
              </w:rPr>
            </w:pPr>
            <w:r w:rsidRPr="008C4147">
              <w:rPr>
                <w:color w:val="000000"/>
                <w:sz w:val="22"/>
                <w:szCs w:val="22"/>
              </w:rPr>
              <w:t>“</w:t>
            </w:r>
            <w:r w:rsidRPr="008C4147">
              <w:rPr>
                <w:sz w:val="22"/>
                <w:szCs w:val="22"/>
              </w:rPr>
              <w:t>Lãi trả mua vốn Huy động</w:t>
            </w:r>
            <w:r w:rsidRPr="008C4147">
              <w:rPr>
                <w:color w:val="000000"/>
                <w:sz w:val="22"/>
                <w:szCs w:val="22"/>
              </w:rPr>
              <w:t>” (STT 8)</w:t>
            </w:r>
          </w:p>
          <w:p w14:paraId="6DC5DD5B" w14:textId="77777777" w:rsidR="006A522F" w:rsidRPr="008C4147" w:rsidRDefault="006A522F" w:rsidP="00415767">
            <w:pPr>
              <w:shd w:val="clear" w:color="auto" w:fill="FFFFFF"/>
              <w:rPr>
                <w:color w:val="000000"/>
              </w:rPr>
            </w:pPr>
          </w:p>
          <w:p w14:paraId="5AC9D781" w14:textId="77777777" w:rsidR="006A522F" w:rsidRPr="00873163" w:rsidRDefault="006A522F" w:rsidP="00415767">
            <w:pPr>
              <w:shd w:val="clear" w:color="auto" w:fill="FFFFFF"/>
              <w:rPr>
                <w:b/>
                <w:bCs/>
              </w:rPr>
            </w:pPr>
            <w:r w:rsidRPr="008C4147">
              <w:rPr>
                <w:b/>
                <w:bCs/>
                <w:color w:val="000000"/>
                <w:sz w:val="22"/>
                <w:szCs w:val="22"/>
              </w:rPr>
              <w:t>Tính toán theo logic sau:</w:t>
            </w:r>
          </w:p>
          <w:p w14:paraId="0C5D5BFD" w14:textId="77777777" w:rsidR="006A522F" w:rsidRPr="008C4147" w:rsidRDefault="006A522F" w:rsidP="00415767">
            <w:pPr>
              <w:shd w:val="clear" w:color="auto" w:fill="FFFFFF"/>
              <w:rPr>
                <w:color w:val="000000"/>
              </w:rPr>
            </w:pPr>
            <w:r w:rsidRPr="008C4147">
              <w:rPr>
                <w:color w:val="0000FF"/>
                <w:sz w:val="22"/>
                <w:szCs w:val="22"/>
              </w:rPr>
              <w:t xml:space="preserve">DECODE </w:t>
            </w:r>
            <w:r w:rsidRPr="008C4147">
              <w:rPr>
                <w:color w:val="000080"/>
                <w:sz w:val="22"/>
                <w:szCs w:val="22"/>
              </w:rPr>
              <w:t>(</w:t>
            </w:r>
          </w:p>
          <w:p w14:paraId="749EB081"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0000FF"/>
                <w:sz w:val="22"/>
                <w:szCs w:val="22"/>
              </w:rPr>
              <w:t xml:space="preserve">SUM </w:t>
            </w:r>
            <w:r w:rsidRPr="008C4147">
              <w:rPr>
                <w:color w:val="000080"/>
                <w:sz w:val="22"/>
                <w:szCs w:val="22"/>
              </w:rPr>
              <w:t>(</w:t>
            </w:r>
            <w:r w:rsidRPr="008C4147">
              <w:rPr>
                <w:color w:val="000000"/>
                <w:sz w:val="22"/>
                <w:szCs w:val="22"/>
              </w:rPr>
              <w:t>“</w:t>
            </w:r>
            <w:r w:rsidRPr="008C4147">
              <w:rPr>
                <w:sz w:val="22"/>
                <w:szCs w:val="22"/>
              </w:rPr>
              <w:t>Tổng Huy động”</w:t>
            </w:r>
            <w:r w:rsidRPr="008C4147">
              <w:rPr>
                <w:color w:val="000080"/>
                <w:sz w:val="22"/>
                <w:szCs w:val="22"/>
              </w:rPr>
              <w:t>),</w:t>
            </w:r>
            <w:r w:rsidRPr="008C4147">
              <w:rPr>
                <w:color w:val="000000"/>
                <w:sz w:val="22"/>
                <w:szCs w:val="22"/>
              </w:rPr>
              <w:t xml:space="preserve"> </w:t>
            </w:r>
          </w:p>
          <w:p w14:paraId="06E63C87"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FF8000"/>
                <w:sz w:val="22"/>
                <w:szCs w:val="22"/>
              </w:rPr>
              <w:t>0</w:t>
            </w:r>
            <w:r w:rsidRPr="008C4147">
              <w:rPr>
                <w:color w:val="000080"/>
                <w:sz w:val="22"/>
                <w:szCs w:val="22"/>
              </w:rPr>
              <w:t>,</w:t>
            </w:r>
            <w:r w:rsidRPr="008C4147">
              <w:rPr>
                <w:color w:val="000000"/>
                <w:sz w:val="22"/>
                <w:szCs w:val="22"/>
              </w:rPr>
              <w:t xml:space="preserve"> </w:t>
            </w:r>
          </w:p>
          <w:p w14:paraId="49ACBDAA"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FF8000"/>
                <w:sz w:val="22"/>
                <w:szCs w:val="22"/>
              </w:rPr>
              <w:t>0</w:t>
            </w:r>
            <w:r w:rsidRPr="008C4147">
              <w:rPr>
                <w:color w:val="000080"/>
                <w:sz w:val="22"/>
                <w:szCs w:val="22"/>
              </w:rPr>
              <w:t>,</w:t>
            </w:r>
            <w:r w:rsidRPr="008C4147">
              <w:rPr>
                <w:color w:val="000000"/>
                <w:sz w:val="22"/>
                <w:szCs w:val="22"/>
              </w:rPr>
              <w:t xml:space="preserve"> </w:t>
            </w:r>
          </w:p>
          <w:p w14:paraId="02F50C90"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0000FF"/>
                <w:sz w:val="22"/>
                <w:szCs w:val="22"/>
              </w:rPr>
              <w:t xml:space="preserve">ROUND </w:t>
            </w:r>
            <w:r w:rsidRPr="008C4147">
              <w:rPr>
                <w:color w:val="000080"/>
                <w:sz w:val="22"/>
                <w:szCs w:val="22"/>
              </w:rPr>
              <w:t>(</w:t>
            </w:r>
          </w:p>
          <w:p w14:paraId="0DEF8FB6"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0000FF"/>
                <w:sz w:val="22"/>
                <w:szCs w:val="22"/>
              </w:rPr>
              <w:t xml:space="preserve">SUM </w:t>
            </w:r>
            <w:r w:rsidRPr="008C4147">
              <w:rPr>
                <w:color w:val="000080"/>
                <w:sz w:val="22"/>
                <w:szCs w:val="22"/>
              </w:rPr>
              <w:t>(“</w:t>
            </w:r>
            <w:r w:rsidRPr="008C4147">
              <w:rPr>
                <w:sz w:val="22"/>
                <w:szCs w:val="22"/>
              </w:rPr>
              <w:t>Lãi trả mua vốn Huy động”</w:t>
            </w:r>
            <w:r w:rsidRPr="008C4147">
              <w:rPr>
                <w:color w:val="000080"/>
                <w:sz w:val="22"/>
                <w:szCs w:val="22"/>
              </w:rPr>
              <w:t>) *</w:t>
            </w:r>
            <w:r w:rsidRPr="008C4147">
              <w:rPr>
                <w:color w:val="000000"/>
                <w:sz w:val="22"/>
                <w:szCs w:val="22"/>
              </w:rPr>
              <w:t xml:space="preserve"> </w:t>
            </w:r>
            <w:r w:rsidRPr="008C4147">
              <w:rPr>
                <w:color w:val="FF8000"/>
                <w:sz w:val="22"/>
                <w:szCs w:val="22"/>
              </w:rPr>
              <w:t>36000</w:t>
            </w:r>
            <w:r w:rsidRPr="008C4147">
              <w:rPr>
                <w:color w:val="000000"/>
                <w:sz w:val="22"/>
                <w:szCs w:val="22"/>
              </w:rPr>
              <w:t xml:space="preserve"> </w:t>
            </w:r>
            <w:r w:rsidRPr="008C4147">
              <w:rPr>
                <w:color w:val="000080"/>
                <w:sz w:val="22"/>
                <w:szCs w:val="22"/>
              </w:rPr>
              <w:t>/</w:t>
            </w:r>
            <w:r w:rsidRPr="008C4147">
              <w:rPr>
                <w:color w:val="000000"/>
                <w:sz w:val="22"/>
                <w:szCs w:val="22"/>
              </w:rPr>
              <w:t xml:space="preserve"> </w:t>
            </w:r>
            <w:r w:rsidRPr="008C4147">
              <w:rPr>
                <w:color w:val="0000FF"/>
                <w:sz w:val="22"/>
                <w:szCs w:val="22"/>
              </w:rPr>
              <w:t xml:space="preserve">SUM </w:t>
            </w:r>
            <w:r w:rsidRPr="008C4147">
              <w:rPr>
                <w:color w:val="000080"/>
                <w:sz w:val="22"/>
                <w:szCs w:val="22"/>
              </w:rPr>
              <w:t>(</w:t>
            </w:r>
            <w:r w:rsidRPr="008C4147">
              <w:rPr>
                <w:color w:val="000000"/>
                <w:sz w:val="22"/>
                <w:szCs w:val="22"/>
              </w:rPr>
              <w:t>“</w:t>
            </w:r>
            <w:r w:rsidRPr="008C4147">
              <w:rPr>
                <w:sz w:val="22"/>
                <w:szCs w:val="22"/>
              </w:rPr>
              <w:t>Tổng Huy động”</w:t>
            </w:r>
            <w:r w:rsidRPr="008C4147">
              <w:rPr>
                <w:color w:val="000080"/>
                <w:sz w:val="22"/>
                <w:szCs w:val="22"/>
              </w:rPr>
              <w:t>),</w:t>
            </w:r>
            <w:r w:rsidRPr="008C4147">
              <w:rPr>
                <w:color w:val="000000"/>
                <w:sz w:val="22"/>
                <w:szCs w:val="22"/>
              </w:rPr>
              <w:t xml:space="preserve"> </w:t>
            </w:r>
          </w:p>
          <w:p w14:paraId="3A68F0B8"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FF8000"/>
                <w:sz w:val="22"/>
                <w:szCs w:val="22"/>
              </w:rPr>
              <w:t>2</w:t>
            </w:r>
          </w:p>
          <w:p w14:paraId="66E784C7" w14:textId="77777777" w:rsidR="006A522F" w:rsidRPr="008C4147" w:rsidRDefault="006A522F" w:rsidP="00415767">
            <w:pPr>
              <w:shd w:val="clear" w:color="auto" w:fill="FFFFFF"/>
              <w:rPr>
                <w:color w:val="000000"/>
              </w:rPr>
            </w:pPr>
            <w:r w:rsidRPr="008C4147">
              <w:rPr>
                <w:color w:val="000000"/>
                <w:sz w:val="22"/>
                <w:szCs w:val="22"/>
              </w:rPr>
              <w:t xml:space="preserve">    </w:t>
            </w:r>
            <w:r w:rsidRPr="008C4147">
              <w:rPr>
                <w:color w:val="000080"/>
                <w:sz w:val="22"/>
                <w:szCs w:val="22"/>
              </w:rPr>
              <w:t>)</w:t>
            </w:r>
          </w:p>
          <w:p w14:paraId="5ADDC080" w14:textId="77777777" w:rsidR="006A522F" w:rsidRPr="008C4147" w:rsidRDefault="006A522F" w:rsidP="00415767">
            <w:pPr>
              <w:shd w:val="clear" w:color="auto" w:fill="FFFFFF"/>
            </w:pPr>
            <w:r w:rsidRPr="008C4147">
              <w:rPr>
                <w:color w:val="000000"/>
                <w:sz w:val="22"/>
                <w:szCs w:val="22"/>
              </w:rPr>
              <w:t xml:space="preserve">  </w:t>
            </w:r>
            <w:r w:rsidRPr="008C4147">
              <w:rPr>
                <w:color w:val="000080"/>
                <w:sz w:val="22"/>
                <w:szCs w:val="22"/>
              </w:rPr>
              <w:t>)</w:t>
            </w:r>
          </w:p>
        </w:tc>
      </w:tr>
      <w:tr w:rsidR="006A522F" w:rsidRPr="00ED5411" w14:paraId="39E16310"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07411257" w14:textId="77777777" w:rsidR="006A522F" w:rsidRPr="00ED5411" w:rsidRDefault="006A522F" w:rsidP="00415767">
            <w:pPr>
              <w:jc w:val="center"/>
              <w:rPr>
                <w:bCs/>
              </w:rPr>
            </w:pPr>
            <w:r w:rsidRPr="00ED5411">
              <w:rPr>
                <w:bCs/>
                <w:sz w:val="22"/>
                <w:szCs w:val="22"/>
              </w:rPr>
              <w:t>13</w:t>
            </w:r>
          </w:p>
        </w:tc>
        <w:tc>
          <w:tcPr>
            <w:tcW w:w="2970" w:type="dxa"/>
            <w:vMerge w:val="restart"/>
            <w:tcBorders>
              <w:top w:val="single" w:sz="4" w:space="0" w:color="auto"/>
              <w:left w:val="single" w:sz="4" w:space="0" w:color="auto"/>
              <w:right w:val="single" w:sz="4" w:space="0" w:color="auto"/>
            </w:tcBorders>
            <w:shd w:val="clear" w:color="auto" w:fill="auto"/>
          </w:tcPr>
          <w:p w14:paraId="666943DB" w14:textId="77777777" w:rsidR="006A522F" w:rsidRPr="00ED5411" w:rsidRDefault="006A522F" w:rsidP="00415767">
            <w:pPr>
              <w:rPr>
                <w:bCs/>
              </w:rPr>
            </w:pPr>
            <w:r w:rsidRPr="00ED5411">
              <w:rPr>
                <w:bCs/>
                <w:sz w:val="22"/>
                <w:szCs w:val="22"/>
              </w:rPr>
              <w:t>Tổng dư nợ cho vay</w:t>
            </w:r>
            <w:r w:rsidRPr="00ED5411">
              <w:rPr>
                <w:bCs/>
                <w:sz w:val="22"/>
                <w:szCs w:val="22"/>
              </w:rPr>
              <w:br/>
              <w:t>TONG_DU_NO_CV_6</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6F5D27DC" w14:textId="77777777" w:rsidR="006A522F" w:rsidRPr="0011057C" w:rsidRDefault="006A522F" w:rsidP="00415767">
            <w:pPr>
              <w:spacing w:line="264" w:lineRule="auto"/>
              <w:rPr>
                <w:b/>
                <w:bCs/>
              </w:rPr>
            </w:pPr>
            <w:r>
              <w:rPr>
                <w:b/>
                <w:bCs/>
                <w:sz w:val="22"/>
                <w:szCs w:val="22"/>
              </w:rPr>
              <w:t xml:space="preserve">Tập dữ liệu 1: </w:t>
            </w:r>
            <w:r>
              <w:rPr>
                <w:sz w:val="22"/>
                <w:szCs w:val="22"/>
              </w:rPr>
              <w:t>Giá trị mặc định là 0</w:t>
            </w:r>
          </w:p>
          <w:p w14:paraId="63CF1410" w14:textId="77777777" w:rsidR="006A522F" w:rsidRPr="0011057C" w:rsidRDefault="006A522F" w:rsidP="00415767">
            <w:pPr>
              <w:rPr>
                <w:b/>
                <w:bCs/>
              </w:rPr>
            </w:pPr>
            <w:r>
              <w:rPr>
                <w:b/>
                <w:bCs/>
                <w:sz w:val="22"/>
                <w:szCs w:val="22"/>
              </w:rPr>
              <w:t xml:space="preserve">Tập dữ liệu 2: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A418E72" w14:textId="77777777" w:rsidR="006A522F" w:rsidRPr="00BB6FF3" w:rsidRDefault="006A522F" w:rsidP="00415767">
            <w:pPr>
              <w:shd w:val="clear" w:color="auto" w:fill="FFFFFF"/>
            </w:pPr>
            <w:r w:rsidRPr="00BB6FF3">
              <w:rPr>
                <w:color w:val="0000FF"/>
                <w:sz w:val="22"/>
                <w:szCs w:val="22"/>
              </w:rPr>
              <w:t xml:space="preserve">SUM </w:t>
            </w:r>
            <w:r w:rsidRPr="00BB6FF3">
              <w:rPr>
                <w:color w:val="000080"/>
                <w:sz w:val="22"/>
                <w:szCs w:val="22"/>
              </w:rPr>
              <w:t>(</w:t>
            </w:r>
            <w:r>
              <w:rPr>
                <w:sz w:val="22"/>
                <w:szCs w:val="22"/>
              </w:rPr>
              <w:t>5</w:t>
            </w:r>
            <w:r w:rsidRPr="00BB6FF3">
              <w:rPr>
                <w:sz w:val="22"/>
                <w:szCs w:val="22"/>
              </w:rPr>
              <w:t xml:space="preserve"> </w:t>
            </w:r>
            <w:r w:rsidRPr="00BB6FF3">
              <w:rPr>
                <w:color w:val="000000"/>
                <w:sz w:val="22"/>
                <w:szCs w:val="22"/>
              </w:rPr>
              <w:t>Tập dữ liệu</w:t>
            </w:r>
            <w:r w:rsidRPr="00BB6FF3">
              <w:rPr>
                <w:color w:val="000080"/>
                <w:sz w:val="22"/>
                <w:szCs w:val="22"/>
              </w:rPr>
              <w:t>)</w:t>
            </w:r>
          </w:p>
          <w:p w14:paraId="60025CB7"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55ABC640" w14:textId="77777777" w:rsidR="006A522F" w:rsidRPr="000361EA" w:rsidRDefault="006A522F" w:rsidP="00415767">
            <w:pPr>
              <w:rPr>
                <w:bCs/>
              </w:rPr>
            </w:pPr>
            <w:r w:rsidRPr="00ED5411">
              <w:rPr>
                <w:b/>
                <w:bCs/>
                <w:sz w:val="22"/>
                <w:szCs w:val="22"/>
              </w:rPr>
              <w:t xml:space="preserve">Tập dữ liệu 2: </w:t>
            </w:r>
            <w:r w:rsidRPr="00ED5411">
              <w:rPr>
                <w:bCs/>
                <w:sz w:val="22"/>
                <w:szCs w:val="22"/>
              </w:rPr>
              <w:t>0</w:t>
            </w:r>
          </w:p>
        </w:tc>
      </w:tr>
      <w:tr w:rsidR="006A522F" w:rsidRPr="00ED5411" w14:paraId="603D8D2C" w14:textId="77777777" w:rsidTr="00415767">
        <w:trPr>
          <w:trHeight w:val="289"/>
        </w:trPr>
        <w:tc>
          <w:tcPr>
            <w:tcW w:w="828" w:type="dxa"/>
            <w:vMerge/>
            <w:tcBorders>
              <w:left w:val="single" w:sz="4" w:space="0" w:color="auto"/>
              <w:right w:val="single" w:sz="4" w:space="0" w:color="auto"/>
            </w:tcBorders>
            <w:shd w:val="clear" w:color="auto" w:fill="auto"/>
          </w:tcPr>
          <w:p w14:paraId="16A2202D"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64B91D23"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C9FA9CC" w14:textId="77777777" w:rsidR="006A522F" w:rsidRDefault="006A522F" w:rsidP="00415767">
            <w:pPr>
              <w:shd w:val="clear" w:color="auto" w:fill="FFFFFF"/>
              <w:spacing w:line="276" w:lineRule="auto"/>
              <w:rPr>
                <w:b/>
                <w:bCs/>
              </w:rPr>
            </w:pPr>
            <w:r w:rsidRPr="00ED5411">
              <w:rPr>
                <w:b/>
                <w:bCs/>
                <w:sz w:val="22"/>
                <w:szCs w:val="22"/>
              </w:rPr>
              <w:t>Tập dữ liệu 3</w:t>
            </w:r>
            <w:r>
              <w:rPr>
                <w:b/>
                <w:bCs/>
                <w:sz w:val="22"/>
                <w:szCs w:val="22"/>
              </w:rPr>
              <w:t xml:space="preserve">: </w:t>
            </w:r>
          </w:p>
          <w:p w14:paraId="0441C809"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AA3BB56" w14:textId="77777777" w:rsidR="006A522F" w:rsidRPr="00ED5411" w:rsidRDefault="006A522F" w:rsidP="00415767">
            <w:pPr>
              <w:shd w:val="clear" w:color="auto" w:fill="FFFFFF"/>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656C9AE" w14:textId="77777777" w:rsidR="006A522F" w:rsidRPr="00ED5411" w:rsidRDefault="006A522F" w:rsidP="00415767">
            <w:pPr>
              <w:rPr>
                <w:bCs/>
              </w:rPr>
            </w:pPr>
            <w:r w:rsidRPr="00ED5411">
              <w:rPr>
                <w:b/>
                <w:bCs/>
                <w:sz w:val="22"/>
                <w:szCs w:val="22"/>
              </w:rPr>
              <w:t xml:space="preserve">Tập dữ liệu 3: </w:t>
            </w:r>
          </w:p>
          <w:p w14:paraId="6A83E037" w14:textId="77777777" w:rsidR="006A522F" w:rsidRPr="00BB6FF3" w:rsidRDefault="006A522F" w:rsidP="00415767">
            <w:pPr>
              <w:shd w:val="clear" w:color="auto" w:fill="FFFFFF"/>
              <w:rPr>
                <w:color w:val="000080"/>
              </w:rPr>
            </w:pPr>
            <w:r w:rsidRPr="00BB6FF3">
              <w:rPr>
                <w:color w:val="0000FF"/>
                <w:sz w:val="22"/>
                <w:szCs w:val="22"/>
              </w:rPr>
              <w:t xml:space="preserve">SUM </w:t>
            </w:r>
            <w:r w:rsidRPr="00BB6FF3">
              <w:rPr>
                <w:color w:val="000080"/>
                <w:sz w:val="22"/>
                <w:szCs w:val="22"/>
              </w:rPr>
              <w:t>(</w:t>
            </w:r>
            <w:r w:rsidRPr="00BB6FF3">
              <w:rPr>
                <w:color w:val="0000FF"/>
                <w:sz w:val="22"/>
                <w:szCs w:val="22"/>
              </w:rPr>
              <w:t xml:space="preserve">DECODE </w:t>
            </w:r>
            <w:r w:rsidRPr="00BB6FF3">
              <w:rPr>
                <w:color w:val="000080"/>
                <w:sz w:val="22"/>
                <w:szCs w:val="22"/>
              </w:rPr>
              <w:t>(</w:t>
            </w:r>
            <w:r w:rsidRPr="00BB6FF3">
              <w:rPr>
                <w:sz w:val="22"/>
                <w:szCs w:val="22"/>
              </w:rPr>
              <w:t>TBGL_FTPDD</w:t>
            </w:r>
            <w:r w:rsidRPr="00BB6FF3">
              <w:rPr>
                <w:color w:val="000080"/>
                <w:sz w:val="22"/>
                <w:szCs w:val="22"/>
              </w:rPr>
              <w:t>.</w:t>
            </w:r>
            <w:r w:rsidRPr="00BB6FF3">
              <w:rPr>
                <w:color w:val="000000"/>
                <w:sz w:val="22"/>
                <w:szCs w:val="22"/>
              </w:rPr>
              <w:t>UNTBUSCD</w:t>
            </w:r>
            <w:r w:rsidRPr="00BB6FF3">
              <w:rPr>
                <w:color w:val="000080"/>
                <w:sz w:val="22"/>
                <w:szCs w:val="22"/>
              </w:rPr>
              <w:t>,</w:t>
            </w:r>
            <w:r w:rsidRPr="00BB6FF3">
              <w:rPr>
                <w:color w:val="000000"/>
                <w:sz w:val="22"/>
                <w:szCs w:val="22"/>
              </w:rPr>
              <w:t xml:space="preserve"> </w:t>
            </w:r>
            <w:r w:rsidRPr="00BB6FF3">
              <w:rPr>
                <w:color w:val="808080"/>
                <w:sz w:val="22"/>
                <w:szCs w:val="22"/>
              </w:rPr>
              <w:t>'ST'</w:t>
            </w:r>
            <w:r w:rsidRPr="00BB6FF3">
              <w:rPr>
                <w:color w:val="000080"/>
                <w:sz w:val="22"/>
                <w:szCs w:val="22"/>
              </w:rPr>
              <w:t>,</w:t>
            </w:r>
            <w:r w:rsidRPr="00BB6FF3">
              <w:rPr>
                <w:color w:val="000000"/>
                <w:sz w:val="22"/>
                <w:szCs w:val="22"/>
              </w:rPr>
              <w:t xml:space="preserve"> </w:t>
            </w:r>
            <w:r w:rsidRPr="00BB6FF3">
              <w:rPr>
                <w:sz w:val="22"/>
                <w:szCs w:val="22"/>
              </w:rPr>
              <w:t>TBGL_FTPDD</w:t>
            </w:r>
            <w:r w:rsidRPr="00BB6FF3">
              <w:rPr>
                <w:color w:val="000080"/>
                <w:sz w:val="22"/>
                <w:szCs w:val="22"/>
              </w:rPr>
              <w:t>.</w:t>
            </w:r>
            <w:r w:rsidRPr="00BB6FF3">
              <w:rPr>
                <w:color w:val="000000"/>
                <w:sz w:val="22"/>
                <w:szCs w:val="22"/>
              </w:rPr>
              <w:t>ACRBAMT</w:t>
            </w:r>
            <w:r w:rsidRPr="00BB6FF3">
              <w:rPr>
                <w:color w:val="000080"/>
                <w:sz w:val="22"/>
                <w:szCs w:val="22"/>
              </w:rPr>
              <w:t>,</w:t>
            </w:r>
            <w:r w:rsidRPr="00BB6FF3">
              <w:rPr>
                <w:color w:val="000000"/>
                <w:sz w:val="22"/>
                <w:szCs w:val="22"/>
              </w:rPr>
              <w:t xml:space="preserve"> </w:t>
            </w:r>
            <w:r w:rsidRPr="00BB6FF3">
              <w:rPr>
                <w:color w:val="FF8000"/>
                <w:sz w:val="22"/>
                <w:szCs w:val="22"/>
              </w:rPr>
              <w:t>0</w:t>
            </w:r>
            <w:r w:rsidRPr="00BB6FF3">
              <w:rPr>
                <w:color w:val="000080"/>
                <w:sz w:val="22"/>
                <w:szCs w:val="22"/>
              </w:rPr>
              <w:t>))</w:t>
            </w:r>
          </w:p>
        </w:tc>
      </w:tr>
      <w:tr w:rsidR="006A522F" w:rsidRPr="00ED5411" w14:paraId="55DACB16"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345DC01B"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0B9F8D99"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307EC7F" w14:textId="77777777" w:rsidR="006A522F" w:rsidRPr="002F485B" w:rsidRDefault="006A522F" w:rsidP="00415767">
            <w:pPr>
              <w:spacing w:line="264" w:lineRule="auto"/>
              <w:rPr>
                <w:b/>
                <w:bCs/>
              </w:rPr>
            </w:pPr>
            <w:r>
              <w:rPr>
                <w:b/>
                <w:bCs/>
                <w:sz w:val="22"/>
                <w:szCs w:val="22"/>
              </w:rPr>
              <w:t xml:space="preserve">Tập dữ liệu 4: </w:t>
            </w:r>
            <w:r>
              <w:rPr>
                <w:sz w:val="22"/>
                <w:szCs w:val="22"/>
              </w:rPr>
              <w:t>Giá trị mặc định là 0</w:t>
            </w:r>
          </w:p>
          <w:p w14:paraId="6208634E" w14:textId="77777777" w:rsidR="006A522F" w:rsidRPr="00ED5411" w:rsidRDefault="006A522F" w:rsidP="00415767">
            <w:pPr>
              <w:rPr>
                <w:b/>
                <w:bCs/>
              </w:rPr>
            </w:pPr>
            <w:r>
              <w:rPr>
                <w:b/>
                <w:bCs/>
                <w:sz w:val="22"/>
                <w:szCs w:val="22"/>
              </w:rPr>
              <w:t xml:space="preserve">Tập dữ liệu 5: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6D696C1" w14:textId="77777777" w:rsidR="006A522F" w:rsidRPr="00ED5411" w:rsidRDefault="006A522F" w:rsidP="00415767">
            <w:pPr>
              <w:shd w:val="clear" w:color="auto" w:fill="FFFFFF"/>
              <w:rPr>
                <w:bCs/>
              </w:rPr>
            </w:pPr>
            <w:r w:rsidRPr="00ED5411">
              <w:rPr>
                <w:b/>
                <w:bCs/>
                <w:sz w:val="22"/>
                <w:szCs w:val="22"/>
              </w:rPr>
              <w:t xml:space="preserve">Tập dữ liệu 4: </w:t>
            </w:r>
            <w:r w:rsidRPr="00ED5411">
              <w:rPr>
                <w:bCs/>
                <w:sz w:val="22"/>
                <w:szCs w:val="22"/>
              </w:rPr>
              <w:t>0</w:t>
            </w:r>
          </w:p>
          <w:p w14:paraId="21625EC7"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47AE1AC2"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45AE002E" w14:textId="77777777" w:rsidR="006A522F" w:rsidRPr="00ED5411" w:rsidRDefault="006A522F" w:rsidP="00415767">
            <w:pPr>
              <w:jc w:val="center"/>
              <w:rPr>
                <w:bCs/>
              </w:rPr>
            </w:pPr>
            <w:r w:rsidRPr="00ED5411">
              <w:rPr>
                <w:bCs/>
                <w:sz w:val="22"/>
                <w:szCs w:val="22"/>
              </w:rPr>
              <w:t>14</w:t>
            </w:r>
          </w:p>
        </w:tc>
        <w:tc>
          <w:tcPr>
            <w:tcW w:w="2970" w:type="dxa"/>
            <w:vMerge w:val="restart"/>
            <w:tcBorders>
              <w:top w:val="single" w:sz="4" w:space="0" w:color="auto"/>
              <w:left w:val="single" w:sz="4" w:space="0" w:color="auto"/>
              <w:right w:val="single" w:sz="4" w:space="0" w:color="auto"/>
            </w:tcBorders>
            <w:shd w:val="clear" w:color="auto" w:fill="auto"/>
          </w:tcPr>
          <w:p w14:paraId="3F49C1D9" w14:textId="77777777" w:rsidR="006A522F" w:rsidRPr="00ED5411" w:rsidRDefault="006A522F" w:rsidP="00415767">
            <w:pPr>
              <w:rPr>
                <w:bCs/>
              </w:rPr>
            </w:pPr>
            <w:r w:rsidRPr="00ED5411">
              <w:rPr>
                <w:bCs/>
                <w:sz w:val="22"/>
                <w:szCs w:val="22"/>
              </w:rPr>
              <w:t>Hội Sở thu lãi bán vốn Cho vay</w:t>
            </w:r>
            <w:r w:rsidRPr="00ED5411">
              <w:rPr>
                <w:bCs/>
                <w:sz w:val="22"/>
                <w:szCs w:val="22"/>
              </w:rPr>
              <w:br/>
              <w:t>HO_THU_LAI_BANVON_CV_7</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B9E7335" w14:textId="77777777" w:rsidR="006A522F" w:rsidRDefault="006A522F" w:rsidP="00415767">
            <w:pPr>
              <w:spacing w:line="264" w:lineRule="auto"/>
            </w:pPr>
            <w:r>
              <w:rPr>
                <w:b/>
                <w:bCs/>
                <w:sz w:val="22"/>
                <w:szCs w:val="22"/>
              </w:rPr>
              <w:t xml:space="preserve">Tập dữ liệu 1: </w:t>
            </w:r>
            <w:r>
              <w:rPr>
                <w:sz w:val="22"/>
                <w:szCs w:val="22"/>
              </w:rPr>
              <w:t>Giá trị mặc định là 0</w:t>
            </w:r>
          </w:p>
          <w:p w14:paraId="58B675C5" w14:textId="77777777" w:rsidR="006A522F" w:rsidRPr="00ED5411" w:rsidRDefault="006A522F" w:rsidP="00415767">
            <w:pPr>
              <w:rPr>
                <w:bCs/>
              </w:rPr>
            </w:pPr>
            <w:r>
              <w:rPr>
                <w:b/>
                <w:bCs/>
                <w:sz w:val="22"/>
                <w:szCs w:val="22"/>
              </w:rPr>
              <w:t xml:space="preserve">Tập dữ liệu 2: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AD0E546" w14:textId="77777777" w:rsidR="006A522F" w:rsidRPr="00BB6FF3" w:rsidRDefault="006A522F" w:rsidP="00415767">
            <w:pPr>
              <w:shd w:val="clear" w:color="auto" w:fill="FFFFFF"/>
            </w:pPr>
            <w:r w:rsidRPr="00BB6FF3">
              <w:rPr>
                <w:color w:val="0000FF"/>
                <w:sz w:val="22"/>
                <w:szCs w:val="22"/>
              </w:rPr>
              <w:t xml:space="preserve">SUM </w:t>
            </w:r>
            <w:r w:rsidRPr="00BB6FF3">
              <w:rPr>
                <w:color w:val="000080"/>
                <w:sz w:val="22"/>
                <w:szCs w:val="22"/>
              </w:rPr>
              <w:t>(</w:t>
            </w:r>
            <w:r>
              <w:rPr>
                <w:sz w:val="22"/>
                <w:szCs w:val="22"/>
              </w:rPr>
              <w:t>5</w:t>
            </w:r>
            <w:r w:rsidRPr="00BB6FF3">
              <w:rPr>
                <w:sz w:val="22"/>
                <w:szCs w:val="22"/>
              </w:rPr>
              <w:t xml:space="preserve"> </w:t>
            </w:r>
            <w:r w:rsidRPr="00BB6FF3">
              <w:rPr>
                <w:color w:val="000000"/>
                <w:sz w:val="22"/>
                <w:szCs w:val="22"/>
              </w:rPr>
              <w:t>Tập dữ liệu</w:t>
            </w:r>
            <w:r w:rsidRPr="00BB6FF3">
              <w:rPr>
                <w:color w:val="000080"/>
                <w:sz w:val="22"/>
                <w:szCs w:val="22"/>
              </w:rPr>
              <w:t>)</w:t>
            </w:r>
          </w:p>
          <w:p w14:paraId="6AF89F0B"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5EFA697F" w14:textId="77777777" w:rsidR="006A522F" w:rsidRPr="00ED5411" w:rsidRDefault="006A522F" w:rsidP="00415767">
            <w:r w:rsidRPr="00ED5411">
              <w:rPr>
                <w:b/>
                <w:bCs/>
                <w:sz w:val="22"/>
                <w:szCs w:val="22"/>
              </w:rPr>
              <w:t xml:space="preserve">Tập dữ liệu 2: </w:t>
            </w:r>
            <w:r w:rsidRPr="00ED5411">
              <w:rPr>
                <w:bCs/>
                <w:sz w:val="22"/>
                <w:szCs w:val="22"/>
              </w:rPr>
              <w:t>0</w:t>
            </w:r>
          </w:p>
        </w:tc>
      </w:tr>
      <w:tr w:rsidR="006A522F" w:rsidRPr="00ED5411" w14:paraId="2A39CA69" w14:textId="77777777" w:rsidTr="00415767">
        <w:trPr>
          <w:trHeight w:val="289"/>
        </w:trPr>
        <w:tc>
          <w:tcPr>
            <w:tcW w:w="828" w:type="dxa"/>
            <w:vMerge/>
            <w:tcBorders>
              <w:left w:val="single" w:sz="4" w:space="0" w:color="auto"/>
              <w:right w:val="single" w:sz="4" w:space="0" w:color="auto"/>
            </w:tcBorders>
            <w:shd w:val="clear" w:color="auto" w:fill="auto"/>
          </w:tcPr>
          <w:p w14:paraId="7D455459"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67C1CC4C"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0C76417" w14:textId="77777777" w:rsidR="006A522F" w:rsidRDefault="006A522F" w:rsidP="00415767">
            <w:pPr>
              <w:shd w:val="clear" w:color="auto" w:fill="FFFFFF"/>
              <w:spacing w:line="276" w:lineRule="auto"/>
              <w:rPr>
                <w:b/>
                <w:bCs/>
              </w:rPr>
            </w:pPr>
            <w:r w:rsidRPr="00ED5411">
              <w:rPr>
                <w:b/>
                <w:bCs/>
                <w:sz w:val="22"/>
                <w:szCs w:val="22"/>
              </w:rPr>
              <w:t>Tập dữ liệu 3</w:t>
            </w:r>
            <w:r>
              <w:rPr>
                <w:b/>
                <w:bCs/>
                <w:sz w:val="22"/>
                <w:szCs w:val="22"/>
              </w:rPr>
              <w:t>:</w:t>
            </w:r>
          </w:p>
          <w:p w14:paraId="4C579016"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563F6BA4" w14:textId="77777777" w:rsidR="006A522F" w:rsidRPr="000A79D9" w:rsidRDefault="006A522F" w:rsidP="00415767">
            <w:pPr>
              <w:shd w:val="clear" w:color="auto" w:fill="FFFFFF"/>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A114FA3" w14:textId="77777777" w:rsidR="006A522F" w:rsidRPr="00ED5411" w:rsidRDefault="006A522F" w:rsidP="00415767">
            <w:pPr>
              <w:rPr>
                <w:bCs/>
              </w:rPr>
            </w:pPr>
            <w:r w:rsidRPr="00ED5411">
              <w:rPr>
                <w:b/>
                <w:bCs/>
                <w:sz w:val="22"/>
                <w:szCs w:val="22"/>
              </w:rPr>
              <w:t xml:space="preserve">Tập dữ liệu 3: </w:t>
            </w:r>
          </w:p>
          <w:p w14:paraId="652910FB" w14:textId="77777777" w:rsidR="006A522F" w:rsidRPr="00BB6FF3" w:rsidRDefault="006A522F" w:rsidP="00415767">
            <w:pPr>
              <w:rPr>
                <w:color w:val="0000FF"/>
              </w:rPr>
            </w:pPr>
            <w:r w:rsidRPr="00BB6FF3">
              <w:rPr>
                <w:color w:val="0000FF"/>
                <w:sz w:val="22"/>
                <w:szCs w:val="22"/>
              </w:rPr>
              <w:t xml:space="preserve">SUM </w:t>
            </w:r>
            <w:r w:rsidRPr="00BB6FF3">
              <w:rPr>
                <w:color w:val="000080"/>
                <w:sz w:val="22"/>
                <w:szCs w:val="22"/>
              </w:rPr>
              <w:t>(</w:t>
            </w:r>
            <w:r w:rsidRPr="00BB6FF3">
              <w:rPr>
                <w:sz w:val="22"/>
                <w:szCs w:val="22"/>
              </w:rPr>
              <w:t>TBGL_FTPDD.ACRAMT</w:t>
            </w:r>
            <w:r w:rsidRPr="00BB6FF3">
              <w:rPr>
                <w:color w:val="0000FF"/>
                <w:sz w:val="22"/>
                <w:szCs w:val="22"/>
              </w:rPr>
              <w:t>)</w:t>
            </w:r>
          </w:p>
          <w:p w14:paraId="737D552E" w14:textId="77777777" w:rsidR="006A522F" w:rsidRPr="00ED5411" w:rsidRDefault="006A522F" w:rsidP="00415767">
            <w:pPr>
              <w:shd w:val="clear" w:color="auto" w:fill="FFFFFF"/>
              <w:rPr>
                <w:b/>
                <w:bCs/>
                <w:color w:val="0000FF"/>
              </w:rPr>
            </w:pPr>
          </w:p>
        </w:tc>
      </w:tr>
      <w:tr w:rsidR="006A522F" w:rsidRPr="00ED5411" w14:paraId="2681E725"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0616EC00"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86864E9"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7F41F3B" w14:textId="77777777" w:rsidR="006A522F" w:rsidRDefault="006A522F" w:rsidP="00415767">
            <w:pPr>
              <w:spacing w:line="264" w:lineRule="auto"/>
            </w:pPr>
            <w:r>
              <w:rPr>
                <w:b/>
                <w:bCs/>
                <w:sz w:val="22"/>
                <w:szCs w:val="22"/>
              </w:rPr>
              <w:t xml:space="preserve">Tập dữ liệu 4: </w:t>
            </w:r>
            <w:r>
              <w:rPr>
                <w:sz w:val="22"/>
                <w:szCs w:val="22"/>
              </w:rPr>
              <w:t>Giá trị mặc định là 0</w:t>
            </w:r>
          </w:p>
          <w:p w14:paraId="0B5ED315" w14:textId="77777777" w:rsidR="006A522F" w:rsidRPr="00ED5411" w:rsidRDefault="006A522F" w:rsidP="00415767">
            <w:pPr>
              <w:rPr>
                <w:b/>
                <w:bCs/>
              </w:rPr>
            </w:pPr>
            <w:r>
              <w:rPr>
                <w:b/>
                <w:bCs/>
                <w:sz w:val="22"/>
                <w:szCs w:val="22"/>
              </w:rPr>
              <w:t xml:space="preserve">Tập dữ liệu 5: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4FD48C64"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281AC846"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4A555BCA"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608D3561" w14:textId="77777777" w:rsidR="006A522F" w:rsidRPr="00ED5411" w:rsidRDefault="006A522F" w:rsidP="00415767">
            <w:pPr>
              <w:jc w:val="center"/>
              <w:rPr>
                <w:bCs/>
              </w:rPr>
            </w:pPr>
            <w:r w:rsidRPr="00ED5411">
              <w:rPr>
                <w:bCs/>
                <w:sz w:val="22"/>
                <w:szCs w:val="22"/>
              </w:rPr>
              <w:t>15</w:t>
            </w:r>
          </w:p>
        </w:tc>
        <w:tc>
          <w:tcPr>
            <w:tcW w:w="2970" w:type="dxa"/>
            <w:vMerge w:val="restart"/>
            <w:tcBorders>
              <w:top w:val="single" w:sz="4" w:space="0" w:color="auto"/>
              <w:left w:val="single" w:sz="4" w:space="0" w:color="auto"/>
              <w:right w:val="single" w:sz="4" w:space="0" w:color="auto"/>
            </w:tcBorders>
            <w:shd w:val="clear" w:color="auto" w:fill="auto"/>
          </w:tcPr>
          <w:p w14:paraId="2445BA42" w14:textId="77777777" w:rsidR="006A522F" w:rsidRPr="00ED5411" w:rsidRDefault="006A522F" w:rsidP="00415767">
            <w:pPr>
              <w:rPr>
                <w:bCs/>
              </w:rPr>
            </w:pPr>
            <w:r w:rsidRPr="00ED5411">
              <w:rPr>
                <w:bCs/>
                <w:sz w:val="22"/>
                <w:szCs w:val="22"/>
              </w:rPr>
              <w:t>Quy đổi VND_7</w:t>
            </w:r>
            <w:r w:rsidRPr="00ED5411">
              <w:rPr>
                <w:bCs/>
                <w:sz w:val="22"/>
                <w:szCs w:val="22"/>
              </w:rPr>
              <w:br/>
              <w:t>QUY_DOI_VND_7</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2073EA9" w14:textId="77777777" w:rsidR="006A522F" w:rsidRDefault="006A522F" w:rsidP="00415767">
            <w:pPr>
              <w:spacing w:line="264" w:lineRule="auto"/>
            </w:pPr>
            <w:r>
              <w:rPr>
                <w:b/>
                <w:bCs/>
                <w:sz w:val="22"/>
                <w:szCs w:val="22"/>
              </w:rPr>
              <w:t xml:space="preserve">Tập dữ liệu 1: </w:t>
            </w:r>
            <w:r>
              <w:rPr>
                <w:sz w:val="22"/>
                <w:szCs w:val="22"/>
              </w:rPr>
              <w:t>Giá trị mặc định là 0</w:t>
            </w:r>
          </w:p>
          <w:p w14:paraId="0AFB9438" w14:textId="77777777" w:rsidR="006A522F" w:rsidRPr="00ED5411" w:rsidRDefault="006A522F" w:rsidP="00415767">
            <w:pPr>
              <w:rPr>
                <w:bCs/>
              </w:rPr>
            </w:pPr>
            <w:r>
              <w:rPr>
                <w:b/>
                <w:bCs/>
                <w:sz w:val="22"/>
                <w:szCs w:val="22"/>
              </w:rPr>
              <w:t xml:space="preserve">Tập dữ liệu 2: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071CC02" w14:textId="77777777" w:rsidR="006A522F" w:rsidRPr="00E62B5C" w:rsidRDefault="006A522F" w:rsidP="00415767">
            <w:pPr>
              <w:shd w:val="clear" w:color="auto" w:fill="FFFFFF"/>
            </w:pPr>
            <w:r w:rsidRPr="00E62B5C">
              <w:rPr>
                <w:color w:val="0000FF"/>
                <w:sz w:val="22"/>
                <w:szCs w:val="22"/>
              </w:rPr>
              <w:t xml:space="preserve">SUM </w:t>
            </w:r>
            <w:r w:rsidRPr="00E62B5C">
              <w:rPr>
                <w:color w:val="000080"/>
                <w:sz w:val="22"/>
                <w:szCs w:val="22"/>
              </w:rPr>
              <w:t>(</w:t>
            </w:r>
            <w:r>
              <w:rPr>
                <w:sz w:val="22"/>
                <w:szCs w:val="22"/>
              </w:rPr>
              <w:t>5</w:t>
            </w:r>
            <w:r w:rsidRPr="00E62B5C">
              <w:rPr>
                <w:sz w:val="22"/>
                <w:szCs w:val="22"/>
              </w:rPr>
              <w:t xml:space="preserve"> </w:t>
            </w:r>
            <w:r w:rsidRPr="00E62B5C">
              <w:rPr>
                <w:color w:val="000000"/>
                <w:sz w:val="22"/>
                <w:szCs w:val="22"/>
              </w:rPr>
              <w:t>Tập dữ liệu</w:t>
            </w:r>
            <w:r w:rsidRPr="00E62B5C">
              <w:rPr>
                <w:color w:val="000080"/>
                <w:sz w:val="22"/>
                <w:szCs w:val="22"/>
              </w:rPr>
              <w:t>)</w:t>
            </w:r>
          </w:p>
          <w:p w14:paraId="58AC543F"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6628E7E6"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tc>
      </w:tr>
      <w:tr w:rsidR="006A522F" w:rsidRPr="00ED5411" w14:paraId="27725523" w14:textId="77777777" w:rsidTr="00415767">
        <w:trPr>
          <w:trHeight w:val="289"/>
        </w:trPr>
        <w:tc>
          <w:tcPr>
            <w:tcW w:w="828" w:type="dxa"/>
            <w:vMerge/>
            <w:tcBorders>
              <w:left w:val="single" w:sz="4" w:space="0" w:color="auto"/>
              <w:right w:val="single" w:sz="4" w:space="0" w:color="auto"/>
            </w:tcBorders>
            <w:shd w:val="clear" w:color="auto" w:fill="auto"/>
          </w:tcPr>
          <w:p w14:paraId="47AF2A2D"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25F1D95D"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A2C9688" w14:textId="77777777" w:rsidR="006A522F" w:rsidRDefault="006A522F" w:rsidP="00415767">
            <w:pPr>
              <w:shd w:val="clear" w:color="auto" w:fill="FFFFFF"/>
              <w:spacing w:line="276" w:lineRule="auto"/>
              <w:rPr>
                <w:b/>
                <w:bCs/>
              </w:rPr>
            </w:pPr>
            <w:r w:rsidRPr="00ED5411">
              <w:rPr>
                <w:b/>
                <w:bCs/>
                <w:sz w:val="22"/>
                <w:szCs w:val="22"/>
              </w:rPr>
              <w:t>Tập dữ liệu 3</w:t>
            </w:r>
            <w:r>
              <w:rPr>
                <w:b/>
                <w:bCs/>
                <w:sz w:val="22"/>
                <w:szCs w:val="22"/>
              </w:rPr>
              <w:t>:</w:t>
            </w:r>
          </w:p>
          <w:p w14:paraId="2B97BFC4"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77A48C4E"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EA77ED3" w14:textId="77777777" w:rsidR="006A522F" w:rsidRPr="00ED5411" w:rsidRDefault="006A522F" w:rsidP="00415767">
            <w:pPr>
              <w:rPr>
                <w:bCs/>
              </w:rPr>
            </w:pPr>
            <w:r w:rsidRPr="00ED5411">
              <w:rPr>
                <w:b/>
                <w:bCs/>
                <w:sz w:val="22"/>
                <w:szCs w:val="22"/>
              </w:rPr>
              <w:t xml:space="preserve">Tập dữ liệu 3: </w:t>
            </w:r>
          </w:p>
          <w:p w14:paraId="7AB95378" w14:textId="77777777" w:rsidR="006A522F" w:rsidRPr="00E62B5C" w:rsidRDefault="006A522F" w:rsidP="00415767">
            <w:pPr>
              <w:rPr>
                <w:color w:val="0000FF"/>
              </w:rPr>
            </w:pPr>
            <w:r w:rsidRPr="00E62B5C">
              <w:rPr>
                <w:color w:val="0000FF"/>
                <w:sz w:val="22"/>
                <w:szCs w:val="22"/>
              </w:rPr>
              <w:t xml:space="preserve">SUM </w:t>
            </w:r>
            <w:r w:rsidRPr="00E62B5C">
              <w:rPr>
                <w:color w:val="000080"/>
                <w:sz w:val="22"/>
                <w:szCs w:val="22"/>
              </w:rPr>
              <w:t>(</w:t>
            </w:r>
            <w:r w:rsidRPr="00E62B5C">
              <w:rPr>
                <w:sz w:val="22"/>
                <w:szCs w:val="22"/>
              </w:rPr>
              <w:t>TBGL_FTPDD.BCEQA</w:t>
            </w:r>
            <w:r w:rsidRPr="00E62B5C">
              <w:rPr>
                <w:color w:val="0000FF"/>
                <w:sz w:val="22"/>
                <w:szCs w:val="22"/>
              </w:rPr>
              <w:t>)</w:t>
            </w:r>
          </w:p>
          <w:p w14:paraId="32C4154F" w14:textId="77777777" w:rsidR="006A522F" w:rsidRPr="00ED5411" w:rsidRDefault="006A522F" w:rsidP="00415767">
            <w:pPr>
              <w:shd w:val="clear" w:color="auto" w:fill="FFFFFF"/>
              <w:rPr>
                <w:b/>
                <w:bCs/>
                <w:color w:val="0000FF"/>
              </w:rPr>
            </w:pPr>
          </w:p>
        </w:tc>
      </w:tr>
      <w:tr w:rsidR="006A522F" w:rsidRPr="00ED5411" w14:paraId="4F709FC7"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6838E698"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9F34EFA"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629AD07" w14:textId="77777777" w:rsidR="006A522F" w:rsidRPr="00A02F90" w:rsidRDefault="006A522F" w:rsidP="00415767">
            <w:pPr>
              <w:spacing w:line="264" w:lineRule="auto"/>
              <w:rPr>
                <w:b/>
                <w:bCs/>
              </w:rPr>
            </w:pPr>
            <w:r>
              <w:rPr>
                <w:b/>
                <w:bCs/>
                <w:sz w:val="22"/>
                <w:szCs w:val="22"/>
              </w:rPr>
              <w:t xml:space="preserve">Tập dữ liệu 4: </w:t>
            </w:r>
            <w:r>
              <w:rPr>
                <w:sz w:val="22"/>
                <w:szCs w:val="22"/>
              </w:rPr>
              <w:t>Giá trị mặc định là 0</w:t>
            </w:r>
          </w:p>
          <w:p w14:paraId="77DFC812" w14:textId="77777777" w:rsidR="006A522F" w:rsidRPr="00ED5411" w:rsidRDefault="006A522F" w:rsidP="00415767">
            <w:pPr>
              <w:rPr>
                <w:b/>
                <w:bCs/>
              </w:rPr>
            </w:pPr>
            <w:r>
              <w:rPr>
                <w:b/>
                <w:bCs/>
                <w:sz w:val="22"/>
                <w:szCs w:val="22"/>
              </w:rPr>
              <w:t xml:space="preserve">Tập dữ liệu 5: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F0B5545"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p w14:paraId="50D32649"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72F202A3"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2EAE664B" w14:textId="77777777" w:rsidR="006A522F" w:rsidRPr="00ED5411" w:rsidRDefault="006A522F" w:rsidP="00415767">
            <w:pPr>
              <w:jc w:val="center"/>
              <w:rPr>
                <w:bCs/>
              </w:rPr>
            </w:pPr>
            <w:r w:rsidRPr="00ED5411">
              <w:rPr>
                <w:bCs/>
                <w:sz w:val="22"/>
                <w:szCs w:val="22"/>
              </w:rPr>
              <w:t>16</w:t>
            </w:r>
          </w:p>
        </w:tc>
        <w:tc>
          <w:tcPr>
            <w:tcW w:w="2970" w:type="dxa"/>
            <w:vMerge w:val="restart"/>
            <w:tcBorders>
              <w:top w:val="single" w:sz="4" w:space="0" w:color="auto"/>
              <w:left w:val="single" w:sz="4" w:space="0" w:color="auto"/>
              <w:right w:val="single" w:sz="4" w:space="0" w:color="auto"/>
            </w:tcBorders>
            <w:shd w:val="clear" w:color="auto" w:fill="auto"/>
          </w:tcPr>
          <w:p w14:paraId="73970C48" w14:textId="77777777" w:rsidR="006A522F" w:rsidRPr="00ED5411" w:rsidRDefault="006A522F" w:rsidP="00415767">
            <w:pPr>
              <w:rPr>
                <w:bCs/>
              </w:rPr>
            </w:pPr>
            <w:r w:rsidRPr="00ED5411">
              <w:rPr>
                <w:bCs/>
                <w:sz w:val="22"/>
                <w:szCs w:val="22"/>
              </w:rPr>
              <w:t>Lãi suất Hội sở bán vốn Cho vay Bình Quân</w:t>
            </w:r>
            <w:r w:rsidRPr="00ED5411">
              <w:rPr>
                <w:bCs/>
                <w:sz w:val="22"/>
                <w:szCs w:val="22"/>
              </w:rPr>
              <w:br/>
              <w:t>LS_HO_BANVON_CV_BQ_8</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4BF197A" w14:textId="77777777" w:rsidR="006A522F" w:rsidRPr="00355E69" w:rsidRDefault="006A522F" w:rsidP="00415767">
            <w:pPr>
              <w:spacing w:line="264" w:lineRule="auto"/>
              <w:rPr>
                <w:b/>
                <w:bCs/>
              </w:rPr>
            </w:pPr>
            <w:r>
              <w:rPr>
                <w:b/>
                <w:bCs/>
                <w:sz w:val="22"/>
                <w:szCs w:val="22"/>
              </w:rPr>
              <w:t xml:space="preserve">Tập dữ liệu 1: </w:t>
            </w:r>
            <w:r>
              <w:rPr>
                <w:sz w:val="22"/>
                <w:szCs w:val="22"/>
              </w:rPr>
              <w:t>Giá trị mặc định là 0</w:t>
            </w:r>
          </w:p>
          <w:p w14:paraId="3240FF6A" w14:textId="77777777" w:rsidR="006A522F" w:rsidRPr="00355E69" w:rsidRDefault="006A522F" w:rsidP="00415767">
            <w:pPr>
              <w:rPr>
                <w:b/>
                <w:bCs/>
              </w:rPr>
            </w:pPr>
            <w:r>
              <w:rPr>
                <w:b/>
                <w:bCs/>
                <w:sz w:val="22"/>
                <w:szCs w:val="22"/>
              </w:rPr>
              <w:t xml:space="preserve">Tập dữ liệu 2: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29351CA" w14:textId="77777777" w:rsidR="006A522F" w:rsidRPr="00360F21" w:rsidRDefault="006A522F" w:rsidP="00415767">
            <w:pPr>
              <w:shd w:val="clear" w:color="auto" w:fill="FFFFFF"/>
            </w:pPr>
            <w:r w:rsidRPr="00360F21">
              <w:rPr>
                <w:color w:val="0000FF"/>
                <w:sz w:val="22"/>
                <w:szCs w:val="22"/>
              </w:rPr>
              <w:t xml:space="preserve">SUM </w:t>
            </w:r>
            <w:r w:rsidRPr="00360F21">
              <w:rPr>
                <w:color w:val="000080"/>
                <w:sz w:val="22"/>
                <w:szCs w:val="22"/>
              </w:rPr>
              <w:t>(</w:t>
            </w:r>
            <w:r>
              <w:rPr>
                <w:sz w:val="22"/>
                <w:szCs w:val="22"/>
              </w:rPr>
              <w:t>5</w:t>
            </w:r>
            <w:r w:rsidRPr="00360F21">
              <w:rPr>
                <w:sz w:val="22"/>
                <w:szCs w:val="22"/>
              </w:rPr>
              <w:t xml:space="preserve"> </w:t>
            </w:r>
            <w:r w:rsidRPr="00360F21">
              <w:rPr>
                <w:color w:val="000000"/>
                <w:sz w:val="22"/>
                <w:szCs w:val="22"/>
              </w:rPr>
              <w:t>Tập dữ liệu</w:t>
            </w:r>
            <w:r w:rsidRPr="00360F21">
              <w:rPr>
                <w:color w:val="000080"/>
                <w:sz w:val="22"/>
                <w:szCs w:val="22"/>
              </w:rPr>
              <w:t>)</w:t>
            </w:r>
          </w:p>
          <w:p w14:paraId="68B56269"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118D408C" w14:textId="77777777" w:rsidR="006A522F" w:rsidRPr="00ED5411" w:rsidRDefault="006A522F" w:rsidP="00415767">
            <w:r w:rsidRPr="00ED5411">
              <w:rPr>
                <w:b/>
                <w:bCs/>
                <w:sz w:val="22"/>
                <w:szCs w:val="22"/>
              </w:rPr>
              <w:t xml:space="preserve">Tập dữ liệu 2: </w:t>
            </w:r>
            <w:r w:rsidRPr="00ED5411">
              <w:rPr>
                <w:bCs/>
                <w:sz w:val="22"/>
                <w:szCs w:val="22"/>
              </w:rPr>
              <w:t>0</w:t>
            </w:r>
          </w:p>
        </w:tc>
      </w:tr>
      <w:tr w:rsidR="006A522F" w:rsidRPr="00ED5411" w14:paraId="35E9D99B" w14:textId="77777777" w:rsidTr="00415767">
        <w:trPr>
          <w:trHeight w:val="289"/>
        </w:trPr>
        <w:tc>
          <w:tcPr>
            <w:tcW w:w="828" w:type="dxa"/>
            <w:vMerge/>
            <w:tcBorders>
              <w:left w:val="single" w:sz="4" w:space="0" w:color="auto"/>
              <w:right w:val="single" w:sz="4" w:space="0" w:color="auto"/>
            </w:tcBorders>
            <w:shd w:val="clear" w:color="auto" w:fill="auto"/>
          </w:tcPr>
          <w:p w14:paraId="495C27DE"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6F7244D7"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DC7DA1B" w14:textId="77777777" w:rsidR="006A522F" w:rsidRDefault="006A522F" w:rsidP="00415767">
            <w:pPr>
              <w:shd w:val="clear" w:color="auto" w:fill="FFFFFF"/>
              <w:spacing w:line="276" w:lineRule="auto"/>
              <w:rPr>
                <w:b/>
                <w:bCs/>
              </w:rPr>
            </w:pPr>
            <w:r w:rsidRPr="00ED5411">
              <w:rPr>
                <w:b/>
                <w:bCs/>
                <w:sz w:val="22"/>
                <w:szCs w:val="22"/>
              </w:rPr>
              <w:t>Tập dữ liệu 3</w:t>
            </w:r>
            <w:r>
              <w:rPr>
                <w:b/>
                <w:bCs/>
                <w:sz w:val="22"/>
                <w:szCs w:val="22"/>
              </w:rPr>
              <w:t>:</w:t>
            </w:r>
          </w:p>
          <w:p w14:paraId="4706E3CC"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E5DE678"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35F6FDF" w14:textId="77777777" w:rsidR="006A522F" w:rsidRPr="00ED5411" w:rsidRDefault="006A522F" w:rsidP="00415767">
            <w:pPr>
              <w:rPr>
                <w:bCs/>
              </w:rPr>
            </w:pPr>
            <w:r w:rsidRPr="00ED5411">
              <w:rPr>
                <w:b/>
                <w:bCs/>
                <w:sz w:val="22"/>
                <w:szCs w:val="22"/>
              </w:rPr>
              <w:t xml:space="preserve">Tập dữ liệu 3: </w:t>
            </w:r>
          </w:p>
          <w:p w14:paraId="1F53959B" w14:textId="77777777" w:rsidR="006A522F" w:rsidRPr="00360F21" w:rsidRDefault="006A522F" w:rsidP="00415767">
            <w:pPr>
              <w:shd w:val="clear" w:color="auto" w:fill="FFFFFF"/>
              <w:rPr>
                <w:color w:val="000000"/>
              </w:rPr>
            </w:pPr>
            <w:r w:rsidRPr="00360F21">
              <w:rPr>
                <w:color w:val="0000FF"/>
                <w:sz w:val="22"/>
                <w:szCs w:val="22"/>
              </w:rPr>
              <w:t>DECODE</w:t>
            </w:r>
            <w:r w:rsidRPr="00360F21">
              <w:rPr>
                <w:color w:val="000000"/>
                <w:sz w:val="22"/>
                <w:szCs w:val="22"/>
              </w:rPr>
              <w:t xml:space="preserve"> </w:t>
            </w:r>
            <w:r w:rsidRPr="00360F21">
              <w:rPr>
                <w:color w:val="000080"/>
                <w:sz w:val="22"/>
                <w:szCs w:val="22"/>
              </w:rPr>
              <w:t>(</w:t>
            </w:r>
          </w:p>
          <w:p w14:paraId="649F1BBF"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FF"/>
                <w:sz w:val="22"/>
                <w:szCs w:val="22"/>
              </w:rPr>
              <w:t>SUM</w:t>
            </w:r>
            <w:r w:rsidRPr="00360F21">
              <w:rPr>
                <w:color w:val="000000"/>
                <w:sz w:val="22"/>
                <w:szCs w:val="22"/>
              </w:rPr>
              <w:t xml:space="preserve"> </w:t>
            </w:r>
            <w:r w:rsidRPr="00360F21">
              <w:rPr>
                <w:color w:val="000080"/>
                <w:sz w:val="22"/>
                <w:szCs w:val="22"/>
              </w:rPr>
              <w:t>(</w:t>
            </w:r>
          </w:p>
          <w:p w14:paraId="46F85051"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FF"/>
                <w:sz w:val="22"/>
                <w:szCs w:val="22"/>
              </w:rPr>
              <w:t>DECODE</w:t>
            </w:r>
            <w:r w:rsidRPr="00360F21">
              <w:rPr>
                <w:color w:val="000000"/>
                <w:sz w:val="22"/>
                <w:szCs w:val="22"/>
              </w:rPr>
              <w:t xml:space="preserve"> </w:t>
            </w:r>
            <w:r w:rsidRPr="00360F21">
              <w:rPr>
                <w:color w:val="000080"/>
                <w:sz w:val="22"/>
                <w:szCs w:val="22"/>
              </w:rPr>
              <w:t>(</w:t>
            </w:r>
          </w:p>
          <w:p w14:paraId="3F2E1CC6" w14:textId="77777777" w:rsidR="006A522F" w:rsidRPr="00360F21" w:rsidRDefault="006A522F" w:rsidP="00415767">
            <w:pPr>
              <w:shd w:val="clear" w:color="auto" w:fill="FFFFFF"/>
              <w:rPr>
                <w:color w:val="000000"/>
              </w:rPr>
            </w:pPr>
            <w:r w:rsidRPr="00360F21">
              <w:rPr>
                <w:color w:val="000000"/>
                <w:sz w:val="22"/>
                <w:szCs w:val="22"/>
              </w:rPr>
              <w:t xml:space="preserve">      TBGL_FTPDD</w:t>
            </w:r>
            <w:r w:rsidRPr="00360F21">
              <w:rPr>
                <w:color w:val="000080"/>
                <w:sz w:val="22"/>
                <w:szCs w:val="22"/>
              </w:rPr>
              <w:t>.</w:t>
            </w:r>
            <w:r w:rsidRPr="00360F21">
              <w:rPr>
                <w:color w:val="000000"/>
                <w:sz w:val="22"/>
                <w:szCs w:val="22"/>
              </w:rPr>
              <w:t>UNTBUSCD</w:t>
            </w:r>
            <w:r w:rsidRPr="00360F21">
              <w:rPr>
                <w:color w:val="000080"/>
                <w:sz w:val="22"/>
                <w:szCs w:val="22"/>
              </w:rPr>
              <w:t>,</w:t>
            </w:r>
            <w:r w:rsidRPr="00360F21">
              <w:rPr>
                <w:color w:val="000000"/>
                <w:sz w:val="22"/>
                <w:szCs w:val="22"/>
              </w:rPr>
              <w:t xml:space="preserve"> </w:t>
            </w:r>
            <w:r w:rsidRPr="00360F21">
              <w:rPr>
                <w:color w:val="808080"/>
                <w:sz w:val="22"/>
                <w:szCs w:val="22"/>
              </w:rPr>
              <w:t>'ST'</w:t>
            </w:r>
            <w:r w:rsidRPr="00360F21">
              <w:rPr>
                <w:color w:val="000080"/>
                <w:sz w:val="22"/>
                <w:szCs w:val="22"/>
              </w:rPr>
              <w:t>,</w:t>
            </w:r>
            <w:r w:rsidRPr="00360F21">
              <w:rPr>
                <w:color w:val="000000"/>
                <w:sz w:val="22"/>
                <w:szCs w:val="22"/>
              </w:rPr>
              <w:t xml:space="preserve"> TBGL_FTPDD</w:t>
            </w:r>
            <w:r w:rsidRPr="00360F21">
              <w:rPr>
                <w:color w:val="000080"/>
                <w:sz w:val="22"/>
                <w:szCs w:val="22"/>
              </w:rPr>
              <w:t>.</w:t>
            </w:r>
            <w:r w:rsidRPr="00360F21">
              <w:rPr>
                <w:color w:val="000000"/>
                <w:sz w:val="22"/>
                <w:szCs w:val="22"/>
              </w:rPr>
              <w:t>ACRBAMT</w:t>
            </w:r>
            <w:r w:rsidRPr="00360F21">
              <w:rPr>
                <w:color w:val="000080"/>
                <w:sz w:val="22"/>
                <w:szCs w:val="22"/>
              </w:rPr>
              <w:t>,</w:t>
            </w:r>
            <w:r w:rsidRPr="00360F21">
              <w:rPr>
                <w:color w:val="000000"/>
                <w:sz w:val="22"/>
                <w:szCs w:val="22"/>
              </w:rPr>
              <w:t xml:space="preserve"> </w:t>
            </w:r>
          </w:p>
          <w:p w14:paraId="6712C09A"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FF8000"/>
                <w:sz w:val="22"/>
                <w:szCs w:val="22"/>
              </w:rPr>
              <w:t>0</w:t>
            </w:r>
          </w:p>
          <w:p w14:paraId="5573CAA1"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80"/>
                <w:sz w:val="22"/>
                <w:szCs w:val="22"/>
              </w:rPr>
              <w:t>)</w:t>
            </w:r>
          </w:p>
          <w:p w14:paraId="563177E6"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80"/>
                <w:sz w:val="22"/>
                <w:szCs w:val="22"/>
              </w:rPr>
              <w:t>),</w:t>
            </w:r>
            <w:r w:rsidRPr="00360F21">
              <w:rPr>
                <w:color w:val="000000"/>
                <w:sz w:val="22"/>
                <w:szCs w:val="22"/>
              </w:rPr>
              <w:t xml:space="preserve"> </w:t>
            </w:r>
          </w:p>
          <w:p w14:paraId="42D1A498"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FF8000"/>
                <w:sz w:val="22"/>
                <w:szCs w:val="22"/>
              </w:rPr>
              <w:t>0</w:t>
            </w:r>
            <w:r w:rsidRPr="00360F21">
              <w:rPr>
                <w:color w:val="000080"/>
                <w:sz w:val="22"/>
                <w:szCs w:val="22"/>
              </w:rPr>
              <w:t>,</w:t>
            </w:r>
            <w:r w:rsidRPr="00360F21">
              <w:rPr>
                <w:color w:val="000000"/>
                <w:sz w:val="22"/>
                <w:szCs w:val="22"/>
              </w:rPr>
              <w:t xml:space="preserve"> </w:t>
            </w:r>
          </w:p>
          <w:p w14:paraId="7FA44696"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FF8000"/>
                <w:sz w:val="22"/>
                <w:szCs w:val="22"/>
              </w:rPr>
              <w:t>0</w:t>
            </w:r>
            <w:r w:rsidRPr="00360F21">
              <w:rPr>
                <w:color w:val="000080"/>
                <w:sz w:val="22"/>
                <w:szCs w:val="22"/>
              </w:rPr>
              <w:t>,</w:t>
            </w:r>
            <w:r w:rsidRPr="00360F21">
              <w:rPr>
                <w:color w:val="000000"/>
                <w:sz w:val="22"/>
                <w:szCs w:val="22"/>
              </w:rPr>
              <w:t xml:space="preserve"> </w:t>
            </w:r>
          </w:p>
          <w:p w14:paraId="5C34F3DB"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FF"/>
                <w:sz w:val="22"/>
                <w:szCs w:val="22"/>
              </w:rPr>
              <w:t>ROUND</w:t>
            </w:r>
            <w:r w:rsidRPr="00360F21">
              <w:rPr>
                <w:color w:val="000000"/>
                <w:sz w:val="22"/>
                <w:szCs w:val="22"/>
              </w:rPr>
              <w:t xml:space="preserve"> </w:t>
            </w:r>
            <w:r w:rsidRPr="00360F21">
              <w:rPr>
                <w:color w:val="000080"/>
                <w:sz w:val="22"/>
                <w:szCs w:val="22"/>
              </w:rPr>
              <w:t>(</w:t>
            </w:r>
          </w:p>
          <w:p w14:paraId="767C1310"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FF"/>
                <w:sz w:val="22"/>
                <w:szCs w:val="22"/>
              </w:rPr>
              <w:t>SUM</w:t>
            </w:r>
            <w:r w:rsidRPr="00360F21">
              <w:rPr>
                <w:color w:val="000000"/>
                <w:sz w:val="22"/>
                <w:szCs w:val="22"/>
              </w:rPr>
              <w:t xml:space="preserve"> </w:t>
            </w:r>
            <w:r w:rsidRPr="00360F21">
              <w:rPr>
                <w:color w:val="000080"/>
                <w:sz w:val="22"/>
                <w:szCs w:val="22"/>
              </w:rPr>
              <w:t>(</w:t>
            </w:r>
            <w:r w:rsidRPr="00360F21">
              <w:rPr>
                <w:color w:val="000000"/>
                <w:sz w:val="22"/>
                <w:szCs w:val="22"/>
              </w:rPr>
              <w:t>TBGL_FTPDD</w:t>
            </w:r>
            <w:r w:rsidRPr="00360F21">
              <w:rPr>
                <w:color w:val="000080"/>
                <w:sz w:val="22"/>
                <w:szCs w:val="22"/>
              </w:rPr>
              <w:t>.</w:t>
            </w:r>
            <w:r w:rsidRPr="00360F21">
              <w:rPr>
                <w:color w:val="000000"/>
                <w:sz w:val="22"/>
                <w:szCs w:val="22"/>
              </w:rPr>
              <w:t>ACRAMT</w:t>
            </w:r>
            <w:r w:rsidRPr="00360F21">
              <w:rPr>
                <w:color w:val="000080"/>
                <w:sz w:val="22"/>
                <w:szCs w:val="22"/>
              </w:rPr>
              <w:t>) *</w:t>
            </w:r>
            <w:r w:rsidRPr="00360F21">
              <w:rPr>
                <w:color w:val="000000"/>
                <w:sz w:val="22"/>
                <w:szCs w:val="22"/>
              </w:rPr>
              <w:t xml:space="preserve"> </w:t>
            </w:r>
            <w:r w:rsidRPr="00360F21">
              <w:rPr>
                <w:color w:val="FF8000"/>
                <w:sz w:val="22"/>
                <w:szCs w:val="22"/>
              </w:rPr>
              <w:t>36000</w:t>
            </w:r>
            <w:r w:rsidRPr="00360F21">
              <w:rPr>
                <w:color w:val="000000"/>
                <w:sz w:val="22"/>
                <w:szCs w:val="22"/>
              </w:rPr>
              <w:t xml:space="preserve"> </w:t>
            </w:r>
            <w:r w:rsidRPr="00360F21">
              <w:rPr>
                <w:color w:val="000080"/>
                <w:sz w:val="22"/>
                <w:szCs w:val="22"/>
              </w:rPr>
              <w:t>/</w:t>
            </w:r>
            <w:r w:rsidRPr="00360F21">
              <w:rPr>
                <w:color w:val="000000"/>
                <w:sz w:val="22"/>
                <w:szCs w:val="22"/>
              </w:rPr>
              <w:t xml:space="preserve"> </w:t>
            </w:r>
            <w:r w:rsidRPr="00360F21">
              <w:rPr>
                <w:color w:val="0000FF"/>
                <w:sz w:val="22"/>
                <w:szCs w:val="22"/>
              </w:rPr>
              <w:t>SUM</w:t>
            </w:r>
            <w:r w:rsidRPr="00360F21">
              <w:rPr>
                <w:color w:val="000080"/>
                <w:sz w:val="22"/>
                <w:szCs w:val="22"/>
              </w:rPr>
              <w:t>(</w:t>
            </w:r>
          </w:p>
          <w:p w14:paraId="10F44C58"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FF"/>
                <w:sz w:val="22"/>
                <w:szCs w:val="22"/>
              </w:rPr>
              <w:t>DECODE</w:t>
            </w:r>
            <w:r w:rsidRPr="00360F21">
              <w:rPr>
                <w:color w:val="000000"/>
                <w:sz w:val="22"/>
                <w:szCs w:val="22"/>
              </w:rPr>
              <w:t xml:space="preserve"> </w:t>
            </w:r>
            <w:r w:rsidRPr="00360F21">
              <w:rPr>
                <w:color w:val="000080"/>
                <w:sz w:val="22"/>
                <w:szCs w:val="22"/>
              </w:rPr>
              <w:t>(</w:t>
            </w:r>
          </w:p>
          <w:p w14:paraId="07218571" w14:textId="77777777" w:rsidR="006A522F" w:rsidRPr="00360F21" w:rsidRDefault="006A522F" w:rsidP="00415767">
            <w:pPr>
              <w:shd w:val="clear" w:color="auto" w:fill="FFFFFF"/>
              <w:rPr>
                <w:color w:val="000000"/>
              </w:rPr>
            </w:pPr>
            <w:r w:rsidRPr="00360F21">
              <w:rPr>
                <w:color w:val="000000"/>
                <w:sz w:val="22"/>
                <w:szCs w:val="22"/>
              </w:rPr>
              <w:t xml:space="preserve">        TBGL_FTPDD</w:t>
            </w:r>
            <w:r w:rsidRPr="00360F21">
              <w:rPr>
                <w:color w:val="000080"/>
                <w:sz w:val="22"/>
                <w:szCs w:val="22"/>
              </w:rPr>
              <w:t>.</w:t>
            </w:r>
            <w:r w:rsidRPr="00360F21">
              <w:rPr>
                <w:color w:val="000000"/>
                <w:sz w:val="22"/>
                <w:szCs w:val="22"/>
              </w:rPr>
              <w:t>UNTBUSCD</w:t>
            </w:r>
            <w:r w:rsidRPr="00360F21">
              <w:rPr>
                <w:color w:val="000080"/>
                <w:sz w:val="22"/>
                <w:szCs w:val="22"/>
              </w:rPr>
              <w:t>,</w:t>
            </w:r>
            <w:r w:rsidRPr="00360F21">
              <w:rPr>
                <w:color w:val="000000"/>
                <w:sz w:val="22"/>
                <w:szCs w:val="22"/>
              </w:rPr>
              <w:t xml:space="preserve"> </w:t>
            </w:r>
            <w:r w:rsidRPr="00360F21">
              <w:rPr>
                <w:color w:val="808080"/>
                <w:sz w:val="22"/>
                <w:szCs w:val="22"/>
              </w:rPr>
              <w:t>'ST'</w:t>
            </w:r>
            <w:r w:rsidRPr="00360F21">
              <w:rPr>
                <w:color w:val="000080"/>
                <w:sz w:val="22"/>
                <w:szCs w:val="22"/>
              </w:rPr>
              <w:t>,</w:t>
            </w:r>
            <w:r w:rsidRPr="00360F21">
              <w:rPr>
                <w:color w:val="000000"/>
                <w:sz w:val="22"/>
                <w:szCs w:val="22"/>
              </w:rPr>
              <w:t xml:space="preserve"> TBGL_FTPDD</w:t>
            </w:r>
            <w:r w:rsidRPr="00360F21">
              <w:rPr>
                <w:color w:val="000080"/>
                <w:sz w:val="22"/>
                <w:szCs w:val="22"/>
              </w:rPr>
              <w:t>.</w:t>
            </w:r>
            <w:r w:rsidRPr="00360F21">
              <w:rPr>
                <w:color w:val="000000"/>
                <w:sz w:val="22"/>
                <w:szCs w:val="22"/>
              </w:rPr>
              <w:t>ACRBAMT</w:t>
            </w:r>
            <w:r w:rsidRPr="00360F21">
              <w:rPr>
                <w:color w:val="000080"/>
                <w:sz w:val="22"/>
                <w:szCs w:val="22"/>
              </w:rPr>
              <w:t>,</w:t>
            </w:r>
            <w:r w:rsidRPr="00360F21">
              <w:rPr>
                <w:color w:val="000000"/>
                <w:sz w:val="22"/>
                <w:szCs w:val="22"/>
              </w:rPr>
              <w:t xml:space="preserve"> </w:t>
            </w:r>
          </w:p>
          <w:p w14:paraId="2C08FFBE"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FF8000"/>
                <w:sz w:val="22"/>
                <w:szCs w:val="22"/>
              </w:rPr>
              <w:t>0</w:t>
            </w:r>
          </w:p>
          <w:p w14:paraId="7047DEA2"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80"/>
                <w:sz w:val="22"/>
                <w:szCs w:val="22"/>
              </w:rPr>
              <w:t>)</w:t>
            </w:r>
          </w:p>
          <w:p w14:paraId="1034D90D"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80"/>
                <w:sz w:val="22"/>
                <w:szCs w:val="22"/>
              </w:rPr>
              <w:t>),</w:t>
            </w:r>
            <w:r w:rsidRPr="00360F21">
              <w:rPr>
                <w:color w:val="000000"/>
                <w:sz w:val="22"/>
                <w:szCs w:val="22"/>
              </w:rPr>
              <w:t xml:space="preserve"> </w:t>
            </w:r>
          </w:p>
          <w:p w14:paraId="56778649"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FF8000"/>
                <w:sz w:val="22"/>
                <w:szCs w:val="22"/>
              </w:rPr>
              <w:t>2</w:t>
            </w:r>
          </w:p>
          <w:p w14:paraId="4267920F" w14:textId="77777777" w:rsidR="006A522F" w:rsidRPr="00360F21" w:rsidRDefault="006A522F" w:rsidP="00415767">
            <w:pPr>
              <w:shd w:val="clear" w:color="auto" w:fill="FFFFFF"/>
              <w:rPr>
                <w:color w:val="000000"/>
              </w:rPr>
            </w:pPr>
            <w:r w:rsidRPr="00360F21">
              <w:rPr>
                <w:color w:val="000000"/>
                <w:sz w:val="22"/>
                <w:szCs w:val="22"/>
              </w:rPr>
              <w:t xml:space="preserve">  </w:t>
            </w:r>
            <w:r w:rsidRPr="00360F21">
              <w:rPr>
                <w:color w:val="000080"/>
                <w:sz w:val="22"/>
                <w:szCs w:val="22"/>
              </w:rPr>
              <w:t>)</w:t>
            </w:r>
          </w:p>
          <w:p w14:paraId="1A5B26BD" w14:textId="77777777" w:rsidR="006A522F" w:rsidRPr="00360F21" w:rsidRDefault="006A522F" w:rsidP="00415767">
            <w:pPr>
              <w:shd w:val="clear" w:color="auto" w:fill="FFFFFF"/>
              <w:rPr>
                <w:color w:val="000080"/>
              </w:rPr>
            </w:pPr>
            <w:r w:rsidRPr="00360F21">
              <w:rPr>
                <w:color w:val="000080"/>
                <w:sz w:val="22"/>
                <w:szCs w:val="22"/>
              </w:rPr>
              <w:t>)</w:t>
            </w:r>
          </w:p>
        </w:tc>
      </w:tr>
      <w:tr w:rsidR="006A522F" w:rsidRPr="00ED5411" w14:paraId="0290908A"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674DEAF2"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33B2560"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F159715" w14:textId="77777777" w:rsidR="006A522F" w:rsidRPr="00F023D2" w:rsidRDefault="006A522F" w:rsidP="00415767">
            <w:pPr>
              <w:spacing w:line="264" w:lineRule="auto"/>
              <w:rPr>
                <w:b/>
                <w:bCs/>
              </w:rPr>
            </w:pPr>
            <w:r>
              <w:rPr>
                <w:b/>
                <w:bCs/>
                <w:sz w:val="22"/>
                <w:szCs w:val="22"/>
              </w:rPr>
              <w:t xml:space="preserve">Tập dữ liệu 4: </w:t>
            </w:r>
            <w:r>
              <w:rPr>
                <w:sz w:val="22"/>
                <w:szCs w:val="22"/>
              </w:rPr>
              <w:t>Giá trị mặc định là 0</w:t>
            </w:r>
          </w:p>
          <w:p w14:paraId="7A51FE35" w14:textId="77777777" w:rsidR="006A522F" w:rsidRPr="00ED5411" w:rsidRDefault="006A522F" w:rsidP="00415767">
            <w:pPr>
              <w:rPr>
                <w:b/>
                <w:bCs/>
              </w:rPr>
            </w:pPr>
            <w:r>
              <w:rPr>
                <w:b/>
                <w:bCs/>
                <w:sz w:val="22"/>
                <w:szCs w:val="22"/>
              </w:rPr>
              <w:t xml:space="preserve">Tập dữ liệu 5: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6922194" w14:textId="77777777" w:rsidR="006A522F" w:rsidRPr="00ED5411" w:rsidRDefault="006A522F" w:rsidP="00415767">
            <w:pPr>
              <w:shd w:val="clear" w:color="auto" w:fill="FFFFFF"/>
              <w:rPr>
                <w:bCs/>
              </w:rPr>
            </w:pPr>
            <w:r w:rsidRPr="00ED5411">
              <w:rPr>
                <w:b/>
                <w:bCs/>
                <w:sz w:val="22"/>
                <w:szCs w:val="22"/>
              </w:rPr>
              <w:t xml:space="preserve">Tập dữ liệu 4: </w:t>
            </w:r>
            <w:r w:rsidRPr="00ED5411">
              <w:rPr>
                <w:bCs/>
                <w:sz w:val="22"/>
                <w:szCs w:val="22"/>
              </w:rPr>
              <w:t>0</w:t>
            </w:r>
          </w:p>
          <w:p w14:paraId="1F1EFB04" w14:textId="77777777" w:rsidR="006A522F" w:rsidRPr="00360F21" w:rsidRDefault="006A522F" w:rsidP="00415767">
            <w:pPr>
              <w:shd w:val="clear" w:color="auto" w:fill="FFFFFF"/>
              <w:rPr>
                <w:color w:val="0000FF"/>
              </w:rPr>
            </w:pPr>
            <w:r w:rsidRPr="00ED5411">
              <w:rPr>
                <w:b/>
                <w:bCs/>
                <w:sz w:val="22"/>
                <w:szCs w:val="22"/>
              </w:rPr>
              <w:t xml:space="preserve">Tập dữ liệu 5: </w:t>
            </w:r>
            <w:r w:rsidRPr="00ED5411">
              <w:rPr>
                <w:bCs/>
                <w:sz w:val="22"/>
                <w:szCs w:val="22"/>
              </w:rPr>
              <w:t>0</w:t>
            </w:r>
          </w:p>
        </w:tc>
      </w:tr>
      <w:tr w:rsidR="006A522F" w:rsidRPr="00ED5411" w14:paraId="160DFE33"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7F05A791" w14:textId="77777777" w:rsidR="006A522F" w:rsidRPr="00ED5411" w:rsidRDefault="006A522F" w:rsidP="00415767">
            <w:pPr>
              <w:jc w:val="center"/>
              <w:rPr>
                <w:bCs/>
              </w:rPr>
            </w:pPr>
            <w:r w:rsidRPr="00ED5411">
              <w:rPr>
                <w:bCs/>
                <w:sz w:val="22"/>
                <w:szCs w:val="22"/>
              </w:rPr>
              <w:t>17</w:t>
            </w:r>
          </w:p>
        </w:tc>
        <w:tc>
          <w:tcPr>
            <w:tcW w:w="2970" w:type="dxa"/>
            <w:vMerge w:val="restart"/>
            <w:tcBorders>
              <w:top w:val="single" w:sz="4" w:space="0" w:color="auto"/>
              <w:left w:val="single" w:sz="4" w:space="0" w:color="auto"/>
              <w:right w:val="single" w:sz="4" w:space="0" w:color="auto"/>
            </w:tcBorders>
            <w:shd w:val="clear" w:color="auto" w:fill="auto"/>
          </w:tcPr>
          <w:p w14:paraId="16FA50AE" w14:textId="77777777" w:rsidR="006A522F" w:rsidRPr="00ED5411" w:rsidRDefault="006A522F" w:rsidP="00415767">
            <w:pPr>
              <w:rPr>
                <w:bCs/>
              </w:rPr>
            </w:pPr>
            <w:r w:rsidRPr="00ED5411">
              <w:rPr>
                <w:bCs/>
                <w:sz w:val="22"/>
                <w:szCs w:val="22"/>
              </w:rPr>
              <w:t>CV_EI_TC_CK_9</w:t>
            </w:r>
            <w:r w:rsidRPr="00ED5411">
              <w:rPr>
                <w:bCs/>
                <w:sz w:val="22"/>
                <w:szCs w:val="22"/>
              </w:rPr>
              <w:br/>
              <w:t>CV_EI_TC_CK_9</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BF5D617" w14:textId="77777777" w:rsidR="006A522F" w:rsidRDefault="006A522F" w:rsidP="00415767">
            <w:pPr>
              <w:spacing w:line="264" w:lineRule="auto"/>
              <w:rPr>
                <w:b/>
                <w:bCs/>
              </w:rPr>
            </w:pPr>
            <w:r>
              <w:rPr>
                <w:b/>
                <w:bCs/>
                <w:sz w:val="22"/>
                <w:szCs w:val="22"/>
              </w:rPr>
              <w:t>Tập dữ liệu 1 =&gt; Tập dữ liệu 3:</w:t>
            </w:r>
          </w:p>
          <w:p w14:paraId="4122F0A5"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476BDEF" w14:textId="77777777" w:rsidR="006A522F" w:rsidRPr="001C2310" w:rsidRDefault="006A522F" w:rsidP="00415767">
            <w:pPr>
              <w:shd w:val="clear" w:color="auto" w:fill="FFFFFF"/>
            </w:pPr>
            <w:r w:rsidRPr="001C2310">
              <w:rPr>
                <w:color w:val="0000FF"/>
                <w:sz w:val="22"/>
                <w:szCs w:val="22"/>
              </w:rPr>
              <w:t xml:space="preserve">SUM </w:t>
            </w:r>
            <w:r w:rsidRPr="001C2310">
              <w:rPr>
                <w:color w:val="000080"/>
                <w:sz w:val="22"/>
                <w:szCs w:val="22"/>
              </w:rPr>
              <w:t>(</w:t>
            </w:r>
            <w:r>
              <w:rPr>
                <w:sz w:val="22"/>
                <w:szCs w:val="22"/>
              </w:rPr>
              <w:t>5</w:t>
            </w:r>
            <w:r w:rsidRPr="001C2310">
              <w:rPr>
                <w:sz w:val="22"/>
                <w:szCs w:val="22"/>
              </w:rPr>
              <w:t xml:space="preserve"> </w:t>
            </w:r>
            <w:r w:rsidRPr="001C2310">
              <w:rPr>
                <w:color w:val="000000"/>
                <w:sz w:val="22"/>
                <w:szCs w:val="22"/>
              </w:rPr>
              <w:t>Tập dữ liệu</w:t>
            </w:r>
            <w:r w:rsidRPr="001C2310">
              <w:rPr>
                <w:color w:val="000080"/>
                <w:sz w:val="22"/>
                <w:szCs w:val="22"/>
              </w:rPr>
              <w:t>)</w:t>
            </w:r>
          </w:p>
          <w:p w14:paraId="0A616B6B"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5662A96F"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220ADEB1"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tc>
      </w:tr>
      <w:tr w:rsidR="006A522F" w:rsidRPr="00ED5411" w14:paraId="2ABCCC19" w14:textId="77777777" w:rsidTr="00415767">
        <w:trPr>
          <w:trHeight w:val="289"/>
        </w:trPr>
        <w:tc>
          <w:tcPr>
            <w:tcW w:w="828" w:type="dxa"/>
            <w:vMerge/>
            <w:tcBorders>
              <w:left w:val="single" w:sz="4" w:space="0" w:color="auto"/>
              <w:right w:val="single" w:sz="4" w:space="0" w:color="auto"/>
            </w:tcBorders>
            <w:shd w:val="clear" w:color="auto" w:fill="auto"/>
          </w:tcPr>
          <w:p w14:paraId="31DDB276"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21141ABB"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B5244D0" w14:textId="77777777" w:rsidR="006A522F" w:rsidRPr="00ED5411" w:rsidRDefault="006A522F" w:rsidP="00415767">
            <w:pPr>
              <w:shd w:val="clear" w:color="auto" w:fill="FFFFFF"/>
              <w:rPr>
                <w:b/>
                <w:bCs/>
              </w:rPr>
            </w:pPr>
            <w:r w:rsidRPr="00ED5411">
              <w:rPr>
                <w:b/>
                <w:bCs/>
                <w:sz w:val="22"/>
                <w:szCs w:val="22"/>
              </w:rPr>
              <w:t xml:space="preserve">Tập dữ liệu 4: </w:t>
            </w:r>
          </w:p>
          <w:p w14:paraId="3E26A0FA" w14:textId="77777777" w:rsidR="006A522F" w:rsidRDefault="006A522F" w:rsidP="00415767">
            <w:pPr>
              <w:spacing w:line="264" w:lineRule="auto"/>
              <w:rPr>
                <w:bCs/>
                <w:iCs/>
              </w:rPr>
            </w:pPr>
            <w:r w:rsidRPr="00ED5411">
              <w:rPr>
                <w:b/>
                <w:i/>
                <w:sz w:val="22"/>
                <w:szCs w:val="22"/>
              </w:rPr>
              <w:t>Tập dữ liệu 4.1</w:t>
            </w:r>
            <w:r>
              <w:rPr>
                <w:b/>
                <w:i/>
                <w:sz w:val="22"/>
                <w:szCs w:val="22"/>
              </w:rPr>
              <w:t xml:space="preserve">: </w:t>
            </w:r>
          </w:p>
          <w:p w14:paraId="6AFA603F" w14:textId="77777777" w:rsidR="006A522F" w:rsidRDefault="006A522F" w:rsidP="00415767">
            <w:pPr>
              <w:spacing w:line="264" w:lineRule="auto"/>
              <w:rPr>
                <w:bCs/>
                <w:iCs/>
              </w:rPr>
            </w:pPr>
            <w:r w:rsidRPr="00ED5411">
              <w:rPr>
                <w:sz w:val="22"/>
                <w:szCs w:val="22"/>
              </w:rPr>
              <w:t>Tập dữ liệu 4.1.1:</w:t>
            </w:r>
          </w:p>
          <w:p w14:paraId="224B5164"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3E7E3096" w14:textId="77777777" w:rsidR="006A522F"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0A1ABA5F" w14:textId="77777777" w:rsidR="006A522F" w:rsidRDefault="006A522F" w:rsidP="00415767">
            <w:pPr>
              <w:shd w:val="clear" w:color="auto" w:fill="FFFFFF"/>
            </w:pPr>
            <w:r w:rsidRPr="00ED5411">
              <w:rPr>
                <w:sz w:val="22"/>
                <w:szCs w:val="22"/>
              </w:rPr>
              <w:t xml:space="preserve">Tập dữ liệu 4.1.2: </w:t>
            </w:r>
            <w:r>
              <w:rPr>
                <w:sz w:val="22"/>
                <w:szCs w:val="22"/>
              </w:rPr>
              <w:t>Giá trị mặc định là 0</w:t>
            </w:r>
          </w:p>
          <w:p w14:paraId="3E6C73C0" w14:textId="77777777" w:rsidR="006A522F" w:rsidRPr="00164F98" w:rsidRDefault="006A522F" w:rsidP="00415767">
            <w:pPr>
              <w:shd w:val="clear" w:color="auto" w:fill="FFFFFF"/>
            </w:pPr>
          </w:p>
          <w:p w14:paraId="61A17127" w14:textId="77777777" w:rsidR="006A522F" w:rsidRPr="00ED5411" w:rsidRDefault="006A522F" w:rsidP="00415767">
            <w:pPr>
              <w:spacing w:line="264" w:lineRule="auto"/>
              <w:rPr>
                <w:b/>
                <w:i/>
              </w:rPr>
            </w:pPr>
            <w:r w:rsidRPr="00ED5411">
              <w:rPr>
                <w:b/>
                <w:i/>
                <w:sz w:val="22"/>
                <w:szCs w:val="22"/>
              </w:rPr>
              <w:t xml:space="preserve">Tập dữ liệu 4.2: </w:t>
            </w:r>
          </w:p>
          <w:p w14:paraId="097ECE4C" w14:textId="77777777" w:rsidR="006A522F" w:rsidRDefault="006A522F" w:rsidP="00415767">
            <w:pPr>
              <w:shd w:val="clear" w:color="auto" w:fill="FFFFFF"/>
              <w:rPr>
                <w:bCs/>
              </w:rPr>
            </w:pPr>
            <w:r w:rsidRPr="00ED5411">
              <w:rPr>
                <w:bCs/>
                <w:sz w:val="22"/>
                <w:szCs w:val="22"/>
              </w:rPr>
              <w:t>Tập dữ liệu 4.2.1</w:t>
            </w:r>
            <w:r>
              <w:rPr>
                <w:bCs/>
                <w:sz w:val="22"/>
                <w:szCs w:val="22"/>
              </w:rPr>
              <w:t xml:space="preserve">: </w:t>
            </w:r>
          </w:p>
          <w:p w14:paraId="60BCE704"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49F76124" w14:textId="77777777" w:rsidR="006A522F" w:rsidRPr="001C2ABB"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32567001" w14:textId="77777777" w:rsidR="006A522F" w:rsidRPr="00DF74D3" w:rsidRDefault="006A522F" w:rsidP="00415767">
            <w:pPr>
              <w:shd w:val="clear" w:color="auto" w:fill="FFFFFF"/>
              <w:rPr>
                <w:bCs/>
              </w:rPr>
            </w:pPr>
            <w:r w:rsidRPr="00ED5411">
              <w:rPr>
                <w:bCs/>
                <w:sz w:val="22"/>
                <w:szCs w:val="22"/>
              </w:rPr>
              <w:t>Tập dữ liệu 4.2.2</w:t>
            </w:r>
            <w:r>
              <w:rPr>
                <w:bCs/>
                <w:sz w:val="22"/>
                <w:szCs w:val="22"/>
              </w:rPr>
              <w:t xml:space="preserve">: </w:t>
            </w:r>
            <w:r>
              <w:rPr>
                <w:sz w:val="22"/>
                <w:szCs w:val="22"/>
              </w:rPr>
              <w:t>Giá trị mặc định là 0</w:t>
            </w:r>
          </w:p>
          <w:p w14:paraId="3913AC9B" w14:textId="77777777" w:rsidR="006A522F" w:rsidRPr="00ED5411" w:rsidRDefault="006A522F" w:rsidP="00415767">
            <w:pPr>
              <w:shd w:val="clear" w:color="auto" w:fill="FFFFFF"/>
            </w:pPr>
          </w:p>
          <w:p w14:paraId="42D192C5" w14:textId="77777777" w:rsidR="006A522F" w:rsidRDefault="006A522F" w:rsidP="00415767">
            <w:pPr>
              <w:shd w:val="clear" w:color="auto" w:fill="FFFFFF"/>
              <w:rPr>
                <w:bCs/>
                <w:iCs/>
              </w:rPr>
            </w:pPr>
            <w:r w:rsidRPr="00ED5411">
              <w:rPr>
                <w:b/>
                <w:i/>
                <w:sz w:val="22"/>
                <w:szCs w:val="22"/>
              </w:rPr>
              <w:t>Tập dữ liệu 4.3</w:t>
            </w:r>
            <w:r>
              <w:rPr>
                <w:b/>
                <w:i/>
                <w:sz w:val="22"/>
                <w:szCs w:val="22"/>
              </w:rPr>
              <w:t xml:space="preserve">: </w:t>
            </w:r>
          </w:p>
          <w:p w14:paraId="7CF86EF2" w14:textId="77777777" w:rsidR="006A522F" w:rsidRDefault="006A522F" w:rsidP="00415767">
            <w:pPr>
              <w:shd w:val="clear" w:color="auto" w:fill="FFFFFF"/>
            </w:pPr>
            <w:r w:rsidRPr="00ED5411">
              <w:rPr>
                <w:sz w:val="22"/>
                <w:szCs w:val="22"/>
              </w:rPr>
              <w:t>Tập dữ liệu 4.3.1:</w:t>
            </w:r>
          </w:p>
          <w:p w14:paraId="61C542E2"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7A3B370" w14:textId="77777777" w:rsidR="006A522F" w:rsidRPr="007B40B7"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0E27B9A4" w14:textId="77777777" w:rsidR="006A522F" w:rsidRPr="00636E48" w:rsidRDefault="006A522F" w:rsidP="00415767">
            <w:pPr>
              <w:shd w:val="clear" w:color="auto" w:fill="FFFFFF"/>
            </w:pPr>
            <w:r w:rsidRPr="00ED5411">
              <w:rPr>
                <w:sz w:val="22"/>
                <w:szCs w:val="22"/>
              </w:rPr>
              <w:t>Tập dữ liệu 4.3.</w:t>
            </w:r>
            <w:r>
              <w:rPr>
                <w:sz w:val="22"/>
                <w:szCs w:val="22"/>
              </w:rPr>
              <w:t>2</w:t>
            </w:r>
            <w:r w:rsidRPr="00ED5411">
              <w:rPr>
                <w:sz w:val="22"/>
                <w:szCs w:val="22"/>
              </w:rPr>
              <w:t>:</w:t>
            </w:r>
            <w:r>
              <w:rPr>
                <w:sz w:val="22"/>
                <w:szCs w:val="22"/>
              </w:rPr>
              <w:t xml:space="preserve"> 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50975E9" w14:textId="77777777" w:rsidR="006A522F" w:rsidRPr="00ED5411" w:rsidRDefault="006A522F" w:rsidP="00415767">
            <w:pPr>
              <w:shd w:val="clear" w:color="auto" w:fill="FFFFFF"/>
              <w:rPr>
                <w:b/>
                <w:bCs/>
              </w:rPr>
            </w:pPr>
            <w:r w:rsidRPr="00ED5411">
              <w:rPr>
                <w:b/>
                <w:bCs/>
                <w:sz w:val="22"/>
                <w:szCs w:val="22"/>
              </w:rPr>
              <w:t xml:space="preserve">Tập dữ liệu 4: </w:t>
            </w:r>
            <w:r w:rsidRPr="001C2310">
              <w:rPr>
                <w:color w:val="0000FF"/>
                <w:sz w:val="22"/>
                <w:szCs w:val="22"/>
              </w:rPr>
              <w:t xml:space="preserve">SUM </w:t>
            </w:r>
            <w:r w:rsidRPr="001C2310">
              <w:rPr>
                <w:color w:val="000080"/>
                <w:sz w:val="22"/>
                <w:szCs w:val="22"/>
              </w:rPr>
              <w:t>(</w:t>
            </w:r>
            <w:r w:rsidRPr="001C2310">
              <w:rPr>
                <w:sz w:val="22"/>
                <w:szCs w:val="22"/>
              </w:rPr>
              <w:t>Tập dữ liệu 4.1, 4.2 và 4.3</w:t>
            </w:r>
            <w:r w:rsidRPr="001C2310">
              <w:rPr>
                <w:color w:val="000080"/>
                <w:sz w:val="22"/>
                <w:szCs w:val="22"/>
              </w:rPr>
              <w:t>)</w:t>
            </w:r>
          </w:p>
          <w:p w14:paraId="76FD415C" w14:textId="77777777" w:rsidR="006A522F" w:rsidRPr="00ED5411" w:rsidRDefault="006A522F" w:rsidP="00415767">
            <w:pPr>
              <w:spacing w:line="264" w:lineRule="auto"/>
            </w:pPr>
            <w:r w:rsidRPr="00ED5411">
              <w:rPr>
                <w:b/>
                <w:i/>
                <w:sz w:val="22"/>
                <w:szCs w:val="22"/>
              </w:rPr>
              <w:t>Tập dữ liệu 4.1:</w:t>
            </w:r>
            <w:r w:rsidRPr="001C2310">
              <w:rPr>
                <w:i/>
                <w:sz w:val="22"/>
                <w:szCs w:val="22"/>
              </w:rPr>
              <w:t xml:space="preserve"> </w:t>
            </w:r>
            <w:r w:rsidRPr="001C2310">
              <w:rPr>
                <w:color w:val="0000FF"/>
                <w:sz w:val="22"/>
                <w:szCs w:val="22"/>
              </w:rPr>
              <w:t xml:space="preserve">SUM </w:t>
            </w:r>
            <w:r w:rsidRPr="001C2310">
              <w:rPr>
                <w:color w:val="000080"/>
                <w:sz w:val="22"/>
                <w:szCs w:val="22"/>
              </w:rPr>
              <w:t>(</w:t>
            </w:r>
            <w:r w:rsidRPr="001C2310">
              <w:rPr>
                <w:sz w:val="22"/>
                <w:szCs w:val="22"/>
              </w:rPr>
              <w:t>Tập dữ liệu 4.1.1 và 4.1.2</w:t>
            </w:r>
            <w:r w:rsidRPr="001C2310">
              <w:rPr>
                <w:color w:val="000080"/>
                <w:sz w:val="22"/>
                <w:szCs w:val="22"/>
              </w:rPr>
              <w:t>)</w:t>
            </w:r>
          </w:p>
          <w:p w14:paraId="6CC15ED4" w14:textId="77777777" w:rsidR="006A522F" w:rsidRPr="001C2310" w:rsidRDefault="006A522F" w:rsidP="00415767">
            <w:pPr>
              <w:shd w:val="clear" w:color="auto" w:fill="FFFFFF"/>
              <w:rPr>
                <w:color w:val="000080"/>
              </w:rPr>
            </w:pPr>
            <w:r w:rsidRPr="00ED5411">
              <w:rPr>
                <w:sz w:val="22"/>
                <w:szCs w:val="22"/>
              </w:rPr>
              <w:t xml:space="preserve">Tập dữ liệu 4.1.1: </w:t>
            </w:r>
            <w:r w:rsidRPr="001C2310">
              <w:rPr>
                <w:color w:val="0000FF"/>
                <w:sz w:val="22"/>
                <w:szCs w:val="22"/>
              </w:rPr>
              <w:t>SUM</w:t>
            </w:r>
            <w:r w:rsidRPr="001C2310">
              <w:rPr>
                <w:color w:val="000080"/>
                <w:sz w:val="22"/>
                <w:szCs w:val="22"/>
              </w:rPr>
              <w:t>(</w:t>
            </w:r>
            <w:r w:rsidRPr="001C2310">
              <w:rPr>
                <w:sz w:val="22"/>
                <w:szCs w:val="22"/>
              </w:rPr>
              <w:t>TBGL_FTPDD</w:t>
            </w:r>
            <w:r w:rsidRPr="001C2310">
              <w:rPr>
                <w:color w:val="000080"/>
                <w:sz w:val="22"/>
                <w:szCs w:val="22"/>
              </w:rPr>
              <w:t>.</w:t>
            </w:r>
            <w:r w:rsidRPr="001C2310">
              <w:rPr>
                <w:color w:val="000000"/>
                <w:sz w:val="22"/>
                <w:szCs w:val="22"/>
              </w:rPr>
              <w:t>ACRBAMT</w:t>
            </w:r>
            <w:r w:rsidRPr="001C2310">
              <w:rPr>
                <w:color w:val="000080"/>
                <w:sz w:val="22"/>
                <w:szCs w:val="22"/>
              </w:rPr>
              <w:t>)</w:t>
            </w:r>
          </w:p>
          <w:p w14:paraId="515FE752" w14:textId="77777777" w:rsidR="006A522F" w:rsidRDefault="006A522F" w:rsidP="00415767">
            <w:pPr>
              <w:shd w:val="clear" w:color="auto" w:fill="FFFFFF"/>
            </w:pPr>
            <w:r w:rsidRPr="00ED5411">
              <w:rPr>
                <w:sz w:val="22"/>
                <w:szCs w:val="22"/>
              </w:rPr>
              <w:t>Tập dữ liệu 4.1.2: 0</w:t>
            </w:r>
          </w:p>
          <w:p w14:paraId="673A1BD0" w14:textId="77777777" w:rsidR="006A522F" w:rsidRPr="00ED5411" w:rsidRDefault="006A522F" w:rsidP="00415767">
            <w:pPr>
              <w:shd w:val="clear" w:color="auto" w:fill="FFFFFF"/>
            </w:pPr>
          </w:p>
          <w:p w14:paraId="3B49F166" w14:textId="77777777" w:rsidR="006A522F" w:rsidRPr="00ED5411" w:rsidRDefault="006A522F" w:rsidP="00415767">
            <w:pPr>
              <w:spacing w:line="264" w:lineRule="auto"/>
              <w:rPr>
                <w:b/>
                <w:i/>
              </w:rPr>
            </w:pPr>
            <w:r w:rsidRPr="00ED5411">
              <w:rPr>
                <w:b/>
                <w:i/>
                <w:sz w:val="22"/>
                <w:szCs w:val="22"/>
              </w:rPr>
              <w:t xml:space="preserve">Tập dữ liệu 4.2: </w:t>
            </w:r>
            <w:r w:rsidRPr="001C2310">
              <w:rPr>
                <w:color w:val="0000FF"/>
                <w:sz w:val="22"/>
                <w:szCs w:val="22"/>
              </w:rPr>
              <w:t xml:space="preserve">SUM </w:t>
            </w:r>
            <w:r w:rsidRPr="001C2310">
              <w:rPr>
                <w:color w:val="000080"/>
                <w:sz w:val="22"/>
                <w:szCs w:val="22"/>
              </w:rPr>
              <w:t>(</w:t>
            </w:r>
            <w:r w:rsidRPr="001C2310">
              <w:rPr>
                <w:sz w:val="22"/>
                <w:szCs w:val="22"/>
              </w:rPr>
              <w:t>Tập dữ liệu 4.2.1 và 4.2.2</w:t>
            </w:r>
            <w:r w:rsidRPr="001C2310">
              <w:rPr>
                <w:color w:val="000080"/>
                <w:sz w:val="22"/>
                <w:szCs w:val="22"/>
              </w:rPr>
              <w:t>)</w:t>
            </w:r>
          </w:p>
          <w:p w14:paraId="1EBEB30B" w14:textId="77777777" w:rsidR="006A522F" w:rsidRPr="00621C56" w:rsidRDefault="006A522F" w:rsidP="00415767">
            <w:pPr>
              <w:shd w:val="clear" w:color="auto" w:fill="FFFFFF"/>
            </w:pPr>
            <w:r w:rsidRPr="00ED5411">
              <w:rPr>
                <w:bCs/>
                <w:sz w:val="22"/>
                <w:szCs w:val="22"/>
              </w:rPr>
              <w:t xml:space="preserve">Tập dữ liệu 4.2.1: </w:t>
            </w:r>
            <w:r w:rsidRPr="00621C56">
              <w:rPr>
                <w:color w:val="0000FF"/>
                <w:sz w:val="22"/>
                <w:szCs w:val="22"/>
              </w:rPr>
              <w:t>SUM</w:t>
            </w:r>
            <w:r w:rsidRPr="00621C56">
              <w:rPr>
                <w:color w:val="000080"/>
                <w:sz w:val="22"/>
                <w:szCs w:val="22"/>
              </w:rPr>
              <w:t>(</w:t>
            </w:r>
            <w:r w:rsidRPr="00621C56">
              <w:rPr>
                <w:sz w:val="22"/>
                <w:szCs w:val="22"/>
              </w:rPr>
              <w:t>TBGL_MAST</w:t>
            </w:r>
            <w:r w:rsidRPr="00621C56">
              <w:rPr>
                <w:color w:val="000080"/>
                <w:sz w:val="22"/>
                <w:szCs w:val="22"/>
              </w:rPr>
              <w:t>.</w:t>
            </w:r>
            <w:r w:rsidRPr="00621C56">
              <w:rPr>
                <w:color w:val="000000"/>
                <w:sz w:val="22"/>
                <w:szCs w:val="22"/>
              </w:rPr>
              <w:t>TDBAL</w:t>
            </w:r>
            <w:r w:rsidRPr="00621C56">
              <w:rPr>
                <w:color w:val="000080"/>
                <w:sz w:val="22"/>
                <w:szCs w:val="22"/>
              </w:rPr>
              <w:t>)</w:t>
            </w:r>
          </w:p>
          <w:p w14:paraId="14E7706F" w14:textId="77777777" w:rsidR="006A522F" w:rsidRDefault="006A522F" w:rsidP="00415767">
            <w:pPr>
              <w:shd w:val="clear" w:color="auto" w:fill="FFFFFF"/>
            </w:pPr>
            <w:r w:rsidRPr="00ED5411">
              <w:rPr>
                <w:bCs/>
                <w:sz w:val="22"/>
                <w:szCs w:val="22"/>
              </w:rPr>
              <w:t xml:space="preserve">Tập dữ liệu 4.2.2: </w:t>
            </w:r>
            <w:r w:rsidRPr="00ED5411">
              <w:rPr>
                <w:sz w:val="22"/>
                <w:szCs w:val="22"/>
              </w:rPr>
              <w:t>0</w:t>
            </w:r>
          </w:p>
          <w:p w14:paraId="0DD11816" w14:textId="77777777" w:rsidR="006A522F" w:rsidRPr="00ED5411" w:rsidRDefault="006A522F" w:rsidP="00415767">
            <w:pPr>
              <w:shd w:val="clear" w:color="auto" w:fill="FFFFFF"/>
            </w:pPr>
          </w:p>
          <w:p w14:paraId="2995BB97" w14:textId="77777777" w:rsidR="006A522F" w:rsidRPr="00ED5411" w:rsidRDefault="006A522F" w:rsidP="00415767">
            <w:pPr>
              <w:spacing w:line="264" w:lineRule="auto"/>
            </w:pPr>
            <w:r w:rsidRPr="00ED5411">
              <w:rPr>
                <w:b/>
                <w:i/>
                <w:sz w:val="22"/>
                <w:szCs w:val="22"/>
              </w:rPr>
              <w:t xml:space="preserve">Tập dữ liệu 4.3: </w:t>
            </w:r>
            <w:r w:rsidRPr="00621C56">
              <w:rPr>
                <w:color w:val="0000FF"/>
                <w:sz w:val="22"/>
                <w:szCs w:val="22"/>
              </w:rPr>
              <w:t xml:space="preserve">SUM </w:t>
            </w:r>
            <w:r w:rsidRPr="00621C56">
              <w:rPr>
                <w:color w:val="000080"/>
                <w:sz w:val="22"/>
                <w:szCs w:val="22"/>
              </w:rPr>
              <w:t>(</w:t>
            </w:r>
            <w:r w:rsidRPr="00621C56">
              <w:rPr>
                <w:sz w:val="22"/>
                <w:szCs w:val="22"/>
              </w:rPr>
              <w:t>Tập dữ liệu 4.3.1 và 4.3.2</w:t>
            </w:r>
            <w:r w:rsidRPr="00621C56">
              <w:rPr>
                <w:color w:val="000080"/>
                <w:sz w:val="22"/>
                <w:szCs w:val="22"/>
              </w:rPr>
              <w:t>)</w:t>
            </w:r>
          </w:p>
          <w:p w14:paraId="704A6126" w14:textId="77777777" w:rsidR="006A522F" w:rsidRPr="00621C56" w:rsidRDefault="006A522F" w:rsidP="00415767">
            <w:pPr>
              <w:shd w:val="clear" w:color="auto" w:fill="FFFFFF"/>
              <w:rPr>
                <w:color w:val="000080"/>
              </w:rPr>
            </w:pPr>
            <w:r w:rsidRPr="00ED5411">
              <w:rPr>
                <w:sz w:val="22"/>
                <w:szCs w:val="22"/>
              </w:rPr>
              <w:t xml:space="preserve">Tập dữ liệu 4.3.1: </w:t>
            </w:r>
            <w:r w:rsidRPr="00621C56">
              <w:rPr>
                <w:color w:val="0000FF"/>
                <w:sz w:val="22"/>
                <w:szCs w:val="22"/>
              </w:rPr>
              <w:t>SUM</w:t>
            </w:r>
            <w:r w:rsidRPr="00621C56">
              <w:rPr>
                <w:color w:val="000080"/>
                <w:sz w:val="22"/>
                <w:szCs w:val="22"/>
              </w:rPr>
              <w:t>(</w:t>
            </w:r>
            <w:r w:rsidRPr="00621C56">
              <w:rPr>
                <w:sz w:val="22"/>
                <w:szCs w:val="22"/>
              </w:rPr>
              <w:t>TBGL_FTPDD</w:t>
            </w:r>
            <w:r w:rsidRPr="00621C56">
              <w:rPr>
                <w:color w:val="000080"/>
                <w:sz w:val="22"/>
                <w:szCs w:val="22"/>
              </w:rPr>
              <w:t>.</w:t>
            </w:r>
            <w:r w:rsidRPr="00621C56">
              <w:rPr>
                <w:color w:val="000000"/>
                <w:sz w:val="22"/>
                <w:szCs w:val="22"/>
              </w:rPr>
              <w:t>ACRBAMT</w:t>
            </w:r>
            <w:r w:rsidRPr="00621C56">
              <w:rPr>
                <w:color w:val="000080"/>
                <w:sz w:val="22"/>
                <w:szCs w:val="22"/>
              </w:rPr>
              <w:t>)</w:t>
            </w:r>
          </w:p>
          <w:p w14:paraId="707DF214" w14:textId="77777777" w:rsidR="006A522F" w:rsidRPr="00402FF5" w:rsidRDefault="006A522F" w:rsidP="00415767">
            <w:pPr>
              <w:shd w:val="clear" w:color="auto" w:fill="FFFFFF"/>
            </w:pPr>
            <w:r w:rsidRPr="00ED5411">
              <w:rPr>
                <w:sz w:val="22"/>
                <w:szCs w:val="22"/>
              </w:rPr>
              <w:t>Tập dữ liệu 4.3.2: 0</w:t>
            </w:r>
          </w:p>
        </w:tc>
      </w:tr>
      <w:tr w:rsidR="006A522F" w:rsidRPr="00ED5411" w14:paraId="7B4E9D24"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27EEA50A"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093E2ED4"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197255A" w14:textId="77777777" w:rsidR="006A522F" w:rsidRPr="00ED5411" w:rsidRDefault="006A522F" w:rsidP="00415767">
            <w:pPr>
              <w:rPr>
                <w:b/>
                <w:bCs/>
              </w:rPr>
            </w:pPr>
            <w:r>
              <w:rPr>
                <w:b/>
                <w:bCs/>
                <w:sz w:val="22"/>
                <w:szCs w:val="22"/>
              </w:rPr>
              <w:t xml:space="preserve">Tập dữ liệu 5: </w:t>
            </w: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E80B93A"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4C041EB3"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11EF5B54" w14:textId="77777777" w:rsidR="006A522F" w:rsidRPr="00ED5411" w:rsidRDefault="006A522F" w:rsidP="00415767">
            <w:pPr>
              <w:jc w:val="center"/>
              <w:rPr>
                <w:bCs/>
              </w:rPr>
            </w:pPr>
            <w:r w:rsidRPr="00ED5411">
              <w:rPr>
                <w:bCs/>
                <w:sz w:val="22"/>
                <w:szCs w:val="22"/>
              </w:rPr>
              <w:t>18</w:t>
            </w:r>
          </w:p>
        </w:tc>
        <w:tc>
          <w:tcPr>
            <w:tcW w:w="2970" w:type="dxa"/>
            <w:vMerge w:val="restart"/>
            <w:tcBorders>
              <w:top w:val="single" w:sz="4" w:space="0" w:color="auto"/>
              <w:left w:val="single" w:sz="4" w:space="0" w:color="auto"/>
              <w:right w:val="single" w:sz="4" w:space="0" w:color="auto"/>
            </w:tcBorders>
            <w:shd w:val="clear" w:color="auto" w:fill="auto"/>
          </w:tcPr>
          <w:p w14:paraId="268F52B3" w14:textId="77777777" w:rsidR="006A522F" w:rsidRPr="00ED5411" w:rsidRDefault="006A522F" w:rsidP="00415767">
            <w:pPr>
              <w:rPr>
                <w:bCs/>
              </w:rPr>
            </w:pPr>
            <w:r w:rsidRPr="00ED5411">
              <w:rPr>
                <w:bCs/>
                <w:sz w:val="22"/>
                <w:szCs w:val="22"/>
              </w:rPr>
              <w:t>LAI_BANVON_CV_EI_TC_CK_10</w:t>
            </w:r>
            <w:r w:rsidRPr="00ED5411">
              <w:rPr>
                <w:bCs/>
                <w:sz w:val="22"/>
                <w:szCs w:val="22"/>
              </w:rPr>
              <w:br/>
              <w:t>LAI_BANVON_CV_EI_TC_CK_10</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636464CF" w14:textId="77777777" w:rsidR="006A522F" w:rsidRDefault="006A522F" w:rsidP="00415767">
            <w:pPr>
              <w:spacing w:line="264" w:lineRule="auto"/>
              <w:rPr>
                <w:b/>
                <w:bCs/>
              </w:rPr>
            </w:pPr>
            <w:r>
              <w:rPr>
                <w:b/>
                <w:bCs/>
                <w:sz w:val="22"/>
                <w:szCs w:val="22"/>
              </w:rPr>
              <w:t>Tập dữ liệu 1 =&gt; Tập dữ liệu 3:</w:t>
            </w:r>
          </w:p>
          <w:p w14:paraId="1D7C337E"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40D01787" w14:textId="77777777" w:rsidR="006A522F" w:rsidRPr="00FC0098" w:rsidRDefault="006A522F" w:rsidP="00415767">
            <w:pPr>
              <w:shd w:val="clear" w:color="auto" w:fill="FFFFFF"/>
            </w:pPr>
            <w:r w:rsidRPr="00FC0098">
              <w:rPr>
                <w:color w:val="0000FF"/>
                <w:sz w:val="22"/>
                <w:szCs w:val="22"/>
              </w:rPr>
              <w:t xml:space="preserve">SUM </w:t>
            </w:r>
            <w:r w:rsidRPr="00FC0098">
              <w:rPr>
                <w:color w:val="000080"/>
                <w:sz w:val="22"/>
                <w:szCs w:val="22"/>
              </w:rPr>
              <w:t>(</w:t>
            </w:r>
            <w:r>
              <w:rPr>
                <w:sz w:val="22"/>
                <w:szCs w:val="22"/>
              </w:rPr>
              <w:t>5</w:t>
            </w:r>
            <w:r w:rsidRPr="00FC0098">
              <w:rPr>
                <w:sz w:val="22"/>
                <w:szCs w:val="22"/>
              </w:rPr>
              <w:t xml:space="preserve"> </w:t>
            </w:r>
            <w:r w:rsidRPr="00FC0098">
              <w:rPr>
                <w:color w:val="000000"/>
                <w:sz w:val="22"/>
                <w:szCs w:val="22"/>
              </w:rPr>
              <w:t>Tập dữ liệu</w:t>
            </w:r>
            <w:r w:rsidRPr="00FC0098">
              <w:rPr>
                <w:color w:val="000080"/>
                <w:sz w:val="22"/>
                <w:szCs w:val="22"/>
              </w:rPr>
              <w:t>)</w:t>
            </w:r>
          </w:p>
          <w:p w14:paraId="0A237D13"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0E81EC04"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29480C14"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tc>
      </w:tr>
      <w:tr w:rsidR="006A522F" w:rsidRPr="00ED5411" w14:paraId="1A64C63C" w14:textId="77777777" w:rsidTr="00415767">
        <w:trPr>
          <w:trHeight w:val="289"/>
        </w:trPr>
        <w:tc>
          <w:tcPr>
            <w:tcW w:w="828" w:type="dxa"/>
            <w:vMerge/>
            <w:tcBorders>
              <w:left w:val="single" w:sz="4" w:space="0" w:color="auto"/>
              <w:right w:val="single" w:sz="4" w:space="0" w:color="auto"/>
            </w:tcBorders>
            <w:shd w:val="clear" w:color="auto" w:fill="auto"/>
          </w:tcPr>
          <w:p w14:paraId="551AA526"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7A3E80C3"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ADEB080" w14:textId="77777777" w:rsidR="006A522F" w:rsidRPr="00ED5411" w:rsidRDefault="006A522F" w:rsidP="00415767">
            <w:pPr>
              <w:shd w:val="clear" w:color="auto" w:fill="FFFFFF"/>
              <w:rPr>
                <w:b/>
                <w:bCs/>
              </w:rPr>
            </w:pPr>
            <w:r w:rsidRPr="00ED5411">
              <w:rPr>
                <w:b/>
                <w:bCs/>
                <w:sz w:val="22"/>
                <w:szCs w:val="22"/>
              </w:rPr>
              <w:t xml:space="preserve">Tập dữ liệu 4: </w:t>
            </w:r>
          </w:p>
          <w:p w14:paraId="5C25FB7C" w14:textId="77777777" w:rsidR="006A522F" w:rsidRDefault="006A522F" w:rsidP="00415767">
            <w:pPr>
              <w:spacing w:line="264" w:lineRule="auto"/>
              <w:rPr>
                <w:b/>
                <w:i/>
              </w:rPr>
            </w:pPr>
            <w:r w:rsidRPr="00ED5411">
              <w:rPr>
                <w:b/>
                <w:i/>
                <w:sz w:val="22"/>
                <w:szCs w:val="22"/>
              </w:rPr>
              <w:t>Tập dữ liệu 4.1</w:t>
            </w:r>
            <w:r>
              <w:rPr>
                <w:b/>
                <w:i/>
                <w:sz w:val="22"/>
                <w:szCs w:val="22"/>
              </w:rPr>
              <w:t xml:space="preserve">: </w:t>
            </w:r>
          </w:p>
          <w:p w14:paraId="382DADD9" w14:textId="77777777" w:rsidR="006A522F" w:rsidRPr="000C5E8C" w:rsidRDefault="006A522F" w:rsidP="00415767">
            <w:pPr>
              <w:shd w:val="clear" w:color="auto" w:fill="FFFFFF"/>
            </w:pPr>
            <w:r w:rsidRPr="00ED5411">
              <w:rPr>
                <w:sz w:val="22"/>
                <w:szCs w:val="22"/>
              </w:rPr>
              <w:t xml:space="preserve">Tập dữ liệu 4.1.1: </w:t>
            </w:r>
            <w:r>
              <w:rPr>
                <w:sz w:val="22"/>
                <w:szCs w:val="22"/>
              </w:rPr>
              <w:t>Giá trị mặc định là 0</w:t>
            </w:r>
          </w:p>
          <w:p w14:paraId="4B732397" w14:textId="77777777" w:rsidR="006A522F" w:rsidRDefault="006A522F" w:rsidP="00415767">
            <w:pPr>
              <w:spacing w:line="264" w:lineRule="auto"/>
              <w:rPr>
                <w:b/>
                <w:i/>
              </w:rPr>
            </w:pPr>
            <w:r w:rsidRPr="00ED5411">
              <w:rPr>
                <w:sz w:val="22"/>
                <w:szCs w:val="22"/>
              </w:rPr>
              <w:t>Tập dữ liệu 4.1.2:</w:t>
            </w:r>
          </w:p>
          <w:p w14:paraId="1B2935D1"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1702643A" w14:textId="77777777" w:rsidR="006A522F" w:rsidRPr="003D6839"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51CBBB9E" w14:textId="77777777" w:rsidR="006A522F" w:rsidRPr="00ED5411" w:rsidRDefault="006A522F" w:rsidP="00415767">
            <w:pPr>
              <w:spacing w:line="264" w:lineRule="auto"/>
              <w:rPr>
                <w:color w:val="808080"/>
              </w:rPr>
            </w:pPr>
          </w:p>
          <w:p w14:paraId="0FE97F3B" w14:textId="77777777" w:rsidR="006A522F" w:rsidRPr="00ED5411" w:rsidRDefault="006A522F" w:rsidP="00415767">
            <w:pPr>
              <w:spacing w:line="264" w:lineRule="auto"/>
              <w:rPr>
                <w:b/>
                <w:i/>
              </w:rPr>
            </w:pPr>
            <w:r w:rsidRPr="00ED5411">
              <w:rPr>
                <w:b/>
                <w:i/>
                <w:sz w:val="22"/>
                <w:szCs w:val="22"/>
              </w:rPr>
              <w:t xml:space="preserve">Tập dữ liệu 4.2: </w:t>
            </w:r>
          </w:p>
          <w:p w14:paraId="0BC2C451" w14:textId="77777777" w:rsidR="006A522F" w:rsidRPr="000C5E8C" w:rsidRDefault="006A522F" w:rsidP="00415767">
            <w:pPr>
              <w:shd w:val="clear" w:color="auto" w:fill="FFFFFF"/>
              <w:rPr>
                <w:bCs/>
              </w:rPr>
            </w:pPr>
            <w:r w:rsidRPr="00ED5411">
              <w:rPr>
                <w:bCs/>
                <w:sz w:val="22"/>
                <w:szCs w:val="22"/>
              </w:rPr>
              <w:t>Tập dữ liệu 4.2.1</w:t>
            </w:r>
            <w:r>
              <w:rPr>
                <w:bCs/>
                <w:sz w:val="22"/>
                <w:szCs w:val="22"/>
              </w:rPr>
              <w:t xml:space="preserve">: </w:t>
            </w:r>
            <w:r>
              <w:rPr>
                <w:sz w:val="22"/>
                <w:szCs w:val="22"/>
              </w:rPr>
              <w:t>Giá trị mặc định là 0</w:t>
            </w:r>
          </w:p>
          <w:p w14:paraId="49F20EA6" w14:textId="77777777" w:rsidR="006A522F" w:rsidRDefault="006A522F" w:rsidP="00415767">
            <w:pPr>
              <w:shd w:val="clear" w:color="auto" w:fill="FFFFFF"/>
              <w:rPr>
                <w:bCs/>
              </w:rPr>
            </w:pPr>
            <w:r w:rsidRPr="00ED5411">
              <w:rPr>
                <w:bCs/>
                <w:sz w:val="22"/>
                <w:szCs w:val="22"/>
              </w:rPr>
              <w:t>Tập dữ liệu 4.2.2</w:t>
            </w:r>
            <w:r>
              <w:rPr>
                <w:bCs/>
                <w:sz w:val="22"/>
                <w:szCs w:val="22"/>
              </w:rPr>
              <w:t xml:space="preserve">: </w:t>
            </w:r>
          </w:p>
          <w:p w14:paraId="6628CB1F"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460555C7" w14:textId="77777777" w:rsidR="006A522F" w:rsidRPr="0039610A"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55B89440" w14:textId="77777777" w:rsidR="006A522F" w:rsidRPr="00ED5411" w:rsidRDefault="006A522F" w:rsidP="00415767">
            <w:pPr>
              <w:shd w:val="clear" w:color="auto" w:fill="FFFFFF"/>
            </w:pPr>
          </w:p>
          <w:p w14:paraId="251C36BD" w14:textId="77777777" w:rsidR="006A522F" w:rsidRDefault="006A522F" w:rsidP="00415767">
            <w:pPr>
              <w:shd w:val="clear" w:color="auto" w:fill="FFFFFF"/>
              <w:rPr>
                <w:b/>
                <w:i/>
              </w:rPr>
            </w:pPr>
            <w:r w:rsidRPr="00ED5411">
              <w:rPr>
                <w:b/>
                <w:i/>
                <w:sz w:val="22"/>
                <w:szCs w:val="22"/>
              </w:rPr>
              <w:t>Tập dữ liệu 4.3</w:t>
            </w:r>
            <w:r>
              <w:rPr>
                <w:b/>
                <w:i/>
                <w:sz w:val="22"/>
                <w:szCs w:val="22"/>
              </w:rPr>
              <w:t xml:space="preserve">: </w:t>
            </w:r>
          </w:p>
          <w:p w14:paraId="466CC22F" w14:textId="77777777" w:rsidR="006A522F" w:rsidRPr="000C5E8C" w:rsidRDefault="006A522F" w:rsidP="00415767">
            <w:pPr>
              <w:shd w:val="clear" w:color="auto" w:fill="FFFFFF"/>
            </w:pPr>
            <w:r w:rsidRPr="00ED5411">
              <w:rPr>
                <w:sz w:val="22"/>
                <w:szCs w:val="22"/>
              </w:rPr>
              <w:t xml:space="preserve">Tập dữ liệu 4.3.1: </w:t>
            </w:r>
            <w:r>
              <w:rPr>
                <w:sz w:val="22"/>
                <w:szCs w:val="22"/>
              </w:rPr>
              <w:t>Giá trị mặc định là 0</w:t>
            </w:r>
          </w:p>
          <w:p w14:paraId="55625087" w14:textId="77777777" w:rsidR="006A522F" w:rsidRDefault="006A522F" w:rsidP="00415767">
            <w:pPr>
              <w:shd w:val="clear" w:color="auto" w:fill="FFFFFF"/>
            </w:pPr>
            <w:r w:rsidRPr="00ED5411">
              <w:rPr>
                <w:sz w:val="22"/>
                <w:szCs w:val="22"/>
              </w:rPr>
              <w:t>Tập dữ liệu 4.3.2:</w:t>
            </w:r>
          </w:p>
          <w:p w14:paraId="37B82183"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2DEA6998" w14:textId="77777777" w:rsidR="006A522F" w:rsidRPr="00530B87"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14E1BF3E" w14:textId="77777777" w:rsidR="006A522F" w:rsidRPr="00FC0098" w:rsidRDefault="006A522F" w:rsidP="00415767">
            <w:pPr>
              <w:shd w:val="clear" w:color="auto" w:fill="FFFFFF"/>
            </w:pPr>
            <w:r w:rsidRPr="00ED5411">
              <w:rPr>
                <w:b/>
                <w:bCs/>
                <w:sz w:val="22"/>
                <w:szCs w:val="22"/>
              </w:rPr>
              <w:t xml:space="preserve">Tập dữ liệu 4: </w:t>
            </w:r>
            <w:r w:rsidRPr="00FC0098">
              <w:rPr>
                <w:color w:val="0000FF"/>
                <w:sz w:val="22"/>
                <w:szCs w:val="22"/>
              </w:rPr>
              <w:t xml:space="preserve">SUM </w:t>
            </w:r>
            <w:r w:rsidRPr="00FC0098">
              <w:rPr>
                <w:color w:val="000080"/>
                <w:sz w:val="22"/>
                <w:szCs w:val="22"/>
              </w:rPr>
              <w:t>(</w:t>
            </w:r>
            <w:r w:rsidRPr="00FC0098">
              <w:rPr>
                <w:sz w:val="22"/>
                <w:szCs w:val="22"/>
              </w:rPr>
              <w:t>Tập dữ liệu 4.1, 4.2 và 4.3</w:t>
            </w:r>
            <w:r w:rsidRPr="00FC0098">
              <w:rPr>
                <w:color w:val="000080"/>
                <w:sz w:val="22"/>
                <w:szCs w:val="22"/>
              </w:rPr>
              <w:t>)</w:t>
            </w:r>
          </w:p>
          <w:p w14:paraId="33726AE4" w14:textId="77777777" w:rsidR="006A522F" w:rsidRPr="00ED5411" w:rsidRDefault="006A522F" w:rsidP="00415767">
            <w:pPr>
              <w:spacing w:line="264" w:lineRule="auto"/>
            </w:pPr>
            <w:r w:rsidRPr="00ED5411">
              <w:rPr>
                <w:b/>
                <w:i/>
                <w:sz w:val="22"/>
                <w:szCs w:val="22"/>
              </w:rPr>
              <w:t xml:space="preserve">Tập dữ liệu 4.1: </w:t>
            </w:r>
            <w:r w:rsidRPr="00FC0098">
              <w:rPr>
                <w:color w:val="0000FF"/>
                <w:sz w:val="22"/>
                <w:szCs w:val="22"/>
              </w:rPr>
              <w:t xml:space="preserve">SUM </w:t>
            </w:r>
            <w:r w:rsidRPr="00FC0098">
              <w:rPr>
                <w:color w:val="000080"/>
                <w:sz w:val="22"/>
                <w:szCs w:val="22"/>
              </w:rPr>
              <w:t>(</w:t>
            </w:r>
            <w:r w:rsidRPr="00FC0098">
              <w:rPr>
                <w:sz w:val="22"/>
                <w:szCs w:val="22"/>
              </w:rPr>
              <w:t>Tập dữ liệu 4.1.1 và 4.1.2</w:t>
            </w:r>
            <w:r w:rsidRPr="00FC0098">
              <w:rPr>
                <w:color w:val="000080"/>
                <w:sz w:val="22"/>
                <w:szCs w:val="22"/>
              </w:rPr>
              <w:t>)</w:t>
            </w:r>
          </w:p>
          <w:p w14:paraId="477B7D9A" w14:textId="77777777" w:rsidR="006A522F" w:rsidRPr="00ED5411" w:rsidRDefault="006A522F" w:rsidP="00415767">
            <w:pPr>
              <w:shd w:val="clear" w:color="auto" w:fill="FFFFFF"/>
              <w:rPr>
                <w:b/>
                <w:bCs/>
                <w:color w:val="000080"/>
              </w:rPr>
            </w:pPr>
            <w:r w:rsidRPr="00ED5411">
              <w:rPr>
                <w:sz w:val="22"/>
                <w:szCs w:val="22"/>
              </w:rPr>
              <w:t>Tập dữ liệu 4.1.1: 0</w:t>
            </w:r>
          </w:p>
          <w:p w14:paraId="678E4F70" w14:textId="77777777" w:rsidR="006A522F" w:rsidRDefault="006A522F" w:rsidP="00415767">
            <w:pPr>
              <w:shd w:val="clear" w:color="auto" w:fill="FFFFFF"/>
              <w:rPr>
                <w:b/>
                <w:bCs/>
                <w:color w:val="000080"/>
              </w:rPr>
            </w:pPr>
            <w:r w:rsidRPr="00ED5411">
              <w:rPr>
                <w:sz w:val="22"/>
                <w:szCs w:val="22"/>
              </w:rPr>
              <w:t xml:space="preserve">Tập dữ liệu 4.1.2: </w:t>
            </w:r>
            <w:r w:rsidRPr="00FC0098">
              <w:rPr>
                <w:color w:val="0000FF"/>
                <w:sz w:val="22"/>
                <w:szCs w:val="22"/>
              </w:rPr>
              <w:t>SUM</w:t>
            </w:r>
            <w:r w:rsidRPr="00FC0098">
              <w:rPr>
                <w:color w:val="000080"/>
                <w:sz w:val="22"/>
                <w:szCs w:val="22"/>
              </w:rPr>
              <w:t>(</w:t>
            </w:r>
            <w:r w:rsidRPr="00FC0098">
              <w:rPr>
                <w:sz w:val="22"/>
                <w:szCs w:val="22"/>
              </w:rPr>
              <w:t>TBGL_FTPDD</w:t>
            </w:r>
            <w:r w:rsidRPr="00FC0098">
              <w:rPr>
                <w:color w:val="000080"/>
                <w:sz w:val="22"/>
                <w:szCs w:val="22"/>
              </w:rPr>
              <w:t>.</w:t>
            </w:r>
            <w:r w:rsidRPr="00FC0098">
              <w:rPr>
                <w:color w:val="000000"/>
                <w:sz w:val="22"/>
                <w:szCs w:val="22"/>
              </w:rPr>
              <w:t>ACRAMT</w:t>
            </w:r>
            <w:r w:rsidRPr="00FC0098">
              <w:rPr>
                <w:color w:val="000080"/>
                <w:sz w:val="22"/>
                <w:szCs w:val="22"/>
              </w:rPr>
              <w:t>)</w:t>
            </w:r>
          </w:p>
          <w:p w14:paraId="598A7B5D" w14:textId="77777777" w:rsidR="006A522F" w:rsidRPr="00ED5411" w:rsidRDefault="006A522F" w:rsidP="00415767">
            <w:pPr>
              <w:shd w:val="clear" w:color="auto" w:fill="FFFFFF"/>
            </w:pPr>
          </w:p>
          <w:p w14:paraId="30AB8C68" w14:textId="77777777" w:rsidR="006A522F" w:rsidRPr="00FC0098" w:rsidRDefault="006A522F" w:rsidP="00415767">
            <w:pPr>
              <w:spacing w:line="264" w:lineRule="auto"/>
              <w:rPr>
                <w:i/>
              </w:rPr>
            </w:pPr>
            <w:r w:rsidRPr="00ED5411">
              <w:rPr>
                <w:b/>
                <w:i/>
                <w:sz w:val="22"/>
                <w:szCs w:val="22"/>
              </w:rPr>
              <w:t xml:space="preserve">Tập dữ liệu 4.2: </w:t>
            </w:r>
            <w:r w:rsidRPr="00FC0098">
              <w:rPr>
                <w:color w:val="0000FF"/>
                <w:sz w:val="22"/>
                <w:szCs w:val="22"/>
              </w:rPr>
              <w:t xml:space="preserve">SUM </w:t>
            </w:r>
            <w:r w:rsidRPr="00FC0098">
              <w:rPr>
                <w:color w:val="000080"/>
                <w:sz w:val="22"/>
                <w:szCs w:val="22"/>
              </w:rPr>
              <w:t>(</w:t>
            </w:r>
            <w:r w:rsidRPr="00FC0098">
              <w:rPr>
                <w:sz w:val="22"/>
                <w:szCs w:val="22"/>
              </w:rPr>
              <w:t>Tập dữ liệu 4.2.1 và 4.2.2</w:t>
            </w:r>
            <w:r w:rsidRPr="00FC0098">
              <w:rPr>
                <w:color w:val="000080"/>
                <w:sz w:val="22"/>
                <w:szCs w:val="22"/>
              </w:rPr>
              <w:t>)</w:t>
            </w:r>
          </w:p>
          <w:p w14:paraId="403641A8" w14:textId="77777777" w:rsidR="006A522F" w:rsidRPr="00ED5411" w:rsidRDefault="006A522F" w:rsidP="00415767">
            <w:pPr>
              <w:shd w:val="clear" w:color="auto" w:fill="FFFFFF"/>
            </w:pPr>
            <w:r w:rsidRPr="00ED5411">
              <w:rPr>
                <w:bCs/>
                <w:sz w:val="22"/>
                <w:szCs w:val="22"/>
              </w:rPr>
              <w:t xml:space="preserve">Tập dữ liệu 4.2.1: </w:t>
            </w:r>
            <w:r w:rsidRPr="00ED5411">
              <w:rPr>
                <w:sz w:val="22"/>
                <w:szCs w:val="22"/>
              </w:rPr>
              <w:t>0</w:t>
            </w:r>
          </w:p>
          <w:p w14:paraId="7C8195A1" w14:textId="77777777" w:rsidR="006A522F" w:rsidRPr="00FC0098" w:rsidRDefault="006A522F" w:rsidP="00415767">
            <w:pPr>
              <w:shd w:val="clear" w:color="auto" w:fill="FFFFFF"/>
              <w:rPr>
                <w:color w:val="000080"/>
              </w:rPr>
            </w:pPr>
            <w:r w:rsidRPr="00ED5411">
              <w:rPr>
                <w:bCs/>
                <w:sz w:val="22"/>
                <w:szCs w:val="22"/>
              </w:rPr>
              <w:t xml:space="preserve">Tập dữ liệu 4.2.2: </w:t>
            </w:r>
            <w:r w:rsidRPr="00FC0098">
              <w:rPr>
                <w:color w:val="0000FF"/>
                <w:sz w:val="22"/>
                <w:szCs w:val="22"/>
              </w:rPr>
              <w:t>SUM</w:t>
            </w:r>
            <w:r w:rsidRPr="00FC0098">
              <w:rPr>
                <w:color w:val="000080"/>
                <w:sz w:val="22"/>
                <w:szCs w:val="22"/>
              </w:rPr>
              <w:t>(</w:t>
            </w:r>
            <w:r w:rsidRPr="00FC0098">
              <w:rPr>
                <w:sz w:val="22"/>
                <w:szCs w:val="22"/>
              </w:rPr>
              <w:t>TBGL_FTPDD</w:t>
            </w:r>
            <w:r w:rsidRPr="00FC0098">
              <w:rPr>
                <w:color w:val="000080"/>
                <w:sz w:val="22"/>
                <w:szCs w:val="22"/>
              </w:rPr>
              <w:t>.</w:t>
            </w:r>
            <w:r w:rsidRPr="00FC0098">
              <w:rPr>
                <w:color w:val="000000"/>
                <w:sz w:val="22"/>
                <w:szCs w:val="22"/>
              </w:rPr>
              <w:t>ACRAMT</w:t>
            </w:r>
            <w:r w:rsidRPr="00FC0098">
              <w:rPr>
                <w:color w:val="000080"/>
                <w:sz w:val="22"/>
                <w:szCs w:val="22"/>
              </w:rPr>
              <w:t>)</w:t>
            </w:r>
          </w:p>
          <w:p w14:paraId="12564C42" w14:textId="77777777" w:rsidR="006A522F" w:rsidRPr="00ED5411" w:rsidRDefault="006A522F" w:rsidP="00415767">
            <w:pPr>
              <w:shd w:val="clear" w:color="auto" w:fill="FFFFFF"/>
            </w:pPr>
          </w:p>
          <w:p w14:paraId="13B842BE" w14:textId="77777777" w:rsidR="006A522F" w:rsidRPr="00FC0098" w:rsidRDefault="006A522F" w:rsidP="00415767">
            <w:pPr>
              <w:spacing w:line="264" w:lineRule="auto"/>
            </w:pPr>
            <w:r w:rsidRPr="00ED5411">
              <w:rPr>
                <w:b/>
                <w:i/>
                <w:sz w:val="22"/>
                <w:szCs w:val="22"/>
              </w:rPr>
              <w:t xml:space="preserve">Tập dữ liệu 4.3: </w:t>
            </w:r>
            <w:r w:rsidRPr="00FC0098">
              <w:rPr>
                <w:color w:val="0000FF"/>
                <w:sz w:val="22"/>
                <w:szCs w:val="22"/>
              </w:rPr>
              <w:t xml:space="preserve">SUM </w:t>
            </w:r>
            <w:r w:rsidRPr="00FC0098">
              <w:rPr>
                <w:color w:val="000080"/>
                <w:sz w:val="22"/>
                <w:szCs w:val="22"/>
              </w:rPr>
              <w:t>(</w:t>
            </w:r>
            <w:r w:rsidRPr="00FC0098">
              <w:rPr>
                <w:sz w:val="22"/>
                <w:szCs w:val="22"/>
              </w:rPr>
              <w:t>Tập dữ liệu 4.3.1 và 4.3.2</w:t>
            </w:r>
            <w:r w:rsidRPr="00FC0098">
              <w:rPr>
                <w:color w:val="000080"/>
                <w:sz w:val="22"/>
                <w:szCs w:val="22"/>
              </w:rPr>
              <w:t>)</w:t>
            </w:r>
          </w:p>
          <w:p w14:paraId="1EE5206F" w14:textId="77777777" w:rsidR="006A522F" w:rsidRPr="00ED5411" w:rsidRDefault="006A522F" w:rsidP="00415767">
            <w:pPr>
              <w:shd w:val="clear" w:color="auto" w:fill="FFFFFF"/>
              <w:rPr>
                <w:b/>
                <w:bCs/>
                <w:color w:val="000080"/>
              </w:rPr>
            </w:pPr>
            <w:r w:rsidRPr="00ED5411">
              <w:rPr>
                <w:sz w:val="22"/>
                <w:szCs w:val="22"/>
              </w:rPr>
              <w:t>Tập dữ liệu 4.3.1: 0</w:t>
            </w:r>
          </w:p>
          <w:p w14:paraId="5719F8A5" w14:textId="77777777" w:rsidR="006A522F" w:rsidRPr="00161189" w:rsidRDefault="006A522F" w:rsidP="00415767">
            <w:pPr>
              <w:shd w:val="clear" w:color="auto" w:fill="FFFFFF"/>
            </w:pPr>
            <w:r w:rsidRPr="00ED5411">
              <w:rPr>
                <w:sz w:val="22"/>
                <w:szCs w:val="22"/>
              </w:rPr>
              <w:t xml:space="preserve">Tập dữ liệu 4.3.2: </w:t>
            </w:r>
            <w:r w:rsidRPr="00FC0098">
              <w:rPr>
                <w:color w:val="0000FF"/>
                <w:sz w:val="22"/>
                <w:szCs w:val="22"/>
              </w:rPr>
              <w:t>SUM</w:t>
            </w:r>
            <w:r w:rsidRPr="00FC0098">
              <w:rPr>
                <w:color w:val="000080"/>
                <w:sz w:val="22"/>
                <w:szCs w:val="22"/>
              </w:rPr>
              <w:t>(</w:t>
            </w:r>
            <w:r w:rsidRPr="00FC0098">
              <w:rPr>
                <w:sz w:val="22"/>
                <w:szCs w:val="22"/>
              </w:rPr>
              <w:t>TBGL_FTPDD</w:t>
            </w:r>
            <w:r w:rsidRPr="00FC0098">
              <w:rPr>
                <w:color w:val="000080"/>
                <w:sz w:val="22"/>
                <w:szCs w:val="22"/>
              </w:rPr>
              <w:t>.</w:t>
            </w:r>
            <w:r w:rsidRPr="00FC0098">
              <w:rPr>
                <w:color w:val="000000"/>
                <w:sz w:val="22"/>
                <w:szCs w:val="22"/>
              </w:rPr>
              <w:t>ACRAMT</w:t>
            </w:r>
            <w:r w:rsidRPr="00FC0098">
              <w:rPr>
                <w:color w:val="000080"/>
                <w:sz w:val="22"/>
                <w:szCs w:val="22"/>
              </w:rPr>
              <w:t>)</w:t>
            </w:r>
          </w:p>
        </w:tc>
      </w:tr>
      <w:tr w:rsidR="006A522F" w:rsidRPr="00ED5411" w14:paraId="19A83623"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27159BAE"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03021850"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26B6E16" w14:textId="77777777" w:rsidR="006A522F" w:rsidRPr="000C5E8C" w:rsidRDefault="006A522F" w:rsidP="00415767">
            <w:pPr>
              <w:shd w:val="clear" w:color="auto" w:fill="FFFFFF"/>
              <w:rPr>
                <w:bCs/>
              </w:rPr>
            </w:pPr>
            <w:r w:rsidRPr="00ED5411">
              <w:rPr>
                <w:b/>
                <w:bCs/>
                <w:sz w:val="22"/>
                <w:szCs w:val="22"/>
              </w:rPr>
              <w:t xml:space="preserve">Tập dữ liệu 5: </w:t>
            </w:r>
            <w:r>
              <w:rPr>
                <w:bCs/>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E6AFE3C"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61BB6874"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65318FBD" w14:textId="77777777" w:rsidR="006A522F" w:rsidRPr="00ED5411" w:rsidRDefault="006A522F" w:rsidP="00415767">
            <w:pPr>
              <w:jc w:val="center"/>
              <w:rPr>
                <w:bCs/>
              </w:rPr>
            </w:pPr>
            <w:r w:rsidRPr="00ED5411">
              <w:rPr>
                <w:bCs/>
                <w:sz w:val="22"/>
                <w:szCs w:val="22"/>
              </w:rPr>
              <w:t>19</w:t>
            </w:r>
          </w:p>
        </w:tc>
        <w:tc>
          <w:tcPr>
            <w:tcW w:w="2970" w:type="dxa"/>
            <w:vMerge w:val="restart"/>
            <w:tcBorders>
              <w:top w:val="single" w:sz="4" w:space="0" w:color="auto"/>
              <w:left w:val="single" w:sz="4" w:space="0" w:color="auto"/>
              <w:right w:val="single" w:sz="4" w:space="0" w:color="auto"/>
            </w:tcBorders>
            <w:shd w:val="clear" w:color="auto" w:fill="auto"/>
          </w:tcPr>
          <w:p w14:paraId="39643A40" w14:textId="77777777" w:rsidR="006A522F" w:rsidRPr="00ED5411" w:rsidRDefault="006A522F" w:rsidP="00415767">
            <w:pPr>
              <w:rPr>
                <w:bCs/>
              </w:rPr>
            </w:pPr>
            <w:r w:rsidRPr="00ED5411">
              <w:rPr>
                <w:bCs/>
                <w:sz w:val="22"/>
                <w:szCs w:val="22"/>
              </w:rPr>
              <w:t>QUY_DOI_VND_10</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51B7500" w14:textId="77777777" w:rsidR="006A522F" w:rsidRDefault="006A522F" w:rsidP="00415767">
            <w:pPr>
              <w:spacing w:line="264" w:lineRule="auto"/>
              <w:rPr>
                <w:b/>
                <w:bCs/>
              </w:rPr>
            </w:pPr>
            <w:r>
              <w:rPr>
                <w:b/>
                <w:bCs/>
                <w:sz w:val="22"/>
                <w:szCs w:val="22"/>
              </w:rPr>
              <w:t>Tập dữ liệu 1 =&gt; Tập dữ liệu 3:</w:t>
            </w:r>
          </w:p>
          <w:p w14:paraId="19647358"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DA9B17D" w14:textId="77777777" w:rsidR="006A522F" w:rsidRPr="00D468A6" w:rsidRDefault="006A522F" w:rsidP="00415767">
            <w:pPr>
              <w:shd w:val="clear" w:color="auto" w:fill="FFFFFF"/>
            </w:pPr>
            <w:r w:rsidRPr="00D468A6">
              <w:rPr>
                <w:color w:val="0000FF"/>
                <w:sz w:val="22"/>
                <w:szCs w:val="22"/>
              </w:rPr>
              <w:t xml:space="preserve">SUM </w:t>
            </w:r>
            <w:r w:rsidRPr="00D468A6">
              <w:rPr>
                <w:color w:val="000080"/>
                <w:sz w:val="22"/>
                <w:szCs w:val="22"/>
              </w:rPr>
              <w:t>(</w:t>
            </w:r>
            <w:r>
              <w:rPr>
                <w:sz w:val="22"/>
                <w:szCs w:val="22"/>
              </w:rPr>
              <w:t>5</w:t>
            </w:r>
            <w:r w:rsidRPr="00D468A6">
              <w:rPr>
                <w:sz w:val="22"/>
                <w:szCs w:val="22"/>
              </w:rPr>
              <w:t xml:space="preserve"> </w:t>
            </w:r>
            <w:r w:rsidRPr="00D468A6">
              <w:rPr>
                <w:color w:val="000000"/>
                <w:sz w:val="22"/>
                <w:szCs w:val="22"/>
              </w:rPr>
              <w:t>Tập dữ liệu</w:t>
            </w:r>
            <w:r w:rsidRPr="00D468A6">
              <w:rPr>
                <w:color w:val="000080"/>
                <w:sz w:val="22"/>
                <w:szCs w:val="22"/>
              </w:rPr>
              <w:t>)</w:t>
            </w:r>
          </w:p>
          <w:p w14:paraId="320ADCEE"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65CA6C1A"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21A212E4"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tc>
      </w:tr>
      <w:tr w:rsidR="006A522F" w:rsidRPr="00ED5411" w14:paraId="5396DEBD" w14:textId="77777777" w:rsidTr="00415767">
        <w:trPr>
          <w:trHeight w:val="289"/>
        </w:trPr>
        <w:tc>
          <w:tcPr>
            <w:tcW w:w="828" w:type="dxa"/>
            <w:vMerge/>
            <w:tcBorders>
              <w:left w:val="single" w:sz="4" w:space="0" w:color="auto"/>
              <w:right w:val="single" w:sz="4" w:space="0" w:color="auto"/>
            </w:tcBorders>
            <w:shd w:val="clear" w:color="auto" w:fill="auto"/>
          </w:tcPr>
          <w:p w14:paraId="6DA309BF"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22B9DBE6"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F35D59A" w14:textId="77777777" w:rsidR="006A522F" w:rsidRPr="00ED5411" w:rsidRDefault="006A522F" w:rsidP="00415767">
            <w:pPr>
              <w:shd w:val="clear" w:color="auto" w:fill="FFFFFF"/>
              <w:rPr>
                <w:b/>
                <w:bCs/>
              </w:rPr>
            </w:pPr>
            <w:r w:rsidRPr="00ED5411">
              <w:rPr>
                <w:b/>
                <w:bCs/>
                <w:sz w:val="22"/>
                <w:szCs w:val="22"/>
              </w:rPr>
              <w:t xml:space="preserve">Tập dữ liệu 4: </w:t>
            </w:r>
          </w:p>
          <w:p w14:paraId="5F5066FC" w14:textId="77777777" w:rsidR="006A522F" w:rsidRDefault="006A522F" w:rsidP="00415767">
            <w:pPr>
              <w:spacing w:line="264" w:lineRule="auto"/>
              <w:rPr>
                <w:b/>
                <w:i/>
              </w:rPr>
            </w:pPr>
            <w:r w:rsidRPr="00ED5411">
              <w:rPr>
                <w:b/>
                <w:i/>
                <w:sz w:val="22"/>
                <w:szCs w:val="22"/>
              </w:rPr>
              <w:t>Tập dữ liệu 4.1</w:t>
            </w:r>
            <w:r>
              <w:rPr>
                <w:b/>
                <w:i/>
                <w:sz w:val="22"/>
                <w:szCs w:val="22"/>
              </w:rPr>
              <w:t xml:space="preserve">: </w:t>
            </w:r>
          </w:p>
          <w:p w14:paraId="2A8BBCEC" w14:textId="77777777" w:rsidR="006A522F" w:rsidRPr="00161189" w:rsidRDefault="006A522F" w:rsidP="00415767">
            <w:pPr>
              <w:shd w:val="clear" w:color="auto" w:fill="FFFFFF"/>
            </w:pPr>
            <w:r w:rsidRPr="00ED5411">
              <w:rPr>
                <w:sz w:val="22"/>
                <w:szCs w:val="22"/>
              </w:rPr>
              <w:t xml:space="preserve">Tập dữ liệu 4.1.1: </w:t>
            </w:r>
            <w:r>
              <w:rPr>
                <w:sz w:val="22"/>
                <w:szCs w:val="22"/>
              </w:rPr>
              <w:t>Giá trị mặc định là 0</w:t>
            </w:r>
          </w:p>
          <w:p w14:paraId="4DDB6860" w14:textId="77777777" w:rsidR="006A522F" w:rsidRPr="00AC0DF0" w:rsidRDefault="006A522F" w:rsidP="00415767">
            <w:pPr>
              <w:shd w:val="clear" w:color="auto" w:fill="FFFFFF"/>
            </w:pPr>
            <w:r w:rsidRPr="00ED5411">
              <w:rPr>
                <w:sz w:val="22"/>
                <w:szCs w:val="22"/>
              </w:rPr>
              <w:t xml:space="preserve">Tập dữ liệu 4.1.2: </w:t>
            </w:r>
          </w:p>
          <w:p w14:paraId="753FFF04"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33273BFB" w14:textId="77777777" w:rsidR="006A522F"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0334EC05" w14:textId="77777777" w:rsidR="006A522F" w:rsidRPr="00ED5411" w:rsidRDefault="006A522F" w:rsidP="00415767">
            <w:pPr>
              <w:spacing w:line="264" w:lineRule="auto"/>
              <w:rPr>
                <w:color w:val="808080"/>
              </w:rPr>
            </w:pPr>
          </w:p>
          <w:p w14:paraId="204F3B82" w14:textId="77777777" w:rsidR="006A522F" w:rsidRPr="00ED5411" w:rsidRDefault="006A522F" w:rsidP="00415767">
            <w:pPr>
              <w:spacing w:line="264" w:lineRule="auto"/>
              <w:rPr>
                <w:b/>
                <w:i/>
              </w:rPr>
            </w:pPr>
            <w:r w:rsidRPr="00ED5411">
              <w:rPr>
                <w:b/>
                <w:i/>
                <w:sz w:val="22"/>
                <w:szCs w:val="22"/>
              </w:rPr>
              <w:t xml:space="preserve">Tập dữ liệu 4.2: </w:t>
            </w:r>
          </w:p>
          <w:p w14:paraId="1AAAACD8" w14:textId="77777777" w:rsidR="006A522F" w:rsidRPr="00161189" w:rsidRDefault="006A522F" w:rsidP="00415767">
            <w:pPr>
              <w:shd w:val="clear" w:color="auto" w:fill="FFFFFF"/>
            </w:pPr>
            <w:r w:rsidRPr="00ED5411">
              <w:rPr>
                <w:bCs/>
                <w:sz w:val="22"/>
                <w:szCs w:val="22"/>
              </w:rPr>
              <w:t xml:space="preserve">Tập dữ liệu 4.2.1: </w:t>
            </w:r>
            <w:r>
              <w:rPr>
                <w:sz w:val="22"/>
                <w:szCs w:val="22"/>
              </w:rPr>
              <w:t>Giá trị mặc định là 0</w:t>
            </w:r>
          </w:p>
          <w:p w14:paraId="20B590F2" w14:textId="77777777" w:rsidR="006A522F" w:rsidRPr="00ED5411" w:rsidRDefault="006A522F" w:rsidP="00415767">
            <w:pPr>
              <w:spacing w:line="264" w:lineRule="auto"/>
              <w:rPr>
                <w:bCs/>
              </w:rPr>
            </w:pPr>
            <w:r w:rsidRPr="00ED5411">
              <w:rPr>
                <w:bCs/>
                <w:sz w:val="22"/>
                <w:szCs w:val="22"/>
              </w:rPr>
              <w:t xml:space="preserve">Tập dữ liệu 4.2.2: </w:t>
            </w:r>
          </w:p>
          <w:p w14:paraId="70864969"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ABB3582" w14:textId="77777777" w:rsidR="006A522F"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2B009984" w14:textId="77777777" w:rsidR="006A522F" w:rsidRPr="00ED5411" w:rsidRDefault="006A522F" w:rsidP="00415767">
            <w:pPr>
              <w:shd w:val="clear" w:color="auto" w:fill="FFFFFF"/>
            </w:pPr>
          </w:p>
          <w:p w14:paraId="510E15E6" w14:textId="77777777" w:rsidR="006A522F" w:rsidRDefault="006A522F" w:rsidP="00415767">
            <w:pPr>
              <w:shd w:val="clear" w:color="auto" w:fill="FFFFFF"/>
              <w:rPr>
                <w:b/>
                <w:i/>
              </w:rPr>
            </w:pPr>
            <w:r w:rsidRPr="00ED5411">
              <w:rPr>
                <w:b/>
                <w:i/>
                <w:sz w:val="22"/>
                <w:szCs w:val="22"/>
              </w:rPr>
              <w:t>Tập dữ liệu 4.3</w:t>
            </w:r>
            <w:r>
              <w:rPr>
                <w:b/>
                <w:i/>
                <w:sz w:val="22"/>
                <w:szCs w:val="22"/>
              </w:rPr>
              <w:t xml:space="preserve">: </w:t>
            </w:r>
          </w:p>
          <w:p w14:paraId="246AF432" w14:textId="77777777" w:rsidR="006A522F" w:rsidRPr="00161189" w:rsidRDefault="006A522F" w:rsidP="00415767">
            <w:pPr>
              <w:shd w:val="clear" w:color="auto" w:fill="FFFFFF"/>
            </w:pPr>
            <w:r w:rsidRPr="00ED5411">
              <w:rPr>
                <w:sz w:val="22"/>
                <w:szCs w:val="22"/>
              </w:rPr>
              <w:t xml:space="preserve">Tập dữ liệu 4.3.1: </w:t>
            </w:r>
            <w:r>
              <w:rPr>
                <w:sz w:val="22"/>
                <w:szCs w:val="22"/>
              </w:rPr>
              <w:t>Giá trị mặc định là 0</w:t>
            </w:r>
          </w:p>
          <w:p w14:paraId="3626DB43" w14:textId="77777777" w:rsidR="006A522F" w:rsidRPr="00AC0DF0" w:rsidRDefault="006A522F" w:rsidP="00415767">
            <w:pPr>
              <w:shd w:val="clear" w:color="auto" w:fill="FFFFFF"/>
            </w:pPr>
            <w:r w:rsidRPr="00ED5411">
              <w:rPr>
                <w:sz w:val="22"/>
                <w:szCs w:val="22"/>
              </w:rPr>
              <w:t xml:space="preserve">Tập dữ liệu 4.3.2: </w:t>
            </w:r>
          </w:p>
          <w:p w14:paraId="0BB65C8E"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E096470" w14:textId="77777777" w:rsidR="006A522F" w:rsidRPr="000E34DC" w:rsidRDefault="006A522F" w:rsidP="00415767">
            <w:pPr>
              <w:spacing w:line="264" w:lineRule="auto"/>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95F0702" w14:textId="77777777" w:rsidR="006A522F" w:rsidRPr="00ED5411" w:rsidRDefault="006A522F" w:rsidP="00415767">
            <w:pPr>
              <w:shd w:val="clear" w:color="auto" w:fill="FFFFFF"/>
              <w:rPr>
                <w:b/>
                <w:bCs/>
              </w:rPr>
            </w:pPr>
            <w:r w:rsidRPr="00ED5411">
              <w:rPr>
                <w:b/>
                <w:bCs/>
                <w:sz w:val="22"/>
                <w:szCs w:val="22"/>
              </w:rPr>
              <w:t xml:space="preserve">Tập dữ liệu 4: </w:t>
            </w:r>
            <w:r w:rsidRPr="00AC0DF0">
              <w:rPr>
                <w:color w:val="0000FF"/>
                <w:sz w:val="22"/>
                <w:szCs w:val="22"/>
              </w:rPr>
              <w:t xml:space="preserve">SUM </w:t>
            </w:r>
            <w:r w:rsidRPr="00AC0DF0">
              <w:rPr>
                <w:color w:val="000080"/>
                <w:sz w:val="22"/>
                <w:szCs w:val="22"/>
              </w:rPr>
              <w:t>(</w:t>
            </w:r>
            <w:r w:rsidRPr="00AC0DF0">
              <w:rPr>
                <w:sz w:val="22"/>
                <w:szCs w:val="22"/>
              </w:rPr>
              <w:t>Tập dữ liệu 4.1, 4.2 và 4.3</w:t>
            </w:r>
            <w:r w:rsidRPr="00AC0DF0">
              <w:rPr>
                <w:color w:val="000080"/>
                <w:sz w:val="22"/>
                <w:szCs w:val="22"/>
              </w:rPr>
              <w:t>)</w:t>
            </w:r>
          </w:p>
          <w:p w14:paraId="4D9CCE56" w14:textId="77777777" w:rsidR="006A522F" w:rsidRPr="00ED5411" w:rsidRDefault="006A522F" w:rsidP="00415767">
            <w:pPr>
              <w:spacing w:line="264" w:lineRule="auto"/>
            </w:pPr>
            <w:r w:rsidRPr="00ED5411">
              <w:rPr>
                <w:b/>
                <w:i/>
                <w:sz w:val="22"/>
                <w:szCs w:val="22"/>
              </w:rPr>
              <w:t xml:space="preserve">Tập dữ liệu 4.1: </w:t>
            </w:r>
            <w:r w:rsidRPr="00AC0DF0">
              <w:rPr>
                <w:color w:val="0000FF"/>
                <w:sz w:val="22"/>
                <w:szCs w:val="22"/>
              </w:rPr>
              <w:t xml:space="preserve">SUM </w:t>
            </w:r>
            <w:r w:rsidRPr="00AC0DF0">
              <w:rPr>
                <w:color w:val="000080"/>
                <w:sz w:val="22"/>
                <w:szCs w:val="22"/>
              </w:rPr>
              <w:t>(</w:t>
            </w:r>
            <w:r w:rsidRPr="00AC0DF0">
              <w:rPr>
                <w:sz w:val="22"/>
                <w:szCs w:val="22"/>
              </w:rPr>
              <w:t>Tập dữ liệu 4.1.1 và 4.1.2</w:t>
            </w:r>
            <w:r w:rsidRPr="00AC0DF0">
              <w:rPr>
                <w:color w:val="000080"/>
                <w:sz w:val="22"/>
                <w:szCs w:val="22"/>
              </w:rPr>
              <w:t>)</w:t>
            </w:r>
          </w:p>
          <w:p w14:paraId="13A4A7C4" w14:textId="77777777" w:rsidR="006A522F" w:rsidRPr="00ED5411" w:rsidRDefault="006A522F" w:rsidP="00415767">
            <w:pPr>
              <w:shd w:val="clear" w:color="auto" w:fill="FFFFFF"/>
              <w:rPr>
                <w:b/>
                <w:bCs/>
                <w:color w:val="000080"/>
              </w:rPr>
            </w:pPr>
            <w:r w:rsidRPr="00ED5411">
              <w:rPr>
                <w:sz w:val="22"/>
                <w:szCs w:val="22"/>
              </w:rPr>
              <w:t>Tập dữ liệu 4.1.1: 0</w:t>
            </w:r>
          </w:p>
          <w:p w14:paraId="2EC4BA9C" w14:textId="77777777" w:rsidR="006A522F" w:rsidRPr="00AC0DF0" w:rsidRDefault="006A522F" w:rsidP="00415767">
            <w:pPr>
              <w:shd w:val="clear" w:color="auto" w:fill="FFFFFF"/>
            </w:pPr>
            <w:r w:rsidRPr="00ED5411">
              <w:rPr>
                <w:sz w:val="22"/>
                <w:szCs w:val="22"/>
              </w:rPr>
              <w:t xml:space="preserve">Tập dữ liệu 4.1.2: </w:t>
            </w:r>
          </w:p>
          <w:p w14:paraId="4C37B32F" w14:textId="77777777" w:rsidR="006A522F" w:rsidRDefault="006A522F" w:rsidP="00415767">
            <w:pPr>
              <w:shd w:val="clear" w:color="auto" w:fill="FFFFFF"/>
              <w:rPr>
                <w:color w:val="000080"/>
              </w:rPr>
            </w:pPr>
            <w:r w:rsidRPr="00AC0DF0">
              <w:rPr>
                <w:color w:val="0000FF"/>
                <w:sz w:val="22"/>
                <w:szCs w:val="22"/>
              </w:rPr>
              <w:t xml:space="preserve">SUM </w:t>
            </w:r>
            <w:r w:rsidRPr="00AC0DF0">
              <w:rPr>
                <w:color w:val="000080"/>
                <w:sz w:val="22"/>
                <w:szCs w:val="22"/>
              </w:rPr>
              <w:t>(</w:t>
            </w:r>
            <w:r w:rsidRPr="00AC0DF0">
              <w:rPr>
                <w:sz w:val="22"/>
                <w:szCs w:val="22"/>
              </w:rPr>
              <w:t>TBGL_FTPDD</w:t>
            </w:r>
            <w:r w:rsidRPr="00AC0DF0">
              <w:rPr>
                <w:color w:val="000080"/>
                <w:sz w:val="22"/>
                <w:szCs w:val="22"/>
              </w:rPr>
              <w:t>.</w:t>
            </w:r>
            <w:r w:rsidRPr="00AC0DF0">
              <w:rPr>
                <w:color w:val="000000"/>
                <w:sz w:val="22"/>
                <w:szCs w:val="22"/>
              </w:rPr>
              <w:t>BCEQA</w:t>
            </w:r>
            <w:r w:rsidRPr="00AC0DF0">
              <w:rPr>
                <w:color w:val="000080"/>
                <w:sz w:val="22"/>
                <w:szCs w:val="22"/>
              </w:rPr>
              <w:t>)</w:t>
            </w:r>
          </w:p>
          <w:p w14:paraId="0FE1FAFA" w14:textId="77777777" w:rsidR="006A522F" w:rsidRPr="00AC0DF0" w:rsidRDefault="006A522F" w:rsidP="00415767">
            <w:pPr>
              <w:shd w:val="clear" w:color="auto" w:fill="FFFFFF"/>
            </w:pPr>
          </w:p>
          <w:p w14:paraId="6B6607AF" w14:textId="77777777" w:rsidR="006A522F" w:rsidRPr="00AC0DF0" w:rsidRDefault="006A522F" w:rsidP="00415767">
            <w:pPr>
              <w:spacing w:line="264" w:lineRule="auto"/>
              <w:rPr>
                <w:i/>
              </w:rPr>
            </w:pPr>
            <w:r w:rsidRPr="00ED5411">
              <w:rPr>
                <w:b/>
                <w:i/>
                <w:sz w:val="22"/>
                <w:szCs w:val="22"/>
              </w:rPr>
              <w:t xml:space="preserve">Tập dữ liệu 4.2: </w:t>
            </w:r>
            <w:r w:rsidRPr="00AC0DF0">
              <w:rPr>
                <w:color w:val="0000FF"/>
                <w:sz w:val="22"/>
                <w:szCs w:val="22"/>
              </w:rPr>
              <w:t xml:space="preserve">SUM </w:t>
            </w:r>
            <w:r w:rsidRPr="00AC0DF0">
              <w:rPr>
                <w:color w:val="000080"/>
                <w:sz w:val="22"/>
                <w:szCs w:val="22"/>
              </w:rPr>
              <w:t>(</w:t>
            </w:r>
            <w:r w:rsidRPr="00AC0DF0">
              <w:rPr>
                <w:sz w:val="22"/>
                <w:szCs w:val="22"/>
              </w:rPr>
              <w:t>Tập dữ liệu 4.2.1 và 4.2.2</w:t>
            </w:r>
            <w:r w:rsidRPr="00AC0DF0">
              <w:rPr>
                <w:color w:val="000080"/>
                <w:sz w:val="22"/>
                <w:szCs w:val="22"/>
              </w:rPr>
              <w:t>)</w:t>
            </w:r>
          </w:p>
          <w:p w14:paraId="4441ADA0" w14:textId="77777777" w:rsidR="006A522F" w:rsidRPr="00ED5411" w:rsidRDefault="006A522F" w:rsidP="00415767">
            <w:pPr>
              <w:shd w:val="clear" w:color="auto" w:fill="FFFFFF"/>
            </w:pPr>
            <w:r w:rsidRPr="00ED5411">
              <w:rPr>
                <w:bCs/>
                <w:sz w:val="22"/>
                <w:szCs w:val="22"/>
              </w:rPr>
              <w:t xml:space="preserve">Tập dữ liệu 4.2.1: </w:t>
            </w:r>
            <w:r w:rsidRPr="00ED5411">
              <w:rPr>
                <w:sz w:val="22"/>
                <w:szCs w:val="22"/>
              </w:rPr>
              <w:t>0</w:t>
            </w:r>
          </w:p>
          <w:p w14:paraId="26AEA014" w14:textId="77777777" w:rsidR="006A522F" w:rsidRPr="00ED5411" w:rsidRDefault="006A522F" w:rsidP="00415767">
            <w:pPr>
              <w:spacing w:line="264" w:lineRule="auto"/>
              <w:rPr>
                <w:bCs/>
              </w:rPr>
            </w:pPr>
            <w:r w:rsidRPr="00ED5411">
              <w:rPr>
                <w:bCs/>
                <w:sz w:val="22"/>
                <w:szCs w:val="22"/>
              </w:rPr>
              <w:t xml:space="preserve">Tập dữ liệu 4.2.2: </w:t>
            </w:r>
          </w:p>
          <w:p w14:paraId="143FE7A6" w14:textId="77777777" w:rsidR="006A522F" w:rsidRDefault="006A522F" w:rsidP="00415767">
            <w:pPr>
              <w:spacing w:line="264" w:lineRule="auto"/>
              <w:rPr>
                <w:color w:val="000080"/>
              </w:rPr>
            </w:pPr>
            <w:r w:rsidRPr="00AC0DF0">
              <w:rPr>
                <w:color w:val="0000FF"/>
                <w:sz w:val="22"/>
                <w:szCs w:val="22"/>
              </w:rPr>
              <w:t xml:space="preserve">SUM </w:t>
            </w:r>
            <w:r w:rsidRPr="00AC0DF0">
              <w:rPr>
                <w:color w:val="000080"/>
                <w:sz w:val="22"/>
                <w:szCs w:val="22"/>
              </w:rPr>
              <w:t>(</w:t>
            </w:r>
            <w:r w:rsidRPr="00AC0DF0">
              <w:rPr>
                <w:sz w:val="22"/>
                <w:szCs w:val="22"/>
              </w:rPr>
              <w:t>TBGL_FTPDD</w:t>
            </w:r>
            <w:r w:rsidRPr="00AC0DF0">
              <w:rPr>
                <w:color w:val="000080"/>
                <w:sz w:val="22"/>
                <w:szCs w:val="22"/>
              </w:rPr>
              <w:t>.</w:t>
            </w:r>
            <w:r w:rsidRPr="00AC0DF0">
              <w:rPr>
                <w:color w:val="000000"/>
                <w:sz w:val="22"/>
                <w:szCs w:val="22"/>
              </w:rPr>
              <w:t>BCEQA</w:t>
            </w:r>
            <w:r w:rsidRPr="00AC0DF0">
              <w:rPr>
                <w:color w:val="000080"/>
                <w:sz w:val="22"/>
                <w:szCs w:val="22"/>
              </w:rPr>
              <w:t>)</w:t>
            </w:r>
          </w:p>
          <w:p w14:paraId="72A6909C" w14:textId="77777777" w:rsidR="006A522F" w:rsidRPr="00AC0DF0" w:rsidRDefault="006A522F" w:rsidP="00415767">
            <w:pPr>
              <w:spacing w:line="264" w:lineRule="auto"/>
              <w:rPr>
                <w:color w:val="000080"/>
              </w:rPr>
            </w:pPr>
          </w:p>
          <w:p w14:paraId="7B06B18C" w14:textId="77777777" w:rsidR="006A522F" w:rsidRPr="00ED5411" w:rsidRDefault="006A522F" w:rsidP="00415767">
            <w:pPr>
              <w:spacing w:line="264" w:lineRule="auto"/>
            </w:pPr>
            <w:r w:rsidRPr="00ED5411">
              <w:rPr>
                <w:b/>
                <w:i/>
                <w:sz w:val="22"/>
                <w:szCs w:val="22"/>
              </w:rPr>
              <w:t xml:space="preserve">Tập dữ liệu 4.3: </w:t>
            </w:r>
            <w:r w:rsidRPr="00AC0DF0">
              <w:rPr>
                <w:color w:val="0000FF"/>
                <w:sz w:val="22"/>
                <w:szCs w:val="22"/>
              </w:rPr>
              <w:t xml:space="preserve">SUM </w:t>
            </w:r>
            <w:r w:rsidRPr="00AC0DF0">
              <w:rPr>
                <w:color w:val="000080"/>
                <w:sz w:val="22"/>
                <w:szCs w:val="22"/>
              </w:rPr>
              <w:t>(</w:t>
            </w:r>
            <w:r w:rsidRPr="00AC0DF0">
              <w:rPr>
                <w:sz w:val="22"/>
                <w:szCs w:val="22"/>
              </w:rPr>
              <w:t>Tập dữ liệu 4.3.1 và 4.3.2</w:t>
            </w:r>
            <w:r w:rsidRPr="00AC0DF0">
              <w:rPr>
                <w:color w:val="000080"/>
                <w:sz w:val="22"/>
                <w:szCs w:val="22"/>
              </w:rPr>
              <w:t>)</w:t>
            </w:r>
          </w:p>
          <w:p w14:paraId="4AD631E2" w14:textId="77777777" w:rsidR="006A522F" w:rsidRPr="00ED5411" w:rsidRDefault="006A522F" w:rsidP="00415767">
            <w:pPr>
              <w:shd w:val="clear" w:color="auto" w:fill="FFFFFF"/>
              <w:rPr>
                <w:b/>
                <w:bCs/>
                <w:color w:val="000080"/>
              </w:rPr>
            </w:pPr>
            <w:r w:rsidRPr="00ED5411">
              <w:rPr>
                <w:sz w:val="22"/>
                <w:szCs w:val="22"/>
              </w:rPr>
              <w:t>Tập dữ liệu 4.3.1: 0</w:t>
            </w:r>
          </w:p>
          <w:p w14:paraId="164485D8" w14:textId="77777777" w:rsidR="006A522F" w:rsidRPr="00AC0DF0" w:rsidRDefault="006A522F" w:rsidP="00415767">
            <w:pPr>
              <w:shd w:val="clear" w:color="auto" w:fill="FFFFFF"/>
            </w:pPr>
            <w:r w:rsidRPr="00ED5411">
              <w:rPr>
                <w:sz w:val="22"/>
                <w:szCs w:val="22"/>
              </w:rPr>
              <w:t xml:space="preserve">Tập dữ liệu 4.3.2: </w:t>
            </w:r>
          </w:p>
          <w:p w14:paraId="5DCF61AB" w14:textId="77777777" w:rsidR="006A522F" w:rsidRPr="00AC0DF0" w:rsidRDefault="006A522F" w:rsidP="00415767">
            <w:pPr>
              <w:shd w:val="clear" w:color="auto" w:fill="FFFFFF"/>
              <w:rPr>
                <w:color w:val="000080"/>
              </w:rPr>
            </w:pPr>
            <w:r w:rsidRPr="00AC0DF0">
              <w:rPr>
                <w:color w:val="0000FF"/>
                <w:sz w:val="22"/>
                <w:szCs w:val="22"/>
              </w:rPr>
              <w:t xml:space="preserve">SUM </w:t>
            </w:r>
            <w:r w:rsidRPr="00AC0DF0">
              <w:rPr>
                <w:color w:val="000080"/>
                <w:sz w:val="22"/>
                <w:szCs w:val="22"/>
              </w:rPr>
              <w:t>(</w:t>
            </w:r>
            <w:r w:rsidRPr="00AC0DF0">
              <w:rPr>
                <w:sz w:val="22"/>
                <w:szCs w:val="22"/>
              </w:rPr>
              <w:t>TBGL_FTPDD</w:t>
            </w:r>
            <w:r w:rsidRPr="00AC0DF0">
              <w:rPr>
                <w:color w:val="000080"/>
                <w:sz w:val="22"/>
                <w:szCs w:val="22"/>
              </w:rPr>
              <w:t>.</w:t>
            </w:r>
            <w:r w:rsidRPr="00AC0DF0">
              <w:rPr>
                <w:color w:val="000000"/>
                <w:sz w:val="22"/>
                <w:szCs w:val="22"/>
              </w:rPr>
              <w:t>BCEQA</w:t>
            </w:r>
            <w:r w:rsidRPr="00AC0DF0">
              <w:rPr>
                <w:color w:val="000080"/>
                <w:sz w:val="22"/>
                <w:szCs w:val="22"/>
              </w:rPr>
              <w:t>)</w:t>
            </w:r>
          </w:p>
          <w:p w14:paraId="77E2D1C8" w14:textId="77777777" w:rsidR="006A522F" w:rsidRPr="00ED5411" w:rsidRDefault="006A522F" w:rsidP="00415767">
            <w:pPr>
              <w:shd w:val="clear" w:color="auto" w:fill="FFFFFF"/>
              <w:rPr>
                <w:b/>
                <w:bCs/>
                <w:color w:val="0000FF"/>
              </w:rPr>
            </w:pPr>
          </w:p>
        </w:tc>
      </w:tr>
      <w:tr w:rsidR="006A522F" w:rsidRPr="00ED5411" w14:paraId="4A717D90"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5DEBE6E1"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3E0526FF"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66B5D5A2" w14:textId="77777777" w:rsidR="006A522F" w:rsidRPr="00161189" w:rsidRDefault="006A522F" w:rsidP="00415767">
            <w:pPr>
              <w:shd w:val="clear" w:color="auto" w:fill="FFFFFF"/>
              <w:rPr>
                <w:bCs/>
              </w:rPr>
            </w:pPr>
            <w:r w:rsidRPr="00ED5411">
              <w:rPr>
                <w:b/>
                <w:bCs/>
                <w:sz w:val="22"/>
                <w:szCs w:val="22"/>
              </w:rPr>
              <w:t xml:space="preserve">Tập dữ liệu 5: </w:t>
            </w:r>
            <w:r>
              <w:rPr>
                <w:bCs/>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8D18F40"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7699A5FF"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7EEAEC0E" w14:textId="77777777" w:rsidR="006A522F" w:rsidRPr="00ED5411" w:rsidRDefault="006A522F" w:rsidP="00415767">
            <w:pPr>
              <w:jc w:val="center"/>
              <w:rPr>
                <w:bCs/>
              </w:rPr>
            </w:pPr>
            <w:r w:rsidRPr="00ED5411">
              <w:rPr>
                <w:bCs/>
                <w:sz w:val="22"/>
                <w:szCs w:val="22"/>
              </w:rPr>
              <w:t>20</w:t>
            </w:r>
          </w:p>
        </w:tc>
        <w:tc>
          <w:tcPr>
            <w:tcW w:w="2970" w:type="dxa"/>
            <w:vMerge w:val="restart"/>
            <w:tcBorders>
              <w:top w:val="single" w:sz="4" w:space="0" w:color="auto"/>
              <w:left w:val="single" w:sz="4" w:space="0" w:color="auto"/>
              <w:right w:val="single" w:sz="4" w:space="0" w:color="auto"/>
            </w:tcBorders>
            <w:shd w:val="clear" w:color="auto" w:fill="auto"/>
          </w:tcPr>
          <w:p w14:paraId="156EC0C3" w14:textId="77777777" w:rsidR="006A522F" w:rsidRPr="00ED5411" w:rsidRDefault="006A522F" w:rsidP="00415767">
            <w:pPr>
              <w:rPr>
                <w:bCs/>
              </w:rPr>
            </w:pPr>
            <w:r w:rsidRPr="00ED5411">
              <w:rPr>
                <w:bCs/>
                <w:sz w:val="22"/>
                <w:szCs w:val="22"/>
              </w:rPr>
              <w:t>LS_HO_BANVON_CV_BQ_EI_TC_CK_11</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4E5AD10" w14:textId="77777777" w:rsidR="006A522F" w:rsidRDefault="006A522F" w:rsidP="00415767">
            <w:pPr>
              <w:spacing w:line="264" w:lineRule="auto"/>
              <w:rPr>
                <w:b/>
                <w:bCs/>
              </w:rPr>
            </w:pPr>
            <w:r>
              <w:rPr>
                <w:b/>
                <w:bCs/>
                <w:sz w:val="22"/>
                <w:szCs w:val="22"/>
              </w:rPr>
              <w:t>Tập dữ liệu 1 =&gt; Tập dữ liệu 3:</w:t>
            </w:r>
          </w:p>
          <w:p w14:paraId="0A2D2FCF"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28FC862" w14:textId="77777777" w:rsidR="006A522F" w:rsidRPr="004D6351" w:rsidRDefault="006A522F" w:rsidP="00415767">
            <w:pPr>
              <w:shd w:val="clear" w:color="auto" w:fill="FFFFFF"/>
            </w:pPr>
            <w:r w:rsidRPr="004D6351">
              <w:rPr>
                <w:color w:val="0000FF"/>
                <w:sz w:val="22"/>
                <w:szCs w:val="22"/>
              </w:rPr>
              <w:t xml:space="preserve">SUM </w:t>
            </w:r>
            <w:r w:rsidRPr="004D6351">
              <w:rPr>
                <w:color w:val="000080"/>
                <w:sz w:val="22"/>
                <w:szCs w:val="22"/>
              </w:rPr>
              <w:t>(</w:t>
            </w:r>
            <w:r>
              <w:rPr>
                <w:sz w:val="22"/>
                <w:szCs w:val="22"/>
              </w:rPr>
              <w:t>5</w:t>
            </w:r>
            <w:r w:rsidRPr="004D6351">
              <w:rPr>
                <w:sz w:val="22"/>
                <w:szCs w:val="22"/>
              </w:rPr>
              <w:t xml:space="preserve"> </w:t>
            </w:r>
            <w:r w:rsidRPr="004D6351">
              <w:rPr>
                <w:color w:val="000000"/>
                <w:sz w:val="22"/>
                <w:szCs w:val="22"/>
              </w:rPr>
              <w:t>Tập dữ liệu</w:t>
            </w:r>
            <w:r w:rsidRPr="004D6351">
              <w:rPr>
                <w:color w:val="000080"/>
                <w:sz w:val="22"/>
                <w:szCs w:val="22"/>
              </w:rPr>
              <w:t>)</w:t>
            </w:r>
          </w:p>
          <w:p w14:paraId="61070335"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6512FD84"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2494AC10"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tc>
      </w:tr>
      <w:tr w:rsidR="006A522F" w:rsidRPr="00ED5411" w14:paraId="576ABFBA" w14:textId="77777777" w:rsidTr="00415767">
        <w:trPr>
          <w:trHeight w:val="289"/>
        </w:trPr>
        <w:tc>
          <w:tcPr>
            <w:tcW w:w="828" w:type="dxa"/>
            <w:vMerge/>
            <w:tcBorders>
              <w:left w:val="single" w:sz="4" w:space="0" w:color="auto"/>
              <w:right w:val="single" w:sz="4" w:space="0" w:color="auto"/>
            </w:tcBorders>
            <w:shd w:val="clear" w:color="auto" w:fill="auto"/>
          </w:tcPr>
          <w:p w14:paraId="7F820CB6" w14:textId="77777777" w:rsidR="006A522F" w:rsidRPr="00ED5411" w:rsidRDefault="006A522F" w:rsidP="00415767">
            <w:pPr>
              <w:jc w:val="center"/>
              <w:rPr>
                <w:bCs/>
              </w:rPr>
            </w:pPr>
          </w:p>
        </w:tc>
        <w:tc>
          <w:tcPr>
            <w:tcW w:w="2970" w:type="dxa"/>
            <w:vMerge/>
            <w:tcBorders>
              <w:left w:val="single" w:sz="4" w:space="0" w:color="auto"/>
              <w:right w:val="single" w:sz="4" w:space="0" w:color="auto"/>
            </w:tcBorders>
            <w:shd w:val="clear" w:color="auto" w:fill="auto"/>
          </w:tcPr>
          <w:p w14:paraId="3B2EA3AB"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749B336" w14:textId="77777777" w:rsidR="006A522F" w:rsidRDefault="006A522F" w:rsidP="00415767">
            <w:pPr>
              <w:shd w:val="clear" w:color="auto" w:fill="FFFFFF"/>
              <w:rPr>
                <w:b/>
                <w:bCs/>
              </w:rPr>
            </w:pPr>
            <w:r w:rsidRPr="00ED5411">
              <w:rPr>
                <w:b/>
                <w:bCs/>
                <w:sz w:val="22"/>
                <w:szCs w:val="22"/>
              </w:rPr>
              <w:t xml:space="preserve">Tập dữ liệu 4: </w:t>
            </w:r>
          </w:p>
          <w:p w14:paraId="316CDB29" w14:textId="77777777" w:rsidR="006A522F" w:rsidRPr="00ED5411" w:rsidRDefault="006A522F" w:rsidP="00415767">
            <w:pPr>
              <w:rPr>
                <w:bCs/>
              </w:rPr>
            </w:pP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82084BE" w14:textId="77777777" w:rsidR="006A522F" w:rsidRDefault="006A522F" w:rsidP="00415767">
            <w:pPr>
              <w:shd w:val="clear" w:color="auto" w:fill="FFFFFF"/>
              <w:rPr>
                <w:b/>
                <w:bCs/>
              </w:rPr>
            </w:pPr>
            <w:r w:rsidRPr="00ED5411">
              <w:rPr>
                <w:b/>
                <w:bCs/>
                <w:sz w:val="22"/>
                <w:szCs w:val="22"/>
              </w:rPr>
              <w:t xml:space="preserve">Tập dữ liệu 4: </w:t>
            </w:r>
          </w:p>
          <w:p w14:paraId="5291467D" w14:textId="77777777" w:rsidR="006A522F" w:rsidRDefault="006A522F" w:rsidP="00415767">
            <w:pPr>
              <w:shd w:val="clear" w:color="auto" w:fill="FFFFFF"/>
            </w:pPr>
            <w:r>
              <w:rPr>
                <w:sz w:val="22"/>
                <w:szCs w:val="22"/>
              </w:rPr>
              <w:t>Lấy giá trị 2 cột:</w:t>
            </w:r>
          </w:p>
          <w:p w14:paraId="2A49FE9B" w14:textId="77777777" w:rsidR="006A522F" w:rsidRPr="003145C2" w:rsidRDefault="006A522F" w:rsidP="00415767">
            <w:pPr>
              <w:numPr>
                <w:ilvl w:val="0"/>
                <w:numId w:val="2"/>
              </w:numPr>
              <w:shd w:val="clear" w:color="auto" w:fill="FFFFFF"/>
              <w:ind w:left="165" w:hanging="165"/>
            </w:pPr>
            <w:r w:rsidRPr="004D6351">
              <w:rPr>
                <w:color w:val="000000"/>
                <w:sz w:val="22"/>
                <w:szCs w:val="22"/>
              </w:rPr>
              <w:t>“CV_EI_TC_CK_9” (STT 17)</w:t>
            </w:r>
          </w:p>
          <w:p w14:paraId="73B947F0" w14:textId="77777777" w:rsidR="006A522F" w:rsidRPr="0044176A" w:rsidRDefault="006A522F" w:rsidP="00415767">
            <w:pPr>
              <w:numPr>
                <w:ilvl w:val="0"/>
                <w:numId w:val="2"/>
              </w:numPr>
              <w:shd w:val="clear" w:color="auto" w:fill="FFFFFF"/>
              <w:ind w:left="165" w:hanging="165"/>
              <w:rPr>
                <w:b/>
                <w:bCs/>
              </w:rPr>
            </w:pPr>
            <w:r w:rsidRPr="004D6351">
              <w:rPr>
                <w:color w:val="000000"/>
                <w:sz w:val="22"/>
                <w:szCs w:val="22"/>
              </w:rPr>
              <w:t>“LAI_BANVON_CV_EI_TC_CK_10” (STT 18)</w:t>
            </w:r>
          </w:p>
          <w:p w14:paraId="2609B4E8" w14:textId="77777777" w:rsidR="006A522F" w:rsidRDefault="006A522F" w:rsidP="00415767">
            <w:pPr>
              <w:shd w:val="clear" w:color="auto" w:fill="FFFFFF"/>
              <w:rPr>
                <w:color w:val="000000"/>
              </w:rPr>
            </w:pPr>
          </w:p>
          <w:p w14:paraId="5D6DDF5A" w14:textId="77777777" w:rsidR="006A522F" w:rsidRPr="00C129F3" w:rsidRDefault="006A522F" w:rsidP="00415767">
            <w:pPr>
              <w:shd w:val="clear" w:color="auto" w:fill="FFFFFF"/>
              <w:rPr>
                <w:b/>
                <w:bCs/>
              </w:rPr>
            </w:pPr>
            <w:r w:rsidRPr="00C129F3">
              <w:rPr>
                <w:b/>
                <w:bCs/>
                <w:color w:val="000000"/>
                <w:sz w:val="22"/>
                <w:szCs w:val="22"/>
              </w:rPr>
              <w:t>Tính toán theo logic sau:</w:t>
            </w:r>
          </w:p>
          <w:p w14:paraId="5B1E6CF0" w14:textId="77777777" w:rsidR="006A522F" w:rsidRPr="004D6351" w:rsidRDefault="006A522F" w:rsidP="00415767">
            <w:pPr>
              <w:shd w:val="clear" w:color="auto" w:fill="FFFFFF"/>
              <w:rPr>
                <w:color w:val="000000"/>
              </w:rPr>
            </w:pPr>
            <w:r w:rsidRPr="004D6351">
              <w:rPr>
                <w:color w:val="0000FF"/>
                <w:sz w:val="22"/>
                <w:szCs w:val="22"/>
              </w:rPr>
              <w:t xml:space="preserve">DECODE </w:t>
            </w:r>
            <w:r w:rsidRPr="004D6351">
              <w:rPr>
                <w:color w:val="000080"/>
                <w:sz w:val="22"/>
                <w:szCs w:val="22"/>
              </w:rPr>
              <w:t>(</w:t>
            </w:r>
          </w:p>
          <w:p w14:paraId="39462CF2" w14:textId="77777777" w:rsidR="006A522F" w:rsidRPr="004D6351" w:rsidRDefault="006A522F" w:rsidP="00415767">
            <w:pPr>
              <w:shd w:val="clear" w:color="auto" w:fill="FFFFFF"/>
              <w:rPr>
                <w:color w:val="000000"/>
              </w:rPr>
            </w:pPr>
            <w:r w:rsidRPr="004D6351">
              <w:rPr>
                <w:color w:val="000000"/>
                <w:sz w:val="22"/>
                <w:szCs w:val="22"/>
              </w:rPr>
              <w:t xml:space="preserve">  “CV_EI_TC_CK_9”</w:t>
            </w:r>
            <w:r w:rsidRPr="004D6351">
              <w:rPr>
                <w:color w:val="000080"/>
                <w:sz w:val="22"/>
                <w:szCs w:val="22"/>
              </w:rPr>
              <w:t>,</w:t>
            </w:r>
            <w:r w:rsidRPr="004D6351">
              <w:rPr>
                <w:color w:val="000000"/>
                <w:sz w:val="22"/>
                <w:szCs w:val="22"/>
              </w:rPr>
              <w:t xml:space="preserve"> </w:t>
            </w:r>
          </w:p>
          <w:p w14:paraId="5437201F" w14:textId="77777777" w:rsidR="006A522F" w:rsidRPr="004D6351" w:rsidRDefault="006A522F" w:rsidP="00415767">
            <w:pPr>
              <w:shd w:val="clear" w:color="auto" w:fill="FFFFFF"/>
              <w:rPr>
                <w:color w:val="000000"/>
              </w:rPr>
            </w:pPr>
            <w:r w:rsidRPr="004D6351">
              <w:rPr>
                <w:color w:val="000000"/>
                <w:sz w:val="22"/>
                <w:szCs w:val="22"/>
              </w:rPr>
              <w:t xml:space="preserve">  </w:t>
            </w:r>
            <w:r w:rsidRPr="004D6351">
              <w:rPr>
                <w:color w:val="FF8000"/>
                <w:sz w:val="22"/>
                <w:szCs w:val="22"/>
              </w:rPr>
              <w:t>0</w:t>
            </w:r>
            <w:r w:rsidRPr="004D6351">
              <w:rPr>
                <w:color w:val="000080"/>
                <w:sz w:val="22"/>
                <w:szCs w:val="22"/>
              </w:rPr>
              <w:t>,</w:t>
            </w:r>
            <w:r w:rsidRPr="004D6351">
              <w:rPr>
                <w:color w:val="000000"/>
                <w:sz w:val="22"/>
                <w:szCs w:val="22"/>
              </w:rPr>
              <w:t xml:space="preserve"> </w:t>
            </w:r>
          </w:p>
          <w:p w14:paraId="61D827CA" w14:textId="77777777" w:rsidR="006A522F" w:rsidRPr="004D6351" w:rsidRDefault="006A522F" w:rsidP="00415767">
            <w:pPr>
              <w:shd w:val="clear" w:color="auto" w:fill="FFFFFF"/>
              <w:rPr>
                <w:color w:val="000000"/>
              </w:rPr>
            </w:pPr>
            <w:r w:rsidRPr="004D6351">
              <w:rPr>
                <w:color w:val="000000"/>
                <w:sz w:val="22"/>
                <w:szCs w:val="22"/>
              </w:rPr>
              <w:t xml:space="preserve">  </w:t>
            </w:r>
            <w:r w:rsidRPr="004D6351">
              <w:rPr>
                <w:color w:val="FF8000"/>
                <w:sz w:val="22"/>
                <w:szCs w:val="22"/>
              </w:rPr>
              <w:t>0</w:t>
            </w:r>
            <w:r w:rsidRPr="004D6351">
              <w:rPr>
                <w:color w:val="000080"/>
                <w:sz w:val="22"/>
                <w:szCs w:val="22"/>
              </w:rPr>
              <w:t>,</w:t>
            </w:r>
            <w:r w:rsidRPr="004D6351">
              <w:rPr>
                <w:color w:val="000000"/>
                <w:sz w:val="22"/>
                <w:szCs w:val="22"/>
              </w:rPr>
              <w:t xml:space="preserve"> </w:t>
            </w:r>
          </w:p>
          <w:p w14:paraId="3C7B6B1E" w14:textId="77777777" w:rsidR="006A522F" w:rsidRPr="004D6351" w:rsidRDefault="006A522F" w:rsidP="00415767">
            <w:pPr>
              <w:shd w:val="clear" w:color="auto" w:fill="FFFFFF"/>
              <w:rPr>
                <w:color w:val="000000"/>
              </w:rPr>
            </w:pPr>
            <w:r w:rsidRPr="004D6351">
              <w:rPr>
                <w:color w:val="000000"/>
                <w:sz w:val="22"/>
                <w:szCs w:val="22"/>
              </w:rPr>
              <w:t xml:space="preserve">  </w:t>
            </w:r>
            <w:r w:rsidRPr="004D6351">
              <w:rPr>
                <w:color w:val="0000FF"/>
                <w:sz w:val="22"/>
                <w:szCs w:val="22"/>
              </w:rPr>
              <w:t xml:space="preserve">ROUND </w:t>
            </w:r>
            <w:r w:rsidRPr="004D6351">
              <w:rPr>
                <w:color w:val="000080"/>
                <w:sz w:val="22"/>
                <w:szCs w:val="22"/>
              </w:rPr>
              <w:t>(</w:t>
            </w:r>
            <w:r w:rsidRPr="004D6351">
              <w:rPr>
                <w:color w:val="000000"/>
                <w:sz w:val="22"/>
                <w:szCs w:val="22"/>
              </w:rPr>
              <w:t xml:space="preserve"> “LAI_BANVON_CV_EI_TC_CK_10”</w:t>
            </w:r>
            <w:r w:rsidRPr="004D6351">
              <w:rPr>
                <w:color w:val="000080"/>
                <w:sz w:val="22"/>
                <w:szCs w:val="22"/>
              </w:rPr>
              <w:t>) *</w:t>
            </w:r>
            <w:r w:rsidRPr="004D6351">
              <w:rPr>
                <w:color w:val="000000"/>
                <w:sz w:val="22"/>
                <w:szCs w:val="22"/>
              </w:rPr>
              <w:t xml:space="preserve"> </w:t>
            </w:r>
            <w:r w:rsidRPr="004D6351">
              <w:rPr>
                <w:color w:val="FF8000"/>
                <w:sz w:val="22"/>
                <w:szCs w:val="22"/>
              </w:rPr>
              <w:t>36000</w:t>
            </w:r>
            <w:r w:rsidRPr="004D6351">
              <w:rPr>
                <w:color w:val="000000"/>
                <w:sz w:val="22"/>
                <w:szCs w:val="22"/>
              </w:rPr>
              <w:t xml:space="preserve"> </w:t>
            </w:r>
            <w:r w:rsidRPr="004D6351">
              <w:rPr>
                <w:color w:val="000080"/>
                <w:sz w:val="22"/>
                <w:szCs w:val="22"/>
              </w:rPr>
              <w:t>/</w:t>
            </w:r>
            <w:r w:rsidRPr="004D6351">
              <w:rPr>
                <w:color w:val="000000"/>
                <w:sz w:val="22"/>
                <w:szCs w:val="22"/>
              </w:rPr>
              <w:t xml:space="preserve"> “CV_EI_TC_CK_9”</w:t>
            </w:r>
            <w:r w:rsidRPr="004D6351">
              <w:rPr>
                <w:color w:val="000080"/>
                <w:sz w:val="22"/>
                <w:szCs w:val="22"/>
              </w:rPr>
              <w:t>,</w:t>
            </w:r>
            <w:r w:rsidRPr="004D6351">
              <w:rPr>
                <w:color w:val="000000"/>
                <w:sz w:val="22"/>
                <w:szCs w:val="22"/>
              </w:rPr>
              <w:t xml:space="preserve"> </w:t>
            </w:r>
          </w:p>
          <w:p w14:paraId="65C9259A" w14:textId="77777777" w:rsidR="006A522F" w:rsidRPr="004D6351" w:rsidRDefault="006A522F" w:rsidP="00415767">
            <w:pPr>
              <w:shd w:val="clear" w:color="auto" w:fill="FFFFFF"/>
              <w:rPr>
                <w:color w:val="000000"/>
              </w:rPr>
            </w:pPr>
            <w:r w:rsidRPr="004D6351">
              <w:rPr>
                <w:color w:val="000000"/>
                <w:sz w:val="22"/>
                <w:szCs w:val="22"/>
              </w:rPr>
              <w:t xml:space="preserve">  </w:t>
            </w:r>
            <w:r w:rsidRPr="004D6351">
              <w:rPr>
                <w:color w:val="FF8000"/>
                <w:sz w:val="22"/>
                <w:szCs w:val="22"/>
              </w:rPr>
              <w:t>2</w:t>
            </w:r>
            <w:r w:rsidRPr="004D6351">
              <w:rPr>
                <w:color w:val="000080"/>
                <w:sz w:val="22"/>
                <w:szCs w:val="22"/>
              </w:rPr>
              <w:t>)</w:t>
            </w:r>
          </w:p>
          <w:p w14:paraId="70B47EA0" w14:textId="77777777" w:rsidR="006A522F" w:rsidRPr="007C6E67" w:rsidRDefault="006A522F" w:rsidP="00415767">
            <w:pPr>
              <w:shd w:val="clear" w:color="auto" w:fill="FFFFFF"/>
            </w:pPr>
            <w:r w:rsidRPr="004D6351">
              <w:rPr>
                <w:color w:val="000080"/>
                <w:sz w:val="22"/>
                <w:szCs w:val="22"/>
              </w:rPr>
              <w:t>)</w:t>
            </w:r>
          </w:p>
        </w:tc>
      </w:tr>
      <w:tr w:rsidR="006A522F" w:rsidRPr="00ED5411" w14:paraId="2B2EBC03"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354A294C"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791F2392"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AA48583" w14:textId="77777777" w:rsidR="006A522F" w:rsidRDefault="006A522F" w:rsidP="00415767">
            <w:pPr>
              <w:shd w:val="clear" w:color="auto" w:fill="FFFFFF"/>
              <w:rPr>
                <w:bCs/>
              </w:rPr>
            </w:pPr>
            <w:r w:rsidRPr="00ED5411">
              <w:rPr>
                <w:b/>
                <w:bCs/>
                <w:sz w:val="22"/>
                <w:szCs w:val="22"/>
              </w:rPr>
              <w:t xml:space="preserve">Tập dữ liệu 5: </w:t>
            </w:r>
          </w:p>
          <w:p w14:paraId="54A2B49A" w14:textId="77777777" w:rsidR="006A522F" w:rsidRPr="00ED5411" w:rsidRDefault="006A522F" w:rsidP="00415767">
            <w:pPr>
              <w:rPr>
                <w:bCs/>
              </w:rPr>
            </w:pPr>
            <w:r>
              <w:rPr>
                <w:bCs/>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0F752C3" w14:textId="77777777" w:rsidR="006A522F" w:rsidRPr="00ED5411" w:rsidRDefault="006A522F" w:rsidP="00415767">
            <w:pPr>
              <w:shd w:val="clear" w:color="auto" w:fill="FFFFFF"/>
              <w:rPr>
                <w:b/>
                <w:bCs/>
                <w:color w:val="0000FF"/>
              </w:rPr>
            </w:pPr>
            <w:r w:rsidRPr="00ED5411">
              <w:rPr>
                <w:b/>
                <w:bCs/>
                <w:sz w:val="22"/>
                <w:szCs w:val="22"/>
              </w:rPr>
              <w:t xml:space="preserve">Tập dữ liệu 5: </w:t>
            </w:r>
            <w:r w:rsidRPr="00ED5411">
              <w:rPr>
                <w:bCs/>
                <w:sz w:val="22"/>
                <w:szCs w:val="22"/>
              </w:rPr>
              <w:t>0</w:t>
            </w:r>
          </w:p>
        </w:tc>
      </w:tr>
      <w:tr w:rsidR="006A522F" w:rsidRPr="00ED5411" w14:paraId="356D01F5" w14:textId="77777777" w:rsidTr="00415767">
        <w:trPr>
          <w:trHeight w:val="289"/>
        </w:trPr>
        <w:tc>
          <w:tcPr>
            <w:tcW w:w="828" w:type="dxa"/>
            <w:tcBorders>
              <w:top w:val="single" w:sz="4" w:space="0" w:color="auto"/>
              <w:left w:val="single" w:sz="4" w:space="0" w:color="auto"/>
              <w:bottom w:val="single" w:sz="4" w:space="0" w:color="auto"/>
              <w:right w:val="single" w:sz="4" w:space="0" w:color="auto"/>
            </w:tcBorders>
            <w:shd w:val="clear" w:color="auto" w:fill="auto"/>
          </w:tcPr>
          <w:p w14:paraId="3AEF8945" w14:textId="77777777" w:rsidR="006A522F" w:rsidRPr="00ED5411" w:rsidRDefault="006A522F" w:rsidP="00415767">
            <w:pPr>
              <w:jc w:val="center"/>
              <w:rPr>
                <w:bCs/>
              </w:rPr>
            </w:pPr>
            <w:r w:rsidRPr="00ED5411">
              <w:rPr>
                <w:bCs/>
                <w:sz w:val="22"/>
                <w:szCs w:val="22"/>
              </w:rPr>
              <w:t>21</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1271FAAB" w14:textId="77777777" w:rsidR="006A522F" w:rsidRPr="00ED5411" w:rsidRDefault="006A522F" w:rsidP="00415767">
            <w:pPr>
              <w:rPr>
                <w:bCs/>
              </w:rPr>
            </w:pPr>
            <w:r w:rsidRPr="00ED5411">
              <w:rPr>
                <w:bCs/>
                <w:sz w:val="22"/>
                <w:szCs w:val="22"/>
              </w:rPr>
              <w:t>Tổng dư nợ cho vay</w:t>
            </w:r>
            <w:r w:rsidRPr="00ED5411">
              <w:rPr>
                <w:bCs/>
                <w:sz w:val="22"/>
                <w:szCs w:val="22"/>
              </w:rPr>
              <w:br/>
              <w:t>TONG_DU_NO_CV_12</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9AA1EC7" w14:textId="77777777" w:rsidR="006A522F" w:rsidRPr="00ED5411" w:rsidRDefault="006A522F" w:rsidP="00415767">
            <w:pPr>
              <w:rPr>
                <w:bCs/>
              </w:rPr>
            </w:pPr>
            <w:r w:rsidRPr="00ED5411">
              <w:rPr>
                <w:bCs/>
                <w:sz w:val="22"/>
                <w:szCs w:val="22"/>
              </w:rPr>
              <w:t> </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4E6B9C06" w14:textId="77777777" w:rsidR="006A522F" w:rsidRDefault="006A522F" w:rsidP="00415767">
            <w:pPr>
              <w:shd w:val="clear" w:color="auto" w:fill="FFFFFF"/>
            </w:pPr>
            <w:r>
              <w:rPr>
                <w:sz w:val="22"/>
                <w:szCs w:val="22"/>
              </w:rPr>
              <w:t>Lấy giá trị 2 cột:</w:t>
            </w:r>
          </w:p>
          <w:p w14:paraId="114D62F5" w14:textId="77777777" w:rsidR="006A522F" w:rsidRPr="003145C2" w:rsidRDefault="006A522F" w:rsidP="00415767">
            <w:pPr>
              <w:numPr>
                <w:ilvl w:val="0"/>
                <w:numId w:val="2"/>
              </w:numPr>
              <w:shd w:val="clear" w:color="auto" w:fill="FFFFFF"/>
              <w:ind w:left="165" w:hanging="165"/>
            </w:pPr>
            <w:r w:rsidRPr="004D6351">
              <w:rPr>
                <w:color w:val="000000"/>
                <w:sz w:val="22"/>
                <w:szCs w:val="22"/>
              </w:rPr>
              <w:t>“</w:t>
            </w:r>
            <w:r w:rsidRPr="00ED5411">
              <w:rPr>
                <w:bCs/>
                <w:sz w:val="22"/>
                <w:szCs w:val="22"/>
              </w:rPr>
              <w:t>Tổng dư nợ cho vay</w:t>
            </w:r>
            <w:r w:rsidRPr="004D6351">
              <w:rPr>
                <w:color w:val="000000"/>
                <w:sz w:val="22"/>
                <w:szCs w:val="22"/>
              </w:rPr>
              <w:t xml:space="preserve">” (STT </w:t>
            </w:r>
            <w:r>
              <w:rPr>
                <w:color w:val="000000"/>
                <w:sz w:val="22"/>
                <w:szCs w:val="22"/>
              </w:rPr>
              <w:t>13</w:t>
            </w:r>
            <w:r w:rsidRPr="004D6351">
              <w:rPr>
                <w:color w:val="000000"/>
                <w:sz w:val="22"/>
                <w:szCs w:val="22"/>
              </w:rPr>
              <w:t>)</w:t>
            </w:r>
          </w:p>
          <w:p w14:paraId="60D9FD23" w14:textId="77777777" w:rsidR="006A522F" w:rsidRPr="003145C2" w:rsidRDefault="006A522F" w:rsidP="00415767">
            <w:pPr>
              <w:numPr>
                <w:ilvl w:val="0"/>
                <w:numId w:val="2"/>
              </w:numPr>
              <w:shd w:val="clear" w:color="auto" w:fill="FFFFFF"/>
              <w:ind w:left="165" w:hanging="165"/>
            </w:pPr>
            <w:r w:rsidRPr="004D6351">
              <w:rPr>
                <w:color w:val="000000"/>
                <w:sz w:val="22"/>
                <w:szCs w:val="22"/>
              </w:rPr>
              <w:t>“CV_EI_TC_CK_9” (STT 17)</w:t>
            </w:r>
          </w:p>
          <w:p w14:paraId="25D10108" w14:textId="77777777" w:rsidR="006A522F" w:rsidRDefault="006A522F" w:rsidP="00415767">
            <w:pPr>
              <w:rPr>
                <w:bCs/>
              </w:rPr>
            </w:pPr>
          </w:p>
          <w:p w14:paraId="5E215729" w14:textId="77777777" w:rsidR="006A522F" w:rsidRPr="00C129F3" w:rsidRDefault="006A522F" w:rsidP="00415767">
            <w:pPr>
              <w:shd w:val="clear" w:color="auto" w:fill="FFFFFF"/>
              <w:rPr>
                <w:b/>
                <w:bCs/>
              </w:rPr>
            </w:pPr>
            <w:r w:rsidRPr="00C129F3">
              <w:rPr>
                <w:b/>
                <w:bCs/>
                <w:color w:val="000000"/>
                <w:sz w:val="22"/>
                <w:szCs w:val="22"/>
              </w:rPr>
              <w:t>Tính toán theo logic sau:</w:t>
            </w:r>
          </w:p>
          <w:p w14:paraId="4019B622" w14:textId="77777777" w:rsidR="006A522F" w:rsidRPr="00ED5411" w:rsidRDefault="006A522F" w:rsidP="00415767">
            <w:pPr>
              <w:rPr>
                <w:bCs/>
              </w:rPr>
            </w:pPr>
            <w:r w:rsidRPr="00ED5411">
              <w:rPr>
                <w:bCs/>
                <w:sz w:val="22"/>
                <w:szCs w:val="22"/>
              </w:rPr>
              <w:t>“Tổng dư nợ cho vay” +</w:t>
            </w:r>
            <w:r>
              <w:rPr>
                <w:bCs/>
                <w:sz w:val="22"/>
                <w:szCs w:val="22"/>
              </w:rPr>
              <w:t xml:space="preserve"> </w:t>
            </w:r>
            <w:r w:rsidRPr="00ED5411">
              <w:rPr>
                <w:bCs/>
                <w:sz w:val="22"/>
                <w:szCs w:val="22"/>
              </w:rPr>
              <w:t>“CV_EI_TC_CK_9”</w:t>
            </w:r>
          </w:p>
        </w:tc>
      </w:tr>
      <w:tr w:rsidR="006A522F" w:rsidRPr="00ED5411" w14:paraId="38B165BF" w14:textId="77777777" w:rsidTr="00415767">
        <w:trPr>
          <w:trHeight w:val="289"/>
        </w:trPr>
        <w:tc>
          <w:tcPr>
            <w:tcW w:w="828" w:type="dxa"/>
            <w:tcBorders>
              <w:top w:val="single" w:sz="4" w:space="0" w:color="auto"/>
              <w:left w:val="single" w:sz="4" w:space="0" w:color="auto"/>
              <w:bottom w:val="single" w:sz="4" w:space="0" w:color="auto"/>
              <w:right w:val="single" w:sz="4" w:space="0" w:color="auto"/>
            </w:tcBorders>
            <w:shd w:val="clear" w:color="auto" w:fill="auto"/>
          </w:tcPr>
          <w:p w14:paraId="31F0D20C" w14:textId="77777777" w:rsidR="006A522F" w:rsidRPr="00ED5411" w:rsidRDefault="006A522F" w:rsidP="00415767">
            <w:pPr>
              <w:jc w:val="center"/>
              <w:rPr>
                <w:bCs/>
              </w:rPr>
            </w:pPr>
            <w:r w:rsidRPr="00ED5411">
              <w:rPr>
                <w:bCs/>
                <w:sz w:val="22"/>
                <w:szCs w:val="22"/>
              </w:rPr>
              <w:t>22</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7EB6D91E" w14:textId="77777777" w:rsidR="006A522F" w:rsidRPr="00ED5411" w:rsidRDefault="006A522F" w:rsidP="00415767">
            <w:pPr>
              <w:rPr>
                <w:bCs/>
              </w:rPr>
            </w:pPr>
            <w:r w:rsidRPr="00ED5411">
              <w:rPr>
                <w:bCs/>
                <w:sz w:val="22"/>
                <w:szCs w:val="22"/>
              </w:rPr>
              <w:t>Hội sở thu lãi bán vốn cho vay</w:t>
            </w:r>
            <w:r w:rsidRPr="00ED5411">
              <w:rPr>
                <w:bCs/>
                <w:sz w:val="22"/>
                <w:szCs w:val="22"/>
              </w:rPr>
              <w:br/>
              <w:t>HO_THU_LAI_BANVON_CV_13</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7B44E08" w14:textId="77777777" w:rsidR="006A522F" w:rsidRPr="00ED5411" w:rsidRDefault="006A522F" w:rsidP="00415767">
            <w:pPr>
              <w:rPr>
                <w:bCs/>
              </w:rPr>
            </w:pPr>
            <w:r w:rsidRPr="00ED5411">
              <w:rPr>
                <w:bCs/>
                <w:sz w:val="22"/>
                <w:szCs w:val="22"/>
              </w:rPr>
              <w:t> </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B2265BD" w14:textId="77777777" w:rsidR="006A522F" w:rsidRDefault="006A522F" w:rsidP="00415767">
            <w:pPr>
              <w:shd w:val="clear" w:color="auto" w:fill="FFFFFF"/>
            </w:pPr>
            <w:r>
              <w:rPr>
                <w:sz w:val="22"/>
                <w:szCs w:val="22"/>
              </w:rPr>
              <w:t>Lấy giá trị 2 cột:</w:t>
            </w:r>
          </w:p>
          <w:p w14:paraId="21A605E3" w14:textId="77777777" w:rsidR="006A522F" w:rsidRPr="003145C2" w:rsidRDefault="006A522F" w:rsidP="00415767">
            <w:pPr>
              <w:numPr>
                <w:ilvl w:val="0"/>
                <w:numId w:val="2"/>
              </w:numPr>
              <w:shd w:val="clear" w:color="auto" w:fill="FFFFFF"/>
              <w:ind w:left="165" w:hanging="165"/>
            </w:pPr>
            <w:r w:rsidRPr="004D6351">
              <w:rPr>
                <w:color w:val="000000"/>
                <w:sz w:val="22"/>
                <w:szCs w:val="22"/>
              </w:rPr>
              <w:t>“</w:t>
            </w:r>
            <w:r w:rsidRPr="00ED5411">
              <w:rPr>
                <w:bCs/>
                <w:sz w:val="22"/>
                <w:szCs w:val="22"/>
              </w:rPr>
              <w:t>Hội Sở thu lãi bán vốn Cho vay</w:t>
            </w:r>
            <w:r>
              <w:rPr>
                <w:bCs/>
                <w:sz w:val="22"/>
                <w:szCs w:val="22"/>
              </w:rPr>
              <w:t xml:space="preserve"> </w:t>
            </w:r>
            <w:r w:rsidRPr="00ED5411">
              <w:rPr>
                <w:bCs/>
                <w:sz w:val="22"/>
                <w:szCs w:val="22"/>
              </w:rPr>
              <w:t>HO_THU_LAI_BANVON_CV_7</w:t>
            </w:r>
            <w:r w:rsidRPr="004D6351">
              <w:rPr>
                <w:color w:val="000000"/>
                <w:sz w:val="22"/>
                <w:szCs w:val="22"/>
              </w:rPr>
              <w:t xml:space="preserve">” (STT </w:t>
            </w:r>
            <w:r>
              <w:rPr>
                <w:color w:val="000000"/>
                <w:sz w:val="22"/>
                <w:szCs w:val="22"/>
              </w:rPr>
              <w:t>14</w:t>
            </w:r>
            <w:r w:rsidRPr="004D6351">
              <w:rPr>
                <w:color w:val="000000"/>
                <w:sz w:val="22"/>
                <w:szCs w:val="22"/>
              </w:rPr>
              <w:t>)</w:t>
            </w:r>
          </w:p>
          <w:p w14:paraId="793CA39D" w14:textId="77777777" w:rsidR="006A522F" w:rsidRPr="003145C2" w:rsidRDefault="006A522F" w:rsidP="00415767">
            <w:pPr>
              <w:numPr>
                <w:ilvl w:val="0"/>
                <w:numId w:val="2"/>
              </w:numPr>
              <w:shd w:val="clear" w:color="auto" w:fill="FFFFFF"/>
              <w:ind w:left="165" w:hanging="165"/>
            </w:pPr>
            <w:r w:rsidRPr="004D6351">
              <w:rPr>
                <w:color w:val="000000"/>
                <w:sz w:val="22"/>
                <w:szCs w:val="22"/>
              </w:rPr>
              <w:t>“</w:t>
            </w:r>
            <w:r w:rsidRPr="00ED5411">
              <w:rPr>
                <w:bCs/>
                <w:sz w:val="22"/>
                <w:szCs w:val="22"/>
              </w:rPr>
              <w:t>LAI_BANVON_CV_EI_TC_CK_10</w:t>
            </w:r>
            <w:r w:rsidRPr="004D6351">
              <w:rPr>
                <w:color w:val="000000"/>
                <w:sz w:val="22"/>
                <w:szCs w:val="22"/>
              </w:rPr>
              <w:t>” (STT 1</w:t>
            </w:r>
            <w:r>
              <w:rPr>
                <w:color w:val="000000"/>
                <w:sz w:val="22"/>
                <w:szCs w:val="22"/>
              </w:rPr>
              <w:t>8</w:t>
            </w:r>
            <w:r w:rsidRPr="004D6351">
              <w:rPr>
                <w:color w:val="000000"/>
                <w:sz w:val="22"/>
                <w:szCs w:val="22"/>
              </w:rPr>
              <w:t>)</w:t>
            </w:r>
          </w:p>
          <w:p w14:paraId="265DA92F" w14:textId="77777777" w:rsidR="006A522F" w:rsidRDefault="006A522F" w:rsidP="00415767">
            <w:pPr>
              <w:rPr>
                <w:bCs/>
              </w:rPr>
            </w:pPr>
          </w:p>
          <w:p w14:paraId="72304052" w14:textId="77777777" w:rsidR="006A522F" w:rsidRDefault="006A522F" w:rsidP="00415767">
            <w:pPr>
              <w:shd w:val="clear" w:color="auto" w:fill="FFFFFF"/>
              <w:rPr>
                <w:bCs/>
              </w:rPr>
            </w:pPr>
            <w:r w:rsidRPr="00C129F3">
              <w:rPr>
                <w:b/>
                <w:bCs/>
                <w:color w:val="000000"/>
                <w:sz w:val="22"/>
                <w:szCs w:val="22"/>
              </w:rPr>
              <w:t>Tính toán theo logic sau:</w:t>
            </w:r>
          </w:p>
          <w:p w14:paraId="4020783C" w14:textId="77777777" w:rsidR="006A522F" w:rsidRPr="00ED5411" w:rsidRDefault="006A522F" w:rsidP="00415767">
            <w:pPr>
              <w:rPr>
                <w:bCs/>
              </w:rPr>
            </w:pPr>
            <w:r w:rsidRPr="00ED5411">
              <w:rPr>
                <w:bCs/>
                <w:sz w:val="22"/>
                <w:szCs w:val="22"/>
              </w:rPr>
              <w:t>“HO_THU_LAI_BANVON_CV_7” + “LAI_BANVON_CV_EI_TC_CK_10”</w:t>
            </w:r>
          </w:p>
        </w:tc>
      </w:tr>
      <w:tr w:rsidR="006A522F" w:rsidRPr="00ED5411" w14:paraId="3EAD6407" w14:textId="77777777" w:rsidTr="00415767">
        <w:trPr>
          <w:trHeight w:val="289"/>
        </w:trPr>
        <w:tc>
          <w:tcPr>
            <w:tcW w:w="828" w:type="dxa"/>
            <w:tcBorders>
              <w:top w:val="single" w:sz="4" w:space="0" w:color="auto"/>
              <w:left w:val="single" w:sz="4" w:space="0" w:color="auto"/>
              <w:bottom w:val="single" w:sz="4" w:space="0" w:color="auto"/>
              <w:right w:val="single" w:sz="4" w:space="0" w:color="auto"/>
            </w:tcBorders>
            <w:shd w:val="clear" w:color="auto" w:fill="auto"/>
          </w:tcPr>
          <w:p w14:paraId="089922F6" w14:textId="77777777" w:rsidR="006A522F" w:rsidRPr="00873163" w:rsidRDefault="006A522F" w:rsidP="00415767">
            <w:pPr>
              <w:jc w:val="center"/>
              <w:rPr>
                <w:bCs/>
              </w:rPr>
            </w:pPr>
            <w:r w:rsidRPr="00873163">
              <w:rPr>
                <w:bCs/>
                <w:sz w:val="22"/>
                <w:szCs w:val="22"/>
              </w:rPr>
              <w:t>23</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75DEF149" w14:textId="77777777" w:rsidR="006A522F" w:rsidRPr="00873163" w:rsidRDefault="006A522F" w:rsidP="00415767">
            <w:pPr>
              <w:rPr>
                <w:bCs/>
              </w:rPr>
            </w:pPr>
            <w:r w:rsidRPr="00873163">
              <w:rPr>
                <w:bCs/>
                <w:sz w:val="22"/>
                <w:szCs w:val="22"/>
              </w:rPr>
              <w:t>Quy đổi Hội sở thu lãi bán vốn cho vay QUY_DOI_VND_13</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4DB6706"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700BFB10" w14:textId="77777777" w:rsidR="006A522F" w:rsidRDefault="006A522F" w:rsidP="00415767">
            <w:pPr>
              <w:rPr>
                <w:b/>
              </w:rPr>
            </w:pPr>
            <w:r>
              <w:rPr>
                <w:b/>
                <w:sz w:val="22"/>
              </w:rPr>
              <w:t xml:space="preserve">GROUP BY </w:t>
            </w:r>
          </w:p>
          <w:p w14:paraId="16AB8342" w14:textId="77777777" w:rsidR="006A522F" w:rsidRPr="0025270E" w:rsidRDefault="006A522F" w:rsidP="00415767">
            <w:pPr>
              <w:rPr>
                <w:bCs/>
              </w:rPr>
            </w:pPr>
            <w:r w:rsidRPr="0025270E">
              <w:rPr>
                <w:bCs/>
                <w:sz w:val="22"/>
                <w:szCs w:val="22"/>
              </w:rPr>
              <w:t xml:space="preserve">“Tên chi nhánh CN” (STT 1), </w:t>
            </w:r>
          </w:p>
          <w:p w14:paraId="4CD74AED" w14:textId="77777777" w:rsidR="006A522F" w:rsidRPr="0025270E" w:rsidRDefault="006A522F" w:rsidP="00415767">
            <w:pPr>
              <w:rPr>
                <w:bCs/>
              </w:rPr>
            </w:pPr>
            <w:r w:rsidRPr="0025270E">
              <w:rPr>
                <w:bCs/>
                <w:sz w:val="22"/>
                <w:szCs w:val="22"/>
              </w:rPr>
              <w:t xml:space="preserve">“Mã chi nhánh BRCD” (STT 2), </w:t>
            </w:r>
          </w:p>
          <w:p w14:paraId="7A6238AA" w14:textId="77777777" w:rsidR="006A522F" w:rsidRPr="0025270E" w:rsidRDefault="006A522F" w:rsidP="00415767">
            <w:pPr>
              <w:rPr>
                <w:bCs/>
              </w:rPr>
            </w:pPr>
            <w:r w:rsidRPr="0025270E">
              <w:rPr>
                <w:bCs/>
                <w:sz w:val="22"/>
                <w:szCs w:val="22"/>
              </w:rPr>
              <w:t xml:space="preserve">“Loại Tiền CCY” (STT 3), </w:t>
            </w:r>
          </w:p>
          <w:p w14:paraId="2524D868" w14:textId="77777777" w:rsidR="006A522F" w:rsidRPr="0025270E" w:rsidRDefault="006A522F" w:rsidP="00415767">
            <w:pPr>
              <w:rPr>
                <w:bCs/>
              </w:rPr>
            </w:pPr>
            <w:r w:rsidRPr="0025270E">
              <w:rPr>
                <w:bCs/>
                <w:sz w:val="22"/>
                <w:szCs w:val="22"/>
              </w:rPr>
              <w:t xml:space="preserve">“Loại Khách Hàng CUSTTP” (STT 4), </w:t>
            </w:r>
          </w:p>
          <w:p w14:paraId="118ED0FF" w14:textId="77777777" w:rsidR="006A522F" w:rsidRPr="0025270E" w:rsidRDefault="006A522F" w:rsidP="00415767">
            <w:pPr>
              <w:rPr>
                <w:bCs/>
              </w:rPr>
            </w:pPr>
            <w:r w:rsidRPr="0025270E">
              <w:rPr>
                <w:bCs/>
                <w:sz w:val="22"/>
                <w:szCs w:val="22"/>
              </w:rPr>
              <w:t xml:space="preserve">“Số dư huy động KKH SD_HD_KKH_1” (STT 5), </w:t>
            </w:r>
          </w:p>
          <w:p w14:paraId="2EF4777E" w14:textId="77777777" w:rsidR="006A522F" w:rsidRPr="0025270E" w:rsidRDefault="006A522F" w:rsidP="00415767">
            <w:pPr>
              <w:rPr>
                <w:bCs/>
              </w:rPr>
            </w:pPr>
            <w:r w:rsidRPr="0025270E">
              <w:rPr>
                <w:bCs/>
                <w:sz w:val="22"/>
                <w:szCs w:val="22"/>
              </w:rPr>
              <w:t xml:space="preserve">“Số dư huy động CKH SD_HD_CKH_2” (STT 6), </w:t>
            </w:r>
          </w:p>
          <w:p w14:paraId="7398E0BB" w14:textId="77777777" w:rsidR="006A522F" w:rsidRPr="0025270E" w:rsidRDefault="006A522F" w:rsidP="00415767">
            <w:pPr>
              <w:rPr>
                <w:bCs/>
              </w:rPr>
            </w:pPr>
            <w:r w:rsidRPr="0025270E">
              <w:rPr>
                <w:bCs/>
                <w:sz w:val="22"/>
                <w:szCs w:val="22"/>
              </w:rPr>
              <w:t xml:space="preserve">“Tổng Huy động TONG_HD_3” (STT 7), </w:t>
            </w:r>
          </w:p>
          <w:p w14:paraId="4AF25C78" w14:textId="77777777" w:rsidR="006A522F" w:rsidRPr="0025270E" w:rsidRDefault="006A522F" w:rsidP="00415767">
            <w:pPr>
              <w:rPr>
                <w:bCs/>
              </w:rPr>
            </w:pPr>
            <w:r w:rsidRPr="0025270E">
              <w:rPr>
                <w:bCs/>
                <w:sz w:val="22"/>
                <w:szCs w:val="22"/>
              </w:rPr>
              <w:t xml:space="preserve">“Lãi trả mua vốn Huy động LAI_TRA_MUA_VON_HD_4” (STT 8), </w:t>
            </w:r>
          </w:p>
          <w:p w14:paraId="4ED24F38" w14:textId="77777777" w:rsidR="006A522F" w:rsidRPr="0025270E" w:rsidRDefault="006A522F" w:rsidP="00415767">
            <w:pPr>
              <w:rPr>
                <w:bCs/>
              </w:rPr>
            </w:pPr>
            <w:r w:rsidRPr="0025270E">
              <w:rPr>
                <w:bCs/>
                <w:sz w:val="22"/>
                <w:szCs w:val="22"/>
              </w:rPr>
              <w:t xml:space="preserve">“Quy đổi VND QUY_DOI_VND_4” (STT 9), </w:t>
            </w:r>
          </w:p>
          <w:p w14:paraId="7535F932" w14:textId="77777777" w:rsidR="006A522F" w:rsidRPr="0025270E" w:rsidRDefault="006A522F" w:rsidP="00415767">
            <w:pPr>
              <w:rPr>
                <w:bCs/>
              </w:rPr>
            </w:pPr>
            <w:r w:rsidRPr="0025270E">
              <w:rPr>
                <w:bCs/>
                <w:sz w:val="22"/>
                <w:szCs w:val="22"/>
              </w:rPr>
              <w:t xml:space="preserve">“Lãi trả mua vốn Có Kỳ Hạn LAI_TRA_MV_CKH” (STT 10), </w:t>
            </w:r>
          </w:p>
          <w:p w14:paraId="32A5FBE9" w14:textId="77777777" w:rsidR="006A522F" w:rsidRPr="0025270E" w:rsidRDefault="006A522F" w:rsidP="00415767">
            <w:pPr>
              <w:rPr>
                <w:bCs/>
              </w:rPr>
            </w:pPr>
            <w:r w:rsidRPr="0025270E">
              <w:rPr>
                <w:bCs/>
                <w:sz w:val="22"/>
                <w:szCs w:val="22"/>
              </w:rPr>
              <w:t xml:space="preserve">“Quy đổi lãi trả mua vốn Có Kỳ Hạn LAI_TRA_MV_CKH_QD” (STT 11), </w:t>
            </w:r>
          </w:p>
          <w:p w14:paraId="24BDE027" w14:textId="77777777" w:rsidR="006A522F" w:rsidRPr="0025270E" w:rsidRDefault="006A522F" w:rsidP="00415767">
            <w:pPr>
              <w:rPr>
                <w:bCs/>
              </w:rPr>
            </w:pPr>
            <w:r w:rsidRPr="0025270E">
              <w:rPr>
                <w:bCs/>
                <w:sz w:val="22"/>
                <w:szCs w:val="22"/>
              </w:rPr>
              <w:t xml:space="preserve">“Tổng dư nợ cho vay TONG_DU_NO_CV_6” (STT 13), </w:t>
            </w:r>
          </w:p>
          <w:p w14:paraId="234D0F16" w14:textId="77777777" w:rsidR="006A522F" w:rsidRPr="0025270E" w:rsidRDefault="006A522F" w:rsidP="00415767">
            <w:pPr>
              <w:rPr>
                <w:bCs/>
              </w:rPr>
            </w:pPr>
            <w:r w:rsidRPr="0025270E">
              <w:rPr>
                <w:bCs/>
                <w:sz w:val="22"/>
                <w:szCs w:val="22"/>
              </w:rPr>
              <w:t xml:space="preserve">“Hội Sở thu lãi bán vốn Cho vay HO_THU_LAI_BANVON_CV_7” (STT 14), </w:t>
            </w:r>
          </w:p>
          <w:p w14:paraId="5E488D71" w14:textId="77777777" w:rsidR="006A522F" w:rsidRPr="0025270E" w:rsidRDefault="006A522F" w:rsidP="00415767">
            <w:pPr>
              <w:rPr>
                <w:bCs/>
              </w:rPr>
            </w:pPr>
            <w:r w:rsidRPr="0025270E">
              <w:rPr>
                <w:bCs/>
                <w:sz w:val="22"/>
                <w:szCs w:val="22"/>
              </w:rPr>
              <w:t xml:space="preserve">“Quy đổi VND_7 QUY_DOI_VND_7” (STT 15), </w:t>
            </w:r>
          </w:p>
          <w:p w14:paraId="206708B6" w14:textId="77777777" w:rsidR="006A522F" w:rsidRPr="0025270E" w:rsidRDefault="006A522F" w:rsidP="00415767">
            <w:pPr>
              <w:rPr>
                <w:bCs/>
              </w:rPr>
            </w:pPr>
            <w:r w:rsidRPr="0025270E">
              <w:rPr>
                <w:bCs/>
                <w:sz w:val="22"/>
                <w:szCs w:val="22"/>
              </w:rPr>
              <w:t xml:space="preserve">“Lãi suất Hội sở bán vốn Cho vay Bình Quân LS_HO_BANVON_CV_BQ_8” (STT 16), </w:t>
            </w:r>
          </w:p>
          <w:p w14:paraId="2BC5EDBC" w14:textId="77777777" w:rsidR="006A522F" w:rsidRPr="0025270E" w:rsidRDefault="006A522F" w:rsidP="00415767">
            <w:pPr>
              <w:rPr>
                <w:bCs/>
              </w:rPr>
            </w:pPr>
            <w:r w:rsidRPr="0025270E">
              <w:rPr>
                <w:bCs/>
                <w:sz w:val="22"/>
                <w:szCs w:val="22"/>
              </w:rPr>
              <w:t xml:space="preserve">“CV_EI_TC_CK_9” (STT 17), </w:t>
            </w:r>
          </w:p>
          <w:p w14:paraId="633E00F0" w14:textId="77777777" w:rsidR="006A522F" w:rsidRPr="0025270E" w:rsidRDefault="006A522F" w:rsidP="00415767">
            <w:pPr>
              <w:rPr>
                <w:bCs/>
              </w:rPr>
            </w:pPr>
            <w:r w:rsidRPr="0025270E">
              <w:rPr>
                <w:bCs/>
                <w:sz w:val="22"/>
                <w:szCs w:val="22"/>
              </w:rPr>
              <w:t>“LAI_BANVON_CV_EI_TC_CK_10” (STT 18)</w:t>
            </w:r>
          </w:p>
          <w:p w14:paraId="5CB6E781" w14:textId="77777777" w:rsidR="006A522F" w:rsidRPr="0025270E" w:rsidRDefault="006A522F" w:rsidP="00415767">
            <w:pPr>
              <w:rPr>
                <w:bCs/>
              </w:rPr>
            </w:pPr>
            <w:r w:rsidRPr="0025270E">
              <w:rPr>
                <w:bCs/>
                <w:sz w:val="22"/>
                <w:szCs w:val="22"/>
              </w:rPr>
              <w:t>“QUY_DOI_VND_10” (STT 19),</w:t>
            </w:r>
          </w:p>
          <w:p w14:paraId="6FDC246A" w14:textId="77777777" w:rsidR="006A522F" w:rsidRPr="0025270E" w:rsidRDefault="006A522F" w:rsidP="00415767">
            <w:pPr>
              <w:rPr>
                <w:bCs/>
              </w:rPr>
            </w:pPr>
            <w:r w:rsidRPr="0025270E">
              <w:rPr>
                <w:bCs/>
                <w:sz w:val="22"/>
                <w:szCs w:val="22"/>
              </w:rPr>
              <w:t>“LS_HO_BANVON_CV_BQ_EI_TC_CK_11” (STT 20),</w:t>
            </w:r>
          </w:p>
          <w:p w14:paraId="6B6DED91" w14:textId="77777777" w:rsidR="006A522F" w:rsidRPr="0025270E" w:rsidRDefault="006A522F" w:rsidP="00415767">
            <w:pPr>
              <w:rPr>
                <w:bCs/>
              </w:rPr>
            </w:pPr>
            <w:r w:rsidRPr="0025270E">
              <w:rPr>
                <w:bCs/>
                <w:sz w:val="22"/>
                <w:szCs w:val="22"/>
              </w:rPr>
              <w:t>“Tổng dư nợ cho vay TONG_DU_NO_CV_12” (STT 21),</w:t>
            </w:r>
          </w:p>
          <w:p w14:paraId="733FC5A4" w14:textId="77777777" w:rsidR="006A522F" w:rsidRPr="0025270E" w:rsidRDefault="006A522F" w:rsidP="00415767">
            <w:pPr>
              <w:rPr>
                <w:bCs/>
              </w:rPr>
            </w:pPr>
            <w:r w:rsidRPr="0025270E">
              <w:rPr>
                <w:bCs/>
                <w:sz w:val="22"/>
                <w:szCs w:val="22"/>
              </w:rPr>
              <w:t>“Hội sở thu lãi bán vốn cho vay HO_THU_LAI_BANVON_CV_13” (STT 22),</w:t>
            </w:r>
          </w:p>
          <w:p w14:paraId="708E090E" w14:textId="77777777" w:rsidR="006A522F" w:rsidRPr="0025270E" w:rsidRDefault="006A522F" w:rsidP="00415767">
            <w:pPr>
              <w:rPr>
                <w:bCs/>
              </w:rPr>
            </w:pPr>
            <w:r w:rsidRPr="0025270E">
              <w:rPr>
                <w:bCs/>
                <w:sz w:val="22"/>
                <w:szCs w:val="22"/>
              </w:rPr>
              <w:t>“Ngoài Huy Động NGOAIHD_15” (STT 25),</w:t>
            </w:r>
          </w:p>
          <w:p w14:paraId="13FE4E42" w14:textId="77777777" w:rsidR="006A522F" w:rsidRPr="0025270E" w:rsidRDefault="006A522F" w:rsidP="00415767">
            <w:pPr>
              <w:rPr>
                <w:bCs/>
              </w:rPr>
            </w:pPr>
            <w:r w:rsidRPr="0025270E">
              <w:rPr>
                <w:bCs/>
                <w:sz w:val="22"/>
                <w:szCs w:val="22"/>
              </w:rPr>
              <w:t>“Hội sở trả lãi ngoài Huy động HO_TRA_LAINGOAIHD_16” (STT 26),</w:t>
            </w:r>
          </w:p>
          <w:p w14:paraId="1E0CEA4F" w14:textId="77777777" w:rsidR="006A522F" w:rsidRPr="0025270E" w:rsidRDefault="006A522F" w:rsidP="00415767">
            <w:pPr>
              <w:rPr>
                <w:bCs/>
              </w:rPr>
            </w:pPr>
            <w:r w:rsidRPr="0025270E">
              <w:rPr>
                <w:bCs/>
                <w:sz w:val="22"/>
                <w:szCs w:val="22"/>
              </w:rPr>
              <w:t>“Quy đổi Hội sở trả lãi ngoài Huy động QUY_DOI_VND_16” (STT 27),</w:t>
            </w:r>
          </w:p>
          <w:p w14:paraId="7085923E" w14:textId="77777777" w:rsidR="006A522F" w:rsidRPr="0025270E" w:rsidRDefault="006A522F" w:rsidP="00415767">
            <w:pPr>
              <w:rPr>
                <w:bCs/>
              </w:rPr>
            </w:pPr>
            <w:r w:rsidRPr="0025270E">
              <w:rPr>
                <w:bCs/>
                <w:sz w:val="22"/>
                <w:szCs w:val="22"/>
              </w:rPr>
              <w:t>“Ngoài cho vay NGOAICV_17” (STT 28),</w:t>
            </w:r>
          </w:p>
          <w:p w14:paraId="4F48418B" w14:textId="77777777" w:rsidR="006A522F" w:rsidRPr="0025270E" w:rsidRDefault="006A522F" w:rsidP="00415767">
            <w:pPr>
              <w:rPr>
                <w:bCs/>
              </w:rPr>
            </w:pPr>
            <w:r w:rsidRPr="0025270E">
              <w:rPr>
                <w:bCs/>
                <w:sz w:val="22"/>
                <w:szCs w:val="22"/>
              </w:rPr>
              <w:t>“Hội sở thu lãi ngoài cho vay HO_THU_LAINGOAICV_18” (STT 29),</w:t>
            </w:r>
          </w:p>
          <w:p w14:paraId="2207566D" w14:textId="77777777" w:rsidR="006A522F" w:rsidRPr="00073E39" w:rsidRDefault="006A522F" w:rsidP="00415767">
            <w:pPr>
              <w:rPr>
                <w:bCs/>
                <w:highlight w:val="yellow"/>
              </w:rPr>
            </w:pPr>
            <w:r w:rsidRPr="0025270E">
              <w:rPr>
                <w:bCs/>
                <w:sz w:val="22"/>
                <w:szCs w:val="22"/>
              </w:rPr>
              <w:t>“Quy đổi hội sở thu lãi ngoài cho vay QUY_DOI_VND_18” (STT 30)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E8B60C7" w14:textId="77777777" w:rsidR="006A522F" w:rsidRPr="008C4147" w:rsidRDefault="006A522F" w:rsidP="00415767">
            <w:pPr>
              <w:shd w:val="clear" w:color="auto" w:fill="FFFFFF"/>
            </w:pPr>
            <w:r w:rsidRPr="008C4147">
              <w:rPr>
                <w:sz w:val="22"/>
                <w:szCs w:val="22"/>
              </w:rPr>
              <w:t>Lấy giá trị 2 cột:</w:t>
            </w:r>
          </w:p>
          <w:p w14:paraId="140C6938" w14:textId="77777777" w:rsidR="006A522F" w:rsidRPr="008C4147" w:rsidRDefault="006A522F" w:rsidP="00415767">
            <w:pPr>
              <w:numPr>
                <w:ilvl w:val="0"/>
                <w:numId w:val="2"/>
              </w:numPr>
              <w:shd w:val="clear" w:color="auto" w:fill="FFFFFF"/>
              <w:ind w:left="165" w:hanging="165"/>
            </w:pPr>
            <w:r w:rsidRPr="008C4147">
              <w:rPr>
                <w:color w:val="000000"/>
                <w:sz w:val="22"/>
                <w:szCs w:val="22"/>
              </w:rPr>
              <w:t>“</w:t>
            </w:r>
            <w:r w:rsidRPr="0025270E">
              <w:rPr>
                <w:bCs/>
                <w:sz w:val="22"/>
                <w:szCs w:val="22"/>
              </w:rPr>
              <w:t>QUY_DOI_VND_7</w:t>
            </w:r>
            <w:r w:rsidRPr="008C4147">
              <w:rPr>
                <w:color w:val="000000"/>
                <w:sz w:val="22"/>
                <w:szCs w:val="22"/>
              </w:rPr>
              <w:t xml:space="preserve">” (STT </w:t>
            </w:r>
            <w:r>
              <w:rPr>
                <w:color w:val="000000"/>
                <w:sz w:val="22"/>
                <w:szCs w:val="22"/>
              </w:rPr>
              <w:t>15</w:t>
            </w:r>
            <w:r w:rsidRPr="008C4147">
              <w:rPr>
                <w:color w:val="000000"/>
                <w:sz w:val="22"/>
                <w:szCs w:val="22"/>
              </w:rPr>
              <w:t>)</w:t>
            </w:r>
          </w:p>
          <w:p w14:paraId="3B2D424A" w14:textId="77777777" w:rsidR="006A522F" w:rsidRPr="008C4147" w:rsidRDefault="006A522F" w:rsidP="00415767">
            <w:pPr>
              <w:numPr>
                <w:ilvl w:val="0"/>
                <w:numId w:val="2"/>
              </w:numPr>
              <w:shd w:val="clear" w:color="auto" w:fill="FFFFFF"/>
              <w:ind w:left="165" w:hanging="165"/>
              <w:rPr>
                <w:b/>
                <w:bCs/>
              </w:rPr>
            </w:pPr>
            <w:r w:rsidRPr="008C4147">
              <w:rPr>
                <w:color w:val="000000"/>
                <w:sz w:val="22"/>
                <w:szCs w:val="22"/>
              </w:rPr>
              <w:t>“</w:t>
            </w:r>
            <w:r w:rsidRPr="00873163">
              <w:rPr>
                <w:sz w:val="22"/>
                <w:szCs w:val="22"/>
              </w:rPr>
              <w:t>QUY_DOI_VND_10</w:t>
            </w:r>
            <w:r w:rsidRPr="008C4147">
              <w:rPr>
                <w:color w:val="000000"/>
                <w:sz w:val="22"/>
                <w:szCs w:val="22"/>
              </w:rPr>
              <w:t xml:space="preserve">” (STT </w:t>
            </w:r>
            <w:r>
              <w:rPr>
                <w:color w:val="000000"/>
                <w:sz w:val="22"/>
                <w:szCs w:val="22"/>
              </w:rPr>
              <w:t>19</w:t>
            </w:r>
            <w:r w:rsidRPr="008C4147">
              <w:rPr>
                <w:color w:val="000000"/>
                <w:sz w:val="22"/>
                <w:szCs w:val="22"/>
              </w:rPr>
              <w:t>)</w:t>
            </w:r>
          </w:p>
          <w:p w14:paraId="5254EC85" w14:textId="77777777" w:rsidR="006A522F" w:rsidRPr="008C4147" w:rsidRDefault="006A522F" w:rsidP="00415767">
            <w:pPr>
              <w:shd w:val="clear" w:color="auto" w:fill="FFFFFF"/>
              <w:rPr>
                <w:color w:val="000000"/>
              </w:rPr>
            </w:pPr>
          </w:p>
          <w:p w14:paraId="1F0289C7" w14:textId="77777777" w:rsidR="006A522F" w:rsidRPr="00873163" w:rsidRDefault="006A522F" w:rsidP="00415767">
            <w:pPr>
              <w:shd w:val="clear" w:color="auto" w:fill="FFFFFF"/>
              <w:rPr>
                <w:b/>
                <w:bCs/>
              </w:rPr>
            </w:pPr>
            <w:r w:rsidRPr="008C4147">
              <w:rPr>
                <w:b/>
                <w:bCs/>
                <w:color w:val="000000"/>
                <w:sz w:val="22"/>
                <w:szCs w:val="22"/>
              </w:rPr>
              <w:t>Tính toán theo logic sau:</w:t>
            </w:r>
          </w:p>
          <w:p w14:paraId="3F6C5A81" w14:textId="77777777" w:rsidR="006A522F" w:rsidRDefault="006A522F" w:rsidP="00415767">
            <w:pPr>
              <w:shd w:val="clear" w:color="auto" w:fill="FFFFFF"/>
              <w:rPr>
                <w:color w:val="000000"/>
              </w:rPr>
            </w:pPr>
            <w:r w:rsidRPr="00873163">
              <w:rPr>
                <w:color w:val="0000FF"/>
                <w:sz w:val="22"/>
                <w:szCs w:val="22"/>
              </w:rPr>
              <w:t xml:space="preserve">SUM </w:t>
            </w:r>
            <w:r w:rsidRPr="00873163">
              <w:rPr>
                <w:color w:val="000080"/>
                <w:sz w:val="22"/>
                <w:szCs w:val="22"/>
              </w:rPr>
              <w:t>(</w:t>
            </w:r>
            <w:r w:rsidRPr="00873163">
              <w:rPr>
                <w:color w:val="000000"/>
                <w:sz w:val="22"/>
                <w:szCs w:val="22"/>
              </w:rPr>
              <w:t>“</w:t>
            </w:r>
            <w:r w:rsidRPr="0025270E">
              <w:rPr>
                <w:bCs/>
                <w:sz w:val="22"/>
                <w:szCs w:val="22"/>
              </w:rPr>
              <w:t>QUY_DOI_VND_7</w:t>
            </w:r>
            <w:r w:rsidRPr="00873163">
              <w:rPr>
                <w:sz w:val="22"/>
                <w:szCs w:val="22"/>
              </w:rPr>
              <w:t>”</w:t>
            </w:r>
            <w:r w:rsidRPr="00873163">
              <w:rPr>
                <w:color w:val="000080"/>
                <w:sz w:val="22"/>
                <w:szCs w:val="22"/>
              </w:rPr>
              <w:t>) +</w:t>
            </w:r>
            <w:r w:rsidRPr="00873163">
              <w:rPr>
                <w:color w:val="000000"/>
                <w:sz w:val="22"/>
                <w:szCs w:val="22"/>
              </w:rPr>
              <w:t xml:space="preserve"> </w:t>
            </w:r>
          </w:p>
          <w:p w14:paraId="3AD8DE15" w14:textId="77777777" w:rsidR="006A522F" w:rsidRPr="00873163" w:rsidRDefault="006A522F" w:rsidP="00415767">
            <w:pPr>
              <w:shd w:val="clear" w:color="auto" w:fill="FFFFFF"/>
            </w:pPr>
            <w:r w:rsidRPr="00873163">
              <w:rPr>
                <w:color w:val="0000FF"/>
                <w:sz w:val="22"/>
                <w:szCs w:val="22"/>
              </w:rPr>
              <w:t xml:space="preserve">SUM </w:t>
            </w:r>
            <w:r w:rsidRPr="00873163">
              <w:rPr>
                <w:color w:val="000080"/>
                <w:sz w:val="22"/>
                <w:szCs w:val="22"/>
              </w:rPr>
              <w:t>(</w:t>
            </w:r>
            <w:r w:rsidRPr="00873163">
              <w:rPr>
                <w:color w:val="000000"/>
                <w:sz w:val="22"/>
                <w:szCs w:val="22"/>
              </w:rPr>
              <w:t>“</w:t>
            </w:r>
            <w:r w:rsidRPr="00873163">
              <w:rPr>
                <w:sz w:val="22"/>
                <w:szCs w:val="22"/>
              </w:rPr>
              <w:t>QUY_DOI_VND_10”</w:t>
            </w:r>
            <w:r w:rsidRPr="00873163">
              <w:rPr>
                <w:color w:val="000080"/>
                <w:sz w:val="22"/>
                <w:szCs w:val="22"/>
              </w:rPr>
              <w:t>)</w:t>
            </w:r>
          </w:p>
          <w:p w14:paraId="2CCC8F97" w14:textId="77777777" w:rsidR="006A522F" w:rsidRPr="00073E39" w:rsidRDefault="006A522F" w:rsidP="00415767">
            <w:pPr>
              <w:rPr>
                <w:bCs/>
                <w:highlight w:val="yellow"/>
              </w:rPr>
            </w:pPr>
          </w:p>
        </w:tc>
      </w:tr>
      <w:tr w:rsidR="006A522F" w:rsidRPr="00ED5411" w14:paraId="641CB19C" w14:textId="77777777" w:rsidTr="00415767">
        <w:trPr>
          <w:trHeight w:val="289"/>
        </w:trPr>
        <w:tc>
          <w:tcPr>
            <w:tcW w:w="828" w:type="dxa"/>
            <w:tcBorders>
              <w:top w:val="single" w:sz="4" w:space="0" w:color="auto"/>
              <w:left w:val="single" w:sz="4" w:space="0" w:color="auto"/>
              <w:bottom w:val="single" w:sz="4" w:space="0" w:color="auto"/>
              <w:right w:val="single" w:sz="4" w:space="0" w:color="auto"/>
            </w:tcBorders>
            <w:shd w:val="clear" w:color="auto" w:fill="auto"/>
          </w:tcPr>
          <w:p w14:paraId="1CE34805" w14:textId="77777777" w:rsidR="006A522F" w:rsidRPr="00A367AF" w:rsidRDefault="006A522F" w:rsidP="00415767">
            <w:pPr>
              <w:jc w:val="center"/>
              <w:rPr>
                <w:bCs/>
              </w:rPr>
            </w:pPr>
            <w:r w:rsidRPr="00A367AF">
              <w:rPr>
                <w:bCs/>
                <w:sz w:val="22"/>
                <w:szCs w:val="22"/>
              </w:rPr>
              <w:t>24</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64EBBBC" w14:textId="77777777" w:rsidR="006A522F" w:rsidRPr="00A367AF" w:rsidRDefault="006A522F" w:rsidP="00415767">
            <w:pPr>
              <w:rPr>
                <w:bCs/>
              </w:rPr>
            </w:pPr>
            <w:r w:rsidRPr="00A367AF">
              <w:rPr>
                <w:bCs/>
                <w:sz w:val="22"/>
                <w:szCs w:val="22"/>
              </w:rPr>
              <w:t>Lãi suất Hội Sở bán vốn cho vay Bình quân</w:t>
            </w:r>
            <w:r w:rsidRPr="00A367AF">
              <w:rPr>
                <w:bCs/>
                <w:sz w:val="22"/>
                <w:szCs w:val="22"/>
              </w:rPr>
              <w:br/>
              <w:t>LS_HO_BAN_VON_CV_BQ_14</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58505EC"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7B40F46A" w14:textId="77777777" w:rsidR="006A522F" w:rsidRDefault="006A522F" w:rsidP="00415767">
            <w:pPr>
              <w:rPr>
                <w:b/>
              </w:rPr>
            </w:pPr>
            <w:r>
              <w:rPr>
                <w:b/>
                <w:sz w:val="22"/>
              </w:rPr>
              <w:t xml:space="preserve">GROUP BY </w:t>
            </w:r>
          </w:p>
          <w:p w14:paraId="05ED83DE" w14:textId="77777777" w:rsidR="006A522F" w:rsidRPr="0025270E" w:rsidRDefault="006A522F" w:rsidP="00415767">
            <w:pPr>
              <w:rPr>
                <w:bCs/>
              </w:rPr>
            </w:pPr>
            <w:r w:rsidRPr="0025270E">
              <w:rPr>
                <w:bCs/>
                <w:sz w:val="22"/>
                <w:szCs w:val="22"/>
              </w:rPr>
              <w:t xml:space="preserve">“Tên chi nhánh CN” (STT 1), </w:t>
            </w:r>
          </w:p>
          <w:p w14:paraId="03E88AC8" w14:textId="77777777" w:rsidR="006A522F" w:rsidRPr="0025270E" w:rsidRDefault="006A522F" w:rsidP="00415767">
            <w:pPr>
              <w:rPr>
                <w:bCs/>
              </w:rPr>
            </w:pPr>
            <w:r w:rsidRPr="0025270E">
              <w:rPr>
                <w:bCs/>
                <w:sz w:val="22"/>
                <w:szCs w:val="22"/>
              </w:rPr>
              <w:t xml:space="preserve">“Mã chi nhánh BRCD” (STT 2), </w:t>
            </w:r>
          </w:p>
          <w:p w14:paraId="0B20D7CD" w14:textId="77777777" w:rsidR="006A522F" w:rsidRPr="0025270E" w:rsidRDefault="006A522F" w:rsidP="00415767">
            <w:pPr>
              <w:rPr>
                <w:bCs/>
              </w:rPr>
            </w:pPr>
            <w:r w:rsidRPr="0025270E">
              <w:rPr>
                <w:bCs/>
                <w:sz w:val="22"/>
                <w:szCs w:val="22"/>
              </w:rPr>
              <w:t xml:space="preserve">“Loại Tiền CCY” (STT 3), </w:t>
            </w:r>
          </w:p>
          <w:p w14:paraId="06038F58" w14:textId="77777777" w:rsidR="006A522F" w:rsidRPr="0025270E" w:rsidRDefault="006A522F" w:rsidP="00415767">
            <w:pPr>
              <w:rPr>
                <w:bCs/>
              </w:rPr>
            </w:pPr>
            <w:r w:rsidRPr="0025270E">
              <w:rPr>
                <w:bCs/>
                <w:sz w:val="22"/>
                <w:szCs w:val="22"/>
              </w:rPr>
              <w:t xml:space="preserve">“Loại Khách Hàng CUSTTP” (STT 4), </w:t>
            </w:r>
          </w:p>
          <w:p w14:paraId="519EDB77" w14:textId="77777777" w:rsidR="006A522F" w:rsidRPr="0025270E" w:rsidRDefault="006A522F" w:rsidP="00415767">
            <w:pPr>
              <w:rPr>
                <w:bCs/>
              </w:rPr>
            </w:pPr>
            <w:r w:rsidRPr="0025270E">
              <w:rPr>
                <w:bCs/>
                <w:sz w:val="22"/>
                <w:szCs w:val="22"/>
              </w:rPr>
              <w:t xml:space="preserve">“Số dư huy động KKH SD_HD_KKH_1” (STT 5), </w:t>
            </w:r>
          </w:p>
          <w:p w14:paraId="56563C6C" w14:textId="77777777" w:rsidR="006A522F" w:rsidRPr="0025270E" w:rsidRDefault="006A522F" w:rsidP="00415767">
            <w:pPr>
              <w:rPr>
                <w:bCs/>
              </w:rPr>
            </w:pPr>
            <w:r w:rsidRPr="0025270E">
              <w:rPr>
                <w:bCs/>
                <w:sz w:val="22"/>
                <w:szCs w:val="22"/>
              </w:rPr>
              <w:t xml:space="preserve">“Số dư huy động CKH SD_HD_CKH_2” (STT 6), </w:t>
            </w:r>
          </w:p>
          <w:p w14:paraId="4558CD0E" w14:textId="77777777" w:rsidR="006A522F" w:rsidRPr="0025270E" w:rsidRDefault="006A522F" w:rsidP="00415767">
            <w:pPr>
              <w:rPr>
                <w:bCs/>
              </w:rPr>
            </w:pPr>
            <w:r w:rsidRPr="0025270E">
              <w:rPr>
                <w:bCs/>
                <w:sz w:val="22"/>
                <w:szCs w:val="22"/>
              </w:rPr>
              <w:t xml:space="preserve">“Tổng Huy động TONG_HD_3” (STT 7), </w:t>
            </w:r>
          </w:p>
          <w:p w14:paraId="7ABF7969" w14:textId="77777777" w:rsidR="006A522F" w:rsidRPr="0025270E" w:rsidRDefault="006A522F" w:rsidP="00415767">
            <w:pPr>
              <w:rPr>
                <w:bCs/>
              </w:rPr>
            </w:pPr>
            <w:r w:rsidRPr="0025270E">
              <w:rPr>
                <w:bCs/>
                <w:sz w:val="22"/>
                <w:szCs w:val="22"/>
              </w:rPr>
              <w:t xml:space="preserve">“Lãi trả mua vốn Huy động LAI_TRA_MUA_VON_HD_4” (STT 8), </w:t>
            </w:r>
          </w:p>
          <w:p w14:paraId="1EA19D7E" w14:textId="77777777" w:rsidR="006A522F" w:rsidRPr="0025270E" w:rsidRDefault="006A522F" w:rsidP="00415767">
            <w:pPr>
              <w:rPr>
                <w:bCs/>
              </w:rPr>
            </w:pPr>
            <w:r w:rsidRPr="0025270E">
              <w:rPr>
                <w:bCs/>
                <w:sz w:val="22"/>
                <w:szCs w:val="22"/>
              </w:rPr>
              <w:t xml:space="preserve">“Quy đổi VND QUY_DOI_VND_4” (STT 9), </w:t>
            </w:r>
          </w:p>
          <w:p w14:paraId="3923B76D" w14:textId="77777777" w:rsidR="006A522F" w:rsidRPr="0025270E" w:rsidRDefault="006A522F" w:rsidP="00415767">
            <w:pPr>
              <w:rPr>
                <w:bCs/>
              </w:rPr>
            </w:pPr>
            <w:r w:rsidRPr="0025270E">
              <w:rPr>
                <w:bCs/>
                <w:sz w:val="22"/>
                <w:szCs w:val="22"/>
              </w:rPr>
              <w:t xml:space="preserve">“Lãi trả mua vốn Có Kỳ Hạn LAI_TRA_MV_CKH” (STT 10), </w:t>
            </w:r>
          </w:p>
          <w:p w14:paraId="2A40A378" w14:textId="77777777" w:rsidR="006A522F" w:rsidRPr="0025270E" w:rsidRDefault="006A522F" w:rsidP="00415767">
            <w:pPr>
              <w:rPr>
                <w:bCs/>
              </w:rPr>
            </w:pPr>
            <w:r w:rsidRPr="0025270E">
              <w:rPr>
                <w:bCs/>
                <w:sz w:val="22"/>
                <w:szCs w:val="22"/>
              </w:rPr>
              <w:t xml:space="preserve">“Quy đổi lãi trả mua vốn Có Kỳ Hạn LAI_TRA_MV_CKH_QD” (STT 11), </w:t>
            </w:r>
          </w:p>
          <w:p w14:paraId="0CCC0864" w14:textId="77777777" w:rsidR="006A522F" w:rsidRPr="0025270E" w:rsidRDefault="006A522F" w:rsidP="00415767">
            <w:pPr>
              <w:rPr>
                <w:bCs/>
              </w:rPr>
            </w:pPr>
            <w:r w:rsidRPr="0025270E">
              <w:rPr>
                <w:bCs/>
                <w:sz w:val="22"/>
                <w:szCs w:val="22"/>
              </w:rPr>
              <w:t xml:space="preserve">“Tổng dư nợ cho vay TONG_DU_NO_CV_6” (STT 13), </w:t>
            </w:r>
          </w:p>
          <w:p w14:paraId="0A6A96FC" w14:textId="77777777" w:rsidR="006A522F" w:rsidRPr="0025270E" w:rsidRDefault="006A522F" w:rsidP="00415767">
            <w:pPr>
              <w:rPr>
                <w:bCs/>
              </w:rPr>
            </w:pPr>
            <w:r w:rsidRPr="0025270E">
              <w:rPr>
                <w:bCs/>
                <w:sz w:val="22"/>
                <w:szCs w:val="22"/>
              </w:rPr>
              <w:t xml:space="preserve">“Hội Sở thu lãi bán vốn Cho vay HO_THU_LAI_BANVON_CV_7” (STT 14), </w:t>
            </w:r>
          </w:p>
          <w:p w14:paraId="362EECEE" w14:textId="77777777" w:rsidR="006A522F" w:rsidRPr="0025270E" w:rsidRDefault="006A522F" w:rsidP="00415767">
            <w:pPr>
              <w:rPr>
                <w:bCs/>
              </w:rPr>
            </w:pPr>
            <w:r w:rsidRPr="0025270E">
              <w:rPr>
                <w:bCs/>
                <w:sz w:val="22"/>
                <w:szCs w:val="22"/>
              </w:rPr>
              <w:t xml:space="preserve">“Quy đổi VND_7 QUY_DOI_VND_7” (STT 15), </w:t>
            </w:r>
          </w:p>
          <w:p w14:paraId="414446D2" w14:textId="77777777" w:rsidR="006A522F" w:rsidRPr="0025270E" w:rsidRDefault="006A522F" w:rsidP="00415767">
            <w:pPr>
              <w:rPr>
                <w:bCs/>
              </w:rPr>
            </w:pPr>
            <w:r w:rsidRPr="0025270E">
              <w:rPr>
                <w:bCs/>
                <w:sz w:val="22"/>
                <w:szCs w:val="22"/>
              </w:rPr>
              <w:t xml:space="preserve">“Lãi suất Hội sở bán vốn Cho vay Bình Quân LS_HO_BANVON_CV_BQ_8” (STT 16), </w:t>
            </w:r>
          </w:p>
          <w:p w14:paraId="735DB064" w14:textId="77777777" w:rsidR="006A522F" w:rsidRPr="0025270E" w:rsidRDefault="006A522F" w:rsidP="00415767">
            <w:pPr>
              <w:rPr>
                <w:bCs/>
              </w:rPr>
            </w:pPr>
            <w:r w:rsidRPr="0025270E">
              <w:rPr>
                <w:bCs/>
                <w:sz w:val="22"/>
                <w:szCs w:val="22"/>
              </w:rPr>
              <w:t xml:space="preserve">“CV_EI_TC_CK_9” (STT 17), </w:t>
            </w:r>
          </w:p>
          <w:p w14:paraId="6C44DED1" w14:textId="77777777" w:rsidR="006A522F" w:rsidRPr="0025270E" w:rsidRDefault="006A522F" w:rsidP="00415767">
            <w:pPr>
              <w:rPr>
                <w:bCs/>
              </w:rPr>
            </w:pPr>
            <w:r w:rsidRPr="0025270E">
              <w:rPr>
                <w:bCs/>
                <w:sz w:val="22"/>
                <w:szCs w:val="22"/>
              </w:rPr>
              <w:t>“LAI_BANVON_CV_EI_TC_CK_10” (STT 18)</w:t>
            </w:r>
          </w:p>
          <w:p w14:paraId="2924E6BF" w14:textId="77777777" w:rsidR="006A522F" w:rsidRPr="0025270E" w:rsidRDefault="006A522F" w:rsidP="00415767">
            <w:pPr>
              <w:rPr>
                <w:bCs/>
              </w:rPr>
            </w:pPr>
            <w:r w:rsidRPr="0025270E">
              <w:rPr>
                <w:bCs/>
                <w:sz w:val="22"/>
                <w:szCs w:val="22"/>
              </w:rPr>
              <w:t>“QUY_DOI_VND_10” (STT 19),</w:t>
            </w:r>
          </w:p>
          <w:p w14:paraId="07B4F9BE" w14:textId="77777777" w:rsidR="006A522F" w:rsidRPr="0025270E" w:rsidRDefault="006A522F" w:rsidP="00415767">
            <w:pPr>
              <w:rPr>
                <w:bCs/>
              </w:rPr>
            </w:pPr>
            <w:r w:rsidRPr="0025270E">
              <w:rPr>
                <w:bCs/>
                <w:sz w:val="22"/>
                <w:szCs w:val="22"/>
              </w:rPr>
              <w:t>“LS_HO_BANVON_CV_BQ_EI_TC_CK_11” (STT 20),</w:t>
            </w:r>
          </w:p>
          <w:p w14:paraId="44DDA505" w14:textId="77777777" w:rsidR="006A522F" w:rsidRPr="0025270E" w:rsidRDefault="006A522F" w:rsidP="00415767">
            <w:pPr>
              <w:rPr>
                <w:bCs/>
              </w:rPr>
            </w:pPr>
            <w:r w:rsidRPr="0025270E">
              <w:rPr>
                <w:bCs/>
                <w:sz w:val="22"/>
                <w:szCs w:val="22"/>
              </w:rPr>
              <w:t>“Tổng dư nợ cho vay TONG_DU_NO_CV_12” (STT 21),</w:t>
            </w:r>
          </w:p>
          <w:p w14:paraId="06109719" w14:textId="77777777" w:rsidR="006A522F" w:rsidRPr="0025270E" w:rsidRDefault="006A522F" w:rsidP="00415767">
            <w:pPr>
              <w:rPr>
                <w:bCs/>
              </w:rPr>
            </w:pPr>
            <w:r w:rsidRPr="0025270E">
              <w:rPr>
                <w:bCs/>
                <w:sz w:val="22"/>
                <w:szCs w:val="22"/>
              </w:rPr>
              <w:t>“Hội sở thu lãi bán vốn cho vay HO_THU_LAI_BANVON_CV_13” (STT 22),</w:t>
            </w:r>
          </w:p>
          <w:p w14:paraId="45814B3C" w14:textId="77777777" w:rsidR="006A522F" w:rsidRPr="0025270E" w:rsidRDefault="006A522F" w:rsidP="00415767">
            <w:pPr>
              <w:rPr>
                <w:bCs/>
              </w:rPr>
            </w:pPr>
            <w:r w:rsidRPr="0025270E">
              <w:rPr>
                <w:bCs/>
                <w:sz w:val="22"/>
                <w:szCs w:val="22"/>
              </w:rPr>
              <w:t>“Ngoài Huy Động NGOAIHD_15” (STT 25),</w:t>
            </w:r>
          </w:p>
          <w:p w14:paraId="0C301CA2" w14:textId="77777777" w:rsidR="006A522F" w:rsidRPr="0025270E" w:rsidRDefault="006A522F" w:rsidP="00415767">
            <w:pPr>
              <w:rPr>
                <w:bCs/>
              </w:rPr>
            </w:pPr>
            <w:r w:rsidRPr="0025270E">
              <w:rPr>
                <w:bCs/>
                <w:sz w:val="22"/>
                <w:szCs w:val="22"/>
              </w:rPr>
              <w:t>“Hội sở trả lãi ngoài Huy động HO_TRA_LAINGOAIHD_16” (STT 26),</w:t>
            </w:r>
          </w:p>
          <w:p w14:paraId="2CC7328B" w14:textId="77777777" w:rsidR="006A522F" w:rsidRPr="0025270E" w:rsidRDefault="006A522F" w:rsidP="00415767">
            <w:pPr>
              <w:rPr>
                <w:bCs/>
              </w:rPr>
            </w:pPr>
            <w:r w:rsidRPr="0025270E">
              <w:rPr>
                <w:bCs/>
                <w:sz w:val="22"/>
                <w:szCs w:val="22"/>
              </w:rPr>
              <w:t>“Quy đổi Hội sở trả lãi ngoài Huy động QUY_DOI_VND_16” (STT 27),</w:t>
            </w:r>
          </w:p>
          <w:p w14:paraId="70EAC11B" w14:textId="77777777" w:rsidR="006A522F" w:rsidRPr="0025270E" w:rsidRDefault="006A522F" w:rsidP="00415767">
            <w:pPr>
              <w:rPr>
                <w:bCs/>
              </w:rPr>
            </w:pPr>
            <w:r w:rsidRPr="0025270E">
              <w:rPr>
                <w:bCs/>
                <w:sz w:val="22"/>
                <w:szCs w:val="22"/>
              </w:rPr>
              <w:t>“Ngoài cho vay NGOAICV_17” (STT 28),</w:t>
            </w:r>
          </w:p>
          <w:p w14:paraId="78FF1500" w14:textId="77777777" w:rsidR="006A522F" w:rsidRPr="0025270E" w:rsidRDefault="006A522F" w:rsidP="00415767">
            <w:pPr>
              <w:rPr>
                <w:bCs/>
              </w:rPr>
            </w:pPr>
            <w:r w:rsidRPr="0025270E">
              <w:rPr>
                <w:bCs/>
                <w:sz w:val="22"/>
                <w:szCs w:val="22"/>
              </w:rPr>
              <w:t>“Hội sở thu lãi ngoài cho vay HO_THU_LAINGOAICV_18” (STT 29),</w:t>
            </w:r>
          </w:p>
          <w:p w14:paraId="6CD5AC4A" w14:textId="77777777" w:rsidR="006A522F" w:rsidRPr="00073E39" w:rsidRDefault="006A522F" w:rsidP="00415767">
            <w:pPr>
              <w:rPr>
                <w:bCs/>
                <w:highlight w:val="yellow"/>
              </w:rPr>
            </w:pPr>
            <w:r w:rsidRPr="0025270E">
              <w:rPr>
                <w:bCs/>
                <w:sz w:val="22"/>
                <w:szCs w:val="22"/>
              </w:rPr>
              <w:t>“Quy đổi hội sở thu lãi ngoài cho vay QUY_DOI_VND_18” (STT 30)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C3F867F" w14:textId="77777777" w:rsidR="006A522F" w:rsidRPr="008C4147" w:rsidRDefault="006A522F" w:rsidP="00415767">
            <w:pPr>
              <w:shd w:val="clear" w:color="auto" w:fill="FFFFFF"/>
            </w:pPr>
            <w:r w:rsidRPr="008C4147">
              <w:rPr>
                <w:sz w:val="22"/>
                <w:szCs w:val="22"/>
              </w:rPr>
              <w:t>Lấy giá trị 2 cột:</w:t>
            </w:r>
          </w:p>
          <w:p w14:paraId="0C179A78" w14:textId="77777777" w:rsidR="006A522F" w:rsidRPr="008C4147" w:rsidRDefault="006A522F" w:rsidP="00415767">
            <w:pPr>
              <w:numPr>
                <w:ilvl w:val="0"/>
                <w:numId w:val="2"/>
              </w:numPr>
              <w:shd w:val="clear" w:color="auto" w:fill="FFFFFF"/>
              <w:ind w:left="165" w:hanging="165"/>
            </w:pPr>
            <w:r w:rsidRPr="008C4147">
              <w:rPr>
                <w:color w:val="000000"/>
                <w:sz w:val="22"/>
                <w:szCs w:val="22"/>
              </w:rPr>
              <w:t>“</w:t>
            </w:r>
            <w:r w:rsidRPr="00A367AF">
              <w:rPr>
                <w:sz w:val="22"/>
                <w:szCs w:val="22"/>
              </w:rPr>
              <w:t>Tổng dư nợ cho vay</w:t>
            </w:r>
            <w:r w:rsidRPr="008C4147">
              <w:rPr>
                <w:color w:val="000000"/>
                <w:sz w:val="22"/>
                <w:szCs w:val="22"/>
              </w:rPr>
              <w:t xml:space="preserve">” (STT </w:t>
            </w:r>
            <w:r>
              <w:rPr>
                <w:color w:val="000000"/>
                <w:sz w:val="22"/>
                <w:szCs w:val="22"/>
              </w:rPr>
              <w:t>13</w:t>
            </w:r>
            <w:r w:rsidRPr="008C4147">
              <w:rPr>
                <w:color w:val="000000"/>
                <w:sz w:val="22"/>
                <w:szCs w:val="22"/>
              </w:rPr>
              <w:t>)</w:t>
            </w:r>
          </w:p>
          <w:p w14:paraId="008DA964" w14:textId="77777777" w:rsidR="006A522F" w:rsidRPr="008C4147" w:rsidRDefault="006A522F" w:rsidP="00415767">
            <w:pPr>
              <w:numPr>
                <w:ilvl w:val="0"/>
                <w:numId w:val="2"/>
              </w:numPr>
              <w:shd w:val="clear" w:color="auto" w:fill="FFFFFF"/>
              <w:ind w:left="165" w:hanging="165"/>
              <w:rPr>
                <w:b/>
                <w:bCs/>
              </w:rPr>
            </w:pPr>
            <w:r w:rsidRPr="008C4147">
              <w:rPr>
                <w:color w:val="000000"/>
                <w:sz w:val="22"/>
                <w:szCs w:val="22"/>
              </w:rPr>
              <w:t>“</w:t>
            </w:r>
            <w:r w:rsidRPr="00ED5411">
              <w:rPr>
                <w:bCs/>
                <w:sz w:val="22"/>
                <w:szCs w:val="22"/>
              </w:rPr>
              <w:t>Hội sở thu lãi bán vốn cho vay</w:t>
            </w:r>
            <w:r w:rsidRPr="00ED5411">
              <w:rPr>
                <w:bCs/>
                <w:sz w:val="22"/>
                <w:szCs w:val="22"/>
              </w:rPr>
              <w:br/>
              <w:t>HO_THU_LAI_BANVON_CV_13</w:t>
            </w:r>
            <w:r w:rsidRPr="008C4147">
              <w:rPr>
                <w:color w:val="000000"/>
                <w:sz w:val="22"/>
                <w:szCs w:val="22"/>
              </w:rPr>
              <w:t xml:space="preserve">” (STT </w:t>
            </w:r>
            <w:r>
              <w:rPr>
                <w:color w:val="000000"/>
                <w:sz w:val="22"/>
                <w:szCs w:val="22"/>
              </w:rPr>
              <w:t>22</w:t>
            </w:r>
            <w:r w:rsidRPr="008C4147">
              <w:rPr>
                <w:color w:val="000000"/>
                <w:sz w:val="22"/>
                <w:szCs w:val="22"/>
              </w:rPr>
              <w:t>)</w:t>
            </w:r>
          </w:p>
          <w:p w14:paraId="55A812DB" w14:textId="77777777" w:rsidR="006A522F" w:rsidRPr="008C4147" w:rsidRDefault="006A522F" w:rsidP="00415767">
            <w:pPr>
              <w:shd w:val="clear" w:color="auto" w:fill="FFFFFF"/>
              <w:rPr>
                <w:color w:val="000000"/>
              </w:rPr>
            </w:pPr>
          </w:p>
          <w:p w14:paraId="2BE837DF" w14:textId="77777777" w:rsidR="006A522F" w:rsidRPr="00873163" w:rsidRDefault="006A522F" w:rsidP="00415767">
            <w:pPr>
              <w:shd w:val="clear" w:color="auto" w:fill="FFFFFF"/>
              <w:rPr>
                <w:b/>
                <w:bCs/>
              </w:rPr>
            </w:pPr>
            <w:r w:rsidRPr="008C4147">
              <w:rPr>
                <w:b/>
                <w:bCs/>
                <w:color w:val="000000"/>
                <w:sz w:val="22"/>
                <w:szCs w:val="22"/>
              </w:rPr>
              <w:t>Tính toán theo logic sau:</w:t>
            </w:r>
          </w:p>
          <w:p w14:paraId="06B442ED" w14:textId="77777777" w:rsidR="006A522F" w:rsidRPr="00A367AF" w:rsidRDefault="006A522F" w:rsidP="00415767">
            <w:pPr>
              <w:shd w:val="clear" w:color="auto" w:fill="FFFFFF"/>
              <w:rPr>
                <w:color w:val="000000"/>
              </w:rPr>
            </w:pPr>
            <w:r w:rsidRPr="00A367AF">
              <w:rPr>
                <w:color w:val="0000FF"/>
                <w:sz w:val="22"/>
                <w:szCs w:val="22"/>
              </w:rPr>
              <w:t xml:space="preserve">DECODE </w:t>
            </w:r>
            <w:r w:rsidRPr="00A367AF">
              <w:rPr>
                <w:color w:val="000080"/>
                <w:sz w:val="22"/>
                <w:szCs w:val="22"/>
              </w:rPr>
              <w:t>(</w:t>
            </w:r>
          </w:p>
          <w:p w14:paraId="4C783A90"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0000FF"/>
                <w:sz w:val="22"/>
                <w:szCs w:val="22"/>
              </w:rPr>
              <w:t xml:space="preserve">SUM </w:t>
            </w:r>
            <w:r w:rsidRPr="00A367AF">
              <w:rPr>
                <w:color w:val="000080"/>
                <w:sz w:val="22"/>
                <w:szCs w:val="22"/>
              </w:rPr>
              <w:t>(</w:t>
            </w:r>
            <w:r w:rsidRPr="00A367AF">
              <w:rPr>
                <w:color w:val="000000"/>
                <w:sz w:val="22"/>
                <w:szCs w:val="22"/>
              </w:rPr>
              <w:t>“</w:t>
            </w:r>
            <w:r w:rsidRPr="00A367AF">
              <w:rPr>
                <w:sz w:val="22"/>
                <w:szCs w:val="22"/>
              </w:rPr>
              <w:t>Tổng dư nợ cho vay”</w:t>
            </w:r>
            <w:r w:rsidRPr="00A367AF">
              <w:rPr>
                <w:color w:val="000080"/>
                <w:sz w:val="22"/>
                <w:szCs w:val="22"/>
              </w:rPr>
              <w:t>),</w:t>
            </w:r>
            <w:r w:rsidRPr="00A367AF">
              <w:rPr>
                <w:color w:val="000000"/>
                <w:sz w:val="22"/>
                <w:szCs w:val="22"/>
              </w:rPr>
              <w:t xml:space="preserve"> </w:t>
            </w:r>
          </w:p>
          <w:p w14:paraId="3B6B968E"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FF8000"/>
                <w:sz w:val="22"/>
                <w:szCs w:val="22"/>
              </w:rPr>
              <w:t>0</w:t>
            </w:r>
            <w:r w:rsidRPr="00A367AF">
              <w:rPr>
                <w:color w:val="000080"/>
                <w:sz w:val="22"/>
                <w:szCs w:val="22"/>
              </w:rPr>
              <w:t>,</w:t>
            </w:r>
            <w:r w:rsidRPr="00A367AF">
              <w:rPr>
                <w:color w:val="000000"/>
                <w:sz w:val="22"/>
                <w:szCs w:val="22"/>
              </w:rPr>
              <w:t xml:space="preserve"> </w:t>
            </w:r>
          </w:p>
          <w:p w14:paraId="297BA32C"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FF8000"/>
                <w:sz w:val="22"/>
                <w:szCs w:val="22"/>
              </w:rPr>
              <w:t>0</w:t>
            </w:r>
            <w:r w:rsidRPr="00A367AF">
              <w:rPr>
                <w:color w:val="000080"/>
                <w:sz w:val="22"/>
                <w:szCs w:val="22"/>
              </w:rPr>
              <w:t>,</w:t>
            </w:r>
            <w:r w:rsidRPr="00A367AF">
              <w:rPr>
                <w:color w:val="000000"/>
                <w:sz w:val="22"/>
                <w:szCs w:val="22"/>
              </w:rPr>
              <w:t xml:space="preserve"> </w:t>
            </w:r>
          </w:p>
          <w:p w14:paraId="072FA3CF"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0000FF"/>
                <w:sz w:val="22"/>
                <w:szCs w:val="22"/>
              </w:rPr>
              <w:t xml:space="preserve">ROUND </w:t>
            </w:r>
            <w:r w:rsidRPr="00A367AF">
              <w:rPr>
                <w:color w:val="000080"/>
                <w:sz w:val="22"/>
                <w:szCs w:val="22"/>
              </w:rPr>
              <w:t>(</w:t>
            </w:r>
          </w:p>
          <w:p w14:paraId="49ABE0FD"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0000FF"/>
                <w:sz w:val="22"/>
                <w:szCs w:val="22"/>
              </w:rPr>
              <w:t xml:space="preserve">SUM </w:t>
            </w:r>
            <w:r w:rsidRPr="00A367AF">
              <w:rPr>
                <w:color w:val="000080"/>
                <w:sz w:val="22"/>
                <w:szCs w:val="22"/>
              </w:rPr>
              <w:t>(</w:t>
            </w:r>
            <w:r w:rsidRPr="00A367AF">
              <w:rPr>
                <w:color w:val="000000"/>
                <w:sz w:val="22"/>
                <w:szCs w:val="22"/>
              </w:rPr>
              <w:t>“</w:t>
            </w:r>
            <w:r w:rsidRPr="00A367AF">
              <w:rPr>
                <w:sz w:val="22"/>
                <w:szCs w:val="22"/>
              </w:rPr>
              <w:t>Hội sở thu lãi bán vốn cho vay”</w:t>
            </w:r>
            <w:r w:rsidRPr="00A367AF">
              <w:rPr>
                <w:color w:val="000080"/>
                <w:sz w:val="22"/>
                <w:szCs w:val="22"/>
              </w:rPr>
              <w:t>)*</w:t>
            </w:r>
            <w:r w:rsidRPr="00A367AF">
              <w:rPr>
                <w:color w:val="000000"/>
                <w:sz w:val="22"/>
                <w:szCs w:val="22"/>
              </w:rPr>
              <w:t xml:space="preserve"> </w:t>
            </w:r>
            <w:r w:rsidRPr="00A367AF">
              <w:rPr>
                <w:color w:val="FF8000"/>
                <w:sz w:val="22"/>
                <w:szCs w:val="22"/>
              </w:rPr>
              <w:t>36000</w:t>
            </w:r>
            <w:r w:rsidRPr="00A367AF">
              <w:rPr>
                <w:color w:val="000000"/>
                <w:sz w:val="22"/>
                <w:szCs w:val="22"/>
              </w:rPr>
              <w:t xml:space="preserve"> </w:t>
            </w:r>
            <w:r w:rsidRPr="00A367AF">
              <w:rPr>
                <w:color w:val="000080"/>
                <w:sz w:val="22"/>
                <w:szCs w:val="22"/>
              </w:rPr>
              <w:t>/</w:t>
            </w:r>
            <w:r w:rsidRPr="00A367AF">
              <w:rPr>
                <w:color w:val="000000"/>
                <w:sz w:val="22"/>
                <w:szCs w:val="22"/>
              </w:rPr>
              <w:t xml:space="preserve"> </w:t>
            </w:r>
            <w:r w:rsidRPr="00A367AF">
              <w:rPr>
                <w:color w:val="0000FF"/>
                <w:sz w:val="22"/>
                <w:szCs w:val="22"/>
              </w:rPr>
              <w:t xml:space="preserve">SUM </w:t>
            </w:r>
            <w:r w:rsidRPr="00A367AF">
              <w:rPr>
                <w:color w:val="000080"/>
                <w:sz w:val="22"/>
                <w:szCs w:val="22"/>
              </w:rPr>
              <w:t>(</w:t>
            </w:r>
            <w:r w:rsidRPr="00A367AF">
              <w:rPr>
                <w:color w:val="000000"/>
                <w:sz w:val="22"/>
                <w:szCs w:val="22"/>
              </w:rPr>
              <w:t>“</w:t>
            </w:r>
            <w:r w:rsidRPr="00A367AF">
              <w:rPr>
                <w:sz w:val="22"/>
                <w:szCs w:val="22"/>
              </w:rPr>
              <w:t>Tổng dư nợ cho vay”</w:t>
            </w:r>
            <w:r w:rsidRPr="00A367AF">
              <w:rPr>
                <w:color w:val="000080"/>
                <w:sz w:val="22"/>
                <w:szCs w:val="22"/>
              </w:rPr>
              <w:t>),</w:t>
            </w:r>
            <w:r w:rsidRPr="00A367AF">
              <w:rPr>
                <w:color w:val="000000"/>
                <w:sz w:val="22"/>
                <w:szCs w:val="22"/>
              </w:rPr>
              <w:t xml:space="preserve"> </w:t>
            </w:r>
          </w:p>
          <w:p w14:paraId="61E32ADE"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FF8000"/>
                <w:sz w:val="22"/>
                <w:szCs w:val="22"/>
              </w:rPr>
              <w:t>2</w:t>
            </w:r>
          </w:p>
          <w:p w14:paraId="62F06222" w14:textId="77777777" w:rsidR="006A522F" w:rsidRPr="00A367AF" w:rsidRDefault="006A522F" w:rsidP="00415767">
            <w:pPr>
              <w:shd w:val="clear" w:color="auto" w:fill="FFFFFF"/>
              <w:rPr>
                <w:color w:val="000000"/>
              </w:rPr>
            </w:pPr>
            <w:r w:rsidRPr="00A367AF">
              <w:rPr>
                <w:color w:val="000000"/>
                <w:sz w:val="22"/>
                <w:szCs w:val="22"/>
              </w:rPr>
              <w:t xml:space="preserve">    </w:t>
            </w:r>
            <w:r w:rsidRPr="00A367AF">
              <w:rPr>
                <w:color w:val="000080"/>
                <w:sz w:val="22"/>
                <w:szCs w:val="22"/>
              </w:rPr>
              <w:t>)</w:t>
            </w:r>
          </w:p>
          <w:p w14:paraId="3AF1AA3D" w14:textId="77777777" w:rsidR="006A522F" w:rsidRPr="00073E39" w:rsidRDefault="006A522F" w:rsidP="00415767">
            <w:pPr>
              <w:shd w:val="clear" w:color="auto" w:fill="FFFFFF"/>
              <w:rPr>
                <w:highlight w:val="yellow"/>
              </w:rPr>
            </w:pPr>
            <w:r w:rsidRPr="00A367AF">
              <w:rPr>
                <w:color w:val="000000"/>
                <w:sz w:val="22"/>
                <w:szCs w:val="22"/>
              </w:rPr>
              <w:t xml:space="preserve">  </w:t>
            </w:r>
            <w:r w:rsidRPr="00A367AF">
              <w:rPr>
                <w:color w:val="000080"/>
                <w:sz w:val="22"/>
                <w:szCs w:val="22"/>
              </w:rPr>
              <w:t>)</w:t>
            </w:r>
          </w:p>
        </w:tc>
      </w:tr>
      <w:tr w:rsidR="006A522F" w:rsidRPr="00ED5411" w14:paraId="5D6CF865"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3BD6AA81" w14:textId="77777777" w:rsidR="006A522F" w:rsidRPr="00ED5411" w:rsidRDefault="006A522F" w:rsidP="00415767">
            <w:pPr>
              <w:jc w:val="center"/>
              <w:rPr>
                <w:bCs/>
              </w:rPr>
            </w:pPr>
            <w:r w:rsidRPr="00ED5411">
              <w:rPr>
                <w:bCs/>
                <w:sz w:val="22"/>
                <w:szCs w:val="22"/>
              </w:rPr>
              <w:t>25</w:t>
            </w:r>
          </w:p>
        </w:tc>
        <w:tc>
          <w:tcPr>
            <w:tcW w:w="2970" w:type="dxa"/>
            <w:vMerge w:val="restart"/>
            <w:tcBorders>
              <w:top w:val="single" w:sz="4" w:space="0" w:color="auto"/>
              <w:left w:val="single" w:sz="4" w:space="0" w:color="auto"/>
              <w:right w:val="single" w:sz="4" w:space="0" w:color="auto"/>
            </w:tcBorders>
            <w:shd w:val="clear" w:color="auto" w:fill="auto"/>
          </w:tcPr>
          <w:p w14:paraId="3557E1DE" w14:textId="77777777" w:rsidR="006A522F" w:rsidRPr="00ED5411" w:rsidRDefault="006A522F" w:rsidP="00415767">
            <w:pPr>
              <w:rPr>
                <w:bCs/>
              </w:rPr>
            </w:pPr>
            <w:r w:rsidRPr="00ED5411">
              <w:rPr>
                <w:bCs/>
                <w:sz w:val="22"/>
                <w:szCs w:val="22"/>
              </w:rPr>
              <w:t>Ngoài Huy Động</w:t>
            </w:r>
            <w:r w:rsidRPr="00ED5411">
              <w:rPr>
                <w:bCs/>
                <w:sz w:val="22"/>
                <w:szCs w:val="22"/>
              </w:rPr>
              <w:br/>
              <w:t>NGOAIHD_15</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780D4AC" w14:textId="77777777" w:rsidR="006A522F" w:rsidRDefault="006A522F" w:rsidP="00415767">
            <w:pPr>
              <w:spacing w:line="264" w:lineRule="auto"/>
              <w:rPr>
                <w:b/>
                <w:bCs/>
              </w:rPr>
            </w:pPr>
            <w:r>
              <w:rPr>
                <w:b/>
                <w:bCs/>
                <w:sz w:val="22"/>
                <w:szCs w:val="22"/>
              </w:rPr>
              <w:t>Tập dữ liệu 1 =&gt; Tập dữ liệu 4:</w:t>
            </w:r>
          </w:p>
          <w:p w14:paraId="746B87D9"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5C4786F7" w14:textId="77777777" w:rsidR="006A522F" w:rsidRPr="00CF2A25" w:rsidRDefault="006A522F" w:rsidP="00415767">
            <w:pPr>
              <w:shd w:val="clear" w:color="auto" w:fill="FFFFFF"/>
            </w:pPr>
            <w:r w:rsidRPr="00CF2A25">
              <w:rPr>
                <w:color w:val="0000FF"/>
                <w:sz w:val="22"/>
                <w:szCs w:val="22"/>
              </w:rPr>
              <w:t xml:space="preserve">SUM </w:t>
            </w:r>
            <w:r w:rsidRPr="00CF2A25">
              <w:rPr>
                <w:color w:val="000080"/>
                <w:sz w:val="22"/>
                <w:szCs w:val="22"/>
              </w:rPr>
              <w:t>(</w:t>
            </w:r>
            <w:r>
              <w:rPr>
                <w:sz w:val="22"/>
                <w:szCs w:val="22"/>
              </w:rPr>
              <w:t>5</w:t>
            </w:r>
            <w:r w:rsidRPr="00CF2A25">
              <w:rPr>
                <w:sz w:val="22"/>
                <w:szCs w:val="22"/>
              </w:rPr>
              <w:t xml:space="preserve"> </w:t>
            </w:r>
            <w:r w:rsidRPr="00CF2A25">
              <w:rPr>
                <w:color w:val="000000"/>
                <w:sz w:val="22"/>
                <w:szCs w:val="22"/>
              </w:rPr>
              <w:t>Tập dữ liệu</w:t>
            </w:r>
            <w:r w:rsidRPr="00CF2A25">
              <w:rPr>
                <w:color w:val="000080"/>
                <w:sz w:val="22"/>
                <w:szCs w:val="22"/>
              </w:rPr>
              <w:t>)</w:t>
            </w:r>
          </w:p>
          <w:p w14:paraId="3F11AABD"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23CFFBEA"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7CFFFF05"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03E759CE" w14:textId="77777777" w:rsidR="006A522F" w:rsidRPr="00C71937" w:rsidRDefault="006A522F" w:rsidP="00415767">
            <w:pPr>
              <w:rPr>
                <w:bCs/>
              </w:rPr>
            </w:pPr>
            <w:r w:rsidRPr="00ED5411">
              <w:rPr>
                <w:b/>
                <w:bCs/>
                <w:sz w:val="22"/>
                <w:szCs w:val="22"/>
              </w:rPr>
              <w:t xml:space="preserve">Tập dữ liệu 4: </w:t>
            </w:r>
            <w:r w:rsidRPr="00ED5411">
              <w:rPr>
                <w:bCs/>
                <w:sz w:val="22"/>
                <w:szCs w:val="22"/>
              </w:rPr>
              <w:t>0</w:t>
            </w:r>
          </w:p>
        </w:tc>
      </w:tr>
      <w:tr w:rsidR="006A522F" w:rsidRPr="00ED5411" w14:paraId="62C3A7CE"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38821C40"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728289C1"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14EBAE65" w14:textId="77777777" w:rsidR="006A522F" w:rsidRDefault="006A522F" w:rsidP="00415767">
            <w:pPr>
              <w:rPr>
                <w:b/>
                <w:bCs/>
              </w:rPr>
            </w:pPr>
            <w:r w:rsidRPr="00ED5411">
              <w:rPr>
                <w:b/>
                <w:bCs/>
                <w:sz w:val="22"/>
                <w:szCs w:val="22"/>
              </w:rPr>
              <w:t>Tập dữ liệu 5</w:t>
            </w:r>
            <w:r>
              <w:rPr>
                <w:b/>
                <w:bCs/>
                <w:sz w:val="22"/>
                <w:szCs w:val="22"/>
              </w:rPr>
              <w:t xml:space="preserve">: </w:t>
            </w:r>
          </w:p>
          <w:p w14:paraId="308E2725"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588070BC"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5271C246" w14:textId="77777777" w:rsidR="006A522F" w:rsidRDefault="006A522F" w:rsidP="00415767">
            <w:pPr>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7136D96F" w14:textId="77777777" w:rsidR="006A522F" w:rsidRDefault="006A522F" w:rsidP="00415767">
            <w:pPr>
              <w:rPr>
                <w:bCs/>
              </w:rPr>
            </w:pPr>
          </w:p>
          <w:p w14:paraId="604067A4"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21D4E336"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7F1D3FEB"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02A0825" w14:textId="77777777" w:rsidR="006A522F" w:rsidRPr="00ED5411" w:rsidRDefault="006A522F" w:rsidP="00415767">
            <w:pPr>
              <w:shd w:val="clear" w:color="auto" w:fill="FFFFFF"/>
            </w:pPr>
            <w:r w:rsidRPr="00ED5411">
              <w:rPr>
                <w:b/>
                <w:bCs/>
                <w:sz w:val="22"/>
                <w:szCs w:val="22"/>
              </w:rPr>
              <w:t xml:space="preserve">Tập dữ liệu 5: </w:t>
            </w:r>
            <w:r w:rsidRPr="00CF2A25">
              <w:rPr>
                <w:color w:val="0000FF"/>
                <w:sz w:val="22"/>
                <w:szCs w:val="22"/>
              </w:rPr>
              <w:t xml:space="preserve">SUM </w:t>
            </w:r>
            <w:r w:rsidRPr="00CF2A25">
              <w:rPr>
                <w:color w:val="000080"/>
                <w:sz w:val="22"/>
                <w:szCs w:val="22"/>
              </w:rPr>
              <w:t>(</w:t>
            </w:r>
            <w:r w:rsidRPr="00CF2A25">
              <w:rPr>
                <w:color w:val="000000"/>
                <w:sz w:val="22"/>
                <w:szCs w:val="22"/>
              </w:rPr>
              <w:t>Tập dữ liệu 5.1 và Tập dữ liệu 5.2</w:t>
            </w:r>
            <w:r w:rsidRPr="00CF2A25">
              <w:rPr>
                <w:color w:val="000080"/>
                <w:sz w:val="22"/>
                <w:szCs w:val="22"/>
              </w:rPr>
              <w:t>)</w:t>
            </w:r>
          </w:p>
          <w:p w14:paraId="07872AF8"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6788100F" w14:textId="77777777" w:rsidR="006A522F" w:rsidRPr="00CF2A25" w:rsidRDefault="006A522F" w:rsidP="00415767">
            <w:pPr>
              <w:shd w:val="clear" w:color="auto" w:fill="FFFFFF"/>
              <w:rPr>
                <w:color w:val="000000"/>
              </w:rPr>
            </w:pPr>
            <w:r w:rsidRPr="00CF2A25">
              <w:rPr>
                <w:color w:val="0000FF"/>
                <w:sz w:val="22"/>
                <w:szCs w:val="22"/>
              </w:rPr>
              <w:t xml:space="preserve">SUM </w:t>
            </w:r>
            <w:r w:rsidRPr="00CF2A25">
              <w:rPr>
                <w:color w:val="000080"/>
                <w:sz w:val="22"/>
                <w:szCs w:val="22"/>
              </w:rPr>
              <w:t>(</w:t>
            </w:r>
          </w:p>
          <w:p w14:paraId="69DCF07B" w14:textId="77777777" w:rsidR="006A522F" w:rsidRPr="00CF2A25" w:rsidRDefault="006A522F" w:rsidP="00415767">
            <w:pPr>
              <w:shd w:val="clear" w:color="auto" w:fill="FFFFFF"/>
              <w:rPr>
                <w:color w:val="000000"/>
              </w:rPr>
            </w:pPr>
            <w:r w:rsidRPr="00CF2A25">
              <w:rPr>
                <w:color w:val="000000"/>
                <w:sz w:val="22"/>
                <w:szCs w:val="22"/>
              </w:rPr>
              <w:t xml:space="preserve">    </w:t>
            </w:r>
            <w:r w:rsidRPr="00CF2A25">
              <w:rPr>
                <w:color w:val="0000FF"/>
                <w:sz w:val="22"/>
                <w:szCs w:val="22"/>
              </w:rPr>
              <w:t xml:space="preserve">DECODE </w:t>
            </w:r>
            <w:r w:rsidRPr="00CF2A25">
              <w:rPr>
                <w:color w:val="000080"/>
                <w:sz w:val="22"/>
                <w:szCs w:val="22"/>
              </w:rPr>
              <w:t>(</w:t>
            </w:r>
          </w:p>
          <w:p w14:paraId="5C028123" w14:textId="77777777" w:rsidR="006A522F" w:rsidRPr="00CF2A25" w:rsidRDefault="006A522F" w:rsidP="00415767">
            <w:pPr>
              <w:shd w:val="clear" w:color="auto" w:fill="FFFFFF"/>
              <w:rPr>
                <w:color w:val="000000"/>
              </w:rPr>
            </w:pPr>
            <w:r w:rsidRPr="00CF2A25">
              <w:rPr>
                <w:color w:val="000000"/>
                <w:sz w:val="22"/>
                <w:szCs w:val="22"/>
              </w:rPr>
              <w:t xml:space="preserve">      </w:t>
            </w:r>
            <w:r w:rsidRPr="00CF2A25">
              <w:rPr>
                <w:sz w:val="22"/>
                <w:szCs w:val="22"/>
              </w:rPr>
              <w:t>TBGL_FTPDD</w:t>
            </w:r>
            <w:r w:rsidRPr="00CF2A25">
              <w:rPr>
                <w:color w:val="000000"/>
                <w:sz w:val="22"/>
                <w:szCs w:val="22"/>
              </w:rPr>
              <w:t>.ACRFMDT</w:t>
            </w:r>
            <w:r w:rsidRPr="00CF2A25">
              <w:rPr>
                <w:color w:val="000080"/>
                <w:sz w:val="22"/>
                <w:szCs w:val="22"/>
              </w:rPr>
              <w:t>,</w:t>
            </w:r>
            <w:r w:rsidRPr="00CF2A25">
              <w:rPr>
                <w:color w:val="000000"/>
                <w:sz w:val="22"/>
                <w:szCs w:val="22"/>
              </w:rPr>
              <w:t xml:space="preserve"> </w:t>
            </w:r>
          </w:p>
          <w:p w14:paraId="67210F7A" w14:textId="77777777" w:rsidR="006A522F" w:rsidRPr="00CF2A25" w:rsidRDefault="006A522F" w:rsidP="00415767">
            <w:pPr>
              <w:shd w:val="clear" w:color="auto" w:fill="FFFFFF"/>
              <w:rPr>
                <w:color w:val="000000"/>
              </w:rPr>
            </w:pPr>
            <w:r w:rsidRPr="00CF2A25">
              <w:rPr>
                <w:color w:val="000000"/>
                <w:sz w:val="22"/>
                <w:szCs w:val="22"/>
              </w:rPr>
              <w:t xml:space="preserve">      </w:t>
            </w:r>
            <w:r w:rsidRPr="00CF2A25">
              <w:rPr>
                <w:sz w:val="22"/>
                <w:szCs w:val="22"/>
              </w:rPr>
              <w:t>TBGL_FTPDD</w:t>
            </w:r>
            <w:r w:rsidRPr="00CF2A25">
              <w:rPr>
                <w:color w:val="000000"/>
                <w:sz w:val="22"/>
                <w:szCs w:val="22"/>
              </w:rPr>
              <w:t>.TRDT</w:t>
            </w:r>
            <w:r w:rsidRPr="00CF2A25">
              <w:rPr>
                <w:color w:val="000080"/>
                <w:sz w:val="22"/>
                <w:szCs w:val="22"/>
              </w:rPr>
              <w:t>,</w:t>
            </w:r>
            <w:r w:rsidRPr="00CF2A25">
              <w:rPr>
                <w:color w:val="000000"/>
                <w:sz w:val="22"/>
                <w:szCs w:val="22"/>
              </w:rPr>
              <w:t xml:space="preserve"> </w:t>
            </w:r>
          </w:p>
          <w:p w14:paraId="7A5BAD82" w14:textId="77777777" w:rsidR="006A522F" w:rsidRDefault="006A522F" w:rsidP="00415767">
            <w:pPr>
              <w:shd w:val="clear" w:color="auto" w:fill="FFFFFF"/>
              <w:rPr>
                <w:color w:val="000080"/>
              </w:rPr>
            </w:pPr>
            <w:r w:rsidRPr="00CF2A25">
              <w:rPr>
                <w:color w:val="000000"/>
                <w:sz w:val="22"/>
                <w:szCs w:val="22"/>
              </w:rPr>
              <w:t xml:space="preserve">   </w:t>
            </w:r>
            <w:r w:rsidRPr="00CF2A25">
              <w:rPr>
                <w:color w:val="0000FF"/>
                <w:sz w:val="22"/>
                <w:szCs w:val="22"/>
              </w:rPr>
              <w:t xml:space="preserve">DECODE </w:t>
            </w:r>
            <w:r w:rsidRPr="00CF2A25">
              <w:rPr>
                <w:color w:val="000080"/>
                <w:sz w:val="22"/>
                <w:szCs w:val="22"/>
              </w:rPr>
              <w:t>(</w:t>
            </w:r>
            <w:r w:rsidRPr="00CF2A25">
              <w:rPr>
                <w:sz w:val="22"/>
                <w:szCs w:val="22"/>
              </w:rPr>
              <w:t>TBGL_FTPDD</w:t>
            </w:r>
            <w:r w:rsidRPr="00CF2A25">
              <w:rPr>
                <w:color w:val="000000"/>
                <w:sz w:val="22"/>
                <w:szCs w:val="22"/>
              </w:rPr>
              <w:t>.ACCTCD</w:t>
            </w:r>
            <w:r w:rsidRPr="00CF2A25">
              <w:rPr>
                <w:color w:val="000080"/>
                <w:sz w:val="22"/>
                <w:szCs w:val="22"/>
              </w:rPr>
              <w:t>,</w:t>
            </w:r>
            <w:r w:rsidRPr="00CF2A25">
              <w:rPr>
                <w:color w:val="000000"/>
                <w:sz w:val="22"/>
                <w:szCs w:val="22"/>
              </w:rPr>
              <w:t xml:space="preserve"> </w:t>
            </w:r>
            <w:r w:rsidRPr="00CF2A25">
              <w:rPr>
                <w:color w:val="808080"/>
                <w:sz w:val="22"/>
                <w:szCs w:val="22"/>
              </w:rPr>
              <w:t>'711003'</w:t>
            </w:r>
            <w:r w:rsidRPr="00CF2A25">
              <w:rPr>
                <w:color w:val="000080"/>
                <w:sz w:val="22"/>
                <w:szCs w:val="22"/>
              </w:rPr>
              <w:t>,</w:t>
            </w:r>
            <w:r w:rsidRPr="00CF2A25">
              <w:rPr>
                <w:color w:val="000000"/>
                <w:sz w:val="22"/>
                <w:szCs w:val="22"/>
              </w:rPr>
              <w:t xml:space="preserve"> </w:t>
            </w:r>
            <w:r w:rsidRPr="00CF2A25">
              <w:rPr>
                <w:sz w:val="22"/>
                <w:szCs w:val="22"/>
              </w:rPr>
              <w:t>TBGL_FTPDD</w:t>
            </w:r>
            <w:r w:rsidRPr="00CF2A25">
              <w:rPr>
                <w:color w:val="000000"/>
                <w:sz w:val="22"/>
                <w:szCs w:val="22"/>
              </w:rPr>
              <w:t>.ACRBAMT</w:t>
            </w:r>
            <w:r w:rsidRPr="00CF2A25">
              <w:rPr>
                <w:color w:val="000080"/>
                <w:sz w:val="22"/>
                <w:szCs w:val="22"/>
              </w:rPr>
              <w:t>,</w:t>
            </w:r>
            <w:r w:rsidRPr="00CF2A25">
              <w:rPr>
                <w:color w:val="000000"/>
                <w:sz w:val="22"/>
                <w:szCs w:val="22"/>
              </w:rPr>
              <w:t xml:space="preserve"> </w:t>
            </w:r>
            <w:r w:rsidRPr="00CF2A25">
              <w:rPr>
                <w:color w:val="FF8000"/>
                <w:sz w:val="22"/>
                <w:szCs w:val="22"/>
              </w:rPr>
              <w:t>0</w:t>
            </w:r>
            <w:r w:rsidRPr="00CF2A25">
              <w:rPr>
                <w:color w:val="000080"/>
                <w:sz w:val="22"/>
                <w:szCs w:val="22"/>
              </w:rPr>
              <w:t>),</w:t>
            </w:r>
            <w:r w:rsidRPr="00CF2A25">
              <w:rPr>
                <w:color w:val="000000"/>
                <w:sz w:val="22"/>
                <w:szCs w:val="22"/>
              </w:rPr>
              <w:t xml:space="preserve"> </w:t>
            </w:r>
            <w:r w:rsidRPr="00CF2A25">
              <w:rPr>
                <w:color w:val="FF8000"/>
                <w:sz w:val="22"/>
                <w:szCs w:val="22"/>
              </w:rPr>
              <w:t>0</w:t>
            </w:r>
            <w:r w:rsidRPr="00CF2A25">
              <w:rPr>
                <w:color w:val="000080"/>
                <w:sz w:val="22"/>
                <w:szCs w:val="22"/>
              </w:rPr>
              <w:t>))</w:t>
            </w:r>
          </w:p>
          <w:p w14:paraId="2A1C4D8A" w14:textId="77777777" w:rsidR="006A522F" w:rsidRDefault="006A522F" w:rsidP="00415767">
            <w:pPr>
              <w:shd w:val="clear" w:color="auto" w:fill="FFFFFF"/>
              <w:rPr>
                <w:color w:val="000080"/>
              </w:rPr>
            </w:pPr>
          </w:p>
          <w:p w14:paraId="1AD75D9C"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532EDF2B" w14:textId="77777777" w:rsidR="006A522F" w:rsidRPr="00CF2A25" w:rsidRDefault="006A522F" w:rsidP="00415767">
            <w:pPr>
              <w:shd w:val="clear" w:color="auto" w:fill="FFFFFF"/>
              <w:rPr>
                <w:color w:val="000000"/>
              </w:rPr>
            </w:pPr>
            <w:r w:rsidRPr="00CF2A25">
              <w:rPr>
                <w:color w:val="0000FF"/>
                <w:sz w:val="22"/>
                <w:szCs w:val="22"/>
              </w:rPr>
              <w:t xml:space="preserve">SUM </w:t>
            </w:r>
            <w:r w:rsidRPr="00CF2A25">
              <w:rPr>
                <w:color w:val="000080"/>
                <w:sz w:val="22"/>
                <w:szCs w:val="22"/>
              </w:rPr>
              <w:t>(</w:t>
            </w:r>
          </w:p>
          <w:p w14:paraId="483468FC" w14:textId="77777777" w:rsidR="006A522F" w:rsidRPr="00CF2A25" w:rsidRDefault="006A522F" w:rsidP="00415767">
            <w:pPr>
              <w:shd w:val="clear" w:color="auto" w:fill="FFFFFF"/>
              <w:rPr>
                <w:color w:val="000000"/>
              </w:rPr>
            </w:pPr>
            <w:r w:rsidRPr="00CF2A25">
              <w:rPr>
                <w:color w:val="000000"/>
                <w:sz w:val="22"/>
                <w:szCs w:val="22"/>
              </w:rPr>
              <w:t xml:space="preserve">    </w:t>
            </w:r>
            <w:r w:rsidRPr="00CF2A25">
              <w:rPr>
                <w:color w:val="0000FF"/>
                <w:sz w:val="22"/>
                <w:szCs w:val="22"/>
              </w:rPr>
              <w:t xml:space="preserve">DECODE </w:t>
            </w:r>
            <w:r w:rsidRPr="00CF2A25">
              <w:rPr>
                <w:color w:val="000080"/>
                <w:sz w:val="22"/>
                <w:szCs w:val="22"/>
              </w:rPr>
              <w:t>(</w:t>
            </w:r>
          </w:p>
          <w:p w14:paraId="1DAC68C3" w14:textId="77777777" w:rsidR="006A522F" w:rsidRPr="00CF2A25" w:rsidRDefault="006A522F" w:rsidP="00415767">
            <w:pPr>
              <w:shd w:val="clear" w:color="auto" w:fill="FFFFFF"/>
              <w:rPr>
                <w:color w:val="000000"/>
              </w:rPr>
            </w:pPr>
            <w:r w:rsidRPr="00CF2A25">
              <w:rPr>
                <w:color w:val="000000"/>
                <w:sz w:val="22"/>
                <w:szCs w:val="22"/>
              </w:rPr>
              <w:t xml:space="preserve">      </w:t>
            </w:r>
            <w:r w:rsidRPr="00CF2A25">
              <w:rPr>
                <w:sz w:val="22"/>
                <w:szCs w:val="22"/>
              </w:rPr>
              <w:t>TBGL_FTPDD</w:t>
            </w:r>
            <w:r w:rsidRPr="00CF2A25">
              <w:rPr>
                <w:color w:val="000000"/>
                <w:sz w:val="22"/>
                <w:szCs w:val="22"/>
              </w:rPr>
              <w:t>.ACRFMDT</w:t>
            </w:r>
            <w:r w:rsidRPr="00CF2A25">
              <w:rPr>
                <w:color w:val="000080"/>
                <w:sz w:val="22"/>
                <w:szCs w:val="22"/>
              </w:rPr>
              <w:t>,</w:t>
            </w:r>
            <w:r w:rsidRPr="00CF2A25">
              <w:rPr>
                <w:color w:val="000000"/>
                <w:sz w:val="22"/>
                <w:szCs w:val="22"/>
              </w:rPr>
              <w:t xml:space="preserve"> </w:t>
            </w:r>
          </w:p>
          <w:p w14:paraId="7A3BB2D0" w14:textId="77777777" w:rsidR="006A522F" w:rsidRPr="00CF2A25" w:rsidRDefault="006A522F" w:rsidP="00415767">
            <w:pPr>
              <w:shd w:val="clear" w:color="auto" w:fill="FFFFFF"/>
              <w:rPr>
                <w:color w:val="000000"/>
              </w:rPr>
            </w:pPr>
            <w:r w:rsidRPr="00CF2A25">
              <w:rPr>
                <w:color w:val="000000"/>
                <w:sz w:val="22"/>
                <w:szCs w:val="22"/>
              </w:rPr>
              <w:t xml:space="preserve">      </w:t>
            </w:r>
            <w:r w:rsidRPr="00CF2A25">
              <w:rPr>
                <w:sz w:val="22"/>
                <w:szCs w:val="22"/>
              </w:rPr>
              <w:t>TBGL_FTPDD</w:t>
            </w:r>
            <w:r w:rsidRPr="00CF2A25">
              <w:rPr>
                <w:color w:val="000000"/>
                <w:sz w:val="22"/>
                <w:szCs w:val="22"/>
              </w:rPr>
              <w:t>.TRDT</w:t>
            </w:r>
            <w:r w:rsidRPr="00CF2A25">
              <w:rPr>
                <w:color w:val="000080"/>
                <w:sz w:val="22"/>
                <w:szCs w:val="22"/>
              </w:rPr>
              <w:t>,</w:t>
            </w:r>
            <w:r w:rsidRPr="00CF2A25">
              <w:rPr>
                <w:color w:val="000000"/>
                <w:sz w:val="22"/>
                <w:szCs w:val="22"/>
              </w:rPr>
              <w:t xml:space="preserve"> </w:t>
            </w:r>
          </w:p>
          <w:p w14:paraId="5F47DBAF" w14:textId="77777777" w:rsidR="006A522F" w:rsidRPr="00CF2A25" w:rsidRDefault="006A522F" w:rsidP="00415767">
            <w:pPr>
              <w:shd w:val="clear" w:color="auto" w:fill="FFFFFF"/>
              <w:rPr>
                <w:color w:val="0000FF"/>
              </w:rPr>
            </w:pPr>
            <w:r w:rsidRPr="00CF2A25">
              <w:rPr>
                <w:color w:val="000000"/>
                <w:sz w:val="22"/>
                <w:szCs w:val="22"/>
              </w:rPr>
              <w:t xml:space="preserve">   </w:t>
            </w:r>
            <w:r w:rsidRPr="00CF2A25">
              <w:rPr>
                <w:color w:val="0000FF"/>
                <w:sz w:val="22"/>
                <w:szCs w:val="22"/>
              </w:rPr>
              <w:t xml:space="preserve">DECODE </w:t>
            </w:r>
            <w:r w:rsidRPr="00CF2A25">
              <w:rPr>
                <w:color w:val="000080"/>
                <w:sz w:val="22"/>
                <w:szCs w:val="22"/>
              </w:rPr>
              <w:t>(</w:t>
            </w:r>
            <w:r w:rsidRPr="00CF2A25">
              <w:rPr>
                <w:sz w:val="22"/>
                <w:szCs w:val="22"/>
              </w:rPr>
              <w:t>TBGL_FTPDD</w:t>
            </w:r>
            <w:r w:rsidRPr="00CF2A25">
              <w:rPr>
                <w:color w:val="000000"/>
                <w:sz w:val="22"/>
                <w:szCs w:val="22"/>
              </w:rPr>
              <w:t>.ACCTCD</w:t>
            </w:r>
            <w:r w:rsidRPr="00CF2A25">
              <w:rPr>
                <w:color w:val="000080"/>
                <w:sz w:val="22"/>
                <w:szCs w:val="22"/>
              </w:rPr>
              <w:t>,</w:t>
            </w:r>
            <w:r w:rsidRPr="00CF2A25">
              <w:rPr>
                <w:color w:val="000000"/>
                <w:sz w:val="22"/>
                <w:szCs w:val="22"/>
              </w:rPr>
              <w:t xml:space="preserve"> </w:t>
            </w:r>
            <w:r w:rsidRPr="00CF2A25">
              <w:rPr>
                <w:color w:val="808080"/>
                <w:sz w:val="22"/>
                <w:szCs w:val="22"/>
              </w:rPr>
              <w:t>'711003'</w:t>
            </w:r>
            <w:r w:rsidRPr="00CF2A25">
              <w:rPr>
                <w:color w:val="000080"/>
                <w:sz w:val="22"/>
                <w:szCs w:val="22"/>
              </w:rPr>
              <w:t>,</w:t>
            </w:r>
            <w:r w:rsidRPr="00CF2A25">
              <w:rPr>
                <w:color w:val="000000"/>
                <w:sz w:val="22"/>
                <w:szCs w:val="22"/>
              </w:rPr>
              <w:t xml:space="preserve"> </w:t>
            </w:r>
            <w:r w:rsidRPr="00CF2A25">
              <w:rPr>
                <w:sz w:val="22"/>
                <w:szCs w:val="22"/>
              </w:rPr>
              <w:t>TBGL_FTPDD</w:t>
            </w:r>
            <w:r w:rsidRPr="00CF2A25">
              <w:rPr>
                <w:color w:val="000000"/>
                <w:sz w:val="22"/>
                <w:szCs w:val="22"/>
              </w:rPr>
              <w:t>.ACRBAMT</w:t>
            </w:r>
            <w:r w:rsidRPr="00CF2A25">
              <w:rPr>
                <w:color w:val="000080"/>
                <w:sz w:val="22"/>
                <w:szCs w:val="22"/>
              </w:rPr>
              <w:t>,</w:t>
            </w:r>
            <w:r w:rsidRPr="00CF2A25">
              <w:rPr>
                <w:color w:val="000000"/>
                <w:sz w:val="22"/>
                <w:szCs w:val="22"/>
              </w:rPr>
              <w:t xml:space="preserve"> </w:t>
            </w:r>
            <w:r w:rsidRPr="00CF2A25">
              <w:rPr>
                <w:color w:val="FF8000"/>
                <w:sz w:val="22"/>
                <w:szCs w:val="22"/>
              </w:rPr>
              <w:t>0</w:t>
            </w:r>
            <w:r w:rsidRPr="00CF2A25">
              <w:rPr>
                <w:color w:val="000080"/>
                <w:sz w:val="22"/>
                <w:szCs w:val="22"/>
              </w:rPr>
              <w:t>),</w:t>
            </w:r>
            <w:r w:rsidRPr="00CF2A25">
              <w:rPr>
                <w:color w:val="000000"/>
                <w:sz w:val="22"/>
                <w:szCs w:val="22"/>
              </w:rPr>
              <w:t xml:space="preserve"> </w:t>
            </w:r>
            <w:r w:rsidRPr="00CF2A25">
              <w:rPr>
                <w:color w:val="FF8000"/>
                <w:sz w:val="22"/>
                <w:szCs w:val="22"/>
              </w:rPr>
              <w:t>0</w:t>
            </w:r>
            <w:r w:rsidRPr="00CF2A25">
              <w:rPr>
                <w:color w:val="000080"/>
                <w:sz w:val="22"/>
                <w:szCs w:val="22"/>
              </w:rPr>
              <w:t>))</w:t>
            </w:r>
          </w:p>
        </w:tc>
      </w:tr>
      <w:tr w:rsidR="006A522F" w:rsidRPr="00ED5411" w14:paraId="4D6C8EC1"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070984DF" w14:textId="77777777" w:rsidR="006A522F" w:rsidRPr="00ED5411" w:rsidRDefault="006A522F" w:rsidP="00415767">
            <w:pPr>
              <w:jc w:val="center"/>
              <w:rPr>
                <w:bCs/>
              </w:rPr>
            </w:pPr>
            <w:r w:rsidRPr="00ED5411">
              <w:rPr>
                <w:bCs/>
                <w:sz w:val="22"/>
                <w:szCs w:val="22"/>
              </w:rPr>
              <w:t>26</w:t>
            </w:r>
          </w:p>
        </w:tc>
        <w:tc>
          <w:tcPr>
            <w:tcW w:w="2970" w:type="dxa"/>
            <w:vMerge w:val="restart"/>
            <w:tcBorders>
              <w:top w:val="single" w:sz="4" w:space="0" w:color="auto"/>
              <w:left w:val="single" w:sz="4" w:space="0" w:color="auto"/>
              <w:right w:val="single" w:sz="4" w:space="0" w:color="auto"/>
            </w:tcBorders>
            <w:shd w:val="clear" w:color="auto" w:fill="auto"/>
          </w:tcPr>
          <w:p w14:paraId="133B1C3B" w14:textId="77777777" w:rsidR="006A522F" w:rsidRPr="00ED5411" w:rsidRDefault="006A522F" w:rsidP="00415767">
            <w:pPr>
              <w:rPr>
                <w:bCs/>
              </w:rPr>
            </w:pPr>
            <w:r w:rsidRPr="00ED5411">
              <w:rPr>
                <w:bCs/>
                <w:sz w:val="22"/>
                <w:szCs w:val="22"/>
              </w:rPr>
              <w:t>Hội sở trả lãi ngoài Huy động</w:t>
            </w:r>
            <w:r w:rsidRPr="00ED5411">
              <w:rPr>
                <w:bCs/>
                <w:sz w:val="22"/>
                <w:szCs w:val="22"/>
              </w:rPr>
              <w:br/>
              <w:t>HO_TRA_LAINGOAIHD_16</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5DB6C645" w14:textId="77777777" w:rsidR="006A522F" w:rsidRDefault="006A522F" w:rsidP="00415767">
            <w:pPr>
              <w:spacing w:line="264" w:lineRule="auto"/>
              <w:rPr>
                <w:b/>
                <w:bCs/>
              </w:rPr>
            </w:pPr>
            <w:r>
              <w:rPr>
                <w:b/>
                <w:bCs/>
                <w:sz w:val="22"/>
                <w:szCs w:val="22"/>
              </w:rPr>
              <w:t>Tập dữ liệu 1 =&gt; Tập dữ liệu 4:</w:t>
            </w:r>
          </w:p>
          <w:p w14:paraId="47E11FCE"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28DFA67" w14:textId="77777777" w:rsidR="006A522F" w:rsidRPr="00ED5411" w:rsidRDefault="006A522F" w:rsidP="00415767">
            <w:pPr>
              <w:shd w:val="clear" w:color="auto" w:fill="FFFFFF"/>
              <w:rPr>
                <w:b/>
                <w:bCs/>
              </w:rPr>
            </w:pPr>
            <w:r w:rsidRPr="00ED5411">
              <w:rPr>
                <w:b/>
                <w:bCs/>
                <w:color w:val="0000FF"/>
                <w:sz w:val="22"/>
                <w:szCs w:val="22"/>
              </w:rPr>
              <w:t xml:space="preserve">SUM </w:t>
            </w:r>
            <w:r w:rsidRPr="00ED5411">
              <w:rPr>
                <w:b/>
                <w:bCs/>
                <w:color w:val="000080"/>
                <w:sz w:val="22"/>
                <w:szCs w:val="22"/>
              </w:rPr>
              <w:t>(</w:t>
            </w:r>
            <w:r>
              <w:rPr>
                <w:bCs/>
                <w:sz w:val="22"/>
                <w:szCs w:val="22"/>
              </w:rPr>
              <w:t>5</w:t>
            </w:r>
            <w:r w:rsidRPr="00ED5411">
              <w:rPr>
                <w:b/>
                <w:bCs/>
                <w:sz w:val="22"/>
                <w:szCs w:val="22"/>
              </w:rPr>
              <w:t xml:space="preserve"> </w:t>
            </w:r>
            <w:r w:rsidRPr="00ED5411">
              <w:rPr>
                <w:color w:val="000000"/>
                <w:sz w:val="22"/>
                <w:szCs w:val="22"/>
              </w:rPr>
              <w:t>Tập dữ liệu</w:t>
            </w:r>
            <w:r w:rsidRPr="00ED5411">
              <w:rPr>
                <w:b/>
                <w:bCs/>
                <w:color w:val="000080"/>
                <w:sz w:val="22"/>
                <w:szCs w:val="22"/>
              </w:rPr>
              <w:t>)</w:t>
            </w:r>
          </w:p>
          <w:p w14:paraId="3BCC0FB8"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1E83D891"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4317FA88"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09F314AB" w14:textId="77777777" w:rsidR="006A522F" w:rsidRPr="003A4045" w:rsidRDefault="006A522F" w:rsidP="00415767">
            <w:pPr>
              <w:rPr>
                <w:bCs/>
              </w:rPr>
            </w:pPr>
            <w:r w:rsidRPr="00ED5411">
              <w:rPr>
                <w:b/>
                <w:bCs/>
                <w:sz w:val="22"/>
                <w:szCs w:val="22"/>
              </w:rPr>
              <w:t xml:space="preserve">Tập dữ liệu 4: </w:t>
            </w:r>
            <w:r w:rsidRPr="00ED5411">
              <w:rPr>
                <w:bCs/>
                <w:sz w:val="22"/>
                <w:szCs w:val="22"/>
              </w:rPr>
              <w:t>0</w:t>
            </w:r>
          </w:p>
        </w:tc>
      </w:tr>
      <w:tr w:rsidR="006A522F" w:rsidRPr="00ED5411" w14:paraId="4E3187B2"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58AD6983"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0FB5B9E8"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9A9C1A9" w14:textId="77777777" w:rsidR="006A522F" w:rsidRDefault="006A522F" w:rsidP="00415767">
            <w:pPr>
              <w:shd w:val="clear" w:color="auto" w:fill="FFFFFF"/>
              <w:rPr>
                <w:b/>
                <w:bCs/>
              </w:rPr>
            </w:pPr>
            <w:r w:rsidRPr="00ED5411">
              <w:rPr>
                <w:b/>
                <w:bCs/>
                <w:sz w:val="22"/>
                <w:szCs w:val="22"/>
              </w:rPr>
              <w:t>Tập dữ liệu 5</w:t>
            </w:r>
            <w:r>
              <w:rPr>
                <w:b/>
                <w:bCs/>
                <w:sz w:val="22"/>
                <w:szCs w:val="22"/>
              </w:rPr>
              <w:t xml:space="preserve">: </w:t>
            </w:r>
          </w:p>
          <w:p w14:paraId="10775C12"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4E13D2B0"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698693F5" w14:textId="77777777" w:rsidR="006A522F" w:rsidRDefault="006A522F" w:rsidP="00415767">
            <w:pPr>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6AE71F07" w14:textId="77777777" w:rsidR="006A522F" w:rsidRDefault="006A522F" w:rsidP="00415767">
            <w:pPr>
              <w:rPr>
                <w:bCs/>
              </w:rPr>
            </w:pPr>
          </w:p>
          <w:p w14:paraId="3F9E4781"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3629F25C"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02438CBE" w14:textId="77777777" w:rsidR="006A522F" w:rsidRPr="00ED5411" w:rsidRDefault="006A522F" w:rsidP="00415767">
            <w:pPr>
              <w:shd w:val="clear" w:color="auto" w:fill="FFFFFF"/>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47AF5EA" w14:textId="77777777" w:rsidR="006A522F" w:rsidRPr="00ED5411" w:rsidRDefault="006A522F" w:rsidP="00415767">
            <w:pPr>
              <w:shd w:val="clear" w:color="auto" w:fill="FFFFFF"/>
            </w:pPr>
            <w:r w:rsidRPr="00ED5411">
              <w:rPr>
                <w:b/>
                <w:bCs/>
                <w:sz w:val="22"/>
                <w:szCs w:val="22"/>
              </w:rPr>
              <w:t xml:space="preserve">Tập dữ liệu 5: </w:t>
            </w:r>
            <w:r w:rsidRPr="002366A8">
              <w:rPr>
                <w:color w:val="0000FF"/>
                <w:sz w:val="22"/>
                <w:szCs w:val="22"/>
              </w:rPr>
              <w:t xml:space="preserve">SUM </w:t>
            </w:r>
            <w:r w:rsidRPr="002366A8">
              <w:rPr>
                <w:color w:val="000080"/>
                <w:sz w:val="22"/>
                <w:szCs w:val="22"/>
              </w:rPr>
              <w:t>(</w:t>
            </w:r>
            <w:r w:rsidRPr="002366A8">
              <w:rPr>
                <w:color w:val="000000"/>
                <w:sz w:val="22"/>
                <w:szCs w:val="22"/>
              </w:rPr>
              <w:t>Tập dữ liệu 5.1 và Tập dữ liệu 5.2</w:t>
            </w:r>
            <w:r w:rsidRPr="002366A8">
              <w:rPr>
                <w:color w:val="000080"/>
                <w:sz w:val="22"/>
                <w:szCs w:val="22"/>
              </w:rPr>
              <w:t>)</w:t>
            </w:r>
          </w:p>
          <w:p w14:paraId="2C390840"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22FE3B92" w14:textId="77777777" w:rsidR="006A522F" w:rsidRPr="002366A8" w:rsidRDefault="006A522F" w:rsidP="00415767">
            <w:pPr>
              <w:shd w:val="clear" w:color="auto" w:fill="FFFFFF"/>
              <w:rPr>
                <w:color w:val="000000"/>
              </w:rPr>
            </w:pPr>
            <w:r w:rsidRPr="002366A8">
              <w:rPr>
                <w:color w:val="0000FF"/>
                <w:sz w:val="22"/>
                <w:szCs w:val="22"/>
              </w:rPr>
              <w:t xml:space="preserve">SUM </w:t>
            </w:r>
            <w:r w:rsidRPr="002366A8">
              <w:rPr>
                <w:color w:val="000080"/>
                <w:sz w:val="22"/>
                <w:szCs w:val="22"/>
              </w:rPr>
              <w:t>(</w:t>
            </w:r>
          </w:p>
          <w:p w14:paraId="0E400BFC" w14:textId="77777777" w:rsidR="006A522F" w:rsidRPr="002366A8" w:rsidRDefault="006A522F" w:rsidP="00415767">
            <w:pPr>
              <w:shd w:val="clear" w:color="auto" w:fill="FFFFFF"/>
              <w:rPr>
                <w:color w:val="000000"/>
              </w:rPr>
            </w:pPr>
            <w:r w:rsidRPr="002366A8">
              <w:rPr>
                <w:color w:val="000000"/>
                <w:sz w:val="22"/>
                <w:szCs w:val="22"/>
              </w:rPr>
              <w:t xml:space="preserve">   </w:t>
            </w:r>
            <w:r w:rsidRPr="002366A8">
              <w:rPr>
                <w:color w:val="0000FF"/>
                <w:sz w:val="22"/>
                <w:szCs w:val="22"/>
              </w:rPr>
              <w:t xml:space="preserve">DECODE </w:t>
            </w:r>
            <w:r w:rsidRPr="002366A8">
              <w:rPr>
                <w:color w:val="000080"/>
                <w:sz w:val="22"/>
                <w:szCs w:val="22"/>
              </w:rPr>
              <w:t>(</w:t>
            </w:r>
            <w:r w:rsidRPr="002366A8">
              <w:rPr>
                <w:sz w:val="22"/>
                <w:szCs w:val="22"/>
              </w:rPr>
              <w:t>TBGL_FTPDD</w:t>
            </w:r>
            <w:r w:rsidRPr="002366A8">
              <w:rPr>
                <w:color w:val="000000"/>
                <w:sz w:val="22"/>
                <w:szCs w:val="22"/>
              </w:rPr>
              <w:t>.ACCTCD</w:t>
            </w:r>
            <w:r w:rsidRPr="002366A8">
              <w:rPr>
                <w:color w:val="000080"/>
                <w:sz w:val="22"/>
                <w:szCs w:val="22"/>
              </w:rPr>
              <w:t>,</w:t>
            </w:r>
            <w:r w:rsidRPr="002366A8">
              <w:rPr>
                <w:color w:val="000000"/>
                <w:sz w:val="22"/>
                <w:szCs w:val="22"/>
              </w:rPr>
              <w:t xml:space="preserve"> </w:t>
            </w:r>
            <w:r w:rsidRPr="002366A8">
              <w:rPr>
                <w:color w:val="808080"/>
                <w:sz w:val="22"/>
                <w:szCs w:val="22"/>
              </w:rPr>
              <w:t>'711003'</w:t>
            </w:r>
            <w:r w:rsidRPr="002366A8">
              <w:rPr>
                <w:color w:val="000080"/>
                <w:sz w:val="22"/>
                <w:szCs w:val="22"/>
              </w:rPr>
              <w:t>,</w:t>
            </w:r>
            <w:r w:rsidRPr="002366A8">
              <w:rPr>
                <w:color w:val="000000"/>
                <w:sz w:val="22"/>
                <w:szCs w:val="22"/>
              </w:rPr>
              <w:t xml:space="preserve"> </w:t>
            </w:r>
            <w:r w:rsidRPr="002366A8">
              <w:rPr>
                <w:sz w:val="22"/>
                <w:szCs w:val="22"/>
              </w:rPr>
              <w:t>TBGL_FTPDD</w:t>
            </w:r>
            <w:r w:rsidRPr="002366A8">
              <w:rPr>
                <w:color w:val="000000"/>
                <w:sz w:val="22"/>
                <w:szCs w:val="22"/>
              </w:rPr>
              <w:t>.ACRAMT</w:t>
            </w:r>
            <w:r w:rsidRPr="002366A8">
              <w:rPr>
                <w:color w:val="000080"/>
                <w:sz w:val="22"/>
                <w:szCs w:val="22"/>
              </w:rPr>
              <w:t>,</w:t>
            </w:r>
            <w:r w:rsidRPr="002366A8">
              <w:rPr>
                <w:color w:val="000000"/>
                <w:sz w:val="22"/>
                <w:szCs w:val="22"/>
              </w:rPr>
              <w:t xml:space="preserve"> </w:t>
            </w:r>
            <w:r w:rsidRPr="002366A8">
              <w:rPr>
                <w:color w:val="FF8000"/>
                <w:sz w:val="22"/>
                <w:szCs w:val="22"/>
              </w:rPr>
              <w:t>0</w:t>
            </w:r>
            <w:r w:rsidRPr="002366A8">
              <w:rPr>
                <w:color w:val="000080"/>
                <w:sz w:val="22"/>
                <w:szCs w:val="22"/>
              </w:rPr>
              <w:t>)</w:t>
            </w:r>
          </w:p>
          <w:p w14:paraId="4A188203" w14:textId="77777777" w:rsidR="006A522F" w:rsidRDefault="006A522F" w:rsidP="00415767">
            <w:pPr>
              <w:shd w:val="clear" w:color="auto" w:fill="FFFFFF"/>
              <w:rPr>
                <w:color w:val="000080"/>
              </w:rPr>
            </w:pPr>
            <w:r w:rsidRPr="002366A8">
              <w:rPr>
                <w:color w:val="000080"/>
                <w:sz w:val="22"/>
                <w:szCs w:val="22"/>
              </w:rPr>
              <w:t>)</w:t>
            </w:r>
          </w:p>
          <w:p w14:paraId="29408129" w14:textId="77777777" w:rsidR="006A522F" w:rsidRDefault="006A522F" w:rsidP="00415767">
            <w:pPr>
              <w:shd w:val="clear" w:color="auto" w:fill="FFFFFF"/>
              <w:rPr>
                <w:color w:val="000080"/>
              </w:rPr>
            </w:pPr>
          </w:p>
          <w:p w14:paraId="2AA7D418" w14:textId="77777777" w:rsidR="006A522F" w:rsidRPr="009105E7" w:rsidRDefault="006A522F" w:rsidP="00415767">
            <w:pPr>
              <w:shd w:val="clear" w:color="auto" w:fill="FFFFFF"/>
              <w:rPr>
                <w:b/>
                <w:bCs/>
                <w:i/>
                <w:iCs/>
              </w:rPr>
            </w:pPr>
            <w:r w:rsidRPr="009105E7">
              <w:rPr>
                <w:b/>
                <w:bCs/>
                <w:i/>
                <w:iCs/>
                <w:sz w:val="22"/>
                <w:szCs w:val="22"/>
              </w:rPr>
              <w:t>Tập dữ liệu 5.</w:t>
            </w:r>
            <w:r>
              <w:rPr>
                <w:b/>
                <w:bCs/>
                <w:i/>
                <w:iCs/>
                <w:sz w:val="22"/>
                <w:szCs w:val="22"/>
              </w:rPr>
              <w:t>2</w:t>
            </w:r>
            <w:r w:rsidRPr="009105E7">
              <w:rPr>
                <w:b/>
                <w:bCs/>
                <w:i/>
                <w:iCs/>
                <w:sz w:val="22"/>
                <w:szCs w:val="22"/>
              </w:rPr>
              <w:t xml:space="preserve">: </w:t>
            </w:r>
          </w:p>
          <w:p w14:paraId="03805A2A" w14:textId="77777777" w:rsidR="006A522F" w:rsidRPr="002366A8" w:rsidRDefault="006A522F" w:rsidP="00415767">
            <w:pPr>
              <w:shd w:val="clear" w:color="auto" w:fill="FFFFFF"/>
              <w:rPr>
                <w:color w:val="000000"/>
              </w:rPr>
            </w:pPr>
            <w:r w:rsidRPr="002366A8">
              <w:rPr>
                <w:color w:val="0000FF"/>
                <w:sz w:val="22"/>
                <w:szCs w:val="22"/>
              </w:rPr>
              <w:t xml:space="preserve">SUM </w:t>
            </w:r>
            <w:r w:rsidRPr="002366A8">
              <w:rPr>
                <w:color w:val="000080"/>
                <w:sz w:val="22"/>
                <w:szCs w:val="22"/>
              </w:rPr>
              <w:t>(</w:t>
            </w:r>
          </w:p>
          <w:p w14:paraId="6E0FAEA2" w14:textId="77777777" w:rsidR="006A522F" w:rsidRPr="002366A8" w:rsidRDefault="006A522F" w:rsidP="00415767">
            <w:pPr>
              <w:shd w:val="clear" w:color="auto" w:fill="FFFFFF"/>
              <w:rPr>
                <w:color w:val="000000"/>
              </w:rPr>
            </w:pPr>
            <w:r w:rsidRPr="002366A8">
              <w:rPr>
                <w:color w:val="000000"/>
                <w:sz w:val="22"/>
                <w:szCs w:val="22"/>
              </w:rPr>
              <w:t xml:space="preserve">   </w:t>
            </w:r>
            <w:r w:rsidRPr="002366A8">
              <w:rPr>
                <w:color w:val="0000FF"/>
                <w:sz w:val="22"/>
                <w:szCs w:val="22"/>
              </w:rPr>
              <w:t xml:space="preserve">DECODE </w:t>
            </w:r>
            <w:r w:rsidRPr="002366A8">
              <w:rPr>
                <w:color w:val="000080"/>
                <w:sz w:val="22"/>
                <w:szCs w:val="22"/>
              </w:rPr>
              <w:t>(</w:t>
            </w:r>
            <w:r w:rsidRPr="002366A8">
              <w:rPr>
                <w:sz w:val="22"/>
                <w:szCs w:val="22"/>
              </w:rPr>
              <w:t>TBGL_FTPDD</w:t>
            </w:r>
            <w:r w:rsidRPr="002366A8">
              <w:rPr>
                <w:color w:val="000000"/>
                <w:sz w:val="22"/>
                <w:szCs w:val="22"/>
              </w:rPr>
              <w:t>.ACCTCD</w:t>
            </w:r>
            <w:r w:rsidRPr="002366A8">
              <w:rPr>
                <w:color w:val="000080"/>
                <w:sz w:val="22"/>
                <w:szCs w:val="22"/>
              </w:rPr>
              <w:t>,</w:t>
            </w:r>
            <w:r w:rsidRPr="002366A8">
              <w:rPr>
                <w:color w:val="000000"/>
                <w:sz w:val="22"/>
                <w:szCs w:val="22"/>
              </w:rPr>
              <w:t xml:space="preserve"> </w:t>
            </w:r>
            <w:r w:rsidRPr="002366A8">
              <w:rPr>
                <w:color w:val="808080"/>
                <w:sz w:val="22"/>
                <w:szCs w:val="22"/>
              </w:rPr>
              <w:t>'711003'</w:t>
            </w:r>
            <w:r w:rsidRPr="002366A8">
              <w:rPr>
                <w:color w:val="000080"/>
                <w:sz w:val="22"/>
                <w:szCs w:val="22"/>
              </w:rPr>
              <w:t>,</w:t>
            </w:r>
            <w:r w:rsidRPr="002366A8">
              <w:rPr>
                <w:color w:val="000000"/>
                <w:sz w:val="22"/>
                <w:szCs w:val="22"/>
              </w:rPr>
              <w:t xml:space="preserve"> </w:t>
            </w:r>
            <w:r w:rsidRPr="002366A8">
              <w:rPr>
                <w:sz w:val="22"/>
                <w:szCs w:val="22"/>
              </w:rPr>
              <w:t>TBGL_FTPDD</w:t>
            </w:r>
            <w:r w:rsidRPr="002366A8">
              <w:rPr>
                <w:color w:val="000000"/>
                <w:sz w:val="22"/>
                <w:szCs w:val="22"/>
              </w:rPr>
              <w:t>.ACRAMT</w:t>
            </w:r>
            <w:r w:rsidRPr="002366A8">
              <w:rPr>
                <w:color w:val="000080"/>
                <w:sz w:val="22"/>
                <w:szCs w:val="22"/>
              </w:rPr>
              <w:t>,</w:t>
            </w:r>
            <w:r w:rsidRPr="002366A8">
              <w:rPr>
                <w:color w:val="000000"/>
                <w:sz w:val="22"/>
                <w:szCs w:val="22"/>
              </w:rPr>
              <w:t xml:space="preserve"> </w:t>
            </w:r>
            <w:r w:rsidRPr="002366A8">
              <w:rPr>
                <w:color w:val="FF8000"/>
                <w:sz w:val="22"/>
                <w:szCs w:val="22"/>
              </w:rPr>
              <w:t>0</w:t>
            </w:r>
            <w:r w:rsidRPr="002366A8">
              <w:rPr>
                <w:color w:val="000080"/>
                <w:sz w:val="22"/>
                <w:szCs w:val="22"/>
              </w:rPr>
              <w:t>)</w:t>
            </w:r>
          </w:p>
          <w:p w14:paraId="6AAB7196" w14:textId="77777777" w:rsidR="006A522F" w:rsidRPr="00ED5411" w:rsidRDefault="006A522F" w:rsidP="00415767">
            <w:pPr>
              <w:shd w:val="clear" w:color="auto" w:fill="FFFFFF"/>
              <w:rPr>
                <w:b/>
                <w:bCs/>
                <w:color w:val="0000FF"/>
              </w:rPr>
            </w:pPr>
            <w:r w:rsidRPr="002366A8">
              <w:rPr>
                <w:color w:val="000000"/>
                <w:sz w:val="22"/>
                <w:szCs w:val="22"/>
              </w:rPr>
              <w:t xml:space="preserve">  </w:t>
            </w:r>
            <w:r w:rsidRPr="002366A8">
              <w:rPr>
                <w:color w:val="000080"/>
                <w:sz w:val="22"/>
                <w:szCs w:val="22"/>
              </w:rPr>
              <w:t>)</w:t>
            </w:r>
          </w:p>
        </w:tc>
      </w:tr>
      <w:tr w:rsidR="006A522F" w:rsidRPr="00ED5411" w14:paraId="4271E8D8"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5D2F8956" w14:textId="77777777" w:rsidR="006A522F" w:rsidRPr="00ED5411" w:rsidRDefault="006A522F" w:rsidP="00415767">
            <w:pPr>
              <w:jc w:val="center"/>
              <w:rPr>
                <w:bCs/>
              </w:rPr>
            </w:pPr>
            <w:r w:rsidRPr="00ED5411">
              <w:rPr>
                <w:bCs/>
                <w:sz w:val="22"/>
                <w:szCs w:val="22"/>
              </w:rPr>
              <w:t>27</w:t>
            </w:r>
          </w:p>
        </w:tc>
        <w:tc>
          <w:tcPr>
            <w:tcW w:w="2970" w:type="dxa"/>
            <w:vMerge w:val="restart"/>
            <w:tcBorders>
              <w:top w:val="single" w:sz="4" w:space="0" w:color="auto"/>
              <w:left w:val="single" w:sz="4" w:space="0" w:color="auto"/>
              <w:right w:val="single" w:sz="4" w:space="0" w:color="auto"/>
            </w:tcBorders>
            <w:shd w:val="clear" w:color="auto" w:fill="auto"/>
          </w:tcPr>
          <w:p w14:paraId="03B481A3" w14:textId="77777777" w:rsidR="006A522F" w:rsidRPr="00ED5411" w:rsidRDefault="006A522F" w:rsidP="00415767">
            <w:pPr>
              <w:rPr>
                <w:bCs/>
              </w:rPr>
            </w:pPr>
            <w:r w:rsidRPr="00ED5411">
              <w:rPr>
                <w:bCs/>
                <w:sz w:val="22"/>
                <w:szCs w:val="22"/>
              </w:rPr>
              <w:t>Quy đổi Hội sở trả lãi ngoài Huy động</w:t>
            </w:r>
            <w:r w:rsidRPr="00ED5411">
              <w:rPr>
                <w:bCs/>
                <w:sz w:val="22"/>
                <w:szCs w:val="22"/>
              </w:rPr>
              <w:br/>
              <w:t>QUY_DOI_VND_16</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EDDF214" w14:textId="77777777" w:rsidR="006A522F" w:rsidRDefault="006A522F" w:rsidP="00415767">
            <w:pPr>
              <w:spacing w:line="264" w:lineRule="auto"/>
              <w:rPr>
                <w:b/>
                <w:bCs/>
              </w:rPr>
            </w:pPr>
            <w:r>
              <w:rPr>
                <w:b/>
                <w:bCs/>
                <w:sz w:val="22"/>
                <w:szCs w:val="22"/>
              </w:rPr>
              <w:t>Tập dữ liệu 1 =&gt; Tập dữ liệu 4:</w:t>
            </w:r>
          </w:p>
          <w:p w14:paraId="639CB504"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DD94CCC" w14:textId="77777777" w:rsidR="006A522F" w:rsidRPr="00506CC5" w:rsidRDefault="006A522F" w:rsidP="00415767">
            <w:pPr>
              <w:shd w:val="clear" w:color="auto" w:fill="FFFFFF"/>
            </w:pPr>
            <w:r w:rsidRPr="00506CC5">
              <w:rPr>
                <w:color w:val="0000FF"/>
                <w:sz w:val="22"/>
                <w:szCs w:val="22"/>
              </w:rPr>
              <w:t xml:space="preserve">SUM </w:t>
            </w:r>
            <w:r w:rsidRPr="00506CC5">
              <w:rPr>
                <w:color w:val="000080"/>
                <w:sz w:val="22"/>
                <w:szCs w:val="22"/>
              </w:rPr>
              <w:t>(</w:t>
            </w:r>
            <w:r>
              <w:rPr>
                <w:sz w:val="22"/>
                <w:szCs w:val="22"/>
              </w:rPr>
              <w:t>5</w:t>
            </w:r>
            <w:r w:rsidRPr="00506CC5">
              <w:rPr>
                <w:sz w:val="22"/>
                <w:szCs w:val="22"/>
              </w:rPr>
              <w:t xml:space="preserve"> </w:t>
            </w:r>
            <w:r w:rsidRPr="00506CC5">
              <w:rPr>
                <w:color w:val="000000"/>
                <w:sz w:val="22"/>
                <w:szCs w:val="22"/>
              </w:rPr>
              <w:t>Tập dữ liệu</w:t>
            </w:r>
            <w:r w:rsidRPr="00506CC5">
              <w:rPr>
                <w:color w:val="000080"/>
                <w:sz w:val="22"/>
                <w:szCs w:val="22"/>
              </w:rPr>
              <w:t>)</w:t>
            </w:r>
          </w:p>
          <w:p w14:paraId="6463E8A0"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67E03D01"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20914B5F"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01054698" w14:textId="77777777" w:rsidR="006A522F" w:rsidRPr="00ED5411" w:rsidRDefault="006A522F" w:rsidP="00415767">
            <w:pPr>
              <w:rPr>
                <w:color w:val="000000"/>
              </w:rPr>
            </w:pPr>
            <w:r w:rsidRPr="00ED5411">
              <w:rPr>
                <w:b/>
                <w:bCs/>
                <w:sz w:val="22"/>
                <w:szCs w:val="22"/>
              </w:rPr>
              <w:t xml:space="preserve">Tập dữ liệu 4: </w:t>
            </w:r>
            <w:r w:rsidRPr="00ED5411">
              <w:rPr>
                <w:bCs/>
                <w:sz w:val="22"/>
                <w:szCs w:val="22"/>
              </w:rPr>
              <w:t>0</w:t>
            </w:r>
          </w:p>
        </w:tc>
      </w:tr>
      <w:tr w:rsidR="006A522F" w:rsidRPr="00ED5411" w14:paraId="17FC062C"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26FE8615"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0D6A89E1"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B3843B2" w14:textId="77777777" w:rsidR="006A522F" w:rsidRDefault="006A522F" w:rsidP="00415767">
            <w:pPr>
              <w:shd w:val="clear" w:color="auto" w:fill="FFFFFF"/>
              <w:rPr>
                <w:b/>
                <w:bCs/>
              </w:rPr>
            </w:pPr>
            <w:r w:rsidRPr="00ED5411">
              <w:rPr>
                <w:b/>
                <w:bCs/>
                <w:sz w:val="22"/>
                <w:szCs w:val="22"/>
              </w:rPr>
              <w:t>Tập dữ liệu 5</w:t>
            </w:r>
            <w:r>
              <w:rPr>
                <w:b/>
                <w:bCs/>
                <w:sz w:val="22"/>
                <w:szCs w:val="22"/>
              </w:rPr>
              <w:t xml:space="preserve">: </w:t>
            </w:r>
          </w:p>
          <w:p w14:paraId="4889DE07"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6C178EA1"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5EC79964" w14:textId="77777777" w:rsidR="006A522F" w:rsidRDefault="006A522F" w:rsidP="00415767">
            <w:pPr>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2A54888A" w14:textId="77777777" w:rsidR="006A522F" w:rsidRDefault="006A522F" w:rsidP="00415767">
            <w:pPr>
              <w:rPr>
                <w:bCs/>
              </w:rPr>
            </w:pPr>
          </w:p>
          <w:p w14:paraId="0806EF9A"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0D2295C7"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02D8BAEE"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4F87E273" w14:textId="77777777" w:rsidR="006A522F" w:rsidRPr="00ED5411" w:rsidRDefault="006A522F" w:rsidP="00415767">
            <w:pPr>
              <w:shd w:val="clear" w:color="auto" w:fill="FFFFFF"/>
            </w:pPr>
            <w:r w:rsidRPr="00ED5411">
              <w:rPr>
                <w:b/>
                <w:bCs/>
                <w:sz w:val="22"/>
                <w:szCs w:val="22"/>
              </w:rPr>
              <w:t xml:space="preserve">Tập dữ liệu 5: </w:t>
            </w:r>
            <w:r w:rsidRPr="00B32971">
              <w:rPr>
                <w:color w:val="0000FF"/>
                <w:sz w:val="22"/>
                <w:szCs w:val="22"/>
              </w:rPr>
              <w:t xml:space="preserve">SUM </w:t>
            </w:r>
            <w:r w:rsidRPr="00B32971">
              <w:rPr>
                <w:color w:val="000080"/>
                <w:sz w:val="22"/>
                <w:szCs w:val="22"/>
              </w:rPr>
              <w:t>(</w:t>
            </w:r>
            <w:r w:rsidRPr="00B32971">
              <w:rPr>
                <w:color w:val="000000"/>
                <w:sz w:val="22"/>
                <w:szCs w:val="22"/>
              </w:rPr>
              <w:t>Tập dữ liệu 5.1 và Tập dữ liệu 5.2</w:t>
            </w:r>
            <w:r w:rsidRPr="00B32971">
              <w:rPr>
                <w:color w:val="000080"/>
                <w:sz w:val="22"/>
                <w:szCs w:val="22"/>
              </w:rPr>
              <w:t>)</w:t>
            </w:r>
          </w:p>
          <w:p w14:paraId="2B073324" w14:textId="77777777" w:rsidR="006A522F" w:rsidRDefault="006A522F" w:rsidP="00415767">
            <w:pPr>
              <w:shd w:val="clear" w:color="auto" w:fill="FFFFFF"/>
              <w:rPr>
                <w:b/>
                <w:bCs/>
                <w:i/>
                <w:iCs/>
              </w:rPr>
            </w:pPr>
            <w:r w:rsidRPr="009105E7">
              <w:rPr>
                <w:b/>
                <w:bCs/>
                <w:i/>
                <w:iCs/>
                <w:sz w:val="22"/>
                <w:szCs w:val="22"/>
              </w:rPr>
              <w:t xml:space="preserve">Tập dữ liệu 5.1: </w:t>
            </w:r>
          </w:p>
          <w:p w14:paraId="4E41C2FF" w14:textId="77777777" w:rsidR="006A522F" w:rsidRPr="00B32971" w:rsidRDefault="006A522F" w:rsidP="00415767">
            <w:pPr>
              <w:shd w:val="clear" w:color="auto" w:fill="FFFFFF"/>
              <w:rPr>
                <w:color w:val="000000"/>
              </w:rPr>
            </w:pPr>
            <w:r w:rsidRPr="00B32971">
              <w:rPr>
                <w:color w:val="0000FF"/>
                <w:sz w:val="22"/>
                <w:szCs w:val="22"/>
              </w:rPr>
              <w:t xml:space="preserve">SUM </w:t>
            </w:r>
            <w:r w:rsidRPr="00B32971">
              <w:rPr>
                <w:color w:val="000080"/>
                <w:sz w:val="22"/>
                <w:szCs w:val="22"/>
              </w:rPr>
              <w:t>(</w:t>
            </w:r>
          </w:p>
          <w:p w14:paraId="4BE27F16" w14:textId="77777777" w:rsidR="006A522F" w:rsidRDefault="006A522F" w:rsidP="00415767">
            <w:pPr>
              <w:shd w:val="clear" w:color="auto" w:fill="FFFFFF"/>
              <w:rPr>
                <w:color w:val="000080"/>
              </w:rPr>
            </w:pPr>
            <w:r w:rsidRPr="00B32971">
              <w:rPr>
                <w:color w:val="000000"/>
                <w:sz w:val="22"/>
                <w:szCs w:val="22"/>
              </w:rPr>
              <w:t xml:space="preserve">   </w:t>
            </w:r>
            <w:r w:rsidRPr="00B32971">
              <w:rPr>
                <w:color w:val="0000FF"/>
                <w:sz w:val="22"/>
                <w:szCs w:val="22"/>
              </w:rPr>
              <w:t>DECODE</w:t>
            </w:r>
            <w:r w:rsidRPr="00B32971">
              <w:rPr>
                <w:color w:val="000080"/>
                <w:sz w:val="22"/>
                <w:szCs w:val="22"/>
              </w:rPr>
              <w:t>(</w:t>
            </w:r>
            <w:r w:rsidRPr="00B32971">
              <w:rPr>
                <w:sz w:val="22"/>
                <w:szCs w:val="22"/>
              </w:rPr>
              <w:t>TBGL_FTPDD</w:t>
            </w:r>
            <w:r w:rsidRPr="00B32971">
              <w:rPr>
                <w:color w:val="000000"/>
                <w:sz w:val="22"/>
                <w:szCs w:val="22"/>
              </w:rPr>
              <w:t>.ACCTCD</w:t>
            </w:r>
            <w:r w:rsidRPr="00B32971">
              <w:rPr>
                <w:color w:val="000080"/>
                <w:sz w:val="22"/>
                <w:szCs w:val="22"/>
              </w:rPr>
              <w:t>,</w:t>
            </w:r>
            <w:r w:rsidRPr="00B32971">
              <w:rPr>
                <w:color w:val="000000"/>
                <w:sz w:val="22"/>
                <w:szCs w:val="22"/>
              </w:rPr>
              <w:t xml:space="preserve"> </w:t>
            </w:r>
            <w:r w:rsidRPr="00B32971">
              <w:rPr>
                <w:color w:val="808080"/>
                <w:sz w:val="22"/>
                <w:szCs w:val="22"/>
              </w:rPr>
              <w:t>'711003'</w:t>
            </w:r>
            <w:r w:rsidRPr="00B32971">
              <w:rPr>
                <w:color w:val="000080"/>
                <w:sz w:val="22"/>
                <w:szCs w:val="22"/>
              </w:rPr>
              <w:t>,</w:t>
            </w:r>
            <w:r w:rsidRPr="00B32971">
              <w:rPr>
                <w:color w:val="000000"/>
                <w:sz w:val="22"/>
                <w:szCs w:val="22"/>
              </w:rPr>
              <w:t xml:space="preserve"> </w:t>
            </w:r>
            <w:r w:rsidRPr="00B32971">
              <w:rPr>
                <w:sz w:val="22"/>
                <w:szCs w:val="22"/>
              </w:rPr>
              <w:t>TBGL_FTPDD</w:t>
            </w:r>
            <w:r w:rsidRPr="00B32971">
              <w:rPr>
                <w:color w:val="000000"/>
                <w:sz w:val="22"/>
                <w:szCs w:val="22"/>
              </w:rPr>
              <w:t>.BCEQA</w:t>
            </w:r>
            <w:r w:rsidRPr="00B32971">
              <w:rPr>
                <w:color w:val="000080"/>
                <w:sz w:val="22"/>
                <w:szCs w:val="22"/>
              </w:rPr>
              <w:t>,</w:t>
            </w:r>
            <w:r w:rsidRPr="00B32971">
              <w:rPr>
                <w:color w:val="000000"/>
                <w:sz w:val="22"/>
                <w:szCs w:val="22"/>
              </w:rPr>
              <w:t xml:space="preserve"> </w:t>
            </w:r>
            <w:r w:rsidRPr="00B32971">
              <w:rPr>
                <w:color w:val="FF8000"/>
                <w:sz w:val="22"/>
                <w:szCs w:val="22"/>
              </w:rPr>
              <w:t>0</w:t>
            </w:r>
            <w:r w:rsidRPr="00B32971">
              <w:rPr>
                <w:color w:val="000080"/>
                <w:sz w:val="22"/>
                <w:szCs w:val="22"/>
              </w:rPr>
              <w:t>)</w:t>
            </w:r>
          </w:p>
          <w:p w14:paraId="4B324FA6" w14:textId="77777777" w:rsidR="006A522F" w:rsidRDefault="006A522F" w:rsidP="00415767">
            <w:pPr>
              <w:shd w:val="clear" w:color="auto" w:fill="FFFFFF"/>
              <w:rPr>
                <w:color w:val="000080"/>
              </w:rPr>
            </w:pPr>
          </w:p>
          <w:p w14:paraId="64267948" w14:textId="77777777" w:rsidR="006A522F" w:rsidRDefault="006A522F" w:rsidP="00415767">
            <w:pPr>
              <w:shd w:val="clear" w:color="auto" w:fill="FFFFFF"/>
              <w:rPr>
                <w:b/>
                <w:bCs/>
                <w:i/>
                <w:iCs/>
              </w:rPr>
            </w:pPr>
            <w:r w:rsidRPr="009105E7">
              <w:rPr>
                <w:b/>
                <w:bCs/>
                <w:i/>
                <w:iCs/>
                <w:sz w:val="22"/>
                <w:szCs w:val="22"/>
              </w:rPr>
              <w:t>Tập dữ liệu 5.</w:t>
            </w:r>
            <w:r>
              <w:rPr>
                <w:b/>
                <w:bCs/>
                <w:i/>
                <w:iCs/>
                <w:sz w:val="22"/>
                <w:szCs w:val="22"/>
              </w:rPr>
              <w:t>2</w:t>
            </w:r>
            <w:r w:rsidRPr="009105E7">
              <w:rPr>
                <w:b/>
                <w:bCs/>
                <w:i/>
                <w:iCs/>
                <w:sz w:val="22"/>
                <w:szCs w:val="22"/>
              </w:rPr>
              <w:t xml:space="preserve">: </w:t>
            </w:r>
          </w:p>
          <w:p w14:paraId="3307A12A" w14:textId="77777777" w:rsidR="006A522F" w:rsidRPr="00B32971" w:rsidRDefault="006A522F" w:rsidP="00415767">
            <w:pPr>
              <w:shd w:val="clear" w:color="auto" w:fill="FFFFFF"/>
              <w:rPr>
                <w:color w:val="000000"/>
              </w:rPr>
            </w:pPr>
            <w:r w:rsidRPr="00B32971">
              <w:rPr>
                <w:color w:val="0000FF"/>
                <w:sz w:val="22"/>
                <w:szCs w:val="22"/>
              </w:rPr>
              <w:t xml:space="preserve">SUM </w:t>
            </w:r>
            <w:r w:rsidRPr="00B32971">
              <w:rPr>
                <w:color w:val="000080"/>
                <w:sz w:val="22"/>
                <w:szCs w:val="22"/>
              </w:rPr>
              <w:t>(</w:t>
            </w:r>
          </w:p>
          <w:p w14:paraId="46BE9236" w14:textId="77777777" w:rsidR="006A522F" w:rsidRPr="00506CC5" w:rsidRDefault="006A522F" w:rsidP="00415767">
            <w:pPr>
              <w:shd w:val="clear" w:color="auto" w:fill="FFFFFF"/>
              <w:rPr>
                <w:color w:val="0000FF"/>
              </w:rPr>
            </w:pPr>
            <w:r w:rsidRPr="00B32971">
              <w:rPr>
                <w:color w:val="000000"/>
                <w:sz w:val="22"/>
                <w:szCs w:val="22"/>
              </w:rPr>
              <w:t xml:space="preserve">   </w:t>
            </w:r>
            <w:r w:rsidRPr="00B32971">
              <w:rPr>
                <w:color w:val="0000FF"/>
                <w:sz w:val="22"/>
                <w:szCs w:val="22"/>
              </w:rPr>
              <w:t>DECODE</w:t>
            </w:r>
            <w:r w:rsidRPr="00B32971">
              <w:rPr>
                <w:color w:val="000080"/>
                <w:sz w:val="22"/>
                <w:szCs w:val="22"/>
              </w:rPr>
              <w:t>(</w:t>
            </w:r>
            <w:r w:rsidRPr="00B32971">
              <w:rPr>
                <w:sz w:val="22"/>
                <w:szCs w:val="22"/>
              </w:rPr>
              <w:t>TBGL_FTPDD</w:t>
            </w:r>
            <w:r w:rsidRPr="00B32971">
              <w:rPr>
                <w:color w:val="000000"/>
                <w:sz w:val="22"/>
                <w:szCs w:val="22"/>
              </w:rPr>
              <w:t>.ACCTCD</w:t>
            </w:r>
            <w:r w:rsidRPr="00B32971">
              <w:rPr>
                <w:color w:val="000080"/>
                <w:sz w:val="22"/>
                <w:szCs w:val="22"/>
              </w:rPr>
              <w:t>,</w:t>
            </w:r>
            <w:r w:rsidRPr="00B32971">
              <w:rPr>
                <w:color w:val="000000"/>
                <w:sz w:val="22"/>
                <w:szCs w:val="22"/>
              </w:rPr>
              <w:t xml:space="preserve"> </w:t>
            </w:r>
            <w:r w:rsidRPr="00B32971">
              <w:rPr>
                <w:color w:val="808080"/>
                <w:sz w:val="22"/>
                <w:szCs w:val="22"/>
              </w:rPr>
              <w:t>'711003'</w:t>
            </w:r>
            <w:r w:rsidRPr="00B32971">
              <w:rPr>
                <w:color w:val="000080"/>
                <w:sz w:val="22"/>
                <w:szCs w:val="22"/>
              </w:rPr>
              <w:t>,</w:t>
            </w:r>
            <w:r w:rsidRPr="00B32971">
              <w:rPr>
                <w:color w:val="000000"/>
                <w:sz w:val="22"/>
                <w:szCs w:val="22"/>
              </w:rPr>
              <w:t xml:space="preserve"> </w:t>
            </w:r>
            <w:r w:rsidRPr="00B32971">
              <w:rPr>
                <w:sz w:val="22"/>
                <w:szCs w:val="22"/>
              </w:rPr>
              <w:t>TBGL_FTPDD</w:t>
            </w:r>
            <w:r w:rsidRPr="00B32971">
              <w:rPr>
                <w:color w:val="000000"/>
                <w:sz w:val="22"/>
                <w:szCs w:val="22"/>
              </w:rPr>
              <w:t>.BCEQA</w:t>
            </w:r>
            <w:r w:rsidRPr="00B32971">
              <w:rPr>
                <w:color w:val="000080"/>
                <w:sz w:val="22"/>
                <w:szCs w:val="22"/>
              </w:rPr>
              <w:t>,</w:t>
            </w:r>
            <w:r w:rsidRPr="00B32971">
              <w:rPr>
                <w:color w:val="000000"/>
                <w:sz w:val="22"/>
                <w:szCs w:val="22"/>
              </w:rPr>
              <w:t xml:space="preserve"> </w:t>
            </w:r>
            <w:r w:rsidRPr="00B32971">
              <w:rPr>
                <w:color w:val="FF8000"/>
                <w:sz w:val="22"/>
                <w:szCs w:val="22"/>
              </w:rPr>
              <w:t>0</w:t>
            </w:r>
            <w:r w:rsidRPr="00B32971">
              <w:rPr>
                <w:color w:val="000080"/>
                <w:sz w:val="22"/>
                <w:szCs w:val="22"/>
              </w:rPr>
              <w:t>)</w:t>
            </w:r>
          </w:p>
        </w:tc>
      </w:tr>
      <w:tr w:rsidR="006A522F" w:rsidRPr="00ED5411" w14:paraId="3F77EBF1"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3A8596AF" w14:textId="77777777" w:rsidR="006A522F" w:rsidRPr="00ED5411" w:rsidRDefault="006A522F" w:rsidP="00415767">
            <w:pPr>
              <w:jc w:val="center"/>
              <w:rPr>
                <w:bCs/>
              </w:rPr>
            </w:pPr>
            <w:r w:rsidRPr="00ED5411">
              <w:rPr>
                <w:bCs/>
                <w:sz w:val="22"/>
                <w:szCs w:val="22"/>
              </w:rPr>
              <w:t>28</w:t>
            </w:r>
          </w:p>
        </w:tc>
        <w:tc>
          <w:tcPr>
            <w:tcW w:w="2970" w:type="dxa"/>
            <w:vMerge w:val="restart"/>
            <w:tcBorders>
              <w:top w:val="single" w:sz="4" w:space="0" w:color="auto"/>
              <w:left w:val="single" w:sz="4" w:space="0" w:color="auto"/>
              <w:right w:val="single" w:sz="4" w:space="0" w:color="auto"/>
            </w:tcBorders>
            <w:shd w:val="clear" w:color="auto" w:fill="auto"/>
          </w:tcPr>
          <w:p w14:paraId="31F2831A" w14:textId="77777777" w:rsidR="006A522F" w:rsidRPr="00ED5411" w:rsidRDefault="006A522F" w:rsidP="00415767">
            <w:pPr>
              <w:rPr>
                <w:bCs/>
              </w:rPr>
            </w:pPr>
            <w:r w:rsidRPr="00ED5411">
              <w:rPr>
                <w:bCs/>
                <w:sz w:val="22"/>
                <w:szCs w:val="22"/>
              </w:rPr>
              <w:t>Ngoài cho vay</w:t>
            </w:r>
            <w:r w:rsidRPr="00ED5411">
              <w:rPr>
                <w:bCs/>
                <w:sz w:val="22"/>
                <w:szCs w:val="22"/>
              </w:rPr>
              <w:br/>
              <w:t>NGOAICV_17</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F9C59E2" w14:textId="77777777" w:rsidR="006A522F" w:rsidRDefault="006A522F" w:rsidP="00415767">
            <w:pPr>
              <w:spacing w:line="264" w:lineRule="auto"/>
              <w:rPr>
                <w:b/>
                <w:bCs/>
              </w:rPr>
            </w:pPr>
            <w:r>
              <w:rPr>
                <w:b/>
                <w:bCs/>
                <w:sz w:val="22"/>
                <w:szCs w:val="22"/>
              </w:rPr>
              <w:t>Tập dữ liệu 1 =&gt; Tập dữ liệu 4:</w:t>
            </w:r>
          </w:p>
          <w:p w14:paraId="6C30F9FB"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DF30BF2" w14:textId="77777777" w:rsidR="006A522F" w:rsidRPr="009F3A96" w:rsidRDefault="006A522F" w:rsidP="00415767">
            <w:pPr>
              <w:shd w:val="clear" w:color="auto" w:fill="FFFFFF"/>
            </w:pPr>
            <w:r w:rsidRPr="009F3A96">
              <w:rPr>
                <w:color w:val="0000FF"/>
                <w:sz w:val="22"/>
                <w:szCs w:val="22"/>
              </w:rPr>
              <w:t xml:space="preserve">SUM </w:t>
            </w:r>
            <w:r w:rsidRPr="009F3A96">
              <w:rPr>
                <w:color w:val="000080"/>
                <w:sz w:val="22"/>
                <w:szCs w:val="22"/>
              </w:rPr>
              <w:t>(</w:t>
            </w:r>
            <w:r w:rsidRPr="009F3A96">
              <w:rPr>
                <w:sz w:val="22"/>
                <w:szCs w:val="22"/>
              </w:rPr>
              <w:t xml:space="preserve">5 </w:t>
            </w:r>
            <w:r w:rsidRPr="009F3A96">
              <w:rPr>
                <w:color w:val="000000"/>
                <w:sz w:val="22"/>
                <w:szCs w:val="22"/>
              </w:rPr>
              <w:t>Tập dữ liệu</w:t>
            </w:r>
            <w:r w:rsidRPr="009F3A96">
              <w:rPr>
                <w:color w:val="000080"/>
                <w:sz w:val="22"/>
                <w:szCs w:val="22"/>
              </w:rPr>
              <w:t>)</w:t>
            </w:r>
          </w:p>
          <w:p w14:paraId="601DFCD5"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797960E0"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408667FD"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7F501D10"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tc>
      </w:tr>
      <w:tr w:rsidR="006A522F" w:rsidRPr="00ED5411" w14:paraId="0EDA81F9"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76A36393"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752FF53C"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4BE0024C" w14:textId="77777777" w:rsidR="006A522F" w:rsidRDefault="006A522F" w:rsidP="00415767">
            <w:pPr>
              <w:shd w:val="clear" w:color="auto" w:fill="FFFFFF"/>
              <w:rPr>
                <w:b/>
                <w:bCs/>
              </w:rPr>
            </w:pPr>
            <w:r w:rsidRPr="00ED5411">
              <w:rPr>
                <w:b/>
                <w:bCs/>
                <w:sz w:val="22"/>
                <w:szCs w:val="22"/>
              </w:rPr>
              <w:t>Tập dữ liệu 5</w:t>
            </w:r>
            <w:r>
              <w:rPr>
                <w:b/>
                <w:bCs/>
                <w:sz w:val="22"/>
                <w:szCs w:val="22"/>
              </w:rPr>
              <w:t xml:space="preserve">: </w:t>
            </w:r>
          </w:p>
          <w:p w14:paraId="6BC4EF0E"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7D13D6EE"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7D29698F" w14:textId="77777777" w:rsidR="006A522F" w:rsidRDefault="006A522F" w:rsidP="00415767">
            <w:pPr>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38C391F4" w14:textId="77777777" w:rsidR="006A522F" w:rsidRDefault="006A522F" w:rsidP="00415767">
            <w:pPr>
              <w:rPr>
                <w:bCs/>
              </w:rPr>
            </w:pPr>
          </w:p>
          <w:p w14:paraId="41C312FC"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73BC231D"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139BFA03"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61D2FCE9" w14:textId="77777777" w:rsidR="006A522F" w:rsidRPr="00ED5411" w:rsidRDefault="006A522F" w:rsidP="00415767">
            <w:pPr>
              <w:shd w:val="clear" w:color="auto" w:fill="FFFFFF"/>
            </w:pPr>
            <w:r w:rsidRPr="00ED5411">
              <w:rPr>
                <w:b/>
                <w:bCs/>
                <w:sz w:val="22"/>
                <w:szCs w:val="22"/>
              </w:rPr>
              <w:t xml:space="preserve">Tập dữ liệu 5: </w:t>
            </w:r>
            <w:r w:rsidRPr="009F3A96">
              <w:rPr>
                <w:color w:val="0000FF"/>
                <w:sz w:val="22"/>
                <w:szCs w:val="22"/>
              </w:rPr>
              <w:t xml:space="preserve">SUM </w:t>
            </w:r>
            <w:r w:rsidRPr="009F3A96">
              <w:rPr>
                <w:color w:val="000080"/>
                <w:sz w:val="22"/>
                <w:szCs w:val="22"/>
              </w:rPr>
              <w:t>(</w:t>
            </w:r>
            <w:r w:rsidRPr="009F3A96">
              <w:rPr>
                <w:color w:val="000000"/>
                <w:sz w:val="22"/>
                <w:szCs w:val="22"/>
              </w:rPr>
              <w:t>Tập dữ liệu 5.1 và Tập dữ liệu 5.2</w:t>
            </w:r>
            <w:r w:rsidRPr="009F3A96">
              <w:rPr>
                <w:color w:val="000080"/>
                <w:sz w:val="22"/>
                <w:szCs w:val="22"/>
              </w:rPr>
              <w:t>)</w:t>
            </w:r>
          </w:p>
          <w:p w14:paraId="763D5CD8" w14:textId="77777777" w:rsidR="006A522F" w:rsidRDefault="006A522F" w:rsidP="00415767">
            <w:pPr>
              <w:shd w:val="clear" w:color="auto" w:fill="FFFFFF"/>
              <w:rPr>
                <w:b/>
                <w:bCs/>
                <w:i/>
                <w:iCs/>
              </w:rPr>
            </w:pPr>
            <w:r w:rsidRPr="009105E7">
              <w:rPr>
                <w:b/>
                <w:bCs/>
                <w:i/>
                <w:iCs/>
                <w:sz w:val="22"/>
                <w:szCs w:val="22"/>
              </w:rPr>
              <w:t xml:space="preserve">Tập dữ liệu 5.1: </w:t>
            </w:r>
          </w:p>
          <w:p w14:paraId="2B1FC162" w14:textId="77777777" w:rsidR="006A522F" w:rsidRPr="00444F10" w:rsidRDefault="006A522F" w:rsidP="00415767">
            <w:pPr>
              <w:shd w:val="clear" w:color="auto" w:fill="FFFFFF"/>
              <w:rPr>
                <w:color w:val="000000"/>
              </w:rPr>
            </w:pPr>
            <w:r w:rsidRPr="00444F10">
              <w:rPr>
                <w:color w:val="0000FF"/>
                <w:sz w:val="22"/>
                <w:szCs w:val="22"/>
              </w:rPr>
              <w:t xml:space="preserve">SUM </w:t>
            </w:r>
            <w:r w:rsidRPr="00444F10">
              <w:rPr>
                <w:color w:val="000080"/>
                <w:sz w:val="22"/>
                <w:szCs w:val="22"/>
              </w:rPr>
              <w:t>(</w:t>
            </w:r>
          </w:p>
          <w:p w14:paraId="7C4A8A44"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0000FF"/>
                <w:sz w:val="22"/>
                <w:szCs w:val="22"/>
              </w:rPr>
              <w:t xml:space="preserve">DECODE </w:t>
            </w:r>
            <w:r w:rsidRPr="00444F10">
              <w:rPr>
                <w:color w:val="000080"/>
                <w:sz w:val="22"/>
                <w:szCs w:val="22"/>
              </w:rPr>
              <w:t>(</w:t>
            </w:r>
          </w:p>
          <w:p w14:paraId="52A73F59"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sz w:val="22"/>
                <w:szCs w:val="22"/>
              </w:rPr>
              <w:t>TBGL_FTPDD</w:t>
            </w:r>
            <w:r w:rsidRPr="00444F10">
              <w:rPr>
                <w:color w:val="000000"/>
                <w:sz w:val="22"/>
                <w:szCs w:val="22"/>
              </w:rPr>
              <w:t>.ACRFMDT</w:t>
            </w:r>
            <w:r w:rsidRPr="00444F10">
              <w:rPr>
                <w:color w:val="000080"/>
                <w:sz w:val="22"/>
                <w:szCs w:val="22"/>
              </w:rPr>
              <w:t>,</w:t>
            </w:r>
            <w:r w:rsidRPr="00444F10">
              <w:rPr>
                <w:color w:val="000000"/>
                <w:sz w:val="22"/>
                <w:szCs w:val="22"/>
              </w:rPr>
              <w:t xml:space="preserve"> </w:t>
            </w:r>
          </w:p>
          <w:p w14:paraId="753621DB"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sz w:val="22"/>
                <w:szCs w:val="22"/>
              </w:rPr>
              <w:t>TBGL_FTPDD</w:t>
            </w:r>
            <w:r w:rsidRPr="00444F10">
              <w:rPr>
                <w:color w:val="000000"/>
                <w:sz w:val="22"/>
                <w:szCs w:val="22"/>
              </w:rPr>
              <w:t>.TRDT</w:t>
            </w:r>
            <w:r w:rsidRPr="00444F10">
              <w:rPr>
                <w:color w:val="000080"/>
                <w:sz w:val="22"/>
                <w:szCs w:val="22"/>
              </w:rPr>
              <w:t>,</w:t>
            </w:r>
            <w:r w:rsidRPr="00444F10">
              <w:rPr>
                <w:color w:val="000000"/>
                <w:sz w:val="22"/>
                <w:szCs w:val="22"/>
              </w:rPr>
              <w:t xml:space="preserve"> </w:t>
            </w:r>
          </w:p>
          <w:p w14:paraId="38BDB74F"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0000FF"/>
                <w:sz w:val="22"/>
                <w:szCs w:val="22"/>
              </w:rPr>
              <w:t xml:space="preserve">DECODE </w:t>
            </w:r>
            <w:r w:rsidRPr="00444F10">
              <w:rPr>
                <w:color w:val="000080"/>
                <w:sz w:val="22"/>
                <w:szCs w:val="22"/>
              </w:rPr>
              <w:t>(</w:t>
            </w:r>
            <w:r w:rsidRPr="00444F10">
              <w:rPr>
                <w:sz w:val="22"/>
                <w:szCs w:val="22"/>
              </w:rPr>
              <w:t>TBGL_FTPDD</w:t>
            </w:r>
            <w:r w:rsidRPr="00444F10">
              <w:rPr>
                <w:color w:val="000000"/>
                <w:sz w:val="22"/>
                <w:szCs w:val="22"/>
              </w:rPr>
              <w:t>.ACCTCD</w:t>
            </w:r>
            <w:r w:rsidRPr="00444F10">
              <w:rPr>
                <w:color w:val="000080"/>
                <w:sz w:val="22"/>
                <w:szCs w:val="22"/>
              </w:rPr>
              <w:t>,</w:t>
            </w:r>
            <w:r w:rsidRPr="00444F10">
              <w:rPr>
                <w:color w:val="000000"/>
                <w:sz w:val="22"/>
                <w:szCs w:val="22"/>
              </w:rPr>
              <w:t xml:space="preserve"> </w:t>
            </w:r>
            <w:r w:rsidRPr="00444F10">
              <w:rPr>
                <w:color w:val="808080"/>
                <w:sz w:val="22"/>
                <w:szCs w:val="22"/>
              </w:rPr>
              <w:t>'711003'</w:t>
            </w:r>
            <w:r w:rsidRPr="00444F10">
              <w:rPr>
                <w:color w:val="000080"/>
                <w:sz w:val="22"/>
                <w:szCs w:val="22"/>
              </w:rPr>
              <w:t>,</w:t>
            </w:r>
            <w:r w:rsidRPr="00444F10">
              <w:rPr>
                <w:color w:val="000000"/>
                <w:sz w:val="22"/>
                <w:szCs w:val="22"/>
              </w:rPr>
              <w:t xml:space="preserve"> </w:t>
            </w:r>
            <w:r w:rsidRPr="00444F10">
              <w:rPr>
                <w:color w:val="FF8000"/>
                <w:sz w:val="22"/>
                <w:szCs w:val="22"/>
              </w:rPr>
              <w:t>0</w:t>
            </w:r>
            <w:r w:rsidRPr="00444F10">
              <w:rPr>
                <w:color w:val="000080"/>
                <w:sz w:val="22"/>
                <w:szCs w:val="22"/>
              </w:rPr>
              <w:t>,</w:t>
            </w:r>
            <w:r w:rsidRPr="00444F10">
              <w:rPr>
                <w:color w:val="000000"/>
                <w:sz w:val="22"/>
                <w:szCs w:val="22"/>
              </w:rPr>
              <w:t xml:space="preserve"> </w:t>
            </w:r>
            <w:r w:rsidRPr="00444F10">
              <w:rPr>
                <w:sz w:val="22"/>
                <w:szCs w:val="22"/>
              </w:rPr>
              <w:t>TBGL_FTPDD</w:t>
            </w:r>
            <w:r w:rsidRPr="00444F10">
              <w:rPr>
                <w:color w:val="000000"/>
                <w:sz w:val="22"/>
                <w:szCs w:val="22"/>
              </w:rPr>
              <w:t>.ACRBAMT</w:t>
            </w:r>
            <w:r w:rsidRPr="00444F10">
              <w:rPr>
                <w:color w:val="000080"/>
                <w:sz w:val="22"/>
                <w:szCs w:val="22"/>
              </w:rPr>
              <w:t>),</w:t>
            </w:r>
            <w:r w:rsidRPr="00444F10">
              <w:rPr>
                <w:color w:val="000000"/>
                <w:sz w:val="22"/>
                <w:szCs w:val="22"/>
              </w:rPr>
              <w:t xml:space="preserve"> </w:t>
            </w:r>
          </w:p>
          <w:p w14:paraId="612E2924"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FF8000"/>
                <w:sz w:val="22"/>
                <w:szCs w:val="22"/>
              </w:rPr>
              <w:t>0</w:t>
            </w:r>
          </w:p>
          <w:p w14:paraId="42ED22F1"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000080"/>
                <w:sz w:val="22"/>
                <w:szCs w:val="22"/>
              </w:rPr>
              <w:t>)</w:t>
            </w:r>
          </w:p>
          <w:p w14:paraId="1E6261BA" w14:textId="77777777" w:rsidR="006A522F" w:rsidRDefault="006A522F" w:rsidP="00415767">
            <w:pPr>
              <w:shd w:val="clear" w:color="auto" w:fill="FFFFFF"/>
              <w:rPr>
                <w:color w:val="000080"/>
              </w:rPr>
            </w:pPr>
            <w:r w:rsidRPr="00444F10">
              <w:rPr>
                <w:color w:val="000000"/>
                <w:sz w:val="22"/>
                <w:szCs w:val="22"/>
              </w:rPr>
              <w:t xml:space="preserve">  </w:t>
            </w:r>
            <w:r w:rsidRPr="00444F10">
              <w:rPr>
                <w:color w:val="000080"/>
                <w:sz w:val="22"/>
                <w:szCs w:val="22"/>
              </w:rPr>
              <w:t>)</w:t>
            </w:r>
          </w:p>
          <w:p w14:paraId="3F4BDECF" w14:textId="77777777" w:rsidR="006A522F" w:rsidRDefault="006A522F" w:rsidP="00415767">
            <w:pPr>
              <w:shd w:val="clear" w:color="auto" w:fill="FFFFFF"/>
              <w:rPr>
                <w:color w:val="000080"/>
              </w:rPr>
            </w:pPr>
          </w:p>
          <w:p w14:paraId="5CAF748D" w14:textId="77777777" w:rsidR="006A522F" w:rsidRDefault="006A522F" w:rsidP="00415767">
            <w:pPr>
              <w:shd w:val="clear" w:color="auto" w:fill="FFFFFF"/>
              <w:rPr>
                <w:b/>
                <w:bCs/>
                <w:i/>
                <w:iCs/>
              </w:rPr>
            </w:pPr>
            <w:r w:rsidRPr="009105E7">
              <w:rPr>
                <w:b/>
                <w:bCs/>
                <w:i/>
                <w:iCs/>
                <w:sz w:val="22"/>
                <w:szCs w:val="22"/>
              </w:rPr>
              <w:t>Tập dữ liệu 5.</w:t>
            </w:r>
            <w:r>
              <w:rPr>
                <w:b/>
                <w:bCs/>
                <w:i/>
                <w:iCs/>
                <w:sz w:val="22"/>
                <w:szCs w:val="22"/>
              </w:rPr>
              <w:t>2</w:t>
            </w:r>
            <w:r w:rsidRPr="009105E7">
              <w:rPr>
                <w:b/>
                <w:bCs/>
                <w:i/>
                <w:iCs/>
                <w:sz w:val="22"/>
                <w:szCs w:val="22"/>
              </w:rPr>
              <w:t xml:space="preserve">: </w:t>
            </w:r>
          </w:p>
          <w:p w14:paraId="52173EC1" w14:textId="77777777" w:rsidR="006A522F" w:rsidRPr="00444F10" w:rsidRDefault="006A522F" w:rsidP="00415767">
            <w:pPr>
              <w:shd w:val="clear" w:color="auto" w:fill="FFFFFF"/>
              <w:rPr>
                <w:color w:val="000000"/>
              </w:rPr>
            </w:pPr>
            <w:r w:rsidRPr="00444F10">
              <w:rPr>
                <w:color w:val="0000FF"/>
                <w:sz w:val="22"/>
                <w:szCs w:val="22"/>
              </w:rPr>
              <w:t xml:space="preserve">SUM </w:t>
            </w:r>
            <w:r w:rsidRPr="00444F10">
              <w:rPr>
                <w:color w:val="000080"/>
                <w:sz w:val="22"/>
                <w:szCs w:val="22"/>
              </w:rPr>
              <w:t>(</w:t>
            </w:r>
          </w:p>
          <w:p w14:paraId="60CF63C7"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0000FF"/>
                <w:sz w:val="22"/>
                <w:szCs w:val="22"/>
              </w:rPr>
              <w:t xml:space="preserve">DECODE </w:t>
            </w:r>
            <w:r w:rsidRPr="00444F10">
              <w:rPr>
                <w:color w:val="000080"/>
                <w:sz w:val="22"/>
                <w:szCs w:val="22"/>
              </w:rPr>
              <w:t>(</w:t>
            </w:r>
          </w:p>
          <w:p w14:paraId="0F33B831"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sz w:val="22"/>
                <w:szCs w:val="22"/>
              </w:rPr>
              <w:t>TBGL_FTPDD</w:t>
            </w:r>
            <w:r w:rsidRPr="00444F10">
              <w:rPr>
                <w:color w:val="000000"/>
                <w:sz w:val="22"/>
                <w:szCs w:val="22"/>
              </w:rPr>
              <w:t>.ACRFMDT</w:t>
            </w:r>
            <w:r w:rsidRPr="00444F10">
              <w:rPr>
                <w:color w:val="000080"/>
                <w:sz w:val="22"/>
                <w:szCs w:val="22"/>
              </w:rPr>
              <w:t>,</w:t>
            </w:r>
            <w:r w:rsidRPr="00444F10">
              <w:rPr>
                <w:color w:val="000000"/>
                <w:sz w:val="22"/>
                <w:szCs w:val="22"/>
              </w:rPr>
              <w:t xml:space="preserve"> </w:t>
            </w:r>
          </w:p>
          <w:p w14:paraId="4E2DDCAF"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sz w:val="22"/>
                <w:szCs w:val="22"/>
              </w:rPr>
              <w:t>TBGL_FTPDD</w:t>
            </w:r>
            <w:r w:rsidRPr="00444F10">
              <w:rPr>
                <w:color w:val="000000"/>
                <w:sz w:val="22"/>
                <w:szCs w:val="22"/>
              </w:rPr>
              <w:t>.TRDT</w:t>
            </w:r>
            <w:r w:rsidRPr="00444F10">
              <w:rPr>
                <w:color w:val="000080"/>
                <w:sz w:val="22"/>
                <w:szCs w:val="22"/>
              </w:rPr>
              <w:t>,</w:t>
            </w:r>
            <w:r w:rsidRPr="00444F10">
              <w:rPr>
                <w:color w:val="000000"/>
                <w:sz w:val="22"/>
                <w:szCs w:val="22"/>
              </w:rPr>
              <w:t xml:space="preserve"> </w:t>
            </w:r>
          </w:p>
          <w:p w14:paraId="5077F7D8"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0000FF"/>
                <w:sz w:val="22"/>
                <w:szCs w:val="22"/>
              </w:rPr>
              <w:t xml:space="preserve">DECODE </w:t>
            </w:r>
            <w:r w:rsidRPr="00444F10">
              <w:rPr>
                <w:color w:val="000080"/>
                <w:sz w:val="22"/>
                <w:szCs w:val="22"/>
              </w:rPr>
              <w:t>(</w:t>
            </w:r>
            <w:r w:rsidRPr="00444F10">
              <w:rPr>
                <w:sz w:val="22"/>
                <w:szCs w:val="22"/>
              </w:rPr>
              <w:t>TBGL_FTPDD</w:t>
            </w:r>
            <w:r w:rsidRPr="00444F10">
              <w:rPr>
                <w:color w:val="000000"/>
                <w:sz w:val="22"/>
                <w:szCs w:val="22"/>
              </w:rPr>
              <w:t>.ACCTCD</w:t>
            </w:r>
            <w:r w:rsidRPr="00444F10">
              <w:rPr>
                <w:color w:val="000080"/>
                <w:sz w:val="22"/>
                <w:szCs w:val="22"/>
              </w:rPr>
              <w:t>,</w:t>
            </w:r>
            <w:r w:rsidRPr="00444F10">
              <w:rPr>
                <w:color w:val="000000"/>
                <w:sz w:val="22"/>
                <w:szCs w:val="22"/>
              </w:rPr>
              <w:t xml:space="preserve"> </w:t>
            </w:r>
            <w:r w:rsidRPr="00444F10">
              <w:rPr>
                <w:color w:val="808080"/>
                <w:sz w:val="22"/>
                <w:szCs w:val="22"/>
              </w:rPr>
              <w:t>'711003'</w:t>
            </w:r>
            <w:r w:rsidRPr="00444F10">
              <w:rPr>
                <w:color w:val="000080"/>
                <w:sz w:val="22"/>
                <w:szCs w:val="22"/>
              </w:rPr>
              <w:t>,</w:t>
            </w:r>
            <w:r w:rsidRPr="00444F10">
              <w:rPr>
                <w:color w:val="000000"/>
                <w:sz w:val="22"/>
                <w:szCs w:val="22"/>
              </w:rPr>
              <w:t xml:space="preserve"> </w:t>
            </w:r>
            <w:r w:rsidRPr="00444F10">
              <w:rPr>
                <w:color w:val="FF8000"/>
                <w:sz w:val="22"/>
                <w:szCs w:val="22"/>
              </w:rPr>
              <w:t>0</w:t>
            </w:r>
            <w:r w:rsidRPr="00444F10">
              <w:rPr>
                <w:color w:val="000080"/>
                <w:sz w:val="22"/>
                <w:szCs w:val="22"/>
              </w:rPr>
              <w:t>,</w:t>
            </w:r>
            <w:r w:rsidRPr="00444F10">
              <w:rPr>
                <w:color w:val="000000"/>
                <w:sz w:val="22"/>
                <w:szCs w:val="22"/>
              </w:rPr>
              <w:t xml:space="preserve"> </w:t>
            </w:r>
            <w:r w:rsidRPr="00444F10">
              <w:rPr>
                <w:sz w:val="22"/>
                <w:szCs w:val="22"/>
              </w:rPr>
              <w:t>TBGL_FTPDD</w:t>
            </w:r>
            <w:r w:rsidRPr="00444F10">
              <w:rPr>
                <w:color w:val="000000"/>
                <w:sz w:val="22"/>
                <w:szCs w:val="22"/>
              </w:rPr>
              <w:t>.ACRBAMT</w:t>
            </w:r>
            <w:r w:rsidRPr="00444F10">
              <w:rPr>
                <w:color w:val="000080"/>
                <w:sz w:val="22"/>
                <w:szCs w:val="22"/>
              </w:rPr>
              <w:t>),</w:t>
            </w:r>
            <w:r w:rsidRPr="00444F10">
              <w:rPr>
                <w:color w:val="000000"/>
                <w:sz w:val="22"/>
                <w:szCs w:val="22"/>
              </w:rPr>
              <w:t xml:space="preserve"> </w:t>
            </w:r>
          </w:p>
          <w:p w14:paraId="256C043E"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FF8000"/>
                <w:sz w:val="22"/>
                <w:szCs w:val="22"/>
              </w:rPr>
              <w:t>0</w:t>
            </w:r>
          </w:p>
          <w:p w14:paraId="3BEB9225" w14:textId="77777777" w:rsidR="006A522F" w:rsidRPr="00444F10" w:rsidRDefault="006A522F" w:rsidP="00415767">
            <w:pPr>
              <w:shd w:val="clear" w:color="auto" w:fill="FFFFFF"/>
              <w:rPr>
                <w:color w:val="000000"/>
              </w:rPr>
            </w:pPr>
            <w:r w:rsidRPr="00444F10">
              <w:rPr>
                <w:color w:val="000000"/>
                <w:sz w:val="22"/>
                <w:szCs w:val="22"/>
              </w:rPr>
              <w:t xml:space="preserve">    </w:t>
            </w:r>
            <w:r w:rsidRPr="00444F10">
              <w:rPr>
                <w:color w:val="000080"/>
                <w:sz w:val="22"/>
                <w:szCs w:val="22"/>
              </w:rPr>
              <w:t>)</w:t>
            </w:r>
          </w:p>
          <w:p w14:paraId="57526431" w14:textId="77777777" w:rsidR="006A522F" w:rsidRPr="00ED5411" w:rsidRDefault="006A522F" w:rsidP="00415767">
            <w:pPr>
              <w:shd w:val="clear" w:color="auto" w:fill="FFFFFF"/>
              <w:rPr>
                <w:b/>
                <w:bCs/>
                <w:color w:val="0000FF"/>
              </w:rPr>
            </w:pPr>
            <w:r w:rsidRPr="00444F10">
              <w:rPr>
                <w:color w:val="000000"/>
                <w:sz w:val="22"/>
                <w:szCs w:val="22"/>
              </w:rPr>
              <w:t xml:space="preserve">  </w:t>
            </w:r>
            <w:r w:rsidRPr="00444F10">
              <w:rPr>
                <w:color w:val="000080"/>
                <w:sz w:val="22"/>
                <w:szCs w:val="22"/>
              </w:rPr>
              <w:t>)</w:t>
            </w:r>
          </w:p>
        </w:tc>
      </w:tr>
      <w:tr w:rsidR="006A522F" w:rsidRPr="00ED5411" w14:paraId="75AABDCC"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6FB8DC96" w14:textId="77777777" w:rsidR="006A522F" w:rsidRPr="00ED5411" w:rsidRDefault="006A522F" w:rsidP="00415767">
            <w:pPr>
              <w:jc w:val="center"/>
              <w:rPr>
                <w:bCs/>
              </w:rPr>
            </w:pPr>
            <w:r w:rsidRPr="00ED5411">
              <w:rPr>
                <w:bCs/>
                <w:sz w:val="22"/>
                <w:szCs w:val="22"/>
              </w:rPr>
              <w:t>29</w:t>
            </w:r>
          </w:p>
        </w:tc>
        <w:tc>
          <w:tcPr>
            <w:tcW w:w="2970" w:type="dxa"/>
            <w:vMerge w:val="restart"/>
            <w:tcBorders>
              <w:top w:val="single" w:sz="4" w:space="0" w:color="auto"/>
              <w:left w:val="single" w:sz="4" w:space="0" w:color="auto"/>
              <w:right w:val="single" w:sz="4" w:space="0" w:color="auto"/>
            </w:tcBorders>
            <w:shd w:val="clear" w:color="auto" w:fill="auto"/>
          </w:tcPr>
          <w:p w14:paraId="21F34A00" w14:textId="77777777" w:rsidR="006A522F" w:rsidRPr="00ED5411" w:rsidRDefault="006A522F" w:rsidP="00415767">
            <w:pPr>
              <w:rPr>
                <w:bCs/>
              </w:rPr>
            </w:pPr>
            <w:r w:rsidRPr="00ED5411">
              <w:rPr>
                <w:bCs/>
                <w:sz w:val="22"/>
                <w:szCs w:val="22"/>
              </w:rPr>
              <w:t>Hội sở thu lãi ngoài cho vay</w:t>
            </w:r>
            <w:r w:rsidRPr="00ED5411">
              <w:rPr>
                <w:bCs/>
                <w:sz w:val="22"/>
                <w:szCs w:val="22"/>
              </w:rPr>
              <w:br/>
              <w:t>HO_THU_LAINGOAICV_18</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0D6A9DDF" w14:textId="77777777" w:rsidR="006A522F" w:rsidRDefault="006A522F" w:rsidP="00415767">
            <w:pPr>
              <w:spacing w:line="264" w:lineRule="auto"/>
              <w:rPr>
                <w:b/>
                <w:bCs/>
              </w:rPr>
            </w:pPr>
            <w:r>
              <w:rPr>
                <w:b/>
                <w:bCs/>
                <w:sz w:val="22"/>
                <w:szCs w:val="22"/>
              </w:rPr>
              <w:t>Tập dữ liệu 1 =&gt; Tập dữ liệu 4:</w:t>
            </w:r>
          </w:p>
          <w:p w14:paraId="4E372C82"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35B34F6B" w14:textId="77777777" w:rsidR="006A522F" w:rsidRPr="006F0C59" w:rsidRDefault="006A522F" w:rsidP="00415767">
            <w:pPr>
              <w:shd w:val="clear" w:color="auto" w:fill="FFFFFF"/>
            </w:pPr>
            <w:r w:rsidRPr="006F0C59">
              <w:rPr>
                <w:color w:val="0000FF"/>
                <w:sz w:val="22"/>
                <w:szCs w:val="22"/>
              </w:rPr>
              <w:t xml:space="preserve">SUM </w:t>
            </w:r>
            <w:r w:rsidRPr="006F0C59">
              <w:rPr>
                <w:color w:val="000080"/>
                <w:sz w:val="22"/>
                <w:szCs w:val="22"/>
              </w:rPr>
              <w:t>(</w:t>
            </w:r>
            <w:r w:rsidRPr="006F0C59">
              <w:rPr>
                <w:sz w:val="22"/>
                <w:szCs w:val="22"/>
              </w:rPr>
              <w:t xml:space="preserve">5 </w:t>
            </w:r>
            <w:r w:rsidRPr="006F0C59">
              <w:rPr>
                <w:color w:val="000000"/>
                <w:sz w:val="22"/>
                <w:szCs w:val="22"/>
              </w:rPr>
              <w:t>Tập dữ liệu</w:t>
            </w:r>
            <w:r w:rsidRPr="006F0C59">
              <w:rPr>
                <w:color w:val="000080"/>
                <w:sz w:val="22"/>
                <w:szCs w:val="22"/>
              </w:rPr>
              <w:t>)</w:t>
            </w:r>
          </w:p>
          <w:p w14:paraId="3AFA8DB2"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391AA6A1"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4E773479"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4E24D275"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tc>
      </w:tr>
      <w:tr w:rsidR="006A522F" w:rsidRPr="00ED5411" w14:paraId="70140F1A"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32403F82"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65D13691"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26273870" w14:textId="77777777" w:rsidR="006A522F" w:rsidRDefault="006A522F" w:rsidP="00415767">
            <w:pPr>
              <w:shd w:val="clear" w:color="auto" w:fill="FFFFFF"/>
              <w:rPr>
                <w:b/>
                <w:bCs/>
              </w:rPr>
            </w:pPr>
            <w:r w:rsidRPr="00ED5411">
              <w:rPr>
                <w:b/>
                <w:bCs/>
                <w:sz w:val="22"/>
                <w:szCs w:val="22"/>
              </w:rPr>
              <w:t>Tập dữ liệu 5</w:t>
            </w:r>
            <w:r>
              <w:rPr>
                <w:b/>
                <w:bCs/>
                <w:sz w:val="22"/>
                <w:szCs w:val="22"/>
              </w:rPr>
              <w:t xml:space="preserve">: </w:t>
            </w:r>
          </w:p>
          <w:p w14:paraId="49ACD968"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071D57E1"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0BC11833" w14:textId="77777777" w:rsidR="006A522F" w:rsidRDefault="006A522F" w:rsidP="00415767">
            <w:pPr>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09CA1E9E" w14:textId="77777777" w:rsidR="006A522F" w:rsidRDefault="006A522F" w:rsidP="00415767">
            <w:pPr>
              <w:rPr>
                <w:bCs/>
              </w:rPr>
            </w:pPr>
          </w:p>
          <w:p w14:paraId="2A054ED1"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28AD8357"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23946B29"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0FDFD379" w14:textId="77777777" w:rsidR="006A522F" w:rsidRPr="00ED5411" w:rsidRDefault="006A522F" w:rsidP="00415767">
            <w:pPr>
              <w:shd w:val="clear" w:color="auto" w:fill="FFFFFF"/>
            </w:pPr>
            <w:r w:rsidRPr="00ED5411">
              <w:rPr>
                <w:b/>
                <w:bCs/>
                <w:sz w:val="22"/>
                <w:szCs w:val="22"/>
              </w:rPr>
              <w:t xml:space="preserve">Tập dữ liệu 5: </w:t>
            </w:r>
            <w:r w:rsidRPr="00860E53">
              <w:rPr>
                <w:color w:val="0000FF"/>
                <w:sz w:val="22"/>
                <w:szCs w:val="22"/>
              </w:rPr>
              <w:t xml:space="preserve">SUM </w:t>
            </w:r>
            <w:r w:rsidRPr="00860E53">
              <w:rPr>
                <w:color w:val="000080"/>
                <w:sz w:val="22"/>
                <w:szCs w:val="22"/>
              </w:rPr>
              <w:t>(</w:t>
            </w:r>
            <w:r w:rsidRPr="00860E53">
              <w:rPr>
                <w:color w:val="000000"/>
                <w:sz w:val="22"/>
                <w:szCs w:val="22"/>
              </w:rPr>
              <w:t>Tập dữ liệu 5.1 và Tập dữ liệu 5.2</w:t>
            </w:r>
            <w:r w:rsidRPr="00860E53">
              <w:rPr>
                <w:color w:val="000080"/>
                <w:sz w:val="22"/>
                <w:szCs w:val="22"/>
              </w:rPr>
              <w:t>)</w:t>
            </w:r>
          </w:p>
          <w:p w14:paraId="18C078B0" w14:textId="77777777" w:rsidR="006A522F" w:rsidRDefault="006A522F" w:rsidP="00415767">
            <w:pPr>
              <w:shd w:val="clear" w:color="auto" w:fill="FFFFFF"/>
              <w:rPr>
                <w:b/>
                <w:bCs/>
                <w:i/>
                <w:iCs/>
              </w:rPr>
            </w:pPr>
            <w:r w:rsidRPr="009105E7">
              <w:rPr>
                <w:b/>
                <w:bCs/>
                <w:i/>
                <w:iCs/>
                <w:sz w:val="22"/>
                <w:szCs w:val="22"/>
              </w:rPr>
              <w:t xml:space="preserve">Tập dữ liệu 5.1: </w:t>
            </w:r>
          </w:p>
          <w:p w14:paraId="2AE2C677" w14:textId="77777777" w:rsidR="006A522F" w:rsidRPr="00860E53" w:rsidRDefault="006A522F" w:rsidP="00415767">
            <w:pPr>
              <w:shd w:val="clear" w:color="auto" w:fill="FFFFFF"/>
              <w:rPr>
                <w:color w:val="000000"/>
              </w:rPr>
            </w:pPr>
            <w:r w:rsidRPr="00860E53">
              <w:rPr>
                <w:color w:val="0000FF"/>
                <w:sz w:val="22"/>
                <w:szCs w:val="22"/>
              </w:rPr>
              <w:t xml:space="preserve">SUM </w:t>
            </w:r>
            <w:r w:rsidRPr="00860E53">
              <w:rPr>
                <w:color w:val="000080"/>
                <w:sz w:val="22"/>
                <w:szCs w:val="22"/>
              </w:rPr>
              <w:t>(</w:t>
            </w:r>
          </w:p>
          <w:p w14:paraId="58E4847E" w14:textId="77777777" w:rsidR="006A522F" w:rsidRPr="00860E53" w:rsidRDefault="006A522F" w:rsidP="00415767">
            <w:pPr>
              <w:shd w:val="clear" w:color="auto" w:fill="FFFFFF"/>
              <w:rPr>
                <w:color w:val="000000"/>
              </w:rPr>
            </w:pPr>
            <w:r w:rsidRPr="00860E53">
              <w:rPr>
                <w:color w:val="000000"/>
                <w:sz w:val="22"/>
                <w:szCs w:val="22"/>
              </w:rPr>
              <w:t xml:space="preserve">   </w:t>
            </w:r>
            <w:r w:rsidRPr="00860E53">
              <w:rPr>
                <w:color w:val="0000FF"/>
                <w:sz w:val="22"/>
                <w:szCs w:val="22"/>
              </w:rPr>
              <w:t xml:space="preserve">DECODE </w:t>
            </w:r>
            <w:r w:rsidRPr="00860E53">
              <w:rPr>
                <w:color w:val="000080"/>
                <w:sz w:val="22"/>
                <w:szCs w:val="22"/>
              </w:rPr>
              <w:t>(</w:t>
            </w:r>
            <w:r w:rsidRPr="00860E53">
              <w:rPr>
                <w:sz w:val="22"/>
                <w:szCs w:val="22"/>
              </w:rPr>
              <w:t>TBGL_FTPDD</w:t>
            </w:r>
            <w:r w:rsidRPr="00860E53">
              <w:rPr>
                <w:color w:val="000000"/>
                <w:sz w:val="22"/>
                <w:szCs w:val="22"/>
              </w:rPr>
              <w:t>.ACCTCD</w:t>
            </w:r>
            <w:r w:rsidRPr="00860E53">
              <w:rPr>
                <w:color w:val="000080"/>
                <w:sz w:val="22"/>
                <w:szCs w:val="22"/>
              </w:rPr>
              <w:t>,</w:t>
            </w:r>
            <w:r w:rsidRPr="00860E53">
              <w:rPr>
                <w:color w:val="000000"/>
                <w:sz w:val="22"/>
                <w:szCs w:val="22"/>
              </w:rPr>
              <w:t xml:space="preserve"> </w:t>
            </w:r>
            <w:r w:rsidRPr="00860E53">
              <w:rPr>
                <w:color w:val="808080"/>
                <w:sz w:val="22"/>
                <w:szCs w:val="22"/>
              </w:rPr>
              <w:t>'711003'</w:t>
            </w:r>
            <w:r w:rsidRPr="00860E53">
              <w:rPr>
                <w:color w:val="000080"/>
                <w:sz w:val="22"/>
                <w:szCs w:val="22"/>
              </w:rPr>
              <w:t>,</w:t>
            </w:r>
            <w:r w:rsidRPr="00860E53">
              <w:rPr>
                <w:color w:val="000000"/>
                <w:sz w:val="22"/>
                <w:szCs w:val="22"/>
              </w:rPr>
              <w:t xml:space="preserve"> </w:t>
            </w:r>
            <w:r w:rsidRPr="00860E53">
              <w:rPr>
                <w:color w:val="FF8000"/>
                <w:sz w:val="22"/>
                <w:szCs w:val="22"/>
              </w:rPr>
              <w:t>0</w:t>
            </w:r>
            <w:r w:rsidRPr="00860E53">
              <w:rPr>
                <w:color w:val="000080"/>
                <w:sz w:val="22"/>
                <w:szCs w:val="22"/>
              </w:rPr>
              <w:t>,</w:t>
            </w:r>
            <w:r w:rsidRPr="00860E53">
              <w:rPr>
                <w:color w:val="000000"/>
                <w:sz w:val="22"/>
                <w:szCs w:val="22"/>
              </w:rPr>
              <w:t xml:space="preserve"> </w:t>
            </w:r>
            <w:r w:rsidRPr="00860E53">
              <w:rPr>
                <w:sz w:val="22"/>
                <w:szCs w:val="22"/>
              </w:rPr>
              <w:t>TBGL_FTPDD</w:t>
            </w:r>
            <w:r w:rsidRPr="00860E53">
              <w:rPr>
                <w:color w:val="000000"/>
                <w:sz w:val="22"/>
                <w:szCs w:val="22"/>
              </w:rPr>
              <w:t>.ACRAMT</w:t>
            </w:r>
            <w:r w:rsidRPr="00860E53">
              <w:rPr>
                <w:color w:val="000080"/>
                <w:sz w:val="22"/>
                <w:szCs w:val="22"/>
              </w:rPr>
              <w:t>)</w:t>
            </w:r>
          </w:p>
          <w:p w14:paraId="51BBB7A1" w14:textId="77777777" w:rsidR="006A522F" w:rsidRDefault="006A522F" w:rsidP="00415767">
            <w:pPr>
              <w:shd w:val="clear" w:color="auto" w:fill="FFFFFF"/>
              <w:rPr>
                <w:color w:val="000080"/>
              </w:rPr>
            </w:pPr>
            <w:r w:rsidRPr="00860E53">
              <w:rPr>
                <w:color w:val="000000"/>
                <w:sz w:val="22"/>
                <w:szCs w:val="22"/>
              </w:rPr>
              <w:t xml:space="preserve">  </w:t>
            </w:r>
            <w:r w:rsidRPr="00860E53">
              <w:rPr>
                <w:color w:val="000080"/>
                <w:sz w:val="22"/>
                <w:szCs w:val="22"/>
              </w:rPr>
              <w:t>)</w:t>
            </w:r>
          </w:p>
          <w:p w14:paraId="29807DDF" w14:textId="77777777" w:rsidR="006A522F" w:rsidRDefault="006A522F" w:rsidP="00415767">
            <w:pPr>
              <w:shd w:val="clear" w:color="auto" w:fill="FFFFFF"/>
              <w:rPr>
                <w:color w:val="000080"/>
              </w:rPr>
            </w:pPr>
          </w:p>
          <w:p w14:paraId="41699A72" w14:textId="77777777" w:rsidR="006A522F" w:rsidRDefault="006A522F" w:rsidP="00415767">
            <w:pPr>
              <w:shd w:val="clear" w:color="auto" w:fill="FFFFFF"/>
              <w:rPr>
                <w:b/>
                <w:bCs/>
                <w:i/>
                <w:iCs/>
              </w:rPr>
            </w:pPr>
            <w:r w:rsidRPr="009105E7">
              <w:rPr>
                <w:b/>
                <w:bCs/>
                <w:i/>
                <w:iCs/>
                <w:sz w:val="22"/>
                <w:szCs w:val="22"/>
              </w:rPr>
              <w:t>Tập dữ liệu 5.</w:t>
            </w:r>
            <w:r>
              <w:rPr>
                <w:b/>
                <w:bCs/>
                <w:i/>
                <w:iCs/>
                <w:sz w:val="22"/>
                <w:szCs w:val="22"/>
              </w:rPr>
              <w:t>2</w:t>
            </w:r>
            <w:r w:rsidRPr="009105E7">
              <w:rPr>
                <w:b/>
                <w:bCs/>
                <w:i/>
                <w:iCs/>
                <w:sz w:val="22"/>
                <w:szCs w:val="22"/>
              </w:rPr>
              <w:t xml:space="preserve">: </w:t>
            </w:r>
          </w:p>
          <w:p w14:paraId="0B56D75E" w14:textId="77777777" w:rsidR="006A522F" w:rsidRPr="00860E53" w:rsidRDefault="006A522F" w:rsidP="00415767">
            <w:pPr>
              <w:shd w:val="clear" w:color="auto" w:fill="FFFFFF"/>
              <w:rPr>
                <w:color w:val="000000"/>
              </w:rPr>
            </w:pPr>
            <w:r w:rsidRPr="00860E53">
              <w:rPr>
                <w:color w:val="0000FF"/>
                <w:sz w:val="22"/>
                <w:szCs w:val="22"/>
              </w:rPr>
              <w:t xml:space="preserve">SUM </w:t>
            </w:r>
            <w:r w:rsidRPr="00860E53">
              <w:rPr>
                <w:color w:val="000080"/>
                <w:sz w:val="22"/>
                <w:szCs w:val="22"/>
              </w:rPr>
              <w:t>(</w:t>
            </w:r>
          </w:p>
          <w:p w14:paraId="1D90DD5C" w14:textId="77777777" w:rsidR="006A522F" w:rsidRPr="00860E53" w:rsidRDefault="006A522F" w:rsidP="00415767">
            <w:pPr>
              <w:shd w:val="clear" w:color="auto" w:fill="FFFFFF"/>
              <w:rPr>
                <w:color w:val="000000"/>
              </w:rPr>
            </w:pPr>
            <w:r w:rsidRPr="00860E53">
              <w:rPr>
                <w:color w:val="000000"/>
                <w:sz w:val="22"/>
                <w:szCs w:val="22"/>
              </w:rPr>
              <w:t xml:space="preserve">   </w:t>
            </w:r>
            <w:r w:rsidRPr="00860E53">
              <w:rPr>
                <w:color w:val="0000FF"/>
                <w:sz w:val="22"/>
                <w:szCs w:val="22"/>
              </w:rPr>
              <w:t xml:space="preserve">DECODE </w:t>
            </w:r>
            <w:r w:rsidRPr="00860E53">
              <w:rPr>
                <w:color w:val="000080"/>
                <w:sz w:val="22"/>
                <w:szCs w:val="22"/>
              </w:rPr>
              <w:t>(</w:t>
            </w:r>
            <w:r w:rsidRPr="00860E53">
              <w:rPr>
                <w:sz w:val="22"/>
                <w:szCs w:val="22"/>
              </w:rPr>
              <w:t>TBGL_FTPDD</w:t>
            </w:r>
            <w:r w:rsidRPr="00860E53">
              <w:rPr>
                <w:color w:val="000000"/>
                <w:sz w:val="22"/>
                <w:szCs w:val="22"/>
              </w:rPr>
              <w:t>.ACCTCD</w:t>
            </w:r>
            <w:r w:rsidRPr="00860E53">
              <w:rPr>
                <w:color w:val="000080"/>
                <w:sz w:val="22"/>
                <w:szCs w:val="22"/>
              </w:rPr>
              <w:t>,</w:t>
            </w:r>
            <w:r w:rsidRPr="00860E53">
              <w:rPr>
                <w:color w:val="000000"/>
                <w:sz w:val="22"/>
                <w:szCs w:val="22"/>
              </w:rPr>
              <w:t xml:space="preserve"> </w:t>
            </w:r>
            <w:r w:rsidRPr="00860E53">
              <w:rPr>
                <w:color w:val="808080"/>
                <w:sz w:val="22"/>
                <w:szCs w:val="22"/>
              </w:rPr>
              <w:t>'711003'</w:t>
            </w:r>
            <w:r w:rsidRPr="00860E53">
              <w:rPr>
                <w:color w:val="000080"/>
                <w:sz w:val="22"/>
                <w:szCs w:val="22"/>
              </w:rPr>
              <w:t>,</w:t>
            </w:r>
            <w:r w:rsidRPr="00860E53">
              <w:rPr>
                <w:color w:val="000000"/>
                <w:sz w:val="22"/>
                <w:szCs w:val="22"/>
              </w:rPr>
              <w:t xml:space="preserve"> </w:t>
            </w:r>
            <w:r w:rsidRPr="00860E53">
              <w:rPr>
                <w:color w:val="FF8000"/>
                <w:sz w:val="22"/>
                <w:szCs w:val="22"/>
              </w:rPr>
              <w:t>0</w:t>
            </w:r>
            <w:r w:rsidRPr="00860E53">
              <w:rPr>
                <w:color w:val="000080"/>
                <w:sz w:val="22"/>
                <w:szCs w:val="22"/>
              </w:rPr>
              <w:t>,</w:t>
            </w:r>
            <w:r w:rsidRPr="00860E53">
              <w:rPr>
                <w:color w:val="000000"/>
                <w:sz w:val="22"/>
                <w:szCs w:val="22"/>
              </w:rPr>
              <w:t xml:space="preserve"> </w:t>
            </w:r>
            <w:r w:rsidRPr="00860E53">
              <w:rPr>
                <w:sz w:val="22"/>
                <w:szCs w:val="22"/>
              </w:rPr>
              <w:t>TBGL_FTPDD</w:t>
            </w:r>
            <w:r w:rsidRPr="00860E53">
              <w:rPr>
                <w:color w:val="000000"/>
                <w:sz w:val="22"/>
                <w:szCs w:val="22"/>
              </w:rPr>
              <w:t>.ACRAMT</w:t>
            </w:r>
            <w:r w:rsidRPr="00860E53">
              <w:rPr>
                <w:color w:val="000080"/>
                <w:sz w:val="22"/>
                <w:szCs w:val="22"/>
              </w:rPr>
              <w:t>)</w:t>
            </w:r>
          </w:p>
          <w:p w14:paraId="5988CC57" w14:textId="77777777" w:rsidR="006A522F" w:rsidRPr="00ED5411" w:rsidRDefault="006A522F" w:rsidP="00415767">
            <w:pPr>
              <w:shd w:val="clear" w:color="auto" w:fill="FFFFFF"/>
              <w:rPr>
                <w:b/>
                <w:bCs/>
                <w:color w:val="0000FF"/>
              </w:rPr>
            </w:pPr>
            <w:r w:rsidRPr="00860E53">
              <w:rPr>
                <w:color w:val="000000"/>
                <w:sz w:val="22"/>
                <w:szCs w:val="22"/>
              </w:rPr>
              <w:t xml:space="preserve">  </w:t>
            </w:r>
            <w:r w:rsidRPr="00860E53">
              <w:rPr>
                <w:color w:val="000080"/>
                <w:sz w:val="22"/>
                <w:szCs w:val="22"/>
              </w:rPr>
              <w:t>)</w:t>
            </w:r>
          </w:p>
        </w:tc>
      </w:tr>
      <w:tr w:rsidR="006A522F" w:rsidRPr="00ED5411" w14:paraId="0CBEA731" w14:textId="77777777" w:rsidTr="00415767">
        <w:trPr>
          <w:trHeight w:val="289"/>
        </w:trPr>
        <w:tc>
          <w:tcPr>
            <w:tcW w:w="828" w:type="dxa"/>
            <w:vMerge w:val="restart"/>
            <w:tcBorders>
              <w:top w:val="single" w:sz="4" w:space="0" w:color="auto"/>
              <w:left w:val="single" w:sz="4" w:space="0" w:color="auto"/>
              <w:right w:val="single" w:sz="4" w:space="0" w:color="auto"/>
            </w:tcBorders>
            <w:shd w:val="clear" w:color="auto" w:fill="auto"/>
          </w:tcPr>
          <w:p w14:paraId="4C944F0E" w14:textId="77777777" w:rsidR="006A522F" w:rsidRPr="00ED5411" w:rsidRDefault="006A522F" w:rsidP="00415767">
            <w:pPr>
              <w:jc w:val="center"/>
              <w:rPr>
                <w:bCs/>
              </w:rPr>
            </w:pPr>
            <w:r w:rsidRPr="00ED5411">
              <w:rPr>
                <w:bCs/>
                <w:sz w:val="22"/>
                <w:szCs w:val="22"/>
              </w:rPr>
              <w:t>30</w:t>
            </w:r>
          </w:p>
        </w:tc>
        <w:tc>
          <w:tcPr>
            <w:tcW w:w="2970" w:type="dxa"/>
            <w:vMerge w:val="restart"/>
            <w:tcBorders>
              <w:top w:val="single" w:sz="4" w:space="0" w:color="auto"/>
              <w:left w:val="single" w:sz="4" w:space="0" w:color="auto"/>
              <w:right w:val="single" w:sz="4" w:space="0" w:color="auto"/>
            </w:tcBorders>
            <w:shd w:val="clear" w:color="auto" w:fill="auto"/>
          </w:tcPr>
          <w:p w14:paraId="70A9BA9A" w14:textId="77777777" w:rsidR="006A522F" w:rsidRPr="00ED5411" w:rsidRDefault="006A522F" w:rsidP="00415767">
            <w:pPr>
              <w:rPr>
                <w:bCs/>
              </w:rPr>
            </w:pPr>
            <w:r w:rsidRPr="00ED5411">
              <w:rPr>
                <w:bCs/>
                <w:sz w:val="22"/>
                <w:szCs w:val="22"/>
              </w:rPr>
              <w:t>Quy đổi hội sở thu lãi ngoài cho vay</w:t>
            </w:r>
            <w:r w:rsidRPr="00ED5411">
              <w:rPr>
                <w:bCs/>
                <w:sz w:val="22"/>
                <w:szCs w:val="22"/>
              </w:rPr>
              <w:br/>
              <w:t>QUY_DOI_VND_18</w:t>
            </w: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3A68A314" w14:textId="77777777" w:rsidR="006A522F" w:rsidRDefault="006A522F" w:rsidP="00415767">
            <w:pPr>
              <w:spacing w:line="264" w:lineRule="auto"/>
              <w:rPr>
                <w:b/>
                <w:bCs/>
              </w:rPr>
            </w:pPr>
            <w:r>
              <w:rPr>
                <w:b/>
                <w:bCs/>
                <w:sz w:val="22"/>
                <w:szCs w:val="22"/>
              </w:rPr>
              <w:t>Tập dữ liệu 1 =&gt; Tập dữ liệu 4:</w:t>
            </w:r>
          </w:p>
          <w:p w14:paraId="5B44F6ED" w14:textId="77777777" w:rsidR="006A522F" w:rsidRPr="00ED5411" w:rsidRDefault="006A522F" w:rsidP="00415767">
            <w:pPr>
              <w:rPr>
                <w:bCs/>
              </w:rPr>
            </w:pPr>
            <w:r>
              <w:rPr>
                <w:sz w:val="22"/>
                <w:szCs w:val="22"/>
              </w:rPr>
              <w:t>Giá trị mặc định là 0</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7FC1D8EE" w14:textId="77777777" w:rsidR="006A522F" w:rsidRPr="00ED0F99" w:rsidRDefault="006A522F" w:rsidP="00415767">
            <w:pPr>
              <w:shd w:val="clear" w:color="auto" w:fill="FFFFFF"/>
            </w:pPr>
            <w:r w:rsidRPr="00ED0F99">
              <w:rPr>
                <w:color w:val="0000FF"/>
                <w:sz w:val="22"/>
                <w:szCs w:val="22"/>
              </w:rPr>
              <w:t xml:space="preserve">SUM </w:t>
            </w:r>
            <w:r w:rsidRPr="00ED0F99">
              <w:rPr>
                <w:color w:val="000080"/>
                <w:sz w:val="22"/>
                <w:szCs w:val="22"/>
              </w:rPr>
              <w:t>(</w:t>
            </w:r>
            <w:r w:rsidRPr="00ED0F99">
              <w:rPr>
                <w:sz w:val="22"/>
                <w:szCs w:val="22"/>
              </w:rPr>
              <w:t xml:space="preserve">5 </w:t>
            </w:r>
            <w:r w:rsidRPr="00ED0F99">
              <w:rPr>
                <w:color w:val="000000"/>
                <w:sz w:val="22"/>
                <w:szCs w:val="22"/>
              </w:rPr>
              <w:t>Tập dữ liệu</w:t>
            </w:r>
            <w:r w:rsidRPr="00ED0F99">
              <w:rPr>
                <w:color w:val="000080"/>
                <w:sz w:val="22"/>
                <w:szCs w:val="22"/>
              </w:rPr>
              <w:t>)</w:t>
            </w:r>
          </w:p>
          <w:p w14:paraId="4AAC25CF" w14:textId="77777777" w:rsidR="006A522F" w:rsidRPr="00ED5411" w:rsidRDefault="006A522F" w:rsidP="00415767">
            <w:pPr>
              <w:rPr>
                <w:bCs/>
              </w:rPr>
            </w:pPr>
            <w:r w:rsidRPr="00ED5411">
              <w:rPr>
                <w:b/>
                <w:bCs/>
                <w:sz w:val="22"/>
                <w:szCs w:val="22"/>
              </w:rPr>
              <w:t xml:space="preserve">Tập dữ liệu 1: </w:t>
            </w:r>
            <w:r w:rsidRPr="00ED5411">
              <w:rPr>
                <w:bCs/>
                <w:sz w:val="22"/>
                <w:szCs w:val="22"/>
              </w:rPr>
              <w:t>0</w:t>
            </w:r>
          </w:p>
          <w:p w14:paraId="49336013" w14:textId="77777777" w:rsidR="006A522F" w:rsidRPr="00ED5411" w:rsidRDefault="006A522F" w:rsidP="00415767">
            <w:pPr>
              <w:rPr>
                <w:bCs/>
              </w:rPr>
            </w:pPr>
            <w:r w:rsidRPr="00ED5411">
              <w:rPr>
                <w:b/>
                <w:bCs/>
                <w:sz w:val="22"/>
                <w:szCs w:val="22"/>
              </w:rPr>
              <w:t xml:space="preserve">Tập dữ liệu 2: </w:t>
            </w:r>
            <w:r w:rsidRPr="00ED5411">
              <w:rPr>
                <w:bCs/>
                <w:sz w:val="22"/>
                <w:szCs w:val="22"/>
              </w:rPr>
              <w:t>0</w:t>
            </w:r>
          </w:p>
          <w:p w14:paraId="52F985A1" w14:textId="77777777" w:rsidR="006A522F" w:rsidRPr="00ED5411" w:rsidRDefault="006A522F" w:rsidP="00415767">
            <w:pPr>
              <w:rPr>
                <w:bCs/>
              </w:rPr>
            </w:pPr>
            <w:r w:rsidRPr="00ED5411">
              <w:rPr>
                <w:b/>
                <w:bCs/>
                <w:sz w:val="22"/>
                <w:szCs w:val="22"/>
              </w:rPr>
              <w:t xml:space="preserve">Tập dữ liệu 3: </w:t>
            </w:r>
            <w:r w:rsidRPr="00ED5411">
              <w:rPr>
                <w:bCs/>
                <w:sz w:val="22"/>
                <w:szCs w:val="22"/>
              </w:rPr>
              <w:t>0</w:t>
            </w:r>
          </w:p>
          <w:p w14:paraId="49884B54" w14:textId="77777777" w:rsidR="006A522F" w:rsidRPr="00ED5411" w:rsidRDefault="006A522F" w:rsidP="00415767">
            <w:pPr>
              <w:rPr>
                <w:bCs/>
              </w:rPr>
            </w:pPr>
            <w:r w:rsidRPr="00ED5411">
              <w:rPr>
                <w:b/>
                <w:bCs/>
                <w:sz w:val="22"/>
                <w:szCs w:val="22"/>
              </w:rPr>
              <w:t xml:space="preserve">Tập dữ liệu 4: </w:t>
            </w:r>
            <w:r w:rsidRPr="00ED5411">
              <w:rPr>
                <w:bCs/>
                <w:sz w:val="22"/>
                <w:szCs w:val="22"/>
              </w:rPr>
              <w:t>0</w:t>
            </w:r>
          </w:p>
        </w:tc>
      </w:tr>
      <w:tr w:rsidR="006A522F" w:rsidRPr="00ED5411" w14:paraId="2A2C888C" w14:textId="77777777" w:rsidTr="00415767">
        <w:trPr>
          <w:trHeight w:val="289"/>
        </w:trPr>
        <w:tc>
          <w:tcPr>
            <w:tcW w:w="828" w:type="dxa"/>
            <w:vMerge/>
            <w:tcBorders>
              <w:left w:val="single" w:sz="4" w:space="0" w:color="auto"/>
              <w:bottom w:val="single" w:sz="4" w:space="0" w:color="auto"/>
              <w:right w:val="single" w:sz="4" w:space="0" w:color="auto"/>
            </w:tcBorders>
            <w:shd w:val="clear" w:color="auto" w:fill="auto"/>
          </w:tcPr>
          <w:p w14:paraId="0920B5D5" w14:textId="77777777" w:rsidR="006A522F" w:rsidRPr="00ED5411" w:rsidRDefault="006A522F" w:rsidP="00415767">
            <w:pPr>
              <w:jc w:val="center"/>
              <w:rPr>
                <w:bCs/>
              </w:rPr>
            </w:pPr>
          </w:p>
        </w:tc>
        <w:tc>
          <w:tcPr>
            <w:tcW w:w="2970" w:type="dxa"/>
            <w:vMerge/>
            <w:tcBorders>
              <w:left w:val="single" w:sz="4" w:space="0" w:color="auto"/>
              <w:bottom w:val="single" w:sz="4" w:space="0" w:color="auto"/>
              <w:right w:val="single" w:sz="4" w:space="0" w:color="auto"/>
            </w:tcBorders>
            <w:shd w:val="clear" w:color="auto" w:fill="auto"/>
          </w:tcPr>
          <w:p w14:paraId="46EC543E" w14:textId="77777777" w:rsidR="006A522F" w:rsidRPr="00ED5411" w:rsidRDefault="006A522F" w:rsidP="00415767">
            <w:pPr>
              <w:rPr>
                <w:bCs/>
              </w:rPr>
            </w:pPr>
          </w:p>
        </w:tc>
        <w:tc>
          <w:tcPr>
            <w:tcW w:w="6583" w:type="dxa"/>
            <w:tcBorders>
              <w:top w:val="single" w:sz="4" w:space="0" w:color="auto"/>
              <w:left w:val="single" w:sz="4" w:space="0" w:color="auto"/>
              <w:bottom w:val="single" w:sz="4" w:space="0" w:color="auto"/>
              <w:right w:val="single" w:sz="4" w:space="0" w:color="auto"/>
            </w:tcBorders>
            <w:shd w:val="clear" w:color="auto" w:fill="auto"/>
            <w:noWrap/>
          </w:tcPr>
          <w:p w14:paraId="73689A46" w14:textId="77777777" w:rsidR="006A522F" w:rsidRDefault="006A522F" w:rsidP="00415767">
            <w:pPr>
              <w:shd w:val="clear" w:color="auto" w:fill="FFFFFF"/>
              <w:rPr>
                <w:b/>
                <w:bCs/>
              </w:rPr>
            </w:pPr>
            <w:r w:rsidRPr="00ED5411">
              <w:rPr>
                <w:b/>
                <w:bCs/>
                <w:sz w:val="22"/>
                <w:szCs w:val="22"/>
              </w:rPr>
              <w:t>Tập dữ liệu 5</w:t>
            </w:r>
            <w:r>
              <w:rPr>
                <w:b/>
                <w:bCs/>
                <w:sz w:val="22"/>
                <w:szCs w:val="22"/>
              </w:rPr>
              <w:t xml:space="preserve">: </w:t>
            </w:r>
          </w:p>
          <w:p w14:paraId="0EF361C6" w14:textId="77777777" w:rsidR="006A522F" w:rsidRPr="009105E7" w:rsidRDefault="006A522F" w:rsidP="00415767">
            <w:pPr>
              <w:shd w:val="clear" w:color="auto" w:fill="FFFFFF"/>
              <w:rPr>
                <w:b/>
                <w:bCs/>
                <w:i/>
                <w:iCs/>
              </w:rPr>
            </w:pPr>
            <w:r w:rsidRPr="009105E7">
              <w:rPr>
                <w:b/>
                <w:bCs/>
                <w:i/>
                <w:iCs/>
                <w:sz w:val="22"/>
                <w:szCs w:val="22"/>
              </w:rPr>
              <w:t xml:space="preserve">Tập dữ liệu 5.1: </w:t>
            </w:r>
          </w:p>
          <w:p w14:paraId="29FAA39A"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0F63070B" w14:textId="77777777" w:rsidR="006A522F" w:rsidRDefault="006A522F" w:rsidP="00415767">
            <w:pPr>
              <w:rPr>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p w14:paraId="6511D808" w14:textId="77777777" w:rsidR="006A522F" w:rsidRDefault="006A522F" w:rsidP="00415767">
            <w:pPr>
              <w:rPr>
                <w:bCs/>
              </w:rPr>
            </w:pPr>
          </w:p>
          <w:p w14:paraId="78999D18" w14:textId="77777777" w:rsidR="006A522F" w:rsidRPr="009105E7" w:rsidRDefault="006A522F" w:rsidP="00415767">
            <w:pPr>
              <w:shd w:val="clear" w:color="auto" w:fill="FFFFFF"/>
              <w:rPr>
                <w:b/>
                <w:bCs/>
                <w:i/>
                <w:iCs/>
              </w:rPr>
            </w:pPr>
            <w:r w:rsidRPr="009105E7">
              <w:rPr>
                <w:b/>
                <w:bCs/>
                <w:i/>
                <w:iCs/>
                <w:sz w:val="22"/>
                <w:szCs w:val="22"/>
              </w:rPr>
              <w:t xml:space="preserve">Tập dữ liệu 5.2: </w:t>
            </w:r>
          </w:p>
          <w:p w14:paraId="382C9B07" w14:textId="77777777" w:rsidR="006A522F" w:rsidRDefault="006A522F" w:rsidP="00415767">
            <w:pPr>
              <w:shd w:val="clear" w:color="auto" w:fill="FFFFFF"/>
              <w:spacing w:line="276" w:lineRule="auto"/>
              <w:rPr>
                <w:bCs/>
                <w:color w:val="000000"/>
              </w:rPr>
            </w:pPr>
            <w:r>
              <w:rPr>
                <w:bCs/>
                <w:color w:val="000000"/>
                <w:sz w:val="22"/>
              </w:rPr>
              <w:t>Tính SUM theo GROUP BY các cột sau:</w:t>
            </w:r>
          </w:p>
          <w:p w14:paraId="22443862" w14:textId="77777777" w:rsidR="006A522F" w:rsidRPr="00ED5411" w:rsidRDefault="006A522F" w:rsidP="00415767">
            <w:pPr>
              <w:rPr>
                <w:b/>
                <w:bCs/>
              </w:rPr>
            </w:pPr>
            <w:r>
              <w:rPr>
                <w:b/>
                <w:sz w:val="22"/>
              </w:rPr>
              <w:t>GROUP BY “</w:t>
            </w:r>
            <w:r w:rsidRPr="00ED5411">
              <w:rPr>
                <w:bCs/>
                <w:sz w:val="22"/>
                <w:szCs w:val="22"/>
              </w:rPr>
              <w:t>Mã chi nhánh</w:t>
            </w:r>
            <w:r>
              <w:rPr>
                <w:bCs/>
                <w:sz w:val="22"/>
                <w:szCs w:val="22"/>
              </w:rPr>
              <w:t xml:space="preserve"> </w:t>
            </w:r>
            <w:r w:rsidRPr="00ED5411">
              <w:rPr>
                <w:bCs/>
                <w:sz w:val="22"/>
                <w:szCs w:val="22"/>
              </w:rPr>
              <w:t>BRCD</w:t>
            </w:r>
            <w:r>
              <w:rPr>
                <w:bCs/>
                <w:sz w:val="22"/>
                <w:szCs w:val="22"/>
              </w:rPr>
              <w:t>” (STT 2), “</w:t>
            </w:r>
            <w:r w:rsidRPr="00ED5411">
              <w:rPr>
                <w:bCs/>
                <w:sz w:val="22"/>
                <w:szCs w:val="22"/>
              </w:rPr>
              <w:t>Loại Tiền</w:t>
            </w:r>
            <w:r>
              <w:rPr>
                <w:bCs/>
                <w:sz w:val="22"/>
                <w:szCs w:val="22"/>
              </w:rPr>
              <w:t xml:space="preserve"> </w:t>
            </w:r>
            <w:r w:rsidRPr="00ED5411">
              <w:rPr>
                <w:bCs/>
                <w:sz w:val="22"/>
                <w:szCs w:val="22"/>
              </w:rPr>
              <w:t>CCY</w:t>
            </w:r>
            <w:r>
              <w:rPr>
                <w:bCs/>
                <w:sz w:val="22"/>
                <w:szCs w:val="22"/>
              </w:rPr>
              <w:t>” (STT 3), “</w:t>
            </w:r>
            <w:r w:rsidRPr="00ED5411">
              <w:rPr>
                <w:bCs/>
                <w:sz w:val="22"/>
                <w:szCs w:val="22"/>
              </w:rPr>
              <w:t>Loại Khách Hàng</w:t>
            </w:r>
            <w:r>
              <w:rPr>
                <w:bCs/>
                <w:sz w:val="22"/>
                <w:szCs w:val="22"/>
              </w:rPr>
              <w:t xml:space="preserve"> </w:t>
            </w:r>
            <w:r w:rsidRPr="00ED5411">
              <w:rPr>
                <w:bCs/>
                <w:sz w:val="22"/>
                <w:szCs w:val="22"/>
              </w:rPr>
              <w:t>CUSTTP</w:t>
            </w:r>
            <w:r>
              <w:rPr>
                <w:bCs/>
                <w:sz w:val="22"/>
                <w:szCs w:val="22"/>
              </w:rPr>
              <w:t>” (STT 4)</w:t>
            </w:r>
          </w:p>
        </w:tc>
        <w:tc>
          <w:tcPr>
            <w:tcW w:w="5233" w:type="dxa"/>
            <w:tcBorders>
              <w:top w:val="single" w:sz="4" w:space="0" w:color="auto"/>
              <w:left w:val="single" w:sz="4" w:space="0" w:color="auto"/>
              <w:bottom w:val="single" w:sz="4" w:space="0" w:color="auto"/>
              <w:right w:val="single" w:sz="4" w:space="0" w:color="auto"/>
            </w:tcBorders>
            <w:shd w:val="clear" w:color="auto" w:fill="auto"/>
            <w:noWrap/>
          </w:tcPr>
          <w:p w14:paraId="2E33BD1A" w14:textId="77777777" w:rsidR="006A522F" w:rsidRPr="00ED0F99" w:rsidRDefault="006A522F" w:rsidP="00415767">
            <w:pPr>
              <w:shd w:val="clear" w:color="auto" w:fill="FFFFFF"/>
            </w:pPr>
            <w:r w:rsidRPr="00ED5411">
              <w:rPr>
                <w:b/>
                <w:bCs/>
                <w:sz w:val="22"/>
                <w:szCs w:val="22"/>
              </w:rPr>
              <w:t xml:space="preserve">Tập dữ liệu 5: </w:t>
            </w:r>
            <w:r w:rsidRPr="00ED0F99">
              <w:rPr>
                <w:color w:val="0000FF"/>
                <w:sz w:val="22"/>
                <w:szCs w:val="22"/>
              </w:rPr>
              <w:t xml:space="preserve">SUM </w:t>
            </w:r>
            <w:r w:rsidRPr="00ED0F99">
              <w:rPr>
                <w:color w:val="000080"/>
                <w:sz w:val="22"/>
                <w:szCs w:val="22"/>
              </w:rPr>
              <w:t>(</w:t>
            </w:r>
            <w:r w:rsidRPr="00ED0F99">
              <w:rPr>
                <w:color w:val="000000"/>
                <w:sz w:val="22"/>
                <w:szCs w:val="22"/>
              </w:rPr>
              <w:t>Tập dữ liệu 5.1 và Tập dữ liệu 5.2</w:t>
            </w:r>
            <w:r w:rsidRPr="00ED0F99">
              <w:rPr>
                <w:color w:val="000080"/>
                <w:sz w:val="22"/>
                <w:szCs w:val="22"/>
              </w:rPr>
              <w:t>)</w:t>
            </w:r>
          </w:p>
          <w:p w14:paraId="11EA5C73" w14:textId="77777777" w:rsidR="006A522F" w:rsidRDefault="006A522F" w:rsidP="00415767">
            <w:pPr>
              <w:shd w:val="clear" w:color="auto" w:fill="FFFFFF"/>
              <w:rPr>
                <w:b/>
                <w:bCs/>
                <w:i/>
                <w:iCs/>
              </w:rPr>
            </w:pPr>
            <w:r w:rsidRPr="009105E7">
              <w:rPr>
                <w:b/>
                <w:bCs/>
                <w:i/>
                <w:iCs/>
                <w:sz w:val="22"/>
                <w:szCs w:val="22"/>
              </w:rPr>
              <w:t xml:space="preserve">Tập dữ liệu 5.1: </w:t>
            </w:r>
          </w:p>
          <w:p w14:paraId="66E95E9F" w14:textId="77777777" w:rsidR="006A522F" w:rsidRPr="00ED0F99" w:rsidRDefault="006A522F" w:rsidP="00415767">
            <w:pPr>
              <w:shd w:val="clear" w:color="auto" w:fill="FFFFFF"/>
              <w:rPr>
                <w:color w:val="000000"/>
              </w:rPr>
            </w:pPr>
            <w:r w:rsidRPr="00ED0F99">
              <w:rPr>
                <w:color w:val="0000FF"/>
                <w:sz w:val="22"/>
                <w:szCs w:val="22"/>
              </w:rPr>
              <w:t xml:space="preserve">SUM </w:t>
            </w:r>
            <w:r w:rsidRPr="00ED0F99">
              <w:rPr>
                <w:color w:val="000080"/>
                <w:sz w:val="22"/>
                <w:szCs w:val="22"/>
              </w:rPr>
              <w:t>(</w:t>
            </w:r>
          </w:p>
          <w:p w14:paraId="21DFF878" w14:textId="77777777" w:rsidR="006A522F" w:rsidRDefault="006A522F" w:rsidP="00415767">
            <w:pPr>
              <w:shd w:val="clear" w:color="auto" w:fill="FFFFFF"/>
              <w:rPr>
                <w:color w:val="000080"/>
              </w:rPr>
            </w:pPr>
            <w:r w:rsidRPr="00ED0F99">
              <w:rPr>
                <w:color w:val="000000"/>
                <w:sz w:val="22"/>
                <w:szCs w:val="22"/>
              </w:rPr>
              <w:t xml:space="preserve">   </w:t>
            </w:r>
            <w:r w:rsidRPr="00ED0F99">
              <w:rPr>
                <w:color w:val="0000FF"/>
                <w:sz w:val="22"/>
                <w:szCs w:val="22"/>
              </w:rPr>
              <w:t xml:space="preserve">DECODE </w:t>
            </w:r>
            <w:r w:rsidRPr="00ED0F99">
              <w:rPr>
                <w:color w:val="000080"/>
                <w:sz w:val="22"/>
                <w:szCs w:val="22"/>
              </w:rPr>
              <w:t>(</w:t>
            </w:r>
            <w:r w:rsidRPr="00ED0F99">
              <w:rPr>
                <w:sz w:val="22"/>
                <w:szCs w:val="22"/>
              </w:rPr>
              <w:t>TBGL_FTPDD</w:t>
            </w:r>
            <w:r w:rsidRPr="00ED0F99">
              <w:rPr>
                <w:color w:val="000000"/>
                <w:sz w:val="22"/>
                <w:szCs w:val="22"/>
              </w:rPr>
              <w:t>.ACCTCD</w:t>
            </w:r>
            <w:r w:rsidRPr="00ED0F99">
              <w:rPr>
                <w:color w:val="000080"/>
                <w:sz w:val="22"/>
                <w:szCs w:val="22"/>
              </w:rPr>
              <w:t>,</w:t>
            </w:r>
            <w:r w:rsidRPr="00ED0F99">
              <w:rPr>
                <w:color w:val="000000"/>
                <w:sz w:val="22"/>
                <w:szCs w:val="22"/>
              </w:rPr>
              <w:t xml:space="preserve"> </w:t>
            </w:r>
            <w:r w:rsidRPr="00ED0F99">
              <w:rPr>
                <w:color w:val="808080"/>
                <w:sz w:val="22"/>
                <w:szCs w:val="22"/>
              </w:rPr>
              <w:t>'711003'</w:t>
            </w:r>
            <w:r w:rsidRPr="00ED0F99">
              <w:rPr>
                <w:color w:val="000080"/>
                <w:sz w:val="22"/>
                <w:szCs w:val="22"/>
              </w:rPr>
              <w:t>,</w:t>
            </w:r>
            <w:r w:rsidRPr="00ED0F99">
              <w:rPr>
                <w:color w:val="000000"/>
                <w:sz w:val="22"/>
                <w:szCs w:val="22"/>
              </w:rPr>
              <w:t xml:space="preserve"> </w:t>
            </w:r>
            <w:r w:rsidRPr="00ED0F99">
              <w:rPr>
                <w:color w:val="FF8000"/>
                <w:sz w:val="22"/>
                <w:szCs w:val="22"/>
              </w:rPr>
              <w:t>0</w:t>
            </w:r>
            <w:r w:rsidRPr="00ED0F99">
              <w:rPr>
                <w:color w:val="000080"/>
                <w:sz w:val="22"/>
                <w:szCs w:val="22"/>
              </w:rPr>
              <w:t>,</w:t>
            </w:r>
            <w:r w:rsidRPr="00ED0F99">
              <w:rPr>
                <w:color w:val="000000"/>
                <w:sz w:val="22"/>
                <w:szCs w:val="22"/>
              </w:rPr>
              <w:t xml:space="preserve"> </w:t>
            </w:r>
            <w:r w:rsidRPr="00ED0F99">
              <w:rPr>
                <w:sz w:val="22"/>
                <w:szCs w:val="22"/>
              </w:rPr>
              <w:t>TBGL_FTPDD</w:t>
            </w:r>
            <w:r w:rsidRPr="00ED0F99">
              <w:rPr>
                <w:color w:val="000000"/>
                <w:sz w:val="22"/>
                <w:szCs w:val="22"/>
              </w:rPr>
              <w:t>.BCEQA</w:t>
            </w:r>
            <w:r w:rsidRPr="00ED0F99">
              <w:rPr>
                <w:color w:val="000080"/>
                <w:sz w:val="22"/>
                <w:szCs w:val="22"/>
              </w:rPr>
              <w:t>)</w:t>
            </w:r>
          </w:p>
          <w:p w14:paraId="284BCCFE" w14:textId="77777777" w:rsidR="006A522F" w:rsidRDefault="006A522F" w:rsidP="00415767">
            <w:pPr>
              <w:shd w:val="clear" w:color="auto" w:fill="FFFFFF"/>
              <w:rPr>
                <w:color w:val="000080"/>
              </w:rPr>
            </w:pPr>
          </w:p>
          <w:p w14:paraId="7F03E4FE" w14:textId="77777777" w:rsidR="006A522F" w:rsidRDefault="006A522F" w:rsidP="00415767">
            <w:pPr>
              <w:shd w:val="clear" w:color="auto" w:fill="FFFFFF"/>
              <w:rPr>
                <w:b/>
                <w:bCs/>
                <w:i/>
                <w:iCs/>
              </w:rPr>
            </w:pPr>
            <w:r w:rsidRPr="009105E7">
              <w:rPr>
                <w:b/>
                <w:bCs/>
                <w:i/>
                <w:iCs/>
                <w:sz w:val="22"/>
                <w:szCs w:val="22"/>
              </w:rPr>
              <w:t>Tập dữ liệu 5.</w:t>
            </w:r>
            <w:r>
              <w:rPr>
                <w:b/>
                <w:bCs/>
                <w:i/>
                <w:iCs/>
                <w:sz w:val="22"/>
                <w:szCs w:val="22"/>
              </w:rPr>
              <w:t>2</w:t>
            </w:r>
            <w:r w:rsidRPr="009105E7">
              <w:rPr>
                <w:b/>
                <w:bCs/>
                <w:i/>
                <w:iCs/>
                <w:sz w:val="22"/>
                <w:szCs w:val="22"/>
              </w:rPr>
              <w:t xml:space="preserve">: </w:t>
            </w:r>
          </w:p>
          <w:p w14:paraId="5374D15E" w14:textId="77777777" w:rsidR="006A522F" w:rsidRPr="00ED0F99" w:rsidRDefault="006A522F" w:rsidP="00415767">
            <w:pPr>
              <w:shd w:val="clear" w:color="auto" w:fill="FFFFFF"/>
              <w:rPr>
                <w:color w:val="000000"/>
              </w:rPr>
            </w:pPr>
            <w:r w:rsidRPr="00ED0F99">
              <w:rPr>
                <w:color w:val="0000FF"/>
                <w:sz w:val="22"/>
                <w:szCs w:val="22"/>
              </w:rPr>
              <w:t xml:space="preserve">SUM </w:t>
            </w:r>
            <w:r w:rsidRPr="00ED0F99">
              <w:rPr>
                <w:color w:val="000080"/>
                <w:sz w:val="22"/>
                <w:szCs w:val="22"/>
              </w:rPr>
              <w:t>(</w:t>
            </w:r>
          </w:p>
          <w:p w14:paraId="4390EEF8" w14:textId="77777777" w:rsidR="006A522F" w:rsidRPr="00ED5411" w:rsidRDefault="006A522F" w:rsidP="00415767">
            <w:pPr>
              <w:shd w:val="clear" w:color="auto" w:fill="FFFFFF"/>
              <w:rPr>
                <w:b/>
                <w:bCs/>
                <w:color w:val="0000FF"/>
              </w:rPr>
            </w:pPr>
            <w:r w:rsidRPr="00ED0F99">
              <w:rPr>
                <w:color w:val="000000"/>
                <w:sz w:val="22"/>
                <w:szCs w:val="22"/>
              </w:rPr>
              <w:t xml:space="preserve">   </w:t>
            </w:r>
            <w:r w:rsidRPr="00ED0F99">
              <w:rPr>
                <w:color w:val="0000FF"/>
                <w:sz w:val="22"/>
                <w:szCs w:val="22"/>
              </w:rPr>
              <w:t xml:space="preserve">DECODE </w:t>
            </w:r>
            <w:r w:rsidRPr="00ED0F99">
              <w:rPr>
                <w:color w:val="000080"/>
                <w:sz w:val="22"/>
                <w:szCs w:val="22"/>
              </w:rPr>
              <w:t>(</w:t>
            </w:r>
            <w:r w:rsidRPr="00ED0F99">
              <w:rPr>
                <w:sz w:val="22"/>
                <w:szCs w:val="22"/>
              </w:rPr>
              <w:t>TBGL_FTPDD</w:t>
            </w:r>
            <w:r w:rsidRPr="00ED0F99">
              <w:rPr>
                <w:color w:val="000000"/>
                <w:sz w:val="22"/>
                <w:szCs w:val="22"/>
              </w:rPr>
              <w:t>.ACCTCD</w:t>
            </w:r>
            <w:r w:rsidRPr="00ED0F99">
              <w:rPr>
                <w:color w:val="000080"/>
                <w:sz w:val="22"/>
                <w:szCs w:val="22"/>
              </w:rPr>
              <w:t>,</w:t>
            </w:r>
            <w:r w:rsidRPr="00ED0F99">
              <w:rPr>
                <w:color w:val="000000"/>
                <w:sz w:val="22"/>
                <w:szCs w:val="22"/>
              </w:rPr>
              <w:t xml:space="preserve"> </w:t>
            </w:r>
            <w:r w:rsidRPr="00ED0F99">
              <w:rPr>
                <w:color w:val="808080"/>
                <w:sz w:val="22"/>
                <w:szCs w:val="22"/>
              </w:rPr>
              <w:t>'711003'</w:t>
            </w:r>
            <w:r w:rsidRPr="00ED0F99">
              <w:rPr>
                <w:color w:val="000080"/>
                <w:sz w:val="22"/>
                <w:szCs w:val="22"/>
              </w:rPr>
              <w:t>,</w:t>
            </w:r>
            <w:r w:rsidRPr="00ED0F99">
              <w:rPr>
                <w:color w:val="000000"/>
                <w:sz w:val="22"/>
                <w:szCs w:val="22"/>
              </w:rPr>
              <w:t xml:space="preserve"> </w:t>
            </w:r>
            <w:r w:rsidRPr="00ED0F99">
              <w:rPr>
                <w:color w:val="FF8000"/>
                <w:sz w:val="22"/>
                <w:szCs w:val="22"/>
              </w:rPr>
              <w:t>0</w:t>
            </w:r>
            <w:r w:rsidRPr="00ED0F99">
              <w:rPr>
                <w:color w:val="000080"/>
                <w:sz w:val="22"/>
                <w:szCs w:val="22"/>
              </w:rPr>
              <w:t>,</w:t>
            </w:r>
            <w:r w:rsidRPr="00ED0F99">
              <w:rPr>
                <w:color w:val="000000"/>
                <w:sz w:val="22"/>
                <w:szCs w:val="22"/>
              </w:rPr>
              <w:t xml:space="preserve"> </w:t>
            </w:r>
            <w:r w:rsidRPr="00ED0F99">
              <w:rPr>
                <w:sz w:val="22"/>
                <w:szCs w:val="22"/>
              </w:rPr>
              <w:t>TBGL_FTPDD</w:t>
            </w:r>
            <w:r w:rsidRPr="00ED0F99">
              <w:rPr>
                <w:color w:val="000000"/>
                <w:sz w:val="22"/>
                <w:szCs w:val="22"/>
              </w:rPr>
              <w:t>.BCEQA</w:t>
            </w:r>
            <w:r w:rsidRPr="00ED0F99">
              <w:rPr>
                <w:color w:val="000080"/>
                <w:sz w:val="22"/>
                <w:szCs w:val="22"/>
              </w:rPr>
              <w:t>)</w:t>
            </w:r>
          </w:p>
        </w:tc>
      </w:tr>
    </w:tbl>
    <w:p w14:paraId="097F1E48" w14:textId="77777777" w:rsidR="006A522F" w:rsidRDefault="006A522F" w:rsidP="006A522F">
      <w:pPr>
        <w:spacing w:after="200" w:line="276" w:lineRule="auto"/>
        <w:rPr>
          <w:rFonts w:eastAsiaTheme="majorEastAsia" w:cstheme="majorBidi"/>
          <w:b/>
          <w:sz w:val="28"/>
          <w:szCs w:val="32"/>
        </w:rPr>
      </w:pPr>
      <w:r>
        <w:br w:type="page"/>
      </w:r>
    </w:p>
    <w:p w14:paraId="6CB96534" w14:textId="77777777" w:rsidR="006A522F" w:rsidRDefault="006A522F" w:rsidP="006A522F">
      <w:pPr>
        <w:pStyle w:val="Heading3"/>
      </w:pPr>
      <w:bookmarkStart w:id="1199" w:name="_Toc112677047"/>
      <w:r>
        <w:t>GL54</w:t>
      </w:r>
      <w:bookmarkEnd w:id="1199"/>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970"/>
        <w:gridCol w:w="5040"/>
        <w:gridCol w:w="6056"/>
      </w:tblGrid>
      <w:tr w:rsidR="006A522F" w:rsidRPr="00471BB1" w14:paraId="697CE898" w14:textId="77777777" w:rsidTr="00415767">
        <w:trPr>
          <w:trHeight w:val="289"/>
          <w:tblHeader/>
        </w:trPr>
        <w:tc>
          <w:tcPr>
            <w:tcW w:w="720" w:type="dxa"/>
            <w:vMerge w:val="restart"/>
            <w:shd w:val="clear" w:color="auto" w:fill="002060"/>
          </w:tcPr>
          <w:p w14:paraId="1F6C6CCF" w14:textId="77777777" w:rsidR="006A522F" w:rsidRPr="00FE3EEB" w:rsidRDefault="006A522F" w:rsidP="00415767">
            <w:pPr>
              <w:ind w:right="-408"/>
              <w:rPr>
                <w:b/>
                <w:bCs/>
                <w:color w:val="FFFFFF"/>
              </w:rPr>
            </w:pPr>
            <w:r>
              <w:rPr>
                <w:b/>
                <w:bCs/>
                <w:color w:val="FFFFFF"/>
                <w:sz w:val="22"/>
                <w:szCs w:val="22"/>
              </w:rPr>
              <w:t>STT</w:t>
            </w:r>
          </w:p>
        </w:tc>
        <w:tc>
          <w:tcPr>
            <w:tcW w:w="2970" w:type="dxa"/>
            <w:vMerge w:val="restart"/>
            <w:shd w:val="clear" w:color="auto" w:fill="002060"/>
          </w:tcPr>
          <w:p w14:paraId="1D9710DA" w14:textId="77777777" w:rsidR="006A522F" w:rsidRPr="00471BB1" w:rsidRDefault="006A522F" w:rsidP="00415767">
            <w:pPr>
              <w:jc w:val="center"/>
              <w:rPr>
                <w:b/>
                <w:bCs/>
                <w:color w:val="FFFFFF"/>
              </w:rPr>
            </w:pPr>
            <w:r w:rsidRPr="00471BB1">
              <w:rPr>
                <w:b/>
                <w:bCs/>
                <w:color w:val="FFFFFF"/>
                <w:sz w:val="22"/>
                <w:szCs w:val="22"/>
              </w:rPr>
              <w:t>Nội dung</w:t>
            </w:r>
          </w:p>
        </w:tc>
        <w:tc>
          <w:tcPr>
            <w:tcW w:w="11096" w:type="dxa"/>
            <w:gridSpan w:val="2"/>
            <w:shd w:val="clear" w:color="auto" w:fill="002060"/>
            <w:noWrap/>
          </w:tcPr>
          <w:p w14:paraId="476E31E5" w14:textId="77777777" w:rsidR="006A522F" w:rsidRPr="00471BB1" w:rsidRDefault="006A522F" w:rsidP="00415767">
            <w:pPr>
              <w:jc w:val="center"/>
              <w:rPr>
                <w:b/>
                <w:bCs/>
                <w:color w:val="FFFFFF"/>
              </w:rPr>
            </w:pPr>
            <w:r w:rsidRPr="00471BB1">
              <w:rPr>
                <w:b/>
                <w:bCs/>
                <w:color w:val="FFFFFF"/>
                <w:sz w:val="22"/>
                <w:szCs w:val="22"/>
              </w:rPr>
              <w:t>Cách trích xuất dữ liệu</w:t>
            </w:r>
          </w:p>
        </w:tc>
      </w:tr>
      <w:tr w:rsidR="006A522F" w:rsidRPr="00471BB1" w14:paraId="15A00794" w14:textId="77777777" w:rsidTr="00415767">
        <w:trPr>
          <w:trHeight w:val="289"/>
          <w:tblHeader/>
        </w:trPr>
        <w:tc>
          <w:tcPr>
            <w:tcW w:w="720" w:type="dxa"/>
            <w:vMerge/>
            <w:shd w:val="clear" w:color="auto" w:fill="002060"/>
          </w:tcPr>
          <w:p w14:paraId="77F3F737" w14:textId="77777777" w:rsidR="006A522F" w:rsidRPr="00471BB1" w:rsidRDefault="006A522F" w:rsidP="00415767">
            <w:pPr>
              <w:jc w:val="center"/>
              <w:rPr>
                <w:b/>
                <w:bCs/>
                <w:color w:val="FFFFFF"/>
              </w:rPr>
            </w:pPr>
          </w:p>
        </w:tc>
        <w:tc>
          <w:tcPr>
            <w:tcW w:w="2970" w:type="dxa"/>
            <w:vMerge/>
            <w:shd w:val="clear" w:color="auto" w:fill="002060"/>
            <w:hideMark/>
          </w:tcPr>
          <w:p w14:paraId="655FFDAD" w14:textId="77777777" w:rsidR="006A522F" w:rsidRPr="00471BB1" w:rsidRDefault="006A522F" w:rsidP="00415767">
            <w:pPr>
              <w:jc w:val="center"/>
              <w:rPr>
                <w:b/>
                <w:bCs/>
                <w:color w:val="FFFFFF"/>
              </w:rPr>
            </w:pPr>
          </w:p>
        </w:tc>
        <w:tc>
          <w:tcPr>
            <w:tcW w:w="5040" w:type="dxa"/>
            <w:shd w:val="clear" w:color="auto" w:fill="002060"/>
            <w:noWrap/>
            <w:hideMark/>
          </w:tcPr>
          <w:p w14:paraId="2E93CA10" w14:textId="77777777" w:rsidR="006A522F" w:rsidRPr="00471BB1" w:rsidRDefault="006A522F" w:rsidP="00415767">
            <w:pPr>
              <w:jc w:val="center"/>
              <w:rPr>
                <w:b/>
                <w:bCs/>
                <w:color w:val="FFFFFF"/>
              </w:rPr>
            </w:pPr>
            <w:r w:rsidRPr="00471BB1">
              <w:rPr>
                <w:b/>
                <w:bCs/>
                <w:color w:val="FFFFFF"/>
                <w:sz w:val="22"/>
                <w:szCs w:val="22"/>
              </w:rPr>
              <w:t>Điều kiện</w:t>
            </w:r>
          </w:p>
        </w:tc>
        <w:tc>
          <w:tcPr>
            <w:tcW w:w="6056" w:type="dxa"/>
            <w:shd w:val="clear" w:color="auto" w:fill="002060"/>
            <w:noWrap/>
            <w:hideMark/>
          </w:tcPr>
          <w:p w14:paraId="76BB9715" w14:textId="77777777" w:rsidR="006A522F" w:rsidRPr="00471BB1" w:rsidRDefault="006A522F" w:rsidP="00415767">
            <w:pPr>
              <w:jc w:val="center"/>
              <w:rPr>
                <w:b/>
                <w:bCs/>
                <w:color w:val="FFFFFF"/>
              </w:rPr>
            </w:pPr>
            <w:r w:rsidRPr="00471BB1">
              <w:rPr>
                <w:b/>
                <w:bCs/>
                <w:color w:val="FFFFFF"/>
                <w:sz w:val="22"/>
                <w:szCs w:val="22"/>
              </w:rPr>
              <w:t>Tên trường</w:t>
            </w:r>
          </w:p>
        </w:tc>
      </w:tr>
      <w:tr w:rsidR="006A522F" w:rsidRPr="00471BB1" w14:paraId="69BB950E" w14:textId="77777777" w:rsidTr="00415767">
        <w:trPr>
          <w:trHeight w:val="289"/>
        </w:trPr>
        <w:tc>
          <w:tcPr>
            <w:tcW w:w="720" w:type="dxa"/>
            <w:tcBorders>
              <w:top w:val="single" w:sz="4" w:space="0" w:color="auto"/>
              <w:left w:val="single" w:sz="4" w:space="0" w:color="auto"/>
              <w:bottom w:val="single" w:sz="4" w:space="0" w:color="auto"/>
              <w:right w:val="single" w:sz="4" w:space="0" w:color="auto"/>
            </w:tcBorders>
          </w:tcPr>
          <w:p w14:paraId="374F717D" w14:textId="77777777" w:rsidR="006A522F" w:rsidRPr="00471BB1" w:rsidRDefault="006A522F" w:rsidP="00415767">
            <w:pPr>
              <w:jc w:val="center"/>
              <w:rPr>
                <w:bCs/>
              </w:rPr>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7DC18F24" w14:textId="77777777" w:rsidR="006A522F" w:rsidRPr="00471BB1" w:rsidRDefault="006A522F" w:rsidP="00415767">
            <w:pPr>
              <w:rPr>
                <w:bCs/>
              </w:rPr>
            </w:pPr>
            <w:r w:rsidRPr="00471BB1">
              <w:rPr>
                <w:bCs/>
                <w:sz w:val="22"/>
                <w:szCs w:val="22"/>
              </w:rPr>
              <w:t>Điều kiện chung</w:t>
            </w:r>
          </w:p>
        </w:tc>
        <w:tc>
          <w:tcPr>
            <w:tcW w:w="11096" w:type="dxa"/>
            <w:gridSpan w:val="2"/>
            <w:tcBorders>
              <w:top w:val="single" w:sz="4" w:space="0" w:color="auto"/>
              <w:left w:val="single" w:sz="4" w:space="0" w:color="auto"/>
              <w:bottom w:val="single" w:sz="4" w:space="0" w:color="auto"/>
              <w:right w:val="single" w:sz="4" w:space="0" w:color="auto"/>
            </w:tcBorders>
            <w:shd w:val="clear" w:color="auto" w:fill="auto"/>
            <w:noWrap/>
          </w:tcPr>
          <w:p w14:paraId="059D43E7" w14:textId="77777777" w:rsidR="006A522F" w:rsidRPr="00471BB1" w:rsidRDefault="006A522F" w:rsidP="00415767">
            <w:pPr>
              <w:spacing w:after="120" w:line="264" w:lineRule="auto"/>
            </w:pPr>
            <w:r w:rsidRPr="00471BB1">
              <w:rPr>
                <w:b/>
                <w:bCs/>
                <w:sz w:val="22"/>
                <w:szCs w:val="22"/>
              </w:rPr>
              <w:t xml:space="preserve">Lấy từ hệ thống </w:t>
            </w:r>
            <w:r>
              <w:rPr>
                <w:b/>
                <w:bCs/>
                <w:sz w:val="22"/>
                <w:szCs w:val="22"/>
              </w:rPr>
              <w:t>MINIKORE</w:t>
            </w:r>
            <w:r w:rsidRPr="00471BB1">
              <w:rPr>
                <w:sz w:val="22"/>
                <w:szCs w:val="22"/>
              </w:rPr>
              <w:t xml:space="preserve">: bảng </w:t>
            </w:r>
            <w:r>
              <w:rPr>
                <w:b/>
                <w:bCs/>
                <w:sz w:val="22"/>
                <w:szCs w:val="22"/>
              </w:rPr>
              <w:t>GL1.TBGL_FTPDD</w:t>
            </w:r>
          </w:p>
          <w:p w14:paraId="7D42B714" w14:textId="77777777" w:rsidR="006A522F" w:rsidRPr="00471BB1" w:rsidRDefault="006A522F" w:rsidP="00415767">
            <w:pPr>
              <w:spacing w:after="120" w:line="264" w:lineRule="auto"/>
            </w:pPr>
            <w:r w:rsidRPr="00471BB1">
              <w:rPr>
                <w:b/>
                <w:bCs/>
                <w:sz w:val="22"/>
                <w:szCs w:val="22"/>
              </w:rPr>
              <w:t>Điều kiện</w:t>
            </w:r>
            <w:r w:rsidRPr="00471BB1">
              <w:rPr>
                <w:sz w:val="22"/>
                <w:szCs w:val="22"/>
              </w:rPr>
              <w:t>:</w:t>
            </w:r>
          </w:p>
          <w:p w14:paraId="03766305" w14:textId="77777777" w:rsidR="006A522F" w:rsidRDefault="006A522F" w:rsidP="00415767">
            <w:pPr>
              <w:tabs>
                <w:tab w:val="left" w:pos="2227"/>
              </w:tabs>
              <w:spacing w:after="120"/>
            </w:pPr>
            <w:r w:rsidRPr="00F73C3D">
              <w:rPr>
                <w:sz w:val="22"/>
                <w:szCs w:val="22"/>
              </w:rPr>
              <w:t xml:space="preserve">TRDT = </w:t>
            </w:r>
            <w:r>
              <w:rPr>
                <w:sz w:val="22"/>
                <w:szCs w:val="22"/>
              </w:rPr>
              <w:t>'&lt;NGÀY BÁO CÁO&gt;'</w:t>
            </w:r>
          </w:p>
          <w:p w14:paraId="6FC167E4" w14:textId="77777777" w:rsidR="006A522F" w:rsidRPr="00471BB1" w:rsidRDefault="006A522F" w:rsidP="00415767">
            <w:pPr>
              <w:tabs>
                <w:tab w:val="left" w:pos="2227"/>
              </w:tabs>
              <w:spacing w:after="120"/>
            </w:pPr>
            <w:r w:rsidRPr="00F73C3D">
              <w:rPr>
                <w:sz w:val="22"/>
                <w:szCs w:val="22"/>
              </w:rPr>
              <w:t>AND BUSCD IN ('GL', 'EI', 'TF')</w:t>
            </w:r>
          </w:p>
        </w:tc>
      </w:tr>
      <w:tr w:rsidR="006A522F" w:rsidRPr="00471BB1" w14:paraId="63B4035D"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C522468" w14:textId="77777777" w:rsidR="006A522F" w:rsidRPr="00471BB1" w:rsidRDefault="006A522F" w:rsidP="00415767">
            <w:pPr>
              <w:jc w:val="center"/>
              <w:rPr>
                <w:bCs/>
              </w:rPr>
            </w:pPr>
            <w:r w:rsidRPr="00471BB1">
              <w:rPr>
                <w:bCs/>
                <w:sz w:val="22"/>
                <w:szCs w:val="22"/>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64BA051" w14:textId="77777777" w:rsidR="006A522F" w:rsidRPr="00471BB1" w:rsidRDefault="006A522F" w:rsidP="00415767">
            <w:pPr>
              <w:rPr>
                <w:color w:val="000000"/>
              </w:rPr>
            </w:pPr>
            <w:r w:rsidRPr="00B747F9">
              <w:rPr>
                <w:color w:val="000000"/>
                <w:sz w:val="22"/>
                <w:szCs w:val="22"/>
              </w:rPr>
              <w:t>TRDT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E522AE7" w14:textId="77777777" w:rsidR="006A522F" w:rsidRPr="00471BB1" w:rsidRDefault="006A522F" w:rsidP="00415767"/>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2144B3D7" w14:textId="77777777" w:rsidR="006A522F" w:rsidRPr="00471BB1" w:rsidRDefault="006A522F" w:rsidP="00415767">
            <w:r>
              <w:rPr>
                <w:sz w:val="22"/>
                <w:szCs w:val="22"/>
              </w:rPr>
              <w:t>'&lt;NGÀY BÁO CÁO&gt;'</w:t>
            </w:r>
          </w:p>
        </w:tc>
      </w:tr>
      <w:tr w:rsidR="006A522F" w:rsidRPr="00471BB1" w14:paraId="60D97FFD"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0BF1F2D6" w14:textId="77777777" w:rsidR="006A522F" w:rsidRPr="00471BB1" w:rsidRDefault="006A522F" w:rsidP="00415767">
            <w:pPr>
              <w:jc w:val="center"/>
              <w:rPr>
                <w:bCs/>
              </w:rPr>
            </w:pPr>
            <w:r>
              <w:rPr>
                <w:bCs/>
                <w:sz w:val="22"/>
                <w:szCs w:val="22"/>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BFDAC5F" w14:textId="77777777" w:rsidR="006A522F" w:rsidRPr="00471BB1" w:rsidRDefault="006A522F" w:rsidP="00415767">
            <w:pPr>
              <w:rPr>
                <w:color w:val="000000"/>
              </w:rPr>
            </w:pPr>
            <w:r w:rsidRPr="00B747F9">
              <w:rPr>
                <w:color w:val="000000"/>
                <w:sz w:val="22"/>
                <w:szCs w:val="22"/>
              </w:rPr>
              <w:t>BRCD</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DCA8DEE" w14:textId="77777777" w:rsidR="006A522F" w:rsidRPr="00F95442" w:rsidRDefault="006A522F" w:rsidP="00415767">
            <w:pPr>
              <w:rPr>
                <w:b/>
                <w:bCs/>
              </w:rPr>
            </w:pPr>
            <w:r w:rsidRPr="00F95442">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4EB3BFFF" w14:textId="77777777" w:rsidR="006A522F" w:rsidRPr="00CD32C7" w:rsidRDefault="006A522F" w:rsidP="00415767">
            <w:r w:rsidRPr="00CD32C7">
              <w:rPr>
                <w:sz w:val="22"/>
                <w:szCs w:val="22"/>
              </w:rPr>
              <w:t>TBGL_FTPDD.</w:t>
            </w:r>
            <w:r>
              <w:rPr>
                <w:sz w:val="22"/>
                <w:szCs w:val="22"/>
              </w:rPr>
              <w:t>BRCD</w:t>
            </w:r>
          </w:p>
        </w:tc>
      </w:tr>
      <w:tr w:rsidR="006A522F" w:rsidRPr="00471BB1" w14:paraId="691B1A53"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30FEB66" w14:textId="77777777" w:rsidR="006A522F" w:rsidRPr="00471BB1" w:rsidRDefault="006A522F" w:rsidP="00415767">
            <w:pPr>
              <w:jc w:val="center"/>
              <w:rPr>
                <w:bCs/>
              </w:rPr>
            </w:pPr>
            <w:r>
              <w:rPr>
                <w:bCs/>
                <w:sz w:val="22"/>
                <w:szCs w:val="22"/>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4C65D67" w14:textId="77777777" w:rsidR="006A522F" w:rsidRPr="00471BB1" w:rsidRDefault="006A522F" w:rsidP="00415767">
            <w:pPr>
              <w:rPr>
                <w:color w:val="000000"/>
              </w:rPr>
            </w:pPr>
            <w:r w:rsidRPr="00F95442">
              <w:rPr>
                <w:color w:val="000000"/>
                <w:sz w:val="22"/>
                <w:szCs w:val="22"/>
              </w:rPr>
              <w:t>CCY</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8FA1ED9"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1E7E29ED" w14:textId="77777777" w:rsidR="006A522F" w:rsidRPr="00CD32C7" w:rsidRDefault="006A522F" w:rsidP="00415767">
            <w:r w:rsidRPr="00CD32C7">
              <w:rPr>
                <w:sz w:val="22"/>
                <w:szCs w:val="22"/>
              </w:rPr>
              <w:t>TBGL_FTPDD.</w:t>
            </w:r>
            <w:r>
              <w:rPr>
                <w:sz w:val="22"/>
                <w:szCs w:val="22"/>
              </w:rPr>
              <w:t>CCY</w:t>
            </w:r>
          </w:p>
        </w:tc>
      </w:tr>
      <w:tr w:rsidR="006A522F" w:rsidRPr="00471BB1" w14:paraId="575F85E6"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4FCDC8F4" w14:textId="77777777" w:rsidR="006A522F" w:rsidRPr="00471BB1" w:rsidRDefault="006A522F" w:rsidP="00415767">
            <w:pPr>
              <w:jc w:val="center"/>
              <w:rPr>
                <w:bCs/>
              </w:rPr>
            </w:pPr>
            <w:r>
              <w:rPr>
                <w:bCs/>
                <w:sz w:val="22"/>
                <w:szCs w:val="22"/>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24A31A93" w14:textId="77777777" w:rsidR="006A522F" w:rsidRPr="00471BB1" w:rsidRDefault="006A522F" w:rsidP="00415767">
            <w:pPr>
              <w:rPr>
                <w:color w:val="000000"/>
              </w:rPr>
            </w:pPr>
            <w:r w:rsidRPr="00F95442">
              <w:rPr>
                <w:color w:val="000000"/>
                <w:sz w:val="22"/>
                <w:szCs w:val="22"/>
              </w:rPr>
              <w:t>ACCTCD</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03F3C64"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34FC8AA4" w14:textId="77777777" w:rsidR="006A522F" w:rsidRPr="00CD32C7" w:rsidRDefault="006A522F" w:rsidP="00415767">
            <w:r w:rsidRPr="00CD32C7">
              <w:rPr>
                <w:sz w:val="22"/>
                <w:szCs w:val="22"/>
              </w:rPr>
              <w:t>TBGL_FTPDD.</w:t>
            </w:r>
            <w:r>
              <w:rPr>
                <w:sz w:val="22"/>
                <w:szCs w:val="22"/>
              </w:rPr>
              <w:t>ACCTCD</w:t>
            </w:r>
          </w:p>
        </w:tc>
      </w:tr>
      <w:tr w:rsidR="006A522F" w:rsidRPr="00471BB1" w14:paraId="29251DF2"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06A0BDF9" w14:textId="77777777" w:rsidR="006A522F" w:rsidRDefault="006A522F" w:rsidP="00415767">
            <w:pPr>
              <w:jc w:val="center"/>
              <w:rPr>
                <w:bCs/>
              </w:rPr>
            </w:pPr>
            <w:r>
              <w:rPr>
                <w:bCs/>
                <w:sz w:val="22"/>
                <w:szCs w:val="22"/>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FA49EC5" w14:textId="77777777" w:rsidR="006A522F" w:rsidRPr="00471BB1" w:rsidRDefault="006A522F" w:rsidP="00415767">
            <w:pPr>
              <w:rPr>
                <w:color w:val="000000"/>
              </w:rPr>
            </w:pPr>
            <w:r w:rsidRPr="00F95442">
              <w:rPr>
                <w:color w:val="000000"/>
                <w:sz w:val="22"/>
                <w:szCs w:val="22"/>
              </w:rPr>
              <w:t>CUSTSEQ</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496BD6F0"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49219A31" w14:textId="77777777" w:rsidR="006A522F" w:rsidRPr="00CD32C7" w:rsidRDefault="006A522F" w:rsidP="00415767">
            <w:r w:rsidRPr="00CD32C7">
              <w:rPr>
                <w:sz w:val="22"/>
                <w:szCs w:val="22"/>
              </w:rPr>
              <w:t>TBGL_FTPDD.</w:t>
            </w:r>
            <w:r>
              <w:rPr>
                <w:sz w:val="22"/>
                <w:szCs w:val="22"/>
              </w:rPr>
              <w:t>CUSTSEQ</w:t>
            </w:r>
          </w:p>
        </w:tc>
      </w:tr>
      <w:tr w:rsidR="006A522F" w:rsidRPr="00471BB1" w14:paraId="1A0686F2"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0FFAA615" w14:textId="77777777" w:rsidR="006A522F" w:rsidRDefault="006A522F" w:rsidP="00415767">
            <w:pPr>
              <w:jc w:val="center"/>
              <w:rPr>
                <w:bCs/>
              </w:rPr>
            </w:pPr>
            <w:r>
              <w:rPr>
                <w:bCs/>
                <w:sz w:val="22"/>
                <w:szCs w:val="22"/>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1DC22CF4" w14:textId="77777777" w:rsidR="006A522F" w:rsidRPr="00471BB1" w:rsidRDefault="006A522F" w:rsidP="00415767">
            <w:pPr>
              <w:rPr>
                <w:color w:val="000000"/>
              </w:rPr>
            </w:pPr>
            <w:r w:rsidRPr="00F95442">
              <w:rPr>
                <w:color w:val="000000"/>
                <w:sz w:val="22"/>
                <w:szCs w:val="22"/>
              </w:rPr>
              <w:t>TRSEQ</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3D433E65"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57BD738B" w14:textId="77777777" w:rsidR="006A522F" w:rsidRPr="00CD32C7" w:rsidRDefault="006A522F" w:rsidP="00415767">
            <w:r w:rsidRPr="00CD32C7">
              <w:rPr>
                <w:sz w:val="22"/>
                <w:szCs w:val="22"/>
              </w:rPr>
              <w:t>TBGL_FTPDD.</w:t>
            </w:r>
            <w:r>
              <w:rPr>
                <w:sz w:val="22"/>
                <w:szCs w:val="22"/>
              </w:rPr>
              <w:t>TRSEQ</w:t>
            </w:r>
          </w:p>
        </w:tc>
      </w:tr>
      <w:tr w:rsidR="006A522F" w:rsidRPr="00471BB1" w14:paraId="3FD80882"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0773B787" w14:textId="77777777" w:rsidR="006A522F" w:rsidRDefault="006A522F" w:rsidP="00415767">
            <w:pPr>
              <w:jc w:val="center"/>
              <w:rPr>
                <w:bCs/>
              </w:rPr>
            </w:pPr>
            <w:r>
              <w:rPr>
                <w:bCs/>
                <w:sz w:val="22"/>
                <w:szCs w:val="22"/>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7D545FB3" w14:textId="77777777" w:rsidR="006A522F" w:rsidRPr="00471BB1" w:rsidRDefault="006A522F" w:rsidP="00415767">
            <w:pPr>
              <w:rPr>
                <w:color w:val="000000"/>
              </w:rPr>
            </w:pPr>
            <w:r w:rsidRPr="00F95442">
              <w:rPr>
                <w:color w:val="000000"/>
                <w:sz w:val="22"/>
                <w:szCs w:val="22"/>
              </w:rPr>
              <w:t>BUSCD</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8E855EF"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743567B2" w14:textId="77777777" w:rsidR="006A522F" w:rsidRPr="00CD32C7" w:rsidRDefault="006A522F" w:rsidP="00415767">
            <w:r w:rsidRPr="00CD32C7">
              <w:rPr>
                <w:sz w:val="22"/>
                <w:szCs w:val="22"/>
              </w:rPr>
              <w:t>TBGL_FTPDD.</w:t>
            </w:r>
            <w:r>
              <w:rPr>
                <w:sz w:val="22"/>
                <w:szCs w:val="22"/>
              </w:rPr>
              <w:t>BUSCD</w:t>
            </w:r>
          </w:p>
        </w:tc>
      </w:tr>
      <w:tr w:rsidR="006A522F" w:rsidRPr="00471BB1" w14:paraId="54333072"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DCB2BFB" w14:textId="77777777" w:rsidR="006A522F" w:rsidRDefault="006A522F" w:rsidP="00415767">
            <w:pPr>
              <w:jc w:val="center"/>
              <w:rPr>
                <w:bCs/>
              </w:rPr>
            </w:pPr>
            <w:r>
              <w:rPr>
                <w:bCs/>
                <w:sz w:val="22"/>
                <w:szCs w:val="22"/>
              </w:rPr>
              <w:t>8</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6632455" w14:textId="77777777" w:rsidR="006A522F" w:rsidRPr="00471BB1" w:rsidRDefault="006A522F" w:rsidP="00415767">
            <w:pPr>
              <w:rPr>
                <w:color w:val="000000"/>
              </w:rPr>
            </w:pPr>
            <w:r w:rsidRPr="00F95442">
              <w:rPr>
                <w:color w:val="000000"/>
                <w:sz w:val="22"/>
                <w:szCs w:val="22"/>
              </w:rPr>
              <w:t>UNTBUSCD</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3475BD27"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23E646B4" w14:textId="77777777" w:rsidR="006A522F" w:rsidRPr="00CD32C7" w:rsidRDefault="006A522F" w:rsidP="00415767">
            <w:r w:rsidRPr="00CD32C7">
              <w:rPr>
                <w:sz w:val="22"/>
                <w:szCs w:val="22"/>
              </w:rPr>
              <w:t>TBGL_FTPDD.</w:t>
            </w:r>
            <w:r>
              <w:rPr>
                <w:sz w:val="22"/>
                <w:szCs w:val="22"/>
              </w:rPr>
              <w:t>UNTBUSCD</w:t>
            </w:r>
          </w:p>
        </w:tc>
      </w:tr>
      <w:tr w:rsidR="006A522F" w:rsidRPr="00471BB1" w14:paraId="6C562195"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4AD66313" w14:textId="77777777" w:rsidR="006A522F" w:rsidRDefault="006A522F" w:rsidP="00415767">
            <w:pPr>
              <w:jc w:val="center"/>
              <w:rPr>
                <w:bCs/>
              </w:rPr>
            </w:pPr>
            <w:r>
              <w:rPr>
                <w:bCs/>
                <w:sz w:val="22"/>
                <w:szCs w:val="22"/>
              </w:rPr>
              <w:t>9</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1DA3ABB1" w14:textId="77777777" w:rsidR="006A522F" w:rsidRPr="00471BB1" w:rsidRDefault="006A522F" w:rsidP="00415767">
            <w:pPr>
              <w:rPr>
                <w:color w:val="000000"/>
              </w:rPr>
            </w:pPr>
            <w:r w:rsidRPr="00F95442">
              <w:rPr>
                <w:color w:val="000000"/>
                <w:sz w:val="22"/>
                <w:szCs w:val="22"/>
              </w:rPr>
              <w:t>TRDRCR</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AFE6C56"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7D8EDA35" w14:textId="77777777" w:rsidR="006A522F" w:rsidRPr="00CD32C7" w:rsidRDefault="006A522F" w:rsidP="00415767">
            <w:r w:rsidRPr="00CD32C7">
              <w:rPr>
                <w:sz w:val="22"/>
                <w:szCs w:val="22"/>
              </w:rPr>
              <w:t>TBGL_FTPDD.</w:t>
            </w:r>
            <w:r>
              <w:rPr>
                <w:sz w:val="22"/>
                <w:szCs w:val="22"/>
              </w:rPr>
              <w:t>TRDRCR</w:t>
            </w:r>
          </w:p>
        </w:tc>
      </w:tr>
      <w:tr w:rsidR="006A522F" w:rsidRPr="00471BB1" w14:paraId="3841EA6B"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3F53348F" w14:textId="77777777" w:rsidR="006A522F" w:rsidRDefault="006A522F" w:rsidP="00415767">
            <w:pPr>
              <w:jc w:val="center"/>
              <w:rPr>
                <w:bCs/>
              </w:rPr>
            </w:pPr>
            <w:r>
              <w:rPr>
                <w:bCs/>
                <w:sz w:val="22"/>
                <w:szCs w:val="22"/>
              </w:rPr>
              <w:t>10</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76142D49" w14:textId="77777777" w:rsidR="006A522F" w:rsidRPr="00F95442" w:rsidRDefault="006A522F" w:rsidP="00415767">
            <w:pPr>
              <w:rPr>
                <w:color w:val="000000"/>
              </w:rPr>
            </w:pPr>
            <w:r w:rsidRPr="00F95442">
              <w:rPr>
                <w:color w:val="000000"/>
                <w:sz w:val="22"/>
                <w:szCs w:val="22"/>
              </w:rPr>
              <w:t>ACRFMDT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7F1A3377"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2B355671" w14:textId="77777777" w:rsidR="006A522F" w:rsidRPr="00CD32C7" w:rsidRDefault="006A522F" w:rsidP="00415767">
            <w:r w:rsidRPr="00CD32C7">
              <w:rPr>
                <w:sz w:val="22"/>
                <w:szCs w:val="22"/>
              </w:rPr>
              <w:t>TBGL_FTPDD.</w:t>
            </w:r>
            <w:r>
              <w:rPr>
                <w:sz w:val="22"/>
                <w:szCs w:val="22"/>
              </w:rPr>
              <w:t>ACRFMDT</w:t>
            </w:r>
          </w:p>
        </w:tc>
      </w:tr>
      <w:tr w:rsidR="006A522F" w:rsidRPr="00471BB1" w14:paraId="0AB875B7"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3CADBA5" w14:textId="77777777" w:rsidR="006A522F" w:rsidRDefault="006A522F" w:rsidP="00415767">
            <w:pPr>
              <w:jc w:val="center"/>
              <w:rPr>
                <w:bCs/>
              </w:rPr>
            </w:pPr>
            <w:r>
              <w:rPr>
                <w:bCs/>
                <w:sz w:val="22"/>
                <w:szCs w:val="22"/>
              </w:rPr>
              <w:t>11</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28591B70" w14:textId="77777777" w:rsidR="006A522F" w:rsidRPr="00F95442" w:rsidRDefault="006A522F" w:rsidP="00415767">
            <w:pPr>
              <w:rPr>
                <w:color w:val="000000"/>
              </w:rPr>
            </w:pPr>
            <w:r w:rsidRPr="00F95442">
              <w:rPr>
                <w:color w:val="000000"/>
                <w:sz w:val="22"/>
                <w:szCs w:val="22"/>
              </w:rPr>
              <w:t>ACRTODT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7D7E7100"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76C1FA9E" w14:textId="77777777" w:rsidR="006A522F" w:rsidRPr="00CD32C7" w:rsidRDefault="006A522F" w:rsidP="00415767">
            <w:r w:rsidRPr="00CD32C7">
              <w:rPr>
                <w:sz w:val="22"/>
                <w:szCs w:val="22"/>
              </w:rPr>
              <w:t>TBGL_FTPDD.</w:t>
            </w:r>
            <w:r>
              <w:rPr>
                <w:sz w:val="22"/>
                <w:szCs w:val="22"/>
              </w:rPr>
              <w:t>ACRTODT</w:t>
            </w:r>
          </w:p>
        </w:tc>
      </w:tr>
      <w:tr w:rsidR="006A522F" w:rsidRPr="00471BB1" w14:paraId="4E71864B"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618899C3" w14:textId="77777777" w:rsidR="006A522F" w:rsidRDefault="006A522F" w:rsidP="00415767">
            <w:pPr>
              <w:jc w:val="center"/>
              <w:rPr>
                <w:bCs/>
              </w:rPr>
            </w:pPr>
            <w:r>
              <w:rPr>
                <w:bCs/>
                <w:sz w:val="22"/>
                <w:szCs w:val="22"/>
              </w:rPr>
              <w:t>12</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07FB517" w14:textId="77777777" w:rsidR="006A522F" w:rsidRPr="00F95442" w:rsidRDefault="006A522F" w:rsidP="00415767">
            <w:pPr>
              <w:rPr>
                <w:color w:val="000000"/>
              </w:rPr>
            </w:pPr>
            <w:r w:rsidRPr="00F95442">
              <w:rPr>
                <w:color w:val="000000"/>
                <w:sz w:val="22"/>
                <w:szCs w:val="22"/>
              </w:rPr>
              <w:t>ACRAMT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4E5318BC"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64E8B4EB" w14:textId="77777777" w:rsidR="006A522F" w:rsidRPr="00CD32C7" w:rsidRDefault="006A522F" w:rsidP="00415767">
            <w:r w:rsidRPr="00CD32C7">
              <w:rPr>
                <w:sz w:val="22"/>
                <w:szCs w:val="22"/>
              </w:rPr>
              <w:t>TBGL_FTPDD.</w:t>
            </w:r>
            <w:r>
              <w:rPr>
                <w:sz w:val="22"/>
                <w:szCs w:val="22"/>
              </w:rPr>
              <w:t>ACRAMT</w:t>
            </w:r>
          </w:p>
        </w:tc>
      </w:tr>
      <w:tr w:rsidR="006A522F" w:rsidRPr="00471BB1" w14:paraId="1887208F"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7439CCCD" w14:textId="77777777" w:rsidR="006A522F" w:rsidRDefault="006A522F" w:rsidP="00415767">
            <w:pPr>
              <w:jc w:val="center"/>
              <w:rPr>
                <w:bCs/>
              </w:rPr>
            </w:pPr>
            <w:r>
              <w:rPr>
                <w:bCs/>
                <w:sz w:val="22"/>
                <w:szCs w:val="22"/>
              </w:rPr>
              <w:t>13</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872C157" w14:textId="77777777" w:rsidR="006A522F" w:rsidRPr="00F95442" w:rsidRDefault="006A522F" w:rsidP="00415767">
            <w:pPr>
              <w:rPr>
                <w:color w:val="000000"/>
              </w:rPr>
            </w:pPr>
            <w:r w:rsidRPr="00F95442">
              <w:rPr>
                <w:color w:val="000000"/>
                <w:sz w:val="22"/>
                <w:szCs w:val="22"/>
              </w:rPr>
              <w:t>BCEQA</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157023F7"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0A2069CA" w14:textId="77777777" w:rsidR="006A522F" w:rsidRPr="00CD32C7" w:rsidRDefault="006A522F" w:rsidP="00415767">
            <w:r w:rsidRPr="00CD32C7">
              <w:rPr>
                <w:sz w:val="22"/>
                <w:szCs w:val="22"/>
              </w:rPr>
              <w:t>TBGL_FTPDD.</w:t>
            </w:r>
            <w:r>
              <w:rPr>
                <w:sz w:val="22"/>
                <w:szCs w:val="22"/>
              </w:rPr>
              <w:t>BCEQA</w:t>
            </w:r>
          </w:p>
        </w:tc>
      </w:tr>
      <w:tr w:rsidR="006A522F" w:rsidRPr="00471BB1" w14:paraId="2249924F"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2F8CDF1" w14:textId="77777777" w:rsidR="006A522F" w:rsidRDefault="006A522F" w:rsidP="00415767">
            <w:pPr>
              <w:jc w:val="center"/>
              <w:rPr>
                <w:bCs/>
              </w:rPr>
            </w:pPr>
            <w:r>
              <w:rPr>
                <w:bCs/>
                <w:sz w:val="22"/>
                <w:szCs w:val="22"/>
              </w:rPr>
              <w:t>14</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E014EAB" w14:textId="77777777" w:rsidR="006A522F" w:rsidRPr="00F95442" w:rsidRDefault="006A522F" w:rsidP="00415767">
            <w:pPr>
              <w:rPr>
                <w:color w:val="000000"/>
              </w:rPr>
            </w:pPr>
            <w:r w:rsidRPr="00F95442">
              <w:rPr>
                <w:color w:val="000000"/>
                <w:sz w:val="22"/>
                <w:szCs w:val="22"/>
              </w:rPr>
              <w:t>ACRBAMT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4333F832"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3BC57C97" w14:textId="77777777" w:rsidR="006A522F" w:rsidRPr="00CD32C7" w:rsidRDefault="006A522F" w:rsidP="00415767">
            <w:r w:rsidRPr="00CD32C7">
              <w:rPr>
                <w:sz w:val="22"/>
                <w:szCs w:val="22"/>
              </w:rPr>
              <w:t>TBGL_FTPDD.</w:t>
            </w:r>
            <w:r>
              <w:rPr>
                <w:sz w:val="22"/>
                <w:szCs w:val="22"/>
              </w:rPr>
              <w:t>ACRBAMT</w:t>
            </w:r>
          </w:p>
        </w:tc>
      </w:tr>
      <w:tr w:rsidR="006A522F" w:rsidRPr="00471BB1" w14:paraId="2F3EE24B"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7B7EB849" w14:textId="77777777" w:rsidR="006A522F" w:rsidRDefault="006A522F" w:rsidP="00415767">
            <w:pPr>
              <w:jc w:val="center"/>
              <w:rPr>
                <w:bCs/>
              </w:rPr>
            </w:pPr>
            <w:r>
              <w:rPr>
                <w:bCs/>
                <w:sz w:val="22"/>
                <w:szCs w:val="22"/>
              </w:rPr>
              <w:t>15</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4770D5AF" w14:textId="77777777" w:rsidR="006A522F" w:rsidRPr="00F95442" w:rsidRDefault="006A522F" w:rsidP="00415767">
            <w:pPr>
              <w:rPr>
                <w:color w:val="000000"/>
              </w:rPr>
            </w:pPr>
            <w:r w:rsidRPr="00F95442">
              <w:rPr>
                <w:color w:val="000000"/>
                <w:sz w:val="22"/>
                <w:szCs w:val="22"/>
              </w:rPr>
              <w:t>BSRTCD</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4EC27C81"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162F4A37" w14:textId="77777777" w:rsidR="006A522F" w:rsidRPr="00CD32C7" w:rsidRDefault="006A522F" w:rsidP="00415767">
            <w:r w:rsidRPr="00CD32C7">
              <w:rPr>
                <w:sz w:val="22"/>
                <w:szCs w:val="22"/>
              </w:rPr>
              <w:t>TBGL_FTPDD.</w:t>
            </w:r>
            <w:r>
              <w:rPr>
                <w:sz w:val="22"/>
                <w:szCs w:val="22"/>
              </w:rPr>
              <w:t>BSRTCD</w:t>
            </w:r>
          </w:p>
        </w:tc>
      </w:tr>
      <w:tr w:rsidR="006A522F" w:rsidRPr="00471BB1" w14:paraId="2B6D63CC"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A7C2792" w14:textId="77777777" w:rsidR="006A522F" w:rsidRDefault="006A522F" w:rsidP="00415767">
            <w:pPr>
              <w:jc w:val="center"/>
              <w:rPr>
                <w:bCs/>
              </w:rPr>
            </w:pPr>
            <w:r>
              <w:rPr>
                <w:bCs/>
                <w:sz w:val="22"/>
                <w:szCs w:val="22"/>
              </w:rPr>
              <w:t>16</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2806DB17" w14:textId="77777777" w:rsidR="006A522F" w:rsidRPr="00F95442" w:rsidRDefault="006A522F" w:rsidP="00415767">
            <w:pPr>
              <w:rPr>
                <w:color w:val="000000"/>
              </w:rPr>
            </w:pPr>
            <w:r w:rsidRPr="00F95442">
              <w:rPr>
                <w:color w:val="000000"/>
                <w:sz w:val="22"/>
                <w:szCs w:val="22"/>
              </w:rPr>
              <w:t>BSRT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A0FCD09"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3B399747" w14:textId="77777777" w:rsidR="006A522F" w:rsidRPr="00CD32C7" w:rsidRDefault="006A522F" w:rsidP="00415767">
            <w:r w:rsidRPr="00CD32C7">
              <w:rPr>
                <w:sz w:val="22"/>
                <w:szCs w:val="22"/>
              </w:rPr>
              <w:t>TBGL_FTPDD.</w:t>
            </w:r>
            <w:r>
              <w:rPr>
                <w:sz w:val="22"/>
                <w:szCs w:val="22"/>
              </w:rPr>
              <w:t>BSRT</w:t>
            </w:r>
          </w:p>
        </w:tc>
      </w:tr>
      <w:tr w:rsidR="006A522F" w:rsidRPr="00471BB1" w14:paraId="624EEC0A"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E9A5D42" w14:textId="77777777" w:rsidR="006A522F" w:rsidRDefault="006A522F" w:rsidP="00415767">
            <w:pPr>
              <w:jc w:val="center"/>
              <w:rPr>
                <w:bCs/>
              </w:rPr>
            </w:pPr>
            <w:r>
              <w:rPr>
                <w:bCs/>
                <w:sz w:val="22"/>
                <w:szCs w:val="22"/>
              </w:rPr>
              <w:t>17</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22F85FC8" w14:textId="77777777" w:rsidR="006A522F" w:rsidRPr="00F95442" w:rsidRDefault="006A522F" w:rsidP="00415767">
            <w:pPr>
              <w:rPr>
                <w:color w:val="000000"/>
              </w:rPr>
            </w:pPr>
            <w:r w:rsidRPr="00F95442">
              <w:rPr>
                <w:color w:val="000000"/>
                <w:sz w:val="22"/>
                <w:szCs w:val="22"/>
              </w:rPr>
              <w:t>INTRT</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2D7F34FA"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042032F1" w14:textId="77777777" w:rsidR="006A522F" w:rsidRPr="00CD32C7" w:rsidRDefault="006A522F" w:rsidP="00415767">
            <w:r w:rsidRPr="00CD32C7">
              <w:rPr>
                <w:sz w:val="22"/>
                <w:szCs w:val="22"/>
              </w:rPr>
              <w:t>TBGL_FTPDD.</w:t>
            </w:r>
            <w:r>
              <w:rPr>
                <w:sz w:val="22"/>
                <w:szCs w:val="22"/>
              </w:rPr>
              <w:t>INTRT</w:t>
            </w:r>
          </w:p>
        </w:tc>
      </w:tr>
      <w:tr w:rsidR="006A522F" w:rsidRPr="00471BB1" w14:paraId="36B13933" w14:textId="77777777" w:rsidTr="00415767">
        <w:trPr>
          <w:trHeight w:val="50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08C22715" w14:textId="77777777" w:rsidR="006A522F" w:rsidRDefault="006A522F" w:rsidP="00415767">
            <w:pPr>
              <w:jc w:val="center"/>
              <w:rPr>
                <w:bCs/>
              </w:rPr>
            </w:pPr>
            <w:r>
              <w:rPr>
                <w:bCs/>
                <w:sz w:val="22"/>
                <w:szCs w:val="22"/>
              </w:rPr>
              <w:t>18</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1B62163D" w14:textId="77777777" w:rsidR="006A522F" w:rsidRPr="00F95442" w:rsidRDefault="006A522F" w:rsidP="00415767">
            <w:pPr>
              <w:rPr>
                <w:color w:val="000000"/>
              </w:rPr>
            </w:pPr>
            <w:r w:rsidRPr="00F95442">
              <w:rPr>
                <w:color w:val="000000"/>
                <w:sz w:val="22"/>
                <w:szCs w:val="22"/>
              </w:rPr>
              <w:t>REMARK</w:t>
            </w:r>
          </w:p>
        </w:tc>
        <w:tc>
          <w:tcPr>
            <w:tcW w:w="5040" w:type="dxa"/>
            <w:tcBorders>
              <w:top w:val="single" w:sz="4" w:space="0" w:color="auto"/>
              <w:left w:val="single" w:sz="4" w:space="0" w:color="auto"/>
              <w:bottom w:val="single" w:sz="4" w:space="0" w:color="auto"/>
              <w:right w:val="single" w:sz="4" w:space="0" w:color="auto"/>
            </w:tcBorders>
            <w:shd w:val="clear" w:color="auto" w:fill="auto"/>
            <w:noWrap/>
          </w:tcPr>
          <w:p w14:paraId="1CFBF230" w14:textId="77777777" w:rsidR="006A522F" w:rsidRPr="00471BB1" w:rsidRDefault="006A522F" w:rsidP="00415767">
            <w:r w:rsidRPr="004C775B">
              <w:rPr>
                <w:b/>
                <w:bCs/>
                <w:sz w:val="22"/>
                <w:szCs w:val="22"/>
              </w:rPr>
              <w:t>Lấy trực tiếp từ bảng GL1.TBGL_FTPDD</w:t>
            </w:r>
          </w:p>
        </w:tc>
        <w:tc>
          <w:tcPr>
            <w:tcW w:w="6056" w:type="dxa"/>
            <w:tcBorders>
              <w:top w:val="single" w:sz="4" w:space="0" w:color="auto"/>
              <w:left w:val="single" w:sz="4" w:space="0" w:color="auto"/>
              <w:bottom w:val="single" w:sz="4" w:space="0" w:color="auto"/>
              <w:right w:val="single" w:sz="4" w:space="0" w:color="auto"/>
            </w:tcBorders>
            <w:shd w:val="clear" w:color="auto" w:fill="auto"/>
            <w:noWrap/>
          </w:tcPr>
          <w:p w14:paraId="0886CE9E" w14:textId="77777777" w:rsidR="006A522F" w:rsidRPr="00CD32C7" w:rsidRDefault="006A522F" w:rsidP="00415767">
            <w:r w:rsidRPr="00CD32C7">
              <w:rPr>
                <w:sz w:val="22"/>
                <w:szCs w:val="22"/>
              </w:rPr>
              <w:t>TBGL_FTPDD.</w:t>
            </w:r>
            <w:r>
              <w:rPr>
                <w:sz w:val="22"/>
                <w:szCs w:val="22"/>
              </w:rPr>
              <w:t>REMARK</w:t>
            </w:r>
          </w:p>
        </w:tc>
      </w:tr>
    </w:tbl>
    <w:p w14:paraId="47EC1D0A" w14:textId="77777777" w:rsidR="006A522F" w:rsidRPr="00F73C3D" w:rsidRDefault="006A522F" w:rsidP="006A522F">
      <w:pPr>
        <w:rPr>
          <w:lang w:val="en-GB"/>
        </w:rPr>
      </w:pPr>
    </w:p>
    <w:p w14:paraId="4822D55C" w14:textId="77777777" w:rsidR="006A522F" w:rsidRPr="00F73C3D" w:rsidRDefault="006A522F" w:rsidP="006A522F">
      <w:pPr>
        <w:rPr>
          <w:lang w:val="en-GB"/>
        </w:rPr>
      </w:pPr>
    </w:p>
    <w:p w14:paraId="7B600442" w14:textId="77777777" w:rsidR="006A522F" w:rsidRPr="004C7E39" w:rsidRDefault="006A522F" w:rsidP="006A522F">
      <w:pPr>
        <w:pStyle w:val="Heading1"/>
      </w:pPr>
      <w:bookmarkStart w:id="1200" w:name="_Toc112677048"/>
      <w:r w:rsidRPr="004C7E39">
        <w:t>CÁC QUY TẮC XỬ LÝ CHUNG</w:t>
      </w:r>
      <w:bookmarkEnd w:id="1200"/>
    </w:p>
    <w:p w14:paraId="2D905003" w14:textId="77777777" w:rsidR="006A522F" w:rsidRPr="004C7E39" w:rsidRDefault="006A522F" w:rsidP="006A522F">
      <w:pPr>
        <w:pStyle w:val="Heading2"/>
        <w:rPr>
          <w:rFonts w:cs="Times New Roman"/>
          <w:lang w:val="en-GB"/>
        </w:rPr>
      </w:pPr>
      <w:bookmarkStart w:id="1201" w:name="_Thông_tin_khách"/>
      <w:bookmarkStart w:id="1202" w:name="_Toc107574061"/>
      <w:bookmarkStart w:id="1203" w:name="_Toc108106108"/>
      <w:bookmarkStart w:id="1204" w:name="_Toc112677049"/>
      <w:bookmarkEnd w:id="1201"/>
      <w:r w:rsidRPr="004C7E39">
        <w:rPr>
          <w:rFonts w:cs="Times New Roman"/>
          <w:lang w:val="en-GB"/>
        </w:rPr>
        <w:t>Thông tin khách hàng</w:t>
      </w:r>
      <w:bookmarkEnd w:id="1202"/>
      <w:bookmarkEnd w:id="1203"/>
      <w:bookmarkEnd w:id="1204"/>
    </w:p>
    <w:p w14:paraId="145A5CA2" w14:textId="77777777" w:rsidR="006A522F" w:rsidRPr="004C7E39" w:rsidRDefault="006A522F" w:rsidP="006A522F">
      <w:pPr>
        <w:numPr>
          <w:ilvl w:val="0"/>
          <w:numId w:val="2"/>
        </w:numPr>
        <w:spacing w:after="200" w:line="276" w:lineRule="auto"/>
        <w:contextualSpacing/>
        <w:rPr>
          <w:rFonts w:eastAsia="Calibri"/>
        </w:rPr>
      </w:pPr>
      <w:r w:rsidRPr="004C7E39">
        <w:rPr>
          <w:rFonts w:eastAsia="Calibri"/>
        </w:rPr>
        <w:t xml:space="preserve">Nguồn dữ liệu: </w:t>
      </w:r>
      <w:r w:rsidRPr="004C7E39">
        <w:rPr>
          <w:rFonts w:eastAsia="Calibri"/>
          <w:color w:val="000000"/>
          <w:lang w:val="vi-VN"/>
        </w:rPr>
        <w:t>CRMUSER</w:t>
      </w:r>
      <w:r w:rsidRPr="004C7E39">
        <w:rPr>
          <w:rFonts w:eastAsia="Calibri"/>
          <w:color w:val="FF0000"/>
          <w:lang w:val="vi-VN"/>
        </w:rPr>
        <w:t>.</w:t>
      </w:r>
      <w:r w:rsidRPr="004C7E39">
        <w:rPr>
          <w:rFonts w:eastAsia="Calibri"/>
          <w:color w:val="000000"/>
          <w:lang w:val="vi-VN"/>
        </w:rPr>
        <w:t>ACCOUNTS</w:t>
      </w:r>
      <w:r w:rsidRPr="004C7E39">
        <w:rPr>
          <w:rFonts w:eastAsia="Calibri"/>
          <w:color w:val="000000"/>
        </w:rPr>
        <w:t>, CRMUSER.CORPORATE</w:t>
      </w:r>
    </w:p>
    <w:p w14:paraId="69A068A6" w14:textId="77777777" w:rsidR="006A522F" w:rsidRPr="004C7E39" w:rsidRDefault="006A522F" w:rsidP="006A522F">
      <w:pPr>
        <w:numPr>
          <w:ilvl w:val="0"/>
          <w:numId w:val="2"/>
        </w:numPr>
        <w:spacing w:after="200" w:line="276" w:lineRule="auto"/>
        <w:contextualSpacing/>
        <w:rPr>
          <w:rFonts w:eastAsia="Calibri"/>
        </w:rPr>
      </w:pPr>
      <w:r w:rsidRPr="004C7E39">
        <w:rPr>
          <w:rFonts w:eastAsia="Calibri"/>
        </w:rPr>
        <w:t>Điều kiện lấy: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4"/>
      </w:tblGrid>
      <w:tr w:rsidR="006A522F" w:rsidRPr="004C7E39" w14:paraId="075648E6" w14:textId="77777777" w:rsidTr="00415767">
        <w:tc>
          <w:tcPr>
            <w:tcW w:w="5000" w:type="pct"/>
            <w:shd w:val="clear" w:color="auto" w:fill="auto"/>
          </w:tcPr>
          <w:p w14:paraId="49DB922E" w14:textId="77777777" w:rsidR="006A522F" w:rsidRPr="004C7E39" w:rsidRDefault="006A522F" w:rsidP="00415767">
            <w:pPr>
              <w:autoSpaceDE w:val="0"/>
              <w:autoSpaceDN w:val="0"/>
              <w:adjustRightInd w:val="0"/>
              <w:ind w:left="360"/>
              <w:rPr>
                <w:color w:val="000000"/>
                <w:sz w:val="18"/>
                <w:szCs w:val="18"/>
                <w:lang w:val="vi-VN"/>
              </w:rPr>
            </w:pPr>
            <w:r w:rsidRPr="004C7E39">
              <w:rPr>
                <w:color w:val="0000FF"/>
                <w:sz w:val="18"/>
                <w:szCs w:val="18"/>
                <w:lang w:val="vi-VN"/>
              </w:rPr>
              <w:t>SELECT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ORGKEY</w:t>
            </w:r>
            <w:r w:rsidRPr="004C7E39">
              <w:rPr>
                <w:color w:val="FF0000"/>
                <w:sz w:val="18"/>
                <w:szCs w:val="18"/>
                <w:lang w:val="vi-VN"/>
              </w:rPr>
              <w:t>,</w:t>
            </w:r>
            <w:r w:rsidRPr="004C7E39">
              <w:rPr>
                <w:color w:val="000000"/>
                <w:sz w:val="18"/>
                <w:szCs w:val="18"/>
                <w:lang w:val="vi-VN"/>
              </w:rPr>
              <w:t xml:space="preserve"> </w:t>
            </w:r>
          </w:p>
          <w:p w14:paraId="0783BB71"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A</w:t>
            </w:r>
            <w:r w:rsidRPr="004C7E39">
              <w:rPr>
                <w:color w:val="FF0000"/>
                <w:sz w:val="18"/>
                <w:szCs w:val="18"/>
                <w:lang w:val="vi-VN"/>
              </w:rPr>
              <w:t>.</w:t>
            </w:r>
            <w:r w:rsidRPr="004C7E39">
              <w:rPr>
                <w:color w:val="000000"/>
                <w:sz w:val="18"/>
                <w:szCs w:val="18"/>
                <w:lang w:val="vi-VN"/>
              </w:rPr>
              <w:t>NAME</w:t>
            </w:r>
            <w:r w:rsidRPr="004C7E39">
              <w:rPr>
                <w:color w:val="FF0000"/>
                <w:sz w:val="18"/>
                <w:szCs w:val="18"/>
                <w:lang w:val="vi-VN"/>
              </w:rPr>
              <w:t>,</w:t>
            </w:r>
          </w:p>
          <w:p w14:paraId="63BA9186"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BUSINESS_TYPE</w:t>
            </w:r>
            <w:r w:rsidRPr="004C7E39">
              <w:rPr>
                <w:color w:val="FF0000"/>
                <w:sz w:val="18"/>
                <w:szCs w:val="18"/>
                <w:lang w:val="vi-VN"/>
              </w:rPr>
              <w:t>,</w:t>
            </w:r>
          </w:p>
          <w:p w14:paraId="076DB9B8"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CATE</w:t>
            </w:r>
            <w:r w:rsidRPr="004C7E39">
              <w:rPr>
                <w:color w:val="FF0000"/>
                <w:sz w:val="18"/>
                <w:szCs w:val="18"/>
                <w:lang w:val="vi-VN"/>
              </w:rPr>
              <w:t>.</w:t>
            </w:r>
            <w:r w:rsidRPr="004C7E39">
              <w:rPr>
                <w:color w:val="000000"/>
                <w:sz w:val="18"/>
                <w:szCs w:val="18"/>
                <w:lang w:val="vi-VN"/>
              </w:rPr>
              <w:t xml:space="preserve">LOCALETEXT  </w:t>
            </w:r>
            <w:r w:rsidRPr="004C7E39">
              <w:rPr>
                <w:color w:val="0000FF"/>
                <w:sz w:val="18"/>
                <w:szCs w:val="18"/>
              </w:rPr>
              <w:t>AS</w:t>
            </w:r>
            <w:r w:rsidRPr="004C7E39">
              <w:rPr>
                <w:color w:val="000000"/>
                <w:sz w:val="18"/>
                <w:szCs w:val="18"/>
                <w:lang w:val="vi-VN"/>
              </w:rPr>
              <w:t xml:space="preserve"> BUSINESS_TYPE_DESC</w:t>
            </w:r>
            <w:r w:rsidRPr="004C7E39">
              <w:rPr>
                <w:color w:val="FF0000"/>
                <w:sz w:val="18"/>
                <w:szCs w:val="18"/>
                <w:lang w:val="vi-VN"/>
              </w:rPr>
              <w:t>,</w:t>
            </w:r>
          </w:p>
          <w:p w14:paraId="177A7ADF"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 xml:space="preserve">STRUSERFIELD4  </w:t>
            </w:r>
            <w:r w:rsidRPr="004C7E39">
              <w:rPr>
                <w:color w:val="0000FF"/>
                <w:sz w:val="18"/>
                <w:szCs w:val="18"/>
              </w:rPr>
              <w:t>AS</w:t>
            </w:r>
            <w:r w:rsidRPr="004C7E39">
              <w:rPr>
                <w:color w:val="000000"/>
                <w:sz w:val="18"/>
                <w:szCs w:val="18"/>
                <w:lang w:val="vi-VN"/>
              </w:rPr>
              <w:t xml:space="preserve"> SECOND_BUSINESS_TYPE</w:t>
            </w:r>
            <w:r w:rsidRPr="004C7E39">
              <w:rPr>
                <w:color w:val="FF0000"/>
                <w:sz w:val="18"/>
                <w:szCs w:val="18"/>
                <w:lang w:val="vi-VN"/>
              </w:rPr>
              <w:t>,</w:t>
            </w:r>
          </w:p>
          <w:p w14:paraId="50C88B3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CATE2</w:t>
            </w:r>
            <w:r w:rsidRPr="004C7E39">
              <w:rPr>
                <w:color w:val="FF0000"/>
                <w:sz w:val="18"/>
                <w:szCs w:val="18"/>
                <w:lang w:val="vi-VN"/>
              </w:rPr>
              <w:t>.</w:t>
            </w:r>
            <w:r w:rsidRPr="004C7E39">
              <w:rPr>
                <w:color w:val="000000"/>
                <w:sz w:val="18"/>
                <w:szCs w:val="18"/>
                <w:lang w:val="vi-VN"/>
              </w:rPr>
              <w:t>LOCALETEXT</w:t>
            </w:r>
            <w:r w:rsidRPr="004C7E39">
              <w:rPr>
                <w:color w:val="0000FF"/>
                <w:sz w:val="18"/>
                <w:szCs w:val="18"/>
              </w:rPr>
              <w:t xml:space="preserve"> AS</w:t>
            </w:r>
            <w:r w:rsidRPr="004C7E39">
              <w:rPr>
                <w:color w:val="000000"/>
                <w:sz w:val="18"/>
                <w:szCs w:val="18"/>
                <w:lang w:val="vi-VN"/>
              </w:rPr>
              <w:t xml:space="preserve"> SECOND_BUSINESS_TYPE_DESC</w:t>
            </w:r>
            <w:r w:rsidRPr="004C7E39">
              <w:rPr>
                <w:color w:val="FF0000"/>
                <w:sz w:val="18"/>
                <w:szCs w:val="18"/>
                <w:lang w:val="vi-VN"/>
              </w:rPr>
              <w:t>,</w:t>
            </w:r>
          </w:p>
          <w:p w14:paraId="38926EEA"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SUBSECTOR</w:t>
            </w:r>
            <w:r w:rsidRPr="004C7E39">
              <w:rPr>
                <w:color w:val="FF0000"/>
                <w:sz w:val="18"/>
                <w:szCs w:val="18"/>
                <w:lang w:val="vi-VN"/>
              </w:rPr>
              <w:t>,</w:t>
            </w:r>
          </w:p>
          <w:p w14:paraId="64B5D2F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CATE3</w:t>
            </w:r>
            <w:r w:rsidRPr="004C7E39">
              <w:rPr>
                <w:color w:val="FF0000"/>
                <w:sz w:val="18"/>
                <w:szCs w:val="18"/>
                <w:lang w:val="vi-VN"/>
              </w:rPr>
              <w:t>.</w:t>
            </w:r>
            <w:r w:rsidRPr="004C7E39">
              <w:rPr>
                <w:color w:val="000000"/>
                <w:sz w:val="18"/>
                <w:szCs w:val="18"/>
                <w:lang w:val="vi-VN"/>
              </w:rPr>
              <w:t>LOCALETEXT</w:t>
            </w:r>
            <w:r w:rsidRPr="004C7E39">
              <w:rPr>
                <w:color w:val="0000FF"/>
                <w:sz w:val="18"/>
                <w:szCs w:val="18"/>
              </w:rPr>
              <w:t xml:space="preserve"> AS</w:t>
            </w:r>
            <w:r w:rsidRPr="004C7E39">
              <w:rPr>
                <w:color w:val="000000"/>
                <w:sz w:val="18"/>
                <w:szCs w:val="18"/>
                <w:lang w:val="vi-VN"/>
              </w:rPr>
              <w:t xml:space="preserve"> SUBSECTOR_DESC</w:t>
            </w:r>
            <w:r w:rsidRPr="004C7E39">
              <w:rPr>
                <w:color w:val="FF0000"/>
                <w:sz w:val="18"/>
                <w:szCs w:val="18"/>
                <w:lang w:val="vi-VN"/>
              </w:rPr>
              <w:t>,</w:t>
            </w:r>
          </w:p>
          <w:p w14:paraId="2E6BEE6E"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TAXID</w:t>
            </w:r>
            <w:r w:rsidRPr="004C7E39">
              <w:rPr>
                <w:color w:val="FF0000"/>
                <w:sz w:val="18"/>
                <w:szCs w:val="18"/>
                <w:lang w:val="vi-VN"/>
              </w:rPr>
              <w:t>,</w:t>
            </w:r>
          </w:p>
          <w:p w14:paraId="7DA6C67A"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A</w:t>
            </w:r>
            <w:r w:rsidRPr="004C7E39">
              <w:rPr>
                <w:color w:val="FF0000"/>
                <w:sz w:val="18"/>
                <w:szCs w:val="18"/>
                <w:lang w:val="vi-VN"/>
              </w:rPr>
              <w:t>.</w:t>
            </w:r>
            <w:r w:rsidRPr="004C7E39">
              <w:rPr>
                <w:color w:val="000000"/>
                <w:sz w:val="18"/>
                <w:szCs w:val="18"/>
                <w:lang w:val="vi-VN"/>
              </w:rPr>
              <w:t>RELATIONSHIPOPENINGDATE</w:t>
            </w:r>
            <w:r w:rsidRPr="004C7E39">
              <w:rPr>
                <w:color w:val="FF0000"/>
                <w:sz w:val="18"/>
                <w:szCs w:val="18"/>
                <w:lang w:val="vi-VN"/>
              </w:rPr>
              <w:t>,</w:t>
            </w:r>
          </w:p>
          <w:p w14:paraId="02193255"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A</w:t>
            </w:r>
            <w:r w:rsidRPr="004C7E39">
              <w:rPr>
                <w:color w:val="FF0000"/>
                <w:sz w:val="18"/>
                <w:szCs w:val="18"/>
                <w:lang w:val="vi-VN"/>
              </w:rPr>
              <w:t>.</w:t>
            </w:r>
            <w:r w:rsidRPr="004C7E39">
              <w:rPr>
                <w:color w:val="000000"/>
                <w:sz w:val="18"/>
                <w:szCs w:val="18"/>
                <w:lang w:val="vi-VN"/>
              </w:rPr>
              <w:t>CORE_CUST_ID</w:t>
            </w:r>
            <w:r w:rsidRPr="004C7E39">
              <w:rPr>
                <w:color w:val="FF0000"/>
                <w:sz w:val="18"/>
                <w:szCs w:val="18"/>
                <w:lang w:val="vi-VN"/>
              </w:rPr>
              <w:t>,</w:t>
            </w:r>
          </w:p>
          <w:p w14:paraId="1BAC8BA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A</w:t>
            </w:r>
            <w:r w:rsidRPr="004C7E39">
              <w:rPr>
                <w:color w:val="FF0000"/>
                <w:sz w:val="18"/>
                <w:szCs w:val="18"/>
                <w:lang w:val="vi-VN"/>
              </w:rPr>
              <w:t>.</w:t>
            </w:r>
            <w:r w:rsidRPr="004C7E39">
              <w:rPr>
                <w:color w:val="000000"/>
                <w:sz w:val="18"/>
                <w:szCs w:val="18"/>
                <w:lang w:val="vi-VN"/>
              </w:rPr>
              <w:t>CORP_ID</w:t>
            </w:r>
            <w:r w:rsidRPr="004C7E39">
              <w:rPr>
                <w:color w:val="FF0000"/>
                <w:sz w:val="18"/>
                <w:szCs w:val="18"/>
                <w:lang w:val="vi-VN"/>
              </w:rPr>
              <w:t>,</w:t>
            </w:r>
          </w:p>
          <w:p w14:paraId="45770015"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DOC2</w:t>
            </w:r>
            <w:r w:rsidRPr="004C7E39">
              <w:rPr>
                <w:color w:val="FF0000"/>
                <w:sz w:val="18"/>
                <w:szCs w:val="18"/>
                <w:lang w:val="vi-VN"/>
              </w:rPr>
              <w:t>.</w:t>
            </w:r>
            <w:r w:rsidRPr="004C7E39">
              <w:rPr>
                <w:color w:val="000000"/>
                <w:sz w:val="18"/>
                <w:szCs w:val="18"/>
                <w:lang w:val="vi-VN"/>
              </w:rPr>
              <w:t>REFERENCENUMBER</w:t>
            </w:r>
            <w:r w:rsidRPr="004C7E39">
              <w:rPr>
                <w:color w:val="FF0000"/>
                <w:sz w:val="18"/>
                <w:szCs w:val="18"/>
                <w:lang w:val="vi-VN"/>
              </w:rPr>
              <w:t>,</w:t>
            </w:r>
          </w:p>
          <w:p w14:paraId="014AF1C3" w14:textId="77777777" w:rsidR="006A522F" w:rsidRPr="004C7E39" w:rsidRDefault="006A522F" w:rsidP="00415767">
            <w:pPr>
              <w:autoSpaceDE w:val="0"/>
              <w:autoSpaceDN w:val="0"/>
              <w:adjustRightInd w:val="0"/>
              <w:ind w:left="360"/>
              <w:rPr>
                <w:color w:val="000000"/>
                <w:sz w:val="18"/>
                <w:szCs w:val="18"/>
                <w:lang w:val="en-GB"/>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DOC2</w:t>
            </w:r>
            <w:r w:rsidRPr="004C7E39">
              <w:rPr>
                <w:color w:val="FF0000"/>
                <w:sz w:val="18"/>
                <w:szCs w:val="18"/>
                <w:lang w:val="vi-VN"/>
              </w:rPr>
              <w:t>.</w:t>
            </w:r>
            <w:r w:rsidRPr="004C7E39">
              <w:rPr>
                <w:color w:val="000000"/>
                <w:sz w:val="18"/>
                <w:szCs w:val="18"/>
                <w:lang w:val="vi-VN"/>
              </w:rPr>
              <w:t>DOCCODE</w:t>
            </w:r>
            <w:r w:rsidRPr="004C7E39">
              <w:rPr>
                <w:color w:val="000000"/>
                <w:sz w:val="18"/>
                <w:szCs w:val="18"/>
              </w:rPr>
              <w:t>,</w:t>
            </w:r>
          </w:p>
          <w:p w14:paraId="332967EF" w14:textId="77777777" w:rsidR="006A522F" w:rsidRPr="004C7E39" w:rsidRDefault="006A522F" w:rsidP="00415767">
            <w:pPr>
              <w:autoSpaceDE w:val="0"/>
              <w:autoSpaceDN w:val="0"/>
              <w:adjustRightInd w:val="0"/>
              <w:ind w:left="360"/>
              <w:rPr>
                <w:color w:val="000000"/>
                <w:sz w:val="18"/>
                <w:szCs w:val="18"/>
              </w:rPr>
            </w:pPr>
            <w:r w:rsidRPr="004C7E39">
              <w:rPr>
                <w:color w:val="000000"/>
                <w:sz w:val="18"/>
                <w:szCs w:val="18"/>
              </w:rPr>
              <w:t xml:space="preserve">                A</w:t>
            </w:r>
            <w:r w:rsidRPr="004C7E39">
              <w:rPr>
                <w:color w:val="FF0000"/>
                <w:sz w:val="18"/>
                <w:szCs w:val="18"/>
                <w:lang w:val="vi-VN"/>
              </w:rPr>
              <w:t>.</w:t>
            </w:r>
            <w:r w:rsidRPr="004C7E39">
              <w:rPr>
                <w:color w:val="000000"/>
                <w:sz w:val="18"/>
                <w:szCs w:val="18"/>
              </w:rPr>
              <w:t>CUST_DOB,</w:t>
            </w:r>
          </w:p>
          <w:p w14:paraId="5685081A"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lang w:val="vi-VN"/>
              </w:rPr>
              <w:tab/>
              <w:t>NVL2</w:t>
            </w:r>
            <w:r w:rsidRPr="004C7E39">
              <w:rPr>
                <w:color w:val="FF0000"/>
                <w:sz w:val="18"/>
                <w:szCs w:val="18"/>
                <w:lang w:val="vi-VN"/>
              </w:rPr>
              <w:t>(</w:t>
            </w:r>
            <w:r w:rsidRPr="004C7E39">
              <w:rPr>
                <w:color w:val="000000"/>
                <w:sz w:val="18"/>
                <w:szCs w:val="18"/>
                <w:lang w:val="vi-VN"/>
              </w:rPr>
              <w:t>A</w:t>
            </w:r>
            <w:r w:rsidRPr="004C7E39">
              <w:rPr>
                <w:color w:val="FF0000"/>
                <w:sz w:val="18"/>
                <w:szCs w:val="18"/>
                <w:lang w:val="vi-VN"/>
              </w:rPr>
              <w:t>.</w:t>
            </w:r>
            <w:r w:rsidRPr="004C7E39">
              <w:rPr>
                <w:color w:val="000000"/>
                <w:sz w:val="18"/>
                <w:szCs w:val="18"/>
                <w:lang w:val="vi-VN"/>
              </w:rPr>
              <w:t>ORGKEY</w:t>
            </w:r>
            <w:r w:rsidRPr="004C7E39">
              <w:rPr>
                <w:color w:val="FF0000"/>
                <w:sz w:val="18"/>
                <w:szCs w:val="18"/>
                <w:lang w:val="vi-VN"/>
              </w:rPr>
              <w:t>,</w:t>
            </w:r>
            <w:r w:rsidRPr="004C7E39">
              <w:rPr>
                <w:color w:val="000000"/>
                <w:sz w:val="18"/>
                <w:szCs w:val="18"/>
                <w:lang w:val="vi-VN"/>
              </w:rPr>
              <w:t xml:space="preserve"> </w:t>
            </w:r>
          </w:p>
          <w:p w14:paraId="4894AF57"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00"/>
                <w:sz w:val="18"/>
                <w:szCs w:val="18"/>
                <w:lang w:val="vi-VN"/>
              </w:rPr>
              <w:tab/>
            </w:r>
            <w:r w:rsidRPr="004C7E39">
              <w:rPr>
                <w:color w:val="000000"/>
                <w:sz w:val="18"/>
                <w:szCs w:val="18"/>
              </w:rPr>
              <w:t xml:space="preserve">            </w:t>
            </w:r>
            <w:r w:rsidRPr="004C7E39">
              <w:rPr>
                <w:color w:val="000000"/>
                <w:sz w:val="18"/>
                <w:szCs w:val="18"/>
                <w:lang w:val="vi-VN"/>
              </w:rPr>
              <w:t>DECODE</w:t>
            </w:r>
            <w:r w:rsidRPr="004C7E39">
              <w:rPr>
                <w:color w:val="FF0000"/>
                <w:sz w:val="18"/>
                <w:szCs w:val="18"/>
                <w:lang w:val="vi-VN"/>
              </w:rPr>
              <w:t>(</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CORP_ID</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'I'</w:t>
            </w:r>
            <w:r w:rsidRPr="004C7E39">
              <w:rPr>
                <w:color w:val="FF0000"/>
                <w:sz w:val="18"/>
                <w:szCs w:val="18"/>
                <w:lang w:val="vi-VN"/>
              </w:rPr>
              <w:t>,</w:t>
            </w:r>
            <w:r w:rsidRPr="004C7E39">
              <w:rPr>
                <w:color w:val="000000"/>
                <w:sz w:val="18"/>
                <w:szCs w:val="18"/>
                <w:lang w:val="vi-VN"/>
              </w:rPr>
              <w:t xml:space="preserve"> DECODE</w:t>
            </w:r>
            <w:r w:rsidRPr="004C7E39">
              <w:rPr>
                <w:color w:val="FF0000"/>
                <w:sz w:val="18"/>
                <w:szCs w:val="18"/>
                <w:lang w:val="vi-VN"/>
              </w:rPr>
              <w:t>(</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BUSINESS_TYPE</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'20055'</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'I'</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w:t>
            </w:r>
            <w:r w:rsidRPr="004C7E39">
              <w:rPr>
                <w:color w:val="FF0000"/>
                <w:sz w:val="18"/>
                <w:szCs w:val="18"/>
                <w:lang w:val="vi-VN"/>
              </w:rPr>
              <w:t>)),</w:t>
            </w:r>
            <w:r w:rsidRPr="004C7E39">
              <w:rPr>
                <w:color w:val="000000"/>
                <w:sz w:val="18"/>
                <w:szCs w:val="18"/>
                <w:lang w:val="vi-VN"/>
              </w:rPr>
              <w:t xml:space="preserve"> </w:t>
            </w:r>
          </w:p>
          <w:p w14:paraId="0B176F54"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8080"/>
                <w:sz w:val="18"/>
                <w:szCs w:val="18"/>
                <w:lang w:val="vi-VN"/>
              </w:rPr>
              <w:t>'Invalid CIF'</w:t>
            </w:r>
          </w:p>
          <w:p w14:paraId="1D16B160" w14:textId="77777777" w:rsidR="006A522F" w:rsidRPr="004C7E39" w:rsidRDefault="006A522F" w:rsidP="00415767">
            <w:pPr>
              <w:autoSpaceDE w:val="0"/>
              <w:autoSpaceDN w:val="0"/>
              <w:adjustRightInd w:val="0"/>
              <w:ind w:left="360"/>
              <w:rPr>
                <w:color w:val="000000"/>
                <w:sz w:val="18"/>
                <w:szCs w:val="18"/>
                <w:lang w:val="en-GB"/>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w:t>
            </w:r>
            <w:r w:rsidRPr="004C7E39">
              <w:rPr>
                <w:color w:val="0000FF"/>
                <w:sz w:val="18"/>
                <w:szCs w:val="18"/>
                <w:lang w:val="vi-VN"/>
              </w:rPr>
              <w:t>AS</w:t>
            </w:r>
            <w:r w:rsidRPr="004C7E39">
              <w:rPr>
                <w:color w:val="000000"/>
                <w:sz w:val="18"/>
                <w:szCs w:val="18"/>
                <w:lang w:val="vi-VN"/>
              </w:rPr>
              <w:t xml:space="preserve"> CUSTTPCD</w:t>
            </w:r>
            <w:r w:rsidRPr="004C7E39">
              <w:rPr>
                <w:color w:val="FF0000"/>
                <w:sz w:val="18"/>
                <w:szCs w:val="18"/>
                <w:lang w:val="vi-VN"/>
              </w:rPr>
              <w:t>,</w:t>
            </w:r>
            <w:r w:rsidRPr="004C7E39">
              <w:rPr>
                <w:color w:val="000000"/>
                <w:sz w:val="18"/>
                <w:szCs w:val="18"/>
              </w:rPr>
              <w:t xml:space="preserve">                </w:t>
            </w:r>
          </w:p>
          <w:p w14:paraId="0A9F6AC6" w14:textId="77777777" w:rsidR="006A522F" w:rsidRPr="004C7E39" w:rsidRDefault="006A522F" w:rsidP="00415767">
            <w:pPr>
              <w:autoSpaceDE w:val="0"/>
              <w:autoSpaceDN w:val="0"/>
              <w:adjustRightInd w:val="0"/>
              <w:ind w:left="360"/>
              <w:rPr>
                <w:color w:val="000000"/>
                <w:sz w:val="18"/>
                <w:szCs w:val="18"/>
              </w:rPr>
            </w:pPr>
            <w:r w:rsidRPr="004C7E39">
              <w:rPr>
                <w:color w:val="000000"/>
                <w:sz w:val="18"/>
                <w:szCs w:val="18"/>
              </w:rPr>
              <w:t xml:space="preserve">                TC</w:t>
            </w:r>
            <w:r w:rsidRPr="004C7E39">
              <w:rPr>
                <w:color w:val="FF0000"/>
                <w:sz w:val="18"/>
                <w:szCs w:val="18"/>
                <w:lang w:val="vi-VN"/>
              </w:rPr>
              <w:t>.</w:t>
            </w:r>
            <w:r w:rsidRPr="004C7E39">
              <w:rPr>
                <w:color w:val="000000"/>
                <w:sz w:val="18"/>
                <w:szCs w:val="18"/>
              </w:rPr>
              <w:t xml:space="preserve">LOCALETEXT </w:t>
            </w:r>
            <w:r w:rsidRPr="004C7E39">
              <w:rPr>
                <w:color w:val="0000FF"/>
                <w:sz w:val="18"/>
                <w:szCs w:val="18"/>
                <w:lang w:val="vi-VN"/>
              </w:rPr>
              <w:t>AS</w:t>
            </w:r>
            <w:r w:rsidRPr="004C7E39">
              <w:rPr>
                <w:color w:val="000000"/>
                <w:sz w:val="18"/>
                <w:szCs w:val="18"/>
                <w:lang w:val="vi-VN"/>
              </w:rPr>
              <w:t xml:space="preserve"> </w:t>
            </w:r>
            <w:r w:rsidRPr="004C7E39">
              <w:rPr>
                <w:color w:val="000000"/>
                <w:sz w:val="18"/>
                <w:szCs w:val="18"/>
              </w:rPr>
              <w:t xml:space="preserve"> COMPANY,</w:t>
            </w:r>
          </w:p>
          <w:p w14:paraId="20CFD891" w14:textId="77777777" w:rsidR="006A522F" w:rsidRPr="004C7E39" w:rsidRDefault="006A522F" w:rsidP="00415767">
            <w:pPr>
              <w:autoSpaceDE w:val="0"/>
              <w:autoSpaceDN w:val="0"/>
              <w:adjustRightInd w:val="0"/>
              <w:ind w:left="360"/>
              <w:rPr>
                <w:color w:val="000000"/>
                <w:sz w:val="18"/>
                <w:szCs w:val="18"/>
              </w:rPr>
            </w:pPr>
            <w:r w:rsidRPr="004C7E39">
              <w:rPr>
                <w:color w:val="000000"/>
                <w:sz w:val="18"/>
                <w:szCs w:val="18"/>
              </w:rPr>
              <w:t>C</w:t>
            </w:r>
            <w:r w:rsidRPr="004C7E39">
              <w:rPr>
                <w:color w:val="FF0000"/>
                <w:sz w:val="18"/>
                <w:szCs w:val="18"/>
                <w:lang w:val="vi-VN"/>
              </w:rPr>
              <w:t>.</w:t>
            </w:r>
            <w:r w:rsidRPr="004C7E39">
              <w:rPr>
                <w:color w:val="000000"/>
                <w:sz w:val="18"/>
                <w:szCs w:val="18"/>
              </w:rPr>
              <w:t>STRUSERFIELD3,</w:t>
            </w:r>
            <w:r w:rsidRPr="004C7E39">
              <w:rPr>
                <w:color w:val="000000"/>
                <w:sz w:val="18"/>
                <w:szCs w:val="18"/>
              </w:rPr>
              <w:br/>
            </w:r>
            <w:r w:rsidRPr="004C7E39">
              <w:rPr>
                <w:color w:val="000000"/>
                <w:sz w:val="18"/>
                <w:szCs w:val="18"/>
              </w:rPr>
              <w:tab/>
              <w:t>DOC3</w:t>
            </w:r>
            <w:r w:rsidRPr="004C7E39">
              <w:rPr>
                <w:color w:val="FF0000"/>
                <w:sz w:val="18"/>
                <w:szCs w:val="18"/>
                <w:lang w:val="vi-VN"/>
              </w:rPr>
              <w:t>.</w:t>
            </w:r>
            <w:r w:rsidRPr="004C7E39">
              <w:rPr>
                <w:color w:val="000000"/>
                <w:sz w:val="18"/>
                <w:szCs w:val="18"/>
              </w:rPr>
              <w:t xml:space="preserve">REFERENCENUMBER </w:t>
            </w:r>
            <w:r w:rsidRPr="004C7E39">
              <w:rPr>
                <w:color w:val="0000FF"/>
                <w:sz w:val="18"/>
                <w:szCs w:val="18"/>
                <w:lang w:val="vi-VN"/>
              </w:rPr>
              <w:t>AS</w:t>
            </w:r>
            <w:r w:rsidRPr="004C7E39">
              <w:rPr>
                <w:color w:val="000000"/>
                <w:sz w:val="18"/>
                <w:szCs w:val="18"/>
                <w:lang w:val="vi-VN"/>
              </w:rPr>
              <w:t xml:space="preserve"> </w:t>
            </w:r>
            <w:r w:rsidRPr="004C7E39">
              <w:rPr>
                <w:color w:val="000000"/>
                <w:sz w:val="18"/>
                <w:szCs w:val="18"/>
              </w:rPr>
              <w:t>CMND_DKKD,</w:t>
            </w:r>
          </w:p>
          <w:p w14:paraId="60B3F3B6" w14:textId="77777777" w:rsidR="006A522F" w:rsidRPr="004C7E39" w:rsidRDefault="006A522F" w:rsidP="00415767">
            <w:pPr>
              <w:autoSpaceDE w:val="0"/>
              <w:autoSpaceDN w:val="0"/>
              <w:adjustRightInd w:val="0"/>
              <w:ind w:left="360"/>
              <w:rPr>
                <w:color w:val="000000"/>
                <w:sz w:val="18"/>
                <w:szCs w:val="18"/>
              </w:rPr>
            </w:pPr>
            <w:r w:rsidRPr="004C7E39">
              <w:rPr>
                <w:color w:val="000000"/>
                <w:sz w:val="18"/>
                <w:szCs w:val="18"/>
                <w:lang w:val="vi-VN"/>
              </w:rPr>
              <w:t>DOC</w:t>
            </w:r>
            <w:r w:rsidRPr="004C7E39">
              <w:rPr>
                <w:color w:val="000000"/>
                <w:sz w:val="18"/>
                <w:szCs w:val="18"/>
              </w:rPr>
              <w:t>4</w:t>
            </w:r>
            <w:r w:rsidRPr="004C7E39">
              <w:rPr>
                <w:color w:val="FF0000"/>
                <w:sz w:val="18"/>
                <w:szCs w:val="18"/>
                <w:lang w:val="vi-VN"/>
              </w:rPr>
              <w:t>.</w:t>
            </w:r>
            <w:r w:rsidRPr="004C7E39">
              <w:rPr>
                <w:color w:val="000000"/>
                <w:sz w:val="18"/>
                <w:szCs w:val="18"/>
                <w:lang w:val="vi-VN"/>
              </w:rPr>
              <w:t>REFERENCENUMBER</w:t>
            </w:r>
            <w:r w:rsidRPr="004C7E39">
              <w:rPr>
                <w:color w:val="000000"/>
                <w:sz w:val="18"/>
                <w:szCs w:val="18"/>
              </w:rPr>
              <w:t xml:space="preserve"> </w:t>
            </w:r>
            <w:r w:rsidRPr="004C7E39">
              <w:rPr>
                <w:color w:val="0000FF"/>
                <w:sz w:val="18"/>
                <w:szCs w:val="18"/>
                <w:lang w:val="vi-VN"/>
              </w:rPr>
              <w:t>AS</w:t>
            </w:r>
            <w:r w:rsidRPr="004C7E39">
              <w:rPr>
                <w:color w:val="000000"/>
                <w:sz w:val="18"/>
                <w:szCs w:val="18"/>
                <w:lang w:val="vi-VN"/>
              </w:rPr>
              <w:t xml:space="preserve"> </w:t>
            </w:r>
            <w:r w:rsidRPr="004C7E39">
              <w:rPr>
                <w:color w:val="000000"/>
                <w:sz w:val="18"/>
                <w:szCs w:val="18"/>
              </w:rPr>
              <w:t>CMND_DDDN,</w:t>
            </w:r>
          </w:p>
          <w:p w14:paraId="7299806E" w14:textId="77777777" w:rsidR="006A522F" w:rsidRPr="004C7E39" w:rsidRDefault="006A522F" w:rsidP="00415767">
            <w:pPr>
              <w:autoSpaceDE w:val="0"/>
              <w:autoSpaceDN w:val="0"/>
              <w:adjustRightInd w:val="0"/>
              <w:ind w:left="360"/>
              <w:rPr>
                <w:color w:val="000000"/>
                <w:sz w:val="18"/>
                <w:szCs w:val="18"/>
              </w:rPr>
            </w:pPr>
            <w:r w:rsidRPr="004C7E39">
              <w:rPr>
                <w:color w:val="000000"/>
                <w:sz w:val="18"/>
                <w:szCs w:val="18"/>
              </w:rPr>
              <w:t>DOC5</w:t>
            </w:r>
            <w:r w:rsidRPr="004C7E39">
              <w:rPr>
                <w:color w:val="FF0000"/>
                <w:sz w:val="18"/>
                <w:szCs w:val="18"/>
                <w:lang w:val="vi-VN"/>
              </w:rPr>
              <w:t>.</w:t>
            </w:r>
            <w:r w:rsidRPr="004C7E39">
              <w:rPr>
                <w:color w:val="000000"/>
                <w:sz w:val="18"/>
                <w:szCs w:val="18"/>
                <w:lang w:val="vi-VN"/>
              </w:rPr>
              <w:t>REFERENCENUMBER</w:t>
            </w:r>
            <w:r w:rsidRPr="004C7E39">
              <w:rPr>
                <w:color w:val="000000"/>
                <w:sz w:val="18"/>
                <w:szCs w:val="18"/>
              </w:rPr>
              <w:t xml:space="preserve"> </w:t>
            </w:r>
            <w:r w:rsidRPr="004C7E39">
              <w:rPr>
                <w:color w:val="0000FF"/>
                <w:sz w:val="18"/>
                <w:szCs w:val="18"/>
                <w:lang w:val="vi-VN"/>
              </w:rPr>
              <w:t>AS</w:t>
            </w:r>
            <w:r w:rsidRPr="004C7E39">
              <w:rPr>
                <w:color w:val="000000"/>
                <w:sz w:val="18"/>
                <w:szCs w:val="18"/>
                <w:lang w:val="vi-VN"/>
              </w:rPr>
              <w:t xml:space="preserve"> </w:t>
            </w:r>
            <w:r w:rsidRPr="004C7E39">
              <w:rPr>
                <w:color w:val="000000"/>
                <w:sz w:val="18"/>
                <w:szCs w:val="18"/>
              </w:rPr>
              <w:t>SO_DKDN,</w:t>
            </w:r>
          </w:p>
          <w:p w14:paraId="05E0EAB5" w14:textId="77777777" w:rsidR="006A522F" w:rsidRPr="004C7E39" w:rsidRDefault="006A522F" w:rsidP="00415767">
            <w:pPr>
              <w:autoSpaceDE w:val="0"/>
              <w:autoSpaceDN w:val="0"/>
              <w:adjustRightInd w:val="0"/>
              <w:ind w:left="360"/>
              <w:rPr>
                <w:color w:val="0000FF"/>
                <w:sz w:val="18"/>
                <w:szCs w:val="18"/>
                <w:lang w:val="vi-VN"/>
              </w:rPr>
            </w:pPr>
            <w:r w:rsidRPr="004C7E39">
              <w:rPr>
                <w:color w:val="0000FF"/>
                <w:sz w:val="18"/>
                <w:szCs w:val="18"/>
                <w:lang w:val="vi-VN"/>
              </w:rPr>
              <w:t>CASE</w:t>
            </w:r>
          </w:p>
          <w:p w14:paraId="2098E737"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'20010'</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nha nuoc'</w:t>
            </w:r>
          </w:p>
          <w:p w14:paraId="24EAEB12"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'20015'</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nha nuoc'</w:t>
            </w:r>
          </w:p>
          <w:p w14:paraId="6348CCF5"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'20020'</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nha nuoc'</w:t>
            </w:r>
          </w:p>
          <w:p w14:paraId="7AEBAE6A"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'20025'</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ngoai quoc doanh'</w:t>
            </w:r>
          </w:p>
          <w:p w14:paraId="3E8F096D"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'20030'</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nha nuoc'</w:t>
            </w:r>
          </w:p>
          <w:p w14:paraId="10696A40"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'20035'</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ngoai quoc doanh'</w:t>
            </w:r>
          </w:p>
          <w:p w14:paraId="371DCFF3"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'20040'</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ngoai quoc doanh'</w:t>
            </w:r>
          </w:p>
          <w:p w14:paraId="0DBF67AF"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'20045'</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ngoai quoc doanh'</w:t>
            </w:r>
          </w:p>
          <w:p w14:paraId="02F96637"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'20050'</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co von dau tu nuoc ngoai'</w:t>
            </w:r>
          </w:p>
          <w:p w14:paraId="34D303F4"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'80015'</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'Doanh nghiep ngoai quoc doanh'</w:t>
            </w:r>
          </w:p>
          <w:p w14:paraId="1E4B756C"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'20055'</w:t>
            </w:r>
          </w:p>
          <w:p w14:paraId="4FE4692E"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OR</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CORP_ID </w:t>
            </w:r>
            <w:r w:rsidRPr="004C7E39">
              <w:rPr>
                <w:color w:val="0000FF"/>
                <w:sz w:val="18"/>
                <w:szCs w:val="18"/>
                <w:lang w:val="vi-VN"/>
              </w:rPr>
              <w:t>IS</w:t>
            </w:r>
            <w:r w:rsidRPr="004C7E39">
              <w:rPr>
                <w:color w:val="000000"/>
                <w:sz w:val="18"/>
                <w:szCs w:val="18"/>
                <w:lang w:val="vi-VN"/>
              </w:rPr>
              <w:t xml:space="preserve"> </w:t>
            </w:r>
            <w:r w:rsidRPr="004C7E39">
              <w:rPr>
                <w:color w:val="0000FF"/>
                <w:sz w:val="18"/>
                <w:szCs w:val="18"/>
                <w:lang w:val="vi-VN"/>
              </w:rPr>
              <w:t>NULL</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'Ho kinh doanh ca nhan'</w:t>
            </w:r>
          </w:p>
          <w:p w14:paraId="08A3E55A"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'80010'</w:t>
            </w:r>
            <w:r w:rsidRPr="004C7E39">
              <w:rPr>
                <w:color w:val="000000"/>
                <w:sz w:val="18"/>
                <w:szCs w:val="18"/>
                <w:lang w:val="vi-VN"/>
              </w:rPr>
              <w:t xml:space="preserve"> </w:t>
            </w:r>
            <w:r w:rsidRPr="004C7E39">
              <w:rPr>
                <w:color w:val="0000FF"/>
                <w:sz w:val="18"/>
                <w:szCs w:val="18"/>
                <w:lang w:val="vi-VN"/>
              </w:rPr>
              <w:t>THEN</w:t>
            </w:r>
            <w:r w:rsidRPr="004C7E39">
              <w:rPr>
                <w:color w:val="000000"/>
                <w:sz w:val="18"/>
                <w:szCs w:val="18"/>
                <w:lang w:val="vi-VN"/>
              </w:rPr>
              <w:t xml:space="preserve"> </w:t>
            </w:r>
            <w:r w:rsidRPr="004C7E39">
              <w:rPr>
                <w:color w:val="008080"/>
                <w:sz w:val="18"/>
                <w:szCs w:val="18"/>
                <w:lang w:val="vi-VN"/>
              </w:rPr>
              <w:t>'Don vi hanh chinh su nghiep, Dang, Doan the va hiep hoi'</w:t>
            </w:r>
          </w:p>
          <w:p w14:paraId="12A266CB"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ELSE</w:t>
            </w:r>
            <w:r w:rsidRPr="004C7E39">
              <w:rPr>
                <w:color w:val="000000"/>
                <w:sz w:val="18"/>
                <w:szCs w:val="18"/>
                <w:lang w:val="vi-VN"/>
              </w:rPr>
              <w:t xml:space="preserve"> </w:t>
            </w:r>
            <w:r w:rsidRPr="004C7E39">
              <w:rPr>
                <w:color w:val="008080"/>
                <w:sz w:val="18"/>
                <w:szCs w:val="18"/>
                <w:lang w:val="vi-VN"/>
              </w:rPr>
              <w:t>'Khac'</w:t>
            </w:r>
          </w:p>
          <w:p w14:paraId="7B4E3CF4" w14:textId="77777777" w:rsidR="006A522F" w:rsidRPr="004C7E39" w:rsidRDefault="006A522F" w:rsidP="00415767">
            <w:pPr>
              <w:autoSpaceDE w:val="0"/>
              <w:autoSpaceDN w:val="0"/>
              <w:adjustRightInd w:val="0"/>
              <w:ind w:left="360"/>
              <w:rPr>
                <w:color w:val="000000"/>
                <w:sz w:val="18"/>
                <w:szCs w:val="18"/>
              </w:rPr>
            </w:pPr>
            <w:r w:rsidRPr="004C7E39">
              <w:rPr>
                <w:color w:val="0000FF"/>
                <w:sz w:val="18"/>
                <w:szCs w:val="18"/>
                <w:lang w:val="vi-VN"/>
              </w:rPr>
              <w:t>END</w:t>
            </w:r>
            <w:r w:rsidRPr="004C7E39">
              <w:rPr>
                <w:color w:val="000000"/>
                <w:sz w:val="18"/>
                <w:szCs w:val="18"/>
                <w:lang w:val="vi-VN"/>
              </w:rPr>
              <w:t xml:space="preserve"> </w:t>
            </w:r>
            <w:r w:rsidRPr="004C7E39">
              <w:rPr>
                <w:color w:val="0000FF"/>
                <w:sz w:val="18"/>
                <w:szCs w:val="18"/>
                <w:lang w:val="vi-VN"/>
              </w:rPr>
              <w:t>AS</w:t>
            </w:r>
            <w:r w:rsidRPr="004C7E39">
              <w:rPr>
                <w:color w:val="000000"/>
                <w:sz w:val="18"/>
                <w:szCs w:val="18"/>
                <w:lang w:val="vi-VN"/>
              </w:rPr>
              <w:t xml:space="preserve"> TT35</w:t>
            </w:r>
            <w:r w:rsidRPr="004C7E39">
              <w:rPr>
                <w:color w:val="000000"/>
                <w:sz w:val="18"/>
                <w:szCs w:val="18"/>
              </w:rPr>
              <w:t>,</w:t>
            </w:r>
          </w:p>
          <w:p w14:paraId="03855A39" w14:textId="77777777" w:rsidR="006A522F" w:rsidRPr="004C7E39" w:rsidRDefault="006A522F" w:rsidP="00415767">
            <w:pPr>
              <w:shd w:val="clear" w:color="auto" w:fill="FFFFFF"/>
              <w:ind w:left="360"/>
              <w:rPr>
                <w:color w:val="000000"/>
                <w:sz w:val="18"/>
                <w:szCs w:val="18"/>
                <w:lang w:eastAsia="vi-VN"/>
              </w:rPr>
            </w:pPr>
            <w:r w:rsidRPr="004C7E39">
              <w:rPr>
                <w:color w:val="0000FF"/>
                <w:sz w:val="18"/>
                <w:szCs w:val="18"/>
                <w:lang w:eastAsia="vi-VN"/>
              </w:rPr>
              <w:t xml:space="preserve">                                </w:t>
            </w:r>
            <w:r w:rsidRPr="004C7E39">
              <w:rPr>
                <w:color w:val="0000FF"/>
                <w:sz w:val="18"/>
                <w:szCs w:val="18"/>
                <w:lang w:val="vi-VN" w:eastAsia="vi-VN"/>
              </w:rPr>
              <w:t>DECODE</w:t>
            </w:r>
            <w:r w:rsidRPr="004C7E39">
              <w:rPr>
                <w:color w:val="000080"/>
                <w:sz w:val="18"/>
                <w:szCs w:val="18"/>
                <w:lang w:val="vi-VN" w:eastAsia="vi-VN"/>
              </w:rPr>
              <w:t>(</w:t>
            </w:r>
            <w:r w:rsidRPr="004C7E39">
              <w:rPr>
                <w:color w:val="000000"/>
                <w:sz w:val="18"/>
                <w:szCs w:val="18"/>
                <w:lang w:eastAsia="vi-VN"/>
              </w:rPr>
              <w:t>A</w:t>
            </w:r>
            <w:r w:rsidRPr="004C7E39">
              <w:rPr>
                <w:color w:val="000080"/>
                <w:sz w:val="18"/>
                <w:szCs w:val="18"/>
                <w:lang w:val="vi-VN" w:eastAsia="vi-VN"/>
              </w:rPr>
              <w:t>.</w:t>
            </w:r>
            <w:r w:rsidRPr="004C7E39">
              <w:rPr>
                <w:color w:val="000000"/>
                <w:sz w:val="18"/>
                <w:szCs w:val="18"/>
                <w:lang w:val="vi-VN" w:eastAsia="vi-VN"/>
              </w:rPr>
              <w:t>SUBSEGMENT</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'05'</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'Diamond'</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'10'</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'Gold'</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'15'</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'Silver'</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'20'</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'Bronze'</w:t>
            </w:r>
            <w:r w:rsidRPr="004C7E39">
              <w:rPr>
                <w:color w:val="000080"/>
                <w:sz w:val="18"/>
                <w:szCs w:val="18"/>
                <w:lang w:val="vi-VN" w:eastAsia="vi-VN"/>
              </w:rPr>
              <w:t>,</w:t>
            </w:r>
            <w:r w:rsidRPr="004C7E39">
              <w:rPr>
                <w:color w:val="000000"/>
                <w:sz w:val="18"/>
                <w:szCs w:val="18"/>
                <w:lang w:val="vi-VN" w:eastAsia="vi-VN"/>
              </w:rPr>
              <w:t xml:space="preserve"> </w:t>
            </w:r>
            <w:r w:rsidRPr="004C7E39">
              <w:rPr>
                <w:color w:val="FF0000"/>
                <w:sz w:val="18"/>
                <w:szCs w:val="18"/>
                <w:lang w:val="vi-VN" w:eastAsia="vi-VN"/>
              </w:rPr>
              <w:t>'General'</w:t>
            </w:r>
            <w:r w:rsidRPr="004C7E39">
              <w:rPr>
                <w:color w:val="000080"/>
                <w:sz w:val="18"/>
                <w:szCs w:val="18"/>
                <w:lang w:val="vi-VN" w:eastAsia="vi-VN"/>
              </w:rPr>
              <w:t>)</w:t>
            </w:r>
            <w:r w:rsidRPr="004C7E39">
              <w:rPr>
                <w:color w:val="000000"/>
                <w:sz w:val="18"/>
                <w:szCs w:val="18"/>
                <w:lang w:val="vi-VN" w:eastAsia="vi-VN"/>
              </w:rPr>
              <w:t xml:space="preserve"> </w:t>
            </w:r>
            <w:r w:rsidRPr="004C7E39">
              <w:rPr>
                <w:color w:val="0000FF"/>
                <w:sz w:val="18"/>
                <w:szCs w:val="18"/>
                <w:lang w:val="vi-VN"/>
              </w:rPr>
              <w:t>AS</w:t>
            </w:r>
            <w:r w:rsidRPr="004C7E39">
              <w:rPr>
                <w:color w:val="000000"/>
                <w:sz w:val="18"/>
                <w:szCs w:val="18"/>
                <w:lang w:val="vi-VN" w:eastAsia="vi-VN"/>
              </w:rPr>
              <w:t xml:space="preserve"> KH_VIP</w:t>
            </w:r>
            <w:r w:rsidRPr="004C7E39">
              <w:rPr>
                <w:color w:val="000000"/>
                <w:sz w:val="18"/>
                <w:szCs w:val="18"/>
                <w:lang w:eastAsia="vi-VN"/>
              </w:rPr>
              <w:t>,</w:t>
            </w:r>
          </w:p>
          <w:p w14:paraId="2DE300AB" w14:textId="77777777" w:rsidR="006A522F" w:rsidRPr="004C7E39" w:rsidRDefault="006A522F" w:rsidP="00415767">
            <w:pPr>
              <w:shd w:val="clear" w:color="auto" w:fill="FFFFFF"/>
              <w:ind w:left="360"/>
              <w:rPr>
                <w:sz w:val="18"/>
                <w:szCs w:val="18"/>
                <w:lang w:eastAsia="vi-VN"/>
              </w:rPr>
            </w:pPr>
            <w:r w:rsidRPr="004C7E39">
              <w:rPr>
                <w:sz w:val="18"/>
                <w:szCs w:val="18"/>
                <w:lang w:eastAsia="vi-VN"/>
              </w:rPr>
              <w:t xml:space="preserve">                                A.</w:t>
            </w:r>
            <w:r w:rsidRPr="004C7E39">
              <w:rPr>
                <w:bCs/>
                <w:sz w:val="18"/>
                <w:szCs w:val="18"/>
              </w:rPr>
              <w:t xml:space="preserve">PRIMARY_SOL_ID </w:t>
            </w:r>
          </w:p>
          <w:p w14:paraId="789D704B" w14:textId="77777777" w:rsidR="006A522F" w:rsidRPr="004C7E39" w:rsidRDefault="006A522F" w:rsidP="00415767">
            <w:pPr>
              <w:autoSpaceDE w:val="0"/>
              <w:autoSpaceDN w:val="0"/>
              <w:adjustRightInd w:val="0"/>
              <w:ind w:left="360"/>
              <w:rPr>
                <w:rFonts w:eastAsia="Arial"/>
                <w:color w:val="000000"/>
                <w:sz w:val="18"/>
                <w:szCs w:val="18"/>
                <w:lang w:val="vi-VN"/>
              </w:rPr>
            </w:pP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ACCOUNTS A</w:t>
            </w:r>
          </w:p>
          <w:p w14:paraId="4AE9D4B9"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 xml:space="preserve">CORPORATE C </w:t>
            </w:r>
            <w:r w:rsidRPr="004C7E39">
              <w:rPr>
                <w:color w:val="0000FF"/>
                <w:sz w:val="18"/>
                <w:szCs w:val="18"/>
                <w:lang w:val="vi-VN"/>
              </w:rPr>
              <w:t>ON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CORP_KEY </w:t>
            </w:r>
            <w:r w:rsidRPr="004C7E39">
              <w:rPr>
                <w:color w:val="FF0000"/>
                <w:sz w:val="18"/>
                <w:szCs w:val="18"/>
                <w:lang w:val="vi-VN"/>
              </w:rPr>
              <w: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ORGKEY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BANK_ID</w:t>
            </w:r>
          </w:p>
          <w:p w14:paraId="07929135"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w:t>
            </w:r>
            <w:r w:rsidRPr="004C7E39">
              <w:rPr>
                <w:color w:val="FF0000"/>
                <w:sz w:val="18"/>
                <w:szCs w:val="18"/>
                <w:lang w:val="vi-VN"/>
              </w:rPr>
              <w:t>(</w:t>
            </w:r>
          </w:p>
          <w:p w14:paraId="1CD9431F"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VALUE</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LOCALETEXT</w:t>
            </w:r>
          </w:p>
          <w:p w14:paraId="55F0BDD3"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CATEGORIES C</w:t>
            </w:r>
            <w:r w:rsidRPr="004C7E39">
              <w:rPr>
                <w:color w:val="FF0000"/>
                <w:sz w:val="18"/>
                <w:szCs w:val="18"/>
                <w:lang w:val="vi-VN"/>
              </w:rPr>
              <w:t>,</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CATEGORY_LANG L</w:t>
            </w:r>
          </w:p>
          <w:p w14:paraId="0FAF1F06"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CATEGORYTYPE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'BUS_TYPE'</w:t>
            </w:r>
          </w:p>
          <w:p w14:paraId="4C45D4B6"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CATEGORYID </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CATEGORYID</w:t>
            </w:r>
          </w:p>
          <w:p w14:paraId="2DFE386A"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CATE </w:t>
            </w:r>
            <w:r w:rsidRPr="004C7E39">
              <w:rPr>
                <w:color w:val="0000FF"/>
                <w:sz w:val="18"/>
                <w:szCs w:val="18"/>
                <w:lang w:val="vi-VN"/>
              </w:rPr>
              <w:t>ON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BUSINESS_TYPE </w:t>
            </w:r>
            <w:r w:rsidRPr="004C7E39">
              <w:rPr>
                <w:color w:val="FF0000"/>
                <w:sz w:val="18"/>
                <w:szCs w:val="18"/>
                <w:lang w:val="vi-VN"/>
              </w:rPr>
              <w:t>=</w:t>
            </w:r>
            <w:r w:rsidRPr="004C7E39">
              <w:rPr>
                <w:color w:val="000000"/>
                <w:sz w:val="18"/>
                <w:szCs w:val="18"/>
                <w:lang w:val="vi-VN"/>
              </w:rPr>
              <w:t xml:space="preserve"> CATE</w:t>
            </w:r>
            <w:r w:rsidRPr="004C7E39">
              <w:rPr>
                <w:color w:val="FF0000"/>
                <w:sz w:val="18"/>
                <w:szCs w:val="18"/>
                <w:lang w:val="vi-VN"/>
              </w:rPr>
              <w:t>.</w:t>
            </w:r>
            <w:r w:rsidRPr="004C7E39">
              <w:rPr>
                <w:color w:val="000000"/>
                <w:sz w:val="18"/>
                <w:szCs w:val="18"/>
                <w:lang w:val="vi-VN"/>
              </w:rPr>
              <w:t>VALUE</w:t>
            </w:r>
          </w:p>
          <w:p w14:paraId="0CC6FC60"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w:t>
            </w:r>
            <w:r w:rsidRPr="004C7E39">
              <w:rPr>
                <w:color w:val="FF0000"/>
                <w:sz w:val="18"/>
                <w:szCs w:val="18"/>
                <w:lang w:val="vi-VN"/>
              </w:rPr>
              <w:t>(</w:t>
            </w:r>
          </w:p>
          <w:p w14:paraId="48CC9563"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VALUE</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LOCALETEXT</w:t>
            </w:r>
          </w:p>
          <w:p w14:paraId="6B8BDEBD"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CATEGORIES C</w:t>
            </w:r>
            <w:r w:rsidRPr="004C7E39">
              <w:rPr>
                <w:color w:val="FF0000"/>
                <w:sz w:val="18"/>
                <w:szCs w:val="18"/>
                <w:lang w:val="vi-VN"/>
              </w:rPr>
              <w:t>,</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CATEGORY_LANG L</w:t>
            </w:r>
          </w:p>
          <w:p w14:paraId="6FECE873"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CATEGORYTYPE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'BUS_TYPE2'</w:t>
            </w:r>
          </w:p>
          <w:p w14:paraId="6E9E8447"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CATEGORYID </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CATEGORYID</w:t>
            </w:r>
          </w:p>
          <w:p w14:paraId="5245856A"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CATE2 </w:t>
            </w:r>
            <w:r w:rsidRPr="004C7E39">
              <w:rPr>
                <w:color w:val="0000FF"/>
                <w:sz w:val="18"/>
                <w:szCs w:val="18"/>
                <w:lang w:val="vi-VN"/>
              </w:rPr>
              <w:t>ON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STRUSERFIELD4 </w:t>
            </w:r>
            <w:r w:rsidRPr="004C7E39">
              <w:rPr>
                <w:color w:val="FF0000"/>
                <w:sz w:val="18"/>
                <w:szCs w:val="18"/>
                <w:lang w:val="vi-VN"/>
              </w:rPr>
              <w:t>=</w:t>
            </w:r>
            <w:r w:rsidRPr="004C7E39">
              <w:rPr>
                <w:color w:val="000000"/>
                <w:sz w:val="18"/>
                <w:szCs w:val="18"/>
                <w:lang w:val="vi-VN"/>
              </w:rPr>
              <w:t xml:space="preserve"> CATE2</w:t>
            </w:r>
            <w:r w:rsidRPr="004C7E39">
              <w:rPr>
                <w:color w:val="FF0000"/>
                <w:sz w:val="18"/>
                <w:szCs w:val="18"/>
                <w:lang w:val="vi-VN"/>
              </w:rPr>
              <w:t>.</w:t>
            </w:r>
            <w:r w:rsidRPr="004C7E39">
              <w:rPr>
                <w:color w:val="000000"/>
                <w:sz w:val="18"/>
                <w:szCs w:val="18"/>
                <w:lang w:val="vi-VN"/>
              </w:rPr>
              <w:t>VALUE</w:t>
            </w:r>
          </w:p>
          <w:p w14:paraId="501C0375"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w:t>
            </w:r>
            <w:r w:rsidRPr="004C7E39">
              <w:rPr>
                <w:color w:val="FF0000"/>
                <w:sz w:val="18"/>
                <w:szCs w:val="18"/>
                <w:lang w:val="vi-VN"/>
              </w:rPr>
              <w:t>(</w:t>
            </w:r>
          </w:p>
          <w:p w14:paraId="5DBD7213"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VALUE</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LOCALETEXT</w:t>
            </w:r>
          </w:p>
          <w:p w14:paraId="47CE232F"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CATEGORIES C</w:t>
            </w:r>
            <w:r w:rsidRPr="004C7E39">
              <w:rPr>
                <w:color w:val="FF0000"/>
                <w:sz w:val="18"/>
                <w:szCs w:val="18"/>
                <w:lang w:val="vi-VN"/>
              </w:rPr>
              <w:t>,</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CATEGORY_LANG L</w:t>
            </w:r>
          </w:p>
          <w:p w14:paraId="4A28AB93"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CATEGORYTYPE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'SUB_SECTOR_CODE'</w:t>
            </w:r>
          </w:p>
          <w:p w14:paraId="154AF6A7"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CATEGORYID </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CATEGORYID</w:t>
            </w:r>
          </w:p>
          <w:p w14:paraId="77E52CBF"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CATE3 </w:t>
            </w:r>
            <w:r w:rsidRPr="004C7E39">
              <w:rPr>
                <w:color w:val="0000FF"/>
                <w:sz w:val="18"/>
                <w:szCs w:val="18"/>
                <w:lang w:val="vi-VN"/>
              </w:rPr>
              <w:t>ON</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SUBSECTOR </w:t>
            </w:r>
            <w:r w:rsidRPr="004C7E39">
              <w:rPr>
                <w:color w:val="FF0000"/>
                <w:sz w:val="18"/>
                <w:szCs w:val="18"/>
                <w:lang w:val="vi-VN"/>
              </w:rPr>
              <w:t>=</w:t>
            </w:r>
            <w:r w:rsidRPr="004C7E39">
              <w:rPr>
                <w:color w:val="000000"/>
                <w:sz w:val="18"/>
                <w:szCs w:val="18"/>
                <w:lang w:val="vi-VN"/>
              </w:rPr>
              <w:t xml:space="preserve"> CATE3</w:t>
            </w:r>
            <w:r w:rsidRPr="004C7E39">
              <w:rPr>
                <w:color w:val="FF0000"/>
                <w:sz w:val="18"/>
                <w:szCs w:val="18"/>
                <w:lang w:val="vi-VN"/>
              </w:rPr>
              <w:t>.</w:t>
            </w:r>
            <w:r w:rsidRPr="004C7E39">
              <w:rPr>
                <w:color w:val="000000"/>
                <w:sz w:val="18"/>
                <w:szCs w:val="18"/>
                <w:lang w:val="vi-VN"/>
              </w:rPr>
              <w:t>VALUE</w:t>
            </w:r>
          </w:p>
          <w:p w14:paraId="2DF2918D"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FF0000"/>
                <w:sz w:val="18"/>
                <w:szCs w:val="18"/>
                <w:lang w:val="vi-VN"/>
              </w:rPr>
              <w:t xml:space="preserve"> (</w:t>
            </w:r>
          </w:p>
          <w:p w14:paraId="4DC692EE" w14:textId="77777777" w:rsidR="006A522F" w:rsidRPr="004C7E39" w:rsidRDefault="006A522F" w:rsidP="00415767">
            <w:pPr>
              <w:autoSpaceDE w:val="0"/>
              <w:autoSpaceDN w:val="0"/>
              <w:adjustRightInd w:val="0"/>
              <w:ind w:left="360"/>
              <w:rPr>
                <w:color w:val="000000"/>
                <w:sz w:val="18"/>
                <w:szCs w:val="18"/>
                <w:lang w:val="en-GB"/>
              </w:rPr>
            </w:pPr>
            <w:r w:rsidRPr="004C7E39">
              <w:rPr>
                <w:color w:val="000000"/>
                <w:sz w:val="18"/>
                <w:szCs w:val="18"/>
                <w:lang w:val="vi-VN"/>
              </w:rPr>
              <w:t xml:space="preserve">            </w:t>
            </w:r>
            <w:r w:rsidRPr="004C7E39">
              <w:rPr>
                <w:color w:val="000000"/>
                <w:sz w:val="18"/>
                <w:szCs w:val="18"/>
                <w:lang w:val="vi-VN"/>
              </w:rPr>
              <w:tab/>
            </w:r>
            <w:r w:rsidRPr="004C7E39">
              <w:rPr>
                <w:color w:val="000000"/>
                <w:sz w:val="18"/>
                <w:szCs w:val="18"/>
              </w:rPr>
              <w:t xml:space="preserve">   </w:t>
            </w:r>
            <w:r w:rsidRPr="004C7E39">
              <w:rPr>
                <w:color w:val="0000FF"/>
                <w:sz w:val="18"/>
                <w:szCs w:val="18"/>
                <w:lang w:val="vi-VN"/>
              </w:rPr>
              <w:t>SELECT</w:t>
            </w:r>
            <w:r w:rsidRPr="004C7E39">
              <w:rPr>
                <w:color w:val="000000"/>
                <w:sz w:val="18"/>
                <w:szCs w:val="18"/>
                <w:lang w:val="vi-VN"/>
              </w:rPr>
              <w:t xml:space="preserve"> DEMOGRAPHIC</w:t>
            </w:r>
            <w:r w:rsidRPr="004C7E39">
              <w:rPr>
                <w:color w:val="000000"/>
                <w:sz w:val="18"/>
                <w:szCs w:val="18"/>
              </w:rPr>
              <w:t>.</w:t>
            </w:r>
            <w:r w:rsidRPr="004C7E39">
              <w:rPr>
                <w:color w:val="000000"/>
                <w:sz w:val="18"/>
                <w:szCs w:val="18"/>
                <w:lang w:val="vi-VN"/>
              </w:rPr>
              <w:t>ORGKEY</w:t>
            </w:r>
            <w:r w:rsidRPr="004C7E39">
              <w:rPr>
                <w:color w:val="000000"/>
                <w:sz w:val="18"/>
                <w:szCs w:val="18"/>
              </w:rPr>
              <w:t xml:space="preserve">, </w:t>
            </w:r>
            <w:r w:rsidRPr="004C7E39">
              <w:rPr>
                <w:color w:val="000000"/>
                <w:sz w:val="18"/>
                <w:szCs w:val="18"/>
                <w:lang w:val="vi-VN"/>
              </w:rPr>
              <w:t>DEMOGRAPHIC</w:t>
            </w:r>
            <w:r w:rsidRPr="004C7E39">
              <w:rPr>
                <w:color w:val="000000"/>
                <w:sz w:val="18"/>
                <w:szCs w:val="18"/>
              </w:rPr>
              <w:t>.DEMOGRAPHICTYPE</w:t>
            </w:r>
          </w:p>
          <w:p w14:paraId="55FFA3F4" w14:textId="77777777" w:rsidR="006A522F" w:rsidRPr="004C7E39" w:rsidRDefault="006A522F" w:rsidP="00415767">
            <w:pPr>
              <w:autoSpaceDE w:val="0"/>
              <w:autoSpaceDN w:val="0"/>
              <w:adjustRightInd w:val="0"/>
              <w:ind w:left="360"/>
              <w:rPr>
                <w:color w:val="000000"/>
                <w:sz w:val="18"/>
                <w:szCs w:val="18"/>
                <w:lang w:val="vi-VN"/>
              </w:rPr>
            </w:pPr>
            <w:r w:rsidRPr="004C7E39">
              <w:rPr>
                <w:color w:val="0000FF"/>
                <w:sz w:val="18"/>
                <w:szCs w:val="18"/>
              </w:rPr>
              <w:t xml:space="preserve">                   </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VALUE</w:t>
            </w:r>
            <w:r w:rsidRPr="004C7E39">
              <w:rPr>
                <w:color w:val="FF0000"/>
                <w:sz w:val="18"/>
                <w:szCs w:val="18"/>
                <w:lang w:val="vi-VN"/>
              </w:rPr>
              <w:t>,</w:t>
            </w:r>
            <w:r w:rsidRPr="004C7E39">
              <w:rPr>
                <w:color w:val="000000"/>
                <w:sz w:val="18"/>
                <w:szCs w:val="18"/>
              </w:rPr>
              <w:t xml:space="preserve"> </w:t>
            </w:r>
            <w:r w:rsidRPr="004C7E39">
              <w:rPr>
                <w:color w:val="000000"/>
                <w:sz w:val="18"/>
                <w:szCs w:val="18"/>
                <w:lang w:val="vi-VN"/>
              </w:rPr>
              <w:t>L</w:t>
            </w:r>
            <w:r w:rsidRPr="004C7E39">
              <w:rPr>
                <w:color w:val="FF0000"/>
                <w:sz w:val="18"/>
                <w:szCs w:val="18"/>
                <w:lang w:val="vi-VN"/>
              </w:rPr>
              <w:t>.</w:t>
            </w:r>
            <w:r w:rsidRPr="004C7E39">
              <w:rPr>
                <w:color w:val="000000"/>
                <w:sz w:val="18"/>
                <w:szCs w:val="18"/>
                <w:lang w:val="vi-VN"/>
              </w:rPr>
              <w:t>LOCALETEXT</w:t>
            </w:r>
          </w:p>
          <w:p w14:paraId="4B41AC45"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FROM</w:t>
            </w:r>
            <w:r w:rsidRPr="004C7E39">
              <w:rPr>
                <w:color w:val="000000"/>
                <w:sz w:val="18"/>
                <w:szCs w:val="18"/>
                <w:lang w:val="vi-VN"/>
              </w:rPr>
              <w:t xml:space="preserve"> CRMUSER.DEMOGRAPHIC</w:t>
            </w:r>
            <w:r w:rsidRPr="004C7E39">
              <w:rPr>
                <w:color w:val="000000"/>
                <w:sz w:val="18"/>
                <w:szCs w:val="18"/>
              </w:rPr>
              <w:t>,</w:t>
            </w:r>
            <w:r w:rsidRPr="004C7E39">
              <w:rPr>
                <w:color w:val="000000"/>
                <w:sz w:val="18"/>
                <w:szCs w:val="18"/>
                <w:lang w:val="vi-VN"/>
              </w:rPr>
              <w:t xml:space="preserve"> </w:t>
            </w:r>
          </w:p>
          <w:p w14:paraId="317AAABC"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CRMUSER</w:t>
            </w:r>
            <w:r w:rsidRPr="004C7E39">
              <w:rPr>
                <w:color w:val="FF0000"/>
                <w:sz w:val="18"/>
                <w:szCs w:val="18"/>
                <w:lang w:val="vi-VN"/>
              </w:rPr>
              <w:t>.</w:t>
            </w:r>
            <w:r w:rsidRPr="004C7E39">
              <w:rPr>
                <w:color w:val="000000"/>
                <w:sz w:val="18"/>
                <w:szCs w:val="18"/>
                <w:lang w:val="vi-VN"/>
              </w:rPr>
              <w:t>CATEGORIES C</w:t>
            </w:r>
            <w:r w:rsidRPr="004C7E39">
              <w:rPr>
                <w:color w:val="FF0000"/>
                <w:sz w:val="18"/>
                <w:szCs w:val="18"/>
                <w:lang w:val="vi-VN"/>
              </w:rPr>
              <w:t>,</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 xml:space="preserve">CATEGORY_LANG L   </w:t>
            </w:r>
          </w:p>
          <w:p w14:paraId="49F4B5B4"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WHERE</w:t>
            </w:r>
            <w:r w:rsidRPr="004C7E39">
              <w:rPr>
                <w:color w:val="000000"/>
                <w:sz w:val="18"/>
                <w:szCs w:val="18"/>
                <w:lang w:val="vi-VN"/>
              </w:rPr>
              <w:t xml:space="preserve"> DEMOGRAPHIC.EMPLOYERID = </w:t>
            </w:r>
            <w:r w:rsidRPr="004C7E39">
              <w:rPr>
                <w:color w:val="000000"/>
                <w:sz w:val="18"/>
                <w:szCs w:val="18"/>
              </w:rPr>
              <w:t>C</w:t>
            </w:r>
            <w:r w:rsidRPr="004C7E39">
              <w:rPr>
                <w:color w:val="000000"/>
                <w:sz w:val="18"/>
                <w:szCs w:val="18"/>
                <w:lang w:val="vi-VN"/>
              </w:rPr>
              <w:t xml:space="preserve">.VALUE(+) </w:t>
            </w:r>
          </w:p>
          <w:p w14:paraId="4BEB9833" w14:textId="77777777" w:rsidR="006A522F" w:rsidRPr="004C7E39" w:rsidRDefault="006A522F" w:rsidP="00415767">
            <w:pPr>
              <w:autoSpaceDE w:val="0"/>
              <w:autoSpaceDN w:val="0"/>
              <w:adjustRightInd w:val="0"/>
              <w:ind w:left="360"/>
              <w:rPr>
                <w:color w:val="008080"/>
                <w:sz w:val="18"/>
                <w:szCs w:val="18"/>
                <w:lang w:val="vi-VN"/>
              </w:rPr>
            </w:pPr>
            <w:r w:rsidRPr="004C7E39">
              <w:rPr>
                <w:color w:val="0000FF"/>
                <w:sz w:val="18"/>
                <w:szCs w:val="18"/>
              </w:rPr>
              <w:t xml:space="preserve">                                         </w:t>
            </w:r>
            <w:r w:rsidRPr="004C7E39">
              <w:rPr>
                <w:color w:val="0000FF"/>
                <w:sz w:val="18"/>
                <w:szCs w:val="18"/>
                <w:lang w:val="vi-VN"/>
              </w:rPr>
              <w:t>AND</w:t>
            </w:r>
            <w:r w:rsidRPr="004C7E39">
              <w:rPr>
                <w:color w:val="000000"/>
                <w:sz w:val="18"/>
                <w:szCs w:val="18"/>
                <w:lang w:val="vi-VN"/>
              </w:rPr>
              <w:t xml:space="preserve"> </w:t>
            </w:r>
            <w:r w:rsidRPr="004C7E39">
              <w:rPr>
                <w:color w:val="000000"/>
                <w:sz w:val="18"/>
                <w:szCs w:val="18"/>
              </w:rPr>
              <w:t>C.</w:t>
            </w:r>
            <w:r w:rsidRPr="004C7E39">
              <w:rPr>
                <w:color w:val="000000"/>
                <w:sz w:val="18"/>
                <w:szCs w:val="18"/>
                <w:lang w:val="vi-VN"/>
              </w:rPr>
              <w:t xml:space="preserve">CATEGORYTYPE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'EMPLOYER_ID'</w:t>
            </w:r>
          </w:p>
          <w:p w14:paraId="283AC641"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CATEGORYID </w:t>
            </w:r>
            <w:r w:rsidRPr="004C7E39">
              <w:rPr>
                <w:color w:val="FF0000"/>
                <w:sz w:val="18"/>
                <w:szCs w:val="18"/>
                <w:lang w:val="vi-VN"/>
              </w:rPr>
              <w:t>=</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CATEGORYID</w:t>
            </w:r>
          </w:p>
          <w:p w14:paraId="71D46A67"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TC</w:t>
            </w:r>
            <w:r w:rsidRPr="004C7E39">
              <w:rPr>
                <w:color w:val="000000"/>
                <w:sz w:val="18"/>
                <w:szCs w:val="18"/>
              </w:rPr>
              <w:t xml:space="preserve"> </w:t>
            </w:r>
            <w:r w:rsidRPr="004C7E39">
              <w:rPr>
                <w:color w:val="0000FF"/>
                <w:sz w:val="18"/>
                <w:szCs w:val="18"/>
                <w:lang w:val="vi-VN"/>
              </w:rPr>
              <w:t>ON</w:t>
            </w:r>
            <w:r w:rsidRPr="004C7E39">
              <w:t xml:space="preserve"> </w:t>
            </w:r>
            <w:r w:rsidRPr="004C7E39">
              <w:rPr>
                <w:color w:val="000000"/>
                <w:sz w:val="18"/>
                <w:szCs w:val="18"/>
              </w:rPr>
              <w:t>A</w:t>
            </w:r>
            <w:r w:rsidRPr="004C7E39">
              <w:rPr>
                <w:color w:val="000000"/>
                <w:sz w:val="18"/>
                <w:szCs w:val="18"/>
                <w:lang w:val="vi-VN"/>
              </w:rPr>
              <w:t xml:space="preserve">.ORGKEY = </w:t>
            </w:r>
            <w:r w:rsidRPr="004C7E39">
              <w:rPr>
                <w:color w:val="000000"/>
                <w:sz w:val="18"/>
                <w:szCs w:val="18"/>
              </w:rPr>
              <w:t>TC</w:t>
            </w:r>
            <w:r w:rsidRPr="004C7E39">
              <w:rPr>
                <w:color w:val="000000"/>
                <w:sz w:val="18"/>
                <w:szCs w:val="18"/>
                <w:lang w:val="vi-VN"/>
              </w:rPr>
              <w:t xml:space="preserve">.ORGKEY  </w:t>
            </w:r>
            <w:r w:rsidRPr="004C7E39">
              <w:rPr>
                <w:color w:val="0000FF"/>
                <w:sz w:val="18"/>
                <w:szCs w:val="18"/>
                <w:lang w:val="vi-VN"/>
              </w:rPr>
              <w:t>AND</w:t>
            </w:r>
            <w:r w:rsidRPr="004C7E39">
              <w:rPr>
                <w:color w:val="000000"/>
                <w:sz w:val="18"/>
                <w:szCs w:val="18"/>
                <w:lang w:val="vi-VN"/>
              </w:rPr>
              <w:t xml:space="preserve"> </w:t>
            </w:r>
            <w:r w:rsidRPr="004C7E39">
              <w:rPr>
                <w:color w:val="000000"/>
                <w:sz w:val="18"/>
                <w:szCs w:val="18"/>
              </w:rPr>
              <w:t>TC</w:t>
            </w:r>
            <w:r w:rsidRPr="004C7E39">
              <w:rPr>
                <w:color w:val="000000"/>
                <w:sz w:val="18"/>
                <w:szCs w:val="18"/>
                <w:lang w:val="vi-VN"/>
              </w:rPr>
              <w:t>.DEMOGRAPHICTYPE</w:t>
            </w:r>
            <w:r w:rsidRPr="004C7E39">
              <w:rPr>
                <w:color w:val="000000"/>
                <w:sz w:val="18"/>
                <w:szCs w:val="18"/>
              </w:rPr>
              <w:t xml:space="preserv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'Account'</w:t>
            </w:r>
          </w:p>
          <w:p w14:paraId="7D02D37F"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w:t>
            </w:r>
            <w:r w:rsidRPr="004C7E39">
              <w:rPr>
                <w:color w:val="FF0000"/>
                <w:sz w:val="18"/>
                <w:szCs w:val="18"/>
                <w:lang w:val="vi-VN"/>
              </w:rPr>
              <w:t>(</w:t>
            </w:r>
          </w:p>
          <w:p w14:paraId="7078A67F"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w:t>
            </w:r>
            <w:r w:rsidRPr="004C7E39">
              <w:rPr>
                <w:color w:val="FF0000"/>
                <w:sz w:val="18"/>
                <w:szCs w:val="18"/>
                <w:lang w:val="vi-VN"/>
              </w:rPr>
              <w:t>*</w:t>
            </w:r>
          </w:p>
          <w:p w14:paraId="5F983D9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w:t>
            </w:r>
            <w:r w:rsidRPr="004C7E39">
              <w:rPr>
                <w:color w:val="FF0000"/>
                <w:sz w:val="18"/>
                <w:szCs w:val="18"/>
                <w:lang w:val="vi-VN"/>
              </w:rPr>
              <w:t>(</w:t>
            </w:r>
          </w:p>
          <w:p w14:paraId="6E808407"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DOC</w:t>
            </w:r>
            <w:r w:rsidRPr="004C7E39">
              <w:rPr>
                <w:color w:val="FF0000"/>
                <w:sz w:val="18"/>
                <w:szCs w:val="18"/>
                <w:lang w:val="vi-VN"/>
              </w:rPr>
              <w:t>.*,</w:t>
            </w:r>
          </w:p>
          <w:p w14:paraId="5355F222"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ROW_NUMBER</w:t>
            </w:r>
            <w:r w:rsidRPr="004C7E39">
              <w:rPr>
                <w:color w:val="FF0000"/>
                <w:sz w:val="18"/>
                <w:szCs w:val="18"/>
                <w:lang w:val="vi-VN"/>
              </w:rPr>
              <w:t>()</w:t>
            </w:r>
            <w:r w:rsidRPr="004C7E39">
              <w:rPr>
                <w:color w:val="000000"/>
                <w:sz w:val="18"/>
                <w:szCs w:val="18"/>
                <w:lang w:val="vi-VN"/>
              </w:rPr>
              <w:t xml:space="preserve"> OVER</w:t>
            </w:r>
            <w:r w:rsidRPr="004C7E39">
              <w:rPr>
                <w:color w:val="FF0000"/>
                <w:sz w:val="18"/>
                <w:szCs w:val="18"/>
                <w:lang w:val="vi-VN"/>
              </w:rPr>
              <w:t>(</w:t>
            </w:r>
            <w:r w:rsidRPr="004C7E39">
              <w:rPr>
                <w:color w:val="0000FF"/>
                <w:sz w:val="18"/>
                <w:szCs w:val="18"/>
                <w:lang w:val="vi-VN"/>
              </w:rPr>
              <w:t>PARTITION</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 xml:space="preserve">ORGKEY </w:t>
            </w:r>
          </w:p>
          <w:p w14:paraId="2336EA47"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rPr>
              <w:t xml:space="preserve">      </w:t>
            </w:r>
            <w:r w:rsidRPr="004C7E39">
              <w:rPr>
                <w:color w:val="0000FF"/>
                <w:sz w:val="18"/>
                <w:szCs w:val="18"/>
                <w:lang w:val="vi-VN"/>
              </w:rPr>
              <w:t>ORDER</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DECODE</w:t>
            </w:r>
            <w:r w:rsidRPr="004C7E39">
              <w:rPr>
                <w:color w:val="FF0000"/>
                <w:sz w:val="18"/>
                <w:szCs w:val="18"/>
                <w:lang w:val="vi-VN"/>
              </w:rPr>
              <w:t>(</w:t>
            </w:r>
            <w:r w:rsidRPr="004C7E39">
              <w:rPr>
                <w:color w:val="000000"/>
                <w:sz w:val="18"/>
                <w:szCs w:val="18"/>
                <w:lang w:val="vi-VN"/>
              </w:rPr>
              <w:t>DOC</w:t>
            </w:r>
            <w:r w:rsidRPr="004C7E39">
              <w:rPr>
                <w:color w:val="FF0000"/>
                <w:sz w:val="18"/>
                <w:szCs w:val="18"/>
                <w:lang w:val="vi-VN"/>
              </w:rPr>
              <w:t>.</w:t>
            </w:r>
            <w:r w:rsidRPr="004C7E39">
              <w:rPr>
                <w:color w:val="000000"/>
                <w:sz w:val="18"/>
                <w:szCs w:val="18"/>
                <w:lang w:val="vi-VN"/>
              </w:rPr>
              <w:t>DOCCODE</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'CCUOC'</w:t>
            </w:r>
            <w:r w:rsidRPr="004C7E39">
              <w:rPr>
                <w:color w:val="FF0000"/>
                <w:sz w:val="18"/>
                <w:szCs w:val="18"/>
                <w:lang w:val="vi-VN"/>
              </w:rPr>
              <w:t>,</w:t>
            </w:r>
            <w:r w:rsidRPr="004C7E39">
              <w:rPr>
                <w:color w:val="000000"/>
                <w:sz w:val="18"/>
                <w:szCs w:val="18"/>
                <w:lang w:val="vi-VN"/>
              </w:rPr>
              <w:t xml:space="preserve"> 1</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'CMND'</w:t>
            </w:r>
            <w:r w:rsidRPr="004C7E39">
              <w:rPr>
                <w:color w:val="FF0000"/>
                <w:sz w:val="18"/>
                <w:szCs w:val="18"/>
                <w:lang w:val="vi-VN"/>
              </w:rPr>
              <w:t>,</w:t>
            </w:r>
            <w:r w:rsidRPr="004C7E39">
              <w:rPr>
                <w:color w:val="000000"/>
                <w:sz w:val="18"/>
                <w:szCs w:val="18"/>
                <w:lang w:val="vi-VN"/>
              </w:rPr>
              <w:t xml:space="preserve"> 2</w:t>
            </w:r>
            <w:r w:rsidRPr="004C7E39">
              <w:rPr>
                <w:color w:val="FF0000"/>
                <w:sz w:val="18"/>
                <w:szCs w:val="18"/>
                <w:lang w:val="vi-VN"/>
              </w:rPr>
              <w:t>,</w:t>
            </w:r>
            <w:r w:rsidRPr="004C7E39">
              <w:rPr>
                <w:color w:val="000000"/>
                <w:sz w:val="18"/>
                <w:szCs w:val="18"/>
                <w:lang w:val="vi-VN"/>
              </w:rPr>
              <w:t xml:space="preserve"> 3</w:t>
            </w:r>
            <w:r w:rsidRPr="004C7E39">
              <w:rPr>
                <w:color w:val="FF0000"/>
                <w:sz w:val="18"/>
                <w:szCs w:val="18"/>
                <w:lang w:val="vi-VN"/>
              </w:rPr>
              <w:t>))</w:t>
            </w:r>
            <w:r w:rsidRPr="004C7E39">
              <w:rPr>
                <w:color w:val="000000"/>
                <w:sz w:val="18"/>
                <w:szCs w:val="18"/>
                <w:lang w:val="vi-VN"/>
              </w:rPr>
              <w:t xml:space="preserve"> R</w:t>
            </w:r>
          </w:p>
          <w:p w14:paraId="0CC67D2A"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ENTITYDOCUMENT DOC</w:t>
            </w:r>
          </w:p>
          <w:p w14:paraId="35BC5FCB"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'01'</w:t>
            </w:r>
          </w:p>
          <w:p w14:paraId="16B3B6AE"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 xml:space="preserve">ENTITYTYPE </w:t>
            </w:r>
            <w:r w:rsidRPr="004C7E39">
              <w:rPr>
                <w:color w:val="0000FF"/>
                <w:sz w:val="18"/>
                <w:szCs w:val="18"/>
                <w:lang w:val="vi-VN"/>
              </w:rPr>
              <w:t>IN</w:t>
            </w:r>
            <w:r w:rsidRPr="004C7E39">
              <w:rPr>
                <w:color w:val="000000"/>
                <w:sz w:val="18"/>
                <w:szCs w:val="18"/>
                <w:lang w:val="vi-VN"/>
              </w:rPr>
              <w:t xml:space="preserve"> </w:t>
            </w:r>
            <w:r w:rsidRPr="004C7E39">
              <w:rPr>
                <w:color w:val="FF0000"/>
                <w:sz w:val="18"/>
                <w:szCs w:val="18"/>
                <w:lang w:val="vi-VN"/>
              </w:rPr>
              <w:t>(</w:t>
            </w:r>
            <w:r w:rsidRPr="004C7E39">
              <w:rPr>
                <w:color w:val="008080"/>
                <w:sz w:val="18"/>
                <w:szCs w:val="18"/>
                <w:lang w:val="vi-VN"/>
              </w:rPr>
              <w:t>'CIFRetCust'</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'CIFCorpCust'</w:t>
            </w:r>
            <w:r w:rsidRPr="004C7E39">
              <w:rPr>
                <w:color w:val="FF0000"/>
                <w:sz w:val="18"/>
                <w:szCs w:val="18"/>
                <w:lang w:val="vi-VN"/>
              </w:rPr>
              <w:t>)</w:t>
            </w:r>
          </w:p>
          <w:p w14:paraId="0773F314" w14:textId="77777777" w:rsidR="006A522F" w:rsidRPr="004C7E39" w:rsidRDefault="006A522F" w:rsidP="00415767">
            <w:pPr>
              <w:autoSpaceDE w:val="0"/>
              <w:autoSpaceDN w:val="0"/>
              <w:adjustRightInd w:val="0"/>
              <w:ind w:left="360"/>
              <w:rPr>
                <w:color w:val="0000FF"/>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 xml:space="preserve">REFERENCENUMBER </w:t>
            </w:r>
            <w:r w:rsidRPr="004C7E39">
              <w:rPr>
                <w:color w:val="0000FF"/>
                <w:sz w:val="18"/>
                <w:szCs w:val="18"/>
                <w:lang w:val="vi-VN"/>
              </w:rPr>
              <w:t>IS</w:t>
            </w:r>
            <w:r w:rsidRPr="004C7E39">
              <w:rPr>
                <w:color w:val="000000"/>
                <w:sz w:val="18"/>
                <w:szCs w:val="18"/>
                <w:lang w:val="vi-VN"/>
              </w:rPr>
              <w:t xml:space="preserve"> </w:t>
            </w:r>
            <w:r w:rsidRPr="004C7E39">
              <w:rPr>
                <w:color w:val="0000FF"/>
                <w:sz w:val="18"/>
                <w:szCs w:val="18"/>
                <w:lang w:val="vi-VN"/>
              </w:rPr>
              <w:t>NOT</w:t>
            </w:r>
            <w:r w:rsidRPr="004C7E39">
              <w:rPr>
                <w:color w:val="000000"/>
                <w:sz w:val="18"/>
                <w:szCs w:val="18"/>
                <w:lang w:val="vi-VN"/>
              </w:rPr>
              <w:t xml:space="preserve"> </w:t>
            </w:r>
            <w:r w:rsidRPr="004C7E39">
              <w:rPr>
                <w:color w:val="0000FF"/>
                <w:sz w:val="18"/>
                <w:szCs w:val="18"/>
                <w:lang w:val="vi-VN"/>
              </w:rPr>
              <w:t>NULL</w:t>
            </w:r>
          </w:p>
          <w:p w14:paraId="0640ECC8"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FF0000"/>
                <w:sz w:val="18"/>
                <w:szCs w:val="18"/>
                <w:lang w:val="vi-VN"/>
              </w:rPr>
              <w:t>)</w:t>
            </w:r>
          </w:p>
          <w:p w14:paraId="03C87613"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R </w:t>
            </w:r>
            <w:r w:rsidRPr="004C7E39">
              <w:rPr>
                <w:color w:val="FF0000"/>
                <w:sz w:val="18"/>
                <w:szCs w:val="18"/>
                <w:lang w:val="vi-VN"/>
              </w:rPr>
              <w:t>=</w:t>
            </w:r>
            <w:r w:rsidRPr="004C7E39">
              <w:rPr>
                <w:color w:val="000000"/>
                <w:sz w:val="18"/>
                <w:szCs w:val="18"/>
                <w:lang w:val="vi-VN"/>
              </w:rPr>
              <w:t xml:space="preserve"> 1</w:t>
            </w:r>
          </w:p>
          <w:p w14:paraId="3C6659F8"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DOC2 </w:t>
            </w:r>
            <w:r w:rsidRPr="004C7E39">
              <w:rPr>
                <w:color w:val="0000FF"/>
                <w:sz w:val="18"/>
                <w:szCs w:val="18"/>
                <w:lang w:val="vi-VN"/>
              </w:rPr>
              <w:t>ON</w:t>
            </w:r>
            <w:r w:rsidRPr="004C7E39">
              <w:rPr>
                <w:color w:val="000000"/>
                <w:sz w:val="18"/>
                <w:szCs w:val="18"/>
                <w:lang w:val="vi-VN"/>
              </w:rPr>
              <w:t xml:space="preserve"> DOC2</w:t>
            </w:r>
            <w:r w:rsidRPr="004C7E39">
              <w:rPr>
                <w:color w:val="FF0000"/>
                <w:sz w:val="18"/>
                <w:szCs w:val="18"/>
                <w:lang w:val="vi-VN"/>
              </w:rPr>
              <w:t>.</w:t>
            </w:r>
            <w:r w:rsidRPr="004C7E39">
              <w:rPr>
                <w:color w:val="000000"/>
                <w:sz w:val="18"/>
                <w:szCs w:val="18"/>
                <w:lang w:val="vi-VN"/>
              </w:rPr>
              <w:t xml:space="preserve">ORGKEY </w:t>
            </w:r>
            <w:r w:rsidRPr="004C7E39">
              <w:rPr>
                <w:color w:val="FF0000"/>
                <w:sz w:val="18"/>
                <w:szCs w:val="18"/>
                <w:lang w:val="vi-VN"/>
              </w:rPr>
              <w: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ORGKEY</w:t>
            </w:r>
          </w:p>
          <w:p w14:paraId="3D96593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FF"/>
                <w:sz w:val="18"/>
                <w:szCs w:val="18"/>
              </w:rPr>
              <w:t xml:space="preserve"> </w:t>
            </w:r>
            <w:r w:rsidRPr="004C7E39">
              <w:rPr>
                <w:color w:val="FF0000"/>
                <w:sz w:val="18"/>
                <w:szCs w:val="18"/>
                <w:lang w:val="vi-VN"/>
              </w:rPr>
              <w:t>(</w:t>
            </w:r>
          </w:p>
          <w:p w14:paraId="4BEA19FA"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SELECT</w:t>
            </w:r>
            <w:r w:rsidRPr="004C7E39">
              <w:rPr>
                <w:color w:val="000000"/>
                <w:sz w:val="18"/>
                <w:szCs w:val="18"/>
                <w:lang w:val="vi-VN"/>
              </w:rPr>
              <w:t xml:space="preserve"> </w:t>
            </w:r>
            <w:r w:rsidRPr="004C7E39">
              <w:rPr>
                <w:color w:val="000000"/>
                <w:sz w:val="18"/>
                <w:szCs w:val="18"/>
              </w:rPr>
              <w:t>*</w:t>
            </w:r>
            <w:r w:rsidRPr="004C7E39">
              <w:rPr>
                <w:color w:val="000000"/>
                <w:sz w:val="18"/>
                <w:szCs w:val="18"/>
                <w:lang w:val="vi-VN"/>
              </w:rPr>
              <w:t xml:space="preserve"> </w:t>
            </w:r>
          </w:p>
          <w:p w14:paraId="6EF37B16"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 xml:space="preserve">ENTITYDOCUMENT C  </w:t>
            </w:r>
          </w:p>
          <w:p w14:paraId="0DC5F115"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WHERE</w:t>
            </w:r>
            <w:r w:rsidRPr="004C7E39">
              <w:rPr>
                <w:color w:val="000000"/>
                <w:sz w:val="18"/>
                <w:szCs w:val="18"/>
                <w:lang w:val="vi-VN"/>
              </w:rPr>
              <w:t xml:space="preserve"> UPPER</w:t>
            </w:r>
            <w:r w:rsidRPr="004C7E39">
              <w:rPr>
                <w:color w:val="FF0000"/>
                <w:sz w:val="18"/>
                <w:szCs w:val="18"/>
                <w:lang w:val="vi-VN"/>
              </w:rPr>
              <w:t>(</w:t>
            </w:r>
            <w:r w:rsidRPr="004C7E39">
              <w:rPr>
                <w:color w:val="000000"/>
                <w:sz w:val="18"/>
                <w:szCs w:val="18"/>
                <w:lang w:val="vi-VN"/>
              </w:rPr>
              <w:t>C</w:t>
            </w:r>
            <w:r w:rsidRPr="004C7E39">
              <w:rPr>
                <w:color w:val="FF0000"/>
                <w:sz w:val="18"/>
                <w:szCs w:val="18"/>
                <w:lang w:val="vi-VN"/>
              </w:rPr>
              <w:t>.</w:t>
            </w:r>
            <w:r w:rsidRPr="004C7E39">
              <w:rPr>
                <w:color w:val="000000"/>
                <w:sz w:val="18"/>
                <w:szCs w:val="18"/>
                <w:lang w:val="vi-VN"/>
              </w:rPr>
              <w:t>ENTITYTYPE</w:t>
            </w:r>
            <w:r w:rsidRPr="004C7E39">
              <w:rPr>
                <w:color w:val="FF0000"/>
                <w:sz w:val="18"/>
                <w:szCs w:val="18"/>
                <w:lang w:val="vi-VN"/>
              </w:rPr>
              <w:t>)</w:t>
            </w:r>
            <w:r w:rsidRPr="004C7E39">
              <w:rPr>
                <w:color w:val="000000"/>
                <w:sz w:val="18"/>
                <w:szCs w:val="18"/>
                <w:lang w:val="vi-VN"/>
              </w:rPr>
              <w:t xml:space="preserve"> </w:t>
            </w:r>
            <w:r w:rsidRPr="004C7E39">
              <w:rPr>
                <w:color w:val="0000FF"/>
                <w:sz w:val="18"/>
                <w:szCs w:val="18"/>
                <w:lang w:val="vi-VN"/>
              </w:rPr>
              <w:t>IN</w:t>
            </w:r>
            <w:r w:rsidRPr="004C7E39">
              <w:rPr>
                <w:color w:val="000000"/>
                <w:sz w:val="18"/>
                <w:szCs w:val="18"/>
                <w:lang w:val="vi-VN"/>
              </w:rPr>
              <w:t xml:space="preserve"> </w:t>
            </w:r>
            <w:r w:rsidRPr="004C7E39">
              <w:rPr>
                <w:color w:val="FF0000"/>
                <w:sz w:val="18"/>
                <w:szCs w:val="18"/>
                <w:lang w:val="vi-VN"/>
              </w:rPr>
              <w:t>(</w:t>
            </w:r>
            <w:r w:rsidRPr="004C7E39">
              <w:rPr>
                <w:color w:val="008080"/>
                <w:sz w:val="18"/>
                <w:szCs w:val="18"/>
                <w:lang w:val="vi-VN"/>
              </w:rPr>
              <w:t>'CIFCORPCUST'</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'CIFRETCUST'</w:t>
            </w:r>
            <w:r w:rsidRPr="004C7E39">
              <w:rPr>
                <w:color w:val="FF0000"/>
                <w:sz w:val="18"/>
                <w:szCs w:val="18"/>
                <w:lang w:val="vi-VN"/>
              </w:rPr>
              <w:t>)</w:t>
            </w:r>
            <w:r w:rsidRPr="004C7E39">
              <w:rPr>
                <w:color w:val="000000"/>
                <w:sz w:val="18"/>
                <w:szCs w:val="18"/>
                <w:lang w:val="vi-VN"/>
              </w:rPr>
              <w:t xml:space="preserve">  </w:t>
            </w:r>
          </w:p>
          <w:p w14:paraId="7DBE704B"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00"/>
                <w:sz w:val="18"/>
                <w:szCs w:val="18"/>
              </w:rPr>
              <w:t xml:space="preserve">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DOCCODE </w:t>
            </w:r>
            <w:r w:rsidRPr="004C7E39">
              <w:rPr>
                <w:color w:val="0000FF"/>
                <w:sz w:val="18"/>
                <w:szCs w:val="18"/>
                <w:lang w:val="vi-VN"/>
              </w:rPr>
              <w:t>IN</w:t>
            </w:r>
            <w:r w:rsidRPr="004C7E39">
              <w:rPr>
                <w:color w:val="000000"/>
                <w:sz w:val="18"/>
                <w:szCs w:val="18"/>
                <w:lang w:val="vi-VN"/>
              </w:rPr>
              <w:t xml:space="preserve"> </w:t>
            </w:r>
            <w:r w:rsidRPr="004C7E39">
              <w:rPr>
                <w:color w:val="FF0000"/>
                <w:sz w:val="18"/>
                <w:szCs w:val="18"/>
                <w:lang w:val="vi-VN"/>
              </w:rPr>
              <w:t>(</w:t>
            </w:r>
            <w:r w:rsidRPr="004C7E39">
              <w:rPr>
                <w:color w:val="008080"/>
                <w:sz w:val="18"/>
                <w:szCs w:val="18"/>
                <w:lang w:val="vi-VN"/>
              </w:rPr>
              <w:t>'DKDN'</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'CMND'</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'CCUOC'</w:t>
            </w:r>
            <w:r w:rsidRPr="004C7E39">
              <w:rPr>
                <w:color w:val="FF0000"/>
                <w:sz w:val="18"/>
                <w:szCs w:val="18"/>
                <w:lang w:val="vi-VN"/>
              </w:rPr>
              <w:t>)</w:t>
            </w:r>
          </w:p>
          <w:p w14:paraId="0DE6D9E5"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C</w:t>
            </w:r>
            <w:r w:rsidRPr="004C7E39">
              <w:rPr>
                <w:color w:val="FF0000"/>
                <w:sz w:val="18"/>
                <w:szCs w:val="18"/>
                <w:lang w:val="vi-VN"/>
              </w:rPr>
              <w:t>.</w:t>
            </w:r>
            <w:r w:rsidRPr="004C7E39">
              <w:rPr>
                <w:color w:val="000000"/>
                <w:sz w:val="18"/>
                <w:szCs w:val="18"/>
                <w:lang w:val="vi-VN"/>
              </w:rPr>
              <w:t xml:space="preserve">PREFERREDUNIQUEID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'Y'</w:t>
            </w:r>
            <w:r w:rsidRPr="004C7E39">
              <w:rPr>
                <w:color w:val="000000"/>
                <w:sz w:val="18"/>
                <w:szCs w:val="18"/>
                <w:lang w:val="vi-VN"/>
              </w:rPr>
              <w:t xml:space="preserve"> </w:t>
            </w:r>
          </w:p>
          <w:p w14:paraId="6C41E85A"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AND</w:t>
            </w:r>
            <w:r w:rsidRPr="004C7E39">
              <w:rPr>
                <w:color w:val="000000"/>
                <w:sz w:val="18"/>
                <w:szCs w:val="18"/>
                <w:lang w:val="vi-VN"/>
              </w:rPr>
              <w:t xml:space="preserve"> ROWNUM </w:t>
            </w:r>
            <w:r w:rsidRPr="004C7E39">
              <w:rPr>
                <w:color w:val="FF0000"/>
                <w:sz w:val="18"/>
                <w:szCs w:val="18"/>
                <w:lang w:val="vi-VN"/>
              </w:rPr>
              <w:t>=</w:t>
            </w:r>
            <w:r w:rsidRPr="004C7E39">
              <w:rPr>
                <w:color w:val="000000"/>
                <w:sz w:val="18"/>
                <w:szCs w:val="18"/>
                <w:lang w:val="vi-VN"/>
              </w:rPr>
              <w:t xml:space="preserve"> 1</w:t>
            </w:r>
          </w:p>
          <w:p w14:paraId="377BAD72"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FF0000"/>
                <w:sz w:val="18"/>
                <w:szCs w:val="18"/>
                <w:lang w:val="vi-VN"/>
              </w:rPr>
              <w:t>)</w:t>
            </w:r>
            <w:r w:rsidRPr="004C7E39">
              <w:rPr>
                <w:color w:val="000000"/>
                <w:sz w:val="18"/>
                <w:szCs w:val="18"/>
                <w:lang w:val="vi-VN"/>
              </w:rPr>
              <w:t xml:space="preserve"> </w:t>
            </w:r>
            <w:r w:rsidRPr="004C7E39">
              <w:rPr>
                <w:color w:val="000000"/>
                <w:sz w:val="18"/>
                <w:szCs w:val="18"/>
              </w:rPr>
              <w:t xml:space="preserve">DOC3 </w:t>
            </w:r>
            <w:r w:rsidRPr="004C7E39">
              <w:rPr>
                <w:color w:val="0000FF"/>
                <w:sz w:val="18"/>
                <w:szCs w:val="18"/>
                <w:lang w:val="vi-VN"/>
              </w:rPr>
              <w:t>ON</w:t>
            </w:r>
            <w:r w:rsidRPr="004C7E39">
              <w:rPr>
                <w:color w:val="0000FF"/>
                <w:sz w:val="18"/>
                <w:szCs w:val="18"/>
              </w:rPr>
              <w:t xml:space="preserve"> </w:t>
            </w:r>
            <w:r w:rsidRPr="004C7E39">
              <w:rPr>
                <w:color w:val="000000"/>
                <w:sz w:val="18"/>
                <w:szCs w:val="18"/>
              </w:rPr>
              <w:t>A</w:t>
            </w:r>
            <w:r w:rsidRPr="004C7E39">
              <w:rPr>
                <w:color w:val="000000"/>
                <w:sz w:val="18"/>
                <w:szCs w:val="18"/>
                <w:lang w:val="vi-VN"/>
              </w:rPr>
              <w:t xml:space="preserve">.ORGKEY </w:t>
            </w:r>
            <w:r w:rsidRPr="004C7E39">
              <w:rPr>
                <w:color w:val="FF0000"/>
                <w:sz w:val="18"/>
                <w:szCs w:val="18"/>
                <w:lang w:val="vi-VN"/>
              </w:rPr>
              <w:t>=</w:t>
            </w:r>
            <w:r w:rsidRPr="004C7E39">
              <w:rPr>
                <w:color w:val="000000"/>
                <w:sz w:val="18"/>
                <w:szCs w:val="18"/>
                <w:lang w:val="vi-VN"/>
              </w:rPr>
              <w:t xml:space="preserve"> </w:t>
            </w:r>
            <w:r w:rsidRPr="004C7E39">
              <w:rPr>
                <w:color w:val="000000"/>
                <w:sz w:val="18"/>
                <w:szCs w:val="18"/>
              </w:rPr>
              <w:t>DOC3</w:t>
            </w:r>
            <w:r w:rsidRPr="004C7E39">
              <w:rPr>
                <w:color w:val="000000"/>
                <w:sz w:val="18"/>
                <w:szCs w:val="18"/>
                <w:lang w:val="vi-VN"/>
              </w:rPr>
              <w:t xml:space="preserve">.ORGKEY  </w:t>
            </w:r>
          </w:p>
          <w:p w14:paraId="1EB9C5D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w:t>
            </w:r>
            <w:r w:rsidRPr="004C7E39">
              <w:rPr>
                <w:color w:val="FF0000"/>
                <w:sz w:val="18"/>
                <w:szCs w:val="18"/>
                <w:lang w:val="vi-VN"/>
              </w:rPr>
              <w:t>(</w:t>
            </w:r>
          </w:p>
          <w:p w14:paraId="57E83B6C" w14:textId="77777777" w:rsidR="006A522F" w:rsidRPr="004C7E39" w:rsidRDefault="006A522F" w:rsidP="00415767">
            <w:pPr>
              <w:autoSpaceDE w:val="0"/>
              <w:autoSpaceDN w:val="0"/>
              <w:adjustRightInd w:val="0"/>
              <w:ind w:left="360"/>
              <w:rPr>
                <w:color w:val="000000"/>
                <w:sz w:val="18"/>
                <w:szCs w:val="18"/>
                <w:lang w:val="vi-VN"/>
              </w:rPr>
            </w:pPr>
            <w:r w:rsidRPr="004C7E39">
              <w:rPr>
                <w:color w:val="0000FF"/>
                <w:sz w:val="18"/>
                <w:szCs w:val="18"/>
                <w:lang w:val="vi-VN"/>
              </w:rPr>
              <w:t>SELECT</w:t>
            </w:r>
            <w:r w:rsidRPr="004C7E39">
              <w:rPr>
                <w:color w:val="000000"/>
                <w:sz w:val="18"/>
                <w:szCs w:val="18"/>
                <w:lang w:val="vi-VN"/>
              </w:rPr>
              <w:t xml:space="preserve"> </w:t>
            </w:r>
            <w:r w:rsidRPr="004C7E39">
              <w:rPr>
                <w:color w:val="0000FF"/>
                <w:sz w:val="18"/>
                <w:szCs w:val="18"/>
                <w:lang w:val="vi-VN"/>
              </w:rPr>
              <w:t>MAX</w:t>
            </w:r>
            <w:r w:rsidRPr="004C7E39">
              <w:rPr>
                <w:color w:val="FF0000"/>
                <w:sz w:val="18"/>
                <w:szCs w:val="18"/>
                <w:lang w:val="vi-VN"/>
              </w:rPr>
              <w:t>(ED.</w:t>
            </w:r>
            <w:r w:rsidRPr="004C7E39">
              <w:rPr>
                <w:color w:val="000000"/>
                <w:sz w:val="18"/>
                <w:szCs w:val="18"/>
                <w:lang w:val="vi-VN"/>
              </w:rPr>
              <w:t>REFERENCENUMBER</w:t>
            </w:r>
            <w:r w:rsidRPr="004C7E39">
              <w:rPr>
                <w:color w:val="FF0000"/>
                <w:sz w:val="18"/>
                <w:szCs w:val="18"/>
                <w:lang w:val="vi-VN"/>
              </w:rPr>
              <w:t>)</w:t>
            </w:r>
            <w:r w:rsidRPr="004C7E39">
              <w:rPr>
                <w:color w:val="000000"/>
                <w:sz w:val="18"/>
                <w:szCs w:val="18"/>
                <w:lang w:val="vi-VN"/>
              </w:rPr>
              <w:t xml:space="preserve"> KEEP</w:t>
            </w:r>
            <w:r w:rsidRPr="004C7E39">
              <w:rPr>
                <w:color w:val="FF0000"/>
                <w:sz w:val="18"/>
                <w:szCs w:val="18"/>
                <w:lang w:val="vi-VN"/>
              </w:rPr>
              <w:t>(</w:t>
            </w:r>
            <w:r w:rsidRPr="004C7E39">
              <w:rPr>
                <w:color w:val="000000"/>
                <w:sz w:val="18"/>
                <w:szCs w:val="18"/>
                <w:lang w:val="vi-VN"/>
              </w:rPr>
              <w:t xml:space="preserve">DENSE_RANK LAST </w:t>
            </w:r>
            <w:r w:rsidRPr="004C7E39">
              <w:rPr>
                <w:color w:val="0000FF"/>
                <w:sz w:val="18"/>
                <w:szCs w:val="18"/>
                <w:lang w:val="vi-VN"/>
              </w:rPr>
              <w:t>ORDER</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CORP_KEY</w:t>
            </w:r>
            <w:r w:rsidRPr="004C7E39">
              <w:rPr>
                <w:color w:val="FF0000"/>
                <w:sz w:val="18"/>
                <w:szCs w:val="18"/>
                <w:lang w:val="vi-VN"/>
              </w:rPr>
              <w:t>)</w:t>
            </w:r>
            <w:r w:rsidRPr="004C7E39">
              <w:rPr>
                <w:color w:val="000000"/>
                <w:sz w:val="18"/>
                <w:szCs w:val="18"/>
                <w:lang w:val="vi-VN"/>
              </w:rPr>
              <w:t xml:space="preserve"> REFERENCENUMBER</w:t>
            </w:r>
            <w:r w:rsidRPr="004C7E39">
              <w:rPr>
                <w:color w:val="FF0000"/>
                <w:sz w:val="18"/>
                <w:szCs w:val="18"/>
                <w:lang w:val="vi-VN"/>
              </w:rPr>
              <w:t>,</w:t>
            </w:r>
            <w:r w:rsidRPr="004C7E39">
              <w:rPr>
                <w:color w:val="000000"/>
                <w:sz w:val="18"/>
                <w:szCs w:val="18"/>
                <w:lang w:val="vi-VN"/>
              </w:rPr>
              <w:t xml:space="preserve"> </w:t>
            </w:r>
          </w:p>
          <w:p w14:paraId="033C8869"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CORP_KEY</w:t>
            </w:r>
          </w:p>
          <w:p w14:paraId="4449E662" w14:textId="77777777" w:rsidR="006A522F" w:rsidRPr="004C7E39" w:rsidRDefault="006A522F" w:rsidP="00415767">
            <w:pPr>
              <w:autoSpaceDE w:val="0"/>
              <w:autoSpaceDN w:val="0"/>
              <w:adjustRightInd w:val="0"/>
              <w:ind w:left="360"/>
              <w:rPr>
                <w:color w:val="FF0000"/>
                <w:sz w:val="18"/>
                <w:szCs w:val="18"/>
                <w:lang w:val="vi-VN"/>
              </w:rPr>
            </w:pP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CORPORATEREP REP</w:t>
            </w:r>
            <w:r w:rsidRPr="004C7E39">
              <w:rPr>
                <w:color w:val="FF0000"/>
                <w:sz w:val="18"/>
                <w:szCs w:val="18"/>
                <w:lang w:val="vi-VN"/>
              </w:rPr>
              <w:t>,</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 xml:space="preserve">ENTITYDOCUMENT </w:t>
            </w:r>
            <w:r w:rsidRPr="004C7E39">
              <w:rPr>
                <w:color w:val="FF0000"/>
                <w:sz w:val="18"/>
                <w:szCs w:val="18"/>
                <w:lang w:val="vi-VN"/>
              </w:rPr>
              <w:t>ED</w:t>
            </w:r>
          </w:p>
          <w:p w14:paraId="621806F5" w14:textId="77777777" w:rsidR="006A522F" w:rsidRPr="004C7E39" w:rsidRDefault="006A522F" w:rsidP="00415767">
            <w:pPr>
              <w:autoSpaceDE w:val="0"/>
              <w:autoSpaceDN w:val="0"/>
              <w:adjustRightInd w:val="0"/>
              <w:ind w:left="360"/>
              <w:rPr>
                <w:color w:val="008080"/>
                <w:sz w:val="18"/>
                <w:szCs w:val="18"/>
                <w:lang w:val="vi-VN"/>
              </w:rPr>
            </w:pPr>
            <w:r w:rsidRPr="004C7E39">
              <w:rPr>
                <w:color w:val="0000FF"/>
                <w:sz w:val="18"/>
                <w:szCs w:val="18"/>
                <w:lang w:val="vi-VN"/>
              </w:rPr>
              <w:t>WHERE</w:t>
            </w: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'01'</w:t>
            </w:r>
          </w:p>
          <w:p w14:paraId="4ECFCF2D"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FF"/>
                <w:sz w:val="18"/>
                <w:szCs w:val="18"/>
                <w:lang w:val="vi-VN"/>
              </w:rPr>
              <w:t>AND</w:t>
            </w: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 xml:space="preserve">DESIGNATION </w:t>
            </w:r>
            <w:r w:rsidRPr="004C7E39">
              <w:rPr>
                <w:color w:val="0000FF"/>
                <w:sz w:val="18"/>
                <w:szCs w:val="18"/>
                <w:lang w:val="vi-VN"/>
              </w:rPr>
              <w:t>IN</w:t>
            </w:r>
            <w:r w:rsidRPr="004C7E39">
              <w:rPr>
                <w:color w:val="000000"/>
                <w:sz w:val="18"/>
                <w:szCs w:val="18"/>
                <w:lang w:val="vi-VN"/>
              </w:rPr>
              <w:t xml:space="preserve"> </w:t>
            </w:r>
            <w:r w:rsidRPr="004C7E39">
              <w:rPr>
                <w:color w:val="FF0000"/>
                <w:sz w:val="18"/>
                <w:szCs w:val="18"/>
                <w:lang w:val="vi-VN"/>
              </w:rPr>
              <w:t>(</w:t>
            </w:r>
            <w:r w:rsidRPr="004C7E39">
              <w:rPr>
                <w:color w:val="008080"/>
                <w:sz w:val="18"/>
                <w:szCs w:val="18"/>
                <w:lang w:val="vi-VN"/>
              </w:rPr>
              <w:t>'14'</w:t>
            </w:r>
            <w:r w:rsidRPr="004C7E39">
              <w:rPr>
                <w:color w:val="FF0000"/>
                <w:sz w:val="18"/>
                <w:szCs w:val="18"/>
                <w:lang w:val="vi-VN"/>
              </w:rPr>
              <w:t>,</w:t>
            </w:r>
            <w:r w:rsidRPr="004C7E39">
              <w:rPr>
                <w:color w:val="008080"/>
                <w:sz w:val="18"/>
                <w:szCs w:val="18"/>
                <w:lang w:val="vi-VN"/>
              </w:rPr>
              <w:t>'15'</w:t>
            </w:r>
            <w:r w:rsidRPr="004C7E39">
              <w:rPr>
                <w:color w:val="FF0000"/>
                <w:sz w:val="18"/>
                <w:szCs w:val="18"/>
                <w:lang w:val="vi-VN"/>
              </w:rPr>
              <w:t>,</w:t>
            </w:r>
            <w:r w:rsidRPr="004C7E39">
              <w:rPr>
                <w:color w:val="008080"/>
                <w:sz w:val="18"/>
                <w:szCs w:val="18"/>
                <w:lang w:val="vi-VN"/>
              </w:rPr>
              <w:t>'16'</w:t>
            </w:r>
            <w:r w:rsidRPr="004C7E39">
              <w:rPr>
                <w:color w:val="FF0000"/>
                <w:sz w:val="18"/>
                <w:szCs w:val="18"/>
                <w:lang w:val="vi-VN"/>
              </w:rPr>
              <w:t>,</w:t>
            </w:r>
            <w:r w:rsidRPr="004C7E39">
              <w:rPr>
                <w:color w:val="008080"/>
                <w:sz w:val="18"/>
                <w:szCs w:val="18"/>
                <w:lang w:val="vi-VN"/>
              </w:rPr>
              <w:t>'17'</w:t>
            </w:r>
            <w:r w:rsidRPr="004C7E39">
              <w:rPr>
                <w:color w:val="FF0000"/>
                <w:sz w:val="18"/>
                <w:szCs w:val="18"/>
                <w:lang w:val="vi-VN"/>
              </w:rPr>
              <w:t>,</w:t>
            </w:r>
            <w:r w:rsidRPr="004C7E39">
              <w:rPr>
                <w:color w:val="008080"/>
                <w:sz w:val="18"/>
                <w:szCs w:val="18"/>
                <w:lang w:val="vi-VN"/>
              </w:rPr>
              <w:t>'18'</w:t>
            </w:r>
            <w:r w:rsidRPr="004C7E39">
              <w:rPr>
                <w:color w:val="FF0000"/>
                <w:sz w:val="18"/>
                <w:szCs w:val="18"/>
                <w:lang w:val="vi-VN"/>
              </w:rPr>
              <w:t>,</w:t>
            </w:r>
            <w:r w:rsidRPr="004C7E39">
              <w:rPr>
                <w:color w:val="008080"/>
                <w:sz w:val="18"/>
                <w:szCs w:val="18"/>
                <w:lang w:val="vi-VN"/>
              </w:rPr>
              <w:t>'30'</w:t>
            </w:r>
            <w:r w:rsidRPr="004C7E39">
              <w:rPr>
                <w:color w:val="FF0000"/>
                <w:sz w:val="18"/>
                <w:szCs w:val="18"/>
                <w:lang w:val="vi-VN"/>
              </w:rPr>
              <w:t>,</w:t>
            </w:r>
            <w:r w:rsidRPr="004C7E39">
              <w:rPr>
                <w:color w:val="008080"/>
                <w:sz w:val="18"/>
                <w:szCs w:val="18"/>
                <w:lang w:val="vi-VN"/>
              </w:rPr>
              <w:t>'31'</w:t>
            </w:r>
            <w:r w:rsidRPr="004C7E39">
              <w:rPr>
                <w:color w:val="FF0000"/>
                <w:sz w:val="18"/>
                <w:szCs w:val="18"/>
                <w:lang w:val="vi-VN"/>
              </w:rPr>
              <w:t>,</w:t>
            </w:r>
            <w:r w:rsidRPr="004C7E39">
              <w:rPr>
                <w:color w:val="008080"/>
                <w:sz w:val="18"/>
                <w:szCs w:val="18"/>
                <w:lang w:val="vi-VN"/>
              </w:rPr>
              <w:t>'32'</w:t>
            </w:r>
            <w:r w:rsidRPr="004C7E39">
              <w:rPr>
                <w:color w:val="FF0000"/>
                <w:sz w:val="18"/>
                <w:szCs w:val="18"/>
                <w:lang w:val="vi-VN"/>
              </w:rPr>
              <w:t>,</w:t>
            </w:r>
            <w:r w:rsidRPr="004C7E39">
              <w:rPr>
                <w:color w:val="008080"/>
                <w:sz w:val="18"/>
                <w:szCs w:val="18"/>
                <w:lang w:val="vi-VN"/>
              </w:rPr>
              <w:t>'33'</w:t>
            </w:r>
            <w:r w:rsidRPr="004C7E39">
              <w:rPr>
                <w:color w:val="FF0000"/>
                <w:sz w:val="18"/>
                <w:szCs w:val="18"/>
                <w:lang w:val="vi-VN"/>
              </w:rPr>
              <w:t>,</w:t>
            </w:r>
            <w:r w:rsidRPr="004C7E39">
              <w:rPr>
                <w:color w:val="008080"/>
                <w:sz w:val="18"/>
                <w:szCs w:val="18"/>
                <w:lang w:val="vi-VN"/>
              </w:rPr>
              <w:t>'34'</w:t>
            </w:r>
            <w:r w:rsidRPr="004C7E39">
              <w:rPr>
                <w:color w:val="FF0000"/>
                <w:sz w:val="18"/>
                <w:szCs w:val="18"/>
                <w:lang w:val="vi-VN"/>
              </w:rPr>
              <w:t>,</w:t>
            </w:r>
            <w:r w:rsidRPr="004C7E39">
              <w:rPr>
                <w:color w:val="008080"/>
                <w:sz w:val="18"/>
                <w:szCs w:val="18"/>
                <w:lang w:val="vi-VN"/>
              </w:rPr>
              <w:t>'35'</w:t>
            </w:r>
            <w:r w:rsidRPr="004C7E39">
              <w:rPr>
                <w:color w:val="FF0000"/>
                <w:sz w:val="18"/>
                <w:szCs w:val="18"/>
                <w:lang w:val="vi-VN"/>
              </w:rPr>
              <w:t>,</w:t>
            </w:r>
            <w:r w:rsidRPr="004C7E39">
              <w:rPr>
                <w:color w:val="008080"/>
                <w:sz w:val="18"/>
                <w:szCs w:val="18"/>
                <w:lang w:val="vi-VN"/>
              </w:rPr>
              <w:t>'36'</w:t>
            </w:r>
            <w:r w:rsidRPr="004C7E39">
              <w:rPr>
                <w:color w:val="FF0000"/>
                <w:sz w:val="18"/>
                <w:szCs w:val="18"/>
                <w:lang w:val="vi-VN"/>
              </w:rPr>
              <w:t>)</w:t>
            </w:r>
          </w:p>
          <w:p w14:paraId="154BD9F3"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FF"/>
                <w:sz w:val="18"/>
                <w:szCs w:val="18"/>
                <w:lang w:val="vi-VN"/>
              </w:rPr>
              <w:t>AND</w:t>
            </w:r>
            <w:r w:rsidRPr="004C7E39">
              <w:rPr>
                <w:color w:val="000000"/>
                <w:sz w:val="18"/>
                <w:szCs w:val="18"/>
                <w:lang w:val="vi-VN"/>
              </w:rPr>
              <w:t xml:space="preserve"> </w:t>
            </w:r>
            <w:r w:rsidRPr="004C7E39">
              <w:rPr>
                <w:color w:val="FF0000"/>
                <w:sz w:val="18"/>
                <w:szCs w:val="18"/>
                <w:lang w:val="vi-VN"/>
              </w:rPr>
              <w:t>ED.</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'01'</w:t>
            </w:r>
          </w:p>
          <w:p w14:paraId="19F508A3"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FF"/>
                <w:sz w:val="18"/>
                <w:szCs w:val="18"/>
                <w:lang w:val="vi-VN"/>
              </w:rPr>
              <w:t>AND</w:t>
            </w:r>
            <w:r w:rsidRPr="004C7E39">
              <w:rPr>
                <w:color w:val="000000"/>
                <w:sz w:val="18"/>
                <w:szCs w:val="18"/>
                <w:lang w:val="vi-VN"/>
              </w:rPr>
              <w:t xml:space="preserve"> </w:t>
            </w:r>
            <w:r w:rsidRPr="004C7E39">
              <w:rPr>
                <w:color w:val="FF0000"/>
                <w:sz w:val="18"/>
                <w:szCs w:val="18"/>
                <w:lang w:val="vi-VN"/>
              </w:rPr>
              <w:t>ED.</w:t>
            </w:r>
            <w:r w:rsidRPr="004C7E39">
              <w:rPr>
                <w:color w:val="000000"/>
                <w:sz w:val="18"/>
                <w:szCs w:val="18"/>
                <w:lang w:val="vi-VN"/>
              </w:rPr>
              <w:t xml:space="preserve">ENTITYID </w:t>
            </w:r>
            <w:r w:rsidRPr="004C7E39">
              <w:rPr>
                <w:color w:val="FF0000"/>
                <w:sz w:val="18"/>
                <w:szCs w:val="18"/>
                <w:lang w:val="vi-VN"/>
              </w:rPr>
              <w:t>=</w:t>
            </w: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CORP_REP_ID</w:t>
            </w:r>
          </w:p>
          <w:p w14:paraId="68590205"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FF"/>
                <w:sz w:val="18"/>
                <w:szCs w:val="18"/>
                <w:lang w:val="vi-VN"/>
              </w:rPr>
              <w:t>AND</w:t>
            </w:r>
            <w:r w:rsidRPr="004C7E39">
              <w:rPr>
                <w:color w:val="000000"/>
                <w:sz w:val="18"/>
                <w:szCs w:val="18"/>
                <w:lang w:val="vi-VN"/>
              </w:rPr>
              <w:t xml:space="preserve"> </w:t>
            </w:r>
            <w:r w:rsidRPr="004C7E39">
              <w:rPr>
                <w:color w:val="FF0000"/>
                <w:sz w:val="18"/>
                <w:szCs w:val="18"/>
                <w:lang w:val="vi-VN"/>
              </w:rPr>
              <w:t>ED.</w:t>
            </w:r>
            <w:r w:rsidRPr="004C7E39">
              <w:rPr>
                <w:color w:val="000000"/>
                <w:sz w:val="18"/>
                <w:szCs w:val="18"/>
                <w:lang w:val="vi-VN"/>
              </w:rPr>
              <w:t xml:space="preserve">ENTITYTYPE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'CIFCorpRep'</w:t>
            </w:r>
          </w:p>
          <w:p w14:paraId="39AF6B7C"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000000"/>
                <w:sz w:val="18"/>
                <w:szCs w:val="18"/>
                <w:lang w:val="vi-VN"/>
              </w:rPr>
              <w:tab/>
            </w:r>
            <w:r w:rsidRPr="004C7E39">
              <w:rPr>
                <w:color w:val="0000FF"/>
                <w:sz w:val="18"/>
                <w:szCs w:val="18"/>
                <w:lang w:val="vi-VN"/>
              </w:rPr>
              <w:t>AND</w:t>
            </w:r>
            <w:r w:rsidRPr="004C7E39">
              <w:rPr>
                <w:color w:val="000000"/>
                <w:sz w:val="18"/>
                <w:szCs w:val="18"/>
                <w:lang w:val="vi-VN"/>
              </w:rPr>
              <w:t xml:space="preserve"> </w:t>
            </w:r>
            <w:r w:rsidRPr="004C7E39">
              <w:rPr>
                <w:color w:val="FF0000"/>
                <w:sz w:val="18"/>
                <w:szCs w:val="18"/>
                <w:lang w:val="vi-VN"/>
              </w:rPr>
              <w:t>ED.</w:t>
            </w:r>
            <w:r w:rsidRPr="004C7E39">
              <w:rPr>
                <w:color w:val="000000"/>
                <w:sz w:val="18"/>
                <w:szCs w:val="18"/>
                <w:lang w:val="vi-VN"/>
              </w:rPr>
              <w:t xml:space="preserve">ORGKEY </w:t>
            </w:r>
            <w:r w:rsidRPr="004C7E39">
              <w:rPr>
                <w:color w:val="FF0000"/>
                <w:sz w:val="18"/>
                <w:szCs w:val="18"/>
                <w:lang w:val="vi-VN"/>
              </w:rPr>
              <w:t>=</w:t>
            </w: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CORP_KEY</w:t>
            </w:r>
          </w:p>
          <w:p w14:paraId="19BB3C95" w14:textId="77777777" w:rsidR="006A522F" w:rsidRPr="004C7E39" w:rsidRDefault="006A522F" w:rsidP="00415767">
            <w:pPr>
              <w:autoSpaceDE w:val="0"/>
              <w:autoSpaceDN w:val="0"/>
              <w:adjustRightInd w:val="0"/>
              <w:ind w:left="360"/>
              <w:rPr>
                <w:color w:val="FF0000"/>
                <w:sz w:val="18"/>
                <w:szCs w:val="18"/>
                <w:lang w:val="vi-VN"/>
              </w:rPr>
            </w:pPr>
            <w:r w:rsidRPr="004C7E39">
              <w:rPr>
                <w:color w:val="0000FF"/>
                <w:sz w:val="18"/>
                <w:szCs w:val="18"/>
              </w:rPr>
              <w:t xml:space="preserve">  </w:t>
            </w:r>
            <w:r w:rsidRPr="004C7E39">
              <w:rPr>
                <w:color w:val="0000FF"/>
                <w:sz w:val="18"/>
                <w:szCs w:val="18"/>
              </w:rPr>
              <w:tab/>
            </w:r>
            <w:r w:rsidRPr="004C7E39">
              <w:rPr>
                <w:color w:val="0000FF"/>
                <w:sz w:val="18"/>
                <w:szCs w:val="18"/>
                <w:lang w:val="vi-VN"/>
              </w:rPr>
              <w:t>GROUP</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REP</w:t>
            </w:r>
            <w:r w:rsidRPr="004C7E39">
              <w:rPr>
                <w:color w:val="FF0000"/>
                <w:sz w:val="18"/>
                <w:szCs w:val="18"/>
                <w:lang w:val="vi-VN"/>
              </w:rPr>
              <w:t>.</w:t>
            </w:r>
            <w:r w:rsidRPr="004C7E39">
              <w:rPr>
                <w:color w:val="000000"/>
                <w:sz w:val="18"/>
                <w:szCs w:val="18"/>
                <w:lang w:val="vi-VN"/>
              </w:rPr>
              <w:t>CORP_KEY</w:t>
            </w:r>
          </w:p>
          <w:p w14:paraId="3F0FCD03"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DOC</w:t>
            </w:r>
            <w:r w:rsidRPr="004C7E39">
              <w:rPr>
                <w:color w:val="000000"/>
                <w:sz w:val="18"/>
                <w:szCs w:val="18"/>
              </w:rPr>
              <w:t>4</w:t>
            </w:r>
            <w:r w:rsidRPr="004C7E39">
              <w:rPr>
                <w:color w:val="000000"/>
                <w:sz w:val="18"/>
                <w:szCs w:val="18"/>
                <w:lang w:val="vi-VN"/>
              </w:rPr>
              <w:t xml:space="preserve"> </w:t>
            </w:r>
            <w:r w:rsidRPr="004C7E39">
              <w:rPr>
                <w:color w:val="0000FF"/>
                <w:sz w:val="18"/>
                <w:szCs w:val="18"/>
                <w:lang w:val="vi-VN"/>
              </w:rPr>
              <w:t>ON</w:t>
            </w:r>
            <w:r w:rsidRPr="004C7E39">
              <w:rPr>
                <w:color w:val="000000"/>
                <w:sz w:val="18"/>
                <w:szCs w:val="18"/>
                <w:lang w:val="vi-VN"/>
              </w:rPr>
              <w:t xml:space="preserve"> DOC</w:t>
            </w:r>
            <w:r w:rsidRPr="004C7E39">
              <w:rPr>
                <w:color w:val="000000"/>
                <w:sz w:val="18"/>
                <w:szCs w:val="18"/>
              </w:rPr>
              <w:t>4</w:t>
            </w:r>
            <w:r w:rsidRPr="004C7E39">
              <w:rPr>
                <w:color w:val="FF0000"/>
                <w:sz w:val="18"/>
                <w:szCs w:val="18"/>
                <w:lang w:val="vi-VN"/>
              </w:rPr>
              <w:t>.</w:t>
            </w:r>
            <w:r w:rsidRPr="004C7E39">
              <w:rPr>
                <w:color w:val="000000"/>
                <w:sz w:val="18"/>
                <w:szCs w:val="18"/>
                <w:lang w:val="vi-VN"/>
              </w:rPr>
              <w:t xml:space="preserve">ORGKEY </w:t>
            </w:r>
            <w:r w:rsidRPr="004C7E39">
              <w:rPr>
                <w:color w:val="FF0000"/>
                <w:sz w:val="18"/>
                <w:szCs w:val="18"/>
                <w:lang w:val="vi-VN"/>
              </w:rPr>
              <w: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ORGKEY</w:t>
            </w:r>
          </w:p>
          <w:p w14:paraId="5C38BE5C" w14:textId="77777777" w:rsidR="006A522F" w:rsidRPr="004C7E39" w:rsidRDefault="006A522F" w:rsidP="00415767">
            <w:pPr>
              <w:autoSpaceDE w:val="0"/>
              <w:autoSpaceDN w:val="0"/>
              <w:adjustRightInd w:val="0"/>
              <w:ind w:left="360"/>
              <w:rPr>
                <w:color w:val="FF0000"/>
                <w:sz w:val="18"/>
                <w:szCs w:val="18"/>
                <w:lang w:val="vi-VN"/>
              </w:rPr>
            </w:pPr>
            <w:r w:rsidRPr="004C7E39">
              <w:rPr>
                <w:color w:val="000000"/>
                <w:sz w:val="18"/>
                <w:szCs w:val="18"/>
                <w:lang w:val="vi-VN"/>
              </w:rPr>
              <w:t xml:space="preserve">       </w:t>
            </w:r>
            <w:r w:rsidRPr="004C7E39">
              <w:rPr>
                <w:color w:val="0000FF"/>
                <w:sz w:val="18"/>
                <w:szCs w:val="18"/>
                <w:lang w:val="vi-VN"/>
              </w:rPr>
              <w:t>LEFT</w:t>
            </w:r>
            <w:r w:rsidRPr="004C7E39">
              <w:rPr>
                <w:color w:val="000000"/>
                <w:sz w:val="18"/>
                <w:szCs w:val="18"/>
                <w:lang w:val="vi-VN"/>
              </w:rPr>
              <w:t xml:space="preserve"> </w:t>
            </w:r>
            <w:r w:rsidRPr="004C7E39">
              <w:rPr>
                <w:color w:val="0000FF"/>
                <w:sz w:val="18"/>
                <w:szCs w:val="18"/>
                <w:lang w:val="vi-VN"/>
              </w:rPr>
              <w:t>JOIN</w:t>
            </w:r>
            <w:r w:rsidRPr="004C7E39">
              <w:rPr>
                <w:color w:val="000000"/>
                <w:sz w:val="18"/>
                <w:szCs w:val="18"/>
                <w:lang w:val="vi-VN"/>
              </w:rPr>
              <w:t xml:space="preserve"> </w:t>
            </w:r>
            <w:r w:rsidRPr="004C7E39">
              <w:rPr>
                <w:color w:val="FF0000"/>
                <w:sz w:val="18"/>
                <w:szCs w:val="18"/>
                <w:lang w:val="vi-VN"/>
              </w:rPr>
              <w:t>(</w:t>
            </w:r>
          </w:p>
          <w:p w14:paraId="07EBBA33" w14:textId="77777777" w:rsidR="006A522F" w:rsidRPr="004C7E39" w:rsidRDefault="006A522F" w:rsidP="00415767">
            <w:pPr>
              <w:autoSpaceDE w:val="0"/>
              <w:autoSpaceDN w:val="0"/>
              <w:adjustRightInd w:val="0"/>
              <w:ind w:left="360"/>
              <w:rPr>
                <w:color w:val="FF0000"/>
                <w:sz w:val="18"/>
                <w:szCs w:val="18"/>
                <w:lang w:val="vi-VN"/>
              </w:rPr>
            </w:pPr>
            <w:r w:rsidRPr="004C7E39">
              <w:rPr>
                <w:color w:val="0000FF"/>
                <w:sz w:val="18"/>
                <w:szCs w:val="18"/>
                <w:lang w:val="vi-VN"/>
              </w:rPr>
              <w:t>SELECT</w:t>
            </w:r>
            <w:r w:rsidRPr="004C7E39">
              <w:rPr>
                <w:color w:val="000000"/>
                <w:sz w:val="18"/>
                <w:szCs w:val="18"/>
                <w:lang w:val="vi-VN"/>
              </w:rPr>
              <w:t xml:space="preserve"> </w:t>
            </w:r>
            <w:r w:rsidRPr="004C7E39">
              <w:rPr>
                <w:color w:val="0000FF"/>
                <w:sz w:val="18"/>
                <w:szCs w:val="18"/>
                <w:lang w:val="vi-VN"/>
              </w:rPr>
              <w:t>MAX</w:t>
            </w:r>
            <w:r w:rsidRPr="004C7E39">
              <w:rPr>
                <w:color w:val="FF0000"/>
                <w:sz w:val="18"/>
                <w:szCs w:val="18"/>
                <w:lang w:val="vi-VN"/>
              </w:rPr>
              <w:t>(</w:t>
            </w:r>
            <w:r w:rsidRPr="004C7E39">
              <w:rPr>
                <w:color w:val="000000"/>
                <w:sz w:val="18"/>
                <w:szCs w:val="18"/>
                <w:lang w:val="vi-VN"/>
              </w:rPr>
              <w:t>DOC</w:t>
            </w:r>
            <w:r w:rsidRPr="004C7E39">
              <w:rPr>
                <w:color w:val="FF0000"/>
                <w:sz w:val="18"/>
                <w:szCs w:val="18"/>
                <w:lang w:val="vi-VN"/>
              </w:rPr>
              <w:t>.</w:t>
            </w:r>
            <w:r w:rsidRPr="004C7E39">
              <w:rPr>
                <w:color w:val="000000"/>
                <w:sz w:val="18"/>
                <w:szCs w:val="18"/>
                <w:lang w:val="vi-VN"/>
              </w:rPr>
              <w:t>REFERENCENUMBER</w:t>
            </w:r>
            <w:r w:rsidRPr="004C7E39">
              <w:rPr>
                <w:color w:val="FF0000"/>
                <w:sz w:val="18"/>
                <w:szCs w:val="18"/>
                <w:lang w:val="vi-VN"/>
              </w:rPr>
              <w:t>)</w:t>
            </w:r>
            <w:r w:rsidRPr="004C7E39">
              <w:rPr>
                <w:color w:val="000000"/>
                <w:sz w:val="18"/>
                <w:szCs w:val="18"/>
                <w:lang w:val="vi-VN"/>
              </w:rPr>
              <w:t xml:space="preserve"> KEEP</w:t>
            </w:r>
            <w:r w:rsidRPr="004C7E39">
              <w:rPr>
                <w:color w:val="FF0000"/>
                <w:sz w:val="18"/>
                <w:szCs w:val="18"/>
                <w:lang w:val="vi-VN"/>
              </w:rPr>
              <w:t>(</w:t>
            </w:r>
            <w:r w:rsidRPr="004C7E39">
              <w:rPr>
                <w:color w:val="000000"/>
                <w:sz w:val="18"/>
                <w:szCs w:val="18"/>
                <w:lang w:val="vi-VN"/>
              </w:rPr>
              <w:t xml:space="preserve">DENSE_RANK LAST </w:t>
            </w:r>
            <w:r w:rsidRPr="004C7E39">
              <w:rPr>
                <w:color w:val="0000FF"/>
                <w:sz w:val="18"/>
                <w:szCs w:val="18"/>
                <w:lang w:val="vi-VN"/>
              </w:rPr>
              <w:t>ORDER</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ENTITYDOCUMENTID</w:t>
            </w:r>
            <w:r w:rsidRPr="004C7E39">
              <w:rPr>
                <w:color w:val="FF0000"/>
                <w:sz w:val="18"/>
                <w:szCs w:val="18"/>
                <w:lang w:val="vi-VN"/>
              </w:rPr>
              <w:t>)</w:t>
            </w:r>
            <w:r w:rsidRPr="004C7E39">
              <w:rPr>
                <w:color w:val="000000"/>
                <w:sz w:val="18"/>
                <w:szCs w:val="18"/>
                <w:lang w:val="vi-VN"/>
              </w:rPr>
              <w:t xml:space="preserve"> REFERENCENUMBER</w:t>
            </w:r>
            <w:r w:rsidRPr="004C7E39">
              <w:rPr>
                <w:color w:val="FF0000"/>
                <w:sz w:val="18"/>
                <w:szCs w:val="18"/>
                <w:lang w:val="vi-VN"/>
              </w:rPr>
              <w:t>,</w:t>
            </w:r>
          </w:p>
          <w:p w14:paraId="7952E3C8"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ORGKEY</w:t>
            </w:r>
          </w:p>
          <w:p w14:paraId="7BF964C4" w14:textId="77777777" w:rsidR="006A522F" w:rsidRPr="004C7E39" w:rsidRDefault="006A522F" w:rsidP="00415767">
            <w:pPr>
              <w:autoSpaceDE w:val="0"/>
              <w:autoSpaceDN w:val="0"/>
              <w:adjustRightInd w:val="0"/>
              <w:ind w:left="360"/>
              <w:rPr>
                <w:color w:val="000000"/>
                <w:sz w:val="18"/>
                <w:szCs w:val="18"/>
                <w:lang w:val="vi-VN"/>
              </w:rPr>
            </w:pP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ENTITYDOCUMENT DOC</w:t>
            </w:r>
          </w:p>
          <w:p w14:paraId="299BAFD0" w14:textId="77777777" w:rsidR="006A522F" w:rsidRPr="004C7E39" w:rsidRDefault="006A522F" w:rsidP="00415767">
            <w:pPr>
              <w:autoSpaceDE w:val="0"/>
              <w:autoSpaceDN w:val="0"/>
              <w:adjustRightInd w:val="0"/>
              <w:ind w:left="360"/>
              <w:rPr>
                <w:color w:val="FF0000"/>
                <w:sz w:val="18"/>
                <w:szCs w:val="18"/>
                <w:lang w:val="vi-VN"/>
              </w:rPr>
            </w:pPr>
            <w:r w:rsidRPr="004C7E39">
              <w:rPr>
                <w:color w:val="0000FF"/>
                <w:sz w:val="18"/>
                <w:szCs w:val="18"/>
                <w:lang w:val="vi-VN"/>
              </w:rPr>
              <w:t>WHERE</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 xml:space="preserve">DOCCODE </w:t>
            </w:r>
            <w:r w:rsidRPr="004C7E39">
              <w:rPr>
                <w:color w:val="0000FF"/>
                <w:sz w:val="18"/>
                <w:szCs w:val="18"/>
                <w:lang w:val="vi-VN"/>
              </w:rPr>
              <w:t>IN</w:t>
            </w:r>
            <w:r w:rsidRPr="004C7E39">
              <w:rPr>
                <w:color w:val="000000"/>
                <w:sz w:val="18"/>
                <w:szCs w:val="18"/>
                <w:lang w:val="vi-VN"/>
              </w:rPr>
              <w:t xml:space="preserve"> </w:t>
            </w:r>
            <w:r w:rsidRPr="004C7E39">
              <w:rPr>
                <w:color w:val="FF0000"/>
                <w:sz w:val="18"/>
                <w:szCs w:val="18"/>
                <w:lang w:val="vi-VN"/>
              </w:rPr>
              <w:t>(</w:t>
            </w:r>
            <w:r w:rsidRPr="004C7E39">
              <w:rPr>
                <w:color w:val="008080"/>
                <w:sz w:val="18"/>
                <w:szCs w:val="18"/>
                <w:lang w:val="vi-VN"/>
              </w:rPr>
              <w:t>'DKDN'</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'QDTL'</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'DKDT'</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'DDKKD'</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'KHAC'</w:t>
            </w:r>
            <w:r w:rsidRPr="004C7E39">
              <w:rPr>
                <w:color w:val="FF0000"/>
                <w:sz w:val="18"/>
                <w:szCs w:val="18"/>
                <w:lang w:val="vi-VN"/>
              </w:rPr>
              <w:t>)</w:t>
            </w:r>
          </w:p>
          <w:p w14:paraId="54B474BC" w14:textId="77777777" w:rsidR="006A522F" w:rsidRPr="004C7E39" w:rsidRDefault="006A522F" w:rsidP="00415767">
            <w:pPr>
              <w:autoSpaceDE w:val="0"/>
              <w:autoSpaceDN w:val="0"/>
              <w:adjustRightInd w:val="0"/>
              <w:ind w:left="360"/>
              <w:rPr>
                <w:color w:val="000000"/>
                <w:sz w:val="18"/>
                <w:szCs w:val="18"/>
                <w:lang w:val="vi-VN"/>
              </w:rPr>
            </w:pPr>
            <w:r w:rsidRPr="004C7E39">
              <w:rPr>
                <w:color w:val="0000FF"/>
                <w:sz w:val="18"/>
                <w:szCs w:val="18"/>
                <w:lang w:val="vi-VN"/>
              </w:rPr>
              <w:t>GROUP</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DOC</w:t>
            </w:r>
            <w:r w:rsidRPr="004C7E39">
              <w:rPr>
                <w:color w:val="FF0000"/>
                <w:sz w:val="18"/>
                <w:szCs w:val="18"/>
                <w:lang w:val="vi-VN"/>
              </w:rPr>
              <w:t>.</w:t>
            </w:r>
            <w:r w:rsidRPr="004C7E39">
              <w:rPr>
                <w:color w:val="000000"/>
                <w:sz w:val="18"/>
                <w:szCs w:val="18"/>
                <w:lang w:val="vi-VN"/>
              </w:rPr>
              <w:t>ORGKEY</w:t>
            </w:r>
          </w:p>
          <w:p w14:paraId="29EF36A7" w14:textId="77777777" w:rsidR="006A522F" w:rsidRPr="004C7E39" w:rsidRDefault="006A522F" w:rsidP="00415767">
            <w:pPr>
              <w:autoSpaceDE w:val="0"/>
              <w:autoSpaceDN w:val="0"/>
              <w:adjustRightInd w:val="0"/>
              <w:ind w:left="360"/>
              <w:rPr>
                <w:color w:val="000000"/>
                <w:sz w:val="18"/>
                <w:szCs w:val="18"/>
                <w:lang w:val="vi-VN"/>
              </w:rPr>
            </w:pP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DOC</w:t>
            </w:r>
            <w:r w:rsidRPr="004C7E39">
              <w:rPr>
                <w:color w:val="000000"/>
                <w:sz w:val="18"/>
                <w:szCs w:val="18"/>
              </w:rPr>
              <w:t>5</w:t>
            </w:r>
            <w:r w:rsidRPr="004C7E39">
              <w:rPr>
                <w:color w:val="000000"/>
                <w:sz w:val="18"/>
                <w:szCs w:val="18"/>
                <w:lang w:val="vi-VN"/>
              </w:rPr>
              <w:t xml:space="preserve"> </w:t>
            </w:r>
            <w:r w:rsidRPr="004C7E39">
              <w:rPr>
                <w:color w:val="0000FF"/>
                <w:sz w:val="18"/>
                <w:szCs w:val="18"/>
                <w:lang w:val="vi-VN"/>
              </w:rPr>
              <w:t>ON</w:t>
            </w:r>
            <w:r w:rsidRPr="004C7E39">
              <w:rPr>
                <w:color w:val="000000"/>
                <w:sz w:val="18"/>
                <w:szCs w:val="18"/>
                <w:lang w:val="vi-VN"/>
              </w:rPr>
              <w:t xml:space="preserve"> DOC</w:t>
            </w:r>
            <w:r w:rsidRPr="004C7E39">
              <w:rPr>
                <w:color w:val="000000"/>
                <w:sz w:val="18"/>
                <w:szCs w:val="18"/>
              </w:rPr>
              <w:t>5</w:t>
            </w:r>
            <w:r w:rsidRPr="004C7E39">
              <w:rPr>
                <w:color w:val="FF0000"/>
                <w:sz w:val="18"/>
                <w:szCs w:val="18"/>
                <w:lang w:val="vi-VN"/>
              </w:rPr>
              <w:t>.</w:t>
            </w:r>
            <w:r w:rsidRPr="004C7E39">
              <w:rPr>
                <w:color w:val="000000"/>
                <w:sz w:val="18"/>
                <w:szCs w:val="18"/>
                <w:lang w:val="vi-VN"/>
              </w:rPr>
              <w:t xml:space="preserve">ORGKEY </w:t>
            </w:r>
            <w:r w:rsidRPr="004C7E39">
              <w:rPr>
                <w:color w:val="FF0000"/>
                <w:sz w:val="18"/>
                <w:szCs w:val="18"/>
                <w:lang w:val="vi-VN"/>
              </w:rPr>
              <w: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ORGKEY</w:t>
            </w:r>
          </w:p>
          <w:p w14:paraId="59105CCA" w14:textId="77777777" w:rsidR="006A522F" w:rsidRPr="004C7E39" w:rsidRDefault="006A522F" w:rsidP="00415767">
            <w:pPr>
              <w:autoSpaceDE w:val="0"/>
              <w:autoSpaceDN w:val="0"/>
              <w:adjustRightInd w:val="0"/>
              <w:ind w:left="360"/>
              <w:rPr>
                <w:color w:val="008080"/>
                <w:sz w:val="18"/>
                <w:szCs w:val="18"/>
                <w:lang w:val="vi-VN"/>
              </w:rPr>
            </w:pPr>
            <w:r w:rsidRPr="004C7E39">
              <w:rPr>
                <w:color w:val="0000FF"/>
                <w:sz w:val="18"/>
                <w:szCs w:val="18"/>
                <w:lang w:val="vi-VN"/>
              </w:rPr>
              <w:t>WHERE</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SUSPENDED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'N'</w:t>
            </w:r>
          </w:p>
          <w:p w14:paraId="63C48D18"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AND</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'01'</w:t>
            </w:r>
          </w:p>
          <w:p w14:paraId="0665B826" w14:textId="77777777" w:rsidR="006A522F" w:rsidRPr="004C7E39" w:rsidRDefault="006A522F" w:rsidP="00415767">
            <w:pPr>
              <w:autoSpaceDE w:val="0"/>
              <w:autoSpaceDN w:val="0"/>
              <w:adjustRightInd w:val="0"/>
              <w:ind w:left="360"/>
              <w:rPr>
                <w:color w:val="008080"/>
                <w:sz w:val="18"/>
                <w:szCs w:val="18"/>
                <w:lang w:val="vi-VN"/>
              </w:rPr>
            </w:pPr>
            <w:r w:rsidRPr="004C7E39">
              <w:rPr>
                <w:color w:val="000000"/>
                <w:sz w:val="18"/>
                <w:szCs w:val="18"/>
                <w:lang w:val="vi-VN"/>
              </w:rPr>
              <w:t xml:space="preserve">      </w:t>
            </w:r>
            <w:r w:rsidRPr="004C7E39">
              <w:rPr>
                <w:color w:val="000000"/>
                <w:sz w:val="18"/>
                <w:szCs w:val="18"/>
              </w:rPr>
              <w:t xml:space="preserve">          </w:t>
            </w:r>
            <w:r w:rsidRPr="004C7E39">
              <w:rPr>
                <w:color w:val="0000FF"/>
                <w:sz w:val="18"/>
                <w:szCs w:val="18"/>
                <w:lang w:val="vi-VN"/>
              </w:rPr>
              <w:t>AND</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ENTITY_CRE_FLAG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'Y'</w:t>
            </w:r>
          </w:p>
        </w:tc>
      </w:tr>
    </w:tbl>
    <w:p w14:paraId="143750C9" w14:textId="77777777" w:rsidR="006A522F" w:rsidRPr="004C7E39" w:rsidRDefault="006A522F" w:rsidP="006A522F">
      <w:pPr>
        <w:spacing w:after="200" w:line="276" w:lineRule="auto"/>
        <w:ind w:left="720"/>
        <w:contextualSpacing/>
        <w:rPr>
          <w:rFonts w:eastAsia="Calibri"/>
        </w:rPr>
      </w:pPr>
    </w:p>
    <w:p w14:paraId="2922EF76" w14:textId="77777777" w:rsidR="006A522F" w:rsidRPr="004C7E39" w:rsidRDefault="006A522F" w:rsidP="006A522F">
      <w:pPr>
        <w:autoSpaceDE w:val="0"/>
        <w:autoSpaceDN w:val="0"/>
        <w:adjustRightInd w:val="0"/>
        <w:ind w:left="720"/>
        <w:rPr>
          <w:color w:val="008080"/>
          <w:sz w:val="18"/>
          <w:szCs w:val="18"/>
          <w:lang w:val="vi-VN"/>
        </w:rPr>
      </w:pPr>
      <w:bookmarkStart w:id="1205" w:name="_Hlk84944891"/>
    </w:p>
    <w:p w14:paraId="3C493D70" w14:textId="77777777" w:rsidR="006A522F" w:rsidRPr="004C7E39" w:rsidRDefault="006A522F" w:rsidP="006A522F">
      <w:pPr>
        <w:numPr>
          <w:ilvl w:val="0"/>
          <w:numId w:val="2"/>
        </w:numPr>
        <w:spacing w:after="200" w:line="276" w:lineRule="auto"/>
        <w:contextualSpacing/>
        <w:rPr>
          <w:rFonts w:eastAsia="Calibri"/>
          <w:lang w:val="en-GB"/>
        </w:rPr>
      </w:pPr>
      <w:r w:rsidRPr="004C7E39">
        <w:rPr>
          <w:rFonts w:eastAsia="Calibri"/>
        </w:rPr>
        <w:t>Chi tiết: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1479"/>
      </w:tblGrid>
      <w:tr w:rsidR="006A522F" w:rsidRPr="004C7E39" w14:paraId="3101DC38" w14:textId="77777777" w:rsidTr="00415767">
        <w:trPr>
          <w:trHeight w:val="362"/>
          <w:tblHeader/>
          <w:jc w:val="center"/>
        </w:trPr>
        <w:tc>
          <w:tcPr>
            <w:tcW w:w="1296" w:type="pct"/>
            <w:tcBorders>
              <w:top w:val="single" w:sz="4" w:space="0" w:color="auto"/>
              <w:left w:val="single" w:sz="4" w:space="0" w:color="auto"/>
              <w:bottom w:val="single" w:sz="4" w:space="0" w:color="auto"/>
              <w:right w:val="single" w:sz="4" w:space="0" w:color="auto"/>
            </w:tcBorders>
            <w:shd w:val="clear" w:color="auto" w:fill="002060"/>
            <w:noWrap/>
            <w:hideMark/>
          </w:tcPr>
          <w:p w14:paraId="60C6B4AC" w14:textId="77777777" w:rsidR="006A522F" w:rsidRPr="004C7E39" w:rsidRDefault="006A522F" w:rsidP="00415767">
            <w:pPr>
              <w:spacing w:line="276" w:lineRule="auto"/>
              <w:jc w:val="center"/>
              <w:rPr>
                <w:b/>
                <w:bCs/>
                <w:color w:val="FFFFFF"/>
              </w:rPr>
            </w:pPr>
            <w:r w:rsidRPr="004C7E39">
              <w:rPr>
                <w:b/>
                <w:bCs/>
                <w:color w:val="FFFFFF"/>
                <w:sz w:val="22"/>
              </w:rPr>
              <w:t>Tên trường/Alias</w:t>
            </w:r>
          </w:p>
        </w:tc>
        <w:tc>
          <w:tcPr>
            <w:tcW w:w="3704" w:type="pct"/>
            <w:tcBorders>
              <w:top w:val="single" w:sz="4" w:space="0" w:color="auto"/>
              <w:left w:val="single" w:sz="4" w:space="0" w:color="auto"/>
              <w:bottom w:val="single" w:sz="4" w:space="0" w:color="auto"/>
              <w:right w:val="single" w:sz="4" w:space="0" w:color="auto"/>
            </w:tcBorders>
            <w:shd w:val="clear" w:color="auto" w:fill="002060"/>
            <w:noWrap/>
            <w:hideMark/>
          </w:tcPr>
          <w:p w14:paraId="420E1329" w14:textId="77777777" w:rsidR="006A522F" w:rsidRPr="004C7E39" w:rsidRDefault="006A522F" w:rsidP="00415767">
            <w:pPr>
              <w:spacing w:line="276" w:lineRule="auto"/>
              <w:jc w:val="center"/>
              <w:rPr>
                <w:b/>
                <w:bCs/>
                <w:color w:val="FFFFFF"/>
              </w:rPr>
            </w:pPr>
            <w:r w:rsidRPr="004C7E39">
              <w:rPr>
                <w:b/>
                <w:bCs/>
                <w:color w:val="FFFFFF"/>
                <w:sz w:val="22"/>
              </w:rPr>
              <w:t>Mô tả</w:t>
            </w:r>
          </w:p>
        </w:tc>
      </w:tr>
      <w:tr w:rsidR="006A522F" w:rsidRPr="004C7E39" w14:paraId="4DC9CE85"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2F6A1F65" w14:textId="77777777" w:rsidR="006A522F" w:rsidRPr="004C7E39" w:rsidRDefault="006A522F" w:rsidP="00415767">
            <w:pPr>
              <w:spacing w:line="276" w:lineRule="auto"/>
              <w:rPr>
                <w:color w:val="000000"/>
              </w:rPr>
            </w:pPr>
            <w:r w:rsidRPr="004C7E39">
              <w:rPr>
                <w:sz w:val="22"/>
              </w:rPr>
              <w:t>ORGKEY</w:t>
            </w:r>
          </w:p>
        </w:tc>
        <w:tc>
          <w:tcPr>
            <w:tcW w:w="3704" w:type="pct"/>
            <w:tcBorders>
              <w:top w:val="single" w:sz="4" w:space="0" w:color="auto"/>
              <w:left w:val="single" w:sz="4" w:space="0" w:color="auto"/>
              <w:bottom w:val="single" w:sz="4" w:space="0" w:color="auto"/>
              <w:right w:val="single" w:sz="4" w:space="0" w:color="auto"/>
            </w:tcBorders>
            <w:noWrap/>
            <w:hideMark/>
          </w:tcPr>
          <w:p w14:paraId="1543315F" w14:textId="77777777" w:rsidR="006A522F" w:rsidRPr="004C7E39" w:rsidRDefault="006A522F" w:rsidP="00415767">
            <w:pPr>
              <w:spacing w:line="276" w:lineRule="auto"/>
              <w:rPr>
                <w:color w:val="000000"/>
              </w:rPr>
            </w:pPr>
            <w:r w:rsidRPr="004C7E39">
              <w:rPr>
                <w:color w:val="000000"/>
                <w:sz w:val="22"/>
              </w:rPr>
              <w:t>Số CIF</w:t>
            </w:r>
          </w:p>
        </w:tc>
      </w:tr>
      <w:tr w:rsidR="006A522F" w:rsidRPr="004C7E39" w14:paraId="1B0BE3FE"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5204A952" w14:textId="77777777" w:rsidR="006A522F" w:rsidRPr="004C7E39" w:rsidRDefault="006A522F" w:rsidP="00415767">
            <w:pPr>
              <w:spacing w:line="276" w:lineRule="auto"/>
              <w:rPr>
                <w:color w:val="000000"/>
              </w:rPr>
            </w:pPr>
            <w:r w:rsidRPr="004C7E39">
              <w:rPr>
                <w:color w:val="000000"/>
                <w:sz w:val="22"/>
              </w:rPr>
              <w:t>NAME</w:t>
            </w:r>
          </w:p>
        </w:tc>
        <w:tc>
          <w:tcPr>
            <w:tcW w:w="3704" w:type="pct"/>
            <w:tcBorders>
              <w:top w:val="single" w:sz="4" w:space="0" w:color="auto"/>
              <w:left w:val="single" w:sz="4" w:space="0" w:color="auto"/>
              <w:bottom w:val="single" w:sz="4" w:space="0" w:color="auto"/>
              <w:right w:val="single" w:sz="4" w:space="0" w:color="auto"/>
            </w:tcBorders>
            <w:noWrap/>
            <w:hideMark/>
          </w:tcPr>
          <w:p w14:paraId="17E082F0" w14:textId="77777777" w:rsidR="006A522F" w:rsidRPr="004C7E39" w:rsidRDefault="006A522F" w:rsidP="00415767">
            <w:pPr>
              <w:spacing w:line="276" w:lineRule="auto"/>
              <w:rPr>
                <w:color w:val="000000"/>
              </w:rPr>
            </w:pPr>
            <w:r w:rsidRPr="004C7E39">
              <w:rPr>
                <w:sz w:val="22"/>
              </w:rPr>
              <w:t>Tên khách hàng</w:t>
            </w:r>
          </w:p>
        </w:tc>
      </w:tr>
      <w:tr w:rsidR="006A522F" w:rsidRPr="004C7E39" w14:paraId="7A7CB118"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32364098" w14:textId="77777777" w:rsidR="006A522F" w:rsidRPr="004C7E39" w:rsidRDefault="006A522F" w:rsidP="00415767">
            <w:pPr>
              <w:spacing w:line="276" w:lineRule="auto"/>
              <w:rPr>
                <w:color w:val="000000"/>
              </w:rPr>
            </w:pPr>
            <w:r w:rsidRPr="004C7E39">
              <w:rPr>
                <w:bCs/>
                <w:sz w:val="22"/>
              </w:rPr>
              <w:t>CUST_DOB</w:t>
            </w:r>
          </w:p>
        </w:tc>
        <w:tc>
          <w:tcPr>
            <w:tcW w:w="3704" w:type="pct"/>
            <w:tcBorders>
              <w:top w:val="single" w:sz="4" w:space="0" w:color="auto"/>
              <w:left w:val="single" w:sz="4" w:space="0" w:color="auto"/>
              <w:bottom w:val="single" w:sz="4" w:space="0" w:color="auto"/>
              <w:right w:val="single" w:sz="4" w:space="0" w:color="auto"/>
            </w:tcBorders>
            <w:noWrap/>
            <w:hideMark/>
          </w:tcPr>
          <w:p w14:paraId="6658DF55" w14:textId="77777777" w:rsidR="006A522F" w:rsidRPr="004C7E39" w:rsidRDefault="006A522F" w:rsidP="00415767">
            <w:pPr>
              <w:spacing w:line="276" w:lineRule="auto"/>
            </w:pPr>
            <w:r w:rsidRPr="004C7E39">
              <w:rPr>
                <w:sz w:val="22"/>
              </w:rPr>
              <w:t>Ngày sinh (dùng cho báo cáo HDV)</w:t>
            </w:r>
          </w:p>
        </w:tc>
      </w:tr>
      <w:tr w:rsidR="006A522F" w:rsidRPr="004C7E39" w14:paraId="6A076A24"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1CA2D12B" w14:textId="77777777" w:rsidR="006A522F" w:rsidRPr="004C7E39" w:rsidRDefault="006A522F" w:rsidP="00415767">
            <w:pPr>
              <w:spacing w:line="276" w:lineRule="auto"/>
              <w:rPr>
                <w:color w:val="000000"/>
              </w:rPr>
            </w:pPr>
            <w:r w:rsidRPr="004C7E39">
              <w:rPr>
                <w:color w:val="000000"/>
                <w:sz w:val="22"/>
              </w:rPr>
              <w:t>SUBSECTOR</w:t>
            </w:r>
          </w:p>
        </w:tc>
        <w:tc>
          <w:tcPr>
            <w:tcW w:w="3704" w:type="pct"/>
            <w:tcBorders>
              <w:top w:val="single" w:sz="4" w:space="0" w:color="auto"/>
              <w:left w:val="single" w:sz="4" w:space="0" w:color="auto"/>
              <w:bottom w:val="single" w:sz="4" w:space="0" w:color="auto"/>
              <w:right w:val="single" w:sz="4" w:space="0" w:color="auto"/>
            </w:tcBorders>
            <w:noWrap/>
            <w:hideMark/>
          </w:tcPr>
          <w:p w14:paraId="2D3F2461" w14:textId="77777777" w:rsidR="006A522F" w:rsidRPr="004C7E39" w:rsidRDefault="006A522F" w:rsidP="00415767">
            <w:pPr>
              <w:spacing w:line="276" w:lineRule="auto"/>
              <w:rPr>
                <w:color w:val="000000"/>
              </w:rPr>
            </w:pPr>
            <w:r w:rsidRPr="004C7E39">
              <w:rPr>
                <w:sz w:val="22"/>
              </w:rPr>
              <w:t>Mã thành phần kinh tế</w:t>
            </w:r>
            <w:r w:rsidRPr="004C7E39">
              <w:rPr>
                <w:color w:val="000000"/>
                <w:sz w:val="22"/>
              </w:rPr>
              <w:t>.</w:t>
            </w:r>
          </w:p>
          <w:p w14:paraId="6A637B32" w14:textId="77777777" w:rsidR="006A522F" w:rsidRPr="004C7E39" w:rsidRDefault="006A522F" w:rsidP="00415767">
            <w:pPr>
              <w:spacing w:line="276" w:lineRule="auto"/>
              <w:rPr>
                <w:b/>
                <w:bCs/>
                <w:color w:val="000000"/>
              </w:rPr>
            </w:pPr>
            <w:r w:rsidRPr="004C7E39">
              <w:rPr>
                <w:b/>
                <w:bCs/>
                <w:color w:val="000000"/>
                <w:sz w:val="22"/>
              </w:rPr>
              <w:t>Đối với bảo lãnh/LC:</w:t>
            </w:r>
          </w:p>
          <w:p w14:paraId="057A24D4" w14:textId="77777777" w:rsidR="006A522F" w:rsidRPr="004C7E39" w:rsidRDefault="006A522F" w:rsidP="00415767">
            <w:pPr>
              <w:spacing w:line="276" w:lineRule="auto"/>
              <w:rPr>
                <w:color w:val="000000"/>
              </w:rPr>
            </w:pPr>
            <w:r w:rsidRPr="004C7E39">
              <w:rPr>
                <w:color w:val="000000"/>
                <w:sz w:val="22"/>
              </w:rPr>
              <w:t>Nếu NULL thì để giá trị là ‘0805’</w:t>
            </w:r>
          </w:p>
          <w:p w14:paraId="39E38F90" w14:textId="77777777" w:rsidR="006A522F" w:rsidRPr="004C7E39" w:rsidRDefault="006A522F" w:rsidP="006A522F">
            <w:pPr>
              <w:numPr>
                <w:ilvl w:val="0"/>
                <w:numId w:val="47"/>
              </w:numPr>
              <w:spacing w:after="200" w:line="276" w:lineRule="auto"/>
              <w:ind w:firstLine="0"/>
              <w:contextualSpacing/>
              <w:rPr>
                <w:rFonts w:eastAsia="Calibri"/>
                <w:color w:val="000000"/>
              </w:rPr>
            </w:pPr>
            <w:r w:rsidRPr="004C7E39">
              <w:rPr>
                <w:rFonts w:eastAsia="Calibri"/>
                <w:color w:val="000000"/>
                <w:sz w:val="22"/>
                <w:szCs w:val="22"/>
              </w:rPr>
              <w:t>NVL(SUBSECTOR, '0805')</w:t>
            </w:r>
          </w:p>
        </w:tc>
      </w:tr>
      <w:tr w:rsidR="006A522F" w:rsidRPr="004C7E39" w14:paraId="1F2331B2"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397FD752" w14:textId="77777777" w:rsidR="006A522F" w:rsidRPr="004C7E39" w:rsidRDefault="006A522F" w:rsidP="00415767">
            <w:pPr>
              <w:spacing w:line="276" w:lineRule="auto"/>
              <w:rPr>
                <w:color w:val="000000"/>
              </w:rPr>
            </w:pPr>
            <w:r w:rsidRPr="004C7E39">
              <w:rPr>
                <w:color w:val="000000"/>
                <w:sz w:val="22"/>
              </w:rPr>
              <w:t>CUSTTPCD</w:t>
            </w:r>
          </w:p>
        </w:tc>
        <w:tc>
          <w:tcPr>
            <w:tcW w:w="3704" w:type="pct"/>
            <w:tcBorders>
              <w:top w:val="single" w:sz="4" w:space="0" w:color="auto"/>
              <w:left w:val="single" w:sz="4" w:space="0" w:color="auto"/>
              <w:bottom w:val="single" w:sz="4" w:space="0" w:color="auto"/>
              <w:right w:val="single" w:sz="4" w:space="0" w:color="auto"/>
            </w:tcBorders>
            <w:noWrap/>
            <w:hideMark/>
          </w:tcPr>
          <w:p w14:paraId="7874425F" w14:textId="77777777" w:rsidR="006A522F" w:rsidRPr="004C7E39" w:rsidRDefault="006A522F" w:rsidP="00415767">
            <w:pPr>
              <w:spacing w:line="276" w:lineRule="auto"/>
            </w:pPr>
            <w:r w:rsidRPr="004C7E39">
              <w:rPr>
                <w:sz w:val="22"/>
              </w:rPr>
              <w:t>Loại KH (dùng cho báo cáo CRM32)</w:t>
            </w:r>
          </w:p>
        </w:tc>
      </w:tr>
      <w:tr w:rsidR="006A522F" w:rsidRPr="004C7E39" w14:paraId="44784797"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243644D2" w14:textId="77777777" w:rsidR="006A522F" w:rsidRPr="004C7E39" w:rsidRDefault="006A522F" w:rsidP="00415767">
            <w:pPr>
              <w:spacing w:line="276" w:lineRule="auto"/>
              <w:rPr>
                <w:color w:val="000000"/>
              </w:rPr>
            </w:pPr>
            <w:r w:rsidRPr="004C7E39">
              <w:rPr>
                <w:color w:val="000000"/>
                <w:sz w:val="22"/>
              </w:rPr>
              <w:t>COMPANY</w:t>
            </w:r>
          </w:p>
        </w:tc>
        <w:tc>
          <w:tcPr>
            <w:tcW w:w="3704" w:type="pct"/>
            <w:tcBorders>
              <w:top w:val="single" w:sz="4" w:space="0" w:color="auto"/>
              <w:left w:val="single" w:sz="4" w:space="0" w:color="auto"/>
              <w:bottom w:val="single" w:sz="4" w:space="0" w:color="auto"/>
              <w:right w:val="single" w:sz="4" w:space="0" w:color="auto"/>
            </w:tcBorders>
            <w:noWrap/>
            <w:hideMark/>
          </w:tcPr>
          <w:p w14:paraId="50FAE6E2" w14:textId="77777777" w:rsidR="006A522F" w:rsidRPr="004C7E39" w:rsidRDefault="006A522F" w:rsidP="00415767">
            <w:pPr>
              <w:spacing w:line="276" w:lineRule="auto"/>
            </w:pPr>
            <w:r w:rsidRPr="004C7E39">
              <w:rPr>
                <w:sz w:val="22"/>
              </w:rPr>
              <w:t>Tên công ty (dùng cho báo cáo CRM32)</w:t>
            </w:r>
          </w:p>
        </w:tc>
      </w:tr>
      <w:tr w:rsidR="006A522F" w:rsidRPr="004C7E39" w14:paraId="5D5CC5C4"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555F3D60" w14:textId="77777777" w:rsidR="006A522F" w:rsidRPr="004C7E39" w:rsidRDefault="006A522F" w:rsidP="00415767">
            <w:pPr>
              <w:spacing w:line="276" w:lineRule="auto"/>
              <w:rPr>
                <w:color w:val="000000"/>
              </w:rPr>
            </w:pPr>
            <w:r w:rsidRPr="004C7E39">
              <w:rPr>
                <w:color w:val="000000"/>
                <w:sz w:val="22"/>
              </w:rPr>
              <w:t>STRUSERFIELD3</w:t>
            </w:r>
          </w:p>
        </w:tc>
        <w:tc>
          <w:tcPr>
            <w:tcW w:w="3704" w:type="pct"/>
            <w:tcBorders>
              <w:top w:val="single" w:sz="4" w:space="0" w:color="auto"/>
              <w:left w:val="single" w:sz="4" w:space="0" w:color="auto"/>
              <w:bottom w:val="single" w:sz="4" w:space="0" w:color="auto"/>
              <w:right w:val="single" w:sz="4" w:space="0" w:color="auto"/>
            </w:tcBorders>
            <w:noWrap/>
            <w:hideMark/>
          </w:tcPr>
          <w:p w14:paraId="41C27DB1" w14:textId="77777777" w:rsidR="006A522F" w:rsidRPr="004C7E39" w:rsidRDefault="006A522F" w:rsidP="00415767">
            <w:pPr>
              <w:spacing w:line="276" w:lineRule="auto"/>
            </w:pPr>
            <w:r w:rsidRPr="004C7E39">
              <w:rPr>
                <w:sz w:val="22"/>
              </w:rPr>
              <w:t>(dùng cho báo cáo CRM32)</w:t>
            </w:r>
          </w:p>
        </w:tc>
      </w:tr>
      <w:tr w:rsidR="006A522F" w:rsidRPr="004C7E39" w14:paraId="0A63302F"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4B1BE192" w14:textId="77777777" w:rsidR="006A522F" w:rsidRPr="004C7E39" w:rsidRDefault="006A522F" w:rsidP="00415767">
            <w:pPr>
              <w:spacing w:line="276" w:lineRule="auto"/>
              <w:rPr>
                <w:color w:val="000000"/>
              </w:rPr>
            </w:pPr>
            <w:r w:rsidRPr="004C7E39">
              <w:rPr>
                <w:color w:val="000000"/>
                <w:sz w:val="22"/>
              </w:rPr>
              <w:t>CMND_DKKD</w:t>
            </w:r>
          </w:p>
        </w:tc>
        <w:tc>
          <w:tcPr>
            <w:tcW w:w="3704" w:type="pct"/>
            <w:tcBorders>
              <w:top w:val="single" w:sz="4" w:space="0" w:color="auto"/>
              <w:left w:val="single" w:sz="4" w:space="0" w:color="auto"/>
              <w:bottom w:val="single" w:sz="4" w:space="0" w:color="auto"/>
              <w:right w:val="single" w:sz="4" w:space="0" w:color="auto"/>
            </w:tcBorders>
            <w:noWrap/>
            <w:hideMark/>
          </w:tcPr>
          <w:p w14:paraId="07A97110" w14:textId="77777777" w:rsidR="006A522F" w:rsidRPr="004C7E39" w:rsidRDefault="006A522F" w:rsidP="00415767">
            <w:pPr>
              <w:spacing w:line="276" w:lineRule="auto"/>
            </w:pPr>
            <w:r w:rsidRPr="004C7E39">
              <w:rPr>
                <w:sz w:val="22"/>
              </w:rPr>
              <w:t>Số CMND/ĐKKD (dùng cho báo cáo CRM32)</w:t>
            </w:r>
          </w:p>
        </w:tc>
      </w:tr>
      <w:tr w:rsidR="006A522F" w:rsidRPr="004C7E39" w14:paraId="3A5E25D0"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1A3C257C" w14:textId="77777777" w:rsidR="006A522F" w:rsidRPr="004C7E39" w:rsidRDefault="006A522F" w:rsidP="00415767">
            <w:pPr>
              <w:spacing w:line="276" w:lineRule="auto"/>
              <w:rPr>
                <w:color w:val="000000"/>
              </w:rPr>
            </w:pPr>
            <w:r w:rsidRPr="004C7E39">
              <w:rPr>
                <w:color w:val="000000"/>
                <w:sz w:val="22"/>
              </w:rPr>
              <w:t>CMND_DDDN</w:t>
            </w:r>
          </w:p>
        </w:tc>
        <w:tc>
          <w:tcPr>
            <w:tcW w:w="3704" w:type="pct"/>
            <w:tcBorders>
              <w:top w:val="single" w:sz="4" w:space="0" w:color="auto"/>
              <w:left w:val="single" w:sz="4" w:space="0" w:color="auto"/>
              <w:bottom w:val="single" w:sz="4" w:space="0" w:color="auto"/>
              <w:right w:val="single" w:sz="4" w:space="0" w:color="auto"/>
            </w:tcBorders>
            <w:noWrap/>
            <w:hideMark/>
          </w:tcPr>
          <w:p w14:paraId="1076D88C" w14:textId="77777777" w:rsidR="006A522F" w:rsidRPr="004C7E39" w:rsidRDefault="006A522F" w:rsidP="00415767">
            <w:pPr>
              <w:spacing w:line="276" w:lineRule="auto"/>
            </w:pPr>
            <w:r w:rsidRPr="004C7E39">
              <w:rPr>
                <w:sz w:val="22"/>
              </w:rPr>
              <w:t>Số CMND người đại diện doanh nghiệp</w:t>
            </w:r>
          </w:p>
        </w:tc>
      </w:tr>
      <w:tr w:rsidR="006A522F" w:rsidRPr="004C7E39" w14:paraId="11C2F9DD"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48DD63D2" w14:textId="77777777" w:rsidR="006A522F" w:rsidRPr="004C7E39" w:rsidRDefault="006A522F" w:rsidP="00415767">
            <w:pPr>
              <w:spacing w:line="276" w:lineRule="auto"/>
              <w:rPr>
                <w:color w:val="000000"/>
              </w:rPr>
            </w:pPr>
            <w:r w:rsidRPr="004C7E39">
              <w:rPr>
                <w:color w:val="000000"/>
                <w:sz w:val="22"/>
              </w:rPr>
              <w:t>SO_DKDN</w:t>
            </w:r>
          </w:p>
        </w:tc>
        <w:tc>
          <w:tcPr>
            <w:tcW w:w="3704" w:type="pct"/>
            <w:tcBorders>
              <w:top w:val="single" w:sz="4" w:space="0" w:color="auto"/>
              <w:left w:val="single" w:sz="4" w:space="0" w:color="auto"/>
              <w:bottom w:val="single" w:sz="4" w:space="0" w:color="auto"/>
              <w:right w:val="single" w:sz="4" w:space="0" w:color="auto"/>
            </w:tcBorders>
            <w:noWrap/>
            <w:hideMark/>
          </w:tcPr>
          <w:p w14:paraId="704B3F29" w14:textId="77777777" w:rsidR="006A522F" w:rsidRPr="004C7E39" w:rsidRDefault="006A522F" w:rsidP="00415767">
            <w:pPr>
              <w:spacing w:line="276" w:lineRule="auto"/>
            </w:pPr>
            <w:r w:rsidRPr="004C7E39">
              <w:rPr>
                <w:sz w:val="22"/>
              </w:rPr>
              <w:t>Số đăng ký doanh nghiệp</w:t>
            </w:r>
          </w:p>
        </w:tc>
      </w:tr>
      <w:tr w:rsidR="006A522F" w:rsidRPr="004C7E39" w14:paraId="618DCF74"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7FF85166" w14:textId="77777777" w:rsidR="006A522F" w:rsidRPr="004C7E39" w:rsidRDefault="006A522F" w:rsidP="00415767">
            <w:pPr>
              <w:spacing w:line="276" w:lineRule="auto"/>
              <w:rPr>
                <w:color w:val="000000"/>
              </w:rPr>
            </w:pPr>
            <w:r w:rsidRPr="004C7E39">
              <w:rPr>
                <w:color w:val="000000"/>
                <w:sz w:val="22"/>
              </w:rPr>
              <w:t>TT35</w:t>
            </w:r>
          </w:p>
        </w:tc>
        <w:tc>
          <w:tcPr>
            <w:tcW w:w="3704" w:type="pct"/>
            <w:tcBorders>
              <w:top w:val="single" w:sz="4" w:space="0" w:color="auto"/>
              <w:left w:val="single" w:sz="4" w:space="0" w:color="auto"/>
              <w:bottom w:val="single" w:sz="4" w:space="0" w:color="auto"/>
              <w:right w:val="single" w:sz="4" w:space="0" w:color="auto"/>
            </w:tcBorders>
            <w:noWrap/>
            <w:hideMark/>
          </w:tcPr>
          <w:p w14:paraId="7457A625" w14:textId="77777777" w:rsidR="006A522F" w:rsidRPr="004C7E39" w:rsidRDefault="006A522F" w:rsidP="00415767">
            <w:pPr>
              <w:spacing w:line="276" w:lineRule="auto"/>
            </w:pPr>
            <w:r w:rsidRPr="004C7E39">
              <w:rPr>
                <w:sz w:val="22"/>
              </w:rPr>
              <w:t>Loại KH (dùng cho báo cáo CRM1 thẻ CN DN)</w:t>
            </w:r>
          </w:p>
        </w:tc>
      </w:tr>
      <w:tr w:rsidR="006A522F" w:rsidRPr="004C7E39" w14:paraId="5CB63223"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185C7247" w14:textId="77777777" w:rsidR="006A522F" w:rsidRPr="004C7E39" w:rsidRDefault="006A522F" w:rsidP="00415767">
            <w:pPr>
              <w:spacing w:line="276" w:lineRule="auto"/>
              <w:rPr>
                <w:color w:val="000000"/>
              </w:rPr>
            </w:pPr>
            <w:r w:rsidRPr="004C7E39">
              <w:rPr>
                <w:color w:val="000000"/>
                <w:sz w:val="22"/>
                <w:lang w:val="vi-VN" w:eastAsia="vi-VN"/>
              </w:rPr>
              <w:t>KH_VIP</w:t>
            </w:r>
          </w:p>
        </w:tc>
        <w:tc>
          <w:tcPr>
            <w:tcW w:w="3704" w:type="pct"/>
            <w:tcBorders>
              <w:top w:val="single" w:sz="4" w:space="0" w:color="auto"/>
              <w:left w:val="single" w:sz="4" w:space="0" w:color="auto"/>
              <w:bottom w:val="single" w:sz="4" w:space="0" w:color="auto"/>
              <w:right w:val="single" w:sz="4" w:space="0" w:color="auto"/>
            </w:tcBorders>
            <w:noWrap/>
            <w:hideMark/>
          </w:tcPr>
          <w:p w14:paraId="2D98DF2B" w14:textId="77777777" w:rsidR="006A522F" w:rsidRPr="004C7E39" w:rsidRDefault="006A522F" w:rsidP="00415767">
            <w:pPr>
              <w:spacing w:line="276" w:lineRule="auto"/>
            </w:pPr>
            <w:r w:rsidRPr="004C7E39">
              <w:rPr>
                <w:sz w:val="22"/>
              </w:rPr>
              <w:t>Loại KH VIP (dùng cho báo cáo HDV)</w:t>
            </w:r>
          </w:p>
        </w:tc>
      </w:tr>
      <w:tr w:rsidR="006A522F" w:rsidRPr="004C7E39" w14:paraId="679C8742"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54AE476C" w14:textId="77777777" w:rsidR="006A522F" w:rsidRPr="004C7E39" w:rsidRDefault="006A522F" w:rsidP="00415767">
            <w:pPr>
              <w:spacing w:line="276" w:lineRule="auto"/>
              <w:rPr>
                <w:color w:val="000000"/>
                <w:lang w:val="vi-VN" w:eastAsia="vi-VN"/>
              </w:rPr>
            </w:pPr>
            <w:r w:rsidRPr="004C7E39">
              <w:rPr>
                <w:color w:val="000000"/>
                <w:sz w:val="22"/>
                <w:lang w:val="vi-VN" w:eastAsia="vi-VN"/>
              </w:rPr>
              <w:t>RELATIONSHIPOPENINGDATE</w:t>
            </w:r>
          </w:p>
        </w:tc>
        <w:tc>
          <w:tcPr>
            <w:tcW w:w="3704" w:type="pct"/>
            <w:tcBorders>
              <w:top w:val="single" w:sz="4" w:space="0" w:color="auto"/>
              <w:left w:val="single" w:sz="4" w:space="0" w:color="auto"/>
              <w:bottom w:val="single" w:sz="4" w:space="0" w:color="auto"/>
              <w:right w:val="single" w:sz="4" w:space="0" w:color="auto"/>
            </w:tcBorders>
            <w:noWrap/>
            <w:hideMark/>
          </w:tcPr>
          <w:p w14:paraId="3CF6EADA" w14:textId="77777777" w:rsidR="006A522F" w:rsidRPr="004C7E39" w:rsidRDefault="006A522F" w:rsidP="00415767">
            <w:pPr>
              <w:spacing w:line="276" w:lineRule="auto"/>
              <w:rPr>
                <w:rFonts w:eastAsia="Arial"/>
                <w:lang w:val="en-GB"/>
              </w:rPr>
            </w:pPr>
            <w:r w:rsidRPr="004C7E39">
              <w:rPr>
                <w:sz w:val="22"/>
              </w:rPr>
              <w:t>Ngày mở CIF (dùng cho báo cáo HDV)</w:t>
            </w:r>
          </w:p>
        </w:tc>
      </w:tr>
      <w:tr w:rsidR="006A522F" w:rsidRPr="004C7E39" w14:paraId="680AD762"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7AFDD58D" w14:textId="77777777" w:rsidR="006A522F" w:rsidRPr="004C7E39" w:rsidRDefault="006A522F" w:rsidP="00415767">
            <w:pPr>
              <w:spacing w:line="276" w:lineRule="auto"/>
              <w:rPr>
                <w:color w:val="000000"/>
                <w:lang w:val="vi-VN" w:eastAsia="vi-VN"/>
              </w:rPr>
            </w:pPr>
            <w:r w:rsidRPr="004C7E39">
              <w:rPr>
                <w:color w:val="000000"/>
                <w:sz w:val="22"/>
                <w:lang w:val="vi-VN" w:eastAsia="vi-VN"/>
              </w:rPr>
              <w:t>PRIMARY_SOL_ID</w:t>
            </w:r>
          </w:p>
        </w:tc>
        <w:tc>
          <w:tcPr>
            <w:tcW w:w="3704" w:type="pct"/>
            <w:tcBorders>
              <w:top w:val="single" w:sz="4" w:space="0" w:color="auto"/>
              <w:left w:val="single" w:sz="4" w:space="0" w:color="auto"/>
              <w:bottom w:val="single" w:sz="4" w:space="0" w:color="auto"/>
              <w:right w:val="single" w:sz="4" w:space="0" w:color="auto"/>
            </w:tcBorders>
            <w:noWrap/>
            <w:hideMark/>
          </w:tcPr>
          <w:p w14:paraId="76F6759C" w14:textId="77777777" w:rsidR="006A522F" w:rsidRPr="004C7E39" w:rsidRDefault="006A522F" w:rsidP="00415767">
            <w:pPr>
              <w:spacing w:line="276" w:lineRule="auto"/>
              <w:rPr>
                <w:rFonts w:eastAsia="Arial"/>
                <w:lang w:val="en-GB"/>
              </w:rPr>
            </w:pPr>
            <w:r w:rsidRPr="004C7E39">
              <w:rPr>
                <w:sz w:val="22"/>
              </w:rPr>
              <w:t>SOL mở CIF (dùng cho báo cáo HDV)</w:t>
            </w:r>
          </w:p>
        </w:tc>
      </w:tr>
      <w:tr w:rsidR="006A522F" w:rsidRPr="004C7E39" w14:paraId="554BEC33" w14:textId="77777777" w:rsidTr="00415767">
        <w:trPr>
          <w:trHeight w:val="362"/>
          <w:jc w:val="center"/>
        </w:trPr>
        <w:tc>
          <w:tcPr>
            <w:tcW w:w="1296" w:type="pct"/>
            <w:tcBorders>
              <w:top w:val="single" w:sz="4" w:space="0" w:color="auto"/>
              <w:left w:val="single" w:sz="4" w:space="0" w:color="auto"/>
              <w:bottom w:val="single" w:sz="4" w:space="0" w:color="auto"/>
              <w:right w:val="single" w:sz="4" w:space="0" w:color="auto"/>
            </w:tcBorders>
            <w:noWrap/>
            <w:hideMark/>
          </w:tcPr>
          <w:p w14:paraId="02F5B23B" w14:textId="77777777" w:rsidR="006A522F" w:rsidRPr="004C7E39" w:rsidRDefault="006A522F" w:rsidP="00415767">
            <w:pPr>
              <w:spacing w:line="276" w:lineRule="auto"/>
              <w:rPr>
                <w:color w:val="000000"/>
              </w:rPr>
            </w:pPr>
            <w:r w:rsidRPr="004C7E39">
              <w:rPr>
                <w:color w:val="000000"/>
                <w:sz w:val="22"/>
              </w:rPr>
              <w:t>CORP_ID</w:t>
            </w:r>
          </w:p>
        </w:tc>
        <w:tc>
          <w:tcPr>
            <w:tcW w:w="3704" w:type="pct"/>
            <w:tcBorders>
              <w:top w:val="single" w:sz="4" w:space="0" w:color="auto"/>
              <w:left w:val="single" w:sz="4" w:space="0" w:color="auto"/>
              <w:bottom w:val="single" w:sz="4" w:space="0" w:color="auto"/>
              <w:right w:val="single" w:sz="4" w:space="0" w:color="auto"/>
            </w:tcBorders>
            <w:noWrap/>
            <w:hideMark/>
          </w:tcPr>
          <w:p w14:paraId="26C33CEE" w14:textId="77777777" w:rsidR="006A522F" w:rsidRPr="004C7E39" w:rsidRDefault="006A522F" w:rsidP="00415767">
            <w:pPr>
              <w:spacing w:line="276" w:lineRule="auto"/>
              <w:rPr>
                <w:color w:val="000000"/>
              </w:rPr>
            </w:pPr>
            <w:r w:rsidRPr="004C7E39">
              <w:rPr>
                <w:color w:val="000000"/>
                <w:sz w:val="22"/>
              </w:rPr>
              <w:t>Dùng để lấy Phân loại khác hàng.</w:t>
            </w:r>
          </w:p>
          <w:p w14:paraId="2B05327C" w14:textId="77777777" w:rsidR="006A522F" w:rsidRPr="004C7E39" w:rsidRDefault="006A522F" w:rsidP="00415767">
            <w:pPr>
              <w:spacing w:line="276" w:lineRule="auto"/>
              <w:rPr>
                <w:b/>
                <w:bCs/>
                <w:color w:val="000000"/>
              </w:rPr>
            </w:pPr>
            <w:r w:rsidRPr="004C7E39">
              <w:rPr>
                <w:b/>
                <w:bCs/>
                <w:color w:val="000000"/>
                <w:sz w:val="22"/>
              </w:rPr>
              <w:t>Đối với bảo lãnh/LC:</w:t>
            </w:r>
          </w:p>
          <w:p w14:paraId="016E7620" w14:textId="77777777" w:rsidR="006A522F" w:rsidRPr="004C7E39" w:rsidRDefault="006A522F" w:rsidP="00415767">
            <w:pPr>
              <w:spacing w:line="276" w:lineRule="auto"/>
              <w:rPr>
                <w:color w:val="000000"/>
              </w:rPr>
            </w:pPr>
            <w:r w:rsidRPr="004C7E39">
              <w:rPr>
                <w:color w:val="000000"/>
                <w:sz w:val="22"/>
              </w:rPr>
              <w:t>Nếu cột CORP_ID Null là Khách hàng Cá nhân (KHCN). Ngược lại là Khách hàng Doanh nghiệp (KHDN)</w:t>
            </w:r>
          </w:p>
          <w:p w14:paraId="05B64A26" w14:textId="77777777" w:rsidR="006A522F" w:rsidRPr="004C7E39" w:rsidRDefault="006A522F" w:rsidP="006A522F">
            <w:pPr>
              <w:numPr>
                <w:ilvl w:val="0"/>
                <w:numId w:val="47"/>
              </w:numPr>
              <w:spacing w:after="200" w:line="276" w:lineRule="auto"/>
              <w:ind w:firstLine="0"/>
              <w:contextualSpacing/>
              <w:rPr>
                <w:rFonts w:eastAsia="Calibri"/>
                <w:color w:val="000000"/>
              </w:rPr>
            </w:pPr>
            <w:r w:rsidRPr="004C7E39">
              <w:rPr>
                <w:rFonts w:eastAsia="Calibri"/>
                <w:color w:val="000000"/>
                <w:sz w:val="22"/>
                <w:szCs w:val="22"/>
              </w:rPr>
              <w:t>DECODE(TRIM(ACCOUNTS.CORP_ID), '', 'CA NHAN', 'DOANH NGHIEP')</w:t>
            </w:r>
          </w:p>
          <w:p w14:paraId="3D4740D7" w14:textId="77777777" w:rsidR="006A522F" w:rsidRPr="004C7E39" w:rsidRDefault="006A522F" w:rsidP="00415767">
            <w:pPr>
              <w:spacing w:line="276" w:lineRule="auto"/>
              <w:rPr>
                <w:b/>
                <w:bCs/>
                <w:color w:val="000000"/>
              </w:rPr>
            </w:pPr>
            <w:r w:rsidRPr="004C7E39">
              <w:rPr>
                <w:b/>
                <w:bCs/>
                <w:color w:val="000000"/>
                <w:sz w:val="22"/>
              </w:rPr>
              <w:t>Đối với cho vay/huy động:</w:t>
            </w:r>
          </w:p>
          <w:p w14:paraId="718F3D72" w14:textId="77777777" w:rsidR="006A522F" w:rsidRPr="004C7E39" w:rsidRDefault="006A522F" w:rsidP="00415767">
            <w:pPr>
              <w:spacing w:line="276" w:lineRule="auto"/>
              <w:rPr>
                <w:color w:val="000000"/>
              </w:rPr>
            </w:pPr>
            <w:r w:rsidRPr="004C7E39">
              <w:rPr>
                <w:color w:val="000000"/>
                <w:sz w:val="22"/>
              </w:rPr>
              <w:t>Nếu cột CORP_ID Null là KHCN. Ngược lại, nếu BUSINESS_TYPE = ‘20055’ là KHCN, BUSINESS_TYPE &lt;&gt; ‘20055’ là KHDN</w:t>
            </w:r>
          </w:p>
          <w:p w14:paraId="1F3527FE" w14:textId="77777777" w:rsidR="006A522F" w:rsidRPr="004C7E39" w:rsidRDefault="006A522F" w:rsidP="006A522F">
            <w:pPr>
              <w:numPr>
                <w:ilvl w:val="0"/>
                <w:numId w:val="47"/>
              </w:numPr>
              <w:spacing w:after="200" w:line="276" w:lineRule="auto"/>
              <w:ind w:firstLine="0"/>
              <w:contextualSpacing/>
              <w:rPr>
                <w:rFonts w:eastAsia="Yu Gothic"/>
                <w:color w:val="000000"/>
              </w:rPr>
            </w:pPr>
            <w:r w:rsidRPr="004C7E39">
              <w:rPr>
                <w:rFonts w:eastAsia="Yu Gothic"/>
                <w:color w:val="000000"/>
                <w:sz w:val="22"/>
                <w:szCs w:val="22"/>
              </w:rPr>
              <w:t>NVL(DECODE(ACCOUNTS.CORP_ID,'','KHCN',DECODE(CORPORATE.BUSINESS_TYPE,'20055','KHCN','KHDN')),'KHCN')</w:t>
            </w:r>
          </w:p>
        </w:tc>
        <w:bookmarkEnd w:id="1205"/>
      </w:tr>
    </w:tbl>
    <w:p w14:paraId="5CB151D1" w14:textId="77777777" w:rsidR="006A522F" w:rsidRPr="004C7E39" w:rsidRDefault="006A522F" w:rsidP="006A522F"/>
    <w:p w14:paraId="199CB158" w14:textId="77777777" w:rsidR="006A522F" w:rsidRPr="004C7E39" w:rsidRDefault="006A522F" w:rsidP="006A522F"/>
    <w:p w14:paraId="2B4C3E75" w14:textId="77777777" w:rsidR="006A522F" w:rsidRPr="004C7E39" w:rsidRDefault="006A522F" w:rsidP="006A522F">
      <w:pPr>
        <w:pStyle w:val="Heading2"/>
        <w:rPr>
          <w:rFonts w:cs="Times New Roman"/>
          <w:lang w:val="en-GB"/>
        </w:rPr>
      </w:pPr>
      <w:bookmarkStart w:id="1206" w:name="_Toc107574062"/>
      <w:bookmarkStart w:id="1207" w:name="_Toc108106109"/>
      <w:bookmarkStart w:id="1208" w:name="_Toc112677050"/>
      <w:r w:rsidRPr="004C7E39">
        <w:rPr>
          <w:rFonts w:cs="Times New Roman"/>
          <w:lang w:val="en-GB"/>
        </w:rPr>
        <w:t>Tỷ giá</w:t>
      </w:r>
      <w:bookmarkEnd w:id="1206"/>
      <w:bookmarkEnd w:id="1207"/>
      <w:bookmarkEnd w:id="1208"/>
      <w:r w:rsidRPr="004C7E39">
        <w:rPr>
          <w:rFonts w:cs="Times New Roman"/>
          <w:lang w:val="en-GB"/>
        </w:rPr>
        <w:t xml:space="preserve"> </w:t>
      </w:r>
      <w:bookmarkStart w:id="1209" w:name="_Tỷ_giá_quy"/>
      <w:bookmarkEnd w:id="1209"/>
    </w:p>
    <w:p w14:paraId="2704DEE7" w14:textId="77777777" w:rsidR="006A522F" w:rsidRPr="004C7E39" w:rsidRDefault="006A522F" w:rsidP="006A522F">
      <w:pPr>
        <w:pStyle w:val="Heading3"/>
      </w:pPr>
      <w:bookmarkStart w:id="1210" w:name="_Tỷ_giá_quy_1"/>
      <w:bookmarkStart w:id="1211" w:name="_Toc107574063"/>
      <w:bookmarkStart w:id="1212" w:name="_Toc108106110"/>
      <w:bookmarkStart w:id="1213" w:name="_Toc112677051"/>
      <w:bookmarkEnd w:id="1210"/>
      <w:r w:rsidRPr="004C7E39">
        <w:t>Tỷ giá quy đổi cuối ngày CUSTOM.GET_EXRATE</w:t>
      </w:r>
      <w:bookmarkEnd w:id="1211"/>
      <w:bookmarkEnd w:id="1212"/>
      <w:bookmarkEnd w:id="1213"/>
    </w:p>
    <w:p w14:paraId="00E819F1" w14:textId="77777777" w:rsidR="006A522F" w:rsidRPr="004C7E39" w:rsidRDefault="006A522F" w:rsidP="006A522F">
      <w:pPr>
        <w:numPr>
          <w:ilvl w:val="0"/>
          <w:numId w:val="2"/>
        </w:numPr>
        <w:spacing w:after="200" w:line="276" w:lineRule="auto"/>
        <w:contextualSpacing/>
        <w:rPr>
          <w:rFonts w:eastAsia="Calibri"/>
        </w:rPr>
      </w:pPr>
      <w:r w:rsidRPr="004C7E39">
        <w:rPr>
          <w:rFonts w:eastAsia="Calibri"/>
        </w:rPr>
        <w:t xml:space="preserve">Nguồn dữ liệu: </w:t>
      </w:r>
      <w:r w:rsidRPr="004C7E39">
        <w:rPr>
          <w:rFonts w:eastAsia="Calibri"/>
          <w:b/>
          <w:bCs/>
        </w:rPr>
        <w:t>TBAADM.RTH</w:t>
      </w:r>
      <w:r w:rsidRPr="004C7E39">
        <w:rPr>
          <w:rFonts w:eastAsia="Calibri"/>
        </w:rPr>
        <w:t xml:space="preserve"> (function </w:t>
      </w:r>
      <w:r w:rsidRPr="004C7E39">
        <w:rPr>
          <w:rFonts w:eastAsia="Calibri"/>
          <w:b/>
          <w:bCs/>
        </w:rPr>
        <w:t>CUSTOM.GET_EXRATE</w:t>
      </w:r>
      <w:r w:rsidRPr="004C7E39">
        <w:rPr>
          <w:rFonts w:eastAsia="Calibri"/>
        </w:rPr>
        <w:t>)</w:t>
      </w:r>
    </w:p>
    <w:p w14:paraId="6337D3BE" w14:textId="77777777" w:rsidR="006A522F" w:rsidRPr="004C7E39" w:rsidRDefault="006A522F" w:rsidP="006A522F">
      <w:pPr>
        <w:numPr>
          <w:ilvl w:val="0"/>
          <w:numId w:val="2"/>
        </w:numPr>
        <w:autoSpaceDE w:val="0"/>
        <w:autoSpaceDN w:val="0"/>
        <w:adjustRightInd w:val="0"/>
        <w:spacing w:after="200" w:line="276" w:lineRule="auto"/>
        <w:contextualSpacing/>
        <w:rPr>
          <w:rFonts w:eastAsia="Arial"/>
          <w:color w:val="000000"/>
          <w:sz w:val="20"/>
          <w:szCs w:val="20"/>
        </w:rPr>
      </w:pPr>
      <w:r w:rsidRPr="004C7E39">
        <w:rPr>
          <w:rFonts w:eastAsia="Calibri"/>
        </w:rPr>
        <w:t>Điều kiện lấy: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4"/>
      </w:tblGrid>
      <w:tr w:rsidR="006A522F" w:rsidRPr="004C7E39" w14:paraId="7A19FC67" w14:textId="77777777" w:rsidTr="00415767">
        <w:tc>
          <w:tcPr>
            <w:tcW w:w="5000" w:type="pct"/>
            <w:shd w:val="clear" w:color="auto" w:fill="auto"/>
          </w:tcPr>
          <w:p w14:paraId="6FC30BC5"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CREATE</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OR</w:t>
            </w:r>
            <w:r w:rsidRPr="004C7E39">
              <w:rPr>
                <w:rFonts w:eastAsia="Calibri"/>
                <w:color w:val="000000"/>
                <w:sz w:val="18"/>
                <w:szCs w:val="18"/>
                <w:lang w:val="en-SG" w:eastAsia="en-SG"/>
              </w:rPr>
              <w:t xml:space="preserve"> REPLACE </w:t>
            </w:r>
            <w:r w:rsidRPr="004C7E39">
              <w:rPr>
                <w:rFonts w:eastAsia="Calibri"/>
                <w:color w:val="0000FF"/>
                <w:sz w:val="18"/>
                <w:szCs w:val="18"/>
                <w:lang w:val="en-SG" w:eastAsia="en-SG"/>
              </w:rPr>
              <w:t>FUNCTION</w:t>
            </w:r>
            <w:r w:rsidRPr="004C7E39">
              <w:rPr>
                <w:rFonts w:eastAsia="Calibri"/>
                <w:color w:val="000000"/>
                <w:sz w:val="18"/>
                <w:szCs w:val="18"/>
                <w:lang w:val="en-SG" w:eastAsia="en-SG"/>
              </w:rPr>
              <w:t xml:space="preserve"> </w:t>
            </w:r>
            <w:r w:rsidRPr="004C7E39">
              <w:rPr>
                <w:rFonts w:eastAsia="Calibri"/>
                <w:b/>
                <w:bCs/>
                <w:color w:val="000000"/>
                <w:sz w:val="18"/>
                <w:szCs w:val="18"/>
                <w:lang w:val="en-SG" w:eastAsia="en-SG"/>
              </w:rPr>
              <w:t>CUSTOM</w:t>
            </w:r>
            <w:r w:rsidRPr="004C7E39">
              <w:rPr>
                <w:rFonts w:eastAsia="Calibri"/>
                <w:b/>
                <w:bCs/>
                <w:color w:val="FF0000"/>
                <w:sz w:val="18"/>
                <w:szCs w:val="18"/>
                <w:lang w:val="en-SG" w:eastAsia="en-SG"/>
              </w:rPr>
              <w:t>.</w:t>
            </w:r>
            <w:r w:rsidRPr="004C7E39">
              <w:rPr>
                <w:rFonts w:eastAsia="Calibri"/>
                <w:b/>
                <w:bCs/>
                <w:color w:val="000000"/>
                <w:sz w:val="18"/>
                <w:szCs w:val="18"/>
                <w:lang w:val="en-SG" w:eastAsia="en-SG"/>
              </w:rPr>
              <w:t>GET_EXRATE</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PRATECODE       </w:t>
            </w:r>
            <w:r w:rsidRPr="004C7E39">
              <w:rPr>
                <w:rFonts w:eastAsia="Calibri"/>
                <w:color w:val="0000FF"/>
                <w:sz w:val="18"/>
                <w:szCs w:val="18"/>
                <w:lang w:val="en-SG" w:eastAsia="en-SG"/>
              </w:rPr>
              <w:t>IN</w:t>
            </w:r>
            <w:r w:rsidRPr="004C7E39">
              <w:rPr>
                <w:rFonts w:eastAsia="Calibri"/>
                <w:color w:val="000000"/>
                <w:sz w:val="18"/>
                <w:szCs w:val="18"/>
                <w:lang w:val="en-SG" w:eastAsia="en-SG"/>
              </w:rPr>
              <w:t xml:space="preserve"> </w:t>
            </w:r>
            <w:r w:rsidRPr="004C7E39">
              <w:rPr>
                <w:rFonts w:eastAsia="Calibri"/>
                <w:color w:val="800080"/>
                <w:sz w:val="18"/>
                <w:szCs w:val="18"/>
                <w:lang w:val="en-SG" w:eastAsia="en-SG"/>
              </w:rPr>
              <w:t>VARCHAR2</w:t>
            </w:r>
            <w:r w:rsidRPr="004C7E39">
              <w:rPr>
                <w:rFonts w:eastAsia="Calibri"/>
                <w:color w:val="FF0000"/>
                <w:sz w:val="18"/>
                <w:szCs w:val="18"/>
                <w:lang w:val="en-SG" w:eastAsia="en-SG"/>
              </w:rPr>
              <w:t>,</w:t>
            </w:r>
          </w:p>
          <w:p w14:paraId="28A77184"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PVAR_CCYCD_CODE </w:t>
            </w:r>
            <w:r w:rsidRPr="004C7E39">
              <w:rPr>
                <w:rFonts w:eastAsia="Calibri"/>
                <w:color w:val="0000FF"/>
                <w:sz w:val="18"/>
                <w:szCs w:val="18"/>
                <w:lang w:val="en-SG" w:eastAsia="en-SG"/>
              </w:rPr>
              <w:t>IN</w:t>
            </w:r>
            <w:r w:rsidRPr="004C7E39">
              <w:rPr>
                <w:rFonts w:eastAsia="Calibri"/>
                <w:color w:val="000000"/>
                <w:sz w:val="18"/>
                <w:szCs w:val="18"/>
                <w:lang w:val="en-SG" w:eastAsia="en-SG"/>
              </w:rPr>
              <w:t xml:space="preserve"> </w:t>
            </w:r>
            <w:r w:rsidRPr="004C7E39">
              <w:rPr>
                <w:rFonts w:eastAsia="Calibri"/>
                <w:color w:val="800080"/>
                <w:sz w:val="18"/>
                <w:szCs w:val="18"/>
                <w:lang w:val="en-SG" w:eastAsia="en-SG"/>
              </w:rPr>
              <w:t>VARCHAR2</w:t>
            </w:r>
            <w:r w:rsidRPr="004C7E39">
              <w:rPr>
                <w:rFonts w:eastAsia="Calibri"/>
                <w:color w:val="FF0000"/>
                <w:sz w:val="18"/>
                <w:szCs w:val="18"/>
                <w:lang w:val="en-SG" w:eastAsia="en-SG"/>
              </w:rPr>
              <w:t>,</w:t>
            </w:r>
          </w:p>
          <w:p w14:paraId="3ABA8CA0"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PFXD_CCYCD_CODE </w:t>
            </w:r>
            <w:r w:rsidRPr="004C7E39">
              <w:rPr>
                <w:rFonts w:eastAsia="Calibri"/>
                <w:color w:val="0000FF"/>
                <w:sz w:val="18"/>
                <w:szCs w:val="18"/>
                <w:lang w:val="en-SG" w:eastAsia="en-SG"/>
              </w:rPr>
              <w:t>IN</w:t>
            </w:r>
            <w:r w:rsidRPr="004C7E39">
              <w:rPr>
                <w:rFonts w:eastAsia="Calibri"/>
                <w:color w:val="000000"/>
                <w:sz w:val="18"/>
                <w:szCs w:val="18"/>
                <w:lang w:val="en-SG" w:eastAsia="en-SG"/>
              </w:rPr>
              <w:t xml:space="preserve"> </w:t>
            </w:r>
            <w:r w:rsidRPr="004C7E39">
              <w:rPr>
                <w:rFonts w:eastAsia="Calibri"/>
                <w:color w:val="800080"/>
                <w:sz w:val="18"/>
                <w:szCs w:val="18"/>
                <w:lang w:val="en-SG" w:eastAsia="en-SG"/>
              </w:rPr>
              <w:t>VARCHAR2</w:t>
            </w:r>
            <w:r w:rsidRPr="004C7E39">
              <w:rPr>
                <w:rFonts w:eastAsia="Calibri"/>
                <w:color w:val="FF0000"/>
                <w:sz w:val="18"/>
                <w:szCs w:val="18"/>
                <w:lang w:val="en-SG" w:eastAsia="en-SG"/>
              </w:rPr>
              <w:t>,</w:t>
            </w:r>
          </w:p>
          <w:p w14:paraId="21B1AE65"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PTRDT           </w:t>
            </w:r>
            <w:r w:rsidRPr="004C7E39">
              <w:rPr>
                <w:rFonts w:eastAsia="Calibri"/>
                <w:color w:val="0000FF"/>
                <w:sz w:val="18"/>
                <w:szCs w:val="18"/>
                <w:lang w:val="en-SG" w:eastAsia="en-SG"/>
              </w:rPr>
              <w:t>IN</w:t>
            </w:r>
            <w:r w:rsidRPr="004C7E39">
              <w:rPr>
                <w:rFonts w:eastAsia="Calibri"/>
                <w:color w:val="000000"/>
                <w:sz w:val="18"/>
                <w:szCs w:val="18"/>
                <w:lang w:val="en-SG" w:eastAsia="en-SG"/>
              </w:rPr>
              <w:t xml:space="preserve"> </w:t>
            </w:r>
            <w:r w:rsidRPr="004C7E39">
              <w:rPr>
                <w:rFonts w:eastAsia="Calibri"/>
                <w:color w:val="800080"/>
                <w:sz w:val="18"/>
                <w:szCs w:val="18"/>
                <w:lang w:val="en-SG" w:eastAsia="en-SG"/>
              </w:rPr>
              <w:t>DATE</w:t>
            </w:r>
            <w:r w:rsidRPr="004C7E39">
              <w:rPr>
                <w:rFonts w:eastAsia="Calibri"/>
                <w:color w:val="FF0000"/>
                <w:sz w:val="18"/>
                <w:szCs w:val="18"/>
                <w:lang w:val="en-SG" w:eastAsia="en-SG"/>
              </w:rPr>
              <w:t>)</w:t>
            </w:r>
          </w:p>
          <w:p w14:paraId="387C0B1E"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RETURN</w:t>
            </w:r>
            <w:r w:rsidRPr="004C7E39">
              <w:rPr>
                <w:rFonts w:eastAsia="Calibri"/>
                <w:color w:val="000000"/>
                <w:sz w:val="18"/>
                <w:szCs w:val="18"/>
                <w:lang w:val="en-SG" w:eastAsia="en-SG"/>
              </w:rPr>
              <w:t xml:space="preserve"> </w:t>
            </w:r>
            <w:r w:rsidRPr="004C7E39">
              <w:rPr>
                <w:rFonts w:eastAsia="Calibri"/>
                <w:color w:val="800080"/>
                <w:sz w:val="18"/>
                <w:szCs w:val="18"/>
                <w:lang w:val="en-SG" w:eastAsia="en-SG"/>
              </w:rPr>
              <w:t>NUMBER</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IS</w:t>
            </w:r>
          </w:p>
          <w:p w14:paraId="09C3611B" w14:textId="77777777" w:rsidR="006A522F" w:rsidRPr="004C7E39" w:rsidRDefault="006A522F" w:rsidP="00415767">
            <w:pPr>
              <w:autoSpaceDE w:val="0"/>
              <w:autoSpaceDN w:val="0"/>
              <w:adjustRightInd w:val="0"/>
              <w:ind w:left="360"/>
              <w:rPr>
                <w:rFonts w:eastAsia="Calibri"/>
                <w:i/>
                <w:iCs/>
                <w:color w:val="008000"/>
                <w:sz w:val="18"/>
                <w:szCs w:val="18"/>
                <w:lang w:val="en-SG" w:eastAsia="en-SG"/>
              </w:rPr>
            </w:pPr>
            <w:r w:rsidRPr="004C7E39">
              <w:rPr>
                <w:rFonts w:eastAsia="Calibri"/>
                <w:color w:val="000000"/>
                <w:sz w:val="18"/>
                <w:szCs w:val="18"/>
                <w:lang w:val="en-SG" w:eastAsia="en-SG"/>
              </w:rPr>
              <w:t xml:space="preserve">  </w:t>
            </w:r>
          </w:p>
          <w:p w14:paraId="27710F2B" w14:textId="77777777" w:rsidR="006A522F" w:rsidRPr="004C7E39" w:rsidRDefault="006A522F" w:rsidP="00415767">
            <w:pPr>
              <w:autoSpaceDE w:val="0"/>
              <w:autoSpaceDN w:val="0"/>
              <w:adjustRightInd w:val="0"/>
              <w:ind w:left="360"/>
              <w:rPr>
                <w:rFonts w:eastAsia="Calibri"/>
                <w:i/>
                <w:iCs/>
                <w:color w:val="008000"/>
                <w:sz w:val="18"/>
                <w:szCs w:val="18"/>
                <w:lang w:val="en-SG" w:eastAsia="en-SG"/>
              </w:rPr>
            </w:pPr>
          </w:p>
          <w:p w14:paraId="375FAD9A"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VRATECODE       </w:t>
            </w:r>
            <w:r w:rsidRPr="004C7E39">
              <w:rPr>
                <w:rFonts w:eastAsia="Calibri"/>
                <w:color w:val="800080"/>
                <w:sz w:val="18"/>
                <w:szCs w:val="18"/>
                <w:lang w:val="en-SG" w:eastAsia="en-SG"/>
              </w:rPr>
              <w:t>VARCHAR2</w:t>
            </w:r>
            <w:r w:rsidRPr="004C7E39">
              <w:rPr>
                <w:rFonts w:eastAsia="Calibri"/>
                <w:color w:val="FF0000"/>
                <w:sz w:val="18"/>
                <w:szCs w:val="18"/>
                <w:lang w:val="en-SG" w:eastAsia="en-SG"/>
              </w:rPr>
              <w:t>(</w:t>
            </w:r>
            <w:r w:rsidRPr="004C7E39">
              <w:rPr>
                <w:rFonts w:eastAsia="Calibri"/>
                <w:color w:val="000000"/>
                <w:sz w:val="18"/>
                <w:szCs w:val="18"/>
                <w:lang w:val="en-SG" w:eastAsia="en-SG"/>
              </w:rPr>
              <w:t>9</w:t>
            </w:r>
            <w:r w:rsidRPr="004C7E39">
              <w:rPr>
                <w:rFonts w:eastAsia="Calibri"/>
                <w:color w:val="FF0000"/>
                <w:sz w:val="18"/>
                <w:szCs w:val="18"/>
                <w:lang w:val="en-SG" w:eastAsia="en-SG"/>
              </w:rPr>
              <w:t>);</w:t>
            </w:r>
          </w:p>
          <w:p w14:paraId="6C93C3A3"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VVAR_CCYCD_CODE </w:t>
            </w:r>
            <w:r w:rsidRPr="004C7E39">
              <w:rPr>
                <w:rFonts w:eastAsia="Calibri"/>
                <w:color w:val="800080"/>
                <w:sz w:val="18"/>
                <w:szCs w:val="18"/>
                <w:lang w:val="en-SG" w:eastAsia="en-SG"/>
              </w:rPr>
              <w:t>VARCHAR</w:t>
            </w:r>
            <w:r w:rsidRPr="004C7E39">
              <w:rPr>
                <w:rFonts w:eastAsia="Calibri"/>
                <w:color w:val="FF0000"/>
                <w:sz w:val="18"/>
                <w:szCs w:val="18"/>
                <w:lang w:val="en-SG" w:eastAsia="en-SG"/>
              </w:rPr>
              <w:t>(</w:t>
            </w:r>
            <w:r w:rsidRPr="004C7E39">
              <w:rPr>
                <w:rFonts w:eastAsia="Calibri"/>
                <w:color w:val="000000"/>
                <w:sz w:val="18"/>
                <w:szCs w:val="18"/>
                <w:lang w:val="en-SG" w:eastAsia="en-SG"/>
              </w:rPr>
              <w:t>3</w:t>
            </w:r>
            <w:r w:rsidRPr="004C7E39">
              <w:rPr>
                <w:rFonts w:eastAsia="Calibri"/>
                <w:color w:val="FF0000"/>
                <w:sz w:val="18"/>
                <w:szCs w:val="18"/>
                <w:lang w:val="en-SG" w:eastAsia="en-SG"/>
              </w:rPr>
              <w:t>);</w:t>
            </w:r>
          </w:p>
          <w:p w14:paraId="7BC5241F"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VFXD_CCYCD_CODE </w:t>
            </w:r>
            <w:r w:rsidRPr="004C7E39">
              <w:rPr>
                <w:rFonts w:eastAsia="Calibri"/>
                <w:color w:val="800080"/>
                <w:sz w:val="18"/>
                <w:szCs w:val="18"/>
                <w:lang w:val="en-SG" w:eastAsia="en-SG"/>
              </w:rPr>
              <w:t>VARCHAR</w:t>
            </w:r>
            <w:r w:rsidRPr="004C7E39">
              <w:rPr>
                <w:rFonts w:eastAsia="Calibri"/>
                <w:color w:val="FF0000"/>
                <w:sz w:val="18"/>
                <w:szCs w:val="18"/>
                <w:lang w:val="en-SG" w:eastAsia="en-SG"/>
              </w:rPr>
              <w:t>(</w:t>
            </w:r>
            <w:r w:rsidRPr="004C7E39">
              <w:rPr>
                <w:rFonts w:eastAsia="Calibri"/>
                <w:color w:val="000000"/>
                <w:sz w:val="18"/>
                <w:szCs w:val="18"/>
                <w:lang w:val="en-SG" w:eastAsia="en-SG"/>
              </w:rPr>
              <w:t>3</w:t>
            </w:r>
            <w:r w:rsidRPr="004C7E39">
              <w:rPr>
                <w:rFonts w:eastAsia="Calibri"/>
                <w:color w:val="FF0000"/>
                <w:sz w:val="18"/>
                <w:szCs w:val="18"/>
                <w:lang w:val="en-SG" w:eastAsia="en-SG"/>
              </w:rPr>
              <w:t>);</w:t>
            </w:r>
          </w:p>
          <w:p w14:paraId="5507A648"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VTRDT           </w:t>
            </w:r>
            <w:r w:rsidRPr="004C7E39">
              <w:rPr>
                <w:rFonts w:eastAsia="Calibri"/>
                <w:color w:val="800080"/>
                <w:sz w:val="18"/>
                <w:szCs w:val="18"/>
                <w:lang w:val="en-SG" w:eastAsia="en-SG"/>
              </w:rPr>
              <w:t>DATE</w:t>
            </w:r>
            <w:r w:rsidRPr="004C7E39">
              <w:rPr>
                <w:rFonts w:eastAsia="Calibri"/>
                <w:color w:val="FF0000"/>
                <w:sz w:val="18"/>
                <w:szCs w:val="18"/>
                <w:lang w:val="en-SG" w:eastAsia="en-SG"/>
              </w:rPr>
              <w:t>;</w:t>
            </w:r>
          </w:p>
          <w:p w14:paraId="2182FD16"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VFLG           </w:t>
            </w:r>
            <w:r w:rsidRPr="004C7E39">
              <w:rPr>
                <w:rFonts w:eastAsia="Calibri"/>
                <w:color w:val="800080"/>
                <w:sz w:val="18"/>
                <w:szCs w:val="18"/>
                <w:lang w:val="en-SG" w:eastAsia="en-SG"/>
              </w:rPr>
              <w:t>VARCHAR2</w:t>
            </w:r>
            <w:r w:rsidRPr="004C7E39">
              <w:rPr>
                <w:rFonts w:eastAsia="Calibri"/>
                <w:color w:val="FF0000"/>
                <w:sz w:val="18"/>
                <w:szCs w:val="18"/>
                <w:lang w:val="en-SG" w:eastAsia="en-SG"/>
              </w:rPr>
              <w:t>(</w:t>
            </w:r>
            <w:r w:rsidRPr="004C7E39">
              <w:rPr>
                <w:rFonts w:eastAsia="Calibri"/>
                <w:color w:val="000000"/>
                <w:sz w:val="18"/>
                <w:szCs w:val="18"/>
                <w:lang w:val="en-SG" w:eastAsia="en-SG"/>
              </w:rPr>
              <w:t>1</w:t>
            </w:r>
            <w:r w:rsidRPr="004C7E39">
              <w:rPr>
                <w:rFonts w:eastAsia="Calibri"/>
                <w:color w:val="FF0000"/>
                <w:sz w:val="18"/>
                <w:szCs w:val="18"/>
                <w:lang w:val="en-SG" w:eastAsia="en-SG"/>
              </w:rPr>
              <w:t>);</w:t>
            </w:r>
          </w:p>
          <w:p w14:paraId="3934022B"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FF"/>
                <w:sz w:val="18"/>
                <w:szCs w:val="18"/>
                <w:lang w:val="en-SG" w:eastAsia="en-SG"/>
              </w:rPr>
              <w:t>BEGIN</w:t>
            </w:r>
          </w:p>
          <w:p w14:paraId="1B4408E9"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VRATECODE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UPPER</w:t>
            </w:r>
            <w:r w:rsidRPr="004C7E39">
              <w:rPr>
                <w:rFonts w:eastAsia="Calibri"/>
                <w:color w:val="FF0000"/>
                <w:sz w:val="18"/>
                <w:szCs w:val="18"/>
                <w:lang w:val="en-SG" w:eastAsia="en-SG"/>
              </w:rPr>
              <w:t>(</w:t>
            </w:r>
            <w:r w:rsidRPr="004C7E39">
              <w:rPr>
                <w:rFonts w:eastAsia="Calibri"/>
                <w:color w:val="000000"/>
                <w:sz w:val="18"/>
                <w:szCs w:val="18"/>
                <w:lang w:val="en-SG" w:eastAsia="en-SG"/>
              </w:rPr>
              <w:t>PRATECODE</w:t>
            </w:r>
            <w:r w:rsidRPr="004C7E39">
              <w:rPr>
                <w:rFonts w:eastAsia="Calibri"/>
                <w:color w:val="FF0000"/>
                <w:sz w:val="18"/>
                <w:szCs w:val="18"/>
                <w:lang w:val="en-SG" w:eastAsia="en-SG"/>
              </w:rPr>
              <w:t>);</w:t>
            </w:r>
          </w:p>
          <w:p w14:paraId="1C168B98"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VVAR_CCYCD_CODE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TRIM</w:t>
            </w:r>
            <w:r w:rsidRPr="004C7E39">
              <w:rPr>
                <w:rFonts w:eastAsia="Calibri"/>
                <w:color w:val="FF0000"/>
                <w:sz w:val="18"/>
                <w:szCs w:val="18"/>
                <w:lang w:val="en-SG" w:eastAsia="en-SG"/>
              </w:rPr>
              <w:t>(</w:t>
            </w:r>
            <w:r w:rsidRPr="004C7E39">
              <w:rPr>
                <w:rFonts w:eastAsia="Calibri"/>
                <w:color w:val="000000"/>
                <w:sz w:val="18"/>
                <w:szCs w:val="18"/>
                <w:lang w:val="en-SG" w:eastAsia="en-SG"/>
              </w:rPr>
              <w:t>UPPER</w:t>
            </w:r>
            <w:r w:rsidRPr="004C7E39">
              <w:rPr>
                <w:rFonts w:eastAsia="Calibri"/>
                <w:color w:val="FF0000"/>
                <w:sz w:val="18"/>
                <w:szCs w:val="18"/>
                <w:lang w:val="en-SG" w:eastAsia="en-SG"/>
              </w:rPr>
              <w:t>(</w:t>
            </w:r>
            <w:r w:rsidRPr="004C7E39">
              <w:rPr>
                <w:rFonts w:eastAsia="Calibri"/>
                <w:color w:val="000000"/>
                <w:sz w:val="18"/>
                <w:szCs w:val="18"/>
                <w:lang w:val="en-SG" w:eastAsia="en-SG"/>
              </w:rPr>
              <w:t>PVAR_CCYCD_CODE</w:t>
            </w:r>
            <w:r w:rsidRPr="004C7E39">
              <w:rPr>
                <w:rFonts w:eastAsia="Calibri"/>
                <w:color w:val="FF0000"/>
                <w:sz w:val="18"/>
                <w:szCs w:val="18"/>
                <w:lang w:val="en-SG" w:eastAsia="en-SG"/>
              </w:rPr>
              <w:t>));</w:t>
            </w:r>
          </w:p>
          <w:p w14:paraId="27F5FB7F"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VFXD_CCYCD_CODE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TRIM</w:t>
            </w:r>
            <w:r w:rsidRPr="004C7E39">
              <w:rPr>
                <w:rFonts w:eastAsia="Calibri"/>
                <w:color w:val="FF0000"/>
                <w:sz w:val="18"/>
                <w:szCs w:val="18"/>
                <w:lang w:val="en-SG" w:eastAsia="en-SG"/>
              </w:rPr>
              <w:t>(</w:t>
            </w:r>
            <w:r w:rsidRPr="004C7E39">
              <w:rPr>
                <w:rFonts w:eastAsia="Calibri"/>
                <w:color w:val="000000"/>
                <w:sz w:val="18"/>
                <w:szCs w:val="18"/>
                <w:lang w:val="en-SG" w:eastAsia="en-SG"/>
              </w:rPr>
              <w:t>UPPER</w:t>
            </w:r>
            <w:r w:rsidRPr="004C7E39">
              <w:rPr>
                <w:rFonts w:eastAsia="Calibri"/>
                <w:color w:val="FF0000"/>
                <w:sz w:val="18"/>
                <w:szCs w:val="18"/>
                <w:lang w:val="en-SG" w:eastAsia="en-SG"/>
              </w:rPr>
              <w:t>(</w:t>
            </w:r>
            <w:r w:rsidRPr="004C7E39">
              <w:rPr>
                <w:rFonts w:eastAsia="Calibri"/>
                <w:color w:val="000000"/>
                <w:sz w:val="18"/>
                <w:szCs w:val="18"/>
                <w:lang w:val="en-SG" w:eastAsia="en-SG"/>
              </w:rPr>
              <w:t>PFXD_CCYCD_CODE</w:t>
            </w:r>
            <w:r w:rsidRPr="004C7E39">
              <w:rPr>
                <w:rFonts w:eastAsia="Calibri"/>
                <w:color w:val="FF0000"/>
                <w:sz w:val="18"/>
                <w:szCs w:val="18"/>
                <w:lang w:val="en-SG" w:eastAsia="en-SG"/>
              </w:rPr>
              <w:t>));</w:t>
            </w:r>
          </w:p>
          <w:p w14:paraId="22BDF03C"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IF</w:t>
            </w:r>
            <w:r w:rsidRPr="004C7E39">
              <w:rPr>
                <w:rFonts w:eastAsia="Calibri"/>
                <w:color w:val="000000"/>
                <w:sz w:val="18"/>
                <w:szCs w:val="18"/>
                <w:lang w:val="en-SG" w:eastAsia="en-SG"/>
              </w:rPr>
              <w:t xml:space="preserve"> VVAR_CCYCD_CODE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VFXD_CCYCD_CODE </w:t>
            </w:r>
            <w:r w:rsidRPr="004C7E39">
              <w:rPr>
                <w:rFonts w:eastAsia="Calibri"/>
                <w:color w:val="0000FF"/>
                <w:sz w:val="18"/>
                <w:szCs w:val="18"/>
                <w:lang w:val="en-SG" w:eastAsia="en-SG"/>
              </w:rPr>
              <w:t>THEN</w:t>
            </w:r>
          </w:p>
          <w:p w14:paraId="6BB5F101"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RETURN</w:t>
            </w:r>
            <w:r w:rsidRPr="004C7E39">
              <w:rPr>
                <w:rFonts w:eastAsia="Calibri"/>
                <w:color w:val="000000"/>
                <w:sz w:val="18"/>
                <w:szCs w:val="18"/>
                <w:lang w:val="en-SG" w:eastAsia="en-SG"/>
              </w:rPr>
              <w:t xml:space="preserve"> 1</w:t>
            </w:r>
            <w:r w:rsidRPr="004C7E39">
              <w:rPr>
                <w:rFonts w:eastAsia="Calibri"/>
                <w:color w:val="FF0000"/>
                <w:sz w:val="18"/>
                <w:szCs w:val="18"/>
                <w:lang w:val="en-SG" w:eastAsia="en-SG"/>
              </w:rPr>
              <w:t>;</w:t>
            </w:r>
          </w:p>
          <w:p w14:paraId="3DEBB0F2"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END</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IF</w:t>
            </w:r>
            <w:r w:rsidRPr="004C7E39">
              <w:rPr>
                <w:rFonts w:eastAsia="Calibri"/>
                <w:color w:val="FF0000"/>
                <w:sz w:val="18"/>
                <w:szCs w:val="18"/>
                <w:lang w:val="en-SG" w:eastAsia="en-SG"/>
              </w:rPr>
              <w:t>;</w:t>
            </w:r>
          </w:p>
          <w:p w14:paraId="15EFF7E0"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VTRDT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TO_DATE</w:t>
            </w:r>
            <w:r w:rsidRPr="004C7E39">
              <w:rPr>
                <w:rFonts w:eastAsia="Calibri"/>
                <w:color w:val="FF0000"/>
                <w:sz w:val="18"/>
                <w:szCs w:val="18"/>
                <w:lang w:val="en-SG" w:eastAsia="en-SG"/>
              </w:rPr>
              <w:t>(</w:t>
            </w:r>
            <w:r w:rsidRPr="004C7E39">
              <w:rPr>
                <w:rFonts w:eastAsia="Calibri"/>
                <w:color w:val="000000"/>
                <w:sz w:val="18"/>
                <w:szCs w:val="18"/>
                <w:lang w:val="en-SG" w:eastAsia="en-SG"/>
              </w:rPr>
              <w:t>TO_CHAR</w:t>
            </w:r>
            <w:r w:rsidRPr="004C7E39">
              <w:rPr>
                <w:rFonts w:eastAsia="Calibri"/>
                <w:color w:val="FF0000"/>
                <w:sz w:val="18"/>
                <w:szCs w:val="18"/>
                <w:lang w:val="en-SG" w:eastAsia="en-SG"/>
              </w:rPr>
              <w:t>(</w:t>
            </w:r>
            <w:r w:rsidRPr="004C7E39">
              <w:rPr>
                <w:rFonts w:eastAsia="Calibri"/>
                <w:color w:val="000000"/>
                <w:sz w:val="18"/>
                <w:szCs w:val="18"/>
                <w:lang w:val="en-SG" w:eastAsia="en-SG"/>
              </w:rPr>
              <w:t>PTRDT</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'YYYYMMDD'</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'YYYYMMDD'</w:t>
            </w:r>
            <w:r w:rsidRPr="004C7E39">
              <w:rPr>
                <w:rFonts w:eastAsia="Calibri"/>
                <w:color w:val="FF0000"/>
                <w:sz w:val="18"/>
                <w:szCs w:val="18"/>
                <w:lang w:val="en-SG" w:eastAsia="en-SG"/>
              </w:rPr>
              <w:t>);</w:t>
            </w:r>
          </w:p>
          <w:p w14:paraId="32051C8D"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IF</w:t>
            </w:r>
            <w:r w:rsidRPr="004C7E39">
              <w:rPr>
                <w:rFonts w:eastAsia="Calibri"/>
                <w:color w:val="000000"/>
                <w:sz w:val="18"/>
                <w:szCs w:val="18"/>
                <w:lang w:val="en-SG" w:eastAsia="en-SG"/>
              </w:rPr>
              <w:t xml:space="preserve"> VTRDT&gt;SYSDATE </w:t>
            </w:r>
            <w:r w:rsidRPr="004C7E39">
              <w:rPr>
                <w:rFonts w:eastAsia="Calibri"/>
                <w:color w:val="0000FF"/>
                <w:sz w:val="18"/>
                <w:szCs w:val="18"/>
                <w:lang w:val="en-SG" w:eastAsia="en-SG"/>
              </w:rPr>
              <w:t>THEN</w:t>
            </w:r>
          </w:p>
          <w:p w14:paraId="09250E57"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VTRDT</w:t>
            </w:r>
            <w:r w:rsidRPr="004C7E39">
              <w:rPr>
                <w:rFonts w:eastAsia="Calibri"/>
                <w:color w:val="FF0000"/>
                <w:sz w:val="18"/>
                <w:szCs w:val="18"/>
                <w:lang w:val="en-SG" w:eastAsia="en-SG"/>
              </w:rPr>
              <w:t>:=</w:t>
            </w:r>
            <w:r w:rsidRPr="004C7E39">
              <w:rPr>
                <w:rFonts w:eastAsia="Calibri"/>
                <w:color w:val="000000"/>
                <w:sz w:val="18"/>
                <w:szCs w:val="18"/>
                <w:lang w:val="en-SG" w:eastAsia="en-SG"/>
              </w:rPr>
              <w:t>TRUNC</w:t>
            </w:r>
            <w:r w:rsidRPr="004C7E39">
              <w:rPr>
                <w:rFonts w:eastAsia="Calibri"/>
                <w:color w:val="FF0000"/>
                <w:sz w:val="18"/>
                <w:szCs w:val="18"/>
                <w:lang w:val="en-SG" w:eastAsia="en-SG"/>
              </w:rPr>
              <w:t>(</w:t>
            </w:r>
            <w:r w:rsidRPr="004C7E39">
              <w:rPr>
                <w:rFonts w:eastAsia="Calibri"/>
                <w:color w:val="000000"/>
                <w:sz w:val="18"/>
                <w:szCs w:val="18"/>
                <w:lang w:val="en-SG" w:eastAsia="en-SG"/>
              </w:rPr>
              <w:t>SYSDATE</w:t>
            </w:r>
            <w:r w:rsidRPr="004C7E39">
              <w:rPr>
                <w:rFonts w:eastAsia="Calibri"/>
                <w:color w:val="FF0000"/>
                <w:sz w:val="18"/>
                <w:szCs w:val="18"/>
                <w:lang w:val="en-SG" w:eastAsia="en-SG"/>
              </w:rPr>
              <w:t>);</w:t>
            </w:r>
          </w:p>
          <w:p w14:paraId="6DA3CD29"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END</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IF</w:t>
            </w:r>
            <w:r w:rsidRPr="004C7E39">
              <w:rPr>
                <w:rFonts w:eastAsia="Calibri"/>
                <w:color w:val="FF0000"/>
                <w:sz w:val="18"/>
                <w:szCs w:val="18"/>
                <w:lang w:val="en-SG" w:eastAsia="en-SG"/>
              </w:rPr>
              <w:t>;</w:t>
            </w:r>
          </w:p>
          <w:p w14:paraId="40028885"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SELECT</w:t>
            </w:r>
            <w:r w:rsidRPr="004C7E39">
              <w:rPr>
                <w:rFonts w:eastAsia="Calibri"/>
                <w:color w:val="000000"/>
                <w:sz w:val="18"/>
                <w:szCs w:val="18"/>
                <w:lang w:val="en-SG" w:eastAsia="en-SG"/>
              </w:rPr>
              <w:t xml:space="preserve"> CUSTOM</w:t>
            </w:r>
            <w:r w:rsidRPr="004C7E39">
              <w:rPr>
                <w:rFonts w:eastAsia="Calibri"/>
                <w:color w:val="FF0000"/>
                <w:sz w:val="18"/>
                <w:szCs w:val="18"/>
                <w:lang w:val="en-SG" w:eastAsia="en-SG"/>
              </w:rPr>
              <w:t>.</w:t>
            </w:r>
            <w:r w:rsidRPr="004C7E39">
              <w:rPr>
                <w:rFonts w:eastAsia="Calibri"/>
                <w:color w:val="000000"/>
                <w:sz w:val="18"/>
                <w:szCs w:val="18"/>
                <w:lang w:val="en-SG" w:eastAsia="en-SG"/>
              </w:rPr>
              <w:t>CRM_INFO</w:t>
            </w:r>
            <w:r w:rsidRPr="004C7E39">
              <w:rPr>
                <w:rFonts w:eastAsia="Calibri"/>
                <w:color w:val="FF0000"/>
                <w:sz w:val="18"/>
                <w:szCs w:val="18"/>
                <w:lang w:val="en-SG" w:eastAsia="en-SG"/>
              </w:rPr>
              <w:t>.</w:t>
            </w:r>
            <w:r w:rsidRPr="004C7E39">
              <w:rPr>
                <w:rFonts w:eastAsia="Calibri"/>
                <w:color w:val="000000"/>
                <w:sz w:val="18"/>
                <w:szCs w:val="18"/>
                <w:lang w:val="en-SG" w:eastAsia="en-SG"/>
              </w:rPr>
              <w:t>IS_WORKING_DATE</w:t>
            </w:r>
            <w:r w:rsidRPr="004C7E39">
              <w:rPr>
                <w:rFonts w:eastAsia="Calibri"/>
                <w:color w:val="FF0000"/>
                <w:sz w:val="18"/>
                <w:szCs w:val="18"/>
                <w:lang w:val="en-SG" w:eastAsia="en-SG"/>
              </w:rPr>
              <w:t>(</w:t>
            </w:r>
            <w:r w:rsidRPr="004C7E39">
              <w:rPr>
                <w:rFonts w:eastAsia="Calibri"/>
                <w:color w:val="000000"/>
                <w:sz w:val="18"/>
                <w:szCs w:val="18"/>
                <w:lang w:val="en-SG" w:eastAsia="en-SG"/>
              </w:rPr>
              <w:t>VTRDT</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INTO</w:t>
            </w:r>
            <w:r w:rsidRPr="004C7E39">
              <w:rPr>
                <w:rFonts w:eastAsia="Calibri"/>
                <w:color w:val="000000"/>
                <w:sz w:val="18"/>
                <w:szCs w:val="18"/>
                <w:lang w:val="en-SG" w:eastAsia="en-SG"/>
              </w:rPr>
              <w:t xml:space="preserve"> VFLG </w:t>
            </w:r>
            <w:r w:rsidRPr="004C7E39">
              <w:rPr>
                <w:rFonts w:eastAsia="Calibri"/>
                <w:color w:val="0000FF"/>
                <w:sz w:val="18"/>
                <w:szCs w:val="18"/>
                <w:lang w:val="en-SG" w:eastAsia="en-SG"/>
              </w:rPr>
              <w:t>FROM</w:t>
            </w:r>
            <w:r w:rsidRPr="004C7E39">
              <w:rPr>
                <w:rFonts w:eastAsia="Calibri"/>
                <w:color w:val="000000"/>
                <w:sz w:val="18"/>
                <w:szCs w:val="18"/>
                <w:lang w:val="en-SG" w:eastAsia="en-SG"/>
              </w:rPr>
              <w:t xml:space="preserve"> DUAL</w:t>
            </w:r>
            <w:r w:rsidRPr="004C7E39">
              <w:rPr>
                <w:rFonts w:eastAsia="Calibri"/>
                <w:color w:val="FF0000"/>
                <w:sz w:val="18"/>
                <w:szCs w:val="18"/>
                <w:lang w:val="en-SG" w:eastAsia="en-SG"/>
              </w:rPr>
              <w:t>;</w:t>
            </w:r>
          </w:p>
          <w:p w14:paraId="3C3C1C13"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FF"/>
                <w:sz w:val="18"/>
                <w:szCs w:val="18"/>
                <w:lang w:val="en-SG" w:eastAsia="en-SG"/>
              </w:rPr>
              <w:t>IF</w:t>
            </w:r>
            <w:r w:rsidRPr="004C7E39">
              <w:rPr>
                <w:rFonts w:eastAsia="Calibri"/>
                <w:color w:val="000000"/>
                <w:sz w:val="18"/>
                <w:szCs w:val="18"/>
                <w:lang w:val="en-SG" w:eastAsia="en-SG"/>
              </w:rPr>
              <w:t xml:space="preserve"> VFLG &lt;&gt; </w:t>
            </w:r>
            <w:r w:rsidRPr="004C7E39">
              <w:rPr>
                <w:rFonts w:eastAsia="Calibri"/>
                <w:color w:val="008080"/>
                <w:sz w:val="18"/>
                <w:szCs w:val="18"/>
                <w:lang w:val="en-SG" w:eastAsia="en-SG"/>
              </w:rPr>
              <w:t>'Y'</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THEN</w:t>
            </w:r>
          </w:p>
          <w:p w14:paraId="690DE2DC"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SELECT</w:t>
            </w:r>
            <w:r w:rsidRPr="004C7E39">
              <w:rPr>
                <w:rFonts w:eastAsia="Calibri"/>
                <w:color w:val="000000"/>
                <w:sz w:val="18"/>
                <w:szCs w:val="18"/>
                <w:lang w:val="en-SG" w:eastAsia="en-SG"/>
              </w:rPr>
              <w:t xml:space="preserve"> TO_DATE</w:t>
            </w:r>
            <w:r w:rsidRPr="004C7E39">
              <w:rPr>
                <w:rFonts w:eastAsia="Calibri"/>
                <w:color w:val="FF0000"/>
                <w:sz w:val="18"/>
                <w:szCs w:val="18"/>
                <w:lang w:val="en-SG" w:eastAsia="en-SG"/>
              </w:rPr>
              <w:t>(</w:t>
            </w:r>
            <w:r w:rsidRPr="004C7E39">
              <w:rPr>
                <w:rFonts w:eastAsia="Calibri"/>
                <w:color w:val="000000"/>
                <w:sz w:val="18"/>
                <w:szCs w:val="18"/>
                <w:lang w:val="en-SG" w:eastAsia="en-SG"/>
              </w:rPr>
              <w:t>CUSTOM</w:t>
            </w:r>
            <w:r w:rsidRPr="004C7E39">
              <w:rPr>
                <w:rFonts w:eastAsia="Calibri"/>
                <w:color w:val="FF0000"/>
                <w:sz w:val="18"/>
                <w:szCs w:val="18"/>
                <w:lang w:val="en-SG" w:eastAsia="en-SG"/>
              </w:rPr>
              <w:t>.</w:t>
            </w:r>
            <w:r w:rsidRPr="004C7E39">
              <w:rPr>
                <w:rFonts w:eastAsia="Calibri"/>
                <w:color w:val="000000"/>
                <w:sz w:val="18"/>
                <w:szCs w:val="18"/>
                <w:lang w:val="en-SG" w:eastAsia="en-SG"/>
              </w:rPr>
              <w:t>COMMONEXIMPACK</w:t>
            </w:r>
            <w:r w:rsidRPr="004C7E39">
              <w:rPr>
                <w:rFonts w:eastAsia="Calibri"/>
                <w:color w:val="FF0000"/>
                <w:sz w:val="18"/>
                <w:szCs w:val="18"/>
                <w:lang w:val="en-SG" w:eastAsia="en-SG"/>
              </w:rPr>
              <w:t>.</w:t>
            </w:r>
            <w:r w:rsidRPr="004C7E39">
              <w:rPr>
                <w:rFonts w:eastAsia="Calibri"/>
                <w:color w:val="000000"/>
                <w:sz w:val="18"/>
                <w:szCs w:val="18"/>
                <w:lang w:val="en-SG" w:eastAsia="en-SG"/>
              </w:rPr>
              <w:t>PREV_WRK_DAY</w:t>
            </w:r>
            <w:r w:rsidRPr="004C7E39">
              <w:rPr>
                <w:rFonts w:eastAsia="Calibri"/>
                <w:color w:val="FF0000"/>
                <w:sz w:val="18"/>
                <w:szCs w:val="18"/>
                <w:lang w:val="en-SG" w:eastAsia="en-SG"/>
              </w:rPr>
              <w:t>(</w:t>
            </w:r>
            <w:r w:rsidRPr="004C7E39">
              <w:rPr>
                <w:rFonts w:eastAsia="Calibri"/>
                <w:color w:val="008080"/>
                <w:sz w:val="18"/>
                <w:szCs w:val="18"/>
                <w:lang w:val="en-SG" w:eastAsia="en-SG"/>
              </w:rPr>
              <w:t>'1000'</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TO_CHAR</w:t>
            </w:r>
            <w:r w:rsidRPr="004C7E39">
              <w:rPr>
                <w:rFonts w:eastAsia="Calibri"/>
                <w:color w:val="FF0000"/>
                <w:sz w:val="18"/>
                <w:szCs w:val="18"/>
                <w:lang w:val="en-SG" w:eastAsia="en-SG"/>
              </w:rPr>
              <w:t>(</w:t>
            </w:r>
            <w:r w:rsidRPr="004C7E39">
              <w:rPr>
                <w:rFonts w:eastAsia="Calibri"/>
                <w:color w:val="000000"/>
                <w:sz w:val="18"/>
                <w:szCs w:val="18"/>
                <w:lang w:val="en-SG" w:eastAsia="en-SG"/>
              </w:rPr>
              <w:t>VTRDT</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'DD-MM-YYYY'</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'01'</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'DD-MM-YYYY'</w:t>
            </w:r>
            <w:r w:rsidRPr="004C7E39">
              <w:rPr>
                <w:rFonts w:eastAsia="Calibri"/>
                <w:color w:val="FF0000"/>
                <w:sz w:val="18"/>
                <w:szCs w:val="18"/>
                <w:lang w:val="en-SG" w:eastAsia="en-SG"/>
              </w:rPr>
              <w:t>)</w:t>
            </w:r>
          </w:p>
          <w:p w14:paraId="54C50995"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INTO</w:t>
            </w:r>
            <w:r w:rsidRPr="004C7E39">
              <w:rPr>
                <w:rFonts w:eastAsia="Calibri"/>
                <w:color w:val="000000"/>
                <w:sz w:val="18"/>
                <w:szCs w:val="18"/>
                <w:lang w:val="en-SG" w:eastAsia="en-SG"/>
              </w:rPr>
              <w:t xml:space="preserve"> VTRDT</w:t>
            </w:r>
          </w:p>
          <w:p w14:paraId="260D760B"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FROM</w:t>
            </w:r>
            <w:r w:rsidRPr="004C7E39">
              <w:rPr>
                <w:rFonts w:eastAsia="Calibri"/>
                <w:color w:val="000000"/>
                <w:sz w:val="18"/>
                <w:szCs w:val="18"/>
                <w:lang w:val="en-SG" w:eastAsia="en-SG"/>
              </w:rPr>
              <w:t xml:space="preserve"> DUAL</w:t>
            </w:r>
            <w:r w:rsidRPr="004C7E39">
              <w:rPr>
                <w:rFonts w:eastAsia="Calibri"/>
                <w:color w:val="FF0000"/>
                <w:sz w:val="18"/>
                <w:szCs w:val="18"/>
                <w:lang w:val="en-SG" w:eastAsia="en-SG"/>
              </w:rPr>
              <w:t>;</w:t>
            </w:r>
          </w:p>
          <w:p w14:paraId="6D764076"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END</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IF</w:t>
            </w:r>
            <w:r w:rsidRPr="004C7E39">
              <w:rPr>
                <w:rFonts w:eastAsia="Calibri"/>
                <w:color w:val="FF0000"/>
                <w:sz w:val="18"/>
                <w:szCs w:val="18"/>
                <w:lang w:val="en-SG" w:eastAsia="en-SG"/>
              </w:rPr>
              <w:t>;</w:t>
            </w:r>
          </w:p>
          <w:p w14:paraId="6C93DF1B"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FF"/>
                <w:sz w:val="18"/>
                <w:szCs w:val="18"/>
                <w:lang w:val="en-SG" w:eastAsia="en-SG"/>
              </w:rPr>
              <w:t>FOR</w:t>
            </w:r>
            <w:r w:rsidRPr="004C7E39">
              <w:rPr>
                <w:rFonts w:eastAsia="Calibri"/>
                <w:color w:val="000000"/>
                <w:sz w:val="18"/>
                <w:szCs w:val="18"/>
                <w:lang w:val="en-SG" w:eastAsia="en-SG"/>
              </w:rPr>
              <w:t xml:space="preserve"> LST </w:t>
            </w:r>
            <w:r w:rsidRPr="004C7E39">
              <w:rPr>
                <w:rFonts w:eastAsia="Calibri"/>
                <w:color w:val="0000FF"/>
                <w:sz w:val="18"/>
                <w:szCs w:val="18"/>
                <w:lang w:val="en-SG" w:eastAsia="en-SG"/>
              </w:rPr>
              <w:t>IN</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w:t>
            </w:r>
            <w:r w:rsidRPr="004C7E39">
              <w:rPr>
                <w:rFonts w:eastAsia="Calibri"/>
                <w:color w:val="0000FF"/>
                <w:sz w:val="18"/>
                <w:szCs w:val="18"/>
                <w:lang w:val="en-SG" w:eastAsia="en-SG"/>
              </w:rPr>
              <w:t>SELECT</w:t>
            </w:r>
            <w:r w:rsidRPr="004C7E39">
              <w:rPr>
                <w:rFonts w:eastAsia="Calibri"/>
                <w:color w:val="000000"/>
                <w:sz w:val="18"/>
                <w:szCs w:val="18"/>
                <w:lang w:val="en-SG" w:eastAsia="en-SG"/>
              </w:rPr>
              <w:t xml:space="preserve"> TO_NUMBER</w:t>
            </w:r>
            <w:r w:rsidRPr="004C7E39">
              <w:rPr>
                <w:rFonts w:eastAsia="Calibri"/>
                <w:color w:val="FF0000"/>
                <w:sz w:val="18"/>
                <w:szCs w:val="18"/>
                <w:lang w:val="en-SG" w:eastAsia="en-SG"/>
              </w:rPr>
              <w:t>(</w:t>
            </w:r>
            <w:r w:rsidRPr="004C7E39">
              <w:rPr>
                <w:rFonts w:eastAsia="Calibri"/>
                <w:color w:val="000000"/>
                <w:sz w:val="18"/>
                <w:szCs w:val="18"/>
                <w:lang w:val="en-SG" w:eastAsia="en-SG"/>
              </w:rPr>
              <w:t>VAR_CRNCY_UNITS</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RS</w:t>
            </w:r>
          </w:p>
          <w:p w14:paraId="7FE312E7" w14:textId="77777777" w:rsidR="006A522F" w:rsidRPr="004C7E39" w:rsidRDefault="006A522F" w:rsidP="00415767">
            <w:pPr>
              <w:autoSpaceDE w:val="0"/>
              <w:autoSpaceDN w:val="0"/>
              <w:adjustRightInd w:val="0"/>
              <w:ind w:left="360"/>
              <w:rPr>
                <w:rFonts w:eastAsia="Calibri"/>
                <w:i/>
                <w:iCs/>
                <w:color w:val="008000"/>
                <w:sz w:val="18"/>
                <w:szCs w:val="18"/>
                <w:lang w:val="en-SG" w:eastAsia="en-SG"/>
              </w:rPr>
            </w:pPr>
            <w:r w:rsidRPr="004C7E39">
              <w:rPr>
                <w:rFonts w:eastAsia="Calibri"/>
                <w:color w:val="000000"/>
                <w:sz w:val="18"/>
                <w:szCs w:val="18"/>
                <w:lang w:val="en-SG" w:eastAsia="en-SG"/>
              </w:rPr>
              <w:t xml:space="preserve">            </w:t>
            </w:r>
          </w:p>
          <w:p w14:paraId="4559311D"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FROM</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w:t>
            </w:r>
            <w:r w:rsidRPr="004C7E39">
              <w:rPr>
                <w:rFonts w:eastAsia="Calibri"/>
                <w:color w:val="0000FF"/>
                <w:sz w:val="18"/>
                <w:szCs w:val="18"/>
                <w:lang w:val="en-SG" w:eastAsia="en-SG"/>
              </w:rPr>
              <w:t>SELECT</w:t>
            </w:r>
            <w:r w:rsidRPr="004C7E39">
              <w:rPr>
                <w:rFonts w:eastAsia="Calibri"/>
                <w:color w:val="000000"/>
                <w:sz w:val="18"/>
                <w:szCs w:val="18"/>
                <w:lang w:val="en-SG" w:eastAsia="en-SG"/>
              </w:rPr>
              <w:t xml:space="preserve"> RTLIST_DATE</w:t>
            </w:r>
            <w:r w:rsidRPr="004C7E39">
              <w:rPr>
                <w:rFonts w:eastAsia="Calibri"/>
                <w:color w:val="FF0000"/>
                <w:sz w:val="18"/>
                <w:szCs w:val="18"/>
                <w:lang w:val="en-SG" w:eastAsia="en-SG"/>
              </w:rPr>
              <w:t>,</w:t>
            </w:r>
          </w:p>
          <w:p w14:paraId="09BDEF7E"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RTLIST_NUM</w:t>
            </w:r>
            <w:r w:rsidRPr="004C7E39">
              <w:rPr>
                <w:rFonts w:eastAsia="Calibri"/>
                <w:color w:val="FF0000"/>
                <w:sz w:val="18"/>
                <w:szCs w:val="18"/>
                <w:lang w:val="en-SG" w:eastAsia="en-SG"/>
              </w:rPr>
              <w:t>,</w:t>
            </w:r>
          </w:p>
          <w:p w14:paraId="569972F6"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VAR_CRNCY_UNITS</w:t>
            </w:r>
            <w:r w:rsidRPr="004C7E39">
              <w:rPr>
                <w:rFonts w:eastAsia="Calibri"/>
                <w:color w:val="FF0000"/>
                <w:sz w:val="18"/>
                <w:szCs w:val="18"/>
                <w:lang w:val="en-SG" w:eastAsia="en-SG"/>
              </w:rPr>
              <w:t>,</w:t>
            </w:r>
          </w:p>
          <w:p w14:paraId="57DC3E6D"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ROW_NUMBER</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OVER</w:t>
            </w:r>
            <w:r w:rsidRPr="004C7E39">
              <w:rPr>
                <w:rFonts w:eastAsia="Calibri"/>
                <w:color w:val="FF0000"/>
                <w:sz w:val="18"/>
                <w:szCs w:val="18"/>
                <w:lang w:val="en-SG" w:eastAsia="en-SG"/>
              </w:rPr>
              <w:t>(</w:t>
            </w:r>
            <w:r w:rsidRPr="004C7E39">
              <w:rPr>
                <w:rFonts w:eastAsia="Calibri"/>
                <w:color w:val="0000FF"/>
                <w:sz w:val="18"/>
                <w:szCs w:val="18"/>
                <w:lang w:val="en-SG" w:eastAsia="en-SG"/>
              </w:rPr>
              <w:t>ORDER</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BY</w:t>
            </w:r>
            <w:r w:rsidRPr="004C7E39">
              <w:rPr>
                <w:rFonts w:eastAsia="Calibri"/>
                <w:color w:val="000000"/>
                <w:sz w:val="18"/>
                <w:szCs w:val="18"/>
                <w:lang w:val="en-SG" w:eastAsia="en-SG"/>
              </w:rPr>
              <w:t xml:space="preserve"> RTLIST_DATE </w:t>
            </w:r>
            <w:r w:rsidRPr="004C7E39">
              <w:rPr>
                <w:rFonts w:eastAsia="Calibri"/>
                <w:color w:val="FF0000"/>
                <w:sz w:val="18"/>
                <w:szCs w:val="18"/>
                <w:lang w:val="en-SG" w:eastAsia="en-SG"/>
              </w:rPr>
              <w:t>DESC,</w:t>
            </w:r>
            <w:r w:rsidRPr="004C7E39">
              <w:rPr>
                <w:rFonts w:eastAsia="Calibri"/>
                <w:color w:val="000000"/>
                <w:sz w:val="18"/>
                <w:szCs w:val="18"/>
                <w:lang w:val="en-SG" w:eastAsia="en-SG"/>
              </w:rPr>
              <w:t xml:space="preserve"> TO_NUMBER</w:t>
            </w:r>
            <w:r w:rsidRPr="004C7E39">
              <w:rPr>
                <w:rFonts w:eastAsia="Calibri"/>
                <w:color w:val="FF0000"/>
                <w:sz w:val="18"/>
                <w:szCs w:val="18"/>
                <w:lang w:val="en-SG" w:eastAsia="en-SG"/>
              </w:rPr>
              <w:t>(</w:t>
            </w:r>
            <w:r w:rsidRPr="004C7E39">
              <w:rPr>
                <w:rFonts w:eastAsia="Calibri"/>
                <w:color w:val="000000"/>
                <w:sz w:val="18"/>
                <w:szCs w:val="18"/>
                <w:lang w:val="en-SG" w:eastAsia="en-SG"/>
              </w:rPr>
              <w:t>RTLIST_NUM</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DESC)</w:t>
            </w:r>
            <w:r w:rsidRPr="004C7E39">
              <w:rPr>
                <w:rFonts w:eastAsia="Calibri"/>
                <w:color w:val="000000"/>
                <w:sz w:val="18"/>
                <w:szCs w:val="18"/>
                <w:lang w:val="en-SG" w:eastAsia="en-SG"/>
              </w:rPr>
              <w:t xml:space="preserve"> RN</w:t>
            </w:r>
          </w:p>
          <w:p w14:paraId="3753CD7D"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FROM</w:t>
            </w:r>
            <w:r w:rsidRPr="004C7E39">
              <w:rPr>
                <w:rFonts w:eastAsia="Calibri"/>
                <w:color w:val="000000"/>
                <w:sz w:val="18"/>
                <w:szCs w:val="18"/>
                <w:lang w:val="en-SG" w:eastAsia="en-SG"/>
              </w:rPr>
              <w:t xml:space="preserve"> TBAADM</w:t>
            </w:r>
            <w:r w:rsidRPr="004C7E39">
              <w:rPr>
                <w:rFonts w:eastAsia="Calibri"/>
                <w:color w:val="FF0000"/>
                <w:sz w:val="18"/>
                <w:szCs w:val="18"/>
                <w:lang w:val="en-SG" w:eastAsia="en-SG"/>
              </w:rPr>
              <w:t>.</w:t>
            </w:r>
            <w:r w:rsidRPr="004C7E39">
              <w:rPr>
                <w:rFonts w:eastAsia="Calibri"/>
                <w:color w:val="000000"/>
                <w:sz w:val="18"/>
                <w:szCs w:val="18"/>
                <w:lang w:val="en-SG" w:eastAsia="en-SG"/>
              </w:rPr>
              <w:t>RATELIST_HIST_TABLE</w:t>
            </w:r>
          </w:p>
          <w:p w14:paraId="24FF11D9"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WHERE</w:t>
            </w:r>
            <w:r w:rsidRPr="004C7E39">
              <w:rPr>
                <w:rFonts w:eastAsia="Calibri"/>
                <w:color w:val="000000"/>
                <w:sz w:val="18"/>
                <w:szCs w:val="18"/>
                <w:lang w:val="en-SG" w:eastAsia="en-SG"/>
              </w:rPr>
              <w:t xml:space="preserve"> RATECODE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VRATECODE</w:t>
            </w:r>
          </w:p>
          <w:p w14:paraId="685C78B6"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VAR_CRNCY_CODE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VVAR_CCYCD_CODE</w:t>
            </w:r>
          </w:p>
          <w:p w14:paraId="3E8FD7E0"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FXD_CRNCY_CODE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VFXD_CCYCD_CODE</w:t>
            </w:r>
          </w:p>
          <w:p w14:paraId="2F598C96"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RTLIST_DATE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VTRDT</w:t>
            </w:r>
          </w:p>
          <w:p w14:paraId="197312AA"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DEL_FLG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'N'</w:t>
            </w:r>
            <w:r w:rsidRPr="004C7E39">
              <w:rPr>
                <w:rFonts w:eastAsia="Calibri"/>
                <w:color w:val="FF0000"/>
                <w:sz w:val="18"/>
                <w:szCs w:val="18"/>
                <w:lang w:val="en-SG" w:eastAsia="en-SG"/>
              </w:rPr>
              <w:t>)</w:t>
            </w:r>
          </w:p>
          <w:p w14:paraId="6E9FB1C3"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WHERE</w:t>
            </w:r>
            <w:r w:rsidRPr="004C7E39">
              <w:rPr>
                <w:rFonts w:eastAsia="Calibri"/>
                <w:color w:val="000000"/>
                <w:sz w:val="18"/>
                <w:szCs w:val="18"/>
                <w:lang w:val="en-SG" w:eastAsia="en-SG"/>
              </w:rPr>
              <w:t xml:space="preserve"> RN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1</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LOOP</w:t>
            </w:r>
          </w:p>
          <w:p w14:paraId="7F7373E8"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RETURN</w:t>
            </w:r>
            <w:r w:rsidRPr="004C7E39">
              <w:rPr>
                <w:rFonts w:eastAsia="Calibri"/>
                <w:color w:val="000000"/>
                <w:sz w:val="18"/>
                <w:szCs w:val="18"/>
                <w:lang w:val="en-SG" w:eastAsia="en-SG"/>
              </w:rPr>
              <w:t xml:space="preserve"> LST</w:t>
            </w:r>
            <w:r w:rsidRPr="004C7E39">
              <w:rPr>
                <w:rFonts w:eastAsia="Calibri"/>
                <w:color w:val="FF0000"/>
                <w:sz w:val="18"/>
                <w:szCs w:val="18"/>
                <w:lang w:val="en-SG" w:eastAsia="en-SG"/>
              </w:rPr>
              <w:t>.</w:t>
            </w:r>
            <w:r w:rsidRPr="004C7E39">
              <w:rPr>
                <w:rFonts w:eastAsia="Calibri"/>
                <w:color w:val="000000"/>
                <w:sz w:val="18"/>
                <w:szCs w:val="18"/>
                <w:lang w:val="en-SG" w:eastAsia="en-SG"/>
              </w:rPr>
              <w:t>RS</w:t>
            </w:r>
            <w:r w:rsidRPr="004C7E39">
              <w:rPr>
                <w:rFonts w:eastAsia="Calibri"/>
                <w:color w:val="FF0000"/>
                <w:sz w:val="18"/>
                <w:szCs w:val="18"/>
                <w:lang w:val="en-SG" w:eastAsia="en-SG"/>
              </w:rPr>
              <w:t>;</w:t>
            </w:r>
          </w:p>
          <w:p w14:paraId="0B32850B"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END</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LOOP</w:t>
            </w:r>
            <w:r w:rsidRPr="004C7E39">
              <w:rPr>
                <w:rFonts w:eastAsia="Calibri"/>
                <w:color w:val="FF0000"/>
                <w:sz w:val="18"/>
                <w:szCs w:val="18"/>
                <w:lang w:val="en-SG" w:eastAsia="en-SG"/>
              </w:rPr>
              <w:t>;</w:t>
            </w:r>
          </w:p>
          <w:p w14:paraId="2C26B0EB"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FF"/>
                <w:sz w:val="18"/>
                <w:szCs w:val="18"/>
                <w:lang w:val="en-SG" w:eastAsia="en-SG"/>
              </w:rPr>
              <w:t>FOR</w:t>
            </w:r>
            <w:r w:rsidRPr="004C7E39">
              <w:rPr>
                <w:rFonts w:eastAsia="Calibri"/>
                <w:color w:val="000000"/>
                <w:sz w:val="18"/>
                <w:szCs w:val="18"/>
                <w:lang w:val="en-SG" w:eastAsia="en-SG"/>
              </w:rPr>
              <w:t xml:space="preserve"> LST2 </w:t>
            </w:r>
            <w:r w:rsidRPr="004C7E39">
              <w:rPr>
                <w:rFonts w:eastAsia="Calibri"/>
                <w:color w:val="0000FF"/>
                <w:sz w:val="18"/>
                <w:szCs w:val="18"/>
                <w:lang w:val="en-SG" w:eastAsia="en-SG"/>
              </w:rPr>
              <w:t>IN</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w:t>
            </w:r>
            <w:r w:rsidRPr="004C7E39">
              <w:rPr>
                <w:rFonts w:eastAsia="Calibri"/>
                <w:color w:val="0000FF"/>
                <w:sz w:val="18"/>
                <w:szCs w:val="18"/>
                <w:lang w:val="en-SG" w:eastAsia="en-SG"/>
              </w:rPr>
              <w:t>SELECT</w:t>
            </w:r>
            <w:r w:rsidRPr="004C7E39">
              <w:rPr>
                <w:rFonts w:eastAsia="Calibri"/>
                <w:color w:val="000000"/>
                <w:sz w:val="18"/>
                <w:szCs w:val="18"/>
                <w:lang w:val="en-SG" w:eastAsia="en-SG"/>
              </w:rPr>
              <w:t xml:space="preserve"> TO_NUMBER</w:t>
            </w:r>
            <w:r w:rsidRPr="004C7E39">
              <w:rPr>
                <w:rFonts w:eastAsia="Calibri"/>
                <w:color w:val="FF0000"/>
                <w:sz w:val="18"/>
                <w:szCs w:val="18"/>
                <w:lang w:val="en-SG" w:eastAsia="en-SG"/>
              </w:rPr>
              <w:t>(</w:t>
            </w:r>
            <w:r w:rsidRPr="004C7E39">
              <w:rPr>
                <w:rFonts w:eastAsia="Calibri"/>
                <w:color w:val="000000"/>
                <w:sz w:val="18"/>
                <w:szCs w:val="18"/>
                <w:lang w:val="en-SG" w:eastAsia="en-SG"/>
              </w:rPr>
              <w:t>FXD_CRNCY_UNITS</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TO_NUMBER</w:t>
            </w:r>
            <w:r w:rsidRPr="004C7E39">
              <w:rPr>
                <w:rFonts w:eastAsia="Calibri"/>
                <w:color w:val="FF0000"/>
                <w:sz w:val="18"/>
                <w:szCs w:val="18"/>
                <w:lang w:val="en-SG" w:eastAsia="en-SG"/>
              </w:rPr>
              <w:t>(</w:t>
            </w:r>
            <w:r w:rsidRPr="004C7E39">
              <w:rPr>
                <w:rFonts w:eastAsia="Calibri"/>
                <w:color w:val="000000"/>
                <w:sz w:val="18"/>
                <w:szCs w:val="18"/>
                <w:lang w:val="en-SG" w:eastAsia="en-SG"/>
              </w:rPr>
              <w:t>VAR_CRNCY_UNITS</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RS</w:t>
            </w:r>
          </w:p>
          <w:p w14:paraId="635DEA81"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FROM</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w:t>
            </w:r>
            <w:r w:rsidRPr="004C7E39">
              <w:rPr>
                <w:rFonts w:eastAsia="Calibri"/>
                <w:color w:val="0000FF"/>
                <w:sz w:val="18"/>
                <w:szCs w:val="18"/>
                <w:lang w:val="en-SG" w:eastAsia="en-SG"/>
              </w:rPr>
              <w:t>SELECT</w:t>
            </w:r>
            <w:r w:rsidRPr="004C7E39">
              <w:rPr>
                <w:rFonts w:eastAsia="Calibri"/>
                <w:color w:val="000000"/>
                <w:sz w:val="18"/>
                <w:szCs w:val="18"/>
                <w:lang w:val="en-SG" w:eastAsia="en-SG"/>
              </w:rPr>
              <w:t xml:space="preserve"> RTLIST_DATE</w:t>
            </w:r>
            <w:r w:rsidRPr="004C7E39">
              <w:rPr>
                <w:rFonts w:eastAsia="Calibri"/>
                <w:color w:val="FF0000"/>
                <w:sz w:val="18"/>
                <w:szCs w:val="18"/>
                <w:lang w:val="en-SG" w:eastAsia="en-SG"/>
              </w:rPr>
              <w:t>,</w:t>
            </w:r>
          </w:p>
          <w:p w14:paraId="24FA4D7A"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RTLIST_NUM</w:t>
            </w:r>
            <w:r w:rsidRPr="004C7E39">
              <w:rPr>
                <w:rFonts w:eastAsia="Calibri"/>
                <w:color w:val="FF0000"/>
                <w:sz w:val="18"/>
                <w:szCs w:val="18"/>
                <w:lang w:val="en-SG" w:eastAsia="en-SG"/>
              </w:rPr>
              <w:t>,</w:t>
            </w:r>
          </w:p>
          <w:p w14:paraId="317B0967"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FXD_CRNCY_UNITS</w:t>
            </w:r>
            <w:r w:rsidRPr="004C7E39">
              <w:rPr>
                <w:rFonts w:eastAsia="Calibri"/>
                <w:color w:val="FF0000"/>
                <w:sz w:val="18"/>
                <w:szCs w:val="18"/>
                <w:lang w:val="en-SG" w:eastAsia="en-SG"/>
              </w:rPr>
              <w:t>,</w:t>
            </w:r>
          </w:p>
          <w:p w14:paraId="58248437"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VAR_CRNCY_UNITS</w:t>
            </w:r>
            <w:r w:rsidRPr="004C7E39">
              <w:rPr>
                <w:rFonts w:eastAsia="Calibri"/>
                <w:color w:val="FF0000"/>
                <w:sz w:val="18"/>
                <w:szCs w:val="18"/>
                <w:lang w:val="en-SG" w:eastAsia="en-SG"/>
              </w:rPr>
              <w:t>,</w:t>
            </w:r>
          </w:p>
          <w:p w14:paraId="0BF11CFB"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ROW_NUMBER</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OVER</w:t>
            </w:r>
            <w:r w:rsidRPr="004C7E39">
              <w:rPr>
                <w:rFonts w:eastAsia="Calibri"/>
                <w:color w:val="FF0000"/>
                <w:sz w:val="18"/>
                <w:szCs w:val="18"/>
                <w:lang w:val="en-SG" w:eastAsia="en-SG"/>
              </w:rPr>
              <w:t>(</w:t>
            </w:r>
            <w:r w:rsidRPr="004C7E39">
              <w:rPr>
                <w:rFonts w:eastAsia="Calibri"/>
                <w:color w:val="0000FF"/>
                <w:sz w:val="18"/>
                <w:szCs w:val="18"/>
                <w:lang w:val="en-SG" w:eastAsia="en-SG"/>
              </w:rPr>
              <w:t>ORDER</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BY</w:t>
            </w:r>
            <w:r w:rsidRPr="004C7E39">
              <w:rPr>
                <w:rFonts w:eastAsia="Calibri"/>
                <w:color w:val="000000"/>
                <w:sz w:val="18"/>
                <w:szCs w:val="18"/>
                <w:lang w:val="en-SG" w:eastAsia="en-SG"/>
              </w:rPr>
              <w:t xml:space="preserve"> RTLIST_DATE </w:t>
            </w:r>
            <w:r w:rsidRPr="004C7E39">
              <w:rPr>
                <w:rFonts w:eastAsia="Calibri"/>
                <w:color w:val="FF0000"/>
                <w:sz w:val="18"/>
                <w:szCs w:val="18"/>
                <w:lang w:val="en-SG" w:eastAsia="en-SG"/>
              </w:rPr>
              <w:t>DESC,</w:t>
            </w:r>
            <w:r w:rsidRPr="004C7E39">
              <w:rPr>
                <w:rFonts w:eastAsia="Calibri"/>
                <w:color w:val="000000"/>
                <w:sz w:val="18"/>
                <w:szCs w:val="18"/>
                <w:lang w:val="en-SG" w:eastAsia="en-SG"/>
              </w:rPr>
              <w:t xml:space="preserve"> TO_NUMBER</w:t>
            </w:r>
            <w:r w:rsidRPr="004C7E39">
              <w:rPr>
                <w:rFonts w:eastAsia="Calibri"/>
                <w:color w:val="FF0000"/>
                <w:sz w:val="18"/>
                <w:szCs w:val="18"/>
                <w:lang w:val="en-SG" w:eastAsia="en-SG"/>
              </w:rPr>
              <w:t>(</w:t>
            </w:r>
            <w:r w:rsidRPr="004C7E39">
              <w:rPr>
                <w:rFonts w:eastAsia="Calibri"/>
                <w:color w:val="000000"/>
                <w:sz w:val="18"/>
                <w:szCs w:val="18"/>
                <w:lang w:val="en-SG" w:eastAsia="en-SG"/>
              </w:rPr>
              <w:t>RTLIST_NUM</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FF0000"/>
                <w:sz w:val="18"/>
                <w:szCs w:val="18"/>
                <w:lang w:val="en-SG" w:eastAsia="en-SG"/>
              </w:rPr>
              <w:t>DESC)</w:t>
            </w:r>
            <w:r w:rsidRPr="004C7E39">
              <w:rPr>
                <w:rFonts w:eastAsia="Calibri"/>
                <w:color w:val="000000"/>
                <w:sz w:val="18"/>
                <w:szCs w:val="18"/>
                <w:lang w:val="en-SG" w:eastAsia="en-SG"/>
              </w:rPr>
              <w:t xml:space="preserve"> RN</w:t>
            </w:r>
          </w:p>
          <w:p w14:paraId="3BF18B59"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FROM</w:t>
            </w:r>
            <w:r w:rsidRPr="004C7E39">
              <w:rPr>
                <w:rFonts w:eastAsia="Calibri"/>
                <w:color w:val="000000"/>
                <w:sz w:val="18"/>
                <w:szCs w:val="18"/>
                <w:lang w:val="en-SG" w:eastAsia="en-SG"/>
              </w:rPr>
              <w:t xml:space="preserve"> TBAADM</w:t>
            </w:r>
            <w:r w:rsidRPr="004C7E39">
              <w:rPr>
                <w:rFonts w:eastAsia="Calibri"/>
                <w:color w:val="FF0000"/>
                <w:sz w:val="18"/>
                <w:szCs w:val="18"/>
                <w:lang w:val="en-SG" w:eastAsia="en-SG"/>
              </w:rPr>
              <w:t>.</w:t>
            </w:r>
            <w:r w:rsidRPr="004C7E39">
              <w:rPr>
                <w:rFonts w:eastAsia="Calibri"/>
                <w:color w:val="000000"/>
                <w:sz w:val="18"/>
                <w:szCs w:val="18"/>
                <w:lang w:val="en-SG" w:eastAsia="en-SG"/>
              </w:rPr>
              <w:t>RATELIST_HIST_TABLE</w:t>
            </w:r>
          </w:p>
          <w:p w14:paraId="3C7B97B8"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WHERE</w:t>
            </w:r>
            <w:r w:rsidRPr="004C7E39">
              <w:rPr>
                <w:rFonts w:eastAsia="Calibri"/>
                <w:color w:val="000000"/>
                <w:sz w:val="18"/>
                <w:szCs w:val="18"/>
                <w:lang w:val="en-SG" w:eastAsia="en-SG"/>
              </w:rPr>
              <w:t xml:space="preserve"> RATECODE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VRATECODE</w:t>
            </w:r>
          </w:p>
          <w:p w14:paraId="6C784522"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VAR_CRNCY_CODE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VFXD_CCYCD_CODE</w:t>
            </w:r>
          </w:p>
          <w:p w14:paraId="5D011AA4"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FXD_CRNCY_CODE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VVAR_CCYCD_CODE</w:t>
            </w:r>
          </w:p>
          <w:p w14:paraId="0E67F7FF" w14:textId="77777777" w:rsidR="006A522F" w:rsidRPr="004C7E39" w:rsidRDefault="006A522F" w:rsidP="00415767">
            <w:pPr>
              <w:autoSpaceDE w:val="0"/>
              <w:autoSpaceDN w:val="0"/>
              <w:adjustRightInd w:val="0"/>
              <w:ind w:left="360"/>
              <w:rPr>
                <w:rFonts w:eastAsia="Calibri"/>
                <w:color w:val="00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RTLIST_DATE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VTRDT</w:t>
            </w:r>
          </w:p>
          <w:p w14:paraId="45A1B320"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AND</w:t>
            </w:r>
            <w:r w:rsidRPr="004C7E39">
              <w:rPr>
                <w:rFonts w:eastAsia="Calibri"/>
                <w:color w:val="000000"/>
                <w:sz w:val="18"/>
                <w:szCs w:val="18"/>
                <w:lang w:val="en-SG" w:eastAsia="en-SG"/>
              </w:rPr>
              <w:t xml:space="preserve"> DEL_FLG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8080"/>
                <w:sz w:val="18"/>
                <w:szCs w:val="18"/>
                <w:lang w:val="en-SG" w:eastAsia="en-SG"/>
              </w:rPr>
              <w:t>'N'</w:t>
            </w:r>
            <w:r w:rsidRPr="004C7E39">
              <w:rPr>
                <w:rFonts w:eastAsia="Calibri"/>
                <w:color w:val="FF0000"/>
                <w:sz w:val="18"/>
                <w:szCs w:val="18"/>
                <w:lang w:val="en-SG" w:eastAsia="en-SG"/>
              </w:rPr>
              <w:t>)</w:t>
            </w:r>
          </w:p>
          <w:p w14:paraId="6761A305" w14:textId="77777777" w:rsidR="006A522F" w:rsidRPr="004C7E39" w:rsidRDefault="006A522F" w:rsidP="00415767">
            <w:pPr>
              <w:autoSpaceDE w:val="0"/>
              <w:autoSpaceDN w:val="0"/>
              <w:adjustRightInd w:val="0"/>
              <w:ind w:left="360"/>
              <w:rPr>
                <w:rFonts w:eastAsia="Calibri"/>
                <w:color w:val="0000FF"/>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WHERE</w:t>
            </w:r>
            <w:r w:rsidRPr="004C7E39">
              <w:rPr>
                <w:rFonts w:eastAsia="Calibri"/>
                <w:color w:val="000000"/>
                <w:sz w:val="18"/>
                <w:szCs w:val="18"/>
                <w:lang w:val="en-SG" w:eastAsia="en-SG"/>
              </w:rPr>
              <w:t xml:space="preserve"> RN </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1</w:t>
            </w:r>
            <w:r w:rsidRPr="004C7E39">
              <w:rPr>
                <w:rFonts w:eastAsia="Calibri"/>
                <w:color w:val="FF0000"/>
                <w:sz w:val="18"/>
                <w:szCs w:val="18"/>
                <w:lang w:val="en-SG" w:eastAsia="en-SG"/>
              </w:rPr>
              <w:t>)</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LOOP</w:t>
            </w:r>
          </w:p>
          <w:p w14:paraId="27B7F333"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RETURN</w:t>
            </w:r>
            <w:r w:rsidRPr="004C7E39">
              <w:rPr>
                <w:rFonts w:eastAsia="Calibri"/>
                <w:color w:val="000000"/>
                <w:sz w:val="18"/>
                <w:szCs w:val="18"/>
                <w:lang w:val="en-SG" w:eastAsia="en-SG"/>
              </w:rPr>
              <w:t xml:space="preserve"> LST2</w:t>
            </w:r>
            <w:r w:rsidRPr="004C7E39">
              <w:rPr>
                <w:rFonts w:eastAsia="Calibri"/>
                <w:color w:val="FF0000"/>
                <w:sz w:val="18"/>
                <w:szCs w:val="18"/>
                <w:lang w:val="en-SG" w:eastAsia="en-SG"/>
              </w:rPr>
              <w:t>.</w:t>
            </w:r>
            <w:r w:rsidRPr="004C7E39">
              <w:rPr>
                <w:rFonts w:eastAsia="Calibri"/>
                <w:color w:val="000000"/>
                <w:sz w:val="18"/>
                <w:szCs w:val="18"/>
                <w:lang w:val="en-SG" w:eastAsia="en-SG"/>
              </w:rPr>
              <w:t>RS</w:t>
            </w:r>
            <w:r w:rsidRPr="004C7E39">
              <w:rPr>
                <w:rFonts w:eastAsia="Calibri"/>
                <w:color w:val="FF0000"/>
                <w:sz w:val="18"/>
                <w:szCs w:val="18"/>
                <w:lang w:val="en-SG" w:eastAsia="en-SG"/>
              </w:rPr>
              <w:t>;</w:t>
            </w:r>
          </w:p>
          <w:p w14:paraId="56F9B315"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END</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LOOP</w:t>
            </w:r>
            <w:r w:rsidRPr="004C7E39">
              <w:rPr>
                <w:rFonts w:eastAsia="Calibri"/>
                <w:color w:val="FF0000"/>
                <w:sz w:val="18"/>
                <w:szCs w:val="18"/>
                <w:lang w:val="en-SG" w:eastAsia="en-SG"/>
              </w:rPr>
              <w:t>;</w:t>
            </w:r>
          </w:p>
          <w:p w14:paraId="44581860"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RETURN</w:t>
            </w:r>
            <w:r w:rsidRPr="004C7E39">
              <w:rPr>
                <w:rFonts w:eastAsia="Calibri"/>
                <w:color w:val="000000"/>
                <w:sz w:val="18"/>
                <w:szCs w:val="18"/>
                <w:lang w:val="en-SG" w:eastAsia="en-SG"/>
              </w:rPr>
              <w:t xml:space="preserve"> </w:t>
            </w:r>
            <w:r w:rsidRPr="004C7E39">
              <w:rPr>
                <w:rFonts w:eastAsia="Calibri"/>
                <w:color w:val="0000FF"/>
                <w:sz w:val="18"/>
                <w:szCs w:val="18"/>
                <w:lang w:val="en-SG" w:eastAsia="en-SG"/>
              </w:rPr>
              <w:t>NULL</w:t>
            </w:r>
            <w:r w:rsidRPr="004C7E39">
              <w:rPr>
                <w:rFonts w:eastAsia="Calibri"/>
                <w:color w:val="FF0000"/>
                <w:sz w:val="18"/>
                <w:szCs w:val="18"/>
                <w:lang w:val="en-SG" w:eastAsia="en-SG"/>
              </w:rPr>
              <w:t>;</w:t>
            </w:r>
          </w:p>
          <w:p w14:paraId="02ABFC5C" w14:textId="77777777" w:rsidR="006A522F" w:rsidRPr="004C7E39" w:rsidRDefault="006A522F" w:rsidP="00415767">
            <w:pPr>
              <w:autoSpaceDE w:val="0"/>
              <w:autoSpaceDN w:val="0"/>
              <w:adjustRightInd w:val="0"/>
              <w:ind w:left="360"/>
              <w:rPr>
                <w:rFonts w:eastAsia="Calibri"/>
                <w:color w:val="FF0000"/>
                <w:sz w:val="18"/>
                <w:szCs w:val="18"/>
                <w:lang w:val="en-SG" w:eastAsia="en-SG"/>
              </w:rPr>
            </w:pPr>
            <w:r w:rsidRPr="004C7E39">
              <w:rPr>
                <w:rFonts w:eastAsia="Calibri"/>
                <w:color w:val="0000FF"/>
                <w:sz w:val="18"/>
                <w:szCs w:val="18"/>
                <w:lang w:val="en-SG" w:eastAsia="en-SG"/>
              </w:rPr>
              <w:t>END</w:t>
            </w:r>
            <w:r w:rsidRPr="004C7E39">
              <w:rPr>
                <w:rFonts w:eastAsia="Calibri"/>
                <w:color w:val="FF0000"/>
                <w:sz w:val="18"/>
                <w:szCs w:val="18"/>
                <w:lang w:val="en-SG" w:eastAsia="en-SG"/>
              </w:rPr>
              <w:t>;</w:t>
            </w:r>
          </w:p>
          <w:p w14:paraId="1AFD14F7" w14:textId="77777777" w:rsidR="006A522F" w:rsidRPr="004C7E39" w:rsidRDefault="006A522F" w:rsidP="00415767">
            <w:pPr>
              <w:autoSpaceDE w:val="0"/>
              <w:autoSpaceDN w:val="0"/>
              <w:adjustRightInd w:val="0"/>
              <w:ind w:left="360"/>
              <w:rPr>
                <w:color w:val="FF0000"/>
                <w:sz w:val="18"/>
                <w:szCs w:val="18"/>
              </w:rPr>
            </w:pPr>
            <w:r w:rsidRPr="004C7E39">
              <w:rPr>
                <w:rFonts w:eastAsia="Calibri"/>
                <w:color w:val="FF0000"/>
                <w:sz w:val="18"/>
                <w:szCs w:val="18"/>
                <w:lang w:val="en-SG" w:eastAsia="en-SG"/>
              </w:rPr>
              <w:t>/</w:t>
            </w:r>
          </w:p>
        </w:tc>
      </w:tr>
    </w:tbl>
    <w:p w14:paraId="51F506DC" w14:textId="77777777" w:rsidR="006A522F" w:rsidRPr="004C7E39" w:rsidRDefault="006A522F" w:rsidP="006A522F">
      <w:pPr>
        <w:autoSpaceDE w:val="0"/>
        <w:autoSpaceDN w:val="0"/>
        <w:adjustRightInd w:val="0"/>
        <w:ind w:left="720"/>
        <w:rPr>
          <w:color w:val="FF0000"/>
          <w:sz w:val="18"/>
          <w:szCs w:val="18"/>
        </w:rPr>
      </w:pPr>
    </w:p>
    <w:p w14:paraId="4015011C" w14:textId="77777777" w:rsidR="006A522F" w:rsidRPr="004C7E39" w:rsidRDefault="006A522F" w:rsidP="006A522F">
      <w:pPr>
        <w:numPr>
          <w:ilvl w:val="0"/>
          <w:numId w:val="2"/>
        </w:numPr>
        <w:spacing w:after="200" w:line="276" w:lineRule="auto"/>
        <w:contextualSpacing/>
        <w:rPr>
          <w:rFonts w:eastAsia="Calibri"/>
        </w:rPr>
      </w:pPr>
      <w:r w:rsidRPr="004C7E39">
        <w:rPr>
          <w:rFonts w:eastAsia="Calibri"/>
        </w:rPr>
        <w:t>Chi tiết:</w:t>
      </w:r>
      <w:r w:rsidRPr="004C7E39">
        <w:rPr>
          <w:rFonts w:eastAsia="Calibri"/>
          <w:color w:val="000000"/>
          <w:sz w:val="20"/>
          <w:szCs w:val="20"/>
          <w:lang w:val="vi-VN"/>
        </w:rPr>
        <w:t xml:space="preserve">   </w:t>
      </w:r>
    </w:p>
    <w:tbl>
      <w:tblPr>
        <w:tblpPr w:leftFromText="180" w:rightFromText="180" w:vertAnchor="text" w:horzAnchor="margin" w:tblpX="36" w:tblpY="89"/>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1"/>
        <w:gridCol w:w="2989"/>
        <w:gridCol w:w="3123"/>
        <w:gridCol w:w="5175"/>
      </w:tblGrid>
      <w:tr w:rsidR="006A522F" w:rsidRPr="004C7E39" w14:paraId="0F13E100" w14:textId="77777777" w:rsidTr="00415767">
        <w:trPr>
          <w:trHeight w:val="362"/>
          <w:tblHeader/>
        </w:trPr>
        <w:tc>
          <w:tcPr>
            <w:tcW w:w="3041" w:type="dxa"/>
            <w:shd w:val="clear" w:color="auto" w:fill="002060"/>
            <w:hideMark/>
          </w:tcPr>
          <w:p w14:paraId="00D86B30" w14:textId="77777777" w:rsidR="006A522F" w:rsidRPr="004C7E39" w:rsidRDefault="006A522F" w:rsidP="00415767">
            <w:pPr>
              <w:ind w:left="-630"/>
              <w:jc w:val="center"/>
              <w:rPr>
                <w:b/>
                <w:bCs/>
                <w:color w:val="FFFFFF"/>
              </w:rPr>
            </w:pPr>
            <w:r w:rsidRPr="004C7E39">
              <w:rPr>
                <w:b/>
                <w:bCs/>
                <w:color w:val="FFFFFF"/>
                <w:sz w:val="22"/>
                <w:szCs w:val="22"/>
              </w:rPr>
              <w:t>Tham số/biến</w:t>
            </w:r>
          </w:p>
        </w:tc>
        <w:tc>
          <w:tcPr>
            <w:tcW w:w="2989" w:type="dxa"/>
            <w:shd w:val="clear" w:color="auto" w:fill="002060"/>
            <w:noWrap/>
            <w:hideMark/>
          </w:tcPr>
          <w:p w14:paraId="0994C604" w14:textId="77777777" w:rsidR="006A522F" w:rsidRPr="004C7E39" w:rsidRDefault="006A522F" w:rsidP="00415767">
            <w:pPr>
              <w:jc w:val="center"/>
              <w:rPr>
                <w:b/>
                <w:bCs/>
                <w:color w:val="FFFFFF"/>
              </w:rPr>
            </w:pPr>
            <w:r w:rsidRPr="004C7E39">
              <w:rPr>
                <w:b/>
                <w:bCs/>
                <w:color w:val="FFFFFF"/>
                <w:sz w:val="22"/>
                <w:szCs w:val="22"/>
              </w:rPr>
              <w:t>Mô tả</w:t>
            </w:r>
          </w:p>
        </w:tc>
        <w:tc>
          <w:tcPr>
            <w:tcW w:w="3123" w:type="dxa"/>
            <w:shd w:val="clear" w:color="auto" w:fill="002060"/>
            <w:noWrap/>
            <w:hideMark/>
          </w:tcPr>
          <w:p w14:paraId="2B7D3610" w14:textId="77777777" w:rsidR="006A522F" w:rsidRPr="004C7E39" w:rsidRDefault="006A522F" w:rsidP="00415767">
            <w:pPr>
              <w:jc w:val="center"/>
              <w:rPr>
                <w:b/>
                <w:bCs/>
                <w:color w:val="FFFFFF"/>
              </w:rPr>
            </w:pPr>
            <w:r w:rsidRPr="004C7E39">
              <w:rPr>
                <w:b/>
                <w:bCs/>
                <w:color w:val="FFFFFF"/>
                <w:sz w:val="22"/>
                <w:szCs w:val="22"/>
              </w:rPr>
              <w:t>Trường nguồn</w:t>
            </w:r>
          </w:p>
        </w:tc>
        <w:tc>
          <w:tcPr>
            <w:tcW w:w="5175" w:type="dxa"/>
            <w:shd w:val="clear" w:color="auto" w:fill="002060"/>
            <w:noWrap/>
            <w:hideMark/>
          </w:tcPr>
          <w:p w14:paraId="7D8FC209" w14:textId="77777777" w:rsidR="006A522F" w:rsidRPr="004C7E39" w:rsidRDefault="006A522F" w:rsidP="00415767">
            <w:pPr>
              <w:jc w:val="center"/>
              <w:rPr>
                <w:b/>
                <w:bCs/>
                <w:color w:val="FFFFFF"/>
              </w:rPr>
            </w:pPr>
            <w:r w:rsidRPr="004C7E39">
              <w:rPr>
                <w:b/>
                <w:bCs/>
                <w:color w:val="FFFFFF"/>
                <w:sz w:val="22"/>
                <w:szCs w:val="22"/>
              </w:rPr>
              <w:t>Ghi chú</w:t>
            </w:r>
          </w:p>
        </w:tc>
      </w:tr>
      <w:tr w:rsidR="006A522F" w:rsidRPr="004C7E39" w14:paraId="66AC3052" w14:textId="77777777" w:rsidTr="00415767">
        <w:trPr>
          <w:trHeight w:val="362"/>
        </w:trPr>
        <w:tc>
          <w:tcPr>
            <w:tcW w:w="3041" w:type="dxa"/>
            <w:tcBorders>
              <w:top w:val="single" w:sz="4" w:space="0" w:color="auto"/>
              <w:left w:val="single" w:sz="4" w:space="0" w:color="auto"/>
              <w:bottom w:val="single" w:sz="4" w:space="0" w:color="auto"/>
              <w:right w:val="single" w:sz="4" w:space="0" w:color="auto"/>
            </w:tcBorders>
            <w:shd w:val="clear" w:color="auto" w:fill="auto"/>
          </w:tcPr>
          <w:p w14:paraId="08AB7354" w14:textId="77777777" w:rsidR="006A522F" w:rsidRPr="004C7E39" w:rsidRDefault="006A522F" w:rsidP="00415767">
            <w:pPr>
              <w:rPr>
                <w:color w:val="000000"/>
              </w:rPr>
            </w:pPr>
            <w:r w:rsidRPr="004C7E39">
              <w:rPr>
                <w:color w:val="000000"/>
                <w:sz w:val="22"/>
                <w:szCs w:val="22"/>
              </w:rPr>
              <w:t>PRATECODE</w:t>
            </w:r>
          </w:p>
        </w:tc>
        <w:tc>
          <w:tcPr>
            <w:tcW w:w="2989" w:type="dxa"/>
            <w:tcBorders>
              <w:top w:val="single" w:sz="4" w:space="0" w:color="auto"/>
              <w:left w:val="single" w:sz="4" w:space="0" w:color="auto"/>
              <w:bottom w:val="single" w:sz="4" w:space="0" w:color="auto"/>
              <w:right w:val="single" w:sz="4" w:space="0" w:color="auto"/>
            </w:tcBorders>
            <w:shd w:val="clear" w:color="auto" w:fill="auto"/>
            <w:noWrap/>
          </w:tcPr>
          <w:p w14:paraId="34740514" w14:textId="77777777" w:rsidR="006A522F" w:rsidRPr="004C7E39" w:rsidRDefault="006A522F" w:rsidP="00415767">
            <w:pPr>
              <w:rPr>
                <w:color w:val="000000"/>
              </w:rPr>
            </w:pPr>
            <w:r w:rsidRPr="004C7E39">
              <w:rPr>
                <w:color w:val="000000"/>
                <w:sz w:val="22"/>
                <w:szCs w:val="22"/>
              </w:rPr>
              <w:t>Mã RateCode</w:t>
            </w:r>
          </w:p>
        </w:tc>
        <w:tc>
          <w:tcPr>
            <w:tcW w:w="3123" w:type="dxa"/>
            <w:tcBorders>
              <w:top w:val="single" w:sz="4" w:space="0" w:color="auto"/>
              <w:left w:val="single" w:sz="4" w:space="0" w:color="auto"/>
              <w:bottom w:val="single" w:sz="4" w:space="0" w:color="auto"/>
              <w:right w:val="single" w:sz="4" w:space="0" w:color="auto"/>
            </w:tcBorders>
            <w:shd w:val="clear" w:color="auto" w:fill="auto"/>
            <w:noWrap/>
          </w:tcPr>
          <w:p w14:paraId="61F3A682" w14:textId="77777777" w:rsidR="006A522F" w:rsidRPr="004C7E39" w:rsidRDefault="006A522F" w:rsidP="00415767">
            <w:pPr>
              <w:rPr>
                <w:color w:val="000000"/>
              </w:rPr>
            </w:pPr>
            <w:r w:rsidRPr="004C7E39">
              <w:rPr>
                <w:color w:val="000000"/>
                <w:sz w:val="22"/>
                <w:szCs w:val="22"/>
              </w:rPr>
              <w:t>RATECODE</w:t>
            </w:r>
          </w:p>
        </w:tc>
        <w:tc>
          <w:tcPr>
            <w:tcW w:w="5175" w:type="dxa"/>
            <w:tcBorders>
              <w:top w:val="single" w:sz="4" w:space="0" w:color="auto"/>
              <w:left w:val="single" w:sz="4" w:space="0" w:color="auto"/>
              <w:bottom w:val="single" w:sz="4" w:space="0" w:color="auto"/>
              <w:right w:val="single" w:sz="4" w:space="0" w:color="auto"/>
            </w:tcBorders>
            <w:shd w:val="clear" w:color="auto" w:fill="auto"/>
            <w:noWrap/>
          </w:tcPr>
          <w:p w14:paraId="5B47A5B0" w14:textId="77777777" w:rsidR="006A522F" w:rsidRPr="004C7E39" w:rsidRDefault="006A522F" w:rsidP="00415767">
            <w:pPr>
              <w:rPr>
                <w:color w:val="000000"/>
              </w:rPr>
            </w:pPr>
            <w:r w:rsidRPr="004C7E39">
              <w:rPr>
                <w:color w:val="000000"/>
                <w:sz w:val="22"/>
                <w:szCs w:val="22"/>
              </w:rPr>
              <w:t xml:space="preserve">Tỷ giá dùng trong tính dư nợ/số dư trong báo cáo là </w:t>
            </w:r>
            <w:r w:rsidRPr="004C7E39">
              <w:rPr>
                <w:b/>
                <w:bCs/>
                <w:color w:val="000000"/>
                <w:sz w:val="22"/>
                <w:szCs w:val="22"/>
              </w:rPr>
              <w:t>M1000</w:t>
            </w:r>
          </w:p>
        </w:tc>
      </w:tr>
      <w:tr w:rsidR="006A522F" w:rsidRPr="004C7E39" w14:paraId="50417434" w14:textId="77777777" w:rsidTr="00415767">
        <w:trPr>
          <w:trHeight w:val="362"/>
        </w:trPr>
        <w:tc>
          <w:tcPr>
            <w:tcW w:w="3041" w:type="dxa"/>
            <w:tcBorders>
              <w:top w:val="single" w:sz="4" w:space="0" w:color="auto"/>
              <w:left w:val="single" w:sz="4" w:space="0" w:color="auto"/>
              <w:bottom w:val="single" w:sz="4" w:space="0" w:color="auto"/>
              <w:right w:val="single" w:sz="4" w:space="0" w:color="auto"/>
            </w:tcBorders>
            <w:shd w:val="clear" w:color="auto" w:fill="auto"/>
          </w:tcPr>
          <w:p w14:paraId="76C69C64" w14:textId="77777777" w:rsidR="006A522F" w:rsidRPr="004C7E39" w:rsidRDefault="006A522F" w:rsidP="00415767">
            <w:pPr>
              <w:rPr>
                <w:color w:val="000000"/>
              </w:rPr>
            </w:pPr>
            <w:r w:rsidRPr="004C7E39">
              <w:rPr>
                <w:rFonts w:eastAsia="Calibri"/>
                <w:color w:val="000000"/>
                <w:sz w:val="18"/>
                <w:szCs w:val="18"/>
                <w:lang w:val="en-SG" w:eastAsia="en-SG"/>
              </w:rPr>
              <w:t>PVAR_CCYCD_CODE</w:t>
            </w:r>
          </w:p>
        </w:tc>
        <w:tc>
          <w:tcPr>
            <w:tcW w:w="2989" w:type="dxa"/>
            <w:tcBorders>
              <w:top w:val="single" w:sz="4" w:space="0" w:color="auto"/>
              <w:left w:val="single" w:sz="4" w:space="0" w:color="auto"/>
              <w:bottom w:val="single" w:sz="4" w:space="0" w:color="auto"/>
              <w:right w:val="single" w:sz="4" w:space="0" w:color="auto"/>
            </w:tcBorders>
            <w:shd w:val="clear" w:color="auto" w:fill="auto"/>
            <w:noWrap/>
          </w:tcPr>
          <w:p w14:paraId="3C6AAA08" w14:textId="77777777" w:rsidR="006A522F" w:rsidRPr="004C7E39" w:rsidRDefault="006A522F" w:rsidP="00415767">
            <w:pPr>
              <w:rPr>
                <w:color w:val="000000"/>
              </w:rPr>
            </w:pPr>
            <w:r w:rsidRPr="004C7E39">
              <w:rPr>
                <w:color w:val="000000"/>
                <w:sz w:val="22"/>
                <w:szCs w:val="22"/>
              </w:rPr>
              <w:t>Mã loại tiền quy đổi</w:t>
            </w:r>
          </w:p>
        </w:tc>
        <w:tc>
          <w:tcPr>
            <w:tcW w:w="3123" w:type="dxa"/>
            <w:tcBorders>
              <w:top w:val="single" w:sz="4" w:space="0" w:color="auto"/>
              <w:left w:val="single" w:sz="4" w:space="0" w:color="auto"/>
              <w:bottom w:val="single" w:sz="4" w:space="0" w:color="auto"/>
              <w:right w:val="single" w:sz="4" w:space="0" w:color="auto"/>
            </w:tcBorders>
            <w:shd w:val="clear" w:color="auto" w:fill="auto"/>
            <w:noWrap/>
          </w:tcPr>
          <w:p w14:paraId="6309B891" w14:textId="77777777" w:rsidR="006A522F" w:rsidRPr="004C7E39" w:rsidRDefault="006A522F" w:rsidP="00415767">
            <w:pPr>
              <w:rPr>
                <w:color w:val="000000"/>
              </w:rPr>
            </w:pPr>
            <w:r w:rsidRPr="004C7E39">
              <w:rPr>
                <w:color w:val="000000"/>
                <w:sz w:val="22"/>
                <w:szCs w:val="22"/>
              </w:rPr>
              <w:t>VAR_CRNCY_CODE</w:t>
            </w:r>
          </w:p>
        </w:tc>
        <w:tc>
          <w:tcPr>
            <w:tcW w:w="5175" w:type="dxa"/>
            <w:tcBorders>
              <w:top w:val="single" w:sz="4" w:space="0" w:color="auto"/>
              <w:left w:val="single" w:sz="4" w:space="0" w:color="auto"/>
              <w:bottom w:val="single" w:sz="4" w:space="0" w:color="auto"/>
              <w:right w:val="single" w:sz="4" w:space="0" w:color="auto"/>
            </w:tcBorders>
            <w:shd w:val="clear" w:color="auto" w:fill="auto"/>
            <w:noWrap/>
          </w:tcPr>
          <w:p w14:paraId="06FA6D58" w14:textId="77777777" w:rsidR="006A522F" w:rsidRPr="004C7E39" w:rsidRDefault="006A522F" w:rsidP="00415767">
            <w:pPr>
              <w:rPr>
                <w:color w:val="000000"/>
              </w:rPr>
            </w:pPr>
          </w:p>
        </w:tc>
      </w:tr>
      <w:tr w:rsidR="006A522F" w:rsidRPr="004C7E39" w14:paraId="1B318CBA" w14:textId="77777777" w:rsidTr="00415767">
        <w:trPr>
          <w:trHeight w:val="362"/>
        </w:trPr>
        <w:tc>
          <w:tcPr>
            <w:tcW w:w="3041" w:type="dxa"/>
            <w:tcBorders>
              <w:top w:val="single" w:sz="4" w:space="0" w:color="auto"/>
              <w:left w:val="single" w:sz="4" w:space="0" w:color="auto"/>
              <w:bottom w:val="single" w:sz="4" w:space="0" w:color="auto"/>
              <w:right w:val="single" w:sz="4" w:space="0" w:color="auto"/>
            </w:tcBorders>
            <w:shd w:val="clear" w:color="auto" w:fill="auto"/>
          </w:tcPr>
          <w:p w14:paraId="7A13C14F" w14:textId="77777777" w:rsidR="006A522F" w:rsidRPr="004C7E39" w:rsidRDefault="006A522F" w:rsidP="00415767">
            <w:r w:rsidRPr="004C7E39">
              <w:rPr>
                <w:rFonts w:eastAsia="Calibri"/>
                <w:color w:val="000000"/>
                <w:sz w:val="18"/>
                <w:szCs w:val="18"/>
                <w:lang w:val="en-SG" w:eastAsia="en-SG"/>
              </w:rPr>
              <w:t>PFXD_CCYCD_CODE</w:t>
            </w:r>
          </w:p>
        </w:tc>
        <w:tc>
          <w:tcPr>
            <w:tcW w:w="2989" w:type="dxa"/>
            <w:tcBorders>
              <w:top w:val="single" w:sz="4" w:space="0" w:color="auto"/>
              <w:left w:val="single" w:sz="4" w:space="0" w:color="auto"/>
              <w:bottom w:val="single" w:sz="4" w:space="0" w:color="auto"/>
              <w:right w:val="single" w:sz="4" w:space="0" w:color="auto"/>
            </w:tcBorders>
            <w:shd w:val="clear" w:color="auto" w:fill="auto"/>
            <w:noWrap/>
          </w:tcPr>
          <w:p w14:paraId="62EBEC68" w14:textId="77777777" w:rsidR="006A522F" w:rsidRPr="004C7E39" w:rsidRDefault="006A522F" w:rsidP="00415767">
            <w:pPr>
              <w:rPr>
                <w:color w:val="000000"/>
              </w:rPr>
            </w:pPr>
            <w:r w:rsidRPr="004C7E39">
              <w:rPr>
                <w:color w:val="000000"/>
                <w:sz w:val="22"/>
                <w:szCs w:val="22"/>
              </w:rPr>
              <w:t>Mã loại tiền nguyên tệ</w:t>
            </w:r>
          </w:p>
        </w:tc>
        <w:tc>
          <w:tcPr>
            <w:tcW w:w="3123" w:type="dxa"/>
            <w:tcBorders>
              <w:top w:val="single" w:sz="4" w:space="0" w:color="auto"/>
              <w:left w:val="single" w:sz="4" w:space="0" w:color="auto"/>
              <w:bottom w:val="single" w:sz="4" w:space="0" w:color="auto"/>
              <w:right w:val="single" w:sz="4" w:space="0" w:color="auto"/>
            </w:tcBorders>
            <w:shd w:val="clear" w:color="auto" w:fill="auto"/>
            <w:noWrap/>
          </w:tcPr>
          <w:p w14:paraId="0FD9439A" w14:textId="77777777" w:rsidR="006A522F" w:rsidRPr="004C7E39" w:rsidRDefault="006A522F" w:rsidP="00415767">
            <w:pPr>
              <w:rPr>
                <w:color w:val="000000"/>
              </w:rPr>
            </w:pPr>
            <w:r w:rsidRPr="004C7E39">
              <w:rPr>
                <w:color w:val="000000"/>
                <w:sz w:val="22"/>
                <w:szCs w:val="22"/>
              </w:rPr>
              <w:t>FXD_CRNCY_CODE</w:t>
            </w:r>
          </w:p>
        </w:tc>
        <w:tc>
          <w:tcPr>
            <w:tcW w:w="5175" w:type="dxa"/>
            <w:tcBorders>
              <w:top w:val="single" w:sz="4" w:space="0" w:color="auto"/>
              <w:left w:val="single" w:sz="4" w:space="0" w:color="auto"/>
              <w:bottom w:val="single" w:sz="4" w:space="0" w:color="auto"/>
              <w:right w:val="single" w:sz="4" w:space="0" w:color="auto"/>
            </w:tcBorders>
            <w:shd w:val="clear" w:color="auto" w:fill="auto"/>
            <w:noWrap/>
          </w:tcPr>
          <w:p w14:paraId="1D031B0D" w14:textId="77777777" w:rsidR="006A522F" w:rsidRPr="004C7E39" w:rsidRDefault="006A522F" w:rsidP="00415767">
            <w:pPr>
              <w:rPr>
                <w:color w:val="000000"/>
              </w:rPr>
            </w:pPr>
          </w:p>
        </w:tc>
      </w:tr>
      <w:tr w:rsidR="006A522F" w:rsidRPr="004C7E39" w14:paraId="454EF9D8" w14:textId="77777777" w:rsidTr="00415767">
        <w:trPr>
          <w:trHeight w:val="362"/>
        </w:trPr>
        <w:tc>
          <w:tcPr>
            <w:tcW w:w="3041" w:type="dxa"/>
            <w:tcBorders>
              <w:top w:val="single" w:sz="4" w:space="0" w:color="auto"/>
              <w:left w:val="single" w:sz="4" w:space="0" w:color="auto"/>
              <w:bottom w:val="single" w:sz="4" w:space="0" w:color="auto"/>
              <w:right w:val="single" w:sz="4" w:space="0" w:color="auto"/>
            </w:tcBorders>
            <w:shd w:val="clear" w:color="auto" w:fill="auto"/>
          </w:tcPr>
          <w:p w14:paraId="56F08E97" w14:textId="77777777" w:rsidR="006A522F" w:rsidRPr="004C7E39" w:rsidRDefault="006A522F" w:rsidP="00415767">
            <w:r w:rsidRPr="004C7E39">
              <w:rPr>
                <w:rFonts w:eastAsia="Calibri"/>
                <w:color w:val="000000"/>
                <w:sz w:val="18"/>
                <w:szCs w:val="18"/>
                <w:lang w:val="en-SG" w:eastAsia="en-SG"/>
              </w:rPr>
              <w:t>PTRDT</w:t>
            </w:r>
          </w:p>
        </w:tc>
        <w:tc>
          <w:tcPr>
            <w:tcW w:w="2989" w:type="dxa"/>
            <w:tcBorders>
              <w:top w:val="single" w:sz="4" w:space="0" w:color="auto"/>
              <w:left w:val="single" w:sz="4" w:space="0" w:color="auto"/>
              <w:bottom w:val="single" w:sz="4" w:space="0" w:color="auto"/>
              <w:right w:val="single" w:sz="4" w:space="0" w:color="auto"/>
            </w:tcBorders>
            <w:shd w:val="clear" w:color="auto" w:fill="auto"/>
            <w:noWrap/>
          </w:tcPr>
          <w:p w14:paraId="659B1A95" w14:textId="77777777" w:rsidR="006A522F" w:rsidRPr="004C7E39" w:rsidRDefault="006A522F" w:rsidP="00415767">
            <w:pPr>
              <w:rPr>
                <w:color w:val="000000"/>
              </w:rPr>
            </w:pPr>
            <w:r w:rsidRPr="004C7E39">
              <w:rPr>
                <w:color w:val="000000"/>
                <w:sz w:val="22"/>
                <w:szCs w:val="22"/>
              </w:rPr>
              <w:t>Ngày quy đổi</w:t>
            </w:r>
          </w:p>
        </w:tc>
        <w:tc>
          <w:tcPr>
            <w:tcW w:w="3123" w:type="dxa"/>
            <w:tcBorders>
              <w:top w:val="single" w:sz="4" w:space="0" w:color="auto"/>
              <w:left w:val="single" w:sz="4" w:space="0" w:color="auto"/>
              <w:bottom w:val="single" w:sz="4" w:space="0" w:color="auto"/>
              <w:right w:val="single" w:sz="4" w:space="0" w:color="auto"/>
            </w:tcBorders>
            <w:shd w:val="clear" w:color="auto" w:fill="auto"/>
            <w:noWrap/>
          </w:tcPr>
          <w:p w14:paraId="0A57BD45" w14:textId="77777777" w:rsidR="006A522F" w:rsidRPr="004C7E39" w:rsidRDefault="006A522F" w:rsidP="00415767">
            <w:pPr>
              <w:rPr>
                <w:color w:val="000000"/>
              </w:rPr>
            </w:pPr>
            <w:r w:rsidRPr="004C7E39">
              <w:rPr>
                <w:color w:val="000000"/>
                <w:sz w:val="22"/>
                <w:szCs w:val="22"/>
              </w:rPr>
              <w:t>RTLIST_DATE</w:t>
            </w:r>
          </w:p>
        </w:tc>
        <w:tc>
          <w:tcPr>
            <w:tcW w:w="5175" w:type="dxa"/>
            <w:tcBorders>
              <w:top w:val="single" w:sz="4" w:space="0" w:color="auto"/>
              <w:left w:val="single" w:sz="4" w:space="0" w:color="auto"/>
              <w:bottom w:val="single" w:sz="4" w:space="0" w:color="auto"/>
              <w:right w:val="single" w:sz="4" w:space="0" w:color="auto"/>
            </w:tcBorders>
            <w:shd w:val="clear" w:color="auto" w:fill="auto"/>
            <w:noWrap/>
          </w:tcPr>
          <w:p w14:paraId="6304AC33" w14:textId="77777777" w:rsidR="006A522F" w:rsidRPr="004C7E39" w:rsidRDefault="006A522F" w:rsidP="00415767">
            <w:pPr>
              <w:rPr>
                <w:color w:val="000000"/>
              </w:rPr>
            </w:pPr>
            <w:r w:rsidRPr="004C7E39">
              <w:rPr>
                <w:color w:val="000000"/>
                <w:sz w:val="22"/>
                <w:szCs w:val="22"/>
              </w:rPr>
              <w:t>Định dạng YYYYMMDD</w:t>
            </w:r>
          </w:p>
        </w:tc>
      </w:tr>
    </w:tbl>
    <w:p w14:paraId="01D39ABB" w14:textId="77777777" w:rsidR="006A522F" w:rsidRPr="004C7E39" w:rsidRDefault="006A522F" w:rsidP="006A522F">
      <w:pPr>
        <w:autoSpaceDE w:val="0"/>
        <w:autoSpaceDN w:val="0"/>
        <w:adjustRightInd w:val="0"/>
        <w:spacing w:after="200" w:line="276" w:lineRule="auto"/>
        <w:contextualSpacing/>
        <w:rPr>
          <w:rFonts w:eastAsia="Arial"/>
          <w:color w:val="000000"/>
          <w:sz w:val="20"/>
          <w:szCs w:val="20"/>
        </w:rPr>
      </w:pPr>
    </w:p>
    <w:p w14:paraId="2DE3A172" w14:textId="77777777" w:rsidR="006A522F" w:rsidRPr="004C7E39" w:rsidRDefault="006A522F" w:rsidP="006A522F">
      <w:pPr>
        <w:pStyle w:val="Heading3"/>
      </w:pPr>
      <w:bookmarkStart w:id="1214" w:name="_Tỷ_giá_quy_2"/>
      <w:bookmarkStart w:id="1215" w:name="_Toc104925279"/>
      <w:bookmarkStart w:id="1216" w:name="_Toc108106111"/>
      <w:bookmarkStart w:id="1217" w:name="_Toc112677052"/>
      <w:bookmarkEnd w:id="1214"/>
      <w:r w:rsidRPr="004C7E39">
        <w:t>Tỷ giá quy đổi cuối ngày</w:t>
      </w:r>
      <w:bookmarkEnd w:id="1215"/>
      <w:r w:rsidRPr="004C7E39">
        <w:t xml:space="preserve"> CUSTOM.LN_GET_EXRATE</w:t>
      </w:r>
      <w:bookmarkEnd w:id="1216"/>
      <w:bookmarkEnd w:id="1217"/>
    </w:p>
    <w:p w14:paraId="10B55E06" w14:textId="77777777" w:rsidR="006A522F" w:rsidRPr="004C7E39" w:rsidRDefault="006A522F" w:rsidP="006A522F">
      <w:pPr>
        <w:pStyle w:val="ListParagraph"/>
        <w:numPr>
          <w:ilvl w:val="0"/>
          <w:numId w:val="2"/>
        </w:numPr>
        <w:rPr>
          <w:rFonts w:ascii="Times New Roman" w:hAnsi="Times New Roman"/>
          <w:sz w:val="24"/>
          <w:szCs w:val="24"/>
        </w:rPr>
      </w:pPr>
      <w:r w:rsidRPr="004C7E39">
        <w:rPr>
          <w:rFonts w:ascii="Times New Roman" w:hAnsi="Times New Roman"/>
          <w:sz w:val="24"/>
          <w:szCs w:val="24"/>
        </w:rPr>
        <w:t>Nguồn dữ liệu: TBAADM.RTH (function CUSTOM.LN_GET_EXRATE)</w:t>
      </w:r>
    </w:p>
    <w:p w14:paraId="18E4BADD" w14:textId="77777777" w:rsidR="006A522F" w:rsidRPr="004C7E39" w:rsidRDefault="006A522F" w:rsidP="006A522F">
      <w:pPr>
        <w:pStyle w:val="ListParagraph"/>
        <w:numPr>
          <w:ilvl w:val="0"/>
          <w:numId w:val="2"/>
        </w:numPr>
        <w:autoSpaceDE w:val="0"/>
        <w:autoSpaceDN w:val="0"/>
        <w:adjustRightInd w:val="0"/>
        <w:rPr>
          <w:rFonts w:ascii="Times New Roman" w:eastAsiaTheme="minorHAnsi" w:hAnsi="Times New Roman"/>
          <w:color w:val="000000"/>
          <w:sz w:val="20"/>
          <w:szCs w:val="20"/>
        </w:rPr>
      </w:pPr>
      <w:r w:rsidRPr="004C7E39">
        <w:rPr>
          <w:rFonts w:ascii="Times New Roman" w:hAnsi="Times New Roman"/>
          <w:sz w:val="24"/>
          <w:szCs w:val="24"/>
        </w:rPr>
        <w:t>Điều kiện lấy:</w:t>
      </w:r>
    </w:p>
    <w:tbl>
      <w:tblPr>
        <w:tblStyle w:val="TableGrid"/>
        <w:tblW w:w="0" w:type="auto"/>
        <w:tblInd w:w="720" w:type="dxa"/>
        <w:tblLook w:val="04A0" w:firstRow="1" w:lastRow="0" w:firstColumn="1" w:lastColumn="0" w:noHBand="0" w:noVBand="1"/>
      </w:tblPr>
      <w:tblGrid>
        <w:gridCol w:w="13634"/>
      </w:tblGrid>
      <w:tr w:rsidR="006A522F" w:rsidRPr="00895915" w14:paraId="654765D3" w14:textId="77777777" w:rsidTr="00415767">
        <w:tc>
          <w:tcPr>
            <w:tcW w:w="14354" w:type="dxa"/>
          </w:tcPr>
          <w:p w14:paraId="19E169FC"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CREATE</w:t>
            </w:r>
            <w:r w:rsidRPr="00895915">
              <w:rPr>
                <w:color w:val="000000"/>
                <w:sz w:val="18"/>
                <w:szCs w:val="18"/>
              </w:rPr>
              <w:t xml:space="preserve"> </w:t>
            </w:r>
            <w:r w:rsidRPr="00895915">
              <w:rPr>
                <w:b/>
                <w:bCs/>
                <w:color w:val="0000FF"/>
                <w:sz w:val="18"/>
                <w:szCs w:val="18"/>
              </w:rPr>
              <w:t>OR</w:t>
            </w:r>
            <w:r w:rsidRPr="00895915">
              <w:rPr>
                <w:color w:val="000000"/>
                <w:sz w:val="18"/>
                <w:szCs w:val="18"/>
              </w:rPr>
              <w:t xml:space="preserve"> </w:t>
            </w:r>
            <w:r w:rsidRPr="00895915">
              <w:rPr>
                <w:b/>
                <w:bCs/>
                <w:color w:val="0000FF"/>
                <w:sz w:val="18"/>
                <w:szCs w:val="18"/>
              </w:rPr>
              <w:t>REPLACE</w:t>
            </w:r>
            <w:r w:rsidRPr="00895915">
              <w:rPr>
                <w:color w:val="000000"/>
                <w:sz w:val="18"/>
                <w:szCs w:val="18"/>
              </w:rPr>
              <w:t xml:space="preserve"> </w:t>
            </w:r>
            <w:r w:rsidRPr="00895915">
              <w:rPr>
                <w:b/>
                <w:bCs/>
                <w:color w:val="0000FF"/>
                <w:sz w:val="18"/>
                <w:szCs w:val="18"/>
              </w:rPr>
              <w:t>FUNCTION</w:t>
            </w:r>
            <w:r w:rsidRPr="00895915">
              <w:rPr>
                <w:color w:val="000000"/>
                <w:sz w:val="18"/>
                <w:szCs w:val="18"/>
              </w:rPr>
              <w:t xml:space="preserve"> CUSTOM</w:t>
            </w:r>
            <w:r w:rsidRPr="00895915">
              <w:rPr>
                <w:b/>
                <w:bCs/>
                <w:color w:val="000080"/>
                <w:sz w:val="18"/>
                <w:szCs w:val="18"/>
              </w:rPr>
              <w:t>.</w:t>
            </w:r>
            <w:r w:rsidRPr="00895915">
              <w:rPr>
                <w:color w:val="000000"/>
                <w:sz w:val="18"/>
                <w:szCs w:val="18"/>
              </w:rPr>
              <w:t>LN_GET_EXRATE</w:t>
            </w:r>
            <w:r w:rsidRPr="00895915">
              <w:rPr>
                <w:b/>
                <w:bCs/>
                <w:color w:val="000080"/>
                <w:sz w:val="18"/>
                <w:szCs w:val="18"/>
              </w:rPr>
              <w:t>(</w:t>
            </w:r>
            <w:r w:rsidRPr="00895915">
              <w:rPr>
                <w:color w:val="000000"/>
                <w:sz w:val="18"/>
                <w:szCs w:val="18"/>
              </w:rPr>
              <w:t xml:space="preserve">pRateCode </w:t>
            </w:r>
            <w:r w:rsidRPr="00895915">
              <w:rPr>
                <w:b/>
                <w:bCs/>
                <w:color w:val="0000FF"/>
                <w:sz w:val="18"/>
                <w:szCs w:val="18"/>
              </w:rPr>
              <w:t>IN</w:t>
            </w:r>
            <w:r w:rsidRPr="00895915">
              <w:rPr>
                <w:color w:val="000000"/>
                <w:sz w:val="18"/>
                <w:szCs w:val="18"/>
              </w:rPr>
              <w:t xml:space="preserve"> </w:t>
            </w:r>
            <w:r w:rsidRPr="00895915">
              <w:rPr>
                <w:color w:val="800080"/>
                <w:sz w:val="18"/>
                <w:szCs w:val="18"/>
              </w:rPr>
              <w:t>VARCHAR2</w:t>
            </w:r>
            <w:r w:rsidRPr="00895915">
              <w:rPr>
                <w:b/>
                <w:bCs/>
                <w:color w:val="000080"/>
                <w:sz w:val="18"/>
                <w:szCs w:val="18"/>
              </w:rPr>
              <w:t>,</w:t>
            </w:r>
            <w:r w:rsidRPr="00895915">
              <w:rPr>
                <w:color w:val="000000"/>
                <w:sz w:val="18"/>
                <w:szCs w:val="18"/>
              </w:rPr>
              <w:t xml:space="preserve"> pVar_ccycd_code </w:t>
            </w:r>
            <w:r w:rsidRPr="00895915">
              <w:rPr>
                <w:b/>
                <w:bCs/>
                <w:color w:val="0000FF"/>
                <w:sz w:val="18"/>
                <w:szCs w:val="18"/>
              </w:rPr>
              <w:t>IN</w:t>
            </w:r>
            <w:r w:rsidRPr="00895915">
              <w:rPr>
                <w:color w:val="000000"/>
                <w:sz w:val="18"/>
                <w:szCs w:val="18"/>
              </w:rPr>
              <w:t xml:space="preserve"> </w:t>
            </w:r>
            <w:r w:rsidRPr="00895915">
              <w:rPr>
                <w:color w:val="800080"/>
                <w:sz w:val="18"/>
                <w:szCs w:val="18"/>
              </w:rPr>
              <w:t>VARCHAR2</w:t>
            </w:r>
            <w:r w:rsidRPr="00895915">
              <w:rPr>
                <w:b/>
                <w:bCs/>
                <w:color w:val="000080"/>
                <w:sz w:val="18"/>
                <w:szCs w:val="18"/>
              </w:rPr>
              <w:t>,</w:t>
            </w:r>
            <w:r w:rsidRPr="00895915">
              <w:rPr>
                <w:color w:val="000000"/>
                <w:sz w:val="18"/>
                <w:szCs w:val="18"/>
              </w:rPr>
              <w:t xml:space="preserve"> pFxd_ccycd_code </w:t>
            </w:r>
            <w:r w:rsidRPr="00895915">
              <w:rPr>
                <w:b/>
                <w:bCs/>
                <w:color w:val="0000FF"/>
                <w:sz w:val="18"/>
                <w:szCs w:val="18"/>
              </w:rPr>
              <w:t>IN</w:t>
            </w:r>
            <w:r w:rsidRPr="00895915">
              <w:rPr>
                <w:color w:val="000000"/>
                <w:sz w:val="18"/>
                <w:szCs w:val="18"/>
              </w:rPr>
              <w:t xml:space="preserve"> </w:t>
            </w:r>
            <w:r w:rsidRPr="00895915">
              <w:rPr>
                <w:color w:val="800080"/>
                <w:sz w:val="18"/>
                <w:szCs w:val="18"/>
              </w:rPr>
              <w:t>VARCHAR2</w:t>
            </w:r>
            <w:r w:rsidRPr="00895915">
              <w:rPr>
                <w:b/>
                <w:bCs/>
                <w:color w:val="000080"/>
                <w:sz w:val="18"/>
                <w:szCs w:val="18"/>
              </w:rPr>
              <w:t>,</w:t>
            </w:r>
            <w:r w:rsidRPr="00895915">
              <w:rPr>
                <w:color w:val="000000"/>
                <w:sz w:val="18"/>
                <w:szCs w:val="18"/>
              </w:rPr>
              <w:t xml:space="preserve"> pTrdt </w:t>
            </w:r>
            <w:r w:rsidRPr="00895915">
              <w:rPr>
                <w:b/>
                <w:bCs/>
                <w:color w:val="0000FF"/>
                <w:sz w:val="18"/>
                <w:szCs w:val="18"/>
              </w:rPr>
              <w:t>IN</w:t>
            </w:r>
            <w:r w:rsidRPr="00895915">
              <w:rPr>
                <w:color w:val="000000"/>
                <w:sz w:val="18"/>
                <w:szCs w:val="18"/>
              </w:rPr>
              <w:t xml:space="preserve"> </w:t>
            </w:r>
            <w:r w:rsidRPr="00895915">
              <w:rPr>
                <w:color w:val="800080"/>
                <w:sz w:val="18"/>
                <w:szCs w:val="18"/>
              </w:rPr>
              <w:t>DATE</w:t>
            </w:r>
            <w:r w:rsidRPr="00895915">
              <w:rPr>
                <w:b/>
                <w:bCs/>
                <w:color w:val="000080"/>
                <w:sz w:val="18"/>
                <w:szCs w:val="18"/>
              </w:rPr>
              <w:t>)</w:t>
            </w:r>
          </w:p>
          <w:p w14:paraId="77AB96C6"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RETURN</w:t>
            </w:r>
            <w:r w:rsidRPr="00895915">
              <w:rPr>
                <w:color w:val="000000"/>
                <w:sz w:val="18"/>
                <w:szCs w:val="18"/>
              </w:rPr>
              <w:t xml:space="preserve"> </w:t>
            </w:r>
            <w:r w:rsidRPr="00895915">
              <w:rPr>
                <w:color w:val="800080"/>
                <w:sz w:val="18"/>
                <w:szCs w:val="18"/>
              </w:rPr>
              <w:t>NUMBER</w:t>
            </w:r>
            <w:r w:rsidRPr="00895915">
              <w:rPr>
                <w:color w:val="000000"/>
                <w:sz w:val="18"/>
                <w:szCs w:val="18"/>
              </w:rPr>
              <w:t xml:space="preserve"> </w:t>
            </w:r>
            <w:r w:rsidRPr="00895915">
              <w:rPr>
                <w:b/>
                <w:bCs/>
                <w:color w:val="0000FF"/>
                <w:sz w:val="18"/>
                <w:szCs w:val="18"/>
              </w:rPr>
              <w:t>IS</w:t>
            </w:r>
          </w:p>
          <w:p w14:paraId="0CC42CE8" w14:textId="77777777" w:rsidR="006A522F" w:rsidRPr="00895915" w:rsidRDefault="006A522F" w:rsidP="00415767">
            <w:pPr>
              <w:shd w:val="clear" w:color="auto" w:fill="FFFFFF"/>
              <w:ind w:left="360"/>
              <w:rPr>
                <w:color w:val="000000"/>
                <w:sz w:val="18"/>
                <w:szCs w:val="18"/>
              </w:rPr>
            </w:pPr>
          </w:p>
          <w:p w14:paraId="5CFB873D" w14:textId="77777777" w:rsidR="006A522F" w:rsidRPr="00895915" w:rsidRDefault="006A522F" w:rsidP="00415767">
            <w:pPr>
              <w:shd w:val="clear" w:color="auto" w:fill="FFFFFF"/>
              <w:ind w:left="360"/>
              <w:rPr>
                <w:color w:val="000000"/>
                <w:sz w:val="18"/>
                <w:szCs w:val="18"/>
              </w:rPr>
            </w:pPr>
          </w:p>
          <w:p w14:paraId="3880098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vRateCode </w:t>
            </w:r>
            <w:r w:rsidRPr="00895915">
              <w:rPr>
                <w:color w:val="800080"/>
                <w:sz w:val="18"/>
                <w:szCs w:val="18"/>
              </w:rPr>
              <w:t>varchar2</w:t>
            </w:r>
            <w:r w:rsidRPr="00895915">
              <w:rPr>
                <w:b/>
                <w:bCs/>
                <w:color w:val="000080"/>
                <w:sz w:val="18"/>
                <w:szCs w:val="18"/>
              </w:rPr>
              <w:t>(</w:t>
            </w:r>
            <w:r w:rsidRPr="00895915">
              <w:rPr>
                <w:color w:val="FF8000"/>
                <w:sz w:val="18"/>
                <w:szCs w:val="18"/>
              </w:rPr>
              <w:t>9</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p>
          <w:p w14:paraId="22FA35C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vVar_ccycd_code </w:t>
            </w:r>
            <w:r w:rsidRPr="00895915">
              <w:rPr>
                <w:color w:val="800080"/>
                <w:sz w:val="18"/>
                <w:szCs w:val="18"/>
              </w:rPr>
              <w:t>varchar</w:t>
            </w:r>
            <w:r w:rsidRPr="00895915">
              <w:rPr>
                <w:b/>
                <w:bCs/>
                <w:color w:val="000080"/>
                <w:sz w:val="18"/>
                <w:szCs w:val="18"/>
              </w:rPr>
              <w:t>(</w:t>
            </w:r>
            <w:r w:rsidRPr="00895915">
              <w:rPr>
                <w:color w:val="FF8000"/>
                <w:sz w:val="18"/>
                <w:szCs w:val="18"/>
              </w:rPr>
              <w:t>3</w:t>
            </w:r>
            <w:r w:rsidRPr="00895915">
              <w:rPr>
                <w:b/>
                <w:bCs/>
                <w:color w:val="000080"/>
                <w:sz w:val="18"/>
                <w:szCs w:val="18"/>
              </w:rPr>
              <w:t>);</w:t>
            </w:r>
          </w:p>
          <w:p w14:paraId="73ED831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vFxd_ccycd_code </w:t>
            </w:r>
            <w:r w:rsidRPr="00895915">
              <w:rPr>
                <w:color w:val="800080"/>
                <w:sz w:val="18"/>
                <w:szCs w:val="18"/>
              </w:rPr>
              <w:t>varchar</w:t>
            </w:r>
            <w:r w:rsidRPr="00895915">
              <w:rPr>
                <w:b/>
                <w:bCs/>
                <w:color w:val="000080"/>
                <w:sz w:val="18"/>
                <w:szCs w:val="18"/>
              </w:rPr>
              <w:t>(</w:t>
            </w:r>
            <w:r w:rsidRPr="00895915">
              <w:rPr>
                <w:color w:val="FF8000"/>
                <w:sz w:val="18"/>
                <w:szCs w:val="18"/>
              </w:rPr>
              <w:t>3</w:t>
            </w:r>
            <w:r w:rsidRPr="00895915">
              <w:rPr>
                <w:b/>
                <w:bCs/>
                <w:color w:val="000080"/>
                <w:sz w:val="18"/>
                <w:szCs w:val="18"/>
              </w:rPr>
              <w:t>);</w:t>
            </w:r>
          </w:p>
          <w:p w14:paraId="79CB9A0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vTrdt </w:t>
            </w:r>
            <w:r w:rsidRPr="00895915">
              <w:rPr>
                <w:color w:val="800080"/>
                <w:sz w:val="18"/>
                <w:szCs w:val="18"/>
              </w:rPr>
              <w:t>DATE</w:t>
            </w:r>
            <w:r w:rsidRPr="00895915">
              <w:rPr>
                <w:b/>
                <w:bCs/>
                <w:color w:val="000080"/>
                <w:sz w:val="18"/>
                <w:szCs w:val="18"/>
              </w:rPr>
              <w:t>;</w:t>
            </w:r>
          </w:p>
          <w:p w14:paraId="12E08B5C" w14:textId="77777777" w:rsidR="006A522F" w:rsidRPr="00895915" w:rsidRDefault="006A522F" w:rsidP="00415767">
            <w:pPr>
              <w:shd w:val="clear" w:color="auto" w:fill="FFFFFF"/>
              <w:ind w:left="360"/>
              <w:rPr>
                <w:color w:val="000000"/>
                <w:sz w:val="18"/>
                <w:szCs w:val="18"/>
              </w:rPr>
            </w:pPr>
          </w:p>
          <w:p w14:paraId="4B4EFE4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vRes </w:t>
            </w:r>
            <w:r w:rsidRPr="00895915">
              <w:rPr>
                <w:color w:val="800080"/>
                <w:sz w:val="18"/>
                <w:szCs w:val="18"/>
              </w:rPr>
              <w:t>number</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color w:val="FF8000"/>
                <w:sz w:val="18"/>
                <w:szCs w:val="18"/>
              </w:rPr>
              <w:t>1</w:t>
            </w:r>
            <w:r w:rsidRPr="00895915">
              <w:rPr>
                <w:b/>
                <w:bCs/>
                <w:color w:val="000080"/>
                <w:sz w:val="18"/>
                <w:szCs w:val="18"/>
              </w:rPr>
              <w:t>;</w:t>
            </w:r>
          </w:p>
          <w:p w14:paraId="307E7417" w14:textId="77777777" w:rsidR="006A522F" w:rsidRPr="00895915" w:rsidRDefault="006A522F" w:rsidP="00415767">
            <w:pPr>
              <w:shd w:val="clear" w:color="auto" w:fill="FFFFFF"/>
              <w:ind w:left="360"/>
              <w:rPr>
                <w:color w:val="000000"/>
                <w:sz w:val="18"/>
                <w:szCs w:val="18"/>
              </w:rPr>
            </w:pPr>
          </w:p>
          <w:p w14:paraId="7E385EF5"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BEGIN</w:t>
            </w:r>
          </w:p>
          <w:p w14:paraId="539FDD9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vRateCode </w:t>
            </w:r>
            <w:r w:rsidRPr="00895915">
              <w:rPr>
                <w:b/>
                <w:bCs/>
                <w:color w:val="000080"/>
                <w:sz w:val="18"/>
                <w:szCs w:val="18"/>
              </w:rPr>
              <w:t>:=</w:t>
            </w:r>
            <w:r w:rsidRPr="00895915">
              <w:rPr>
                <w:color w:val="000000"/>
                <w:sz w:val="18"/>
                <w:szCs w:val="18"/>
              </w:rPr>
              <w:t xml:space="preserve"> </w:t>
            </w:r>
            <w:r w:rsidRPr="00895915">
              <w:rPr>
                <w:b/>
                <w:bCs/>
                <w:color w:val="0000FF"/>
                <w:sz w:val="18"/>
                <w:szCs w:val="18"/>
              </w:rPr>
              <w:t>upper</w:t>
            </w:r>
            <w:r w:rsidRPr="00895915">
              <w:rPr>
                <w:b/>
                <w:bCs/>
                <w:color w:val="000080"/>
                <w:sz w:val="18"/>
                <w:szCs w:val="18"/>
              </w:rPr>
              <w:t>(</w:t>
            </w:r>
            <w:r w:rsidRPr="00895915">
              <w:rPr>
                <w:color w:val="000000"/>
                <w:sz w:val="18"/>
                <w:szCs w:val="18"/>
              </w:rPr>
              <w:t>pRateCode</w:t>
            </w:r>
            <w:r w:rsidRPr="00895915">
              <w:rPr>
                <w:b/>
                <w:bCs/>
                <w:color w:val="000080"/>
                <w:sz w:val="18"/>
                <w:szCs w:val="18"/>
              </w:rPr>
              <w:t>);</w:t>
            </w:r>
          </w:p>
          <w:p w14:paraId="37046B4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vVar_ccycd_code </w:t>
            </w:r>
            <w:r w:rsidRPr="00895915">
              <w:rPr>
                <w:b/>
                <w:bCs/>
                <w:color w:val="000080"/>
                <w:sz w:val="18"/>
                <w:szCs w:val="18"/>
              </w:rPr>
              <w:t>:=</w:t>
            </w:r>
            <w:r w:rsidRPr="00895915">
              <w:rPr>
                <w:color w:val="000000"/>
                <w:sz w:val="18"/>
                <w:szCs w:val="18"/>
              </w:rPr>
              <w:t xml:space="preserve"> </w:t>
            </w:r>
            <w:r w:rsidRPr="00895915">
              <w:rPr>
                <w:b/>
                <w:bCs/>
                <w:color w:val="0000FF"/>
                <w:sz w:val="18"/>
                <w:szCs w:val="18"/>
              </w:rPr>
              <w:t>trim</w:t>
            </w:r>
            <w:r w:rsidRPr="00895915">
              <w:rPr>
                <w:b/>
                <w:bCs/>
                <w:color w:val="000080"/>
                <w:sz w:val="18"/>
                <w:szCs w:val="18"/>
              </w:rPr>
              <w:t>(</w:t>
            </w:r>
            <w:r w:rsidRPr="00895915">
              <w:rPr>
                <w:b/>
                <w:bCs/>
                <w:color w:val="0000FF"/>
                <w:sz w:val="18"/>
                <w:szCs w:val="18"/>
              </w:rPr>
              <w:t>upper</w:t>
            </w:r>
            <w:r w:rsidRPr="00895915">
              <w:rPr>
                <w:b/>
                <w:bCs/>
                <w:color w:val="000080"/>
                <w:sz w:val="18"/>
                <w:szCs w:val="18"/>
              </w:rPr>
              <w:t>(</w:t>
            </w:r>
            <w:r w:rsidRPr="00895915">
              <w:rPr>
                <w:color w:val="000000"/>
                <w:sz w:val="18"/>
                <w:szCs w:val="18"/>
              </w:rPr>
              <w:t>pVar_ccycd_code</w:t>
            </w:r>
            <w:r w:rsidRPr="00895915">
              <w:rPr>
                <w:b/>
                <w:bCs/>
                <w:color w:val="000080"/>
                <w:sz w:val="18"/>
                <w:szCs w:val="18"/>
              </w:rPr>
              <w:t>));</w:t>
            </w:r>
          </w:p>
          <w:p w14:paraId="3F946DF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vFxd_ccycd_code </w:t>
            </w:r>
            <w:r w:rsidRPr="00895915">
              <w:rPr>
                <w:b/>
                <w:bCs/>
                <w:color w:val="000080"/>
                <w:sz w:val="18"/>
                <w:szCs w:val="18"/>
              </w:rPr>
              <w:t>:=</w:t>
            </w:r>
            <w:r w:rsidRPr="00895915">
              <w:rPr>
                <w:color w:val="000000"/>
                <w:sz w:val="18"/>
                <w:szCs w:val="18"/>
              </w:rPr>
              <w:t xml:space="preserve"> </w:t>
            </w:r>
            <w:r w:rsidRPr="00895915">
              <w:rPr>
                <w:b/>
                <w:bCs/>
                <w:color w:val="0000FF"/>
                <w:sz w:val="18"/>
                <w:szCs w:val="18"/>
              </w:rPr>
              <w:t>trim</w:t>
            </w:r>
            <w:r w:rsidRPr="00895915">
              <w:rPr>
                <w:b/>
                <w:bCs/>
                <w:color w:val="000080"/>
                <w:sz w:val="18"/>
                <w:szCs w:val="18"/>
              </w:rPr>
              <w:t>(</w:t>
            </w:r>
            <w:r w:rsidRPr="00895915">
              <w:rPr>
                <w:b/>
                <w:bCs/>
                <w:color w:val="0000FF"/>
                <w:sz w:val="18"/>
                <w:szCs w:val="18"/>
              </w:rPr>
              <w:t>upper</w:t>
            </w:r>
            <w:r w:rsidRPr="00895915">
              <w:rPr>
                <w:b/>
                <w:bCs/>
                <w:color w:val="000080"/>
                <w:sz w:val="18"/>
                <w:szCs w:val="18"/>
              </w:rPr>
              <w:t>(</w:t>
            </w:r>
            <w:r w:rsidRPr="00895915">
              <w:rPr>
                <w:color w:val="000000"/>
                <w:sz w:val="18"/>
                <w:szCs w:val="18"/>
              </w:rPr>
              <w:t>pFxd_ccycd_code</w:t>
            </w:r>
            <w:r w:rsidRPr="00895915">
              <w:rPr>
                <w:b/>
                <w:bCs/>
                <w:color w:val="000080"/>
                <w:sz w:val="18"/>
                <w:szCs w:val="18"/>
              </w:rPr>
              <w:t>));</w:t>
            </w:r>
          </w:p>
          <w:p w14:paraId="3C4A86A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vTrdt </w:t>
            </w:r>
            <w:r w:rsidRPr="00895915">
              <w:rPr>
                <w:b/>
                <w:bCs/>
                <w:color w:val="000080"/>
                <w:sz w:val="18"/>
                <w:szCs w:val="18"/>
              </w:rPr>
              <w:t>:=</w:t>
            </w:r>
            <w:r w:rsidRPr="00895915">
              <w:rPr>
                <w:color w:val="000000"/>
                <w:sz w:val="18"/>
                <w:szCs w:val="18"/>
              </w:rPr>
              <w:t xml:space="preserve"> </w:t>
            </w:r>
            <w:r w:rsidRPr="00895915">
              <w:rPr>
                <w:b/>
                <w:bCs/>
                <w:color w:val="0000FF"/>
                <w:sz w:val="18"/>
                <w:szCs w:val="18"/>
              </w:rPr>
              <w:t>TO_DATE</w:t>
            </w:r>
            <w:r w:rsidRPr="00895915">
              <w:rPr>
                <w:b/>
                <w:bCs/>
                <w:color w:val="000080"/>
                <w:sz w:val="18"/>
                <w:szCs w:val="18"/>
              </w:rPr>
              <w:t>(</w:t>
            </w:r>
            <w:r w:rsidRPr="00895915">
              <w:rPr>
                <w:b/>
                <w:bCs/>
                <w:color w:val="0000FF"/>
                <w:sz w:val="18"/>
                <w:szCs w:val="18"/>
              </w:rPr>
              <w:t>to_char</w:t>
            </w:r>
            <w:r w:rsidRPr="00895915">
              <w:rPr>
                <w:b/>
                <w:bCs/>
                <w:color w:val="000080"/>
                <w:sz w:val="18"/>
                <w:szCs w:val="18"/>
              </w:rPr>
              <w:t>(</w:t>
            </w:r>
            <w:r w:rsidRPr="00895915">
              <w:rPr>
                <w:color w:val="000000"/>
                <w:sz w:val="18"/>
                <w:szCs w:val="18"/>
              </w:rPr>
              <w:t>pTrdt</w:t>
            </w:r>
            <w:r w:rsidRPr="00895915">
              <w:rPr>
                <w:b/>
                <w:bCs/>
                <w:color w:val="000080"/>
                <w:sz w:val="18"/>
                <w:szCs w:val="18"/>
              </w:rPr>
              <w:t>,</w:t>
            </w:r>
            <w:r w:rsidRPr="00895915">
              <w:rPr>
                <w:color w:val="808080"/>
                <w:sz w:val="18"/>
                <w:szCs w:val="18"/>
              </w:rPr>
              <w:t>'YYYYMMDD'</w:t>
            </w:r>
            <w:r w:rsidRPr="00895915">
              <w:rPr>
                <w:b/>
                <w:bCs/>
                <w:color w:val="000080"/>
                <w:sz w:val="18"/>
                <w:szCs w:val="18"/>
              </w:rPr>
              <w:t>),</w:t>
            </w:r>
            <w:r w:rsidRPr="00895915">
              <w:rPr>
                <w:color w:val="808080"/>
                <w:sz w:val="18"/>
                <w:szCs w:val="18"/>
              </w:rPr>
              <w:t>'YYYYMMDD'</w:t>
            </w:r>
            <w:r w:rsidRPr="00895915">
              <w:rPr>
                <w:b/>
                <w:bCs/>
                <w:color w:val="000080"/>
                <w:sz w:val="18"/>
                <w:szCs w:val="18"/>
              </w:rPr>
              <w:t>);</w:t>
            </w:r>
          </w:p>
          <w:p w14:paraId="121C6ED1" w14:textId="77777777" w:rsidR="006A522F" w:rsidRPr="00895915" w:rsidRDefault="006A522F" w:rsidP="00415767">
            <w:pPr>
              <w:shd w:val="clear" w:color="auto" w:fill="FFFFFF"/>
              <w:ind w:left="360"/>
              <w:rPr>
                <w:color w:val="000000"/>
                <w:sz w:val="18"/>
                <w:szCs w:val="18"/>
              </w:rPr>
            </w:pPr>
          </w:p>
          <w:p w14:paraId="67D3F99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w:t>
            </w:r>
            <w:r w:rsidRPr="00895915">
              <w:rPr>
                <w:b/>
                <w:bCs/>
                <w:color w:val="000080"/>
                <w:sz w:val="18"/>
                <w:szCs w:val="18"/>
              </w:rPr>
              <w:t>(</w:t>
            </w:r>
            <w:r w:rsidRPr="00895915">
              <w:rPr>
                <w:b/>
                <w:bCs/>
                <w:color w:val="0000FF"/>
                <w:sz w:val="18"/>
                <w:szCs w:val="18"/>
              </w:rPr>
              <w:t>CASE</w:t>
            </w:r>
            <w:r w:rsidRPr="00895915">
              <w:rPr>
                <w:color w:val="000000"/>
                <w:sz w:val="18"/>
                <w:szCs w:val="18"/>
              </w:rPr>
              <w:t xml:space="preserve"> </w:t>
            </w:r>
            <w:r w:rsidRPr="00895915">
              <w:rPr>
                <w:b/>
                <w:bCs/>
                <w:color w:val="0000FF"/>
                <w:sz w:val="18"/>
                <w:szCs w:val="18"/>
              </w:rPr>
              <w:t>WHEN</w:t>
            </w:r>
            <w:r w:rsidRPr="00895915">
              <w:rPr>
                <w:color w:val="000000"/>
                <w:sz w:val="18"/>
                <w:szCs w:val="18"/>
              </w:rPr>
              <w:t xml:space="preserve"> A</w:t>
            </w:r>
            <w:r w:rsidRPr="00895915">
              <w:rPr>
                <w:b/>
                <w:bCs/>
                <w:color w:val="000080"/>
                <w:sz w:val="18"/>
                <w:szCs w:val="18"/>
              </w:rPr>
              <w:t>.</w:t>
            </w:r>
            <w:r w:rsidRPr="00895915">
              <w:rPr>
                <w:color w:val="000000"/>
                <w:sz w:val="18"/>
                <w:szCs w:val="18"/>
              </w:rPr>
              <w:t xml:space="preserve">DC_CLS_DATE </w:t>
            </w:r>
            <w:r w:rsidRPr="00895915">
              <w:rPr>
                <w:b/>
                <w:bCs/>
                <w:color w:val="000080"/>
                <w:sz w:val="18"/>
                <w:szCs w:val="18"/>
              </w:rPr>
              <w:t>&lt;</w:t>
            </w:r>
            <w:r w:rsidRPr="00895915">
              <w:rPr>
                <w:color w:val="000000"/>
                <w:sz w:val="18"/>
                <w:szCs w:val="18"/>
              </w:rPr>
              <w:t xml:space="preserve"> vTrdt </w:t>
            </w:r>
            <w:r w:rsidRPr="00895915">
              <w:rPr>
                <w:b/>
                <w:bCs/>
                <w:color w:val="0000FF"/>
                <w:sz w:val="18"/>
                <w:szCs w:val="18"/>
              </w:rPr>
              <w:t>THEN</w:t>
            </w:r>
            <w:r w:rsidRPr="00895915">
              <w:rPr>
                <w:color w:val="000000"/>
                <w:sz w:val="18"/>
                <w:szCs w:val="18"/>
              </w:rPr>
              <w:t xml:space="preserve"> A</w:t>
            </w:r>
            <w:r w:rsidRPr="00895915">
              <w:rPr>
                <w:b/>
                <w:bCs/>
                <w:color w:val="000080"/>
                <w:sz w:val="18"/>
                <w:szCs w:val="18"/>
              </w:rPr>
              <w:t>.</w:t>
            </w:r>
            <w:r w:rsidRPr="00895915">
              <w:rPr>
                <w:color w:val="000000"/>
                <w:sz w:val="18"/>
                <w:szCs w:val="18"/>
              </w:rPr>
              <w:t xml:space="preserve">DC_CLS_DATE </w:t>
            </w:r>
            <w:r w:rsidRPr="00895915">
              <w:rPr>
                <w:b/>
                <w:bCs/>
                <w:color w:val="0000FF"/>
                <w:sz w:val="18"/>
                <w:szCs w:val="18"/>
              </w:rPr>
              <w:t>ELSE</w:t>
            </w:r>
            <w:r w:rsidRPr="00895915">
              <w:rPr>
                <w:color w:val="000000"/>
                <w:sz w:val="18"/>
                <w:szCs w:val="18"/>
              </w:rPr>
              <w:t xml:space="preserve"> vTrdt </w:t>
            </w:r>
            <w:r w:rsidRPr="00895915">
              <w:rPr>
                <w:b/>
                <w:bCs/>
                <w:color w:val="0000FF"/>
                <w:sz w:val="18"/>
                <w:szCs w:val="18"/>
              </w:rPr>
              <w:t>END</w:t>
            </w:r>
            <w:r w:rsidRPr="00895915">
              <w:rPr>
                <w:b/>
                <w:bCs/>
                <w:color w:val="000080"/>
                <w:sz w:val="18"/>
                <w:szCs w:val="18"/>
              </w:rPr>
              <w:t>)</w:t>
            </w:r>
          </w:p>
          <w:p w14:paraId="4A1B733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vTrdt</w:t>
            </w:r>
          </w:p>
          <w:p w14:paraId="1A1F0E5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GCT A</w:t>
            </w:r>
          </w:p>
          <w:p w14:paraId="347717B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SOL_GROUP_ID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57D6CDE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A</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r w:rsidRPr="00895915">
              <w:rPr>
                <w:b/>
                <w:bCs/>
                <w:color w:val="000080"/>
                <w:sz w:val="18"/>
                <w:szCs w:val="18"/>
              </w:rPr>
              <w:t>;</w:t>
            </w:r>
          </w:p>
          <w:p w14:paraId="66A7119A" w14:textId="77777777" w:rsidR="006A522F" w:rsidRPr="00895915" w:rsidRDefault="006A522F" w:rsidP="00415767">
            <w:pPr>
              <w:shd w:val="clear" w:color="auto" w:fill="FFFFFF"/>
              <w:ind w:left="360"/>
              <w:rPr>
                <w:color w:val="000000"/>
                <w:sz w:val="18"/>
                <w:szCs w:val="18"/>
              </w:rPr>
            </w:pPr>
          </w:p>
          <w:p w14:paraId="325B419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IF</w:t>
            </w:r>
            <w:r w:rsidRPr="00895915">
              <w:rPr>
                <w:color w:val="000000"/>
                <w:sz w:val="18"/>
                <w:szCs w:val="18"/>
              </w:rPr>
              <w:t xml:space="preserve"> vVar_ccycd_code </w:t>
            </w:r>
            <w:r w:rsidRPr="00895915">
              <w:rPr>
                <w:b/>
                <w:bCs/>
                <w:color w:val="000080"/>
                <w:sz w:val="18"/>
                <w:szCs w:val="18"/>
              </w:rPr>
              <w:t>&lt;&gt;</w:t>
            </w:r>
            <w:r w:rsidRPr="00895915">
              <w:rPr>
                <w:color w:val="000000"/>
                <w:sz w:val="18"/>
                <w:szCs w:val="18"/>
              </w:rPr>
              <w:t xml:space="preserve"> vFxd_ccycd_code </w:t>
            </w:r>
            <w:r w:rsidRPr="00895915">
              <w:rPr>
                <w:b/>
                <w:bCs/>
                <w:color w:val="0000FF"/>
                <w:sz w:val="18"/>
                <w:szCs w:val="18"/>
              </w:rPr>
              <w:t>THEN</w:t>
            </w:r>
          </w:p>
          <w:p w14:paraId="71F05FB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w:t>
            </w:r>
            <w:r w:rsidRPr="00895915">
              <w:rPr>
                <w:b/>
                <w:bCs/>
                <w:color w:val="0000FF"/>
                <w:sz w:val="18"/>
                <w:szCs w:val="18"/>
              </w:rPr>
              <w:t>TO_NUMBER</w:t>
            </w:r>
            <w:r w:rsidRPr="00895915">
              <w:rPr>
                <w:b/>
                <w:bCs/>
                <w:color w:val="000080"/>
                <w:sz w:val="18"/>
                <w:szCs w:val="18"/>
              </w:rPr>
              <w:t>(</w:t>
            </w:r>
            <w:r w:rsidRPr="00895915">
              <w:rPr>
                <w:color w:val="000000"/>
                <w:sz w:val="18"/>
                <w:szCs w:val="18"/>
              </w:rPr>
              <w:t>VAR_CRNCY_UNITS</w:t>
            </w:r>
            <w:r w:rsidRPr="00895915">
              <w:rPr>
                <w:b/>
                <w:bCs/>
                <w:color w:val="000080"/>
                <w:sz w:val="18"/>
                <w:szCs w:val="18"/>
              </w:rPr>
              <w:t>)</w:t>
            </w:r>
          </w:p>
          <w:p w14:paraId="2D943D0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vRes</w:t>
            </w:r>
          </w:p>
          <w:p w14:paraId="2AF712A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p>
          <w:p w14:paraId="6392B4C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80"/>
                <w:sz w:val="18"/>
                <w:szCs w:val="18"/>
              </w:rPr>
              <w:t>(</w:t>
            </w:r>
          </w:p>
          <w:p w14:paraId="0E2F288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RTLIST_DATE</w:t>
            </w:r>
            <w:r w:rsidRPr="00895915">
              <w:rPr>
                <w:b/>
                <w:bCs/>
                <w:color w:val="000080"/>
                <w:sz w:val="18"/>
                <w:szCs w:val="18"/>
              </w:rPr>
              <w:t>,</w:t>
            </w:r>
          </w:p>
          <w:p w14:paraId="4232161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RTLIST_NUM</w:t>
            </w:r>
            <w:r w:rsidRPr="00895915">
              <w:rPr>
                <w:b/>
                <w:bCs/>
                <w:color w:val="000080"/>
                <w:sz w:val="18"/>
                <w:szCs w:val="18"/>
              </w:rPr>
              <w:t>,</w:t>
            </w:r>
          </w:p>
          <w:p w14:paraId="1686246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VAR_CRNCY_UNITS</w:t>
            </w:r>
            <w:r w:rsidRPr="00895915">
              <w:rPr>
                <w:b/>
                <w:bCs/>
                <w:color w:val="000080"/>
                <w:sz w:val="18"/>
                <w:szCs w:val="18"/>
              </w:rPr>
              <w:t>,</w:t>
            </w:r>
          </w:p>
          <w:p w14:paraId="3330730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ROW_NUMBER</w:t>
            </w:r>
            <w:r w:rsidRPr="00895915">
              <w:rPr>
                <w:b/>
                <w:bCs/>
                <w:color w:val="000080"/>
                <w:sz w:val="18"/>
                <w:szCs w:val="18"/>
              </w:rPr>
              <w:t>()</w:t>
            </w:r>
            <w:r w:rsidRPr="00895915">
              <w:rPr>
                <w:color w:val="000000"/>
                <w:sz w:val="18"/>
                <w:szCs w:val="18"/>
              </w:rPr>
              <w:t xml:space="preserve"> </w:t>
            </w:r>
            <w:r w:rsidRPr="00895915">
              <w:rPr>
                <w:b/>
                <w:bCs/>
                <w:color w:val="0000FF"/>
                <w:sz w:val="18"/>
                <w:szCs w:val="18"/>
              </w:rPr>
              <w:t>OVER</w:t>
            </w:r>
            <w:r w:rsidRPr="00895915">
              <w:rPr>
                <w:color w:val="000000"/>
                <w:sz w:val="18"/>
                <w:szCs w:val="18"/>
              </w:rPr>
              <w:t xml:space="preserve"> </w:t>
            </w:r>
            <w:r w:rsidRPr="00895915">
              <w:rPr>
                <w:b/>
                <w:bCs/>
                <w:color w:val="000080"/>
                <w:sz w:val="18"/>
                <w:szCs w:val="18"/>
              </w:rPr>
              <w:t>(</w:t>
            </w:r>
            <w:r w:rsidRPr="00895915">
              <w:rPr>
                <w:b/>
                <w:bCs/>
                <w:color w:val="0000FF"/>
                <w:sz w:val="18"/>
                <w:szCs w:val="18"/>
              </w:rPr>
              <w:t>ORDER</w:t>
            </w:r>
            <w:r w:rsidRPr="00895915">
              <w:rPr>
                <w:color w:val="000000"/>
                <w:sz w:val="18"/>
                <w:szCs w:val="18"/>
              </w:rPr>
              <w:t xml:space="preserve"> </w:t>
            </w:r>
            <w:r w:rsidRPr="00895915">
              <w:rPr>
                <w:b/>
                <w:bCs/>
                <w:color w:val="0000FF"/>
                <w:sz w:val="18"/>
                <w:szCs w:val="18"/>
              </w:rPr>
              <w:t>BY</w:t>
            </w:r>
            <w:r w:rsidRPr="00895915">
              <w:rPr>
                <w:color w:val="000000"/>
                <w:sz w:val="18"/>
                <w:szCs w:val="18"/>
              </w:rPr>
              <w:t xml:space="preserve"> RTLIST_DATE </w:t>
            </w:r>
            <w:r w:rsidRPr="00895915">
              <w:rPr>
                <w:b/>
                <w:bCs/>
                <w:color w:val="0000FF"/>
                <w:sz w:val="18"/>
                <w:szCs w:val="18"/>
              </w:rPr>
              <w:t>DESC</w:t>
            </w:r>
            <w:r w:rsidRPr="00895915">
              <w:rPr>
                <w:b/>
                <w:bCs/>
                <w:color w:val="000080"/>
                <w:sz w:val="18"/>
                <w:szCs w:val="18"/>
              </w:rPr>
              <w:t>,</w:t>
            </w:r>
            <w:r w:rsidRPr="00895915">
              <w:rPr>
                <w:color w:val="000000"/>
                <w:sz w:val="18"/>
                <w:szCs w:val="18"/>
              </w:rPr>
              <w:t xml:space="preserve"> </w:t>
            </w:r>
            <w:r w:rsidRPr="00895915">
              <w:rPr>
                <w:b/>
                <w:bCs/>
                <w:color w:val="0000FF"/>
                <w:sz w:val="18"/>
                <w:szCs w:val="18"/>
              </w:rPr>
              <w:t>TO_NUMBER</w:t>
            </w:r>
            <w:r w:rsidRPr="00895915">
              <w:rPr>
                <w:b/>
                <w:bCs/>
                <w:color w:val="000080"/>
                <w:sz w:val="18"/>
                <w:szCs w:val="18"/>
              </w:rPr>
              <w:t>(</w:t>
            </w:r>
            <w:r w:rsidRPr="00895915">
              <w:rPr>
                <w:color w:val="000000"/>
                <w:sz w:val="18"/>
                <w:szCs w:val="18"/>
              </w:rPr>
              <w:t>RTLIST_NUM</w:t>
            </w:r>
            <w:r w:rsidRPr="00895915">
              <w:rPr>
                <w:b/>
                <w:bCs/>
                <w:color w:val="000080"/>
                <w:sz w:val="18"/>
                <w:szCs w:val="18"/>
              </w:rPr>
              <w:t>)</w:t>
            </w:r>
            <w:r w:rsidRPr="00895915">
              <w:rPr>
                <w:color w:val="000000"/>
                <w:sz w:val="18"/>
                <w:szCs w:val="18"/>
              </w:rPr>
              <w:t xml:space="preserve"> </w:t>
            </w:r>
            <w:r w:rsidRPr="00895915">
              <w:rPr>
                <w:b/>
                <w:bCs/>
                <w:color w:val="0000FF"/>
                <w:sz w:val="18"/>
                <w:szCs w:val="18"/>
              </w:rPr>
              <w:t>DESC</w:t>
            </w:r>
            <w:r w:rsidRPr="00895915">
              <w:rPr>
                <w:b/>
                <w:bCs/>
                <w:color w:val="000080"/>
                <w:sz w:val="18"/>
                <w:szCs w:val="18"/>
              </w:rPr>
              <w:t>)</w:t>
            </w:r>
            <w:r w:rsidRPr="00895915">
              <w:rPr>
                <w:color w:val="000000"/>
                <w:sz w:val="18"/>
                <w:szCs w:val="18"/>
              </w:rPr>
              <w:t xml:space="preserve"> RN</w:t>
            </w:r>
          </w:p>
          <w:p w14:paraId="64B93F3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RATELIST_HIST_TABLE</w:t>
            </w:r>
          </w:p>
          <w:p w14:paraId="31BBD86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RATECODE </w:t>
            </w:r>
            <w:r w:rsidRPr="00895915">
              <w:rPr>
                <w:b/>
                <w:bCs/>
                <w:color w:val="000080"/>
                <w:sz w:val="18"/>
                <w:szCs w:val="18"/>
              </w:rPr>
              <w:t>=</w:t>
            </w:r>
            <w:r w:rsidRPr="00895915">
              <w:rPr>
                <w:color w:val="000000"/>
                <w:sz w:val="18"/>
                <w:szCs w:val="18"/>
              </w:rPr>
              <w:t xml:space="preserve"> vRateCode</w:t>
            </w:r>
          </w:p>
          <w:p w14:paraId="0E68FD8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VAR_CRNCY_CODE </w:t>
            </w:r>
            <w:r w:rsidRPr="00895915">
              <w:rPr>
                <w:b/>
                <w:bCs/>
                <w:color w:val="000080"/>
                <w:sz w:val="18"/>
                <w:szCs w:val="18"/>
              </w:rPr>
              <w:t>=</w:t>
            </w:r>
            <w:r w:rsidRPr="00895915">
              <w:rPr>
                <w:color w:val="000000"/>
                <w:sz w:val="18"/>
                <w:szCs w:val="18"/>
              </w:rPr>
              <w:t xml:space="preserve"> vVar_ccycd_code</w:t>
            </w:r>
          </w:p>
          <w:p w14:paraId="6CD3A47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FXD_CRNCY_CODE </w:t>
            </w:r>
            <w:r w:rsidRPr="00895915">
              <w:rPr>
                <w:b/>
                <w:bCs/>
                <w:color w:val="000080"/>
                <w:sz w:val="18"/>
                <w:szCs w:val="18"/>
              </w:rPr>
              <w:t>=</w:t>
            </w:r>
            <w:r w:rsidRPr="00895915">
              <w:rPr>
                <w:color w:val="000000"/>
                <w:sz w:val="18"/>
                <w:szCs w:val="18"/>
              </w:rPr>
              <w:t xml:space="preserve"> vFxd_ccycd_code</w:t>
            </w:r>
          </w:p>
          <w:p w14:paraId="0E58994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RTLIST_DATE </w:t>
            </w:r>
            <w:r w:rsidRPr="00895915">
              <w:rPr>
                <w:b/>
                <w:bCs/>
                <w:color w:val="000080"/>
                <w:sz w:val="18"/>
                <w:szCs w:val="18"/>
              </w:rPr>
              <w:t>&lt;=</w:t>
            </w:r>
            <w:r w:rsidRPr="00895915">
              <w:rPr>
                <w:color w:val="000000"/>
                <w:sz w:val="18"/>
                <w:szCs w:val="18"/>
              </w:rPr>
              <w:t xml:space="preserve"> vTrdt</w:t>
            </w:r>
          </w:p>
          <w:p w14:paraId="77FD405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p>
          <w:p w14:paraId="499A13A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80"/>
                <w:sz w:val="18"/>
                <w:szCs w:val="18"/>
              </w:rPr>
              <w:t>)</w:t>
            </w:r>
          </w:p>
          <w:p w14:paraId="36F0196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RN </w:t>
            </w:r>
            <w:r w:rsidRPr="00895915">
              <w:rPr>
                <w:b/>
                <w:bCs/>
                <w:color w:val="000080"/>
                <w:sz w:val="18"/>
                <w:szCs w:val="18"/>
              </w:rPr>
              <w:t>=</w:t>
            </w:r>
            <w:r w:rsidRPr="00895915">
              <w:rPr>
                <w:color w:val="000000"/>
                <w:sz w:val="18"/>
                <w:szCs w:val="18"/>
              </w:rPr>
              <w:t xml:space="preserve"> </w:t>
            </w:r>
            <w:r w:rsidRPr="00895915">
              <w:rPr>
                <w:color w:val="FF8000"/>
                <w:sz w:val="18"/>
                <w:szCs w:val="18"/>
              </w:rPr>
              <w:t>1</w:t>
            </w:r>
            <w:r w:rsidRPr="00895915">
              <w:rPr>
                <w:b/>
                <w:bCs/>
                <w:color w:val="000080"/>
                <w:sz w:val="18"/>
                <w:szCs w:val="18"/>
              </w:rPr>
              <w:t>;</w:t>
            </w:r>
          </w:p>
          <w:p w14:paraId="340A447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END</w:t>
            </w:r>
            <w:r w:rsidRPr="00895915">
              <w:rPr>
                <w:color w:val="000000"/>
                <w:sz w:val="18"/>
                <w:szCs w:val="18"/>
              </w:rPr>
              <w:t xml:space="preserve"> </w:t>
            </w:r>
            <w:r w:rsidRPr="00895915">
              <w:rPr>
                <w:b/>
                <w:bCs/>
                <w:color w:val="0000FF"/>
                <w:sz w:val="18"/>
                <w:szCs w:val="18"/>
              </w:rPr>
              <w:t>IF</w:t>
            </w:r>
            <w:r w:rsidRPr="00895915">
              <w:rPr>
                <w:b/>
                <w:bCs/>
                <w:color w:val="000080"/>
                <w:sz w:val="18"/>
                <w:szCs w:val="18"/>
              </w:rPr>
              <w:t>;</w:t>
            </w:r>
          </w:p>
          <w:p w14:paraId="08F0E20C" w14:textId="77777777" w:rsidR="006A522F" w:rsidRPr="00895915" w:rsidRDefault="006A522F" w:rsidP="00415767">
            <w:pPr>
              <w:shd w:val="clear" w:color="auto" w:fill="FFFFFF"/>
              <w:ind w:left="360"/>
              <w:rPr>
                <w:color w:val="000000"/>
                <w:sz w:val="18"/>
                <w:szCs w:val="18"/>
              </w:rPr>
            </w:pPr>
          </w:p>
          <w:p w14:paraId="1C1C99E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vRes</w:t>
            </w:r>
            <w:r w:rsidRPr="00895915">
              <w:rPr>
                <w:b/>
                <w:bCs/>
                <w:color w:val="000080"/>
                <w:sz w:val="18"/>
                <w:szCs w:val="18"/>
              </w:rPr>
              <w:t>;</w:t>
            </w:r>
          </w:p>
          <w:p w14:paraId="1049584A" w14:textId="77777777" w:rsidR="006A522F" w:rsidRPr="00895915" w:rsidRDefault="006A522F" w:rsidP="00415767">
            <w:pPr>
              <w:shd w:val="clear" w:color="auto" w:fill="FFFFFF"/>
              <w:ind w:left="360"/>
              <w:rPr>
                <w:color w:val="000000"/>
                <w:sz w:val="18"/>
                <w:szCs w:val="18"/>
              </w:rPr>
            </w:pPr>
          </w:p>
          <w:p w14:paraId="68CCBDC9"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EXCEPTION</w:t>
            </w:r>
          </w:p>
          <w:p w14:paraId="1199BCF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WHEN</w:t>
            </w:r>
            <w:r w:rsidRPr="00895915">
              <w:rPr>
                <w:color w:val="000000"/>
                <w:sz w:val="18"/>
                <w:szCs w:val="18"/>
              </w:rPr>
              <w:t xml:space="preserve"> NO_DATA_FOUND </w:t>
            </w:r>
            <w:r w:rsidRPr="00895915">
              <w:rPr>
                <w:b/>
                <w:bCs/>
                <w:color w:val="0000FF"/>
                <w:sz w:val="18"/>
                <w:szCs w:val="18"/>
              </w:rPr>
              <w:t>THEN</w:t>
            </w:r>
          </w:p>
          <w:p w14:paraId="51F3D7C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BEGIN</w:t>
            </w:r>
          </w:p>
          <w:p w14:paraId="12A9CB0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w:t>
            </w:r>
            <w:r w:rsidRPr="00895915">
              <w:rPr>
                <w:b/>
                <w:bCs/>
                <w:color w:val="0000FF"/>
                <w:sz w:val="18"/>
                <w:szCs w:val="18"/>
              </w:rPr>
              <w:t>TO_NUMBER</w:t>
            </w:r>
            <w:r w:rsidRPr="00895915">
              <w:rPr>
                <w:b/>
                <w:bCs/>
                <w:color w:val="000080"/>
                <w:sz w:val="18"/>
                <w:szCs w:val="18"/>
              </w:rPr>
              <w:t>(</w:t>
            </w:r>
            <w:r w:rsidRPr="00895915">
              <w:rPr>
                <w:color w:val="000000"/>
                <w:sz w:val="18"/>
                <w:szCs w:val="18"/>
              </w:rPr>
              <w:t>FXD_CRNCY_UNITS</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b/>
                <w:bCs/>
                <w:color w:val="0000FF"/>
                <w:sz w:val="18"/>
                <w:szCs w:val="18"/>
              </w:rPr>
              <w:t>TO_NUMBER</w:t>
            </w:r>
            <w:r w:rsidRPr="00895915">
              <w:rPr>
                <w:b/>
                <w:bCs/>
                <w:color w:val="000080"/>
                <w:sz w:val="18"/>
                <w:szCs w:val="18"/>
              </w:rPr>
              <w:t>(</w:t>
            </w:r>
            <w:r w:rsidRPr="00895915">
              <w:rPr>
                <w:color w:val="000000"/>
                <w:sz w:val="18"/>
                <w:szCs w:val="18"/>
              </w:rPr>
              <w:t>VAR_CRNCY_UNITS</w:t>
            </w:r>
            <w:r w:rsidRPr="00895915">
              <w:rPr>
                <w:b/>
                <w:bCs/>
                <w:color w:val="000080"/>
                <w:sz w:val="18"/>
                <w:szCs w:val="18"/>
              </w:rPr>
              <w:t>)</w:t>
            </w:r>
          </w:p>
          <w:p w14:paraId="16DEAE4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vRes</w:t>
            </w:r>
          </w:p>
          <w:p w14:paraId="77D182E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p>
          <w:p w14:paraId="3B96F9C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80"/>
                <w:sz w:val="18"/>
                <w:szCs w:val="18"/>
              </w:rPr>
              <w:t>(</w:t>
            </w:r>
          </w:p>
          <w:p w14:paraId="29FA4EA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RTLIST_DATE</w:t>
            </w:r>
            <w:r w:rsidRPr="00895915">
              <w:rPr>
                <w:b/>
                <w:bCs/>
                <w:color w:val="000080"/>
                <w:sz w:val="18"/>
                <w:szCs w:val="18"/>
              </w:rPr>
              <w:t>,</w:t>
            </w:r>
          </w:p>
          <w:p w14:paraId="02A7DE9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RTLIST_NUM</w:t>
            </w:r>
            <w:r w:rsidRPr="00895915">
              <w:rPr>
                <w:b/>
                <w:bCs/>
                <w:color w:val="000080"/>
                <w:sz w:val="18"/>
                <w:szCs w:val="18"/>
              </w:rPr>
              <w:t>,</w:t>
            </w:r>
          </w:p>
          <w:p w14:paraId="7D14229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FXD_CRNCY_UNITS</w:t>
            </w:r>
            <w:r w:rsidRPr="00895915">
              <w:rPr>
                <w:b/>
                <w:bCs/>
                <w:color w:val="000080"/>
                <w:sz w:val="18"/>
                <w:szCs w:val="18"/>
              </w:rPr>
              <w:t>,</w:t>
            </w:r>
          </w:p>
          <w:p w14:paraId="0880213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VAR_CRNCY_UNITS</w:t>
            </w:r>
            <w:r w:rsidRPr="00895915">
              <w:rPr>
                <w:b/>
                <w:bCs/>
                <w:color w:val="000080"/>
                <w:sz w:val="18"/>
                <w:szCs w:val="18"/>
              </w:rPr>
              <w:t>,</w:t>
            </w:r>
          </w:p>
          <w:p w14:paraId="3686755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ROW_NUMBER</w:t>
            </w:r>
            <w:r w:rsidRPr="00895915">
              <w:rPr>
                <w:b/>
                <w:bCs/>
                <w:color w:val="000080"/>
                <w:sz w:val="18"/>
                <w:szCs w:val="18"/>
              </w:rPr>
              <w:t>()</w:t>
            </w:r>
            <w:r w:rsidRPr="00895915">
              <w:rPr>
                <w:color w:val="000000"/>
                <w:sz w:val="18"/>
                <w:szCs w:val="18"/>
              </w:rPr>
              <w:t xml:space="preserve"> </w:t>
            </w:r>
            <w:r w:rsidRPr="00895915">
              <w:rPr>
                <w:b/>
                <w:bCs/>
                <w:color w:val="0000FF"/>
                <w:sz w:val="18"/>
                <w:szCs w:val="18"/>
              </w:rPr>
              <w:t>OVER</w:t>
            </w:r>
            <w:r w:rsidRPr="00895915">
              <w:rPr>
                <w:color w:val="000000"/>
                <w:sz w:val="18"/>
                <w:szCs w:val="18"/>
              </w:rPr>
              <w:t xml:space="preserve"> </w:t>
            </w:r>
            <w:r w:rsidRPr="00895915">
              <w:rPr>
                <w:b/>
                <w:bCs/>
                <w:color w:val="000080"/>
                <w:sz w:val="18"/>
                <w:szCs w:val="18"/>
              </w:rPr>
              <w:t>(</w:t>
            </w:r>
            <w:r w:rsidRPr="00895915">
              <w:rPr>
                <w:b/>
                <w:bCs/>
                <w:color w:val="0000FF"/>
                <w:sz w:val="18"/>
                <w:szCs w:val="18"/>
              </w:rPr>
              <w:t>ORDER</w:t>
            </w:r>
            <w:r w:rsidRPr="00895915">
              <w:rPr>
                <w:color w:val="000000"/>
                <w:sz w:val="18"/>
                <w:szCs w:val="18"/>
              </w:rPr>
              <w:t xml:space="preserve"> </w:t>
            </w:r>
            <w:r w:rsidRPr="00895915">
              <w:rPr>
                <w:b/>
                <w:bCs/>
                <w:color w:val="0000FF"/>
                <w:sz w:val="18"/>
                <w:szCs w:val="18"/>
              </w:rPr>
              <w:t>BY</w:t>
            </w:r>
            <w:r w:rsidRPr="00895915">
              <w:rPr>
                <w:color w:val="000000"/>
                <w:sz w:val="18"/>
                <w:szCs w:val="18"/>
              </w:rPr>
              <w:t xml:space="preserve"> RTLIST_DATE </w:t>
            </w:r>
            <w:r w:rsidRPr="00895915">
              <w:rPr>
                <w:b/>
                <w:bCs/>
                <w:color w:val="0000FF"/>
                <w:sz w:val="18"/>
                <w:szCs w:val="18"/>
              </w:rPr>
              <w:t>DESC</w:t>
            </w:r>
            <w:r w:rsidRPr="00895915">
              <w:rPr>
                <w:b/>
                <w:bCs/>
                <w:color w:val="000080"/>
                <w:sz w:val="18"/>
                <w:szCs w:val="18"/>
              </w:rPr>
              <w:t>,</w:t>
            </w:r>
            <w:r w:rsidRPr="00895915">
              <w:rPr>
                <w:color w:val="000000"/>
                <w:sz w:val="18"/>
                <w:szCs w:val="18"/>
              </w:rPr>
              <w:t xml:space="preserve"> </w:t>
            </w:r>
            <w:r w:rsidRPr="00895915">
              <w:rPr>
                <w:b/>
                <w:bCs/>
                <w:color w:val="0000FF"/>
                <w:sz w:val="18"/>
                <w:szCs w:val="18"/>
              </w:rPr>
              <w:t>TO_NUMBER</w:t>
            </w:r>
            <w:r w:rsidRPr="00895915">
              <w:rPr>
                <w:b/>
                <w:bCs/>
                <w:color w:val="000080"/>
                <w:sz w:val="18"/>
                <w:szCs w:val="18"/>
              </w:rPr>
              <w:t>(</w:t>
            </w:r>
            <w:r w:rsidRPr="00895915">
              <w:rPr>
                <w:color w:val="000000"/>
                <w:sz w:val="18"/>
                <w:szCs w:val="18"/>
              </w:rPr>
              <w:t>RTLIST_NUM</w:t>
            </w:r>
            <w:r w:rsidRPr="00895915">
              <w:rPr>
                <w:b/>
                <w:bCs/>
                <w:color w:val="000080"/>
                <w:sz w:val="18"/>
                <w:szCs w:val="18"/>
              </w:rPr>
              <w:t>)</w:t>
            </w:r>
            <w:r w:rsidRPr="00895915">
              <w:rPr>
                <w:color w:val="000000"/>
                <w:sz w:val="18"/>
                <w:szCs w:val="18"/>
              </w:rPr>
              <w:t xml:space="preserve"> </w:t>
            </w:r>
            <w:r w:rsidRPr="00895915">
              <w:rPr>
                <w:b/>
                <w:bCs/>
                <w:color w:val="0000FF"/>
                <w:sz w:val="18"/>
                <w:szCs w:val="18"/>
              </w:rPr>
              <w:t>DESC</w:t>
            </w:r>
            <w:r w:rsidRPr="00895915">
              <w:rPr>
                <w:b/>
                <w:bCs/>
                <w:color w:val="000080"/>
                <w:sz w:val="18"/>
                <w:szCs w:val="18"/>
              </w:rPr>
              <w:t>)</w:t>
            </w:r>
            <w:r w:rsidRPr="00895915">
              <w:rPr>
                <w:color w:val="000000"/>
                <w:sz w:val="18"/>
                <w:szCs w:val="18"/>
              </w:rPr>
              <w:t xml:space="preserve"> RN</w:t>
            </w:r>
          </w:p>
          <w:p w14:paraId="5F51A12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RATELIST_HIST_TABLE</w:t>
            </w:r>
          </w:p>
          <w:p w14:paraId="59A0B86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RATECODE </w:t>
            </w:r>
            <w:r w:rsidRPr="00895915">
              <w:rPr>
                <w:b/>
                <w:bCs/>
                <w:color w:val="000080"/>
                <w:sz w:val="18"/>
                <w:szCs w:val="18"/>
              </w:rPr>
              <w:t>=</w:t>
            </w:r>
            <w:r w:rsidRPr="00895915">
              <w:rPr>
                <w:color w:val="000000"/>
                <w:sz w:val="18"/>
                <w:szCs w:val="18"/>
              </w:rPr>
              <w:t xml:space="preserve"> vRateCode</w:t>
            </w:r>
          </w:p>
          <w:p w14:paraId="05D0043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VAR_CRNCY_CODE </w:t>
            </w:r>
            <w:r w:rsidRPr="00895915">
              <w:rPr>
                <w:b/>
                <w:bCs/>
                <w:color w:val="000080"/>
                <w:sz w:val="18"/>
                <w:szCs w:val="18"/>
              </w:rPr>
              <w:t>=</w:t>
            </w:r>
            <w:r w:rsidRPr="00895915">
              <w:rPr>
                <w:color w:val="000000"/>
                <w:sz w:val="18"/>
                <w:szCs w:val="18"/>
              </w:rPr>
              <w:t xml:space="preserve"> vFxd_ccycd_code</w:t>
            </w:r>
          </w:p>
          <w:p w14:paraId="183E8AE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FXD_CRNCY_CODE </w:t>
            </w:r>
            <w:r w:rsidRPr="00895915">
              <w:rPr>
                <w:b/>
                <w:bCs/>
                <w:color w:val="000080"/>
                <w:sz w:val="18"/>
                <w:szCs w:val="18"/>
              </w:rPr>
              <w:t>=</w:t>
            </w:r>
            <w:r w:rsidRPr="00895915">
              <w:rPr>
                <w:color w:val="000000"/>
                <w:sz w:val="18"/>
                <w:szCs w:val="18"/>
              </w:rPr>
              <w:t xml:space="preserve"> vVar_ccycd_code</w:t>
            </w:r>
          </w:p>
          <w:p w14:paraId="32644A8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RTLIST_DATE </w:t>
            </w:r>
            <w:r w:rsidRPr="00895915">
              <w:rPr>
                <w:b/>
                <w:bCs/>
                <w:color w:val="000080"/>
                <w:sz w:val="18"/>
                <w:szCs w:val="18"/>
              </w:rPr>
              <w:t>&lt;=</w:t>
            </w:r>
            <w:r w:rsidRPr="00895915">
              <w:rPr>
                <w:color w:val="000000"/>
                <w:sz w:val="18"/>
                <w:szCs w:val="18"/>
              </w:rPr>
              <w:t xml:space="preserve"> vTrdt</w:t>
            </w:r>
          </w:p>
          <w:p w14:paraId="4C8B681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p>
          <w:p w14:paraId="1B24444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80"/>
                <w:sz w:val="18"/>
                <w:szCs w:val="18"/>
              </w:rPr>
              <w:t>)</w:t>
            </w:r>
          </w:p>
          <w:p w14:paraId="595BDAB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RN </w:t>
            </w:r>
            <w:r w:rsidRPr="00895915">
              <w:rPr>
                <w:b/>
                <w:bCs/>
                <w:color w:val="000080"/>
                <w:sz w:val="18"/>
                <w:szCs w:val="18"/>
              </w:rPr>
              <w:t>=</w:t>
            </w:r>
            <w:r w:rsidRPr="00895915">
              <w:rPr>
                <w:color w:val="000000"/>
                <w:sz w:val="18"/>
                <w:szCs w:val="18"/>
              </w:rPr>
              <w:t xml:space="preserve"> </w:t>
            </w:r>
            <w:r w:rsidRPr="00895915">
              <w:rPr>
                <w:color w:val="FF8000"/>
                <w:sz w:val="18"/>
                <w:szCs w:val="18"/>
              </w:rPr>
              <w:t>1</w:t>
            </w:r>
            <w:r w:rsidRPr="00895915">
              <w:rPr>
                <w:b/>
                <w:bCs/>
                <w:color w:val="000080"/>
                <w:sz w:val="18"/>
                <w:szCs w:val="18"/>
              </w:rPr>
              <w:t>;</w:t>
            </w:r>
          </w:p>
          <w:p w14:paraId="33E27B8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vRes</w:t>
            </w:r>
            <w:r w:rsidRPr="00895915">
              <w:rPr>
                <w:b/>
                <w:bCs/>
                <w:color w:val="000080"/>
                <w:sz w:val="18"/>
                <w:szCs w:val="18"/>
              </w:rPr>
              <w:t>;</w:t>
            </w:r>
          </w:p>
          <w:p w14:paraId="12AA4DE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END</w:t>
            </w:r>
            <w:r w:rsidRPr="00895915">
              <w:rPr>
                <w:b/>
                <w:bCs/>
                <w:color w:val="000080"/>
                <w:sz w:val="18"/>
                <w:szCs w:val="18"/>
              </w:rPr>
              <w:t>;</w:t>
            </w:r>
          </w:p>
          <w:p w14:paraId="2A7B588F"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WHEN</w:t>
            </w:r>
            <w:r w:rsidRPr="00895915">
              <w:rPr>
                <w:color w:val="000000"/>
                <w:sz w:val="18"/>
                <w:szCs w:val="18"/>
              </w:rPr>
              <w:t xml:space="preserve"> </w:t>
            </w:r>
            <w:r w:rsidRPr="00895915">
              <w:rPr>
                <w:b/>
                <w:bCs/>
                <w:color w:val="0000FF"/>
                <w:sz w:val="18"/>
                <w:szCs w:val="18"/>
              </w:rPr>
              <w:t>OTHERS</w:t>
            </w:r>
            <w:r w:rsidRPr="00895915">
              <w:rPr>
                <w:color w:val="000000"/>
                <w:sz w:val="18"/>
                <w:szCs w:val="18"/>
              </w:rPr>
              <w:t xml:space="preserve"> </w:t>
            </w:r>
            <w:r w:rsidRPr="00895915">
              <w:rPr>
                <w:b/>
                <w:bCs/>
                <w:color w:val="0000FF"/>
                <w:sz w:val="18"/>
                <w:szCs w:val="18"/>
              </w:rPr>
              <w:t>THEN</w:t>
            </w:r>
          </w:p>
          <w:p w14:paraId="59011DE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w:t>
            </w:r>
            <w:r w:rsidRPr="00895915">
              <w:rPr>
                <w:color w:val="FF8000"/>
                <w:sz w:val="18"/>
                <w:szCs w:val="18"/>
              </w:rPr>
              <w:t>1</w:t>
            </w:r>
            <w:r w:rsidRPr="00895915">
              <w:rPr>
                <w:b/>
                <w:bCs/>
                <w:color w:val="000080"/>
                <w:sz w:val="18"/>
                <w:szCs w:val="18"/>
              </w:rPr>
              <w:t>;</w:t>
            </w:r>
          </w:p>
          <w:p w14:paraId="1AE5B483" w14:textId="77777777" w:rsidR="006A522F" w:rsidRPr="00895915" w:rsidRDefault="006A522F" w:rsidP="00415767">
            <w:pPr>
              <w:shd w:val="clear" w:color="auto" w:fill="FFFFFF"/>
              <w:ind w:left="360"/>
              <w:rPr>
                <w:color w:val="000000"/>
                <w:sz w:val="18"/>
                <w:szCs w:val="18"/>
              </w:rPr>
            </w:pPr>
          </w:p>
          <w:p w14:paraId="794ACDE4"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END</w:t>
            </w:r>
            <w:r w:rsidRPr="00895915">
              <w:rPr>
                <w:b/>
                <w:bCs/>
                <w:color w:val="000080"/>
                <w:sz w:val="18"/>
                <w:szCs w:val="18"/>
              </w:rPr>
              <w:t>;</w:t>
            </w:r>
          </w:p>
          <w:p w14:paraId="45C9AEE5" w14:textId="77777777" w:rsidR="006A522F" w:rsidRPr="00895915" w:rsidRDefault="006A522F" w:rsidP="00415767">
            <w:pPr>
              <w:autoSpaceDE w:val="0"/>
              <w:autoSpaceDN w:val="0"/>
              <w:adjustRightInd w:val="0"/>
              <w:ind w:left="360"/>
              <w:rPr>
                <w:color w:val="FF0000"/>
                <w:sz w:val="18"/>
                <w:szCs w:val="18"/>
              </w:rPr>
            </w:pPr>
          </w:p>
        </w:tc>
      </w:tr>
    </w:tbl>
    <w:p w14:paraId="7F1A394C" w14:textId="77777777" w:rsidR="006A522F" w:rsidRPr="004C7E39" w:rsidRDefault="006A522F" w:rsidP="006A522F">
      <w:pPr>
        <w:autoSpaceDE w:val="0"/>
        <w:autoSpaceDN w:val="0"/>
        <w:adjustRightInd w:val="0"/>
        <w:ind w:left="720"/>
        <w:rPr>
          <w:color w:val="FF0000"/>
          <w:sz w:val="18"/>
          <w:szCs w:val="18"/>
        </w:rPr>
      </w:pPr>
    </w:p>
    <w:p w14:paraId="2C151D29" w14:textId="77777777" w:rsidR="006A522F" w:rsidRPr="004C7E39" w:rsidRDefault="006A522F" w:rsidP="006A522F">
      <w:pPr>
        <w:pStyle w:val="ListParagraph"/>
        <w:numPr>
          <w:ilvl w:val="0"/>
          <w:numId w:val="2"/>
        </w:numPr>
        <w:rPr>
          <w:rFonts w:ascii="Times New Roman" w:hAnsi="Times New Roman"/>
          <w:sz w:val="24"/>
          <w:szCs w:val="24"/>
        </w:rPr>
      </w:pPr>
      <w:r w:rsidRPr="004C7E39">
        <w:rPr>
          <w:rFonts w:ascii="Times New Roman" w:hAnsi="Times New Roman"/>
          <w:sz w:val="24"/>
          <w:szCs w:val="24"/>
        </w:rPr>
        <w:t>Chi tiết:</w:t>
      </w:r>
      <w:r w:rsidRPr="004C7E39">
        <w:rPr>
          <w:rFonts w:ascii="Times New Roman" w:hAnsi="Times New Roman"/>
          <w:color w:val="000000"/>
          <w:sz w:val="20"/>
          <w:szCs w:val="20"/>
          <w:lang w:val="vi-VN"/>
        </w:rPr>
        <w:t xml:space="preserve">   </w:t>
      </w:r>
    </w:p>
    <w:tbl>
      <w:tblPr>
        <w:tblpPr w:leftFromText="180" w:rightFromText="180" w:vertAnchor="text" w:horzAnchor="margin" w:tblpX="738" w:tblpY="89"/>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5"/>
        <w:gridCol w:w="3373"/>
        <w:gridCol w:w="3508"/>
        <w:gridCol w:w="3503"/>
      </w:tblGrid>
      <w:tr w:rsidR="006A522F" w:rsidRPr="004C7E39" w14:paraId="4648AD82" w14:textId="77777777" w:rsidTr="00415767">
        <w:trPr>
          <w:trHeight w:val="362"/>
        </w:trPr>
        <w:tc>
          <w:tcPr>
            <w:tcW w:w="1081" w:type="pct"/>
            <w:shd w:val="clear" w:color="auto" w:fill="002060"/>
            <w:hideMark/>
          </w:tcPr>
          <w:p w14:paraId="410C6DCF" w14:textId="77777777" w:rsidR="006A522F" w:rsidRPr="004C7E39" w:rsidRDefault="006A522F" w:rsidP="00415767">
            <w:pPr>
              <w:jc w:val="center"/>
              <w:rPr>
                <w:b/>
                <w:bCs/>
                <w:color w:val="FFFFFF"/>
              </w:rPr>
            </w:pPr>
            <w:r w:rsidRPr="004C7E39">
              <w:rPr>
                <w:b/>
                <w:bCs/>
                <w:color w:val="FFFFFF"/>
                <w:sz w:val="22"/>
              </w:rPr>
              <w:t>Tham số/biến</w:t>
            </w:r>
          </w:p>
        </w:tc>
        <w:tc>
          <w:tcPr>
            <w:tcW w:w="1273" w:type="pct"/>
            <w:shd w:val="clear" w:color="auto" w:fill="002060"/>
            <w:noWrap/>
            <w:hideMark/>
          </w:tcPr>
          <w:p w14:paraId="14DD75B8" w14:textId="77777777" w:rsidR="006A522F" w:rsidRPr="004C7E39" w:rsidRDefault="006A522F" w:rsidP="00415767">
            <w:pPr>
              <w:jc w:val="center"/>
              <w:rPr>
                <w:b/>
                <w:bCs/>
                <w:color w:val="FFFFFF"/>
              </w:rPr>
            </w:pPr>
            <w:r w:rsidRPr="004C7E39">
              <w:rPr>
                <w:b/>
                <w:bCs/>
                <w:color w:val="FFFFFF"/>
                <w:sz w:val="22"/>
              </w:rPr>
              <w:t>Mô tả</w:t>
            </w:r>
          </w:p>
        </w:tc>
        <w:tc>
          <w:tcPr>
            <w:tcW w:w="1324" w:type="pct"/>
            <w:shd w:val="clear" w:color="auto" w:fill="002060"/>
            <w:noWrap/>
            <w:hideMark/>
          </w:tcPr>
          <w:p w14:paraId="0EF9CD51" w14:textId="77777777" w:rsidR="006A522F" w:rsidRPr="004C7E39" w:rsidRDefault="006A522F" w:rsidP="00415767">
            <w:pPr>
              <w:jc w:val="center"/>
              <w:rPr>
                <w:b/>
                <w:bCs/>
                <w:color w:val="FFFFFF"/>
              </w:rPr>
            </w:pPr>
            <w:r w:rsidRPr="004C7E39">
              <w:rPr>
                <w:b/>
                <w:bCs/>
                <w:color w:val="FFFFFF"/>
                <w:sz w:val="22"/>
              </w:rPr>
              <w:t>Trường nguồn</w:t>
            </w:r>
          </w:p>
        </w:tc>
        <w:tc>
          <w:tcPr>
            <w:tcW w:w="1323" w:type="pct"/>
            <w:shd w:val="clear" w:color="auto" w:fill="002060"/>
            <w:noWrap/>
            <w:hideMark/>
          </w:tcPr>
          <w:p w14:paraId="20465C1E" w14:textId="77777777" w:rsidR="006A522F" w:rsidRPr="004C7E39" w:rsidRDefault="006A522F" w:rsidP="00415767">
            <w:pPr>
              <w:jc w:val="center"/>
              <w:rPr>
                <w:b/>
                <w:bCs/>
                <w:color w:val="FFFFFF"/>
              </w:rPr>
            </w:pPr>
            <w:r w:rsidRPr="004C7E39">
              <w:rPr>
                <w:b/>
                <w:bCs/>
                <w:color w:val="FFFFFF"/>
                <w:sz w:val="22"/>
              </w:rPr>
              <w:t>Ghi chú</w:t>
            </w:r>
          </w:p>
        </w:tc>
      </w:tr>
      <w:tr w:rsidR="006A522F" w:rsidRPr="004C7E39" w14:paraId="571C48DF" w14:textId="77777777" w:rsidTr="00415767">
        <w:trPr>
          <w:trHeight w:val="362"/>
        </w:trPr>
        <w:tc>
          <w:tcPr>
            <w:tcW w:w="1081" w:type="pct"/>
            <w:tcBorders>
              <w:top w:val="single" w:sz="4" w:space="0" w:color="auto"/>
              <w:left w:val="single" w:sz="4" w:space="0" w:color="auto"/>
              <w:bottom w:val="single" w:sz="4" w:space="0" w:color="auto"/>
              <w:right w:val="single" w:sz="4" w:space="0" w:color="auto"/>
            </w:tcBorders>
            <w:shd w:val="clear" w:color="auto" w:fill="auto"/>
          </w:tcPr>
          <w:p w14:paraId="6D35406C" w14:textId="77777777" w:rsidR="006A522F" w:rsidRPr="004C7E39" w:rsidRDefault="006A522F" w:rsidP="00415767">
            <w:pPr>
              <w:rPr>
                <w:color w:val="000000"/>
              </w:rPr>
            </w:pPr>
            <w:r w:rsidRPr="004C7E39">
              <w:rPr>
                <w:color w:val="000000"/>
                <w:sz w:val="22"/>
              </w:rPr>
              <w:t>pRateCode</w:t>
            </w:r>
          </w:p>
        </w:tc>
        <w:tc>
          <w:tcPr>
            <w:tcW w:w="1273" w:type="pct"/>
            <w:tcBorders>
              <w:top w:val="single" w:sz="4" w:space="0" w:color="auto"/>
              <w:left w:val="single" w:sz="4" w:space="0" w:color="auto"/>
              <w:bottom w:val="single" w:sz="4" w:space="0" w:color="auto"/>
              <w:right w:val="single" w:sz="4" w:space="0" w:color="auto"/>
            </w:tcBorders>
            <w:shd w:val="clear" w:color="auto" w:fill="auto"/>
            <w:noWrap/>
          </w:tcPr>
          <w:p w14:paraId="2EF5542A" w14:textId="77777777" w:rsidR="006A522F" w:rsidRPr="004C7E39" w:rsidRDefault="006A522F" w:rsidP="00415767">
            <w:pPr>
              <w:rPr>
                <w:color w:val="000000"/>
              </w:rPr>
            </w:pPr>
            <w:r w:rsidRPr="004C7E39">
              <w:rPr>
                <w:color w:val="000000"/>
                <w:sz w:val="22"/>
              </w:rPr>
              <w:t>Mã RateCode</w:t>
            </w:r>
          </w:p>
        </w:tc>
        <w:tc>
          <w:tcPr>
            <w:tcW w:w="1324" w:type="pct"/>
            <w:tcBorders>
              <w:top w:val="single" w:sz="4" w:space="0" w:color="auto"/>
              <w:left w:val="single" w:sz="4" w:space="0" w:color="auto"/>
              <w:bottom w:val="single" w:sz="4" w:space="0" w:color="auto"/>
              <w:right w:val="single" w:sz="4" w:space="0" w:color="auto"/>
            </w:tcBorders>
            <w:shd w:val="clear" w:color="auto" w:fill="auto"/>
            <w:noWrap/>
          </w:tcPr>
          <w:p w14:paraId="14AA9C83" w14:textId="77777777" w:rsidR="006A522F" w:rsidRPr="004C7E39" w:rsidRDefault="006A522F" w:rsidP="00415767">
            <w:pPr>
              <w:rPr>
                <w:color w:val="000000"/>
              </w:rPr>
            </w:pPr>
            <w:r w:rsidRPr="004C7E39">
              <w:rPr>
                <w:color w:val="000000"/>
                <w:sz w:val="22"/>
              </w:rPr>
              <w:t>RATECODE</w:t>
            </w:r>
          </w:p>
        </w:tc>
        <w:tc>
          <w:tcPr>
            <w:tcW w:w="1323" w:type="pct"/>
            <w:tcBorders>
              <w:top w:val="single" w:sz="4" w:space="0" w:color="auto"/>
              <w:left w:val="single" w:sz="4" w:space="0" w:color="auto"/>
              <w:bottom w:val="single" w:sz="4" w:space="0" w:color="auto"/>
              <w:right w:val="single" w:sz="4" w:space="0" w:color="auto"/>
            </w:tcBorders>
            <w:shd w:val="clear" w:color="auto" w:fill="auto"/>
            <w:noWrap/>
          </w:tcPr>
          <w:p w14:paraId="70430B7A" w14:textId="77777777" w:rsidR="006A522F" w:rsidRPr="004C7E39" w:rsidRDefault="006A522F" w:rsidP="00415767">
            <w:pPr>
              <w:rPr>
                <w:color w:val="000000"/>
              </w:rPr>
            </w:pPr>
            <w:r w:rsidRPr="004C7E39">
              <w:rPr>
                <w:color w:val="000000"/>
                <w:sz w:val="22"/>
              </w:rPr>
              <w:t xml:space="preserve">Tỷ giá dùng trong tính dư nợ/số dư trong báo cáo là </w:t>
            </w:r>
            <w:r w:rsidRPr="004C7E39">
              <w:rPr>
                <w:b/>
                <w:bCs/>
                <w:color w:val="000000"/>
                <w:sz w:val="22"/>
              </w:rPr>
              <w:t>M1000</w:t>
            </w:r>
          </w:p>
        </w:tc>
      </w:tr>
      <w:tr w:rsidR="006A522F" w:rsidRPr="004C7E39" w14:paraId="07F61FBF" w14:textId="77777777" w:rsidTr="00415767">
        <w:trPr>
          <w:trHeight w:val="362"/>
        </w:trPr>
        <w:tc>
          <w:tcPr>
            <w:tcW w:w="1081" w:type="pct"/>
            <w:tcBorders>
              <w:top w:val="single" w:sz="4" w:space="0" w:color="auto"/>
              <w:left w:val="single" w:sz="4" w:space="0" w:color="auto"/>
              <w:bottom w:val="single" w:sz="4" w:space="0" w:color="auto"/>
              <w:right w:val="single" w:sz="4" w:space="0" w:color="auto"/>
            </w:tcBorders>
            <w:shd w:val="clear" w:color="auto" w:fill="auto"/>
          </w:tcPr>
          <w:p w14:paraId="73246F19" w14:textId="77777777" w:rsidR="006A522F" w:rsidRPr="004C7E39" w:rsidRDefault="006A522F" w:rsidP="00415767">
            <w:pPr>
              <w:rPr>
                <w:color w:val="000000"/>
              </w:rPr>
            </w:pPr>
            <w:r w:rsidRPr="004C7E39">
              <w:rPr>
                <w:sz w:val="22"/>
              </w:rPr>
              <w:t>pVar_ccycd_code</w:t>
            </w:r>
          </w:p>
        </w:tc>
        <w:tc>
          <w:tcPr>
            <w:tcW w:w="1273" w:type="pct"/>
            <w:tcBorders>
              <w:top w:val="single" w:sz="4" w:space="0" w:color="auto"/>
              <w:left w:val="single" w:sz="4" w:space="0" w:color="auto"/>
              <w:bottom w:val="single" w:sz="4" w:space="0" w:color="auto"/>
              <w:right w:val="single" w:sz="4" w:space="0" w:color="auto"/>
            </w:tcBorders>
            <w:shd w:val="clear" w:color="auto" w:fill="auto"/>
            <w:noWrap/>
          </w:tcPr>
          <w:p w14:paraId="57C6F4FC" w14:textId="77777777" w:rsidR="006A522F" w:rsidRPr="004C7E39" w:rsidRDefault="006A522F" w:rsidP="00415767">
            <w:pPr>
              <w:rPr>
                <w:color w:val="000000"/>
              </w:rPr>
            </w:pPr>
            <w:r w:rsidRPr="004C7E39">
              <w:rPr>
                <w:color w:val="000000"/>
                <w:sz w:val="22"/>
              </w:rPr>
              <w:t>Mã loại tiền quy đổi</w:t>
            </w:r>
          </w:p>
        </w:tc>
        <w:tc>
          <w:tcPr>
            <w:tcW w:w="1324" w:type="pct"/>
            <w:tcBorders>
              <w:top w:val="single" w:sz="4" w:space="0" w:color="auto"/>
              <w:left w:val="single" w:sz="4" w:space="0" w:color="auto"/>
              <w:bottom w:val="single" w:sz="4" w:space="0" w:color="auto"/>
              <w:right w:val="single" w:sz="4" w:space="0" w:color="auto"/>
            </w:tcBorders>
            <w:shd w:val="clear" w:color="auto" w:fill="auto"/>
            <w:noWrap/>
          </w:tcPr>
          <w:p w14:paraId="06B15EC3" w14:textId="77777777" w:rsidR="006A522F" w:rsidRPr="004C7E39" w:rsidRDefault="006A522F" w:rsidP="00415767">
            <w:pPr>
              <w:rPr>
                <w:color w:val="000000"/>
              </w:rPr>
            </w:pPr>
            <w:r w:rsidRPr="004C7E39">
              <w:rPr>
                <w:color w:val="000000"/>
                <w:sz w:val="22"/>
              </w:rPr>
              <w:t>VAR_CRNCY_CODE</w:t>
            </w:r>
          </w:p>
        </w:tc>
        <w:tc>
          <w:tcPr>
            <w:tcW w:w="1323" w:type="pct"/>
            <w:tcBorders>
              <w:top w:val="single" w:sz="4" w:space="0" w:color="auto"/>
              <w:left w:val="single" w:sz="4" w:space="0" w:color="auto"/>
              <w:bottom w:val="single" w:sz="4" w:space="0" w:color="auto"/>
              <w:right w:val="single" w:sz="4" w:space="0" w:color="auto"/>
            </w:tcBorders>
            <w:shd w:val="clear" w:color="auto" w:fill="auto"/>
            <w:noWrap/>
          </w:tcPr>
          <w:p w14:paraId="5D8D11F1" w14:textId="77777777" w:rsidR="006A522F" w:rsidRPr="004C7E39" w:rsidRDefault="006A522F" w:rsidP="00415767">
            <w:pPr>
              <w:rPr>
                <w:color w:val="000000"/>
              </w:rPr>
            </w:pPr>
          </w:p>
        </w:tc>
      </w:tr>
      <w:tr w:rsidR="006A522F" w:rsidRPr="004C7E39" w14:paraId="1628E163" w14:textId="77777777" w:rsidTr="00415767">
        <w:trPr>
          <w:trHeight w:val="362"/>
        </w:trPr>
        <w:tc>
          <w:tcPr>
            <w:tcW w:w="1081" w:type="pct"/>
            <w:tcBorders>
              <w:top w:val="single" w:sz="4" w:space="0" w:color="auto"/>
              <w:left w:val="single" w:sz="4" w:space="0" w:color="auto"/>
              <w:bottom w:val="single" w:sz="4" w:space="0" w:color="auto"/>
              <w:right w:val="single" w:sz="4" w:space="0" w:color="auto"/>
            </w:tcBorders>
            <w:shd w:val="clear" w:color="auto" w:fill="auto"/>
          </w:tcPr>
          <w:p w14:paraId="082CAA06" w14:textId="77777777" w:rsidR="006A522F" w:rsidRPr="004C7E39" w:rsidRDefault="006A522F" w:rsidP="00415767">
            <w:r w:rsidRPr="004C7E39">
              <w:rPr>
                <w:sz w:val="22"/>
              </w:rPr>
              <w:t>pFxd_ccycd_code</w:t>
            </w:r>
          </w:p>
        </w:tc>
        <w:tc>
          <w:tcPr>
            <w:tcW w:w="1273" w:type="pct"/>
            <w:tcBorders>
              <w:top w:val="single" w:sz="4" w:space="0" w:color="auto"/>
              <w:left w:val="single" w:sz="4" w:space="0" w:color="auto"/>
              <w:bottom w:val="single" w:sz="4" w:space="0" w:color="auto"/>
              <w:right w:val="single" w:sz="4" w:space="0" w:color="auto"/>
            </w:tcBorders>
            <w:shd w:val="clear" w:color="auto" w:fill="auto"/>
            <w:noWrap/>
          </w:tcPr>
          <w:p w14:paraId="34834E2B" w14:textId="77777777" w:rsidR="006A522F" w:rsidRPr="004C7E39" w:rsidRDefault="006A522F" w:rsidP="00415767">
            <w:pPr>
              <w:rPr>
                <w:color w:val="000000"/>
              </w:rPr>
            </w:pPr>
            <w:r w:rsidRPr="004C7E39">
              <w:rPr>
                <w:color w:val="000000"/>
                <w:sz w:val="22"/>
              </w:rPr>
              <w:t>Mã loại tiền nguyên tệ</w:t>
            </w:r>
          </w:p>
        </w:tc>
        <w:tc>
          <w:tcPr>
            <w:tcW w:w="1324" w:type="pct"/>
            <w:tcBorders>
              <w:top w:val="single" w:sz="4" w:space="0" w:color="auto"/>
              <w:left w:val="single" w:sz="4" w:space="0" w:color="auto"/>
              <w:bottom w:val="single" w:sz="4" w:space="0" w:color="auto"/>
              <w:right w:val="single" w:sz="4" w:space="0" w:color="auto"/>
            </w:tcBorders>
            <w:shd w:val="clear" w:color="auto" w:fill="auto"/>
            <w:noWrap/>
          </w:tcPr>
          <w:p w14:paraId="2C5AA4FC" w14:textId="77777777" w:rsidR="006A522F" w:rsidRPr="004C7E39" w:rsidRDefault="006A522F" w:rsidP="00415767">
            <w:pPr>
              <w:rPr>
                <w:color w:val="000000"/>
              </w:rPr>
            </w:pPr>
            <w:r w:rsidRPr="004C7E39">
              <w:rPr>
                <w:color w:val="000000"/>
                <w:sz w:val="22"/>
              </w:rPr>
              <w:t>FXD_CRNCY_CODE</w:t>
            </w:r>
          </w:p>
        </w:tc>
        <w:tc>
          <w:tcPr>
            <w:tcW w:w="1323" w:type="pct"/>
            <w:tcBorders>
              <w:top w:val="single" w:sz="4" w:space="0" w:color="auto"/>
              <w:left w:val="single" w:sz="4" w:space="0" w:color="auto"/>
              <w:bottom w:val="single" w:sz="4" w:space="0" w:color="auto"/>
              <w:right w:val="single" w:sz="4" w:space="0" w:color="auto"/>
            </w:tcBorders>
            <w:shd w:val="clear" w:color="auto" w:fill="auto"/>
            <w:noWrap/>
          </w:tcPr>
          <w:p w14:paraId="2C781776" w14:textId="77777777" w:rsidR="006A522F" w:rsidRPr="004C7E39" w:rsidRDefault="006A522F" w:rsidP="00415767">
            <w:pPr>
              <w:rPr>
                <w:color w:val="000000"/>
              </w:rPr>
            </w:pPr>
          </w:p>
        </w:tc>
      </w:tr>
      <w:tr w:rsidR="006A522F" w:rsidRPr="004C7E39" w14:paraId="5E16756A" w14:textId="77777777" w:rsidTr="00415767">
        <w:trPr>
          <w:trHeight w:val="362"/>
        </w:trPr>
        <w:tc>
          <w:tcPr>
            <w:tcW w:w="1081" w:type="pct"/>
            <w:tcBorders>
              <w:top w:val="single" w:sz="4" w:space="0" w:color="auto"/>
              <w:left w:val="single" w:sz="4" w:space="0" w:color="auto"/>
              <w:bottom w:val="single" w:sz="4" w:space="0" w:color="auto"/>
              <w:right w:val="single" w:sz="4" w:space="0" w:color="auto"/>
            </w:tcBorders>
            <w:shd w:val="clear" w:color="auto" w:fill="auto"/>
          </w:tcPr>
          <w:p w14:paraId="395B4C70" w14:textId="77777777" w:rsidR="006A522F" w:rsidRPr="004C7E39" w:rsidRDefault="006A522F" w:rsidP="00415767">
            <w:r w:rsidRPr="004C7E39">
              <w:rPr>
                <w:sz w:val="22"/>
              </w:rPr>
              <w:t>pTrdt</w:t>
            </w:r>
          </w:p>
        </w:tc>
        <w:tc>
          <w:tcPr>
            <w:tcW w:w="1273" w:type="pct"/>
            <w:tcBorders>
              <w:top w:val="single" w:sz="4" w:space="0" w:color="auto"/>
              <w:left w:val="single" w:sz="4" w:space="0" w:color="auto"/>
              <w:bottom w:val="single" w:sz="4" w:space="0" w:color="auto"/>
              <w:right w:val="single" w:sz="4" w:space="0" w:color="auto"/>
            </w:tcBorders>
            <w:shd w:val="clear" w:color="auto" w:fill="auto"/>
            <w:noWrap/>
          </w:tcPr>
          <w:p w14:paraId="7E902460" w14:textId="77777777" w:rsidR="006A522F" w:rsidRPr="004C7E39" w:rsidRDefault="006A522F" w:rsidP="00415767">
            <w:pPr>
              <w:rPr>
                <w:color w:val="000000"/>
              </w:rPr>
            </w:pPr>
            <w:r w:rsidRPr="004C7E39">
              <w:rPr>
                <w:color w:val="000000"/>
                <w:sz w:val="22"/>
              </w:rPr>
              <w:t>Ngày quy đổi</w:t>
            </w:r>
          </w:p>
        </w:tc>
        <w:tc>
          <w:tcPr>
            <w:tcW w:w="1324" w:type="pct"/>
            <w:tcBorders>
              <w:top w:val="single" w:sz="4" w:space="0" w:color="auto"/>
              <w:left w:val="single" w:sz="4" w:space="0" w:color="auto"/>
              <w:bottom w:val="single" w:sz="4" w:space="0" w:color="auto"/>
              <w:right w:val="single" w:sz="4" w:space="0" w:color="auto"/>
            </w:tcBorders>
            <w:shd w:val="clear" w:color="auto" w:fill="auto"/>
            <w:noWrap/>
          </w:tcPr>
          <w:p w14:paraId="7AD05FD9" w14:textId="77777777" w:rsidR="006A522F" w:rsidRPr="004C7E39" w:rsidRDefault="006A522F" w:rsidP="00415767">
            <w:pPr>
              <w:rPr>
                <w:color w:val="000000"/>
              </w:rPr>
            </w:pPr>
            <w:r w:rsidRPr="004C7E39">
              <w:rPr>
                <w:color w:val="000000"/>
                <w:sz w:val="22"/>
              </w:rPr>
              <w:t>RTLIST_DATE</w:t>
            </w:r>
          </w:p>
        </w:tc>
        <w:tc>
          <w:tcPr>
            <w:tcW w:w="1323" w:type="pct"/>
            <w:tcBorders>
              <w:top w:val="single" w:sz="4" w:space="0" w:color="auto"/>
              <w:left w:val="single" w:sz="4" w:space="0" w:color="auto"/>
              <w:bottom w:val="single" w:sz="4" w:space="0" w:color="auto"/>
              <w:right w:val="single" w:sz="4" w:space="0" w:color="auto"/>
            </w:tcBorders>
            <w:shd w:val="clear" w:color="auto" w:fill="auto"/>
            <w:noWrap/>
          </w:tcPr>
          <w:p w14:paraId="26F9F41B" w14:textId="77777777" w:rsidR="006A522F" w:rsidRPr="004C7E39" w:rsidRDefault="006A522F" w:rsidP="00415767">
            <w:pPr>
              <w:rPr>
                <w:color w:val="000000"/>
              </w:rPr>
            </w:pPr>
            <w:r w:rsidRPr="004C7E39">
              <w:rPr>
                <w:color w:val="000000"/>
                <w:sz w:val="22"/>
              </w:rPr>
              <w:t>Định dạng YYYYMMDD</w:t>
            </w:r>
          </w:p>
        </w:tc>
      </w:tr>
      <w:tr w:rsidR="006A522F" w:rsidRPr="004C7E39" w14:paraId="5E4E7AAF" w14:textId="77777777" w:rsidTr="00415767">
        <w:trPr>
          <w:trHeight w:val="362"/>
        </w:trPr>
        <w:tc>
          <w:tcPr>
            <w:tcW w:w="1081" w:type="pct"/>
            <w:tcBorders>
              <w:top w:val="single" w:sz="4" w:space="0" w:color="auto"/>
              <w:left w:val="single" w:sz="4" w:space="0" w:color="auto"/>
              <w:bottom w:val="single" w:sz="4" w:space="0" w:color="auto"/>
              <w:right w:val="single" w:sz="4" w:space="0" w:color="auto"/>
            </w:tcBorders>
            <w:shd w:val="clear" w:color="auto" w:fill="auto"/>
          </w:tcPr>
          <w:p w14:paraId="1EA359E6" w14:textId="77777777" w:rsidR="006A522F" w:rsidRPr="004C7E39" w:rsidRDefault="006A522F" w:rsidP="00415767">
            <w:r w:rsidRPr="004C7E39">
              <w:rPr>
                <w:sz w:val="22"/>
              </w:rPr>
              <w:t>vRes</w:t>
            </w:r>
          </w:p>
        </w:tc>
        <w:tc>
          <w:tcPr>
            <w:tcW w:w="1273" w:type="pct"/>
            <w:tcBorders>
              <w:top w:val="single" w:sz="4" w:space="0" w:color="auto"/>
              <w:left w:val="single" w:sz="4" w:space="0" w:color="auto"/>
              <w:bottom w:val="single" w:sz="4" w:space="0" w:color="auto"/>
              <w:right w:val="single" w:sz="4" w:space="0" w:color="auto"/>
            </w:tcBorders>
            <w:shd w:val="clear" w:color="auto" w:fill="auto"/>
            <w:noWrap/>
          </w:tcPr>
          <w:p w14:paraId="7BBC7FBA" w14:textId="77777777" w:rsidR="006A522F" w:rsidRPr="004C7E39" w:rsidRDefault="006A522F" w:rsidP="00415767">
            <w:pPr>
              <w:rPr>
                <w:color w:val="000000"/>
              </w:rPr>
            </w:pPr>
            <w:r w:rsidRPr="004C7E39">
              <w:rPr>
                <w:color w:val="000000"/>
                <w:sz w:val="22"/>
              </w:rPr>
              <w:t>Tỷ giá quy đổi</w:t>
            </w:r>
          </w:p>
        </w:tc>
        <w:tc>
          <w:tcPr>
            <w:tcW w:w="1324" w:type="pct"/>
            <w:tcBorders>
              <w:top w:val="single" w:sz="4" w:space="0" w:color="auto"/>
              <w:left w:val="single" w:sz="4" w:space="0" w:color="auto"/>
              <w:bottom w:val="single" w:sz="4" w:space="0" w:color="auto"/>
              <w:right w:val="single" w:sz="4" w:space="0" w:color="auto"/>
            </w:tcBorders>
            <w:shd w:val="clear" w:color="auto" w:fill="auto"/>
            <w:noWrap/>
          </w:tcPr>
          <w:p w14:paraId="097D0519" w14:textId="77777777" w:rsidR="006A522F" w:rsidRPr="004C7E39" w:rsidRDefault="006A522F" w:rsidP="00415767">
            <w:pPr>
              <w:rPr>
                <w:color w:val="000000"/>
              </w:rPr>
            </w:pPr>
            <w:r w:rsidRPr="004C7E39">
              <w:rPr>
                <w:color w:val="000000"/>
                <w:sz w:val="22"/>
              </w:rPr>
              <w:t>VAR_CRNCY_UNITS</w:t>
            </w:r>
          </w:p>
        </w:tc>
        <w:tc>
          <w:tcPr>
            <w:tcW w:w="1323" w:type="pct"/>
            <w:tcBorders>
              <w:top w:val="single" w:sz="4" w:space="0" w:color="auto"/>
              <w:left w:val="single" w:sz="4" w:space="0" w:color="auto"/>
              <w:bottom w:val="single" w:sz="4" w:space="0" w:color="auto"/>
              <w:right w:val="single" w:sz="4" w:space="0" w:color="auto"/>
            </w:tcBorders>
            <w:shd w:val="clear" w:color="auto" w:fill="auto"/>
            <w:noWrap/>
          </w:tcPr>
          <w:p w14:paraId="1C3953BF" w14:textId="77777777" w:rsidR="006A522F" w:rsidRPr="004C7E39" w:rsidRDefault="006A522F" w:rsidP="00415767">
            <w:pPr>
              <w:rPr>
                <w:color w:val="000000"/>
              </w:rPr>
            </w:pPr>
          </w:p>
        </w:tc>
      </w:tr>
    </w:tbl>
    <w:p w14:paraId="03C5838A" w14:textId="77777777" w:rsidR="006A522F" w:rsidRPr="004C7E39" w:rsidRDefault="006A522F" w:rsidP="006A522F">
      <w:pPr>
        <w:pStyle w:val="ListParagraph"/>
        <w:autoSpaceDE w:val="0"/>
        <w:autoSpaceDN w:val="0"/>
        <w:adjustRightInd w:val="0"/>
        <w:rPr>
          <w:rFonts w:ascii="Times New Roman" w:eastAsia="Arial" w:hAnsi="Times New Roman"/>
          <w:color w:val="000000"/>
          <w:sz w:val="20"/>
          <w:szCs w:val="20"/>
        </w:rPr>
      </w:pPr>
    </w:p>
    <w:p w14:paraId="4B53F131" w14:textId="77777777" w:rsidR="006A522F" w:rsidRPr="004C7E39" w:rsidRDefault="006A522F" w:rsidP="006A522F">
      <w:pPr>
        <w:pStyle w:val="ListParagraph"/>
        <w:rPr>
          <w:rFonts w:ascii="Times New Roman" w:hAnsi="Times New Roman"/>
          <w:sz w:val="24"/>
          <w:szCs w:val="24"/>
        </w:rPr>
      </w:pPr>
      <w:r w:rsidRPr="004C7E39">
        <w:rPr>
          <w:rFonts w:ascii="Times New Roman" w:hAnsi="Times New Roman"/>
          <w:sz w:val="24"/>
          <w:szCs w:val="24"/>
        </w:rPr>
        <w:t xml:space="preserve">Ví dụ: </w:t>
      </w:r>
    </w:p>
    <w:p w14:paraId="6E58B725" w14:textId="77777777" w:rsidR="006A522F" w:rsidRPr="004C7E39" w:rsidRDefault="006A522F" w:rsidP="006A522F">
      <w:pPr>
        <w:pStyle w:val="ListParagraph"/>
        <w:numPr>
          <w:ilvl w:val="1"/>
          <w:numId w:val="2"/>
        </w:numPr>
        <w:rPr>
          <w:rFonts w:ascii="Times New Roman" w:hAnsi="Times New Roman"/>
          <w:sz w:val="24"/>
          <w:szCs w:val="24"/>
        </w:rPr>
      </w:pPr>
      <w:r w:rsidRPr="004C7E39">
        <w:rPr>
          <w:rFonts w:ascii="Times New Roman" w:hAnsi="Times New Roman"/>
          <w:sz w:val="24"/>
          <w:szCs w:val="24"/>
        </w:rPr>
        <w:t xml:space="preserve">Cần quy đổi dư nợ từ loại tiền </w:t>
      </w:r>
      <w:r w:rsidRPr="004C7E39">
        <w:rPr>
          <w:rFonts w:ascii="Times New Roman" w:hAnsi="Times New Roman"/>
          <w:color w:val="FF0000"/>
          <w:sz w:val="24"/>
          <w:szCs w:val="24"/>
        </w:rPr>
        <w:t>X</w:t>
      </w:r>
      <w:r w:rsidRPr="004C7E39">
        <w:rPr>
          <w:rFonts w:ascii="Times New Roman" w:hAnsi="Times New Roman"/>
          <w:sz w:val="24"/>
          <w:szCs w:val="24"/>
        </w:rPr>
        <w:t xml:space="preserve"> về VND thì sẽ gọi fucntion(hàm) CUSTOM.LN_GET_EXRATE với các tham số đầu vào như sau: </w:t>
      </w:r>
    </w:p>
    <w:p w14:paraId="5C76F82E" w14:textId="77777777" w:rsidR="006A522F" w:rsidRPr="004C7E39" w:rsidRDefault="006A522F" w:rsidP="006A522F">
      <w:pPr>
        <w:pStyle w:val="ListParagraph"/>
        <w:numPr>
          <w:ilvl w:val="4"/>
          <w:numId w:val="2"/>
        </w:numPr>
        <w:ind w:left="1710" w:hanging="270"/>
        <w:rPr>
          <w:rFonts w:ascii="Times New Roman" w:hAnsi="Times New Roman"/>
          <w:i/>
          <w:iCs/>
          <w:sz w:val="24"/>
          <w:szCs w:val="24"/>
        </w:rPr>
      </w:pPr>
      <w:r w:rsidRPr="004C7E39">
        <w:rPr>
          <w:rFonts w:ascii="Times New Roman" w:hAnsi="Times New Roman"/>
          <w:i/>
          <w:iCs/>
          <w:sz w:val="24"/>
          <w:szCs w:val="24"/>
        </w:rPr>
        <w:t xml:space="preserve">Dư nợ * </w:t>
      </w:r>
    </w:p>
    <w:p w14:paraId="5B1BF2B9" w14:textId="77777777" w:rsidR="006A522F" w:rsidRPr="004C7E39" w:rsidRDefault="006A522F" w:rsidP="006A522F">
      <w:pPr>
        <w:pStyle w:val="ListParagraph"/>
        <w:ind w:left="1710"/>
        <w:rPr>
          <w:rFonts w:ascii="Times New Roman" w:hAnsi="Times New Roman"/>
          <w:i/>
          <w:iCs/>
          <w:sz w:val="24"/>
          <w:szCs w:val="24"/>
        </w:rPr>
      </w:pPr>
      <w:r w:rsidRPr="004C7E39">
        <w:rPr>
          <w:rFonts w:ascii="Times New Roman" w:hAnsi="Times New Roman"/>
          <w:i/>
          <w:iCs/>
          <w:sz w:val="24"/>
          <w:szCs w:val="24"/>
        </w:rPr>
        <w:t xml:space="preserve">CUSTOM.LN_GET_EXRATE(‘M1000’,’VND’, </w:t>
      </w:r>
      <w:r w:rsidRPr="004C7E39">
        <w:rPr>
          <w:rFonts w:ascii="Times New Roman" w:hAnsi="Times New Roman"/>
          <w:i/>
          <w:iCs/>
          <w:color w:val="FF0000"/>
          <w:sz w:val="24"/>
          <w:szCs w:val="24"/>
        </w:rPr>
        <w:t>X</w:t>
      </w:r>
      <w:r w:rsidRPr="004C7E39">
        <w:rPr>
          <w:rFonts w:ascii="Times New Roman" w:hAnsi="Times New Roman"/>
          <w:i/>
          <w:iCs/>
          <w:sz w:val="24"/>
          <w:szCs w:val="24"/>
        </w:rPr>
        <w:t>, ‘&lt;NGÀY_BÁO_CÁO&gt;’)</w:t>
      </w:r>
    </w:p>
    <w:p w14:paraId="5A3B8044" w14:textId="77777777" w:rsidR="006A522F" w:rsidRPr="004C7E39" w:rsidRDefault="006A522F" w:rsidP="006A522F">
      <w:pPr>
        <w:pStyle w:val="ListParagraph"/>
        <w:numPr>
          <w:ilvl w:val="1"/>
          <w:numId w:val="2"/>
        </w:numPr>
        <w:rPr>
          <w:rFonts w:ascii="Times New Roman" w:hAnsi="Times New Roman"/>
          <w:sz w:val="24"/>
          <w:szCs w:val="24"/>
        </w:rPr>
      </w:pPr>
      <w:r w:rsidRPr="004C7E39">
        <w:rPr>
          <w:rFonts w:ascii="Times New Roman" w:hAnsi="Times New Roman"/>
          <w:sz w:val="24"/>
          <w:szCs w:val="24"/>
        </w:rPr>
        <w:t xml:space="preserve">Cần quy đổi dư nợ từ loại tiền </w:t>
      </w:r>
      <w:r w:rsidRPr="004C7E39">
        <w:rPr>
          <w:rFonts w:ascii="Times New Roman" w:hAnsi="Times New Roman"/>
          <w:color w:val="FF0000"/>
          <w:sz w:val="24"/>
          <w:szCs w:val="24"/>
        </w:rPr>
        <w:t>Y</w:t>
      </w:r>
      <w:r w:rsidRPr="004C7E39">
        <w:rPr>
          <w:rFonts w:ascii="Times New Roman" w:hAnsi="Times New Roman"/>
          <w:sz w:val="24"/>
          <w:szCs w:val="24"/>
        </w:rPr>
        <w:t xml:space="preserve"> về USD thì sẽ gọi fucntion(hàm) CUSTOM.LN_GET_EXRATE với các tham số đầu vào như sau: </w:t>
      </w:r>
    </w:p>
    <w:p w14:paraId="37B4A179" w14:textId="77777777" w:rsidR="006A522F" w:rsidRPr="004C7E39" w:rsidRDefault="006A522F" w:rsidP="006A522F">
      <w:pPr>
        <w:pStyle w:val="ListParagraph"/>
        <w:numPr>
          <w:ilvl w:val="4"/>
          <w:numId w:val="2"/>
        </w:numPr>
        <w:ind w:left="1710" w:hanging="270"/>
        <w:rPr>
          <w:rFonts w:ascii="Times New Roman" w:hAnsi="Times New Roman"/>
          <w:i/>
          <w:iCs/>
          <w:sz w:val="24"/>
          <w:szCs w:val="24"/>
        </w:rPr>
      </w:pPr>
      <w:r w:rsidRPr="004C7E39">
        <w:rPr>
          <w:rFonts w:ascii="Times New Roman" w:hAnsi="Times New Roman"/>
          <w:i/>
          <w:iCs/>
          <w:sz w:val="24"/>
          <w:szCs w:val="24"/>
        </w:rPr>
        <w:t xml:space="preserve">Dư nợ * </w:t>
      </w:r>
    </w:p>
    <w:p w14:paraId="27A36099" w14:textId="77777777" w:rsidR="006A522F" w:rsidRPr="004C7E39" w:rsidRDefault="006A522F" w:rsidP="006A522F">
      <w:pPr>
        <w:pStyle w:val="ListParagraph"/>
        <w:ind w:left="1710"/>
        <w:rPr>
          <w:rFonts w:ascii="Times New Roman" w:hAnsi="Times New Roman"/>
          <w:i/>
          <w:iCs/>
        </w:rPr>
      </w:pPr>
      <w:r w:rsidRPr="004C7E39">
        <w:rPr>
          <w:rFonts w:ascii="Times New Roman" w:hAnsi="Times New Roman"/>
          <w:i/>
          <w:iCs/>
        </w:rPr>
        <w:t xml:space="preserve">CUSTOM.LN_GET_EXRATE(‘M1000’,’USD’, </w:t>
      </w:r>
      <w:r w:rsidRPr="004C7E39">
        <w:rPr>
          <w:rFonts w:ascii="Times New Roman" w:hAnsi="Times New Roman"/>
          <w:i/>
          <w:iCs/>
          <w:color w:val="FF0000"/>
        </w:rPr>
        <w:t>Y</w:t>
      </w:r>
      <w:r w:rsidRPr="004C7E39">
        <w:rPr>
          <w:rFonts w:ascii="Times New Roman" w:hAnsi="Times New Roman"/>
          <w:i/>
          <w:iCs/>
        </w:rPr>
        <w:t>, ‘&lt;NGÀY_BÁO_CÁO&gt;’)</w:t>
      </w:r>
    </w:p>
    <w:p w14:paraId="41BD858E" w14:textId="77777777" w:rsidR="006A522F" w:rsidRPr="004C7E39" w:rsidRDefault="006A522F" w:rsidP="006A522F">
      <w:pPr>
        <w:pStyle w:val="Heading3"/>
      </w:pPr>
      <w:bookmarkStart w:id="1218" w:name="_Tỷ_giá_CMC"/>
      <w:bookmarkStart w:id="1219" w:name="_Toc108106112"/>
      <w:bookmarkStart w:id="1220" w:name="_Toc112677053"/>
      <w:bookmarkEnd w:id="1218"/>
      <w:r w:rsidRPr="004C7E39">
        <w:t>Tỷ giá CMC</w:t>
      </w:r>
      <w:bookmarkEnd w:id="1219"/>
      <w:bookmarkEnd w:id="1220"/>
    </w:p>
    <w:p w14:paraId="1EB9665D" w14:textId="77777777" w:rsidR="006A522F" w:rsidRPr="004C7E39" w:rsidRDefault="006A522F" w:rsidP="006A522F">
      <w:pPr>
        <w:pStyle w:val="ListParagraph"/>
        <w:numPr>
          <w:ilvl w:val="0"/>
          <w:numId w:val="2"/>
        </w:numPr>
        <w:rPr>
          <w:rFonts w:ascii="Times New Roman" w:hAnsi="Times New Roman"/>
          <w:sz w:val="24"/>
          <w:szCs w:val="24"/>
        </w:rPr>
      </w:pPr>
      <w:r w:rsidRPr="004C7E39">
        <w:rPr>
          <w:rFonts w:ascii="Times New Roman" w:hAnsi="Times New Roman"/>
          <w:sz w:val="24"/>
          <w:szCs w:val="24"/>
        </w:rPr>
        <w:t>Nguồn dữ liệu: TBAADM.RTH (function CUSTOM.LN_GET_EXRATE)</w:t>
      </w:r>
    </w:p>
    <w:p w14:paraId="4998C617" w14:textId="77777777" w:rsidR="006A522F" w:rsidRPr="004C7E39" w:rsidRDefault="006A522F" w:rsidP="006A522F">
      <w:pPr>
        <w:pStyle w:val="ListParagraph"/>
        <w:numPr>
          <w:ilvl w:val="0"/>
          <w:numId w:val="2"/>
        </w:numPr>
        <w:autoSpaceDE w:val="0"/>
        <w:autoSpaceDN w:val="0"/>
        <w:adjustRightInd w:val="0"/>
        <w:rPr>
          <w:rFonts w:ascii="Times New Roman" w:eastAsiaTheme="minorHAnsi" w:hAnsi="Times New Roman"/>
          <w:color w:val="000000"/>
          <w:sz w:val="20"/>
          <w:szCs w:val="20"/>
        </w:rPr>
      </w:pPr>
      <w:r w:rsidRPr="004C7E39">
        <w:rPr>
          <w:rFonts w:ascii="Times New Roman" w:hAnsi="Times New Roman"/>
          <w:sz w:val="24"/>
          <w:szCs w:val="24"/>
        </w:rPr>
        <w:t>Điều kiện lấy:</w:t>
      </w:r>
    </w:p>
    <w:tbl>
      <w:tblPr>
        <w:tblStyle w:val="TableGrid"/>
        <w:tblW w:w="0" w:type="auto"/>
        <w:tblLook w:val="04A0" w:firstRow="1" w:lastRow="0" w:firstColumn="1" w:lastColumn="0" w:noHBand="0" w:noVBand="1"/>
      </w:tblPr>
      <w:tblGrid>
        <w:gridCol w:w="13948"/>
      </w:tblGrid>
      <w:tr w:rsidR="006A522F" w:rsidRPr="004C7E39" w14:paraId="51EF738C" w14:textId="77777777" w:rsidTr="00415767">
        <w:tc>
          <w:tcPr>
            <w:tcW w:w="13948" w:type="dxa"/>
          </w:tcPr>
          <w:p w14:paraId="04F44510" w14:textId="77777777" w:rsidR="006A522F" w:rsidRPr="004C7E39" w:rsidRDefault="006A522F" w:rsidP="00415767">
            <w:pPr>
              <w:autoSpaceDE w:val="0"/>
              <w:autoSpaceDN w:val="0"/>
              <w:adjustRightInd w:val="0"/>
              <w:ind w:left="720"/>
              <w:rPr>
                <w:color w:val="000000"/>
                <w:sz w:val="18"/>
                <w:szCs w:val="18"/>
                <w:lang w:val="en-SG"/>
              </w:rPr>
            </w:pPr>
            <w:r w:rsidRPr="004C7E39">
              <w:rPr>
                <w:b/>
                <w:bCs/>
                <w:color w:val="0000FF"/>
                <w:sz w:val="18"/>
                <w:szCs w:val="18"/>
                <w:lang w:val="en-SG"/>
              </w:rPr>
              <w:t>CREATE</w:t>
            </w:r>
            <w:r w:rsidRPr="004C7E39">
              <w:rPr>
                <w:color w:val="000000"/>
                <w:sz w:val="18"/>
                <w:szCs w:val="18"/>
                <w:lang w:val="en-SG"/>
              </w:rPr>
              <w:t xml:space="preserve"> </w:t>
            </w:r>
            <w:r w:rsidRPr="004C7E39">
              <w:rPr>
                <w:b/>
                <w:bCs/>
                <w:color w:val="0000FF"/>
                <w:sz w:val="18"/>
                <w:szCs w:val="18"/>
                <w:lang w:val="en-SG"/>
              </w:rPr>
              <w:t>OR</w:t>
            </w:r>
            <w:r w:rsidRPr="004C7E39">
              <w:rPr>
                <w:color w:val="000000"/>
                <w:sz w:val="18"/>
                <w:szCs w:val="18"/>
                <w:lang w:val="en-SG"/>
              </w:rPr>
              <w:t xml:space="preserve"> </w:t>
            </w:r>
            <w:r w:rsidRPr="004C7E39">
              <w:rPr>
                <w:b/>
                <w:bCs/>
                <w:color w:val="000000"/>
                <w:sz w:val="18"/>
                <w:szCs w:val="18"/>
                <w:lang w:val="en-SG"/>
              </w:rPr>
              <w:t>REPLACE</w:t>
            </w:r>
            <w:r w:rsidRPr="004C7E39">
              <w:rPr>
                <w:color w:val="000000"/>
                <w:sz w:val="18"/>
                <w:szCs w:val="18"/>
                <w:lang w:val="en-SG"/>
              </w:rPr>
              <w:t xml:space="preserve"> </w:t>
            </w:r>
            <w:r w:rsidRPr="004C7E39">
              <w:rPr>
                <w:b/>
                <w:bCs/>
                <w:color w:val="0000FF"/>
                <w:sz w:val="18"/>
                <w:szCs w:val="18"/>
                <w:lang w:val="en-SG"/>
              </w:rPr>
              <w:t>FUNCTION</w:t>
            </w:r>
            <w:r w:rsidRPr="004C7E39">
              <w:rPr>
                <w:color w:val="000000"/>
                <w:sz w:val="18"/>
                <w:szCs w:val="18"/>
                <w:lang w:val="en-SG"/>
              </w:rPr>
              <w:t xml:space="preserve"> </w:t>
            </w:r>
          </w:p>
          <w:p w14:paraId="2A0A2F16"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color w:val="000000"/>
                <w:sz w:val="18"/>
                <w:szCs w:val="18"/>
                <w:highlight w:val="yellow"/>
                <w:lang w:val="en-SG"/>
              </w:rPr>
              <w:t>CUSTOM</w:t>
            </w:r>
            <w:r w:rsidRPr="004C7E39">
              <w:rPr>
                <w:color w:val="FF0000"/>
                <w:sz w:val="18"/>
                <w:szCs w:val="18"/>
                <w:highlight w:val="yellow"/>
                <w:lang w:val="en-SG"/>
              </w:rPr>
              <w:t>.</w:t>
            </w:r>
            <w:r w:rsidRPr="004C7E39">
              <w:rPr>
                <w:color w:val="000000"/>
                <w:sz w:val="18"/>
                <w:szCs w:val="18"/>
                <w:highlight w:val="yellow"/>
                <w:lang w:val="en-SG"/>
              </w:rPr>
              <w:t>cmcGetEXRate_ALL</w:t>
            </w:r>
            <w:r w:rsidRPr="004C7E39">
              <w:rPr>
                <w:color w:val="000000"/>
                <w:sz w:val="18"/>
                <w:szCs w:val="18"/>
                <w:lang w:val="en-SG"/>
              </w:rPr>
              <w:t xml:space="preserve"> </w:t>
            </w:r>
            <w:r w:rsidRPr="004C7E39">
              <w:rPr>
                <w:color w:val="FF0000"/>
                <w:sz w:val="18"/>
                <w:szCs w:val="18"/>
                <w:lang w:val="en-SG"/>
              </w:rPr>
              <w:t>(</w:t>
            </w:r>
            <w:r w:rsidRPr="004C7E39">
              <w:rPr>
                <w:color w:val="000000"/>
                <w:sz w:val="18"/>
                <w:szCs w:val="18"/>
                <w:lang w:val="en-SG"/>
              </w:rPr>
              <w:t xml:space="preserve">ccy1 </w:t>
            </w:r>
            <w:r w:rsidRPr="004C7E39">
              <w:rPr>
                <w:b/>
                <w:bCs/>
                <w:color w:val="800080"/>
                <w:sz w:val="18"/>
                <w:szCs w:val="18"/>
                <w:lang w:val="en-SG"/>
              </w:rPr>
              <w:t>VARCHAR2</w:t>
            </w:r>
            <w:r w:rsidRPr="004C7E39">
              <w:rPr>
                <w:color w:val="FF0000"/>
                <w:sz w:val="18"/>
                <w:szCs w:val="18"/>
                <w:lang w:val="en-SG"/>
              </w:rPr>
              <w:t>.</w:t>
            </w:r>
          </w:p>
          <w:p w14:paraId="63BD2247"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color w:val="000000"/>
                <w:sz w:val="18"/>
                <w:szCs w:val="18"/>
                <w:lang w:val="en-SG"/>
              </w:rPr>
              <w:tab/>
            </w:r>
            <w:r w:rsidRPr="004C7E39">
              <w:rPr>
                <w:color w:val="000000"/>
                <w:sz w:val="18"/>
                <w:szCs w:val="18"/>
                <w:lang w:val="en-SG"/>
              </w:rPr>
              <w:tab/>
              <w:t xml:space="preserve">          ccy2 </w:t>
            </w:r>
            <w:r w:rsidRPr="004C7E39">
              <w:rPr>
                <w:b/>
                <w:bCs/>
                <w:color w:val="800080"/>
                <w:sz w:val="18"/>
                <w:szCs w:val="18"/>
                <w:lang w:val="en-SG"/>
              </w:rPr>
              <w:t>VARCHAR2</w:t>
            </w:r>
            <w:r w:rsidRPr="004C7E39">
              <w:rPr>
                <w:color w:val="FF0000"/>
                <w:sz w:val="18"/>
                <w:szCs w:val="18"/>
                <w:lang w:val="en-SG"/>
              </w:rPr>
              <w:t>,</w:t>
            </w:r>
          </w:p>
          <w:p w14:paraId="69D8DBFA"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p_Ratecode </w:t>
            </w:r>
            <w:r w:rsidRPr="004C7E39">
              <w:rPr>
                <w:b/>
                <w:bCs/>
                <w:color w:val="800080"/>
                <w:sz w:val="18"/>
                <w:szCs w:val="18"/>
                <w:lang w:val="en-SG"/>
              </w:rPr>
              <w:t>VARCHAR2</w:t>
            </w:r>
            <w:r w:rsidRPr="004C7E39">
              <w:rPr>
                <w:color w:val="FF0000"/>
                <w:sz w:val="18"/>
                <w:szCs w:val="18"/>
                <w:lang w:val="en-SG"/>
              </w:rPr>
              <w:t>,</w:t>
            </w:r>
          </w:p>
          <w:p w14:paraId="3F7BEC06"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p_date </w:t>
            </w:r>
            <w:r w:rsidRPr="004C7E39">
              <w:rPr>
                <w:b/>
                <w:bCs/>
                <w:color w:val="800080"/>
                <w:sz w:val="18"/>
                <w:szCs w:val="18"/>
                <w:lang w:val="en-SG"/>
              </w:rPr>
              <w:t>DATE</w:t>
            </w:r>
            <w:r w:rsidRPr="004C7E39">
              <w:rPr>
                <w:color w:val="FF0000"/>
                <w:sz w:val="18"/>
                <w:szCs w:val="18"/>
                <w:lang w:val="en-SG"/>
              </w:rPr>
              <w:t>)</w:t>
            </w:r>
          </w:p>
          <w:p w14:paraId="101A72BB" w14:textId="77777777" w:rsidR="006A522F" w:rsidRPr="004C7E39" w:rsidRDefault="006A522F" w:rsidP="00415767">
            <w:pPr>
              <w:autoSpaceDE w:val="0"/>
              <w:autoSpaceDN w:val="0"/>
              <w:adjustRightInd w:val="0"/>
              <w:ind w:left="720"/>
              <w:rPr>
                <w:color w:val="000000"/>
                <w:sz w:val="18"/>
                <w:szCs w:val="18"/>
                <w:lang w:val="en-SG"/>
              </w:rPr>
            </w:pPr>
            <w:r w:rsidRPr="004C7E39">
              <w:rPr>
                <w:b/>
                <w:bCs/>
                <w:color w:val="0000FF"/>
                <w:sz w:val="18"/>
                <w:szCs w:val="18"/>
                <w:lang w:val="en-SG"/>
              </w:rPr>
              <w:t>RETURN</w:t>
            </w:r>
            <w:r w:rsidRPr="004C7E39">
              <w:rPr>
                <w:color w:val="000000"/>
                <w:sz w:val="18"/>
                <w:szCs w:val="18"/>
                <w:lang w:val="en-SG"/>
              </w:rPr>
              <w:t xml:space="preserve"> </w:t>
            </w:r>
            <w:r w:rsidRPr="004C7E39">
              <w:rPr>
                <w:b/>
                <w:bCs/>
                <w:color w:val="800080"/>
                <w:sz w:val="18"/>
                <w:szCs w:val="18"/>
                <w:lang w:val="en-SG"/>
              </w:rPr>
              <w:t>NUMBER</w:t>
            </w:r>
            <w:r w:rsidRPr="004C7E39">
              <w:rPr>
                <w:color w:val="000000"/>
                <w:sz w:val="18"/>
                <w:szCs w:val="18"/>
                <w:lang w:val="en-SG"/>
              </w:rPr>
              <w:t xml:space="preserve"> </w:t>
            </w:r>
            <w:r w:rsidRPr="004C7E39">
              <w:rPr>
                <w:b/>
                <w:bCs/>
                <w:color w:val="0000FF"/>
                <w:sz w:val="18"/>
                <w:szCs w:val="18"/>
                <w:lang w:val="en-SG"/>
              </w:rPr>
              <w:t>IS</w:t>
            </w:r>
            <w:r w:rsidRPr="004C7E39">
              <w:rPr>
                <w:color w:val="000000"/>
                <w:sz w:val="18"/>
                <w:szCs w:val="18"/>
                <w:lang w:val="en-SG"/>
              </w:rPr>
              <w:t xml:space="preserve"> </w:t>
            </w:r>
          </w:p>
          <w:p w14:paraId="61B02D86"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iRate </w:t>
            </w:r>
            <w:r w:rsidRPr="004C7E39">
              <w:rPr>
                <w:b/>
                <w:bCs/>
                <w:color w:val="800080"/>
                <w:sz w:val="18"/>
                <w:szCs w:val="18"/>
                <w:lang w:val="en-SG"/>
              </w:rPr>
              <w:t>NUMBER</w:t>
            </w:r>
            <w:r w:rsidRPr="004C7E39">
              <w:rPr>
                <w:color w:val="FF0000"/>
                <w:sz w:val="18"/>
                <w:szCs w:val="18"/>
                <w:lang w:val="en-SG"/>
              </w:rPr>
              <w:t>;</w:t>
            </w:r>
          </w:p>
          <w:p w14:paraId="3ECF535C"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loc_RLIST_DATE </w:t>
            </w:r>
            <w:r w:rsidRPr="004C7E39">
              <w:rPr>
                <w:b/>
                <w:bCs/>
                <w:color w:val="800080"/>
                <w:sz w:val="18"/>
                <w:szCs w:val="18"/>
                <w:lang w:val="en-SG"/>
              </w:rPr>
              <w:t>DATE</w:t>
            </w:r>
            <w:r w:rsidRPr="004C7E39">
              <w:rPr>
                <w:color w:val="FF0000"/>
                <w:sz w:val="18"/>
                <w:szCs w:val="18"/>
                <w:lang w:val="en-SG"/>
              </w:rPr>
              <w:t>;</w:t>
            </w:r>
          </w:p>
          <w:p w14:paraId="32BDB68E"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loc_RLIST_NUM </w:t>
            </w:r>
            <w:r w:rsidRPr="004C7E39">
              <w:rPr>
                <w:b/>
                <w:bCs/>
                <w:color w:val="800080"/>
                <w:sz w:val="18"/>
                <w:szCs w:val="18"/>
                <w:lang w:val="en-SG"/>
              </w:rPr>
              <w:t>VARCHAR2</w:t>
            </w:r>
            <w:r w:rsidRPr="004C7E39">
              <w:rPr>
                <w:color w:val="FF0000"/>
                <w:sz w:val="18"/>
                <w:szCs w:val="18"/>
                <w:lang w:val="en-SG"/>
              </w:rPr>
              <w:t>(</w:t>
            </w:r>
            <w:r w:rsidRPr="004C7E39">
              <w:rPr>
                <w:color w:val="000000"/>
                <w:sz w:val="18"/>
                <w:szCs w:val="18"/>
                <w:lang w:val="en-SG"/>
              </w:rPr>
              <w:t>50</w:t>
            </w:r>
            <w:r w:rsidRPr="004C7E39">
              <w:rPr>
                <w:color w:val="FF0000"/>
                <w:sz w:val="18"/>
                <w:szCs w:val="18"/>
                <w:lang w:val="en-SG"/>
              </w:rPr>
              <w:t>);</w:t>
            </w:r>
          </w:p>
          <w:p w14:paraId="33114007" w14:textId="77777777" w:rsidR="006A522F" w:rsidRPr="004C7E39" w:rsidRDefault="006A522F" w:rsidP="00415767">
            <w:pPr>
              <w:autoSpaceDE w:val="0"/>
              <w:autoSpaceDN w:val="0"/>
              <w:adjustRightInd w:val="0"/>
              <w:ind w:left="720"/>
              <w:rPr>
                <w:color w:val="000000"/>
                <w:sz w:val="18"/>
                <w:szCs w:val="18"/>
                <w:lang w:val="en-SG"/>
              </w:rPr>
            </w:pPr>
            <w:r w:rsidRPr="004C7E39">
              <w:rPr>
                <w:b/>
                <w:bCs/>
                <w:color w:val="0000FF"/>
                <w:sz w:val="18"/>
                <w:szCs w:val="18"/>
                <w:lang w:val="en-SG"/>
              </w:rPr>
              <w:t>BEGIN</w:t>
            </w:r>
            <w:r w:rsidRPr="004C7E39">
              <w:rPr>
                <w:color w:val="000000"/>
                <w:sz w:val="18"/>
                <w:szCs w:val="18"/>
                <w:lang w:val="en-SG"/>
              </w:rPr>
              <w:t xml:space="preserve"> </w:t>
            </w:r>
          </w:p>
          <w:p w14:paraId="37D2093C"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iRate </w:t>
            </w:r>
            <w:r w:rsidRPr="004C7E39">
              <w:rPr>
                <w:color w:val="FF0000"/>
                <w:sz w:val="18"/>
                <w:szCs w:val="18"/>
                <w:lang w:val="en-SG"/>
              </w:rPr>
              <w:t>:=</w:t>
            </w:r>
            <w:r w:rsidRPr="004C7E39">
              <w:rPr>
                <w:color w:val="000000"/>
                <w:sz w:val="18"/>
                <w:szCs w:val="18"/>
                <w:lang w:val="en-SG"/>
              </w:rPr>
              <w:t xml:space="preserve"> 1</w:t>
            </w:r>
            <w:r w:rsidRPr="004C7E39">
              <w:rPr>
                <w:color w:val="FF0000"/>
                <w:sz w:val="18"/>
                <w:szCs w:val="18"/>
                <w:lang w:val="en-SG"/>
              </w:rPr>
              <w:t>;</w:t>
            </w:r>
          </w:p>
          <w:p w14:paraId="0FB92196" w14:textId="77777777" w:rsidR="006A522F" w:rsidRPr="004C7E39" w:rsidRDefault="006A522F" w:rsidP="00415767">
            <w:pPr>
              <w:autoSpaceDE w:val="0"/>
              <w:autoSpaceDN w:val="0"/>
              <w:adjustRightInd w:val="0"/>
              <w:ind w:left="720"/>
              <w:rPr>
                <w:b/>
                <w:bCs/>
                <w:color w:val="0000FF"/>
                <w:sz w:val="18"/>
                <w:szCs w:val="18"/>
                <w:lang w:val="en-SG"/>
              </w:rPr>
            </w:pPr>
            <w:r w:rsidRPr="004C7E39">
              <w:rPr>
                <w:color w:val="000000"/>
                <w:sz w:val="18"/>
                <w:szCs w:val="18"/>
                <w:lang w:val="en-SG"/>
              </w:rPr>
              <w:t xml:space="preserve">    </w:t>
            </w:r>
            <w:r w:rsidRPr="004C7E39">
              <w:rPr>
                <w:b/>
                <w:bCs/>
                <w:color w:val="0000FF"/>
                <w:sz w:val="18"/>
                <w:szCs w:val="18"/>
                <w:lang w:val="en-SG"/>
              </w:rPr>
              <w:t>IF</w:t>
            </w:r>
            <w:r w:rsidRPr="004C7E39">
              <w:rPr>
                <w:color w:val="000000"/>
                <w:sz w:val="18"/>
                <w:szCs w:val="18"/>
                <w:lang w:val="en-SG"/>
              </w:rPr>
              <w:t xml:space="preserve"> ccy2 !</w:t>
            </w:r>
            <w:r w:rsidRPr="004C7E39">
              <w:rPr>
                <w:color w:val="FF0000"/>
                <w:sz w:val="18"/>
                <w:szCs w:val="18"/>
                <w:lang w:val="en-SG"/>
              </w:rPr>
              <w:t>=</w:t>
            </w:r>
            <w:r w:rsidRPr="004C7E39">
              <w:rPr>
                <w:color w:val="000000"/>
                <w:sz w:val="18"/>
                <w:szCs w:val="18"/>
                <w:lang w:val="en-SG"/>
              </w:rPr>
              <w:t xml:space="preserve"> ccy1 </w:t>
            </w:r>
            <w:r w:rsidRPr="004C7E39">
              <w:rPr>
                <w:b/>
                <w:bCs/>
                <w:color w:val="0000FF"/>
                <w:sz w:val="18"/>
                <w:szCs w:val="18"/>
                <w:lang w:val="en-SG"/>
              </w:rPr>
              <w:t>THEN</w:t>
            </w:r>
          </w:p>
          <w:p w14:paraId="4C4A225A"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SELECT</w:t>
            </w:r>
            <w:r w:rsidRPr="004C7E39">
              <w:rPr>
                <w:color w:val="000000"/>
                <w:sz w:val="18"/>
                <w:szCs w:val="18"/>
                <w:lang w:val="en-SG"/>
              </w:rPr>
              <w:t xml:space="preserve"> </w:t>
            </w:r>
            <w:r w:rsidRPr="004C7E39">
              <w:rPr>
                <w:b/>
                <w:bCs/>
                <w:color w:val="0000FF"/>
                <w:sz w:val="18"/>
                <w:szCs w:val="18"/>
                <w:lang w:val="en-SG"/>
              </w:rPr>
              <w:t>MAX</w:t>
            </w:r>
            <w:r w:rsidRPr="004C7E39">
              <w:rPr>
                <w:color w:val="FF0000"/>
                <w:sz w:val="18"/>
                <w:szCs w:val="18"/>
                <w:lang w:val="en-SG"/>
              </w:rPr>
              <w:t>(</w:t>
            </w:r>
            <w:r w:rsidRPr="004C7E39">
              <w:rPr>
                <w:color w:val="000000"/>
                <w:sz w:val="18"/>
                <w:szCs w:val="18"/>
                <w:lang w:val="en-SG"/>
              </w:rPr>
              <w:t>RTLIST_DATE</w:t>
            </w:r>
            <w:r w:rsidRPr="004C7E39">
              <w:rPr>
                <w:color w:val="FF0000"/>
                <w:sz w:val="18"/>
                <w:szCs w:val="18"/>
                <w:lang w:val="en-SG"/>
              </w:rPr>
              <w:t>)</w:t>
            </w:r>
            <w:r w:rsidRPr="004C7E39">
              <w:rPr>
                <w:color w:val="000000"/>
                <w:sz w:val="18"/>
                <w:szCs w:val="18"/>
                <w:lang w:val="en-SG"/>
              </w:rPr>
              <w:t xml:space="preserve"> </w:t>
            </w:r>
          </w:p>
          <w:p w14:paraId="5314ACA3"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INTO</w:t>
            </w:r>
            <w:r w:rsidRPr="004C7E39">
              <w:rPr>
                <w:color w:val="000000"/>
                <w:sz w:val="18"/>
                <w:szCs w:val="18"/>
                <w:lang w:val="en-SG"/>
              </w:rPr>
              <w:t xml:space="preserve"> loc_RLIST_DATE </w:t>
            </w:r>
          </w:p>
          <w:p w14:paraId="5B2FD02A"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FROM</w:t>
            </w:r>
            <w:r w:rsidRPr="004C7E39">
              <w:rPr>
                <w:color w:val="000000"/>
                <w:sz w:val="18"/>
                <w:szCs w:val="18"/>
                <w:lang w:val="en-SG"/>
              </w:rPr>
              <w:t xml:space="preserve"> TBAADM</w:t>
            </w:r>
            <w:r w:rsidRPr="004C7E39">
              <w:rPr>
                <w:color w:val="FF0000"/>
                <w:sz w:val="18"/>
                <w:szCs w:val="18"/>
                <w:lang w:val="en-SG"/>
              </w:rPr>
              <w:t>.</w:t>
            </w:r>
            <w:r w:rsidRPr="004C7E39">
              <w:rPr>
                <w:color w:val="000000"/>
                <w:sz w:val="18"/>
                <w:szCs w:val="18"/>
                <w:lang w:val="en-SG"/>
              </w:rPr>
              <w:t xml:space="preserve">RTH </w:t>
            </w:r>
          </w:p>
          <w:p w14:paraId="5451CB20"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WHERE</w:t>
            </w:r>
            <w:r w:rsidRPr="004C7E39">
              <w:rPr>
                <w:color w:val="000000"/>
                <w:sz w:val="18"/>
                <w:szCs w:val="18"/>
                <w:lang w:val="en-SG"/>
              </w:rPr>
              <w:t xml:space="preserve"> RATECODE </w:t>
            </w:r>
            <w:r w:rsidRPr="004C7E39">
              <w:rPr>
                <w:color w:val="FF0000"/>
                <w:sz w:val="18"/>
                <w:szCs w:val="18"/>
                <w:lang w:val="en-SG"/>
              </w:rPr>
              <w:t>=</w:t>
            </w:r>
            <w:r w:rsidRPr="004C7E39">
              <w:rPr>
                <w:color w:val="000000"/>
                <w:sz w:val="18"/>
                <w:szCs w:val="18"/>
                <w:lang w:val="en-SG"/>
              </w:rPr>
              <w:t xml:space="preserve"> p_Ratecode </w:t>
            </w:r>
          </w:p>
          <w:p w14:paraId="60EA6BBB"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RTLIST_DATE &lt;</w:t>
            </w:r>
            <w:r w:rsidRPr="004C7E39">
              <w:rPr>
                <w:color w:val="FF0000"/>
                <w:sz w:val="18"/>
                <w:szCs w:val="18"/>
                <w:lang w:val="en-SG"/>
              </w:rPr>
              <w:t>=</w:t>
            </w:r>
            <w:r w:rsidRPr="004C7E39">
              <w:rPr>
                <w:color w:val="000000"/>
                <w:sz w:val="18"/>
                <w:szCs w:val="18"/>
                <w:lang w:val="en-SG"/>
              </w:rPr>
              <w:t xml:space="preserve"> p_date</w:t>
            </w:r>
          </w:p>
          <w:p w14:paraId="1C33CE5C"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FXD_CRNCY_CODE </w:t>
            </w:r>
            <w:r w:rsidRPr="004C7E39">
              <w:rPr>
                <w:color w:val="FF0000"/>
                <w:sz w:val="18"/>
                <w:szCs w:val="18"/>
                <w:lang w:val="en-SG"/>
              </w:rPr>
              <w:t>=</w:t>
            </w:r>
            <w:r w:rsidRPr="004C7E39">
              <w:rPr>
                <w:color w:val="000000"/>
                <w:sz w:val="18"/>
                <w:szCs w:val="18"/>
                <w:lang w:val="en-SG"/>
              </w:rPr>
              <w:t xml:space="preserve"> ccy2</w:t>
            </w:r>
          </w:p>
          <w:p w14:paraId="0A8068B5"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VAR_CRNCY_CODE </w:t>
            </w:r>
            <w:r w:rsidRPr="004C7E39">
              <w:rPr>
                <w:color w:val="FF0000"/>
                <w:sz w:val="18"/>
                <w:szCs w:val="18"/>
                <w:lang w:val="en-SG"/>
              </w:rPr>
              <w:t>=</w:t>
            </w:r>
            <w:r w:rsidRPr="004C7E39">
              <w:rPr>
                <w:color w:val="000000"/>
                <w:sz w:val="18"/>
                <w:szCs w:val="18"/>
                <w:lang w:val="en-SG"/>
              </w:rPr>
              <w:t xml:space="preserve"> ccy1</w:t>
            </w:r>
            <w:r w:rsidRPr="004C7E39">
              <w:rPr>
                <w:color w:val="FF0000"/>
                <w:sz w:val="18"/>
                <w:szCs w:val="18"/>
                <w:lang w:val="en-SG"/>
              </w:rPr>
              <w:t>;</w:t>
            </w:r>
          </w:p>
          <w:p w14:paraId="7B3D8D97"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p>
          <w:p w14:paraId="036DCFA6"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b/>
                <w:bCs/>
                <w:color w:val="0000FF"/>
                <w:sz w:val="18"/>
                <w:szCs w:val="18"/>
                <w:lang w:val="en-SG"/>
              </w:rPr>
              <w:t>SELECT</w:t>
            </w:r>
            <w:r w:rsidRPr="004C7E39">
              <w:rPr>
                <w:color w:val="000000"/>
                <w:sz w:val="18"/>
                <w:szCs w:val="18"/>
                <w:lang w:val="en-SG"/>
              </w:rPr>
              <w:t xml:space="preserve"> </w:t>
            </w:r>
            <w:r w:rsidRPr="004C7E39">
              <w:rPr>
                <w:b/>
                <w:bCs/>
                <w:color w:val="0000FF"/>
                <w:sz w:val="18"/>
                <w:szCs w:val="18"/>
                <w:lang w:val="en-SG"/>
              </w:rPr>
              <w:t>MAX</w:t>
            </w:r>
            <w:r w:rsidRPr="004C7E39">
              <w:rPr>
                <w:color w:val="FF0000"/>
                <w:sz w:val="18"/>
                <w:szCs w:val="18"/>
                <w:lang w:val="en-SG"/>
              </w:rPr>
              <w:t>(</w:t>
            </w:r>
            <w:r w:rsidRPr="004C7E39">
              <w:rPr>
                <w:b/>
                <w:bCs/>
                <w:color w:val="000000"/>
                <w:sz w:val="18"/>
                <w:szCs w:val="18"/>
                <w:lang w:val="en-SG"/>
              </w:rPr>
              <w:t>TO_NUMBER</w:t>
            </w:r>
            <w:r w:rsidRPr="004C7E39">
              <w:rPr>
                <w:color w:val="FF0000"/>
                <w:sz w:val="18"/>
                <w:szCs w:val="18"/>
                <w:lang w:val="en-SG"/>
              </w:rPr>
              <w:t>(</w:t>
            </w:r>
            <w:r w:rsidRPr="004C7E39">
              <w:rPr>
                <w:color w:val="000000"/>
                <w:sz w:val="18"/>
                <w:szCs w:val="18"/>
                <w:lang w:val="en-SG"/>
              </w:rPr>
              <w:t>RTLIST_NUM</w:t>
            </w:r>
            <w:r w:rsidRPr="004C7E39">
              <w:rPr>
                <w:color w:val="FF0000"/>
                <w:sz w:val="18"/>
                <w:szCs w:val="18"/>
                <w:lang w:val="en-SG"/>
              </w:rPr>
              <w:t>))</w:t>
            </w:r>
          </w:p>
          <w:p w14:paraId="26C3B519"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INTO</w:t>
            </w:r>
            <w:r w:rsidRPr="004C7E39">
              <w:rPr>
                <w:color w:val="000000"/>
                <w:sz w:val="18"/>
                <w:szCs w:val="18"/>
                <w:lang w:val="en-SG"/>
              </w:rPr>
              <w:t xml:space="preserve"> loc_RLIST_NUM </w:t>
            </w:r>
          </w:p>
          <w:p w14:paraId="3D0756D9"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FROM</w:t>
            </w:r>
            <w:r w:rsidRPr="004C7E39">
              <w:rPr>
                <w:color w:val="000000"/>
                <w:sz w:val="18"/>
                <w:szCs w:val="18"/>
                <w:lang w:val="en-SG"/>
              </w:rPr>
              <w:t xml:space="preserve"> TBAADM</w:t>
            </w:r>
            <w:r w:rsidRPr="004C7E39">
              <w:rPr>
                <w:color w:val="FF0000"/>
                <w:sz w:val="18"/>
                <w:szCs w:val="18"/>
                <w:lang w:val="en-SG"/>
              </w:rPr>
              <w:t>.</w:t>
            </w:r>
            <w:r w:rsidRPr="004C7E39">
              <w:rPr>
                <w:color w:val="000000"/>
                <w:sz w:val="18"/>
                <w:szCs w:val="18"/>
                <w:lang w:val="en-SG"/>
              </w:rPr>
              <w:t xml:space="preserve">RTH </w:t>
            </w:r>
          </w:p>
          <w:p w14:paraId="5D9BA9B5"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WHERE</w:t>
            </w:r>
            <w:r w:rsidRPr="004C7E39">
              <w:rPr>
                <w:color w:val="000000"/>
                <w:sz w:val="18"/>
                <w:szCs w:val="18"/>
                <w:lang w:val="en-SG"/>
              </w:rPr>
              <w:t xml:space="preserve"> RATECODE </w:t>
            </w:r>
            <w:r w:rsidRPr="004C7E39">
              <w:rPr>
                <w:color w:val="FF0000"/>
                <w:sz w:val="18"/>
                <w:szCs w:val="18"/>
                <w:lang w:val="en-SG"/>
              </w:rPr>
              <w:t>=</w:t>
            </w:r>
            <w:r w:rsidRPr="004C7E39">
              <w:rPr>
                <w:color w:val="000000"/>
                <w:sz w:val="18"/>
                <w:szCs w:val="18"/>
                <w:lang w:val="en-SG"/>
              </w:rPr>
              <w:t xml:space="preserve"> p_Ratecode </w:t>
            </w:r>
          </w:p>
          <w:p w14:paraId="37CA6DA8"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RTLIST_DATE </w:t>
            </w:r>
            <w:r w:rsidRPr="004C7E39">
              <w:rPr>
                <w:color w:val="FF0000"/>
                <w:sz w:val="18"/>
                <w:szCs w:val="18"/>
                <w:lang w:val="en-SG"/>
              </w:rPr>
              <w:t>=</w:t>
            </w:r>
            <w:r w:rsidRPr="004C7E39">
              <w:rPr>
                <w:color w:val="000000"/>
                <w:sz w:val="18"/>
                <w:szCs w:val="18"/>
                <w:lang w:val="en-SG"/>
              </w:rPr>
              <w:t xml:space="preserve"> loc_RLIST_DATE</w:t>
            </w:r>
          </w:p>
          <w:p w14:paraId="6BDD84E5"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FXD_CRNCY_CODE </w:t>
            </w:r>
            <w:r w:rsidRPr="004C7E39">
              <w:rPr>
                <w:color w:val="FF0000"/>
                <w:sz w:val="18"/>
                <w:szCs w:val="18"/>
                <w:lang w:val="en-SG"/>
              </w:rPr>
              <w:t>=</w:t>
            </w:r>
            <w:r w:rsidRPr="004C7E39">
              <w:rPr>
                <w:color w:val="000000"/>
                <w:sz w:val="18"/>
                <w:szCs w:val="18"/>
                <w:lang w:val="en-SG"/>
              </w:rPr>
              <w:t xml:space="preserve"> ccy2</w:t>
            </w:r>
          </w:p>
          <w:p w14:paraId="2C402E3E"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VAR_CRNCY_CODE </w:t>
            </w:r>
            <w:r w:rsidRPr="004C7E39">
              <w:rPr>
                <w:color w:val="FF0000"/>
                <w:sz w:val="18"/>
                <w:szCs w:val="18"/>
                <w:lang w:val="en-SG"/>
              </w:rPr>
              <w:t>=</w:t>
            </w:r>
            <w:r w:rsidRPr="004C7E39">
              <w:rPr>
                <w:color w:val="000000"/>
                <w:sz w:val="18"/>
                <w:szCs w:val="18"/>
                <w:lang w:val="en-SG"/>
              </w:rPr>
              <w:t xml:space="preserve"> ccy1</w:t>
            </w:r>
            <w:r w:rsidRPr="004C7E39">
              <w:rPr>
                <w:color w:val="FF0000"/>
                <w:sz w:val="18"/>
                <w:szCs w:val="18"/>
                <w:lang w:val="en-SG"/>
              </w:rPr>
              <w:t>;</w:t>
            </w:r>
          </w:p>
          <w:p w14:paraId="353ACD7A"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p>
          <w:p w14:paraId="2BE989B4"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SELECT</w:t>
            </w:r>
            <w:r w:rsidRPr="004C7E39">
              <w:rPr>
                <w:color w:val="000000"/>
                <w:sz w:val="18"/>
                <w:szCs w:val="18"/>
                <w:lang w:val="en-SG"/>
              </w:rPr>
              <w:t xml:space="preserve"> VAR_CRNCY_UNITS</w:t>
            </w:r>
          </w:p>
          <w:p w14:paraId="395483B3"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INTO</w:t>
            </w:r>
            <w:r w:rsidRPr="004C7E39">
              <w:rPr>
                <w:color w:val="000000"/>
                <w:sz w:val="18"/>
                <w:szCs w:val="18"/>
                <w:lang w:val="en-SG"/>
              </w:rPr>
              <w:t xml:space="preserve"> iRate</w:t>
            </w:r>
          </w:p>
          <w:p w14:paraId="7A4D448A"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FROM</w:t>
            </w:r>
            <w:r w:rsidRPr="004C7E39">
              <w:rPr>
                <w:color w:val="000000"/>
                <w:sz w:val="18"/>
                <w:szCs w:val="18"/>
                <w:lang w:val="en-SG"/>
              </w:rPr>
              <w:t xml:space="preserve"> TBAADM</w:t>
            </w:r>
            <w:r w:rsidRPr="004C7E39">
              <w:rPr>
                <w:color w:val="FF0000"/>
                <w:sz w:val="18"/>
                <w:szCs w:val="18"/>
                <w:lang w:val="en-SG"/>
              </w:rPr>
              <w:t>.</w:t>
            </w:r>
            <w:r w:rsidRPr="004C7E39">
              <w:rPr>
                <w:color w:val="000000"/>
                <w:sz w:val="18"/>
                <w:szCs w:val="18"/>
                <w:lang w:val="en-SG"/>
              </w:rPr>
              <w:t>RTH</w:t>
            </w:r>
          </w:p>
          <w:p w14:paraId="014B4C29"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WHERE</w:t>
            </w:r>
            <w:r w:rsidRPr="004C7E39">
              <w:rPr>
                <w:color w:val="000000"/>
                <w:sz w:val="18"/>
                <w:szCs w:val="18"/>
                <w:lang w:val="en-SG"/>
              </w:rPr>
              <w:t xml:space="preserve"> RATECODE </w:t>
            </w:r>
            <w:r w:rsidRPr="004C7E39">
              <w:rPr>
                <w:color w:val="FF0000"/>
                <w:sz w:val="18"/>
                <w:szCs w:val="18"/>
                <w:lang w:val="en-SG"/>
              </w:rPr>
              <w:t>=</w:t>
            </w:r>
            <w:r w:rsidRPr="004C7E39">
              <w:rPr>
                <w:color w:val="000000"/>
                <w:sz w:val="18"/>
                <w:szCs w:val="18"/>
                <w:lang w:val="en-SG"/>
              </w:rPr>
              <w:t xml:space="preserve"> p_Ratecode</w:t>
            </w:r>
          </w:p>
          <w:p w14:paraId="40B57545"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RTLIST_DATE </w:t>
            </w:r>
            <w:r w:rsidRPr="004C7E39">
              <w:rPr>
                <w:color w:val="FF0000"/>
                <w:sz w:val="18"/>
                <w:szCs w:val="18"/>
                <w:lang w:val="en-SG"/>
              </w:rPr>
              <w:t>=</w:t>
            </w:r>
            <w:r w:rsidRPr="004C7E39">
              <w:rPr>
                <w:color w:val="000000"/>
                <w:sz w:val="18"/>
                <w:szCs w:val="18"/>
                <w:lang w:val="en-SG"/>
              </w:rPr>
              <w:t xml:space="preserve"> loc_RLIST_DATE</w:t>
            </w:r>
          </w:p>
          <w:p w14:paraId="0C60B0A3"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FXD_CRNCY_CODE </w:t>
            </w:r>
            <w:r w:rsidRPr="004C7E39">
              <w:rPr>
                <w:color w:val="FF0000"/>
                <w:sz w:val="18"/>
                <w:szCs w:val="18"/>
                <w:lang w:val="en-SG"/>
              </w:rPr>
              <w:t>=</w:t>
            </w:r>
            <w:r w:rsidRPr="004C7E39">
              <w:rPr>
                <w:color w:val="000000"/>
                <w:sz w:val="18"/>
                <w:szCs w:val="18"/>
                <w:lang w:val="en-SG"/>
              </w:rPr>
              <w:t xml:space="preserve"> ccy2</w:t>
            </w:r>
          </w:p>
          <w:p w14:paraId="7465109D"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VAR_CRNCY_CODE </w:t>
            </w:r>
            <w:r w:rsidRPr="004C7E39">
              <w:rPr>
                <w:color w:val="FF0000"/>
                <w:sz w:val="18"/>
                <w:szCs w:val="18"/>
                <w:lang w:val="en-SG"/>
              </w:rPr>
              <w:t>=</w:t>
            </w:r>
            <w:r w:rsidRPr="004C7E39">
              <w:rPr>
                <w:color w:val="000000"/>
                <w:sz w:val="18"/>
                <w:szCs w:val="18"/>
                <w:lang w:val="en-SG"/>
              </w:rPr>
              <w:t xml:space="preserve"> ccy1</w:t>
            </w:r>
          </w:p>
          <w:p w14:paraId="643B481A" w14:textId="77777777" w:rsidR="006A522F" w:rsidRPr="004C7E39" w:rsidRDefault="006A522F" w:rsidP="00415767">
            <w:pPr>
              <w:autoSpaceDE w:val="0"/>
              <w:autoSpaceDN w:val="0"/>
              <w:adjustRightInd w:val="0"/>
              <w:ind w:left="720"/>
              <w:rPr>
                <w:color w:val="00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w:t>
            </w:r>
            <w:r w:rsidRPr="004C7E39">
              <w:rPr>
                <w:b/>
                <w:bCs/>
                <w:color w:val="000000"/>
                <w:sz w:val="18"/>
                <w:szCs w:val="18"/>
                <w:lang w:val="en-SG"/>
              </w:rPr>
              <w:t>TO_NUMBER</w:t>
            </w:r>
            <w:r w:rsidRPr="004C7E39">
              <w:rPr>
                <w:color w:val="FF0000"/>
                <w:sz w:val="18"/>
                <w:szCs w:val="18"/>
                <w:lang w:val="en-SG"/>
              </w:rPr>
              <w:t>(</w:t>
            </w:r>
            <w:r w:rsidRPr="004C7E39">
              <w:rPr>
                <w:color w:val="000000"/>
                <w:sz w:val="18"/>
                <w:szCs w:val="18"/>
                <w:lang w:val="en-SG"/>
              </w:rPr>
              <w:t>RTLIST_NUM</w:t>
            </w:r>
            <w:r w:rsidRPr="004C7E39">
              <w:rPr>
                <w:color w:val="FF0000"/>
                <w:sz w:val="18"/>
                <w:szCs w:val="18"/>
                <w:lang w:val="en-SG"/>
              </w:rPr>
              <w:t>)</w:t>
            </w:r>
            <w:r w:rsidRPr="004C7E39">
              <w:rPr>
                <w:color w:val="000000"/>
                <w:sz w:val="18"/>
                <w:szCs w:val="18"/>
                <w:lang w:val="en-SG"/>
              </w:rPr>
              <w:t xml:space="preserve"> </w:t>
            </w:r>
            <w:r w:rsidRPr="004C7E39">
              <w:rPr>
                <w:color w:val="FF0000"/>
                <w:sz w:val="18"/>
                <w:szCs w:val="18"/>
                <w:lang w:val="en-SG"/>
              </w:rPr>
              <w:t>=</w:t>
            </w:r>
            <w:r w:rsidRPr="004C7E39">
              <w:rPr>
                <w:color w:val="000000"/>
                <w:sz w:val="18"/>
                <w:szCs w:val="18"/>
                <w:lang w:val="en-SG"/>
              </w:rPr>
              <w:t xml:space="preserve"> loc_RLIST_NUM</w:t>
            </w:r>
          </w:p>
          <w:p w14:paraId="5149EB08"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b/>
                <w:bCs/>
                <w:color w:val="0000FF"/>
                <w:sz w:val="18"/>
                <w:szCs w:val="18"/>
                <w:lang w:val="en-SG"/>
              </w:rPr>
              <w:t>AND</w:t>
            </w:r>
            <w:r w:rsidRPr="004C7E39">
              <w:rPr>
                <w:color w:val="000000"/>
                <w:sz w:val="18"/>
                <w:szCs w:val="18"/>
                <w:lang w:val="en-SG"/>
              </w:rPr>
              <w:t xml:space="preserve"> </w:t>
            </w:r>
            <w:r w:rsidRPr="004C7E39">
              <w:rPr>
                <w:b/>
                <w:bCs/>
                <w:color w:val="000000"/>
                <w:sz w:val="18"/>
                <w:szCs w:val="18"/>
                <w:lang w:val="en-SG"/>
              </w:rPr>
              <w:t>ROWNUM</w:t>
            </w:r>
            <w:r w:rsidRPr="004C7E39">
              <w:rPr>
                <w:color w:val="000000"/>
                <w:sz w:val="18"/>
                <w:szCs w:val="18"/>
                <w:lang w:val="en-SG"/>
              </w:rPr>
              <w:t xml:space="preserve"> </w:t>
            </w:r>
            <w:r w:rsidRPr="004C7E39">
              <w:rPr>
                <w:color w:val="FF0000"/>
                <w:sz w:val="18"/>
                <w:szCs w:val="18"/>
                <w:lang w:val="en-SG"/>
              </w:rPr>
              <w:t>=</w:t>
            </w:r>
            <w:r w:rsidRPr="004C7E39">
              <w:rPr>
                <w:color w:val="000000"/>
                <w:sz w:val="18"/>
                <w:szCs w:val="18"/>
                <w:lang w:val="en-SG"/>
              </w:rPr>
              <w:t xml:space="preserve"> 1</w:t>
            </w:r>
            <w:r w:rsidRPr="004C7E39">
              <w:rPr>
                <w:color w:val="FF0000"/>
                <w:sz w:val="18"/>
                <w:szCs w:val="18"/>
                <w:lang w:val="en-SG"/>
              </w:rPr>
              <w:t>;</w:t>
            </w:r>
          </w:p>
          <w:p w14:paraId="1BCA66BA" w14:textId="77777777" w:rsidR="006A522F" w:rsidRPr="004C7E39" w:rsidRDefault="006A522F" w:rsidP="00415767">
            <w:pPr>
              <w:autoSpaceDE w:val="0"/>
              <w:autoSpaceDN w:val="0"/>
              <w:adjustRightInd w:val="0"/>
              <w:ind w:left="720"/>
              <w:rPr>
                <w:b/>
                <w:bCs/>
                <w:color w:val="0000FF"/>
                <w:sz w:val="18"/>
                <w:szCs w:val="18"/>
                <w:lang w:val="en-SG"/>
              </w:rPr>
            </w:pPr>
            <w:r w:rsidRPr="004C7E39">
              <w:rPr>
                <w:color w:val="000000"/>
                <w:sz w:val="18"/>
                <w:szCs w:val="18"/>
                <w:lang w:val="en-SG"/>
              </w:rPr>
              <w:t xml:space="preserve">    </w:t>
            </w:r>
            <w:r w:rsidRPr="004C7E39">
              <w:rPr>
                <w:b/>
                <w:bCs/>
                <w:color w:val="0000FF"/>
                <w:sz w:val="18"/>
                <w:szCs w:val="18"/>
                <w:lang w:val="en-SG"/>
              </w:rPr>
              <w:t>ELSE</w:t>
            </w:r>
          </w:p>
          <w:p w14:paraId="3ED3B8B9"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iRate </w:t>
            </w:r>
            <w:r w:rsidRPr="004C7E39">
              <w:rPr>
                <w:color w:val="FF0000"/>
                <w:sz w:val="18"/>
                <w:szCs w:val="18"/>
                <w:lang w:val="en-SG"/>
              </w:rPr>
              <w:t>:=</w:t>
            </w:r>
            <w:r w:rsidRPr="004C7E39">
              <w:rPr>
                <w:color w:val="000000"/>
                <w:sz w:val="18"/>
                <w:szCs w:val="18"/>
                <w:lang w:val="en-SG"/>
              </w:rPr>
              <w:t xml:space="preserve"> 1</w:t>
            </w:r>
            <w:r w:rsidRPr="004C7E39">
              <w:rPr>
                <w:color w:val="FF0000"/>
                <w:sz w:val="18"/>
                <w:szCs w:val="18"/>
                <w:lang w:val="en-SG"/>
              </w:rPr>
              <w:t>;</w:t>
            </w:r>
          </w:p>
          <w:p w14:paraId="5B62722A" w14:textId="77777777" w:rsidR="006A522F" w:rsidRPr="004C7E39" w:rsidRDefault="006A522F" w:rsidP="00415767">
            <w:pPr>
              <w:autoSpaceDE w:val="0"/>
              <w:autoSpaceDN w:val="0"/>
              <w:adjustRightInd w:val="0"/>
              <w:ind w:left="720"/>
              <w:rPr>
                <w:color w:val="FF0000"/>
                <w:sz w:val="18"/>
                <w:szCs w:val="18"/>
                <w:lang w:val="en-SG"/>
              </w:rPr>
            </w:pPr>
            <w:r w:rsidRPr="004C7E39">
              <w:rPr>
                <w:color w:val="000000"/>
                <w:sz w:val="18"/>
                <w:szCs w:val="18"/>
                <w:lang w:val="en-SG"/>
              </w:rPr>
              <w:t xml:space="preserve">    </w:t>
            </w:r>
            <w:r w:rsidRPr="004C7E39">
              <w:rPr>
                <w:b/>
                <w:bCs/>
                <w:color w:val="0000FF"/>
                <w:sz w:val="18"/>
                <w:szCs w:val="18"/>
                <w:lang w:val="en-SG"/>
              </w:rPr>
              <w:t>END</w:t>
            </w:r>
            <w:r w:rsidRPr="004C7E39">
              <w:rPr>
                <w:color w:val="000000"/>
                <w:sz w:val="18"/>
                <w:szCs w:val="18"/>
                <w:lang w:val="en-SG"/>
              </w:rPr>
              <w:t xml:space="preserve"> </w:t>
            </w:r>
            <w:r w:rsidRPr="004C7E39">
              <w:rPr>
                <w:b/>
                <w:bCs/>
                <w:color w:val="0000FF"/>
                <w:sz w:val="18"/>
                <w:szCs w:val="18"/>
                <w:lang w:val="en-SG"/>
              </w:rPr>
              <w:t>IF</w:t>
            </w:r>
            <w:r w:rsidRPr="004C7E39">
              <w:rPr>
                <w:color w:val="FF0000"/>
                <w:sz w:val="18"/>
                <w:szCs w:val="18"/>
                <w:lang w:val="en-SG"/>
              </w:rPr>
              <w:t>;</w:t>
            </w:r>
          </w:p>
          <w:p w14:paraId="6AC290BE" w14:textId="77777777" w:rsidR="006A522F" w:rsidRPr="004C7E39" w:rsidRDefault="006A522F" w:rsidP="00415767">
            <w:pPr>
              <w:autoSpaceDE w:val="0"/>
              <w:autoSpaceDN w:val="0"/>
              <w:adjustRightInd w:val="0"/>
              <w:ind w:left="720"/>
              <w:rPr>
                <w:color w:val="FF0000"/>
                <w:sz w:val="18"/>
                <w:szCs w:val="18"/>
                <w:lang w:val="en-SG"/>
              </w:rPr>
            </w:pPr>
            <w:r w:rsidRPr="004C7E39">
              <w:rPr>
                <w:b/>
                <w:bCs/>
                <w:color w:val="0000FF"/>
                <w:sz w:val="18"/>
                <w:szCs w:val="18"/>
                <w:lang w:val="en-SG"/>
              </w:rPr>
              <w:t>RETURN</w:t>
            </w:r>
            <w:r w:rsidRPr="004C7E39">
              <w:rPr>
                <w:color w:val="000000"/>
                <w:sz w:val="18"/>
                <w:szCs w:val="18"/>
                <w:lang w:val="en-SG"/>
              </w:rPr>
              <w:t xml:space="preserve"> iRate</w:t>
            </w:r>
            <w:r w:rsidRPr="004C7E39">
              <w:rPr>
                <w:color w:val="FF0000"/>
                <w:sz w:val="18"/>
                <w:szCs w:val="18"/>
                <w:lang w:val="en-SG"/>
              </w:rPr>
              <w:t>;</w:t>
            </w:r>
          </w:p>
          <w:p w14:paraId="4537C0E9" w14:textId="77777777" w:rsidR="006A522F" w:rsidRPr="004C7E39" w:rsidRDefault="006A522F" w:rsidP="00415767">
            <w:pPr>
              <w:autoSpaceDE w:val="0"/>
              <w:autoSpaceDN w:val="0"/>
              <w:adjustRightInd w:val="0"/>
              <w:ind w:left="720"/>
              <w:rPr>
                <w:color w:val="FF0000"/>
                <w:sz w:val="18"/>
                <w:szCs w:val="18"/>
                <w:lang w:val="en-SG"/>
              </w:rPr>
            </w:pPr>
            <w:r w:rsidRPr="004C7E39">
              <w:rPr>
                <w:b/>
                <w:bCs/>
                <w:color w:val="0000FF"/>
                <w:sz w:val="18"/>
                <w:szCs w:val="18"/>
                <w:lang w:val="en-SG"/>
              </w:rPr>
              <w:t>END</w:t>
            </w:r>
            <w:r w:rsidRPr="004C7E39">
              <w:rPr>
                <w:color w:val="FF0000"/>
                <w:sz w:val="18"/>
                <w:szCs w:val="18"/>
                <w:lang w:val="en-SG"/>
              </w:rPr>
              <w:t>;</w:t>
            </w:r>
          </w:p>
          <w:p w14:paraId="06F0761A" w14:textId="77777777" w:rsidR="006A522F" w:rsidRPr="004C7E39" w:rsidRDefault="006A522F" w:rsidP="00415767">
            <w:pPr>
              <w:rPr>
                <w:color w:val="000000"/>
                <w:sz w:val="20"/>
                <w:szCs w:val="20"/>
                <w:lang w:val="en-SG"/>
              </w:rPr>
            </w:pPr>
            <w:r w:rsidRPr="004C7E39">
              <w:rPr>
                <w:color w:val="FF0000"/>
                <w:sz w:val="20"/>
                <w:szCs w:val="20"/>
                <w:lang w:val="en-SG"/>
              </w:rPr>
              <w:t>/</w:t>
            </w:r>
          </w:p>
        </w:tc>
      </w:tr>
    </w:tbl>
    <w:p w14:paraId="6A30B339" w14:textId="77777777" w:rsidR="006A522F" w:rsidRPr="004C7E39" w:rsidRDefault="006A522F" w:rsidP="006A522F">
      <w:pPr>
        <w:rPr>
          <w:color w:val="000000"/>
          <w:sz w:val="20"/>
          <w:szCs w:val="20"/>
          <w:lang w:val="en-SG"/>
        </w:rPr>
      </w:pPr>
      <w:r w:rsidRPr="004C7E39">
        <w:rPr>
          <w:color w:val="000000"/>
          <w:sz w:val="20"/>
          <w:szCs w:val="20"/>
          <w:lang w:val="en-SG"/>
        </w:rPr>
        <w:t xml:space="preserve">    </w:t>
      </w:r>
    </w:p>
    <w:p w14:paraId="69588B17" w14:textId="77777777" w:rsidR="006A522F" w:rsidRPr="004C7E39" w:rsidRDefault="006A522F" w:rsidP="006A522F">
      <w:pPr>
        <w:ind w:left="720"/>
        <w:rPr>
          <w:color w:val="000000"/>
          <w:sz w:val="20"/>
          <w:szCs w:val="20"/>
          <w:lang w:val="en-SG"/>
        </w:rPr>
      </w:pPr>
    </w:p>
    <w:p w14:paraId="04DCD517" w14:textId="77777777" w:rsidR="006A522F" w:rsidRPr="004C7E39" w:rsidRDefault="006A522F" w:rsidP="006A522F">
      <w:pPr>
        <w:pStyle w:val="ListParagraph"/>
        <w:numPr>
          <w:ilvl w:val="0"/>
          <w:numId w:val="2"/>
        </w:numPr>
        <w:rPr>
          <w:rFonts w:ascii="Times New Roman" w:hAnsi="Times New Roman"/>
          <w:sz w:val="24"/>
          <w:szCs w:val="24"/>
        </w:rPr>
      </w:pPr>
      <w:r w:rsidRPr="004C7E39">
        <w:rPr>
          <w:rFonts w:ascii="Times New Roman" w:hAnsi="Times New Roman"/>
          <w:sz w:val="24"/>
          <w:szCs w:val="24"/>
        </w:rPr>
        <w:t>Chi tiết:</w:t>
      </w:r>
      <w:r w:rsidRPr="004C7E39">
        <w:rPr>
          <w:rFonts w:ascii="Times New Roman" w:hAnsi="Times New Roman"/>
          <w:color w:val="000000"/>
          <w:sz w:val="20"/>
          <w:szCs w:val="20"/>
          <w:lang w:val="vi-VN"/>
        </w:rPr>
        <w:t xml:space="preserve">   </w:t>
      </w:r>
    </w:p>
    <w:tbl>
      <w:tblPr>
        <w:tblpPr w:leftFromText="180" w:rightFromText="180" w:vertAnchor="text" w:horzAnchor="margin" w:tblpY="89"/>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1"/>
        <w:gridCol w:w="3472"/>
        <w:gridCol w:w="3599"/>
        <w:gridCol w:w="4502"/>
      </w:tblGrid>
      <w:tr w:rsidR="006A522F" w:rsidRPr="004C7E39" w14:paraId="25B34A05" w14:textId="77777777" w:rsidTr="00415767">
        <w:trPr>
          <w:trHeight w:val="384"/>
        </w:trPr>
        <w:tc>
          <w:tcPr>
            <w:tcW w:w="980" w:type="pct"/>
            <w:shd w:val="clear" w:color="auto" w:fill="002060"/>
            <w:hideMark/>
          </w:tcPr>
          <w:p w14:paraId="26E77DC4" w14:textId="77777777" w:rsidR="006A522F" w:rsidRPr="004C7E39" w:rsidRDefault="006A522F" w:rsidP="00415767">
            <w:pPr>
              <w:jc w:val="center"/>
              <w:rPr>
                <w:b/>
                <w:bCs/>
                <w:color w:val="FFFFFF" w:themeColor="background1"/>
              </w:rPr>
            </w:pPr>
            <w:r w:rsidRPr="004C7E39">
              <w:rPr>
                <w:b/>
                <w:bCs/>
                <w:color w:val="FFFFFF" w:themeColor="background1"/>
              </w:rPr>
              <w:t>Tham số/biến</w:t>
            </w:r>
          </w:p>
        </w:tc>
        <w:tc>
          <w:tcPr>
            <w:tcW w:w="1206" w:type="pct"/>
            <w:shd w:val="clear" w:color="auto" w:fill="002060"/>
            <w:noWrap/>
            <w:hideMark/>
          </w:tcPr>
          <w:p w14:paraId="19D09AB4" w14:textId="77777777" w:rsidR="006A522F" w:rsidRPr="004C7E39" w:rsidRDefault="006A522F" w:rsidP="00415767">
            <w:pPr>
              <w:jc w:val="center"/>
              <w:rPr>
                <w:b/>
                <w:bCs/>
                <w:color w:val="FFFFFF" w:themeColor="background1"/>
              </w:rPr>
            </w:pPr>
            <w:r w:rsidRPr="004C7E39">
              <w:rPr>
                <w:b/>
                <w:bCs/>
                <w:color w:val="FFFFFF" w:themeColor="background1"/>
              </w:rPr>
              <w:t>Mô tả</w:t>
            </w:r>
          </w:p>
        </w:tc>
        <w:tc>
          <w:tcPr>
            <w:tcW w:w="1250" w:type="pct"/>
            <w:shd w:val="clear" w:color="auto" w:fill="002060"/>
            <w:noWrap/>
            <w:hideMark/>
          </w:tcPr>
          <w:p w14:paraId="72CB9E57" w14:textId="77777777" w:rsidR="006A522F" w:rsidRPr="004C7E39" w:rsidRDefault="006A522F" w:rsidP="00415767">
            <w:pPr>
              <w:jc w:val="center"/>
              <w:rPr>
                <w:b/>
                <w:bCs/>
                <w:color w:val="FFFFFF" w:themeColor="background1"/>
              </w:rPr>
            </w:pPr>
            <w:r w:rsidRPr="004C7E39">
              <w:rPr>
                <w:b/>
                <w:bCs/>
                <w:color w:val="FFFFFF" w:themeColor="background1"/>
              </w:rPr>
              <w:t>Trường nguồn</w:t>
            </w:r>
          </w:p>
        </w:tc>
        <w:tc>
          <w:tcPr>
            <w:tcW w:w="1564" w:type="pct"/>
            <w:shd w:val="clear" w:color="auto" w:fill="002060"/>
            <w:noWrap/>
            <w:hideMark/>
          </w:tcPr>
          <w:p w14:paraId="08865D3B" w14:textId="77777777" w:rsidR="006A522F" w:rsidRPr="004C7E39" w:rsidRDefault="006A522F" w:rsidP="00415767">
            <w:pPr>
              <w:jc w:val="center"/>
              <w:rPr>
                <w:b/>
                <w:bCs/>
                <w:color w:val="FFFFFF" w:themeColor="background1"/>
              </w:rPr>
            </w:pPr>
            <w:r w:rsidRPr="004C7E39">
              <w:rPr>
                <w:b/>
                <w:bCs/>
                <w:color w:val="FFFFFF" w:themeColor="background1"/>
              </w:rPr>
              <w:t>Ghi chú</w:t>
            </w:r>
          </w:p>
        </w:tc>
      </w:tr>
      <w:tr w:rsidR="006A522F" w:rsidRPr="004C7E39" w14:paraId="52A34010" w14:textId="77777777" w:rsidTr="00415767">
        <w:trPr>
          <w:trHeight w:val="384"/>
        </w:trPr>
        <w:tc>
          <w:tcPr>
            <w:tcW w:w="980" w:type="pct"/>
            <w:tcBorders>
              <w:top w:val="single" w:sz="4" w:space="0" w:color="auto"/>
              <w:left w:val="single" w:sz="4" w:space="0" w:color="auto"/>
              <w:bottom w:val="single" w:sz="4" w:space="0" w:color="auto"/>
              <w:right w:val="single" w:sz="4" w:space="0" w:color="auto"/>
            </w:tcBorders>
            <w:shd w:val="clear" w:color="auto" w:fill="auto"/>
          </w:tcPr>
          <w:p w14:paraId="6A2B7463" w14:textId="77777777" w:rsidR="006A522F" w:rsidRPr="004C7E39" w:rsidRDefault="006A522F" w:rsidP="00415767">
            <w:pPr>
              <w:rPr>
                <w:color w:val="000000"/>
              </w:rPr>
            </w:pPr>
            <w:r w:rsidRPr="004C7E39">
              <w:rPr>
                <w:color w:val="000000"/>
              </w:rPr>
              <w:t>ccy1</w:t>
            </w:r>
          </w:p>
        </w:tc>
        <w:tc>
          <w:tcPr>
            <w:tcW w:w="1206" w:type="pct"/>
            <w:tcBorders>
              <w:top w:val="single" w:sz="4" w:space="0" w:color="auto"/>
              <w:left w:val="single" w:sz="4" w:space="0" w:color="auto"/>
              <w:bottom w:val="single" w:sz="4" w:space="0" w:color="auto"/>
              <w:right w:val="single" w:sz="4" w:space="0" w:color="auto"/>
            </w:tcBorders>
            <w:shd w:val="clear" w:color="auto" w:fill="auto"/>
            <w:noWrap/>
          </w:tcPr>
          <w:p w14:paraId="201CDA40" w14:textId="77777777" w:rsidR="006A522F" w:rsidRPr="004C7E39" w:rsidRDefault="006A522F" w:rsidP="00415767">
            <w:pPr>
              <w:rPr>
                <w:color w:val="000000"/>
              </w:rPr>
            </w:pPr>
          </w:p>
        </w:tc>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0DED8C64" w14:textId="77777777" w:rsidR="006A522F" w:rsidRPr="004C7E39" w:rsidRDefault="006A522F" w:rsidP="00415767">
            <w:pPr>
              <w:rPr>
                <w:color w:val="000000"/>
              </w:rPr>
            </w:pPr>
            <w:r w:rsidRPr="004C7E39">
              <w:rPr>
                <w:color w:val="000000"/>
              </w:rPr>
              <w:t>VAR_CRNCY_CODE</w:t>
            </w:r>
          </w:p>
        </w:tc>
        <w:tc>
          <w:tcPr>
            <w:tcW w:w="1564" w:type="pct"/>
            <w:tcBorders>
              <w:top w:val="single" w:sz="4" w:space="0" w:color="auto"/>
              <w:left w:val="single" w:sz="4" w:space="0" w:color="auto"/>
              <w:bottom w:val="single" w:sz="4" w:space="0" w:color="auto"/>
              <w:right w:val="single" w:sz="4" w:space="0" w:color="auto"/>
            </w:tcBorders>
            <w:shd w:val="clear" w:color="auto" w:fill="auto"/>
            <w:noWrap/>
          </w:tcPr>
          <w:p w14:paraId="6D2F8236" w14:textId="77777777" w:rsidR="006A522F" w:rsidRPr="004C7E39" w:rsidRDefault="006A522F" w:rsidP="00415767">
            <w:pPr>
              <w:rPr>
                <w:color w:val="000000"/>
              </w:rPr>
            </w:pPr>
          </w:p>
        </w:tc>
      </w:tr>
      <w:tr w:rsidR="006A522F" w:rsidRPr="004C7E39" w14:paraId="43F6AA55" w14:textId="77777777" w:rsidTr="00415767">
        <w:trPr>
          <w:trHeight w:val="384"/>
        </w:trPr>
        <w:tc>
          <w:tcPr>
            <w:tcW w:w="980" w:type="pct"/>
            <w:tcBorders>
              <w:top w:val="single" w:sz="4" w:space="0" w:color="auto"/>
              <w:left w:val="single" w:sz="4" w:space="0" w:color="auto"/>
              <w:bottom w:val="single" w:sz="4" w:space="0" w:color="auto"/>
              <w:right w:val="single" w:sz="4" w:space="0" w:color="auto"/>
            </w:tcBorders>
            <w:shd w:val="clear" w:color="auto" w:fill="auto"/>
          </w:tcPr>
          <w:p w14:paraId="5BDD75C2" w14:textId="77777777" w:rsidR="006A522F" w:rsidRPr="004C7E39" w:rsidRDefault="006A522F" w:rsidP="00415767">
            <w:pPr>
              <w:rPr>
                <w:color w:val="000000"/>
              </w:rPr>
            </w:pPr>
            <w:r w:rsidRPr="004C7E39">
              <w:t>ccy2</w:t>
            </w:r>
          </w:p>
        </w:tc>
        <w:tc>
          <w:tcPr>
            <w:tcW w:w="1206" w:type="pct"/>
            <w:tcBorders>
              <w:top w:val="single" w:sz="4" w:space="0" w:color="auto"/>
              <w:left w:val="single" w:sz="4" w:space="0" w:color="auto"/>
              <w:bottom w:val="single" w:sz="4" w:space="0" w:color="auto"/>
              <w:right w:val="single" w:sz="4" w:space="0" w:color="auto"/>
            </w:tcBorders>
            <w:shd w:val="clear" w:color="auto" w:fill="auto"/>
            <w:noWrap/>
          </w:tcPr>
          <w:p w14:paraId="59FB8C69" w14:textId="77777777" w:rsidR="006A522F" w:rsidRPr="004C7E39" w:rsidRDefault="006A522F" w:rsidP="00415767">
            <w:pPr>
              <w:rPr>
                <w:color w:val="000000"/>
              </w:rPr>
            </w:pPr>
          </w:p>
        </w:tc>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2246786E" w14:textId="77777777" w:rsidR="006A522F" w:rsidRPr="004C7E39" w:rsidRDefault="006A522F" w:rsidP="00415767">
            <w:pPr>
              <w:rPr>
                <w:color w:val="000000"/>
              </w:rPr>
            </w:pPr>
            <w:r w:rsidRPr="004C7E39">
              <w:rPr>
                <w:color w:val="000000"/>
              </w:rPr>
              <w:t>FXD_CRNCY_CODE</w:t>
            </w:r>
          </w:p>
        </w:tc>
        <w:tc>
          <w:tcPr>
            <w:tcW w:w="1564" w:type="pct"/>
            <w:tcBorders>
              <w:top w:val="single" w:sz="4" w:space="0" w:color="auto"/>
              <w:left w:val="single" w:sz="4" w:space="0" w:color="auto"/>
              <w:bottom w:val="single" w:sz="4" w:space="0" w:color="auto"/>
              <w:right w:val="single" w:sz="4" w:space="0" w:color="auto"/>
            </w:tcBorders>
            <w:shd w:val="clear" w:color="auto" w:fill="auto"/>
            <w:noWrap/>
          </w:tcPr>
          <w:p w14:paraId="0486D71A" w14:textId="77777777" w:rsidR="006A522F" w:rsidRPr="004C7E39" w:rsidRDefault="006A522F" w:rsidP="00415767">
            <w:pPr>
              <w:rPr>
                <w:color w:val="000000"/>
              </w:rPr>
            </w:pPr>
          </w:p>
        </w:tc>
      </w:tr>
      <w:tr w:rsidR="006A522F" w:rsidRPr="004C7E39" w14:paraId="78286276" w14:textId="77777777" w:rsidTr="00415767">
        <w:trPr>
          <w:trHeight w:val="384"/>
        </w:trPr>
        <w:tc>
          <w:tcPr>
            <w:tcW w:w="980" w:type="pct"/>
            <w:tcBorders>
              <w:top w:val="single" w:sz="4" w:space="0" w:color="auto"/>
              <w:left w:val="single" w:sz="4" w:space="0" w:color="auto"/>
              <w:bottom w:val="single" w:sz="4" w:space="0" w:color="auto"/>
              <w:right w:val="single" w:sz="4" w:space="0" w:color="auto"/>
            </w:tcBorders>
            <w:shd w:val="clear" w:color="auto" w:fill="auto"/>
          </w:tcPr>
          <w:p w14:paraId="68F146F5" w14:textId="77777777" w:rsidR="006A522F" w:rsidRPr="004C7E39" w:rsidRDefault="006A522F" w:rsidP="00415767">
            <w:r w:rsidRPr="004C7E39">
              <w:t>p_Ratecode</w:t>
            </w:r>
          </w:p>
        </w:tc>
        <w:tc>
          <w:tcPr>
            <w:tcW w:w="1206" w:type="pct"/>
            <w:tcBorders>
              <w:top w:val="single" w:sz="4" w:space="0" w:color="auto"/>
              <w:left w:val="single" w:sz="4" w:space="0" w:color="auto"/>
              <w:bottom w:val="single" w:sz="4" w:space="0" w:color="auto"/>
              <w:right w:val="single" w:sz="4" w:space="0" w:color="auto"/>
            </w:tcBorders>
            <w:shd w:val="clear" w:color="auto" w:fill="auto"/>
            <w:noWrap/>
          </w:tcPr>
          <w:p w14:paraId="0B3C1B2B" w14:textId="77777777" w:rsidR="006A522F" w:rsidRPr="004C7E39" w:rsidRDefault="006A522F" w:rsidP="00415767">
            <w:pPr>
              <w:rPr>
                <w:color w:val="000000"/>
              </w:rPr>
            </w:pPr>
            <w:r w:rsidRPr="004C7E39">
              <w:rPr>
                <w:color w:val="000000"/>
              </w:rPr>
              <w:t>Mã RateCode</w:t>
            </w:r>
          </w:p>
        </w:tc>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1BEB0542" w14:textId="77777777" w:rsidR="006A522F" w:rsidRPr="004C7E39" w:rsidRDefault="006A522F" w:rsidP="00415767">
            <w:pPr>
              <w:rPr>
                <w:color w:val="000000"/>
              </w:rPr>
            </w:pPr>
            <w:r w:rsidRPr="004C7E39">
              <w:rPr>
                <w:color w:val="000000"/>
              </w:rPr>
              <w:t>RATECODE</w:t>
            </w:r>
          </w:p>
        </w:tc>
        <w:tc>
          <w:tcPr>
            <w:tcW w:w="1564" w:type="pct"/>
            <w:tcBorders>
              <w:top w:val="single" w:sz="4" w:space="0" w:color="auto"/>
              <w:left w:val="single" w:sz="4" w:space="0" w:color="auto"/>
              <w:bottom w:val="single" w:sz="4" w:space="0" w:color="auto"/>
              <w:right w:val="single" w:sz="4" w:space="0" w:color="auto"/>
            </w:tcBorders>
            <w:shd w:val="clear" w:color="auto" w:fill="auto"/>
            <w:noWrap/>
          </w:tcPr>
          <w:p w14:paraId="22357724" w14:textId="77777777" w:rsidR="006A522F" w:rsidRPr="004C7E39" w:rsidRDefault="006A522F" w:rsidP="00415767">
            <w:pPr>
              <w:rPr>
                <w:color w:val="000000"/>
              </w:rPr>
            </w:pPr>
          </w:p>
        </w:tc>
      </w:tr>
      <w:tr w:rsidR="006A522F" w:rsidRPr="004C7E39" w14:paraId="5B5BEA0C" w14:textId="77777777" w:rsidTr="00415767">
        <w:trPr>
          <w:trHeight w:val="384"/>
        </w:trPr>
        <w:tc>
          <w:tcPr>
            <w:tcW w:w="980" w:type="pct"/>
            <w:tcBorders>
              <w:top w:val="single" w:sz="4" w:space="0" w:color="auto"/>
              <w:left w:val="single" w:sz="4" w:space="0" w:color="auto"/>
              <w:bottom w:val="single" w:sz="4" w:space="0" w:color="auto"/>
              <w:right w:val="single" w:sz="4" w:space="0" w:color="auto"/>
            </w:tcBorders>
            <w:shd w:val="clear" w:color="auto" w:fill="auto"/>
          </w:tcPr>
          <w:p w14:paraId="40564686" w14:textId="77777777" w:rsidR="006A522F" w:rsidRPr="004C7E39" w:rsidRDefault="006A522F" w:rsidP="00415767">
            <w:r w:rsidRPr="004C7E39">
              <w:t>p_date</w:t>
            </w:r>
          </w:p>
        </w:tc>
        <w:tc>
          <w:tcPr>
            <w:tcW w:w="1206" w:type="pct"/>
            <w:tcBorders>
              <w:top w:val="single" w:sz="4" w:space="0" w:color="auto"/>
              <w:left w:val="single" w:sz="4" w:space="0" w:color="auto"/>
              <w:bottom w:val="single" w:sz="4" w:space="0" w:color="auto"/>
              <w:right w:val="single" w:sz="4" w:space="0" w:color="auto"/>
            </w:tcBorders>
            <w:shd w:val="clear" w:color="auto" w:fill="auto"/>
            <w:noWrap/>
          </w:tcPr>
          <w:p w14:paraId="48DC4DAF" w14:textId="77777777" w:rsidR="006A522F" w:rsidRPr="004C7E39" w:rsidRDefault="006A522F" w:rsidP="00415767">
            <w:pPr>
              <w:rPr>
                <w:color w:val="000000"/>
              </w:rPr>
            </w:pPr>
            <w:r w:rsidRPr="004C7E39">
              <w:rPr>
                <w:color w:val="000000"/>
              </w:rPr>
              <w:t>Ngày quy đổi</w:t>
            </w:r>
          </w:p>
        </w:tc>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469D0598" w14:textId="77777777" w:rsidR="006A522F" w:rsidRPr="004C7E39" w:rsidRDefault="006A522F" w:rsidP="00415767">
            <w:pPr>
              <w:rPr>
                <w:color w:val="000000"/>
              </w:rPr>
            </w:pPr>
            <w:r w:rsidRPr="004C7E39">
              <w:rPr>
                <w:color w:val="000000"/>
              </w:rPr>
              <w:t>RTLIST_DATE</w:t>
            </w:r>
          </w:p>
        </w:tc>
        <w:tc>
          <w:tcPr>
            <w:tcW w:w="1564" w:type="pct"/>
            <w:tcBorders>
              <w:top w:val="single" w:sz="4" w:space="0" w:color="auto"/>
              <w:left w:val="single" w:sz="4" w:space="0" w:color="auto"/>
              <w:bottom w:val="single" w:sz="4" w:space="0" w:color="auto"/>
              <w:right w:val="single" w:sz="4" w:space="0" w:color="auto"/>
            </w:tcBorders>
            <w:shd w:val="clear" w:color="auto" w:fill="auto"/>
            <w:noWrap/>
          </w:tcPr>
          <w:p w14:paraId="10EC7BF4" w14:textId="77777777" w:rsidR="006A522F" w:rsidRPr="004C7E39" w:rsidRDefault="006A522F" w:rsidP="00415767">
            <w:pPr>
              <w:rPr>
                <w:color w:val="000000"/>
              </w:rPr>
            </w:pPr>
          </w:p>
        </w:tc>
      </w:tr>
      <w:tr w:rsidR="006A522F" w:rsidRPr="004C7E39" w14:paraId="1C14701A" w14:textId="77777777" w:rsidTr="00415767">
        <w:trPr>
          <w:trHeight w:val="384"/>
        </w:trPr>
        <w:tc>
          <w:tcPr>
            <w:tcW w:w="980" w:type="pct"/>
            <w:tcBorders>
              <w:top w:val="single" w:sz="4" w:space="0" w:color="auto"/>
              <w:left w:val="single" w:sz="4" w:space="0" w:color="auto"/>
              <w:bottom w:val="single" w:sz="4" w:space="0" w:color="auto"/>
              <w:right w:val="single" w:sz="4" w:space="0" w:color="auto"/>
            </w:tcBorders>
            <w:shd w:val="clear" w:color="auto" w:fill="auto"/>
          </w:tcPr>
          <w:p w14:paraId="702EC737" w14:textId="77777777" w:rsidR="006A522F" w:rsidRPr="004C7E39" w:rsidRDefault="006A522F" w:rsidP="00415767">
            <w:r w:rsidRPr="004C7E39">
              <w:t>iRate</w:t>
            </w:r>
          </w:p>
        </w:tc>
        <w:tc>
          <w:tcPr>
            <w:tcW w:w="1206" w:type="pct"/>
            <w:tcBorders>
              <w:top w:val="single" w:sz="4" w:space="0" w:color="auto"/>
              <w:left w:val="single" w:sz="4" w:space="0" w:color="auto"/>
              <w:bottom w:val="single" w:sz="4" w:space="0" w:color="auto"/>
              <w:right w:val="single" w:sz="4" w:space="0" w:color="auto"/>
            </w:tcBorders>
            <w:shd w:val="clear" w:color="auto" w:fill="auto"/>
            <w:noWrap/>
          </w:tcPr>
          <w:p w14:paraId="4D9D88A8" w14:textId="77777777" w:rsidR="006A522F" w:rsidRPr="004C7E39" w:rsidRDefault="006A522F" w:rsidP="00415767">
            <w:pPr>
              <w:rPr>
                <w:color w:val="000000"/>
              </w:rPr>
            </w:pPr>
            <w:r w:rsidRPr="004C7E39">
              <w:rPr>
                <w:color w:val="000000"/>
              </w:rPr>
              <w:t>Tỷ giá quy đổi</w:t>
            </w:r>
          </w:p>
        </w:tc>
        <w:tc>
          <w:tcPr>
            <w:tcW w:w="1250" w:type="pct"/>
            <w:tcBorders>
              <w:top w:val="single" w:sz="4" w:space="0" w:color="auto"/>
              <w:left w:val="single" w:sz="4" w:space="0" w:color="auto"/>
              <w:bottom w:val="single" w:sz="4" w:space="0" w:color="auto"/>
              <w:right w:val="single" w:sz="4" w:space="0" w:color="auto"/>
            </w:tcBorders>
            <w:shd w:val="clear" w:color="auto" w:fill="auto"/>
            <w:noWrap/>
          </w:tcPr>
          <w:p w14:paraId="2F9082A7" w14:textId="77777777" w:rsidR="006A522F" w:rsidRPr="004C7E39" w:rsidRDefault="006A522F" w:rsidP="00415767">
            <w:pPr>
              <w:rPr>
                <w:color w:val="000000"/>
              </w:rPr>
            </w:pPr>
            <w:r w:rsidRPr="004C7E39">
              <w:rPr>
                <w:color w:val="000000"/>
              </w:rPr>
              <w:t>VAR_CRNCY_UNITS</w:t>
            </w:r>
          </w:p>
        </w:tc>
        <w:tc>
          <w:tcPr>
            <w:tcW w:w="1564" w:type="pct"/>
            <w:tcBorders>
              <w:top w:val="single" w:sz="4" w:space="0" w:color="auto"/>
              <w:left w:val="single" w:sz="4" w:space="0" w:color="auto"/>
              <w:bottom w:val="single" w:sz="4" w:space="0" w:color="auto"/>
              <w:right w:val="single" w:sz="4" w:space="0" w:color="auto"/>
            </w:tcBorders>
            <w:shd w:val="clear" w:color="auto" w:fill="auto"/>
            <w:noWrap/>
          </w:tcPr>
          <w:p w14:paraId="55F1108A" w14:textId="77777777" w:rsidR="006A522F" w:rsidRPr="004C7E39" w:rsidRDefault="006A522F" w:rsidP="00415767">
            <w:pPr>
              <w:rPr>
                <w:color w:val="000000"/>
              </w:rPr>
            </w:pPr>
          </w:p>
        </w:tc>
      </w:tr>
    </w:tbl>
    <w:p w14:paraId="571D537C" w14:textId="77777777" w:rsidR="006A522F" w:rsidRPr="004C7E39" w:rsidRDefault="006A522F" w:rsidP="006A522F">
      <w:pPr>
        <w:rPr>
          <w:lang w:val="en-GB"/>
        </w:rPr>
      </w:pPr>
    </w:p>
    <w:p w14:paraId="1B18A52D" w14:textId="77777777" w:rsidR="006A522F" w:rsidRPr="004C7E39" w:rsidRDefault="006A522F" w:rsidP="006A522F">
      <w:pPr>
        <w:rPr>
          <w:iCs/>
        </w:rPr>
      </w:pPr>
    </w:p>
    <w:p w14:paraId="1B855CC2" w14:textId="77777777" w:rsidR="006A522F" w:rsidRPr="004C7E39" w:rsidRDefault="006A522F" w:rsidP="006A522F">
      <w:pPr>
        <w:autoSpaceDE w:val="0"/>
        <w:autoSpaceDN w:val="0"/>
        <w:adjustRightInd w:val="0"/>
        <w:spacing w:after="200" w:line="276" w:lineRule="auto"/>
        <w:contextualSpacing/>
        <w:rPr>
          <w:rFonts w:eastAsia="Arial"/>
          <w:color w:val="000000"/>
          <w:sz w:val="20"/>
          <w:szCs w:val="20"/>
        </w:rPr>
      </w:pPr>
    </w:p>
    <w:p w14:paraId="664434CC" w14:textId="77777777" w:rsidR="006A522F" w:rsidRPr="004C7E39" w:rsidRDefault="006A522F" w:rsidP="006A522F">
      <w:pPr>
        <w:pStyle w:val="Heading2"/>
        <w:rPr>
          <w:rFonts w:cs="Times New Roman"/>
        </w:rPr>
      </w:pPr>
      <w:bookmarkStart w:id="1221" w:name="_Hợp_đồng_hạn"/>
      <w:bookmarkStart w:id="1222" w:name="_Toc107779426"/>
      <w:bookmarkStart w:id="1223" w:name="_Toc108106113"/>
      <w:bookmarkStart w:id="1224" w:name="_Toc112677054"/>
      <w:bookmarkEnd w:id="1221"/>
      <w:r w:rsidRPr="004C7E39">
        <w:rPr>
          <w:rFonts w:cs="Times New Roman"/>
        </w:rPr>
        <w:t>Hợp đồng hạn mức (HĐHM)</w:t>
      </w:r>
      <w:bookmarkEnd w:id="1222"/>
      <w:bookmarkEnd w:id="1223"/>
      <w:bookmarkEnd w:id="1224"/>
    </w:p>
    <w:p w14:paraId="61AA6A65"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 xml:space="preserve">Nguồn dữ liệu: </w:t>
      </w:r>
      <w:r w:rsidRPr="004C7E39">
        <w:rPr>
          <w:rFonts w:ascii="Times New Roman" w:hAnsi="Times New Roman"/>
          <w:color w:val="000000"/>
          <w:lang w:val="vi-VN"/>
        </w:rPr>
        <w:t>TBAADM.LLT</w:t>
      </w:r>
    </w:p>
    <w:p w14:paraId="61C0A14C"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Điều kiện lấy:</w:t>
      </w:r>
    </w:p>
    <w:tbl>
      <w:tblPr>
        <w:tblStyle w:val="TableGrid"/>
        <w:tblW w:w="0" w:type="auto"/>
        <w:tblLook w:val="04A0" w:firstRow="1" w:lastRow="0" w:firstColumn="1" w:lastColumn="0" w:noHBand="0" w:noVBand="1"/>
      </w:tblPr>
      <w:tblGrid>
        <w:gridCol w:w="13948"/>
      </w:tblGrid>
      <w:tr w:rsidR="006A522F" w:rsidRPr="004C7E39" w14:paraId="59B3C760" w14:textId="77777777" w:rsidTr="00415767">
        <w:tc>
          <w:tcPr>
            <w:tcW w:w="13948" w:type="dxa"/>
          </w:tcPr>
          <w:p w14:paraId="35F8BD12" w14:textId="77777777" w:rsidR="006A522F" w:rsidRPr="004C7E39" w:rsidRDefault="006A522F" w:rsidP="00415767">
            <w:pPr>
              <w:autoSpaceDE w:val="0"/>
              <w:autoSpaceDN w:val="0"/>
              <w:adjustRightInd w:val="0"/>
              <w:ind w:left="720"/>
              <w:rPr>
                <w:color w:val="FF0000"/>
                <w:sz w:val="18"/>
                <w:szCs w:val="18"/>
                <w:lang w:val="vi-VN"/>
              </w:rPr>
            </w:pPr>
            <w:r w:rsidRPr="004C7E39">
              <w:rPr>
                <w:color w:val="0000FF"/>
                <w:sz w:val="18"/>
                <w:szCs w:val="18"/>
                <w:lang w:val="vi-VN"/>
              </w:rPr>
              <w:t>SELECT</w:t>
            </w:r>
            <w:r w:rsidRPr="004C7E39">
              <w:rPr>
                <w:color w:val="000000"/>
                <w:sz w:val="18"/>
                <w:szCs w:val="18"/>
                <w:lang w:val="vi-VN"/>
              </w:rPr>
              <w:t xml:space="preserve">  </w:t>
            </w:r>
          </w:p>
          <w:p w14:paraId="227A3AED" w14:textId="77777777" w:rsidR="006A522F" w:rsidRPr="004C7E39" w:rsidRDefault="006A522F" w:rsidP="00415767">
            <w:pPr>
              <w:autoSpaceDE w:val="0"/>
              <w:autoSpaceDN w:val="0"/>
              <w:adjustRightInd w:val="0"/>
              <w:ind w:left="720"/>
              <w:rPr>
                <w:color w:val="FF0000"/>
                <w:sz w:val="18"/>
                <w:szCs w:val="18"/>
                <w:lang w:val="vi-VN"/>
              </w:rPr>
            </w:pPr>
            <w:r w:rsidRPr="004C7E39">
              <w:rPr>
                <w:color w:val="0000FF"/>
                <w:sz w:val="18"/>
                <w:szCs w:val="18"/>
              </w:rPr>
              <w:t xml:space="preserve">        </w:t>
            </w:r>
            <w:r w:rsidRPr="004C7E39">
              <w:rPr>
                <w:color w:val="000000"/>
                <w:sz w:val="18"/>
                <w:szCs w:val="18"/>
                <w:lang w:val="vi-VN"/>
              </w:rPr>
              <w:t>L1</w:t>
            </w:r>
            <w:r w:rsidRPr="004C7E39">
              <w:rPr>
                <w:color w:val="FF0000"/>
                <w:sz w:val="18"/>
                <w:szCs w:val="18"/>
                <w:lang w:val="vi-VN"/>
              </w:rPr>
              <w:t>.</w:t>
            </w:r>
            <w:r w:rsidRPr="004C7E39">
              <w:rPr>
                <w:color w:val="000000"/>
                <w:sz w:val="18"/>
                <w:szCs w:val="18"/>
                <w:lang w:val="vi-VN"/>
              </w:rPr>
              <w:t>LIMIT_B2KID</w:t>
            </w:r>
            <w:r w:rsidRPr="004C7E39">
              <w:rPr>
                <w:color w:val="FF0000"/>
                <w:sz w:val="18"/>
                <w:szCs w:val="18"/>
                <w:lang w:val="vi-VN"/>
              </w:rPr>
              <w:t>,</w:t>
            </w:r>
          </w:p>
          <w:p w14:paraId="46335257"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PARENT_LIMIT_B2KID</w:t>
            </w:r>
            <w:r w:rsidRPr="004C7E39">
              <w:rPr>
                <w:color w:val="FF0000"/>
                <w:sz w:val="18"/>
                <w:szCs w:val="18"/>
                <w:lang w:val="vi-VN"/>
              </w:rPr>
              <w:t>,</w:t>
            </w:r>
            <w:r w:rsidRPr="004C7E39">
              <w:rPr>
                <w:color w:val="000000"/>
                <w:sz w:val="18"/>
                <w:szCs w:val="18"/>
                <w:lang w:val="vi-VN"/>
              </w:rPr>
              <w:t xml:space="preserve"> </w:t>
            </w:r>
          </w:p>
          <w:p w14:paraId="39EAAEF2"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rPr>
              <w:t xml:space="preserve">        </w:t>
            </w:r>
            <w:r w:rsidRPr="004C7E39">
              <w:rPr>
                <w:color w:val="000000"/>
                <w:sz w:val="18"/>
                <w:szCs w:val="18"/>
                <w:lang w:val="vi-VN"/>
              </w:rPr>
              <w:t>L</w:t>
            </w:r>
            <w:r w:rsidRPr="004C7E39">
              <w:rPr>
                <w:color w:val="FF0000"/>
                <w:sz w:val="18"/>
                <w:szCs w:val="18"/>
                <w:lang w:val="vi-VN"/>
              </w:rPr>
              <w:t>.</w:t>
            </w:r>
            <w:r w:rsidRPr="004C7E39">
              <w:rPr>
                <w:color w:val="000000"/>
                <w:sz w:val="18"/>
                <w:szCs w:val="18"/>
                <w:lang w:val="vi-VN"/>
              </w:rPr>
              <w:t>LIMIT_B2KID</w:t>
            </w:r>
            <w:r w:rsidRPr="004C7E39">
              <w:rPr>
                <w:color w:val="000000"/>
                <w:sz w:val="18"/>
                <w:szCs w:val="18"/>
              </w:rPr>
              <w:t xml:space="preserve"> </w:t>
            </w:r>
            <w:r w:rsidRPr="004C7E39">
              <w:rPr>
                <w:color w:val="000000"/>
                <w:sz w:val="18"/>
                <w:szCs w:val="18"/>
                <w:lang w:val="vi-VN"/>
              </w:rPr>
              <w:t xml:space="preserve"> </w:t>
            </w:r>
            <w:r w:rsidRPr="004C7E39">
              <w:rPr>
                <w:color w:val="0000FF"/>
                <w:sz w:val="18"/>
                <w:szCs w:val="18"/>
              </w:rPr>
              <w:t>AS</w:t>
            </w:r>
            <w:r w:rsidRPr="004C7E39">
              <w:rPr>
                <w:color w:val="000000"/>
                <w:sz w:val="18"/>
                <w:szCs w:val="18"/>
                <w:lang w:val="vi-VN"/>
              </w:rPr>
              <w:t xml:space="preserve"> LIMIT_B2KID_C</w:t>
            </w:r>
            <w:r w:rsidRPr="004C7E39">
              <w:rPr>
                <w:color w:val="FF0000"/>
                <w:sz w:val="18"/>
                <w:szCs w:val="18"/>
                <w:lang w:val="vi-VN"/>
              </w:rPr>
              <w:t>,</w:t>
            </w:r>
          </w:p>
          <w:p w14:paraId="7B463D7F"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CRNCY_CODE </w:t>
            </w:r>
            <w:r w:rsidRPr="004C7E39">
              <w:rPr>
                <w:color w:val="0000FF"/>
                <w:sz w:val="18"/>
                <w:szCs w:val="18"/>
              </w:rPr>
              <w:t>AS</w:t>
            </w:r>
            <w:r w:rsidRPr="004C7E39">
              <w:rPr>
                <w:color w:val="000000"/>
                <w:sz w:val="18"/>
                <w:szCs w:val="18"/>
                <w:lang w:val="vi-VN"/>
              </w:rPr>
              <w:t xml:space="preserve"> NGUYENTE</w:t>
            </w:r>
            <w:r w:rsidRPr="004C7E39">
              <w:rPr>
                <w:color w:val="FF0000"/>
                <w:sz w:val="18"/>
                <w:szCs w:val="18"/>
                <w:lang w:val="vi-VN"/>
              </w:rPr>
              <w:t>,</w:t>
            </w:r>
          </w:p>
          <w:p w14:paraId="50B22B32"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DECODE</w:t>
            </w:r>
            <w:r w:rsidRPr="004C7E39">
              <w:rPr>
                <w:color w:val="FF0000"/>
                <w:sz w:val="18"/>
                <w:szCs w:val="18"/>
                <w:lang w:val="vi-VN"/>
              </w:rPr>
              <w:t>(</w:t>
            </w:r>
            <w:r w:rsidRPr="004C7E39">
              <w:rPr>
                <w:color w:val="000000"/>
                <w:sz w:val="18"/>
                <w:szCs w:val="18"/>
                <w:lang w:val="vi-VN"/>
              </w:rPr>
              <w:t>TRIM</w:t>
            </w:r>
            <w:r w:rsidRPr="004C7E39">
              <w:rPr>
                <w:color w:val="FF0000"/>
                <w:sz w:val="18"/>
                <w:szCs w:val="18"/>
                <w:lang w:val="vi-VN"/>
              </w:rPr>
              <w:t>(</w:t>
            </w:r>
            <w:r w:rsidRPr="004C7E39">
              <w:rPr>
                <w:color w:val="000000"/>
                <w:sz w:val="18"/>
                <w:szCs w:val="18"/>
                <w:lang w:val="vi-VN"/>
              </w:rPr>
              <w:t>L1</w:t>
            </w:r>
            <w:r w:rsidRPr="004C7E39">
              <w:rPr>
                <w:color w:val="FF0000"/>
                <w:sz w:val="18"/>
                <w:szCs w:val="18"/>
                <w:lang w:val="vi-VN"/>
              </w:rPr>
              <w:t>.</w:t>
            </w:r>
            <w:r w:rsidRPr="004C7E39">
              <w:rPr>
                <w:color w:val="000000"/>
                <w:sz w:val="18"/>
                <w:szCs w:val="18"/>
                <w:lang w:val="vi-VN"/>
              </w:rPr>
              <w:t>LIMIT_PREFIX</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w:t>
            </w:r>
            <w:r w:rsidRPr="004C7E39">
              <w:rPr>
                <w:color w:val="FF0000"/>
                <w:sz w:val="18"/>
                <w:szCs w:val="18"/>
                <w:lang w:val="vi-VN"/>
              </w:rPr>
              <w:t>,</w:t>
            </w:r>
            <w:r w:rsidRPr="004C7E39">
              <w:rPr>
                <w:color w:val="000000"/>
                <w:sz w:val="18"/>
                <w:szCs w:val="18"/>
                <w:lang w:val="vi-VN"/>
              </w:rPr>
              <w:t xml:space="preserve"> L1</w:t>
            </w:r>
            <w:r w:rsidRPr="004C7E39">
              <w:rPr>
                <w:color w:val="FF0000"/>
                <w:sz w:val="18"/>
                <w:szCs w:val="18"/>
                <w:lang w:val="vi-VN"/>
              </w:rPr>
              <w:t>.</w:t>
            </w:r>
            <w:r w:rsidRPr="004C7E39">
              <w:rPr>
                <w:color w:val="000000"/>
                <w:sz w:val="18"/>
                <w:szCs w:val="18"/>
                <w:lang w:val="vi-VN"/>
              </w:rPr>
              <w:t>LIMIT_SUFFIX</w:t>
            </w:r>
            <w:r w:rsidRPr="004C7E39">
              <w:rPr>
                <w:color w:val="FF0000"/>
                <w:sz w:val="18"/>
                <w:szCs w:val="18"/>
                <w:lang w:val="vi-VN"/>
              </w:rPr>
              <w:t>||</w:t>
            </w:r>
            <w:r w:rsidRPr="004C7E39">
              <w:rPr>
                <w:color w:val="000000"/>
                <w:sz w:val="18"/>
                <w:szCs w:val="18"/>
                <w:lang w:val="vi-VN"/>
              </w:rPr>
              <w:t>L1</w:t>
            </w:r>
            <w:r w:rsidRPr="004C7E39">
              <w:rPr>
                <w:color w:val="FF0000"/>
                <w:sz w:val="18"/>
                <w:szCs w:val="18"/>
                <w:lang w:val="vi-VN"/>
              </w:rPr>
              <w:t>.</w:t>
            </w:r>
            <w:r w:rsidRPr="004C7E39">
              <w:rPr>
                <w:color w:val="000000"/>
                <w:sz w:val="18"/>
                <w:szCs w:val="18"/>
                <w:lang w:val="vi-VN"/>
              </w:rPr>
              <w:t>LIMIT_PREFIX</w:t>
            </w:r>
            <w:r w:rsidRPr="004C7E39">
              <w:rPr>
                <w:color w:val="FF0000"/>
                <w:sz w:val="18"/>
                <w:szCs w:val="18"/>
                <w:lang w:val="vi-VN"/>
              </w:rPr>
              <w:t>)</w:t>
            </w:r>
            <w:r w:rsidRPr="004C7E39">
              <w:rPr>
                <w:color w:val="000000"/>
                <w:sz w:val="18"/>
                <w:szCs w:val="18"/>
                <w:lang w:val="vi-VN"/>
              </w:rPr>
              <w:t xml:space="preserve"> </w:t>
            </w:r>
            <w:r w:rsidRPr="004C7E39">
              <w:rPr>
                <w:color w:val="0000FF"/>
                <w:sz w:val="18"/>
                <w:szCs w:val="18"/>
              </w:rPr>
              <w:t>AS</w:t>
            </w:r>
            <w:r w:rsidRPr="004C7E39">
              <w:rPr>
                <w:color w:val="000000"/>
                <w:sz w:val="18"/>
                <w:szCs w:val="18"/>
                <w:lang w:val="vi-VN"/>
              </w:rPr>
              <w:t xml:space="preserve"> HOP_DONG_CHA</w:t>
            </w:r>
            <w:r w:rsidRPr="004C7E39">
              <w:rPr>
                <w:color w:val="FF0000"/>
                <w:sz w:val="18"/>
                <w:szCs w:val="18"/>
                <w:lang w:val="vi-VN"/>
              </w:rPr>
              <w:t>,</w:t>
            </w:r>
          </w:p>
          <w:p w14:paraId="5E2FF2F5"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L1</w:t>
            </w:r>
            <w:r w:rsidRPr="004C7E39">
              <w:rPr>
                <w:color w:val="FF0000"/>
                <w:sz w:val="18"/>
                <w:szCs w:val="18"/>
                <w:lang w:val="vi-VN"/>
              </w:rPr>
              <w:t>.</w:t>
            </w:r>
            <w:r w:rsidRPr="004C7E39">
              <w:rPr>
                <w:color w:val="000000"/>
                <w:sz w:val="18"/>
                <w:szCs w:val="18"/>
                <w:lang w:val="vi-VN"/>
              </w:rPr>
              <w:t xml:space="preserve">SANCT_LIM </w:t>
            </w:r>
            <w:r w:rsidRPr="004C7E39">
              <w:rPr>
                <w:color w:val="0000FF"/>
                <w:sz w:val="18"/>
                <w:szCs w:val="18"/>
              </w:rPr>
              <w:t>AS</w:t>
            </w:r>
            <w:r w:rsidRPr="004C7E39">
              <w:rPr>
                <w:color w:val="000000"/>
                <w:sz w:val="18"/>
                <w:szCs w:val="18"/>
                <w:lang w:val="vi-VN"/>
              </w:rPr>
              <w:t xml:space="preserve"> HAN_MUC_HOP_DONG_CHA</w:t>
            </w:r>
            <w:r w:rsidRPr="004C7E39">
              <w:rPr>
                <w:color w:val="FF0000"/>
                <w:sz w:val="18"/>
                <w:szCs w:val="18"/>
                <w:lang w:val="vi-VN"/>
              </w:rPr>
              <w:t>,</w:t>
            </w:r>
          </w:p>
          <w:p w14:paraId="70887A04"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L1</w:t>
            </w:r>
            <w:r w:rsidRPr="004C7E39">
              <w:rPr>
                <w:color w:val="FF0000"/>
                <w:sz w:val="18"/>
                <w:szCs w:val="18"/>
                <w:lang w:val="vi-VN"/>
              </w:rPr>
              <w:t>.</w:t>
            </w:r>
            <w:r w:rsidRPr="004C7E39">
              <w:rPr>
                <w:color w:val="000000"/>
                <w:sz w:val="18"/>
                <w:szCs w:val="18"/>
                <w:lang w:val="vi-VN"/>
              </w:rPr>
              <w:t xml:space="preserve">LIM_SANCT_DATE </w:t>
            </w:r>
            <w:r w:rsidRPr="004C7E39">
              <w:rPr>
                <w:color w:val="0000FF"/>
                <w:sz w:val="18"/>
                <w:szCs w:val="18"/>
              </w:rPr>
              <w:t>AS</w:t>
            </w:r>
            <w:r w:rsidRPr="004C7E39">
              <w:rPr>
                <w:color w:val="000000"/>
                <w:sz w:val="18"/>
                <w:szCs w:val="18"/>
                <w:lang w:val="vi-VN"/>
              </w:rPr>
              <w:t xml:space="preserve"> NGAY_MO_HOP_DONG_CHA</w:t>
            </w:r>
            <w:r w:rsidRPr="004C7E39">
              <w:rPr>
                <w:color w:val="FF0000"/>
                <w:sz w:val="18"/>
                <w:szCs w:val="18"/>
                <w:lang w:val="vi-VN"/>
              </w:rPr>
              <w:t>,</w:t>
            </w:r>
          </w:p>
          <w:p w14:paraId="3EBDE390"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LIMIT_SUFFIX</w:t>
            </w:r>
            <w:r w:rsidRPr="004C7E39">
              <w:rPr>
                <w:color w:val="FF0000"/>
                <w:sz w:val="18"/>
                <w:szCs w:val="18"/>
                <w:lang w:val="vi-VN"/>
              </w:rPr>
              <w:t>||</w:t>
            </w:r>
            <w:r w:rsidRPr="004C7E39">
              <w:rPr>
                <w:color w:val="000000"/>
                <w:sz w:val="18"/>
                <w:szCs w:val="18"/>
                <w:lang w:val="vi-VN"/>
              </w:rPr>
              <w:t>L</w:t>
            </w:r>
            <w:r w:rsidRPr="004C7E39">
              <w:rPr>
                <w:color w:val="FF0000"/>
                <w:sz w:val="18"/>
                <w:szCs w:val="18"/>
                <w:lang w:val="vi-VN"/>
              </w:rPr>
              <w:t>.</w:t>
            </w:r>
            <w:r w:rsidRPr="004C7E39">
              <w:rPr>
                <w:color w:val="000000"/>
                <w:sz w:val="18"/>
                <w:szCs w:val="18"/>
                <w:lang w:val="vi-VN"/>
              </w:rPr>
              <w:t xml:space="preserve">LIMIT_PREFIX </w:t>
            </w:r>
            <w:r w:rsidRPr="004C7E39">
              <w:rPr>
                <w:color w:val="0000FF"/>
                <w:sz w:val="18"/>
                <w:szCs w:val="18"/>
              </w:rPr>
              <w:t>AS</w:t>
            </w:r>
            <w:r w:rsidRPr="004C7E39">
              <w:rPr>
                <w:color w:val="000000"/>
                <w:sz w:val="18"/>
                <w:szCs w:val="18"/>
                <w:lang w:val="vi-VN"/>
              </w:rPr>
              <w:t xml:space="preserve"> HOP_DONG_CON</w:t>
            </w:r>
            <w:r w:rsidRPr="004C7E39">
              <w:rPr>
                <w:color w:val="FF0000"/>
                <w:sz w:val="18"/>
                <w:szCs w:val="18"/>
                <w:lang w:val="vi-VN"/>
              </w:rPr>
              <w:t>,</w:t>
            </w:r>
          </w:p>
          <w:p w14:paraId="15CFEBC0"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SANCT_LIM </w:t>
            </w:r>
            <w:r w:rsidRPr="004C7E39">
              <w:rPr>
                <w:color w:val="0000FF"/>
                <w:sz w:val="18"/>
                <w:szCs w:val="18"/>
              </w:rPr>
              <w:t>AS</w:t>
            </w:r>
            <w:r w:rsidRPr="004C7E39">
              <w:rPr>
                <w:color w:val="000000"/>
                <w:sz w:val="18"/>
                <w:szCs w:val="18"/>
                <w:lang w:val="vi-VN"/>
              </w:rPr>
              <w:t xml:space="preserve"> HAN_MUC_HOP_DONG_CON</w:t>
            </w:r>
            <w:r w:rsidRPr="004C7E39">
              <w:rPr>
                <w:color w:val="FF0000"/>
                <w:sz w:val="18"/>
                <w:szCs w:val="18"/>
                <w:lang w:val="vi-VN"/>
              </w:rPr>
              <w:t>,</w:t>
            </w:r>
          </w:p>
          <w:p w14:paraId="6493CF75"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LIM_SANCT_DATE </w:t>
            </w:r>
            <w:r w:rsidRPr="004C7E39">
              <w:rPr>
                <w:color w:val="0000FF"/>
                <w:sz w:val="18"/>
                <w:szCs w:val="18"/>
              </w:rPr>
              <w:t>AS</w:t>
            </w:r>
            <w:r w:rsidRPr="004C7E39">
              <w:rPr>
                <w:color w:val="000000"/>
                <w:sz w:val="18"/>
                <w:szCs w:val="18"/>
                <w:lang w:val="vi-VN"/>
              </w:rPr>
              <w:t xml:space="preserve"> NGAY_MO_HOP_DONG_CON</w:t>
            </w:r>
            <w:r w:rsidRPr="004C7E39">
              <w:rPr>
                <w:color w:val="FF0000"/>
                <w:sz w:val="18"/>
                <w:szCs w:val="18"/>
                <w:lang w:val="vi-VN"/>
              </w:rPr>
              <w:t>,</w:t>
            </w:r>
          </w:p>
          <w:p w14:paraId="158AA9E0"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DRWNG_POWER_IND</w:t>
            </w:r>
            <w:r w:rsidRPr="004C7E39">
              <w:rPr>
                <w:color w:val="FF0000"/>
                <w:sz w:val="18"/>
                <w:szCs w:val="18"/>
                <w:lang w:val="vi-VN"/>
              </w:rPr>
              <w:t>,</w:t>
            </w:r>
          </w:p>
          <w:p w14:paraId="03A3BF36"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LIMIT_PREFIX</w:t>
            </w:r>
            <w:r w:rsidRPr="004C7E39">
              <w:rPr>
                <w:color w:val="FF0000"/>
                <w:sz w:val="18"/>
                <w:szCs w:val="18"/>
                <w:lang w:val="vi-VN"/>
              </w:rPr>
              <w:t>,</w:t>
            </w:r>
            <w:r w:rsidRPr="004C7E39">
              <w:rPr>
                <w:color w:val="000000"/>
                <w:sz w:val="18"/>
                <w:szCs w:val="18"/>
                <w:lang w:val="vi-VN"/>
              </w:rPr>
              <w:t xml:space="preserve"> </w:t>
            </w:r>
          </w:p>
          <w:p w14:paraId="3BEB1D03" w14:textId="77777777" w:rsidR="006A522F" w:rsidRPr="004C7E39" w:rsidRDefault="006A522F" w:rsidP="00415767">
            <w:pPr>
              <w:autoSpaceDE w:val="0"/>
              <w:autoSpaceDN w:val="0"/>
              <w:adjustRightInd w:val="0"/>
              <w:ind w:left="720"/>
              <w:rPr>
                <w:color w:val="000000"/>
                <w:sz w:val="18"/>
                <w:szCs w:val="18"/>
              </w:rPr>
            </w:pPr>
            <w:r w:rsidRPr="004C7E39">
              <w:rPr>
                <w:color w:val="000000"/>
                <w:sz w:val="18"/>
                <w:szCs w:val="18"/>
              </w:rPr>
              <w:t xml:space="preserve">        </w:t>
            </w:r>
            <w:r w:rsidRPr="004C7E39">
              <w:rPr>
                <w:color w:val="000000"/>
                <w:sz w:val="18"/>
                <w:szCs w:val="18"/>
                <w:lang w:val="vi-VN"/>
              </w:rPr>
              <w:t>L</w:t>
            </w:r>
            <w:r w:rsidRPr="004C7E39">
              <w:rPr>
                <w:color w:val="FF0000"/>
                <w:sz w:val="18"/>
                <w:szCs w:val="18"/>
                <w:lang w:val="vi-VN"/>
              </w:rPr>
              <w:t>.</w:t>
            </w:r>
            <w:r w:rsidRPr="004C7E39">
              <w:rPr>
                <w:color w:val="000000"/>
                <w:sz w:val="18"/>
                <w:szCs w:val="18"/>
                <w:lang w:val="vi-VN"/>
              </w:rPr>
              <w:t>LIMIT_SUFFIX</w:t>
            </w:r>
            <w:r w:rsidRPr="004C7E39">
              <w:rPr>
                <w:color w:val="000000"/>
                <w:sz w:val="18"/>
                <w:szCs w:val="18"/>
              </w:rPr>
              <w:t>,</w:t>
            </w:r>
          </w:p>
          <w:p w14:paraId="45C4BDE0" w14:textId="77777777" w:rsidR="006A522F" w:rsidRPr="004C7E39" w:rsidRDefault="006A522F" w:rsidP="00415767">
            <w:pPr>
              <w:autoSpaceDE w:val="0"/>
              <w:autoSpaceDN w:val="0"/>
              <w:adjustRightInd w:val="0"/>
              <w:ind w:left="720"/>
              <w:rPr>
                <w:color w:val="000000"/>
                <w:sz w:val="18"/>
                <w:szCs w:val="18"/>
              </w:rPr>
            </w:pPr>
            <w:r w:rsidRPr="004C7E39">
              <w:rPr>
                <w:color w:val="000000"/>
                <w:sz w:val="18"/>
                <w:szCs w:val="18"/>
              </w:rPr>
              <w:t xml:space="preserve">        L.LIM_SANCT_DATE,</w:t>
            </w:r>
          </w:p>
          <w:p w14:paraId="27B526A6" w14:textId="77777777" w:rsidR="006A522F" w:rsidRPr="004C7E39" w:rsidRDefault="006A522F" w:rsidP="00415767">
            <w:pPr>
              <w:autoSpaceDE w:val="0"/>
              <w:autoSpaceDN w:val="0"/>
              <w:adjustRightInd w:val="0"/>
              <w:ind w:left="720"/>
              <w:rPr>
                <w:color w:val="000000"/>
                <w:sz w:val="18"/>
                <w:szCs w:val="18"/>
              </w:rPr>
            </w:pPr>
            <w:r w:rsidRPr="004C7E39">
              <w:rPr>
                <w:color w:val="000000"/>
                <w:sz w:val="18"/>
                <w:szCs w:val="18"/>
              </w:rPr>
              <w:t xml:space="preserve">        L.LIM_EXP_DATE,</w:t>
            </w:r>
          </w:p>
          <w:p w14:paraId="6B9873D6" w14:textId="77777777" w:rsidR="006A522F" w:rsidRPr="004C7E39" w:rsidRDefault="006A522F" w:rsidP="00415767">
            <w:pPr>
              <w:autoSpaceDE w:val="0"/>
              <w:autoSpaceDN w:val="0"/>
              <w:adjustRightInd w:val="0"/>
              <w:ind w:left="720"/>
              <w:rPr>
                <w:color w:val="000000"/>
                <w:sz w:val="18"/>
                <w:szCs w:val="18"/>
              </w:rPr>
            </w:pPr>
            <w:r w:rsidRPr="004C7E39">
              <w:rPr>
                <w:color w:val="000000"/>
                <w:sz w:val="18"/>
                <w:szCs w:val="18"/>
              </w:rPr>
              <w:t xml:space="preserve">        DECODE(L.LC_SINGLE_TRAN_FLG, </w:t>
            </w:r>
            <w:r w:rsidRPr="004C7E39">
              <w:rPr>
                <w:color w:val="008080"/>
                <w:sz w:val="18"/>
                <w:szCs w:val="18"/>
                <w:lang w:val="vi-VN"/>
              </w:rPr>
              <w:t>'Y'</w:t>
            </w:r>
            <w:r w:rsidRPr="004C7E39">
              <w:rPr>
                <w:color w:val="000000"/>
                <w:sz w:val="18"/>
                <w:szCs w:val="18"/>
              </w:rPr>
              <w:t xml:space="preserve">, </w:t>
            </w:r>
            <w:r w:rsidRPr="004C7E39">
              <w:rPr>
                <w:color w:val="008080"/>
                <w:sz w:val="18"/>
                <w:szCs w:val="18"/>
                <w:lang w:val="vi-VN"/>
              </w:rPr>
              <w:t>'Non Revolving'</w:t>
            </w:r>
            <w:r w:rsidRPr="004C7E39">
              <w:rPr>
                <w:color w:val="000000"/>
                <w:sz w:val="18"/>
                <w:szCs w:val="18"/>
              </w:rPr>
              <w:t xml:space="preserve">, </w:t>
            </w:r>
            <w:r w:rsidRPr="004C7E39">
              <w:rPr>
                <w:color w:val="008080"/>
                <w:sz w:val="18"/>
                <w:szCs w:val="18"/>
                <w:lang w:val="vi-VN"/>
              </w:rPr>
              <w:t>'Revolving'</w:t>
            </w:r>
            <w:r w:rsidRPr="004C7E39">
              <w:rPr>
                <w:color w:val="000000"/>
                <w:sz w:val="18"/>
                <w:szCs w:val="18"/>
              </w:rPr>
              <w:t>) LOAI_HOP_DONG_CON</w:t>
            </w:r>
          </w:p>
          <w:p w14:paraId="52A0C829" w14:textId="77777777" w:rsidR="006A522F" w:rsidRPr="004C7E39" w:rsidRDefault="006A522F" w:rsidP="00415767">
            <w:pPr>
              <w:autoSpaceDE w:val="0"/>
              <w:autoSpaceDN w:val="0"/>
              <w:adjustRightInd w:val="0"/>
              <w:ind w:left="720"/>
              <w:rPr>
                <w:color w:val="000000"/>
                <w:sz w:val="18"/>
                <w:szCs w:val="18"/>
                <w:lang w:val="vi-VN"/>
              </w:rPr>
            </w:pPr>
            <w:r w:rsidRPr="004C7E39">
              <w:rPr>
                <w:color w:val="0000FF"/>
                <w:sz w:val="18"/>
                <w:szCs w:val="18"/>
                <w:lang w:val="vi-VN"/>
              </w:rPr>
              <w:t>FROM</w:t>
            </w:r>
            <w:r w:rsidRPr="004C7E39">
              <w:rPr>
                <w:color w:val="000000"/>
                <w:sz w:val="18"/>
                <w:szCs w:val="18"/>
                <w:lang w:val="vi-VN"/>
              </w:rPr>
              <w:t xml:space="preserve"> TBAADM</w:t>
            </w:r>
            <w:r w:rsidRPr="004C7E39">
              <w:rPr>
                <w:color w:val="FF0000"/>
                <w:sz w:val="18"/>
                <w:szCs w:val="18"/>
                <w:lang w:val="vi-VN"/>
              </w:rPr>
              <w:t>.</w:t>
            </w:r>
            <w:r w:rsidRPr="004C7E39">
              <w:rPr>
                <w:color w:val="000000"/>
                <w:sz w:val="18"/>
                <w:szCs w:val="18"/>
                <w:lang w:val="vi-VN"/>
              </w:rPr>
              <w:t xml:space="preserve">LLT </w:t>
            </w:r>
            <w:r w:rsidRPr="004C7E39">
              <w:rPr>
                <w:color w:val="0000FF"/>
                <w:sz w:val="18"/>
                <w:szCs w:val="18"/>
              </w:rPr>
              <w:t>AS</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 TBAADM</w:t>
            </w:r>
            <w:r w:rsidRPr="004C7E39">
              <w:rPr>
                <w:color w:val="FF0000"/>
                <w:sz w:val="18"/>
                <w:szCs w:val="18"/>
                <w:lang w:val="vi-VN"/>
              </w:rPr>
              <w:t>.</w:t>
            </w:r>
            <w:r w:rsidRPr="004C7E39">
              <w:rPr>
                <w:color w:val="000000"/>
                <w:sz w:val="18"/>
                <w:szCs w:val="18"/>
                <w:lang w:val="vi-VN"/>
              </w:rPr>
              <w:t xml:space="preserve">LLT </w:t>
            </w:r>
            <w:r w:rsidRPr="004C7E39">
              <w:rPr>
                <w:color w:val="0000FF"/>
                <w:sz w:val="18"/>
                <w:szCs w:val="18"/>
              </w:rPr>
              <w:t>AS</w:t>
            </w:r>
            <w:r w:rsidRPr="004C7E39">
              <w:rPr>
                <w:color w:val="000000"/>
                <w:sz w:val="18"/>
                <w:szCs w:val="18"/>
                <w:lang w:val="vi-VN"/>
              </w:rPr>
              <w:t xml:space="preserve"> L1</w:t>
            </w:r>
          </w:p>
          <w:p w14:paraId="7D2BAAA0" w14:textId="77777777" w:rsidR="006A522F" w:rsidRPr="004C7E39" w:rsidRDefault="006A522F" w:rsidP="00415767">
            <w:pPr>
              <w:autoSpaceDE w:val="0"/>
              <w:autoSpaceDN w:val="0"/>
              <w:adjustRightInd w:val="0"/>
              <w:ind w:left="720"/>
              <w:rPr>
                <w:color w:val="008080"/>
                <w:sz w:val="18"/>
                <w:szCs w:val="18"/>
                <w:lang w:val="vi-VN"/>
              </w:rPr>
            </w:pPr>
            <w:r w:rsidRPr="004C7E39">
              <w:rPr>
                <w:color w:val="0000FF"/>
                <w:sz w:val="18"/>
                <w:szCs w:val="18"/>
                <w:lang w:val="vi-VN"/>
              </w:rPr>
              <w:t>WHERE</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8080"/>
                <w:sz w:val="18"/>
                <w:szCs w:val="18"/>
                <w:lang w:val="vi-VN"/>
              </w:rPr>
              <w:t>'01'</w:t>
            </w:r>
          </w:p>
          <w:p w14:paraId="0F3DC53F" w14:textId="77777777" w:rsidR="006A522F" w:rsidRPr="004C7E39" w:rsidRDefault="006A522F" w:rsidP="00415767">
            <w:pPr>
              <w:autoSpaceDE w:val="0"/>
              <w:autoSpaceDN w:val="0"/>
              <w:adjustRightInd w:val="0"/>
              <w:ind w:left="720"/>
              <w:rPr>
                <w:color w:val="00808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ENTITY_CRE_FLG </w:t>
            </w:r>
            <w:r w:rsidRPr="004C7E39">
              <w:rPr>
                <w:color w:val="FF0000"/>
                <w:sz w:val="18"/>
                <w:szCs w:val="18"/>
                <w:lang w:val="vi-VN"/>
              </w:rPr>
              <w:t>=</w:t>
            </w:r>
            <w:r w:rsidRPr="004C7E39">
              <w:rPr>
                <w:color w:val="008080"/>
                <w:sz w:val="18"/>
                <w:szCs w:val="18"/>
                <w:lang w:val="vi-VN"/>
              </w:rPr>
              <w:t>'Y'</w:t>
            </w:r>
          </w:p>
          <w:p w14:paraId="4FC4C4F2" w14:textId="77777777" w:rsidR="006A522F" w:rsidRPr="004C7E39" w:rsidRDefault="006A522F" w:rsidP="00415767">
            <w:pPr>
              <w:autoSpaceDE w:val="0"/>
              <w:autoSpaceDN w:val="0"/>
              <w:adjustRightInd w:val="0"/>
              <w:ind w:left="720"/>
              <w:rPr>
                <w:color w:val="00808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DEL_FLG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'N'</w:t>
            </w:r>
          </w:p>
          <w:p w14:paraId="4AC4678F"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PARENT_LIMIT_B2KID </w:t>
            </w:r>
            <w:r w:rsidRPr="004C7E39">
              <w:rPr>
                <w:color w:val="FF0000"/>
                <w:sz w:val="18"/>
                <w:szCs w:val="18"/>
                <w:lang w:val="vi-VN"/>
              </w:rPr>
              <w:t>=</w:t>
            </w:r>
            <w:r w:rsidRPr="004C7E39">
              <w:rPr>
                <w:color w:val="000000"/>
                <w:sz w:val="18"/>
                <w:szCs w:val="18"/>
                <w:lang w:val="vi-VN"/>
              </w:rPr>
              <w:t xml:space="preserve"> L1</w:t>
            </w:r>
            <w:r w:rsidRPr="004C7E39">
              <w:rPr>
                <w:color w:val="FF0000"/>
                <w:sz w:val="18"/>
                <w:szCs w:val="18"/>
                <w:lang w:val="vi-VN"/>
              </w:rPr>
              <w:t>.</w:t>
            </w:r>
            <w:r w:rsidRPr="004C7E39">
              <w:rPr>
                <w:color w:val="000000"/>
                <w:sz w:val="18"/>
                <w:szCs w:val="18"/>
                <w:lang w:val="vi-VN"/>
              </w:rPr>
              <w:t>LIMIT_B2KID</w:t>
            </w:r>
            <w:r w:rsidRPr="004C7E39">
              <w:rPr>
                <w:color w:val="FF0000"/>
                <w:sz w:val="18"/>
                <w:szCs w:val="18"/>
                <w:lang w:val="vi-VN"/>
              </w:rPr>
              <w:t>(+)</w:t>
            </w:r>
          </w:p>
          <w:p w14:paraId="6BC5A526" w14:textId="77777777" w:rsidR="006A522F" w:rsidRPr="004C7E39" w:rsidRDefault="006A522F" w:rsidP="00415767">
            <w:pPr>
              <w:ind w:firstLine="720"/>
              <w:rPr>
                <w:color w:val="FF0000"/>
                <w:sz w:val="18"/>
                <w:szCs w:val="18"/>
                <w:lang w:val="vi-VN"/>
              </w:rPr>
            </w:pPr>
            <w:r w:rsidRPr="004C7E39">
              <w:rPr>
                <w:color w:val="0000FF"/>
                <w:sz w:val="18"/>
                <w:szCs w:val="18"/>
              </w:rPr>
              <w:t xml:space="preserve">        </w:t>
            </w:r>
            <w:r w:rsidRPr="004C7E39">
              <w:rPr>
                <w:color w:val="0000FF"/>
                <w:sz w:val="18"/>
                <w:szCs w:val="18"/>
                <w:lang w:val="vi-VN"/>
              </w:rPr>
              <w:t>AND</w:t>
            </w:r>
            <w:r w:rsidRPr="004C7E39">
              <w:rPr>
                <w:color w:val="000000"/>
                <w:sz w:val="18"/>
                <w:szCs w:val="18"/>
                <w:lang w:val="vi-VN"/>
              </w:rPr>
              <w:t xml:space="preserve"> L</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L1</w:t>
            </w:r>
            <w:r w:rsidRPr="004C7E39">
              <w:rPr>
                <w:color w:val="FF0000"/>
                <w:sz w:val="18"/>
                <w:szCs w:val="18"/>
                <w:lang w:val="vi-VN"/>
              </w:rPr>
              <w:t>.</w:t>
            </w:r>
            <w:r w:rsidRPr="004C7E39">
              <w:rPr>
                <w:color w:val="000000"/>
                <w:sz w:val="18"/>
                <w:szCs w:val="18"/>
                <w:lang w:val="vi-VN"/>
              </w:rPr>
              <w:t>BANK_ID</w:t>
            </w:r>
            <w:r w:rsidRPr="004C7E39">
              <w:rPr>
                <w:color w:val="FF0000"/>
                <w:sz w:val="18"/>
                <w:szCs w:val="18"/>
                <w:lang w:val="vi-VN"/>
              </w:rPr>
              <w:t>(+)</w:t>
            </w:r>
          </w:p>
          <w:p w14:paraId="185D9898" w14:textId="77777777" w:rsidR="006A522F" w:rsidRPr="004C7E39" w:rsidRDefault="006A522F" w:rsidP="00415767"/>
        </w:tc>
      </w:tr>
    </w:tbl>
    <w:p w14:paraId="60F484A4" w14:textId="77777777" w:rsidR="006A522F" w:rsidRPr="004C7E39" w:rsidRDefault="006A522F" w:rsidP="006A522F"/>
    <w:p w14:paraId="1F916E75"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Chi tiết: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6"/>
        <w:gridCol w:w="8058"/>
      </w:tblGrid>
      <w:tr w:rsidR="006A522F" w:rsidRPr="004C7E39" w14:paraId="152F3DF9" w14:textId="77777777" w:rsidTr="00415767">
        <w:trPr>
          <w:trHeight w:val="362"/>
          <w:tblHeader/>
        </w:trPr>
        <w:tc>
          <w:tcPr>
            <w:tcW w:w="2193" w:type="pct"/>
            <w:shd w:val="clear" w:color="auto" w:fill="002060"/>
          </w:tcPr>
          <w:p w14:paraId="2947410B" w14:textId="77777777" w:rsidR="006A522F" w:rsidRPr="004C7E39" w:rsidRDefault="006A522F" w:rsidP="00415767">
            <w:pPr>
              <w:jc w:val="center"/>
              <w:rPr>
                <w:b/>
                <w:bCs/>
                <w:color w:val="FFFFFF" w:themeColor="background1"/>
              </w:rPr>
            </w:pPr>
            <w:r w:rsidRPr="004C7E39">
              <w:rPr>
                <w:b/>
                <w:color w:val="FFFFFF" w:themeColor="background1"/>
                <w:sz w:val="22"/>
                <w:szCs w:val="22"/>
              </w:rPr>
              <w:t>Tên trường/Alias</w:t>
            </w:r>
          </w:p>
        </w:tc>
        <w:tc>
          <w:tcPr>
            <w:tcW w:w="2807" w:type="pct"/>
            <w:shd w:val="clear" w:color="auto" w:fill="002060"/>
            <w:noWrap/>
            <w:hideMark/>
          </w:tcPr>
          <w:p w14:paraId="2D9701DD" w14:textId="77777777" w:rsidR="006A522F" w:rsidRPr="004C7E39" w:rsidRDefault="006A522F" w:rsidP="00415767">
            <w:pPr>
              <w:jc w:val="center"/>
              <w:rPr>
                <w:b/>
                <w:bCs/>
                <w:color w:val="FFFFFF" w:themeColor="background1"/>
              </w:rPr>
            </w:pPr>
            <w:r w:rsidRPr="004C7E39">
              <w:rPr>
                <w:b/>
                <w:color w:val="FFFFFF" w:themeColor="background1"/>
                <w:sz w:val="22"/>
                <w:szCs w:val="22"/>
              </w:rPr>
              <w:t>Mô tả</w:t>
            </w:r>
          </w:p>
        </w:tc>
      </w:tr>
      <w:tr w:rsidR="006A522F" w:rsidRPr="004C7E39" w14:paraId="68DE1691"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50694642" w14:textId="77777777" w:rsidR="006A522F" w:rsidRPr="004C7E39" w:rsidRDefault="006A522F" w:rsidP="00415767">
            <w:pPr>
              <w:rPr>
                <w:color w:val="000000"/>
              </w:rPr>
            </w:pPr>
            <w:r w:rsidRPr="004C7E39">
              <w:rPr>
                <w:color w:val="000000"/>
                <w:sz w:val="22"/>
                <w:szCs w:val="22"/>
                <w:lang w:val="vi-VN"/>
              </w:rPr>
              <w:t>LIMIT_B2KID</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71B932C8" w14:textId="77777777" w:rsidR="006A522F" w:rsidRPr="004C7E39" w:rsidRDefault="006A522F" w:rsidP="00415767">
            <w:pPr>
              <w:rPr>
                <w:color w:val="000000"/>
              </w:rPr>
            </w:pPr>
            <w:r w:rsidRPr="004C7E39">
              <w:rPr>
                <w:color w:val="000000"/>
                <w:sz w:val="22"/>
                <w:szCs w:val="22"/>
              </w:rPr>
              <w:t>Mã HĐHM cha</w:t>
            </w:r>
          </w:p>
        </w:tc>
      </w:tr>
      <w:tr w:rsidR="006A522F" w:rsidRPr="004C7E39" w14:paraId="4A76D289"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2B14B8E1" w14:textId="77777777" w:rsidR="006A522F" w:rsidRPr="004C7E39" w:rsidRDefault="006A522F" w:rsidP="00415767">
            <w:pPr>
              <w:rPr>
                <w:color w:val="000000"/>
              </w:rPr>
            </w:pPr>
            <w:r w:rsidRPr="004C7E39">
              <w:rPr>
                <w:color w:val="000000"/>
                <w:sz w:val="22"/>
                <w:szCs w:val="22"/>
                <w:lang w:val="vi-VN"/>
              </w:rPr>
              <w:t>PARENT_LIMIT_B2KID</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55056169" w14:textId="77777777" w:rsidR="006A522F" w:rsidRPr="004C7E39" w:rsidRDefault="006A522F" w:rsidP="00415767">
            <w:pPr>
              <w:rPr>
                <w:color w:val="000000"/>
              </w:rPr>
            </w:pPr>
            <w:r w:rsidRPr="004C7E39">
              <w:rPr>
                <w:color w:val="000000"/>
                <w:sz w:val="22"/>
                <w:szCs w:val="22"/>
              </w:rPr>
              <w:t>Mã HĐHM cha (= LIMIT_B2KID)</w:t>
            </w:r>
          </w:p>
        </w:tc>
      </w:tr>
      <w:tr w:rsidR="006A522F" w:rsidRPr="004C7E39" w14:paraId="413E594E"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4B779FFF" w14:textId="77777777" w:rsidR="006A522F" w:rsidRPr="004C7E39" w:rsidRDefault="006A522F" w:rsidP="00415767">
            <w:pPr>
              <w:rPr>
                <w:color w:val="000000"/>
              </w:rPr>
            </w:pPr>
            <w:r w:rsidRPr="004C7E39">
              <w:rPr>
                <w:color w:val="000000"/>
                <w:sz w:val="22"/>
                <w:szCs w:val="22"/>
                <w:lang w:val="vi-VN"/>
              </w:rPr>
              <w:t>LIMIT_B2KID_C</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4741C564" w14:textId="77777777" w:rsidR="006A522F" w:rsidRPr="004C7E39" w:rsidRDefault="006A522F" w:rsidP="00415767">
            <w:pPr>
              <w:rPr>
                <w:color w:val="000000"/>
              </w:rPr>
            </w:pPr>
            <w:r w:rsidRPr="004C7E39">
              <w:rPr>
                <w:color w:val="000000"/>
                <w:sz w:val="22"/>
                <w:szCs w:val="22"/>
              </w:rPr>
              <w:t>Mã HĐHM con</w:t>
            </w:r>
          </w:p>
        </w:tc>
      </w:tr>
      <w:tr w:rsidR="006A522F" w:rsidRPr="004C7E39" w14:paraId="0749E1EF"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0FF4E639" w14:textId="77777777" w:rsidR="006A522F" w:rsidRPr="004C7E39" w:rsidRDefault="006A522F" w:rsidP="00415767">
            <w:pPr>
              <w:rPr>
                <w:color w:val="000000"/>
              </w:rPr>
            </w:pPr>
            <w:r w:rsidRPr="004C7E39">
              <w:rPr>
                <w:color w:val="000000"/>
                <w:sz w:val="22"/>
                <w:szCs w:val="22"/>
                <w:lang w:val="vi-VN"/>
              </w:rPr>
              <w:t>NGUYENTE</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4130C6DD" w14:textId="77777777" w:rsidR="006A522F" w:rsidRPr="004C7E39" w:rsidRDefault="006A522F" w:rsidP="00415767">
            <w:pPr>
              <w:pStyle w:val="ListParagraph"/>
              <w:ind w:left="0"/>
              <w:rPr>
                <w:rFonts w:ascii="Times New Roman" w:hAnsi="Times New Roman"/>
                <w:color w:val="000000"/>
              </w:rPr>
            </w:pPr>
            <w:r w:rsidRPr="004C7E39">
              <w:rPr>
                <w:rFonts w:ascii="Times New Roman" w:hAnsi="Times New Roman"/>
                <w:color w:val="000000"/>
              </w:rPr>
              <w:t>Mã loại tiền nguyên tệ của HĐHM con</w:t>
            </w:r>
          </w:p>
        </w:tc>
      </w:tr>
      <w:tr w:rsidR="006A522F" w:rsidRPr="004C7E39" w14:paraId="2A162EDF" w14:textId="77777777" w:rsidTr="00415767">
        <w:trPr>
          <w:trHeight w:val="350"/>
        </w:trPr>
        <w:tc>
          <w:tcPr>
            <w:tcW w:w="2193" w:type="pct"/>
            <w:tcBorders>
              <w:top w:val="single" w:sz="4" w:space="0" w:color="auto"/>
              <w:left w:val="single" w:sz="4" w:space="0" w:color="auto"/>
              <w:bottom w:val="single" w:sz="4" w:space="0" w:color="auto"/>
              <w:right w:val="single" w:sz="4" w:space="0" w:color="auto"/>
            </w:tcBorders>
          </w:tcPr>
          <w:p w14:paraId="386D328A" w14:textId="77777777" w:rsidR="006A522F" w:rsidRPr="004C7E39" w:rsidRDefault="006A522F" w:rsidP="00415767">
            <w:pPr>
              <w:rPr>
                <w:color w:val="000000"/>
              </w:rPr>
            </w:pPr>
            <w:r w:rsidRPr="004C7E39">
              <w:rPr>
                <w:color w:val="000000"/>
                <w:sz w:val="22"/>
                <w:szCs w:val="22"/>
                <w:lang w:val="vi-VN"/>
              </w:rPr>
              <w:t>HOP_DONG_CHA</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5038B21F" w14:textId="77777777" w:rsidR="006A522F" w:rsidRPr="004C7E39" w:rsidRDefault="006A522F" w:rsidP="00415767">
            <w:pPr>
              <w:pStyle w:val="ListParagraph"/>
              <w:ind w:left="0"/>
              <w:rPr>
                <w:rFonts w:ascii="Times New Roman" w:hAnsi="Times New Roman"/>
                <w:color w:val="000000"/>
              </w:rPr>
            </w:pPr>
            <w:r w:rsidRPr="004C7E39">
              <w:rPr>
                <w:rFonts w:ascii="Times New Roman" w:hAnsi="Times New Roman"/>
                <w:color w:val="000000"/>
              </w:rPr>
              <w:t>Tên HĐHM cha</w:t>
            </w:r>
          </w:p>
        </w:tc>
      </w:tr>
      <w:tr w:rsidR="006A522F" w:rsidRPr="004C7E39" w14:paraId="0F1A78B9"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3010F229" w14:textId="77777777" w:rsidR="006A522F" w:rsidRPr="004C7E39" w:rsidRDefault="006A522F" w:rsidP="00415767">
            <w:pPr>
              <w:rPr>
                <w:color w:val="000000"/>
              </w:rPr>
            </w:pPr>
            <w:r w:rsidRPr="004C7E39">
              <w:rPr>
                <w:color w:val="000000"/>
                <w:sz w:val="22"/>
                <w:szCs w:val="22"/>
                <w:lang w:val="vi-VN"/>
              </w:rPr>
              <w:t>HAN_MUC_HOP_DONG_CHA</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1526DDDF" w14:textId="77777777" w:rsidR="006A522F" w:rsidRPr="004C7E39" w:rsidRDefault="006A522F" w:rsidP="00415767">
            <w:pPr>
              <w:pStyle w:val="ListParagraph"/>
              <w:ind w:left="0"/>
              <w:rPr>
                <w:rFonts w:ascii="Times New Roman" w:hAnsi="Times New Roman"/>
                <w:color w:val="000000"/>
              </w:rPr>
            </w:pPr>
            <w:r w:rsidRPr="004C7E39">
              <w:rPr>
                <w:rFonts w:ascii="Times New Roman" w:hAnsi="Times New Roman"/>
                <w:color w:val="000000"/>
              </w:rPr>
              <w:t>Hạn mức HĐHM cha</w:t>
            </w:r>
          </w:p>
        </w:tc>
      </w:tr>
      <w:tr w:rsidR="006A522F" w:rsidRPr="004C7E39" w14:paraId="6121F7AD"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05961A57" w14:textId="77777777" w:rsidR="006A522F" w:rsidRPr="004C7E39" w:rsidRDefault="006A522F" w:rsidP="00415767">
            <w:pPr>
              <w:rPr>
                <w:color w:val="000000"/>
              </w:rPr>
            </w:pPr>
            <w:r w:rsidRPr="004C7E39">
              <w:rPr>
                <w:color w:val="000000"/>
                <w:sz w:val="22"/>
                <w:szCs w:val="22"/>
                <w:lang w:val="vi-VN"/>
              </w:rPr>
              <w:t>NGAY_MO_HOP_DONG_CHA</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6A7D39DE" w14:textId="77777777" w:rsidR="006A522F" w:rsidRPr="004C7E39" w:rsidRDefault="006A522F" w:rsidP="00415767">
            <w:pPr>
              <w:rPr>
                <w:color w:val="000000"/>
              </w:rPr>
            </w:pPr>
            <w:r w:rsidRPr="004C7E39">
              <w:rPr>
                <w:color w:val="000000"/>
                <w:sz w:val="22"/>
                <w:szCs w:val="22"/>
              </w:rPr>
              <w:t>Ngày mở HĐHM cha</w:t>
            </w:r>
          </w:p>
        </w:tc>
      </w:tr>
      <w:tr w:rsidR="006A522F" w:rsidRPr="004C7E39" w14:paraId="0E1256FB"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6F27959D" w14:textId="77777777" w:rsidR="006A522F" w:rsidRPr="004C7E39" w:rsidRDefault="006A522F" w:rsidP="00415767">
            <w:pPr>
              <w:rPr>
                <w:color w:val="000000"/>
              </w:rPr>
            </w:pPr>
            <w:r w:rsidRPr="004C7E39">
              <w:rPr>
                <w:color w:val="000000"/>
                <w:sz w:val="22"/>
                <w:szCs w:val="22"/>
                <w:lang w:val="vi-VN"/>
              </w:rPr>
              <w:t>HOP_DONG_CON</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5CA3AC35" w14:textId="77777777" w:rsidR="006A522F" w:rsidRPr="004C7E39" w:rsidRDefault="006A522F" w:rsidP="00415767">
            <w:pPr>
              <w:rPr>
                <w:color w:val="000000"/>
              </w:rPr>
            </w:pPr>
            <w:r w:rsidRPr="004C7E39">
              <w:rPr>
                <w:color w:val="000000"/>
                <w:sz w:val="22"/>
                <w:szCs w:val="22"/>
              </w:rPr>
              <w:t>Tên HĐHM con</w:t>
            </w:r>
          </w:p>
        </w:tc>
      </w:tr>
      <w:tr w:rsidR="006A522F" w:rsidRPr="004C7E39" w14:paraId="580DCA21"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709F99F9" w14:textId="77777777" w:rsidR="006A522F" w:rsidRPr="004C7E39" w:rsidRDefault="006A522F" w:rsidP="00415767">
            <w:pPr>
              <w:rPr>
                <w:color w:val="000000"/>
                <w:lang w:val="vi-VN"/>
              </w:rPr>
            </w:pPr>
            <w:r w:rsidRPr="004C7E39">
              <w:rPr>
                <w:color w:val="000000"/>
                <w:sz w:val="22"/>
                <w:szCs w:val="22"/>
                <w:lang w:val="vi-VN"/>
              </w:rPr>
              <w:t>HAN_MUC_HOP_DONG_CON</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35E2C78A" w14:textId="77777777" w:rsidR="006A522F" w:rsidRPr="004C7E39" w:rsidRDefault="006A522F" w:rsidP="00415767">
            <w:pPr>
              <w:rPr>
                <w:color w:val="000000"/>
              </w:rPr>
            </w:pPr>
            <w:r w:rsidRPr="004C7E39">
              <w:rPr>
                <w:color w:val="000000"/>
                <w:sz w:val="22"/>
                <w:szCs w:val="22"/>
              </w:rPr>
              <w:t>Hạm mức HĐHM con</w:t>
            </w:r>
          </w:p>
        </w:tc>
      </w:tr>
      <w:tr w:rsidR="006A522F" w:rsidRPr="004C7E39" w14:paraId="6552EA89"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24103B64" w14:textId="77777777" w:rsidR="006A522F" w:rsidRPr="004C7E39" w:rsidRDefault="006A522F" w:rsidP="00415767">
            <w:pPr>
              <w:rPr>
                <w:color w:val="000000"/>
                <w:lang w:val="vi-VN"/>
              </w:rPr>
            </w:pPr>
            <w:r w:rsidRPr="004C7E39">
              <w:rPr>
                <w:color w:val="000000"/>
                <w:sz w:val="22"/>
                <w:szCs w:val="22"/>
                <w:lang w:val="vi-VN"/>
              </w:rPr>
              <w:t>NGAY_MO_HOP_DONG_CON</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1DC33848" w14:textId="77777777" w:rsidR="006A522F" w:rsidRPr="004C7E39" w:rsidRDefault="006A522F" w:rsidP="00415767">
            <w:pPr>
              <w:rPr>
                <w:color w:val="000000"/>
              </w:rPr>
            </w:pPr>
            <w:r w:rsidRPr="004C7E39">
              <w:rPr>
                <w:color w:val="000000"/>
                <w:sz w:val="22"/>
                <w:szCs w:val="22"/>
              </w:rPr>
              <w:t>Ngày mở HĐHM con</w:t>
            </w:r>
          </w:p>
        </w:tc>
      </w:tr>
      <w:tr w:rsidR="006A522F" w:rsidRPr="004C7E39" w14:paraId="4C636056"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38FC7571" w14:textId="77777777" w:rsidR="006A522F" w:rsidRPr="004C7E39" w:rsidRDefault="006A522F" w:rsidP="00415767">
            <w:pPr>
              <w:rPr>
                <w:color w:val="000000"/>
                <w:lang w:val="vi-VN"/>
              </w:rPr>
            </w:pPr>
            <w:r w:rsidRPr="004C7E39">
              <w:rPr>
                <w:color w:val="000000"/>
                <w:sz w:val="22"/>
                <w:szCs w:val="22"/>
                <w:lang w:val="vi-VN"/>
              </w:rPr>
              <w:t>DRWNG_POWER_IND</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48324A90" w14:textId="77777777" w:rsidR="006A522F" w:rsidRPr="004C7E39" w:rsidRDefault="006A522F" w:rsidP="00415767">
            <w:pPr>
              <w:rPr>
                <w:color w:val="000000"/>
              </w:rPr>
            </w:pPr>
          </w:p>
        </w:tc>
      </w:tr>
      <w:tr w:rsidR="006A522F" w:rsidRPr="004C7E39" w14:paraId="1744F02A"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1B739DE8" w14:textId="77777777" w:rsidR="006A522F" w:rsidRPr="004C7E39" w:rsidRDefault="006A522F" w:rsidP="00415767">
            <w:pPr>
              <w:rPr>
                <w:color w:val="000000"/>
                <w:lang w:val="vi-VN"/>
              </w:rPr>
            </w:pPr>
            <w:r w:rsidRPr="004C7E39">
              <w:rPr>
                <w:color w:val="000000"/>
                <w:sz w:val="22"/>
                <w:szCs w:val="22"/>
                <w:lang w:val="vi-VN"/>
              </w:rPr>
              <w:t>LIMIT_PREFIX</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3D7D9EE1" w14:textId="77777777" w:rsidR="006A522F" w:rsidRPr="004C7E39" w:rsidRDefault="006A522F" w:rsidP="00415767">
            <w:pPr>
              <w:rPr>
                <w:color w:val="000000"/>
              </w:rPr>
            </w:pPr>
          </w:p>
        </w:tc>
      </w:tr>
      <w:tr w:rsidR="006A522F" w:rsidRPr="004C7E39" w14:paraId="646AAD6A"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4ABE273E" w14:textId="77777777" w:rsidR="006A522F" w:rsidRPr="004C7E39" w:rsidRDefault="006A522F" w:rsidP="00415767">
            <w:pPr>
              <w:rPr>
                <w:color w:val="000000"/>
                <w:lang w:val="vi-VN"/>
              </w:rPr>
            </w:pPr>
            <w:r w:rsidRPr="004C7E39">
              <w:rPr>
                <w:color w:val="000000"/>
                <w:sz w:val="22"/>
                <w:szCs w:val="22"/>
                <w:lang w:val="vi-VN"/>
              </w:rPr>
              <w:t>LIMIT_SUFFIX</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7BF440E6" w14:textId="77777777" w:rsidR="006A522F" w:rsidRPr="004C7E39" w:rsidRDefault="006A522F" w:rsidP="00415767">
            <w:pPr>
              <w:rPr>
                <w:color w:val="000000"/>
              </w:rPr>
            </w:pPr>
          </w:p>
        </w:tc>
      </w:tr>
      <w:tr w:rsidR="006A522F" w:rsidRPr="004C7E39" w14:paraId="5FDB904C"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6B8BB111" w14:textId="77777777" w:rsidR="006A522F" w:rsidRPr="004C7E39" w:rsidRDefault="006A522F" w:rsidP="00415767">
            <w:pPr>
              <w:rPr>
                <w:color w:val="000000"/>
                <w:lang w:val="vi-VN"/>
              </w:rPr>
            </w:pPr>
            <w:r w:rsidRPr="004C7E39">
              <w:rPr>
                <w:color w:val="000000"/>
                <w:sz w:val="22"/>
                <w:szCs w:val="22"/>
                <w:lang w:val="vi-VN"/>
              </w:rPr>
              <w:t>LIM_SANCT_DATE</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6914D927" w14:textId="77777777" w:rsidR="006A522F" w:rsidRPr="004C7E39" w:rsidRDefault="006A522F" w:rsidP="00415767">
            <w:pPr>
              <w:rPr>
                <w:color w:val="000000"/>
              </w:rPr>
            </w:pPr>
            <w:r w:rsidRPr="004C7E39">
              <w:rPr>
                <w:color w:val="000000"/>
                <w:sz w:val="22"/>
                <w:szCs w:val="22"/>
              </w:rPr>
              <w:t>Ngày mở HĐHM con</w:t>
            </w:r>
          </w:p>
        </w:tc>
      </w:tr>
      <w:tr w:rsidR="006A522F" w:rsidRPr="004C7E39" w14:paraId="2E8D47C9"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053B995E" w14:textId="77777777" w:rsidR="006A522F" w:rsidRPr="004C7E39" w:rsidRDefault="006A522F" w:rsidP="00415767">
            <w:pPr>
              <w:rPr>
                <w:color w:val="000000"/>
                <w:lang w:val="vi-VN"/>
              </w:rPr>
            </w:pPr>
            <w:r w:rsidRPr="004C7E39">
              <w:rPr>
                <w:color w:val="000000"/>
                <w:sz w:val="22"/>
                <w:szCs w:val="22"/>
              </w:rPr>
              <w:t>LIM_EXP_DATE</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5A7751E3" w14:textId="77777777" w:rsidR="006A522F" w:rsidRPr="004C7E39" w:rsidRDefault="006A522F" w:rsidP="00415767">
            <w:pPr>
              <w:rPr>
                <w:color w:val="000000"/>
              </w:rPr>
            </w:pPr>
            <w:r w:rsidRPr="004C7E39">
              <w:rPr>
                <w:color w:val="000000"/>
                <w:sz w:val="22"/>
                <w:szCs w:val="22"/>
              </w:rPr>
              <w:t>Thời hạn rút vốn HĐHM con</w:t>
            </w:r>
          </w:p>
        </w:tc>
      </w:tr>
      <w:tr w:rsidR="006A522F" w:rsidRPr="004C7E39" w14:paraId="400BEABE" w14:textId="77777777" w:rsidTr="00415767">
        <w:trPr>
          <w:trHeight w:val="362"/>
        </w:trPr>
        <w:tc>
          <w:tcPr>
            <w:tcW w:w="2193" w:type="pct"/>
            <w:tcBorders>
              <w:top w:val="single" w:sz="4" w:space="0" w:color="auto"/>
              <w:left w:val="single" w:sz="4" w:space="0" w:color="auto"/>
              <w:bottom w:val="single" w:sz="4" w:space="0" w:color="auto"/>
              <w:right w:val="single" w:sz="4" w:space="0" w:color="auto"/>
            </w:tcBorders>
          </w:tcPr>
          <w:p w14:paraId="7D07A715" w14:textId="77777777" w:rsidR="006A522F" w:rsidRPr="004C7E39" w:rsidRDefault="006A522F" w:rsidP="00415767">
            <w:pPr>
              <w:rPr>
                <w:color w:val="000000"/>
              </w:rPr>
            </w:pPr>
            <w:r w:rsidRPr="004C7E39">
              <w:rPr>
                <w:color w:val="000000"/>
                <w:sz w:val="22"/>
                <w:szCs w:val="22"/>
              </w:rPr>
              <w:t>LOAI_HOP_DONG_CON</w:t>
            </w:r>
          </w:p>
        </w:tc>
        <w:tc>
          <w:tcPr>
            <w:tcW w:w="2807" w:type="pct"/>
            <w:tcBorders>
              <w:top w:val="single" w:sz="4" w:space="0" w:color="auto"/>
              <w:left w:val="single" w:sz="4" w:space="0" w:color="auto"/>
              <w:bottom w:val="single" w:sz="4" w:space="0" w:color="auto"/>
              <w:right w:val="single" w:sz="4" w:space="0" w:color="auto"/>
            </w:tcBorders>
            <w:shd w:val="clear" w:color="auto" w:fill="auto"/>
            <w:noWrap/>
          </w:tcPr>
          <w:p w14:paraId="29A1D242" w14:textId="77777777" w:rsidR="006A522F" w:rsidRPr="004C7E39" w:rsidRDefault="006A522F" w:rsidP="00415767">
            <w:pPr>
              <w:rPr>
                <w:color w:val="000000"/>
              </w:rPr>
            </w:pPr>
            <w:r w:rsidRPr="004C7E39">
              <w:rPr>
                <w:color w:val="000000"/>
                <w:sz w:val="22"/>
                <w:szCs w:val="22"/>
              </w:rPr>
              <w:t>Loại HĐ của HĐHM con</w:t>
            </w:r>
          </w:p>
        </w:tc>
      </w:tr>
    </w:tbl>
    <w:p w14:paraId="243960C7" w14:textId="77777777" w:rsidR="006A522F" w:rsidRPr="004C7E39" w:rsidRDefault="006A522F" w:rsidP="006A522F">
      <w:pPr>
        <w:rPr>
          <w:lang w:val="en-GB"/>
        </w:rPr>
      </w:pPr>
    </w:p>
    <w:p w14:paraId="48427F65" w14:textId="77777777" w:rsidR="006A522F" w:rsidRPr="004C7E39" w:rsidRDefault="006A522F" w:rsidP="006A522F">
      <w:pPr>
        <w:pStyle w:val="Heading2"/>
        <w:rPr>
          <w:rFonts w:cs="Times New Roman"/>
        </w:rPr>
      </w:pPr>
      <w:bookmarkStart w:id="1225" w:name="_Các_khoản_dự"/>
      <w:bookmarkStart w:id="1226" w:name="_Toc79673955"/>
      <w:bookmarkStart w:id="1227" w:name="_Toc107779427"/>
      <w:bookmarkStart w:id="1228" w:name="_Toc108106114"/>
      <w:bookmarkStart w:id="1229" w:name="_Toc112677055"/>
      <w:bookmarkEnd w:id="1225"/>
      <w:r w:rsidRPr="004C7E39">
        <w:rPr>
          <w:rFonts w:cs="Times New Roman"/>
        </w:rPr>
        <w:t>Các khoản dự phòng</w:t>
      </w:r>
      <w:bookmarkEnd w:id="1226"/>
      <w:bookmarkEnd w:id="1227"/>
      <w:bookmarkEnd w:id="1228"/>
      <w:bookmarkEnd w:id="1229"/>
    </w:p>
    <w:p w14:paraId="3A1E1C02" w14:textId="77777777" w:rsidR="006A522F" w:rsidRPr="004C7E39" w:rsidRDefault="006A522F" w:rsidP="006A522F">
      <w:pPr>
        <w:pStyle w:val="ListParagraph"/>
        <w:numPr>
          <w:ilvl w:val="0"/>
          <w:numId w:val="2"/>
        </w:numPr>
        <w:spacing w:line="240" w:lineRule="auto"/>
        <w:rPr>
          <w:rFonts w:ascii="Times New Roman" w:hAnsi="Times New Roman"/>
        </w:rPr>
      </w:pPr>
      <w:r w:rsidRPr="004C7E39">
        <w:rPr>
          <w:rFonts w:ascii="Times New Roman" w:hAnsi="Times New Roman"/>
        </w:rPr>
        <w:t>Nguồn dữ liệu: TBAADM.ACPART</w:t>
      </w:r>
    </w:p>
    <w:p w14:paraId="30255C28" w14:textId="77777777" w:rsidR="006A522F" w:rsidRPr="004C7E39" w:rsidRDefault="006A522F" w:rsidP="006A522F">
      <w:pPr>
        <w:pStyle w:val="ListParagraph"/>
        <w:numPr>
          <w:ilvl w:val="0"/>
          <w:numId w:val="2"/>
        </w:numPr>
        <w:spacing w:line="240" w:lineRule="auto"/>
        <w:rPr>
          <w:rFonts w:ascii="Times New Roman" w:hAnsi="Times New Roman"/>
        </w:rPr>
      </w:pPr>
      <w:r w:rsidRPr="004C7E39">
        <w:rPr>
          <w:rFonts w:ascii="Times New Roman" w:hAnsi="Times New Roman"/>
        </w:rPr>
        <w:t xml:space="preserve">Điều kiện lấy: </w:t>
      </w:r>
    </w:p>
    <w:tbl>
      <w:tblPr>
        <w:tblStyle w:val="TableGrid"/>
        <w:tblW w:w="0" w:type="auto"/>
        <w:tblLook w:val="04A0" w:firstRow="1" w:lastRow="0" w:firstColumn="1" w:lastColumn="0" w:noHBand="0" w:noVBand="1"/>
      </w:tblPr>
      <w:tblGrid>
        <w:gridCol w:w="13948"/>
      </w:tblGrid>
      <w:tr w:rsidR="006A522F" w:rsidRPr="004C7E39" w14:paraId="4C6FE8B9" w14:textId="77777777" w:rsidTr="00415767">
        <w:tc>
          <w:tcPr>
            <w:tcW w:w="13948" w:type="dxa"/>
          </w:tcPr>
          <w:p w14:paraId="244D45CC"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FF"/>
                <w:sz w:val="20"/>
                <w:szCs w:val="20"/>
                <w:highlight w:val="white"/>
              </w:rPr>
              <w:t>SELECT</w:t>
            </w:r>
            <w:r w:rsidRPr="004C7E39">
              <w:rPr>
                <w:color w:val="000000"/>
                <w:sz w:val="20"/>
                <w:szCs w:val="20"/>
                <w:highlight w:val="white"/>
              </w:rPr>
              <w:t xml:space="preserve"> C</w:t>
            </w:r>
            <w:r w:rsidRPr="004C7E39">
              <w:rPr>
                <w:color w:val="0000FF"/>
                <w:sz w:val="20"/>
                <w:szCs w:val="20"/>
                <w:highlight w:val="white"/>
              </w:rPr>
              <w:t>.</w:t>
            </w:r>
            <w:r w:rsidRPr="004C7E39">
              <w:rPr>
                <w:color w:val="000000"/>
                <w:sz w:val="20"/>
                <w:szCs w:val="20"/>
                <w:highlight w:val="white"/>
              </w:rPr>
              <w:t>ACID</w:t>
            </w:r>
            <w:r w:rsidRPr="004C7E39">
              <w:rPr>
                <w:color w:val="0000FF"/>
                <w:sz w:val="20"/>
                <w:szCs w:val="20"/>
                <w:highlight w:val="white"/>
              </w:rPr>
              <w:t>,</w:t>
            </w:r>
            <w:r w:rsidRPr="004C7E39">
              <w:rPr>
                <w:color w:val="000000"/>
                <w:sz w:val="20"/>
                <w:szCs w:val="20"/>
                <w:highlight w:val="white"/>
              </w:rPr>
              <w:t xml:space="preserve"> </w:t>
            </w:r>
          </w:p>
          <w:p w14:paraId="437B5FBA" w14:textId="77777777" w:rsidR="006A522F" w:rsidRPr="004C7E39" w:rsidRDefault="006A522F" w:rsidP="00415767">
            <w:pPr>
              <w:autoSpaceDE w:val="0"/>
              <w:autoSpaceDN w:val="0"/>
              <w:adjustRightInd w:val="0"/>
              <w:ind w:left="720" w:firstLine="720"/>
              <w:rPr>
                <w:color w:val="000000"/>
                <w:sz w:val="20"/>
                <w:szCs w:val="20"/>
                <w:highlight w:val="white"/>
              </w:rPr>
            </w:pPr>
            <w:r w:rsidRPr="004C7E39">
              <w:rPr>
                <w:color w:val="000000"/>
                <w:sz w:val="20"/>
                <w:szCs w:val="20"/>
                <w:highlight w:val="white"/>
              </w:rPr>
              <w:t xml:space="preserve"> </w:t>
            </w:r>
            <w:r w:rsidRPr="004C7E39">
              <w:rPr>
                <w:color w:val="0000FF"/>
                <w:sz w:val="20"/>
                <w:szCs w:val="20"/>
                <w:highlight w:val="white"/>
              </w:rPr>
              <w:t>SUM(DECODE(</w:t>
            </w:r>
            <w:r w:rsidRPr="004C7E39">
              <w:rPr>
                <w:color w:val="000000"/>
                <w:sz w:val="20"/>
                <w:szCs w:val="20"/>
                <w:highlight w:val="white"/>
              </w:rPr>
              <w:t>B</w:t>
            </w:r>
            <w:r w:rsidRPr="004C7E39">
              <w:rPr>
                <w:color w:val="0000FF"/>
                <w:sz w:val="20"/>
                <w:szCs w:val="20"/>
                <w:highlight w:val="white"/>
              </w:rPr>
              <w:t>.</w:t>
            </w:r>
            <w:r w:rsidRPr="004C7E39">
              <w:rPr>
                <w:color w:val="000000"/>
                <w:sz w:val="20"/>
                <w:szCs w:val="20"/>
                <w:highlight w:val="white"/>
              </w:rPr>
              <w:t>PART_TRAN_TYPE</w:t>
            </w:r>
            <w:r w:rsidRPr="004C7E39">
              <w:rPr>
                <w:color w:val="0000FF"/>
                <w:sz w:val="20"/>
                <w:szCs w:val="20"/>
                <w:highlight w:val="white"/>
              </w:rPr>
              <w:t>,</w:t>
            </w:r>
            <w:r w:rsidRPr="004C7E39">
              <w:rPr>
                <w:color w:val="FF0000"/>
                <w:sz w:val="20"/>
                <w:szCs w:val="20"/>
                <w:highlight w:val="white"/>
              </w:rPr>
              <w:t>'D'</w:t>
            </w:r>
            <w:r w:rsidRPr="004C7E39">
              <w:rPr>
                <w:color w:val="0000FF"/>
                <w:sz w:val="20"/>
                <w:szCs w:val="20"/>
                <w:highlight w:val="white"/>
              </w:rPr>
              <w:t>,-</w:t>
            </w:r>
            <w:r w:rsidRPr="004C7E39">
              <w:rPr>
                <w:color w:val="800000"/>
                <w:sz w:val="20"/>
                <w:szCs w:val="20"/>
                <w:highlight w:val="white"/>
              </w:rPr>
              <w:t>1</w:t>
            </w:r>
            <w:r w:rsidRPr="004C7E39">
              <w:rPr>
                <w:color w:val="0000FF"/>
                <w:sz w:val="20"/>
                <w:szCs w:val="20"/>
                <w:highlight w:val="white"/>
              </w:rPr>
              <w:t>,</w:t>
            </w:r>
            <w:r w:rsidRPr="004C7E39">
              <w:rPr>
                <w:color w:val="800000"/>
                <w:sz w:val="20"/>
                <w:szCs w:val="20"/>
                <w:highlight w:val="white"/>
              </w:rPr>
              <w:t>1</w:t>
            </w:r>
            <w:r w:rsidRPr="004C7E39">
              <w:rPr>
                <w:color w:val="0000FF"/>
                <w:sz w:val="20"/>
                <w:szCs w:val="20"/>
                <w:highlight w:val="white"/>
              </w:rPr>
              <w:t>)</w:t>
            </w:r>
            <w:r w:rsidRPr="004C7E39">
              <w:rPr>
                <w:color w:val="000000"/>
                <w:sz w:val="20"/>
                <w:szCs w:val="20"/>
                <w:highlight w:val="white"/>
              </w:rPr>
              <w:t xml:space="preserve"> * B</w:t>
            </w:r>
            <w:r w:rsidRPr="004C7E39">
              <w:rPr>
                <w:color w:val="0000FF"/>
                <w:sz w:val="20"/>
                <w:szCs w:val="20"/>
                <w:highlight w:val="white"/>
              </w:rPr>
              <w:t>.</w:t>
            </w:r>
            <w:r w:rsidRPr="004C7E39">
              <w:rPr>
                <w:color w:val="000000"/>
                <w:sz w:val="20"/>
                <w:szCs w:val="20"/>
                <w:highlight w:val="white"/>
              </w:rPr>
              <w:t>TRAN_AMT</w:t>
            </w:r>
            <w:r w:rsidRPr="004C7E39">
              <w:rPr>
                <w:color w:val="0000FF"/>
                <w:sz w:val="20"/>
                <w:szCs w:val="20"/>
                <w:highlight w:val="white"/>
              </w:rPr>
              <w:t>)</w:t>
            </w:r>
            <w:r w:rsidRPr="004C7E39">
              <w:rPr>
                <w:color w:val="000000"/>
                <w:sz w:val="20"/>
                <w:szCs w:val="20"/>
                <w:highlight w:val="white"/>
              </w:rPr>
              <w:t xml:space="preserve"> AMT </w:t>
            </w:r>
          </w:p>
          <w:p w14:paraId="6F143A62"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FF"/>
                <w:sz w:val="20"/>
                <w:szCs w:val="20"/>
                <w:highlight w:val="white"/>
              </w:rPr>
              <w:t>FROM</w:t>
            </w:r>
            <w:r w:rsidRPr="004C7E39">
              <w:rPr>
                <w:color w:val="000000"/>
                <w:sz w:val="20"/>
                <w:szCs w:val="20"/>
                <w:highlight w:val="white"/>
              </w:rPr>
              <w:t xml:space="preserve"> TBAADM</w:t>
            </w:r>
            <w:r w:rsidRPr="004C7E39">
              <w:rPr>
                <w:color w:val="0000FF"/>
                <w:sz w:val="20"/>
                <w:szCs w:val="20"/>
                <w:highlight w:val="white"/>
              </w:rPr>
              <w:t>.</w:t>
            </w:r>
            <w:r w:rsidRPr="004C7E39">
              <w:rPr>
                <w:color w:val="808000"/>
                <w:sz w:val="20"/>
                <w:szCs w:val="20"/>
                <w:highlight w:val="white"/>
              </w:rPr>
              <w:t>GAM</w:t>
            </w:r>
            <w:r w:rsidRPr="004C7E39">
              <w:rPr>
                <w:color w:val="000000"/>
                <w:sz w:val="20"/>
                <w:szCs w:val="20"/>
                <w:highlight w:val="white"/>
              </w:rPr>
              <w:t xml:space="preserve"> </w:t>
            </w:r>
            <w:r w:rsidRPr="004C7E39">
              <w:rPr>
                <w:color w:val="0000FF"/>
                <w:sz w:val="20"/>
                <w:szCs w:val="20"/>
                <w:highlight w:val="white"/>
              </w:rPr>
              <w:t>A,</w:t>
            </w:r>
            <w:r w:rsidRPr="004C7E39">
              <w:rPr>
                <w:color w:val="000000"/>
                <w:sz w:val="20"/>
                <w:szCs w:val="20"/>
                <w:highlight w:val="white"/>
              </w:rPr>
              <w:t xml:space="preserve"> TBAADM</w:t>
            </w:r>
            <w:r w:rsidRPr="004C7E39">
              <w:rPr>
                <w:color w:val="0000FF"/>
                <w:sz w:val="20"/>
                <w:szCs w:val="20"/>
                <w:highlight w:val="white"/>
              </w:rPr>
              <w:t>.</w:t>
            </w:r>
            <w:r w:rsidRPr="004C7E39">
              <w:rPr>
                <w:color w:val="808000"/>
                <w:sz w:val="20"/>
                <w:szCs w:val="20"/>
                <w:highlight w:val="white"/>
              </w:rPr>
              <w:t>ACPART</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 xml:space="preserve"> TBAADM</w:t>
            </w:r>
            <w:r w:rsidRPr="004C7E39">
              <w:rPr>
                <w:color w:val="0000FF"/>
                <w:sz w:val="20"/>
                <w:szCs w:val="20"/>
                <w:highlight w:val="white"/>
              </w:rPr>
              <w:t>.</w:t>
            </w:r>
            <w:r w:rsidRPr="004C7E39">
              <w:rPr>
                <w:color w:val="808000"/>
                <w:sz w:val="20"/>
                <w:szCs w:val="20"/>
                <w:highlight w:val="white"/>
              </w:rPr>
              <w:t>GAM</w:t>
            </w:r>
            <w:r w:rsidRPr="004C7E39">
              <w:rPr>
                <w:color w:val="000000"/>
                <w:sz w:val="20"/>
                <w:szCs w:val="20"/>
                <w:highlight w:val="white"/>
              </w:rPr>
              <w:t xml:space="preserve"> C</w:t>
            </w:r>
          </w:p>
          <w:p w14:paraId="7610BD4E"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FF"/>
                <w:sz w:val="20"/>
                <w:szCs w:val="20"/>
                <w:highlight w:val="white"/>
              </w:rPr>
              <w:t>WHERE</w:t>
            </w:r>
            <w:r w:rsidRPr="004C7E39">
              <w:rPr>
                <w:color w:val="000000"/>
                <w:sz w:val="20"/>
                <w:szCs w:val="20"/>
                <w:highlight w:val="white"/>
              </w:rPr>
              <w:t xml:space="preserve"> </w:t>
            </w:r>
            <w:r w:rsidRPr="004C7E39">
              <w:rPr>
                <w:color w:val="0000FF"/>
                <w:sz w:val="20"/>
                <w:szCs w:val="20"/>
                <w:highlight w:val="white"/>
              </w:rPr>
              <w:t>A.</w:t>
            </w:r>
            <w:r w:rsidRPr="004C7E39">
              <w:rPr>
                <w:color w:val="000000"/>
                <w:sz w:val="20"/>
                <w:szCs w:val="20"/>
                <w:highlight w:val="white"/>
              </w:rPr>
              <w:t xml:space="preserve">SCHM_CODE </w:t>
            </w:r>
            <w:r w:rsidRPr="004C7E39">
              <w:rPr>
                <w:color w:val="0000FF"/>
                <w:sz w:val="20"/>
                <w:szCs w:val="20"/>
                <w:highlight w:val="white"/>
              </w:rPr>
              <w:t>=</w:t>
            </w:r>
            <w:r w:rsidRPr="004C7E39">
              <w:rPr>
                <w:color w:val="000000"/>
                <w:sz w:val="20"/>
                <w:szCs w:val="20"/>
                <w:highlight w:val="white"/>
              </w:rPr>
              <w:t xml:space="preserve"> </w:t>
            </w:r>
            <w:r w:rsidRPr="004C7E39">
              <w:rPr>
                <w:color w:val="FF0000"/>
                <w:sz w:val="20"/>
                <w:szCs w:val="20"/>
                <w:highlight w:val="white"/>
              </w:rPr>
              <w:t>'CHAOF'</w:t>
            </w:r>
          </w:p>
          <w:p w14:paraId="7B3B5557"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w:t>
            </w:r>
            <w:r w:rsidRPr="004C7E39">
              <w:rPr>
                <w:color w:val="0000FF"/>
                <w:sz w:val="20"/>
                <w:szCs w:val="20"/>
                <w:highlight w:val="white"/>
              </w:rPr>
              <w:t>A.</w:t>
            </w:r>
            <w:r w:rsidRPr="004C7E39">
              <w:rPr>
                <w:color w:val="000000"/>
                <w:sz w:val="20"/>
                <w:szCs w:val="20"/>
                <w:highlight w:val="white"/>
              </w:rPr>
              <w:t xml:space="preserve">ACID </w:t>
            </w:r>
            <w:r w:rsidRPr="004C7E39">
              <w:rPr>
                <w:color w:val="0000FF"/>
                <w:sz w:val="20"/>
                <w:szCs w:val="20"/>
                <w:highlight w:val="white"/>
              </w:rPr>
              <w:t>=</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PARTITIONED_ACID</w:t>
            </w:r>
          </w:p>
          <w:p w14:paraId="2E45DC20"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 xml:space="preserve">B2K_ID </w:t>
            </w:r>
            <w:r w:rsidRPr="004C7E39">
              <w:rPr>
                <w:color w:val="0000FF"/>
                <w:sz w:val="20"/>
                <w:szCs w:val="20"/>
                <w:highlight w:val="white"/>
              </w:rPr>
              <w:t>=</w:t>
            </w:r>
            <w:r w:rsidRPr="004C7E39">
              <w:rPr>
                <w:color w:val="000000"/>
                <w:sz w:val="20"/>
                <w:szCs w:val="20"/>
                <w:highlight w:val="white"/>
              </w:rPr>
              <w:t xml:space="preserve"> C</w:t>
            </w:r>
            <w:r w:rsidRPr="004C7E39">
              <w:rPr>
                <w:color w:val="0000FF"/>
                <w:sz w:val="20"/>
                <w:szCs w:val="20"/>
                <w:highlight w:val="white"/>
              </w:rPr>
              <w:t>.</w:t>
            </w:r>
            <w:r w:rsidRPr="004C7E39">
              <w:rPr>
                <w:color w:val="000000"/>
                <w:sz w:val="20"/>
                <w:szCs w:val="20"/>
                <w:highlight w:val="white"/>
              </w:rPr>
              <w:t>ACID</w:t>
            </w:r>
          </w:p>
          <w:p w14:paraId="491A724B"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 xml:space="preserve">B2K_TYPE </w:t>
            </w:r>
            <w:r w:rsidRPr="004C7E39">
              <w:rPr>
                <w:color w:val="0000FF"/>
                <w:sz w:val="20"/>
                <w:szCs w:val="20"/>
                <w:highlight w:val="white"/>
              </w:rPr>
              <w:t>=</w:t>
            </w:r>
            <w:r w:rsidRPr="004C7E39">
              <w:rPr>
                <w:color w:val="000000"/>
                <w:sz w:val="20"/>
                <w:szCs w:val="20"/>
                <w:highlight w:val="white"/>
              </w:rPr>
              <w:t xml:space="preserve"> </w:t>
            </w:r>
            <w:r w:rsidRPr="004C7E39">
              <w:rPr>
                <w:color w:val="FF0000"/>
                <w:sz w:val="20"/>
                <w:szCs w:val="20"/>
                <w:highlight w:val="white"/>
              </w:rPr>
              <w:t>'ACCNT'</w:t>
            </w:r>
          </w:p>
          <w:p w14:paraId="169F89B4"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 xml:space="preserve">BANK_ID </w:t>
            </w:r>
            <w:r w:rsidRPr="004C7E39">
              <w:rPr>
                <w:color w:val="0000FF"/>
                <w:sz w:val="20"/>
                <w:szCs w:val="20"/>
                <w:highlight w:val="white"/>
              </w:rPr>
              <w:t>=</w:t>
            </w:r>
            <w:r w:rsidRPr="004C7E39">
              <w:rPr>
                <w:color w:val="000000"/>
                <w:sz w:val="20"/>
                <w:szCs w:val="20"/>
                <w:highlight w:val="white"/>
              </w:rPr>
              <w:t xml:space="preserve"> C</w:t>
            </w:r>
            <w:r w:rsidRPr="004C7E39">
              <w:rPr>
                <w:color w:val="0000FF"/>
                <w:sz w:val="20"/>
                <w:szCs w:val="20"/>
                <w:highlight w:val="white"/>
              </w:rPr>
              <w:t>.</w:t>
            </w:r>
            <w:r w:rsidRPr="004C7E39">
              <w:rPr>
                <w:color w:val="000000"/>
                <w:sz w:val="20"/>
                <w:szCs w:val="20"/>
                <w:highlight w:val="white"/>
              </w:rPr>
              <w:t>BANK_ID</w:t>
            </w:r>
          </w:p>
          <w:p w14:paraId="01728BCC"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C</w:t>
            </w:r>
            <w:r w:rsidRPr="004C7E39">
              <w:rPr>
                <w:color w:val="0000FF"/>
                <w:sz w:val="20"/>
                <w:szCs w:val="20"/>
                <w:highlight w:val="white"/>
              </w:rPr>
              <w:t>.</w:t>
            </w:r>
            <w:r w:rsidRPr="004C7E39">
              <w:rPr>
                <w:color w:val="000000"/>
                <w:sz w:val="20"/>
                <w:szCs w:val="20"/>
                <w:highlight w:val="white"/>
              </w:rPr>
              <w:t xml:space="preserve">BANK_ID </w:t>
            </w:r>
            <w:r w:rsidRPr="004C7E39">
              <w:rPr>
                <w:color w:val="0000FF"/>
                <w:sz w:val="20"/>
                <w:szCs w:val="20"/>
                <w:highlight w:val="white"/>
              </w:rPr>
              <w:t>=</w:t>
            </w:r>
            <w:r w:rsidRPr="004C7E39">
              <w:rPr>
                <w:color w:val="000000"/>
                <w:sz w:val="20"/>
                <w:szCs w:val="20"/>
                <w:highlight w:val="white"/>
              </w:rPr>
              <w:t xml:space="preserve"> </w:t>
            </w:r>
            <w:r w:rsidRPr="004C7E39">
              <w:rPr>
                <w:color w:val="FF0000"/>
                <w:sz w:val="20"/>
                <w:szCs w:val="20"/>
                <w:highlight w:val="white"/>
              </w:rPr>
              <w:t>'01'</w:t>
            </w:r>
          </w:p>
          <w:p w14:paraId="2269B693" w14:textId="77777777" w:rsidR="006A522F" w:rsidRPr="004C7E39" w:rsidRDefault="006A522F" w:rsidP="00415767">
            <w:pPr>
              <w:autoSpaceDE w:val="0"/>
              <w:autoSpaceDN w:val="0"/>
              <w:adjustRightInd w:val="0"/>
              <w:ind w:left="720"/>
              <w:rPr>
                <w:color w:val="00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 xml:space="preserve">PSTD_FLG </w:t>
            </w:r>
            <w:r w:rsidRPr="004C7E39">
              <w:rPr>
                <w:color w:val="0000FF"/>
                <w:sz w:val="20"/>
                <w:szCs w:val="20"/>
                <w:highlight w:val="white"/>
              </w:rPr>
              <w:t>=</w:t>
            </w:r>
            <w:r w:rsidRPr="004C7E39">
              <w:rPr>
                <w:color w:val="000000"/>
                <w:sz w:val="20"/>
                <w:szCs w:val="20"/>
                <w:highlight w:val="white"/>
              </w:rPr>
              <w:t xml:space="preserve"> </w:t>
            </w:r>
            <w:r w:rsidRPr="004C7E39">
              <w:rPr>
                <w:color w:val="FF0000"/>
                <w:sz w:val="20"/>
                <w:szCs w:val="20"/>
                <w:highlight w:val="white"/>
              </w:rPr>
              <w:t>'Y'</w:t>
            </w:r>
          </w:p>
          <w:p w14:paraId="4C8DF859" w14:textId="77777777" w:rsidR="006A522F" w:rsidRPr="004C7E39" w:rsidRDefault="006A522F" w:rsidP="00415767">
            <w:pPr>
              <w:autoSpaceDE w:val="0"/>
              <w:autoSpaceDN w:val="0"/>
              <w:adjustRightInd w:val="0"/>
              <w:ind w:left="720"/>
              <w:rPr>
                <w:color w:val="FF0000"/>
                <w:sz w:val="20"/>
                <w:szCs w:val="20"/>
                <w:highlight w:val="white"/>
              </w:rPr>
            </w:pPr>
            <w:r w:rsidRPr="004C7E39">
              <w:rPr>
                <w:color w:val="000000"/>
                <w:sz w:val="20"/>
                <w:szCs w:val="20"/>
                <w:highlight w:val="white"/>
              </w:rPr>
              <w:t xml:space="preserve">      </w:t>
            </w:r>
            <w:r w:rsidRPr="004C7E39">
              <w:rPr>
                <w:color w:val="000000"/>
                <w:sz w:val="20"/>
                <w:szCs w:val="20"/>
                <w:highlight w:val="white"/>
              </w:rPr>
              <w:tab/>
            </w:r>
            <w:r w:rsidRPr="004C7E39">
              <w:rPr>
                <w:color w:val="0000FF"/>
                <w:sz w:val="20"/>
                <w:szCs w:val="20"/>
                <w:highlight w:val="white"/>
              </w:rPr>
              <w:t>AND</w:t>
            </w:r>
            <w:r w:rsidRPr="004C7E39">
              <w:rPr>
                <w:color w:val="000000"/>
                <w:sz w:val="20"/>
                <w:szCs w:val="20"/>
                <w:highlight w:val="white"/>
              </w:rPr>
              <w:t xml:space="preserve"> B</w:t>
            </w:r>
            <w:r w:rsidRPr="004C7E39">
              <w:rPr>
                <w:color w:val="0000FF"/>
                <w:sz w:val="20"/>
                <w:szCs w:val="20"/>
                <w:highlight w:val="white"/>
              </w:rPr>
              <w:t>.</w:t>
            </w:r>
            <w:r w:rsidRPr="004C7E39">
              <w:rPr>
                <w:color w:val="000000"/>
                <w:sz w:val="20"/>
                <w:szCs w:val="20"/>
                <w:highlight w:val="white"/>
              </w:rPr>
              <w:t xml:space="preserve">TRAN_DATE </w:t>
            </w:r>
            <w:r w:rsidRPr="004C7E39">
              <w:rPr>
                <w:color w:val="0000FF"/>
                <w:sz w:val="20"/>
                <w:szCs w:val="20"/>
                <w:highlight w:val="white"/>
              </w:rPr>
              <w:t>&lt;=</w:t>
            </w:r>
            <w:r w:rsidRPr="004C7E39">
              <w:rPr>
                <w:color w:val="000000"/>
                <w:sz w:val="20"/>
                <w:szCs w:val="20"/>
                <w:highlight w:val="white"/>
              </w:rPr>
              <w:t xml:space="preserve"> </w:t>
            </w:r>
            <w:r w:rsidRPr="004C7E39">
              <w:rPr>
                <w:color w:val="FF0000"/>
                <w:sz w:val="20"/>
                <w:szCs w:val="20"/>
                <w:highlight w:val="white"/>
              </w:rPr>
              <w:t>'&lt;NGÀY_BÁO_CÁO&gt;'</w:t>
            </w:r>
          </w:p>
          <w:p w14:paraId="7D7D5697" w14:textId="77777777" w:rsidR="006A522F" w:rsidRPr="004C7E39" w:rsidRDefault="006A522F" w:rsidP="00415767">
            <w:pPr>
              <w:autoSpaceDE w:val="0"/>
              <w:autoSpaceDN w:val="0"/>
              <w:adjustRightInd w:val="0"/>
              <w:ind w:left="720"/>
              <w:rPr>
                <w:color w:val="000000"/>
                <w:sz w:val="20"/>
                <w:szCs w:val="20"/>
                <w:highlight w:val="white"/>
              </w:rPr>
            </w:pPr>
          </w:p>
        </w:tc>
      </w:tr>
    </w:tbl>
    <w:p w14:paraId="7C3FE36F" w14:textId="77777777" w:rsidR="006A522F" w:rsidRPr="004C7E39" w:rsidRDefault="006A522F" w:rsidP="006A522F"/>
    <w:p w14:paraId="3A051E8C" w14:textId="77777777" w:rsidR="006A522F" w:rsidRPr="004C7E39" w:rsidRDefault="006A522F" w:rsidP="006A522F">
      <w:pPr>
        <w:pStyle w:val="ListParagraph"/>
        <w:numPr>
          <w:ilvl w:val="0"/>
          <w:numId w:val="2"/>
        </w:numPr>
        <w:spacing w:line="240" w:lineRule="auto"/>
        <w:rPr>
          <w:rFonts w:ascii="Times New Roman" w:hAnsi="Times New Roman"/>
        </w:rPr>
      </w:pPr>
      <w:r w:rsidRPr="004C7E39">
        <w:rPr>
          <w:rFonts w:ascii="Times New Roman" w:hAnsi="Times New Roman"/>
          <w:highlight w:val="white"/>
        </w:rPr>
        <w:t>GROUP</w:t>
      </w:r>
      <w:r w:rsidRPr="004C7E39">
        <w:rPr>
          <w:rFonts w:ascii="Times New Roman" w:hAnsi="Times New Roman"/>
          <w:color w:val="000000"/>
          <w:highlight w:val="white"/>
        </w:rPr>
        <w:t xml:space="preserve"> </w:t>
      </w:r>
      <w:r w:rsidRPr="004C7E39">
        <w:rPr>
          <w:rFonts w:ascii="Times New Roman" w:hAnsi="Times New Roman"/>
          <w:highlight w:val="white"/>
        </w:rPr>
        <w:t>BY</w:t>
      </w:r>
      <w:r w:rsidRPr="004C7E39">
        <w:rPr>
          <w:rFonts w:ascii="Times New Roman" w:hAnsi="Times New Roman"/>
          <w:color w:val="000000"/>
          <w:highlight w:val="white"/>
        </w:rPr>
        <w:t xml:space="preserve"> C</w:t>
      </w:r>
      <w:r w:rsidRPr="004C7E39">
        <w:rPr>
          <w:rFonts w:ascii="Times New Roman" w:hAnsi="Times New Roman"/>
          <w:highlight w:val="white"/>
        </w:rPr>
        <w:t>.</w:t>
      </w:r>
      <w:r w:rsidRPr="004C7E39">
        <w:rPr>
          <w:rFonts w:ascii="Times New Roman" w:hAnsi="Times New Roman"/>
          <w:color w:val="000000"/>
          <w:highlight w:val="white"/>
        </w:rPr>
        <w:t>ACID</w:t>
      </w:r>
    </w:p>
    <w:p w14:paraId="7171B932" w14:textId="77777777" w:rsidR="006A522F" w:rsidRPr="004C7E39" w:rsidRDefault="006A522F" w:rsidP="006A522F">
      <w:pPr>
        <w:pStyle w:val="ListParagraph"/>
        <w:numPr>
          <w:ilvl w:val="0"/>
          <w:numId w:val="2"/>
        </w:numPr>
        <w:spacing w:line="240" w:lineRule="auto"/>
        <w:rPr>
          <w:rFonts w:ascii="Times New Roman" w:hAnsi="Times New Roman"/>
        </w:rPr>
      </w:pPr>
      <w:r w:rsidRPr="004C7E39">
        <w:rPr>
          <w:rFonts w:ascii="Times New Roman" w:hAnsi="Times New Roman"/>
        </w:rPr>
        <w:t>Quy tắc mapping: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3"/>
        <w:gridCol w:w="7091"/>
      </w:tblGrid>
      <w:tr w:rsidR="006A522F" w:rsidRPr="004C7E39" w14:paraId="6ADA34C8" w14:textId="77777777" w:rsidTr="00415767">
        <w:trPr>
          <w:trHeight w:val="362"/>
        </w:trPr>
        <w:tc>
          <w:tcPr>
            <w:tcW w:w="2530" w:type="pct"/>
            <w:shd w:val="clear" w:color="auto" w:fill="002060"/>
            <w:hideMark/>
          </w:tcPr>
          <w:p w14:paraId="32DAB949" w14:textId="77777777" w:rsidR="006A522F" w:rsidRPr="004C7E39" w:rsidRDefault="006A522F" w:rsidP="00415767">
            <w:pPr>
              <w:jc w:val="center"/>
              <w:rPr>
                <w:b/>
                <w:bCs/>
                <w:color w:val="FFFFFF" w:themeColor="background1"/>
              </w:rPr>
            </w:pPr>
            <w:r w:rsidRPr="004C7E39">
              <w:rPr>
                <w:b/>
                <w:color w:val="FFFFFF" w:themeColor="background1"/>
                <w:sz w:val="22"/>
                <w:szCs w:val="22"/>
              </w:rPr>
              <w:t>Tên trường/Alias</w:t>
            </w:r>
          </w:p>
        </w:tc>
        <w:tc>
          <w:tcPr>
            <w:tcW w:w="2470" w:type="pct"/>
            <w:shd w:val="clear" w:color="auto" w:fill="002060"/>
            <w:noWrap/>
            <w:hideMark/>
          </w:tcPr>
          <w:p w14:paraId="0C0304C2" w14:textId="77777777" w:rsidR="006A522F" w:rsidRPr="004C7E39" w:rsidRDefault="006A522F" w:rsidP="00415767">
            <w:pPr>
              <w:jc w:val="center"/>
              <w:rPr>
                <w:b/>
                <w:bCs/>
                <w:color w:val="FFFFFF" w:themeColor="background1"/>
              </w:rPr>
            </w:pPr>
            <w:r w:rsidRPr="004C7E39">
              <w:rPr>
                <w:b/>
                <w:color w:val="FFFFFF" w:themeColor="background1"/>
                <w:sz w:val="22"/>
                <w:szCs w:val="22"/>
              </w:rPr>
              <w:t>Mô tả</w:t>
            </w:r>
          </w:p>
        </w:tc>
      </w:tr>
      <w:tr w:rsidR="006A522F" w:rsidRPr="004C7E39" w14:paraId="3A443F3F" w14:textId="77777777" w:rsidTr="00415767">
        <w:trPr>
          <w:trHeight w:val="362"/>
        </w:trPr>
        <w:tc>
          <w:tcPr>
            <w:tcW w:w="2530" w:type="pct"/>
            <w:tcBorders>
              <w:top w:val="single" w:sz="4" w:space="0" w:color="auto"/>
              <w:left w:val="single" w:sz="4" w:space="0" w:color="auto"/>
              <w:bottom w:val="single" w:sz="4" w:space="0" w:color="auto"/>
              <w:right w:val="single" w:sz="4" w:space="0" w:color="auto"/>
            </w:tcBorders>
            <w:shd w:val="clear" w:color="auto" w:fill="auto"/>
          </w:tcPr>
          <w:p w14:paraId="5027C03C" w14:textId="77777777" w:rsidR="006A522F" w:rsidRPr="004C7E39" w:rsidRDefault="006A522F" w:rsidP="00415767">
            <w:pPr>
              <w:rPr>
                <w:color w:val="000000"/>
              </w:rPr>
            </w:pPr>
            <w:r w:rsidRPr="004C7E39">
              <w:rPr>
                <w:color w:val="000000"/>
                <w:sz w:val="22"/>
                <w:szCs w:val="22"/>
                <w:highlight w:val="white"/>
              </w:rPr>
              <w:t>ACID</w:t>
            </w:r>
          </w:p>
        </w:tc>
        <w:tc>
          <w:tcPr>
            <w:tcW w:w="2470" w:type="pct"/>
            <w:tcBorders>
              <w:top w:val="single" w:sz="4" w:space="0" w:color="auto"/>
              <w:left w:val="single" w:sz="4" w:space="0" w:color="auto"/>
              <w:bottom w:val="single" w:sz="4" w:space="0" w:color="auto"/>
              <w:right w:val="single" w:sz="4" w:space="0" w:color="auto"/>
            </w:tcBorders>
            <w:shd w:val="clear" w:color="auto" w:fill="auto"/>
            <w:noWrap/>
          </w:tcPr>
          <w:p w14:paraId="2006A713" w14:textId="77777777" w:rsidR="006A522F" w:rsidRPr="004C7E39" w:rsidRDefault="006A522F" w:rsidP="00415767">
            <w:pPr>
              <w:rPr>
                <w:color w:val="000000"/>
              </w:rPr>
            </w:pPr>
            <w:r w:rsidRPr="004C7E39">
              <w:rPr>
                <w:color w:val="000000"/>
                <w:sz w:val="22"/>
                <w:szCs w:val="22"/>
              </w:rPr>
              <w:t>Số tài khoản</w:t>
            </w:r>
          </w:p>
        </w:tc>
      </w:tr>
      <w:tr w:rsidR="006A522F" w:rsidRPr="004C7E39" w14:paraId="5005FDC9" w14:textId="77777777" w:rsidTr="00415767">
        <w:trPr>
          <w:trHeight w:val="362"/>
        </w:trPr>
        <w:tc>
          <w:tcPr>
            <w:tcW w:w="2530" w:type="pct"/>
            <w:tcBorders>
              <w:top w:val="single" w:sz="4" w:space="0" w:color="auto"/>
              <w:left w:val="single" w:sz="4" w:space="0" w:color="auto"/>
              <w:bottom w:val="single" w:sz="4" w:space="0" w:color="auto"/>
              <w:right w:val="single" w:sz="4" w:space="0" w:color="auto"/>
            </w:tcBorders>
            <w:shd w:val="clear" w:color="auto" w:fill="auto"/>
          </w:tcPr>
          <w:p w14:paraId="673B2854" w14:textId="77777777" w:rsidR="006A522F" w:rsidRPr="004C7E39" w:rsidRDefault="006A522F" w:rsidP="00415767">
            <w:r w:rsidRPr="004C7E39">
              <w:rPr>
                <w:color w:val="000000"/>
                <w:sz w:val="22"/>
                <w:szCs w:val="22"/>
                <w:highlight w:val="white"/>
              </w:rPr>
              <w:t>AMT</w:t>
            </w:r>
          </w:p>
        </w:tc>
        <w:tc>
          <w:tcPr>
            <w:tcW w:w="2470" w:type="pct"/>
            <w:tcBorders>
              <w:top w:val="single" w:sz="4" w:space="0" w:color="auto"/>
              <w:left w:val="single" w:sz="4" w:space="0" w:color="auto"/>
              <w:bottom w:val="single" w:sz="4" w:space="0" w:color="auto"/>
              <w:right w:val="single" w:sz="4" w:space="0" w:color="auto"/>
            </w:tcBorders>
            <w:shd w:val="clear" w:color="auto" w:fill="auto"/>
            <w:noWrap/>
          </w:tcPr>
          <w:p w14:paraId="6387138D" w14:textId="77777777" w:rsidR="006A522F" w:rsidRPr="004C7E39" w:rsidRDefault="006A522F" w:rsidP="00415767">
            <w:pPr>
              <w:rPr>
                <w:color w:val="000000"/>
              </w:rPr>
            </w:pPr>
            <w:r w:rsidRPr="004C7E39">
              <w:rPr>
                <w:color w:val="000000"/>
                <w:sz w:val="22"/>
                <w:szCs w:val="22"/>
              </w:rPr>
              <w:t>Khoản dự phòng</w:t>
            </w:r>
          </w:p>
        </w:tc>
      </w:tr>
    </w:tbl>
    <w:p w14:paraId="10E5E1A3" w14:textId="77777777" w:rsidR="006A522F" w:rsidRPr="004C7E39" w:rsidRDefault="006A522F" w:rsidP="006A522F"/>
    <w:p w14:paraId="5E0DE6FB" w14:textId="77777777" w:rsidR="006A522F" w:rsidRPr="004C7E39" w:rsidRDefault="006A522F" w:rsidP="006A522F">
      <w:pPr>
        <w:pStyle w:val="Heading2"/>
        <w:rPr>
          <w:rFonts w:cs="Times New Roman"/>
        </w:rPr>
      </w:pPr>
      <w:bookmarkStart w:id="1230" w:name="_Lãi_suất_vay"/>
      <w:bookmarkStart w:id="1231" w:name="_Toc107779428"/>
      <w:bookmarkStart w:id="1232" w:name="_Toc108106115"/>
      <w:bookmarkStart w:id="1233" w:name="_Toc112677056"/>
      <w:bookmarkEnd w:id="1230"/>
      <w:r w:rsidRPr="004C7E39">
        <w:rPr>
          <w:rFonts w:cs="Times New Roman"/>
        </w:rPr>
        <w:t>Lãi suất vay</w:t>
      </w:r>
      <w:bookmarkEnd w:id="1231"/>
      <w:bookmarkEnd w:id="1232"/>
      <w:bookmarkEnd w:id="1233"/>
    </w:p>
    <w:p w14:paraId="566310EF"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Nguồn dữ liệu: function CUSTOM.LN_GET_INRATE</w:t>
      </w:r>
    </w:p>
    <w:p w14:paraId="318D944A"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Điều kiện lấy:</w:t>
      </w:r>
    </w:p>
    <w:tbl>
      <w:tblPr>
        <w:tblStyle w:val="TableGrid"/>
        <w:tblW w:w="0" w:type="auto"/>
        <w:tblLook w:val="04A0" w:firstRow="1" w:lastRow="0" w:firstColumn="1" w:lastColumn="0" w:noHBand="0" w:noVBand="1"/>
      </w:tblPr>
      <w:tblGrid>
        <w:gridCol w:w="13948"/>
      </w:tblGrid>
      <w:tr w:rsidR="006A522F" w:rsidRPr="00895915" w14:paraId="14CB04C1" w14:textId="77777777" w:rsidTr="00415767">
        <w:tc>
          <w:tcPr>
            <w:tcW w:w="13948" w:type="dxa"/>
          </w:tcPr>
          <w:p w14:paraId="1F7EB134"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CREATE</w:t>
            </w:r>
            <w:r w:rsidRPr="00895915">
              <w:rPr>
                <w:color w:val="000000"/>
                <w:sz w:val="18"/>
                <w:szCs w:val="18"/>
              </w:rPr>
              <w:t xml:space="preserve"> </w:t>
            </w:r>
            <w:r w:rsidRPr="00895915">
              <w:rPr>
                <w:b/>
                <w:bCs/>
                <w:color w:val="0000FF"/>
                <w:sz w:val="18"/>
                <w:szCs w:val="18"/>
              </w:rPr>
              <w:t>OR</w:t>
            </w:r>
            <w:r w:rsidRPr="00895915">
              <w:rPr>
                <w:color w:val="000000"/>
                <w:sz w:val="18"/>
                <w:szCs w:val="18"/>
              </w:rPr>
              <w:t xml:space="preserve"> </w:t>
            </w:r>
            <w:r w:rsidRPr="00895915">
              <w:rPr>
                <w:b/>
                <w:bCs/>
                <w:color w:val="0000FF"/>
                <w:sz w:val="18"/>
                <w:szCs w:val="18"/>
              </w:rPr>
              <w:t>REPLACE</w:t>
            </w:r>
            <w:r w:rsidRPr="00895915">
              <w:rPr>
                <w:color w:val="000000"/>
                <w:sz w:val="18"/>
                <w:szCs w:val="18"/>
              </w:rPr>
              <w:t xml:space="preserve"> </w:t>
            </w:r>
            <w:r w:rsidRPr="00895915">
              <w:rPr>
                <w:b/>
                <w:bCs/>
                <w:color w:val="0000FF"/>
                <w:sz w:val="18"/>
                <w:szCs w:val="18"/>
              </w:rPr>
              <w:t>FUNCTION</w:t>
            </w:r>
            <w:r w:rsidRPr="00895915">
              <w:rPr>
                <w:color w:val="000000"/>
                <w:sz w:val="18"/>
                <w:szCs w:val="18"/>
              </w:rPr>
              <w:t xml:space="preserve"> CUSTOM</w:t>
            </w:r>
            <w:r w:rsidRPr="00895915">
              <w:rPr>
                <w:b/>
                <w:bCs/>
                <w:color w:val="000080"/>
                <w:sz w:val="18"/>
                <w:szCs w:val="18"/>
              </w:rPr>
              <w:t>.</w:t>
            </w:r>
            <w:r w:rsidRPr="00895915">
              <w:rPr>
                <w:color w:val="000000"/>
                <w:sz w:val="18"/>
                <w:szCs w:val="18"/>
              </w:rPr>
              <w:t>LN_GET_INRATE</w:t>
            </w:r>
            <w:r w:rsidRPr="00895915">
              <w:rPr>
                <w:b/>
                <w:bCs/>
                <w:color w:val="000080"/>
                <w:sz w:val="18"/>
                <w:szCs w:val="18"/>
              </w:rPr>
              <w:t>(</w:t>
            </w:r>
            <w:r w:rsidRPr="00895915">
              <w:rPr>
                <w:color w:val="000000"/>
                <w:sz w:val="18"/>
                <w:szCs w:val="18"/>
              </w:rPr>
              <w:t xml:space="preserve">PACID </w:t>
            </w:r>
            <w:r w:rsidRPr="00895915">
              <w:rPr>
                <w:b/>
                <w:bCs/>
                <w:color w:val="0000FF"/>
                <w:sz w:val="18"/>
                <w:szCs w:val="18"/>
              </w:rPr>
              <w:t>IN</w:t>
            </w:r>
            <w:r w:rsidRPr="00895915">
              <w:rPr>
                <w:color w:val="000000"/>
                <w:sz w:val="18"/>
                <w:szCs w:val="18"/>
              </w:rPr>
              <w:t xml:space="preserve"> TBAADM</w:t>
            </w:r>
            <w:r w:rsidRPr="00895915">
              <w:rPr>
                <w:b/>
                <w:bCs/>
                <w:color w:val="000080"/>
                <w:sz w:val="18"/>
                <w:szCs w:val="18"/>
              </w:rPr>
              <w:t>.</w:t>
            </w:r>
            <w:r w:rsidRPr="00895915">
              <w:rPr>
                <w:color w:val="000000"/>
                <w:sz w:val="18"/>
                <w:szCs w:val="18"/>
              </w:rPr>
              <w:t>GAM</w:t>
            </w:r>
            <w:r w:rsidRPr="00895915">
              <w:rPr>
                <w:b/>
                <w:bCs/>
                <w:color w:val="000080"/>
                <w:sz w:val="18"/>
                <w:szCs w:val="18"/>
              </w:rPr>
              <w:t>.</w:t>
            </w:r>
            <w:r w:rsidRPr="00895915">
              <w:rPr>
                <w:color w:val="000000"/>
                <w:sz w:val="18"/>
                <w:szCs w:val="18"/>
              </w:rPr>
              <w:t>ACID</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5A60D4F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PTRDT </w:t>
            </w:r>
            <w:r w:rsidRPr="00895915">
              <w:rPr>
                <w:b/>
                <w:bCs/>
                <w:color w:val="0000FF"/>
                <w:sz w:val="18"/>
                <w:szCs w:val="18"/>
              </w:rPr>
              <w:t>IN</w:t>
            </w:r>
            <w:r w:rsidRPr="00895915">
              <w:rPr>
                <w:color w:val="000000"/>
                <w:sz w:val="18"/>
                <w:szCs w:val="18"/>
              </w:rPr>
              <w:t xml:space="preserve"> </w:t>
            </w:r>
            <w:r w:rsidRPr="00895915">
              <w:rPr>
                <w:color w:val="800080"/>
                <w:sz w:val="18"/>
                <w:szCs w:val="18"/>
              </w:rPr>
              <w:t>DATE</w:t>
            </w:r>
            <w:r w:rsidRPr="00895915">
              <w:rPr>
                <w:b/>
                <w:bCs/>
                <w:color w:val="000080"/>
                <w:sz w:val="18"/>
                <w:szCs w:val="18"/>
              </w:rPr>
              <w:t>)</w:t>
            </w:r>
          </w:p>
          <w:p w14:paraId="4FD6964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w:t>
            </w:r>
            <w:r w:rsidRPr="00895915">
              <w:rPr>
                <w:color w:val="800080"/>
                <w:sz w:val="18"/>
                <w:szCs w:val="18"/>
              </w:rPr>
              <w:t>NUMBER</w:t>
            </w:r>
            <w:r w:rsidRPr="00895915">
              <w:rPr>
                <w:color w:val="000000"/>
                <w:sz w:val="18"/>
                <w:szCs w:val="18"/>
              </w:rPr>
              <w:t xml:space="preserve"> </w:t>
            </w:r>
            <w:r w:rsidRPr="00895915">
              <w:rPr>
                <w:b/>
                <w:bCs/>
                <w:color w:val="0000FF"/>
                <w:sz w:val="18"/>
                <w:szCs w:val="18"/>
              </w:rPr>
              <w:t>IS</w:t>
            </w:r>
          </w:p>
          <w:p w14:paraId="764F91A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p>
          <w:p w14:paraId="6594BE6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VTRDT     </w:t>
            </w:r>
            <w:r w:rsidRPr="00895915">
              <w:rPr>
                <w:color w:val="800080"/>
                <w:sz w:val="18"/>
                <w:szCs w:val="18"/>
              </w:rPr>
              <w:t>DATE</w:t>
            </w:r>
            <w:r w:rsidRPr="00895915">
              <w:rPr>
                <w:b/>
                <w:bCs/>
                <w:color w:val="000080"/>
                <w:sz w:val="18"/>
                <w:szCs w:val="18"/>
              </w:rPr>
              <w:t>;</w:t>
            </w:r>
          </w:p>
          <w:p w14:paraId="1658D7A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VINTRATE  </w:t>
            </w:r>
            <w:r w:rsidRPr="00895915">
              <w:rPr>
                <w:color w:val="800080"/>
                <w:sz w:val="18"/>
                <w:szCs w:val="18"/>
              </w:rPr>
              <w:t>NUMBER</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b/>
                <w:bCs/>
                <w:color w:val="0000FF"/>
                <w:sz w:val="18"/>
                <w:szCs w:val="18"/>
              </w:rPr>
              <w:t>NULL</w:t>
            </w:r>
            <w:r w:rsidRPr="00895915">
              <w:rPr>
                <w:b/>
                <w:bCs/>
                <w:color w:val="000080"/>
                <w:sz w:val="18"/>
                <w:szCs w:val="18"/>
              </w:rPr>
              <w:t>;</w:t>
            </w:r>
          </w:p>
          <w:p w14:paraId="6956B70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VRATECODE </w:t>
            </w:r>
            <w:r w:rsidRPr="00895915">
              <w:rPr>
                <w:color w:val="800080"/>
                <w:sz w:val="18"/>
                <w:szCs w:val="18"/>
              </w:rPr>
              <w:t>VARCHAR2</w:t>
            </w:r>
            <w:r w:rsidRPr="00895915">
              <w:rPr>
                <w:b/>
                <w:bCs/>
                <w:color w:val="000080"/>
                <w:sz w:val="18"/>
                <w:szCs w:val="18"/>
              </w:rPr>
              <w:t>(</w:t>
            </w:r>
            <w:r w:rsidRPr="00895915">
              <w:rPr>
                <w:color w:val="FF8000"/>
                <w:sz w:val="18"/>
                <w:szCs w:val="18"/>
              </w:rPr>
              <w:t>5</w:t>
            </w:r>
            <w:r w:rsidRPr="00895915">
              <w:rPr>
                <w:b/>
                <w:bCs/>
                <w:color w:val="000080"/>
                <w:sz w:val="18"/>
                <w:szCs w:val="18"/>
              </w:rPr>
              <w:t>);</w:t>
            </w:r>
          </w:p>
          <w:p w14:paraId="3EB9583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V_FORACID TBAADM</w:t>
            </w:r>
            <w:r w:rsidRPr="00895915">
              <w:rPr>
                <w:b/>
                <w:bCs/>
                <w:color w:val="000080"/>
                <w:sz w:val="18"/>
                <w:szCs w:val="18"/>
              </w:rPr>
              <w:t>.</w:t>
            </w:r>
            <w:r w:rsidRPr="00895915">
              <w:rPr>
                <w:color w:val="000000"/>
                <w:sz w:val="18"/>
                <w:szCs w:val="18"/>
              </w:rPr>
              <w:t>GAM</w:t>
            </w:r>
            <w:r w:rsidRPr="00895915">
              <w:rPr>
                <w:b/>
                <w:bCs/>
                <w:color w:val="000080"/>
                <w:sz w:val="18"/>
                <w:szCs w:val="18"/>
              </w:rPr>
              <w:t>.</w:t>
            </w:r>
            <w:r w:rsidRPr="00895915">
              <w:rPr>
                <w:color w:val="000000"/>
                <w:sz w:val="18"/>
                <w:szCs w:val="18"/>
              </w:rPr>
              <w:t>FORACID</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6779544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V_CCY     TBAADM</w:t>
            </w:r>
            <w:r w:rsidRPr="00895915">
              <w:rPr>
                <w:b/>
                <w:bCs/>
                <w:color w:val="000080"/>
                <w:sz w:val="18"/>
                <w:szCs w:val="18"/>
              </w:rPr>
              <w:t>.</w:t>
            </w:r>
            <w:r w:rsidRPr="00895915">
              <w:rPr>
                <w:color w:val="000000"/>
                <w:sz w:val="18"/>
                <w:szCs w:val="18"/>
              </w:rPr>
              <w:t>GAM</w:t>
            </w:r>
            <w:r w:rsidRPr="00895915">
              <w:rPr>
                <w:b/>
                <w:bCs/>
                <w:color w:val="000080"/>
                <w:sz w:val="18"/>
                <w:szCs w:val="18"/>
              </w:rPr>
              <w:t>.</w:t>
            </w:r>
            <w:r w:rsidRPr="00895915">
              <w:rPr>
                <w:color w:val="000000"/>
                <w:sz w:val="18"/>
                <w:szCs w:val="18"/>
              </w:rPr>
              <w:t>ACCT_CRNCY_CODE</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34A2E0A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V_VER     TBAADM</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INT_TBL_VER_NUM</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6791AE6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V_SRL     TBAADM</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INT_TBL_CODE_SRL_NUM</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5ADD6F2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V_MAX     TBAADM</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MAX_INT_PCNT_DR</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7BFEFA8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V_MIN     TBAADM</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MIN_INT_PCNT_DR</w:t>
            </w:r>
            <w:r w:rsidRPr="00895915">
              <w:rPr>
                <w:b/>
                <w:bCs/>
                <w:color w:val="000080"/>
                <w:sz w:val="18"/>
                <w:szCs w:val="18"/>
              </w:rPr>
              <w:t>%</w:t>
            </w:r>
            <w:r w:rsidRPr="00895915">
              <w:rPr>
                <w:b/>
                <w:bCs/>
                <w:color w:val="0000FF"/>
                <w:sz w:val="18"/>
                <w:szCs w:val="18"/>
              </w:rPr>
              <w:t>TYPE</w:t>
            </w:r>
            <w:r w:rsidRPr="00895915">
              <w:rPr>
                <w:b/>
                <w:bCs/>
                <w:color w:val="000080"/>
                <w:sz w:val="18"/>
                <w:szCs w:val="18"/>
              </w:rPr>
              <w:t>;</w:t>
            </w:r>
          </w:p>
          <w:p w14:paraId="7FDEA798"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V_PREF    TBAADM</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ID_DR_PREF_PCNT</w:t>
            </w:r>
            <w:r w:rsidRPr="00895915">
              <w:rPr>
                <w:b/>
                <w:bCs/>
                <w:color w:val="000080"/>
                <w:sz w:val="18"/>
                <w:szCs w:val="18"/>
              </w:rPr>
              <w:t>%</w:t>
            </w:r>
            <w:r w:rsidRPr="00895915">
              <w:rPr>
                <w:b/>
                <w:bCs/>
                <w:color w:val="0000FF"/>
                <w:sz w:val="18"/>
                <w:szCs w:val="18"/>
              </w:rPr>
              <w:t>TYPE</w:t>
            </w:r>
            <w:r w:rsidRPr="00895915">
              <w:rPr>
                <w:b/>
                <w:bCs/>
                <w:color w:val="000080"/>
                <w:sz w:val="18"/>
                <w:szCs w:val="18"/>
              </w:rPr>
              <w:t>;</w:t>
            </w:r>
            <w:r w:rsidRPr="00895915">
              <w:rPr>
                <w:color w:val="000000"/>
                <w:sz w:val="18"/>
                <w:szCs w:val="18"/>
              </w:rPr>
              <w:t xml:space="preserve"> </w:t>
            </w:r>
          </w:p>
          <w:p w14:paraId="1BD0713A"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BEGIN</w:t>
            </w:r>
          </w:p>
          <w:p w14:paraId="26946D0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VTRDT </w:t>
            </w:r>
            <w:r w:rsidRPr="00895915">
              <w:rPr>
                <w:b/>
                <w:bCs/>
                <w:color w:val="000080"/>
                <w:sz w:val="18"/>
                <w:szCs w:val="18"/>
              </w:rPr>
              <w:t>:=</w:t>
            </w:r>
            <w:r w:rsidRPr="00895915">
              <w:rPr>
                <w:color w:val="000000"/>
                <w:sz w:val="18"/>
                <w:szCs w:val="18"/>
              </w:rPr>
              <w:t xml:space="preserve"> </w:t>
            </w:r>
            <w:r w:rsidRPr="00895915">
              <w:rPr>
                <w:b/>
                <w:bCs/>
                <w:color w:val="0000FF"/>
                <w:sz w:val="18"/>
                <w:szCs w:val="18"/>
              </w:rPr>
              <w:t>TO_DATE</w:t>
            </w:r>
            <w:r w:rsidRPr="00895915">
              <w:rPr>
                <w:b/>
                <w:bCs/>
                <w:color w:val="000080"/>
                <w:sz w:val="18"/>
                <w:szCs w:val="18"/>
              </w:rPr>
              <w:t>(</w:t>
            </w:r>
            <w:r w:rsidRPr="00895915">
              <w:rPr>
                <w:b/>
                <w:bCs/>
                <w:color w:val="0000FF"/>
                <w:sz w:val="18"/>
                <w:szCs w:val="18"/>
              </w:rPr>
              <w:t>TO_CHAR</w:t>
            </w:r>
            <w:r w:rsidRPr="00895915">
              <w:rPr>
                <w:b/>
                <w:bCs/>
                <w:color w:val="000080"/>
                <w:sz w:val="18"/>
                <w:szCs w:val="18"/>
              </w:rPr>
              <w:t>(</w:t>
            </w:r>
            <w:r w:rsidRPr="00895915">
              <w:rPr>
                <w:color w:val="000000"/>
                <w:sz w:val="18"/>
                <w:szCs w:val="18"/>
              </w:rPr>
              <w:t>PTRDT</w:t>
            </w:r>
            <w:r w:rsidRPr="00895915">
              <w:rPr>
                <w:b/>
                <w:bCs/>
                <w:color w:val="000080"/>
                <w:sz w:val="18"/>
                <w:szCs w:val="18"/>
              </w:rPr>
              <w:t>,</w:t>
            </w:r>
            <w:r w:rsidRPr="00895915">
              <w:rPr>
                <w:color w:val="000000"/>
                <w:sz w:val="18"/>
                <w:szCs w:val="18"/>
              </w:rPr>
              <w:t xml:space="preserve"> </w:t>
            </w:r>
            <w:r w:rsidRPr="00895915">
              <w:rPr>
                <w:color w:val="808080"/>
                <w:sz w:val="18"/>
                <w:szCs w:val="18"/>
              </w:rPr>
              <w:t>'YYYYMMDD'</w:t>
            </w:r>
            <w:r w:rsidRPr="00895915">
              <w:rPr>
                <w:b/>
                <w:bCs/>
                <w:color w:val="000080"/>
                <w:sz w:val="18"/>
                <w:szCs w:val="18"/>
              </w:rPr>
              <w:t>),</w:t>
            </w:r>
            <w:r w:rsidRPr="00895915">
              <w:rPr>
                <w:color w:val="000000"/>
                <w:sz w:val="18"/>
                <w:szCs w:val="18"/>
              </w:rPr>
              <w:t xml:space="preserve"> </w:t>
            </w:r>
            <w:r w:rsidRPr="00895915">
              <w:rPr>
                <w:color w:val="808080"/>
                <w:sz w:val="18"/>
                <w:szCs w:val="18"/>
              </w:rPr>
              <w:t>'YYYYMMDD'</w:t>
            </w:r>
            <w:r w:rsidRPr="00895915">
              <w:rPr>
                <w:b/>
                <w:bCs/>
                <w:color w:val="000080"/>
                <w:sz w:val="18"/>
                <w:szCs w:val="18"/>
              </w:rPr>
              <w:t>);</w:t>
            </w:r>
          </w:p>
          <w:p w14:paraId="2728614B"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p>
          <w:p w14:paraId="53293E5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ACCT_CRNCY_CODE</w:t>
            </w:r>
            <w:r w:rsidRPr="00895915">
              <w:rPr>
                <w:b/>
                <w:bCs/>
                <w:color w:val="000080"/>
                <w:sz w:val="18"/>
                <w:szCs w:val="18"/>
              </w:rPr>
              <w:t>,</w:t>
            </w:r>
            <w:r w:rsidRPr="00895915">
              <w:rPr>
                <w:color w:val="000000"/>
                <w:sz w:val="18"/>
                <w:szCs w:val="18"/>
              </w:rPr>
              <w:t xml:space="preserve"> FORACID</w:t>
            </w:r>
          </w:p>
          <w:p w14:paraId="704A072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V_CCY</w:t>
            </w:r>
            <w:r w:rsidRPr="00895915">
              <w:rPr>
                <w:b/>
                <w:bCs/>
                <w:color w:val="000080"/>
                <w:sz w:val="18"/>
                <w:szCs w:val="18"/>
              </w:rPr>
              <w:t>,</w:t>
            </w:r>
            <w:r w:rsidRPr="00895915">
              <w:rPr>
                <w:color w:val="000000"/>
                <w:sz w:val="18"/>
                <w:szCs w:val="18"/>
              </w:rPr>
              <w:t xml:space="preserve"> V_FORACID</w:t>
            </w:r>
          </w:p>
          <w:p w14:paraId="6301DBD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GAM</w:t>
            </w:r>
          </w:p>
          <w:p w14:paraId="595C354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ACID </w:t>
            </w:r>
            <w:r w:rsidRPr="00895915">
              <w:rPr>
                <w:b/>
                <w:bCs/>
                <w:color w:val="000080"/>
                <w:sz w:val="18"/>
                <w:szCs w:val="18"/>
              </w:rPr>
              <w:t>=</w:t>
            </w:r>
            <w:r w:rsidRPr="00895915">
              <w:rPr>
                <w:color w:val="000000"/>
                <w:sz w:val="18"/>
                <w:szCs w:val="18"/>
              </w:rPr>
              <w:t xml:space="preserve"> PACID</w:t>
            </w:r>
          </w:p>
          <w:p w14:paraId="4175B58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5BC1946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SCHM_TYPE </w:t>
            </w:r>
            <w:r w:rsidRPr="00895915">
              <w:rPr>
                <w:b/>
                <w:bCs/>
                <w:color w:val="0000FF"/>
                <w:sz w:val="18"/>
                <w:szCs w:val="18"/>
              </w:rPr>
              <w:t>IN</w:t>
            </w:r>
            <w:r w:rsidRPr="00895915">
              <w:rPr>
                <w:color w:val="000000"/>
                <w:sz w:val="18"/>
                <w:szCs w:val="18"/>
              </w:rPr>
              <w:t xml:space="preserve"> </w:t>
            </w:r>
            <w:r w:rsidRPr="00895915">
              <w:rPr>
                <w:b/>
                <w:bCs/>
                <w:color w:val="000080"/>
                <w:sz w:val="18"/>
                <w:szCs w:val="18"/>
              </w:rPr>
              <w:t>(</w:t>
            </w:r>
            <w:r w:rsidRPr="00895915">
              <w:rPr>
                <w:color w:val="808080"/>
                <w:sz w:val="18"/>
                <w:szCs w:val="18"/>
              </w:rPr>
              <w:t>'LAA'</w:t>
            </w:r>
            <w:r w:rsidRPr="00895915">
              <w:rPr>
                <w:b/>
                <w:bCs/>
                <w:color w:val="000080"/>
                <w:sz w:val="18"/>
                <w:szCs w:val="18"/>
              </w:rPr>
              <w:t>,</w:t>
            </w:r>
            <w:r w:rsidRPr="00895915">
              <w:rPr>
                <w:color w:val="000000"/>
                <w:sz w:val="18"/>
                <w:szCs w:val="18"/>
              </w:rPr>
              <w:t xml:space="preserve"> </w:t>
            </w:r>
            <w:r w:rsidRPr="00895915">
              <w:rPr>
                <w:color w:val="808080"/>
                <w:sz w:val="18"/>
                <w:szCs w:val="18"/>
              </w:rPr>
              <w:t>'CLA'</w:t>
            </w:r>
            <w:r w:rsidRPr="00895915">
              <w:rPr>
                <w:b/>
                <w:bCs/>
                <w:color w:val="000080"/>
                <w:sz w:val="18"/>
                <w:szCs w:val="18"/>
              </w:rPr>
              <w:t>);</w:t>
            </w:r>
          </w:p>
          <w:p w14:paraId="2C66C1CE"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r w:rsidRPr="00895915">
              <w:rPr>
                <w:color w:val="008000"/>
                <w:sz w:val="18"/>
                <w:szCs w:val="18"/>
              </w:rPr>
              <w:t>--</w:t>
            </w:r>
          </w:p>
          <w:p w14:paraId="7D25D0E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BEGIN</w:t>
            </w:r>
          </w:p>
          <w:p w14:paraId="2ECB27C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INT_TBL_CODE_SRL_NUM</w:t>
            </w:r>
            <w:r w:rsidRPr="00895915">
              <w:rPr>
                <w:b/>
                <w:bCs/>
                <w:color w:val="000080"/>
                <w:sz w:val="18"/>
                <w:szCs w:val="18"/>
              </w:rPr>
              <w:t>,</w:t>
            </w:r>
          </w:p>
          <w:p w14:paraId="42C291D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INT_TBL_CODE</w:t>
            </w:r>
            <w:r w:rsidRPr="00895915">
              <w:rPr>
                <w:b/>
                <w:bCs/>
                <w:color w:val="000080"/>
                <w:sz w:val="18"/>
                <w:szCs w:val="18"/>
              </w:rPr>
              <w:t>,</w:t>
            </w:r>
          </w:p>
          <w:p w14:paraId="3D6242B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INT_TBL_VER_NUM</w:t>
            </w:r>
            <w:r w:rsidRPr="00895915">
              <w:rPr>
                <w:b/>
                <w:bCs/>
                <w:color w:val="000080"/>
                <w:sz w:val="18"/>
                <w:szCs w:val="18"/>
              </w:rPr>
              <w:t>,</w:t>
            </w:r>
          </w:p>
          <w:p w14:paraId="7DA7581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PREF</w:t>
            </w:r>
            <w:r w:rsidRPr="00895915">
              <w:rPr>
                <w:b/>
                <w:bCs/>
                <w:color w:val="000080"/>
                <w:sz w:val="18"/>
                <w:szCs w:val="18"/>
              </w:rPr>
              <w:t>,</w:t>
            </w:r>
          </w:p>
          <w:p w14:paraId="17EBB89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MAX_INT_PCNT_DR</w:t>
            </w:r>
            <w:r w:rsidRPr="00895915">
              <w:rPr>
                <w:b/>
                <w:bCs/>
                <w:color w:val="000080"/>
                <w:sz w:val="18"/>
                <w:szCs w:val="18"/>
              </w:rPr>
              <w:t>,</w:t>
            </w:r>
          </w:p>
          <w:p w14:paraId="49141AF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MIN_INT_PCNT_DR</w:t>
            </w:r>
          </w:p>
          <w:p w14:paraId="235C625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V_SRL</w:t>
            </w:r>
            <w:r w:rsidRPr="00895915">
              <w:rPr>
                <w:b/>
                <w:bCs/>
                <w:color w:val="000080"/>
                <w:sz w:val="18"/>
                <w:szCs w:val="18"/>
              </w:rPr>
              <w:t>,</w:t>
            </w:r>
            <w:r w:rsidRPr="00895915">
              <w:rPr>
                <w:color w:val="000000"/>
                <w:sz w:val="18"/>
                <w:szCs w:val="18"/>
              </w:rPr>
              <w:t xml:space="preserve"> VRATECODE</w:t>
            </w:r>
            <w:r w:rsidRPr="00895915">
              <w:rPr>
                <w:b/>
                <w:bCs/>
                <w:color w:val="000080"/>
                <w:sz w:val="18"/>
                <w:szCs w:val="18"/>
              </w:rPr>
              <w:t>,</w:t>
            </w:r>
            <w:r w:rsidRPr="00895915">
              <w:rPr>
                <w:color w:val="000000"/>
                <w:sz w:val="18"/>
                <w:szCs w:val="18"/>
              </w:rPr>
              <w:t xml:space="preserve"> V_VER</w:t>
            </w:r>
            <w:r w:rsidRPr="00895915">
              <w:rPr>
                <w:b/>
                <w:bCs/>
                <w:color w:val="000080"/>
                <w:sz w:val="18"/>
                <w:szCs w:val="18"/>
              </w:rPr>
              <w:t>,</w:t>
            </w:r>
            <w:r w:rsidRPr="00895915">
              <w:rPr>
                <w:color w:val="000000"/>
                <w:sz w:val="18"/>
                <w:szCs w:val="18"/>
              </w:rPr>
              <w:t xml:space="preserve"> V_PREF</w:t>
            </w:r>
            <w:r w:rsidRPr="00895915">
              <w:rPr>
                <w:b/>
                <w:bCs/>
                <w:color w:val="000080"/>
                <w:sz w:val="18"/>
                <w:szCs w:val="18"/>
              </w:rPr>
              <w:t>,</w:t>
            </w:r>
            <w:r w:rsidRPr="00895915">
              <w:rPr>
                <w:color w:val="000000"/>
                <w:sz w:val="18"/>
                <w:szCs w:val="18"/>
              </w:rPr>
              <w:t xml:space="preserve"> V_MAX</w:t>
            </w:r>
            <w:r w:rsidRPr="00895915">
              <w:rPr>
                <w:b/>
                <w:bCs/>
                <w:color w:val="000080"/>
                <w:sz w:val="18"/>
                <w:szCs w:val="18"/>
              </w:rPr>
              <w:t>,</w:t>
            </w:r>
            <w:r w:rsidRPr="00895915">
              <w:rPr>
                <w:color w:val="000000"/>
                <w:sz w:val="18"/>
                <w:szCs w:val="18"/>
              </w:rPr>
              <w:t xml:space="preserve"> V_MIN</w:t>
            </w:r>
          </w:p>
          <w:p w14:paraId="2A352B7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w:t>
            </w:r>
            <w:r w:rsidRPr="00895915">
              <w:rPr>
                <w:b/>
                <w:bCs/>
                <w:color w:val="000080"/>
                <w:sz w:val="18"/>
                <w:szCs w:val="18"/>
              </w:rPr>
              <w:t>(</w:t>
            </w:r>
            <w:r w:rsidRPr="00895915">
              <w:rPr>
                <w:b/>
                <w:bCs/>
                <w:color w:val="0000FF"/>
                <w:sz w:val="18"/>
                <w:szCs w:val="18"/>
              </w:rPr>
              <w:t>SELECT</w:t>
            </w:r>
            <w:r w:rsidRPr="00895915">
              <w:rPr>
                <w:color w:val="000000"/>
                <w:sz w:val="18"/>
                <w:szCs w:val="18"/>
              </w:rPr>
              <w:t xml:space="preserve"> ITC</w:t>
            </w:r>
            <w:r w:rsidRPr="00895915">
              <w:rPr>
                <w:b/>
                <w:bCs/>
                <w:color w:val="000080"/>
                <w:sz w:val="18"/>
                <w:szCs w:val="18"/>
              </w:rPr>
              <w:t>.</w:t>
            </w:r>
            <w:r w:rsidRPr="00895915">
              <w:rPr>
                <w:color w:val="000000"/>
                <w:sz w:val="18"/>
                <w:szCs w:val="18"/>
              </w:rPr>
              <w:t>INT_TBL_CODE_SRL_NUM</w:t>
            </w:r>
            <w:r w:rsidRPr="00895915">
              <w:rPr>
                <w:b/>
                <w:bCs/>
                <w:color w:val="000080"/>
                <w:sz w:val="18"/>
                <w:szCs w:val="18"/>
              </w:rPr>
              <w:t>,</w:t>
            </w:r>
          </w:p>
          <w:p w14:paraId="54D19D9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ITC</w:t>
            </w:r>
            <w:r w:rsidRPr="00895915">
              <w:rPr>
                <w:b/>
                <w:bCs/>
                <w:color w:val="000080"/>
                <w:sz w:val="18"/>
                <w:szCs w:val="18"/>
              </w:rPr>
              <w:t>.</w:t>
            </w:r>
            <w:r w:rsidRPr="00895915">
              <w:rPr>
                <w:color w:val="000000"/>
                <w:sz w:val="18"/>
                <w:szCs w:val="18"/>
              </w:rPr>
              <w:t>INT_TBL_CODE</w:t>
            </w:r>
            <w:r w:rsidRPr="00895915">
              <w:rPr>
                <w:b/>
                <w:bCs/>
                <w:color w:val="000080"/>
                <w:sz w:val="18"/>
                <w:szCs w:val="18"/>
              </w:rPr>
              <w:t>,</w:t>
            </w:r>
          </w:p>
          <w:p w14:paraId="0896B10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ITC</w:t>
            </w:r>
            <w:r w:rsidRPr="00895915">
              <w:rPr>
                <w:b/>
                <w:bCs/>
                <w:color w:val="000080"/>
                <w:sz w:val="18"/>
                <w:szCs w:val="18"/>
              </w:rPr>
              <w:t>.</w:t>
            </w:r>
            <w:r w:rsidRPr="00895915">
              <w:rPr>
                <w:color w:val="000000"/>
                <w:sz w:val="18"/>
                <w:szCs w:val="18"/>
              </w:rPr>
              <w:t>INT_TBL_VER_NUM</w:t>
            </w:r>
            <w:r w:rsidRPr="00895915">
              <w:rPr>
                <w:b/>
                <w:bCs/>
                <w:color w:val="000080"/>
                <w:sz w:val="18"/>
                <w:szCs w:val="18"/>
              </w:rPr>
              <w:t>,</w:t>
            </w:r>
          </w:p>
          <w:p w14:paraId="1811010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ID_DR_PREF_PCNT</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CUST_DR_PREF_PCNT</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p>
          <w:p w14:paraId="5F60391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NEGOTIATED_RATE_DR</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AC_LEVEL_SPREAD</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PREF</w:t>
            </w:r>
            <w:r w:rsidRPr="00895915">
              <w:rPr>
                <w:b/>
                <w:bCs/>
                <w:color w:val="000080"/>
                <w:sz w:val="18"/>
                <w:szCs w:val="18"/>
              </w:rPr>
              <w:t>,</w:t>
            </w:r>
          </w:p>
          <w:p w14:paraId="097AE3E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DECODE</w:t>
            </w:r>
            <w:r w:rsidRPr="00895915">
              <w:rPr>
                <w:b/>
                <w:bCs/>
                <w:color w:val="000080"/>
                <w:sz w:val="18"/>
                <w:szCs w:val="18"/>
              </w:rPr>
              <w:t>(</w:t>
            </w:r>
            <w:r w:rsidRPr="00895915">
              <w:rPr>
                <w:b/>
                <w:bCs/>
                <w:color w:val="0000FF"/>
                <w:sz w:val="18"/>
                <w:szCs w:val="18"/>
              </w:rPr>
              <w:t>NVL</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MAX_INT_PCNT_DR</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w:t>
            </w:r>
            <w:r w:rsidRPr="00895915">
              <w:rPr>
                <w:color w:val="FF8000"/>
                <w:sz w:val="18"/>
                <w:szCs w:val="18"/>
              </w:rPr>
              <w:t>999</w:t>
            </w:r>
            <w:r w:rsidRPr="00895915">
              <w:rPr>
                <w:b/>
                <w:bCs/>
                <w:color w:val="000080"/>
                <w:sz w:val="18"/>
                <w:szCs w:val="18"/>
              </w:rPr>
              <w:t>,</w:t>
            </w:r>
            <w:r w:rsidRPr="00895915">
              <w:rPr>
                <w:color w:val="000000"/>
                <w:sz w:val="18"/>
                <w:szCs w:val="18"/>
              </w:rPr>
              <w:t xml:space="preserve"> ITC</w:t>
            </w:r>
            <w:r w:rsidRPr="00895915">
              <w:rPr>
                <w:b/>
                <w:bCs/>
                <w:color w:val="000080"/>
                <w:sz w:val="18"/>
                <w:szCs w:val="18"/>
              </w:rPr>
              <w:t>.</w:t>
            </w:r>
            <w:r w:rsidRPr="00895915">
              <w:rPr>
                <w:color w:val="000000"/>
                <w:sz w:val="18"/>
                <w:szCs w:val="18"/>
              </w:rPr>
              <w:t>MAX_INT_PCNT_DR</w:t>
            </w:r>
            <w:r w:rsidRPr="00895915">
              <w:rPr>
                <w:b/>
                <w:bCs/>
                <w:color w:val="000080"/>
                <w:sz w:val="18"/>
                <w:szCs w:val="18"/>
              </w:rPr>
              <w:t>)</w:t>
            </w:r>
            <w:r w:rsidRPr="00895915">
              <w:rPr>
                <w:color w:val="000000"/>
                <w:sz w:val="18"/>
                <w:szCs w:val="18"/>
              </w:rPr>
              <w:t xml:space="preserve"> MAX_INT_PCNT_DR</w:t>
            </w:r>
            <w:r w:rsidRPr="00895915">
              <w:rPr>
                <w:b/>
                <w:bCs/>
                <w:color w:val="000080"/>
                <w:sz w:val="18"/>
                <w:szCs w:val="18"/>
              </w:rPr>
              <w:t>,</w:t>
            </w:r>
          </w:p>
          <w:p w14:paraId="4A85BF6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ITC</w:t>
            </w:r>
            <w:r w:rsidRPr="00895915">
              <w:rPr>
                <w:b/>
                <w:bCs/>
                <w:color w:val="000080"/>
                <w:sz w:val="18"/>
                <w:szCs w:val="18"/>
              </w:rPr>
              <w:t>.</w:t>
            </w:r>
            <w:r w:rsidRPr="00895915">
              <w:rPr>
                <w:color w:val="000000"/>
                <w:sz w:val="18"/>
                <w:szCs w:val="18"/>
              </w:rPr>
              <w:t>MIN_INT_PCNT_DR</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MIN_INT_PCNT_DR</w:t>
            </w:r>
            <w:r w:rsidRPr="00895915">
              <w:rPr>
                <w:b/>
                <w:bCs/>
                <w:color w:val="000080"/>
                <w:sz w:val="18"/>
                <w:szCs w:val="18"/>
              </w:rPr>
              <w:t>,</w:t>
            </w:r>
          </w:p>
          <w:p w14:paraId="080CABE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ROW_NUMBER</w:t>
            </w:r>
            <w:r w:rsidRPr="00895915">
              <w:rPr>
                <w:b/>
                <w:bCs/>
                <w:color w:val="000080"/>
                <w:sz w:val="18"/>
                <w:szCs w:val="18"/>
              </w:rPr>
              <w:t>()</w:t>
            </w:r>
            <w:r w:rsidRPr="00895915">
              <w:rPr>
                <w:color w:val="000000"/>
                <w:sz w:val="18"/>
                <w:szCs w:val="18"/>
              </w:rPr>
              <w:t xml:space="preserve"> </w:t>
            </w:r>
            <w:r w:rsidRPr="00895915">
              <w:rPr>
                <w:b/>
                <w:bCs/>
                <w:color w:val="0000FF"/>
                <w:sz w:val="18"/>
                <w:szCs w:val="18"/>
              </w:rPr>
              <w:t>OVER</w:t>
            </w:r>
            <w:r w:rsidRPr="00895915">
              <w:rPr>
                <w:b/>
                <w:bCs/>
                <w:color w:val="000080"/>
                <w:sz w:val="18"/>
                <w:szCs w:val="18"/>
              </w:rPr>
              <w:t>(</w:t>
            </w:r>
            <w:r w:rsidRPr="00895915">
              <w:rPr>
                <w:b/>
                <w:bCs/>
                <w:color w:val="0000FF"/>
                <w:sz w:val="18"/>
                <w:szCs w:val="18"/>
              </w:rPr>
              <w:t>PARTITION</w:t>
            </w:r>
            <w:r w:rsidRPr="00895915">
              <w:rPr>
                <w:color w:val="000000"/>
                <w:sz w:val="18"/>
                <w:szCs w:val="18"/>
              </w:rPr>
              <w:t xml:space="preserve"> </w:t>
            </w:r>
            <w:r w:rsidRPr="00895915">
              <w:rPr>
                <w:b/>
                <w:bCs/>
                <w:color w:val="0000FF"/>
                <w:sz w:val="18"/>
                <w:szCs w:val="18"/>
              </w:rPr>
              <w:t>BY</w:t>
            </w:r>
            <w:r w:rsidRPr="00895915">
              <w:rPr>
                <w:color w:val="000000"/>
                <w:sz w:val="18"/>
                <w:szCs w:val="18"/>
              </w:rPr>
              <w:t xml:space="preserve"> ITC</w:t>
            </w:r>
            <w:r w:rsidRPr="00895915">
              <w:rPr>
                <w:b/>
                <w:bCs/>
                <w:color w:val="000080"/>
                <w:sz w:val="18"/>
                <w:szCs w:val="18"/>
              </w:rPr>
              <w:t>.</w:t>
            </w:r>
            <w:r w:rsidRPr="00895915">
              <w:rPr>
                <w:color w:val="000000"/>
                <w:sz w:val="18"/>
                <w:szCs w:val="18"/>
              </w:rPr>
              <w:t>ENTITY_TYPE</w:t>
            </w:r>
            <w:r w:rsidRPr="00895915">
              <w:rPr>
                <w:b/>
                <w:bCs/>
                <w:color w:val="000080"/>
                <w:sz w:val="18"/>
                <w:szCs w:val="18"/>
              </w:rPr>
              <w:t>,</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ENTITY_ID </w:t>
            </w:r>
            <w:r w:rsidRPr="00895915">
              <w:rPr>
                <w:b/>
                <w:bCs/>
                <w:color w:val="0000FF"/>
                <w:sz w:val="18"/>
                <w:szCs w:val="18"/>
              </w:rPr>
              <w:t>ORDER</w:t>
            </w:r>
            <w:r w:rsidRPr="00895915">
              <w:rPr>
                <w:color w:val="000000"/>
                <w:sz w:val="18"/>
                <w:szCs w:val="18"/>
              </w:rPr>
              <w:t xml:space="preserve"> </w:t>
            </w:r>
            <w:r w:rsidRPr="00895915">
              <w:rPr>
                <w:b/>
                <w:bCs/>
                <w:color w:val="0000FF"/>
                <w:sz w:val="18"/>
                <w:szCs w:val="18"/>
              </w:rPr>
              <w:t>BY</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LCHG_TIME </w:t>
            </w:r>
            <w:r w:rsidRPr="00895915">
              <w:rPr>
                <w:b/>
                <w:bCs/>
                <w:color w:val="0000FF"/>
                <w:sz w:val="18"/>
                <w:szCs w:val="18"/>
              </w:rPr>
              <w:t>DESC</w:t>
            </w:r>
            <w:r w:rsidRPr="00895915">
              <w:rPr>
                <w:b/>
                <w:bCs/>
                <w:color w:val="000080"/>
                <w:sz w:val="18"/>
                <w:szCs w:val="18"/>
              </w:rPr>
              <w:t>,</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INT_TBL_CODE_SRL_NUM </w:t>
            </w:r>
            <w:r w:rsidRPr="00895915">
              <w:rPr>
                <w:b/>
                <w:bCs/>
                <w:color w:val="0000FF"/>
                <w:sz w:val="18"/>
                <w:szCs w:val="18"/>
              </w:rPr>
              <w:t>DESC</w:t>
            </w:r>
            <w:r w:rsidRPr="00895915">
              <w:rPr>
                <w:b/>
                <w:bCs/>
                <w:color w:val="000080"/>
                <w:sz w:val="18"/>
                <w:szCs w:val="18"/>
              </w:rPr>
              <w:t>)</w:t>
            </w:r>
            <w:r w:rsidRPr="00895915">
              <w:rPr>
                <w:color w:val="000000"/>
                <w:sz w:val="18"/>
                <w:szCs w:val="18"/>
              </w:rPr>
              <w:t xml:space="preserve"> SEQ</w:t>
            </w:r>
          </w:p>
          <w:p w14:paraId="692AD24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ITC ITC</w:t>
            </w:r>
          </w:p>
          <w:p w14:paraId="2AD2753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ENTITY_TYPE </w:t>
            </w:r>
            <w:r w:rsidRPr="00895915">
              <w:rPr>
                <w:b/>
                <w:bCs/>
                <w:color w:val="000080"/>
                <w:sz w:val="18"/>
                <w:szCs w:val="18"/>
              </w:rPr>
              <w:t>=</w:t>
            </w:r>
            <w:r w:rsidRPr="00895915">
              <w:rPr>
                <w:color w:val="000000"/>
                <w:sz w:val="18"/>
                <w:szCs w:val="18"/>
              </w:rPr>
              <w:t xml:space="preserve"> </w:t>
            </w:r>
            <w:r w:rsidRPr="00895915">
              <w:rPr>
                <w:color w:val="808080"/>
                <w:sz w:val="18"/>
                <w:szCs w:val="18"/>
              </w:rPr>
              <w:t>'ACCNT'</w:t>
            </w:r>
          </w:p>
          <w:p w14:paraId="66E897E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ENTITY_ID </w:t>
            </w:r>
            <w:r w:rsidRPr="00895915">
              <w:rPr>
                <w:b/>
                <w:bCs/>
                <w:color w:val="000080"/>
                <w:sz w:val="18"/>
                <w:szCs w:val="18"/>
              </w:rPr>
              <w:t>=</w:t>
            </w:r>
            <w:r w:rsidRPr="00895915">
              <w:rPr>
                <w:color w:val="000000"/>
                <w:sz w:val="18"/>
                <w:szCs w:val="18"/>
              </w:rPr>
              <w:t xml:space="preserve"> PACID</w:t>
            </w:r>
          </w:p>
          <w:p w14:paraId="041749B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ENTITY_CRE_FLG </w:t>
            </w:r>
            <w:r w:rsidRPr="00895915">
              <w:rPr>
                <w:b/>
                <w:bCs/>
                <w:color w:val="000080"/>
                <w:sz w:val="18"/>
                <w:szCs w:val="18"/>
              </w:rPr>
              <w:t>=</w:t>
            </w:r>
            <w:r w:rsidRPr="00895915">
              <w:rPr>
                <w:color w:val="000000"/>
                <w:sz w:val="18"/>
                <w:szCs w:val="18"/>
              </w:rPr>
              <w:t xml:space="preserve"> </w:t>
            </w:r>
            <w:r w:rsidRPr="00895915">
              <w:rPr>
                <w:color w:val="808080"/>
                <w:sz w:val="18"/>
                <w:szCs w:val="18"/>
              </w:rPr>
              <w:t>'Y'</w:t>
            </w:r>
          </w:p>
          <w:p w14:paraId="0C74979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p>
          <w:p w14:paraId="6FE7B9E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VTRDT </w:t>
            </w:r>
            <w:r w:rsidRPr="00895915">
              <w:rPr>
                <w:b/>
                <w:bCs/>
                <w:color w:val="0000FF"/>
                <w:sz w:val="18"/>
                <w:szCs w:val="18"/>
              </w:rPr>
              <w:t>BETWEEN</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START_DATE </w:t>
            </w:r>
            <w:r w:rsidRPr="00895915">
              <w:rPr>
                <w:b/>
                <w:bCs/>
                <w:color w:val="0000FF"/>
                <w:sz w:val="18"/>
                <w:szCs w:val="18"/>
              </w:rPr>
              <w:t>AND</w:t>
            </w:r>
            <w:r w:rsidRPr="00895915">
              <w:rPr>
                <w:color w:val="000000"/>
                <w:sz w:val="18"/>
                <w:szCs w:val="18"/>
              </w:rPr>
              <w:t xml:space="preserve"> ITC</w:t>
            </w:r>
            <w:r w:rsidRPr="00895915">
              <w:rPr>
                <w:b/>
                <w:bCs/>
                <w:color w:val="000080"/>
                <w:sz w:val="18"/>
                <w:szCs w:val="18"/>
              </w:rPr>
              <w:t>.</w:t>
            </w:r>
            <w:r w:rsidRPr="00895915">
              <w:rPr>
                <w:color w:val="000000"/>
                <w:sz w:val="18"/>
                <w:szCs w:val="18"/>
              </w:rPr>
              <w:t>END_DATE</w:t>
            </w:r>
          </w:p>
          <w:p w14:paraId="27D44C3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167C4D0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ITC</w:t>
            </w:r>
            <w:r w:rsidRPr="00895915">
              <w:rPr>
                <w:b/>
                <w:bCs/>
                <w:color w:val="000080"/>
                <w:sz w:val="18"/>
                <w:szCs w:val="18"/>
              </w:rPr>
              <w:t>.</w:t>
            </w:r>
            <w:r w:rsidRPr="00895915">
              <w:rPr>
                <w:color w:val="000000"/>
                <w:sz w:val="18"/>
                <w:szCs w:val="18"/>
              </w:rPr>
              <w:t xml:space="preserve">LCHG_TIME </w:t>
            </w:r>
            <w:r w:rsidRPr="00895915">
              <w:rPr>
                <w:b/>
                <w:bCs/>
                <w:color w:val="000080"/>
                <w:sz w:val="18"/>
                <w:szCs w:val="18"/>
              </w:rPr>
              <w:t>&lt;</w:t>
            </w:r>
            <w:r w:rsidRPr="00895915">
              <w:rPr>
                <w:color w:val="000000"/>
                <w:sz w:val="18"/>
                <w:szCs w:val="18"/>
              </w:rPr>
              <w:t xml:space="preserve"> VTRDT </w:t>
            </w:r>
            <w:r w:rsidRPr="00895915">
              <w:rPr>
                <w:b/>
                <w:bCs/>
                <w:color w:val="000080"/>
                <w:sz w:val="18"/>
                <w:szCs w:val="18"/>
              </w:rPr>
              <w:t>+</w:t>
            </w:r>
            <w:r w:rsidRPr="00895915">
              <w:rPr>
                <w:color w:val="000000"/>
                <w:sz w:val="18"/>
                <w:szCs w:val="18"/>
              </w:rPr>
              <w:t xml:space="preserve"> </w:t>
            </w:r>
            <w:r w:rsidRPr="00895915">
              <w:rPr>
                <w:color w:val="FF8000"/>
                <w:sz w:val="18"/>
                <w:szCs w:val="18"/>
              </w:rPr>
              <w:t>1</w:t>
            </w:r>
            <w:r w:rsidRPr="00895915">
              <w:rPr>
                <w:b/>
                <w:bCs/>
                <w:color w:val="000080"/>
                <w:sz w:val="18"/>
                <w:szCs w:val="18"/>
              </w:rPr>
              <w:t>)</w:t>
            </w:r>
          </w:p>
          <w:p w14:paraId="39A3826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SEQ </w:t>
            </w:r>
            <w:r w:rsidRPr="00895915">
              <w:rPr>
                <w:b/>
                <w:bCs/>
                <w:color w:val="000080"/>
                <w:sz w:val="18"/>
                <w:szCs w:val="18"/>
              </w:rPr>
              <w:t>=</w:t>
            </w:r>
            <w:r w:rsidRPr="00895915">
              <w:rPr>
                <w:color w:val="000000"/>
                <w:sz w:val="18"/>
                <w:szCs w:val="18"/>
              </w:rPr>
              <w:t xml:space="preserve"> </w:t>
            </w:r>
            <w:r w:rsidRPr="00895915">
              <w:rPr>
                <w:color w:val="FF8000"/>
                <w:sz w:val="18"/>
                <w:szCs w:val="18"/>
              </w:rPr>
              <w:t>1</w:t>
            </w:r>
            <w:r w:rsidRPr="00895915">
              <w:rPr>
                <w:b/>
                <w:bCs/>
                <w:color w:val="000080"/>
                <w:sz w:val="18"/>
                <w:szCs w:val="18"/>
              </w:rPr>
              <w:t>;</w:t>
            </w:r>
          </w:p>
          <w:p w14:paraId="50CE44C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EXCEPTION</w:t>
            </w:r>
          </w:p>
          <w:p w14:paraId="1430F88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WHEN</w:t>
            </w:r>
            <w:r w:rsidRPr="00895915">
              <w:rPr>
                <w:color w:val="000000"/>
                <w:sz w:val="18"/>
                <w:szCs w:val="18"/>
              </w:rPr>
              <w:t xml:space="preserve"> NO_DATA_FOUND </w:t>
            </w:r>
            <w:r w:rsidRPr="00895915">
              <w:rPr>
                <w:b/>
                <w:bCs/>
                <w:color w:val="0000FF"/>
                <w:sz w:val="18"/>
                <w:szCs w:val="18"/>
              </w:rPr>
              <w:t>THEN</w:t>
            </w:r>
          </w:p>
          <w:p w14:paraId="35BA5CE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IF</w:t>
            </w:r>
            <w:r w:rsidRPr="00895915">
              <w:rPr>
                <w:color w:val="000000"/>
                <w:sz w:val="18"/>
                <w:szCs w:val="18"/>
              </w:rPr>
              <w:t xml:space="preserve"> </w:t>
            </w:r>
            <w:r w:rsidRPr="00895915">
              <w:rPr>
                <w:b/>
                <w:bCs/>
                <w:color w:val="0000FF"/>
                <w:sz w:val="18"/>
                <w:szCs w:val="18"/>
              </w:rPr>
              <w:t>SUBSTR</w:t>
            </w:r>
            <w:r w:rsidRPr="00895915">
              <w:rPr>
                <w:b/>
                <w:bCs/>
                <w:color w:val="000080"/>
                <w:sz w:val="18"/>
                <w:szCs w:val="18"/>
              </w:rPr>
              <w:t>(</w:t>
            </w:r>
            <w:r w:rsidRPr="00895915">
              <w:rPr>
                <w:color w:val="000000"/>
                <w:sz w:val="18"/>
                <w:szCs w:val="18"/>
              </w:rPr>
              <w:t>V_FORACID</w:t>
            </w:r>
            <w:r w:rsidRPr="00895915">
              <w:rPr>
                <w:b/>
                <w:bCs/>
                <w:color w:val="000080"/>
                <w:sz w:val="18"/>
                <w:szCs w:val="18"/>
              </w:rPr>
              <w:t>,</w:t>
            </w:r>
            <w:r w:rsidRPr="00895915">
              <w:rPr>
                <w:color w:val="000000"/>
                <w:sz w:val="18"/>
                <w:szCs w:val="18"/>
              </w:rPr>
              <w:t xml:space="preserve"> </w:t>
            </w:r>
            <w:r w:rsidRPr="00895915">
              <w:rPr>
                <w:color w:val="FF8000"/>
                <w:sz w:val="18"/>
                <w:szCs w:val="18"/>
              </w:rPr>
              <w:t>5</w:t>
            </w:r>
            <w:r w:rsidRPr="00895915">
              <w:rPr>
                <w:b/>
                <w:bCs/>
                <w:color w:val="000080"/>
                <w:sz w:val="18"/>
                <w:szCs w:val="18"/>
              </w:rPr>
              <w:t>,</w:t>
            </w:r>
            <w:r w:rsidRPr="00895915">
              <w:rPr>
                <w:color w:val="000000"/>
                <w:sz w:val="18"/>
                <w:szCs w:val="18"/>
              </w:rPr>
              <w:t xml:space="preserve"> </w:t>
            </w:r>
            <w:r w:rsidRPr="00895915">
              <w:rPr>
                <w:color w:val="FF8000"/>
                <w:sz w:val="18"/>
                <w:szCs w:val="18"/>
              </w:rPr>
              <w:t>3</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color w:val="808080"/>
                <w:sz w:val="18"/>
                <w:szCs w:val="18"/>
              </w:rPr>
              <w:t>'LOD'</w:t>
            </w:r>
            <w:r w:rsidRPr="00895915">
              <w:rPr>
                <w:color w:val="000000"/>
                <w:sz w:val="18"/>
                <w:szCs w:val="18"/>
              </w:rPr>
              <w:t xml:space="preserve"> </w:t>
            </w:r>
            <w:r w:rsidRPr="00895915">
              <w:rPr>
                <w:b/>
                <w:bCs/>
                <w:color w:val="0000FF"/>
                <w:sz w:val="18"/>
                <w:szCs w:val="18"/>
              </w:rPr>
              <w:t>THEN</w:t>
            </w:r>
          </w:p>
          <w:p w14:paraId="498A12C8"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p>
          <w:p w14:paraId="50FF63D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w:t>
            </w:r>
            <w:r w:rsidRPr="00895915">
              <w:rPr>
                <w:b/>
                <w:bCs/>
                <w:color w:val="0000FF"/>
                <w:sz w:val="18"/>
                <w:szCs w:val="18"/>
              </w:rPr>
              <w:t>ABS</w:t>
            </w:r>
            <w:r w:rsidRPr="00895915">
              <w:rPr>
                <w:b/>
                <w:bCs/>
                <w:color w:val="000080"/>
                <w:sz w:val="18"/>
                <w:szCs w:val="18"/>
              </w:rPr>
              <w:t>(</w:t>
            </w:r>
            <w:r w:rsidRPr="00895915">
              <w:rPr>
                <w:color w:val="000000"/>
                <w:sz w:val="18"/>
                <w:szCs w:val="18"/>
              </w:rPr>
              <w:t>INTEREST_RATE</w:t>
            </w:r>
            <w:r w:rsidRPr="00895915">
              <w:rPr>
                <w:b/>
                <w:bCs/>
                <w:color w:val="000080"/>
                <w:sz w:val="18"/>
                <w:szCs w:val="18"/>
              </w:rPr>
              <w:t>)</w:t>
            </w:r>
          </w:p>
          <w:p w14:paraId="70A5F92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VINTRATE</w:t>
            </w:r>
          </w:p>
          <w:p w14:paraId="2A5378E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CUSTOM</w:t>
            </w:r>
            <w:r w:rsidRPr="00895915">
              <w:rPr>
                <w:b/>
                <w:bCs/>
                <w:color w:val="000080"/>
                <w:sz w:val="18"/>
                <w:szCs w:val="18"/>
              </w:rPr>
              <w:t>.</w:t>
            </w:r>
            <w:r w:rsidRPr="00895915">
              <w:rPr>
                <w:color w:val="000000"/>
                <w:sz w:val="18"/>
                <w:szCs w:val="18"/>
              </w:rPr>
              <w:t>EIT_DAILY_DIFF</w:t>
            </w:r>
          </w:p>
          <w:p w14:paraId="5F50F60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BACKUP_DATE </w:t>
            </w:r>
            <w:r w:rsidRPr="00895915">
              <w:rPr>
                <w:b/>
                <w:bCs/>
                <w:color w:val="000080"/>
                <w:sz w:val="18"/>
                <w:szCs w:val="18"/>
              </w:rPr>
              <w:t>=</w:t>
            </w:r>
            <w:r w:rsidRPr="00895915">
              <w:rPr>
                <w:color w:val="000000"/>
                <w:sz w:val="18"/>
                <w:szCs w:val="18"/>
              </w:rPr>
              <w:t xml:space="preserve"> VTRDT</w:t>
            </w:r>
          </w:p>
          <w:p w14:paraId="3FFB3D6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ENTITY_ID </w:t>
            </w:r>
            <w:r w:rsidRPr="00895915">
              <w:rPr>
                <w:b/>
                <w:bCs/>
                <w:color w:val="000080"/>
                <w:sz w:val="18"/>
                <w:szCs w:val="18"/>
              </w:rPr>
              <w:t>=</w:t>
            </w:r>
            <w:r w:rsidRPr="00895915">
              <w:rPr>
                <w:color w:val="000000"/>
                <w:sz w:val="18"/>
                <w:szCs w:val="18"/>
              </w:rPr>
              <w:t xml:space="preserve"> PACID</w:t>
            </w:r>
          </w:p>
          <w:p w14:paraId="246FE14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ENTITY_TYPE </w:t>
            </w:r>
            <w:r w:rsidRPr="00895915">
              <w:rPr>
                <w:b/>
                <w:bCs/>
                <w:color w:val="000080"/>
                <w:sz w:val="18"/>
                <w:szCs w:val="18"/>
              </w:rPr>
              <w:t>=</w:t>
            </w:r>
            <w:r w:rsidRPr="00895915">
              <w:rPr>
                <w:color w:val="000000"/>
                <w:sz w:val="18"/>
                <w:szCs w:val="18"/>
              </w:rPr>
              <w:t xml:space="preserve"> </w:t>
            </w:r>
            <w:r w:rsidRPr="00895915">
              <w:rPr>
                <w:color w:val="808080"/>
                <w:sz w:val="18"/>
                <w:szCs w:val="18"/>
              </w:rPr>
              <w:t>'ACCNT'</w:t>
            </w:r>
          </w:p>
          <w:p w14:paraId="73231FFC"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r w:rsidRPr="00895915">
              <w:rPr>
                <w:b/>
                <w:bCs/>
                <w:color w:val="000080"/>
                <w:sz w:val="18"/>
                <w:szCs w:val="18"/>
              </w:rPr>
              <w:t>;</w:t>
            </w:r>
          </w:p>
          <w:p w14:paraId="258EFEA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VINTRATE</w:t>
            </w:r>
            <w:r w:rsidRPr="00895915">
              <w:rPr>
                <w:b/>
                <w:bCs/>
                <w:color w:val="000080"/>
                <w:sz w:val="18"/>
                <w:szCs w:val="18"/>
              </w:rPr>
              <w:t>;</w:t>
            </w:r>
          </w:p>
          <w:p w14:paraId="79CC5376" w14:textId="77777777" w:rsidR="006A522F" w:rsidRPr="00895915" w:rsidRDefault="006A522F" w:rsidP="00415767">
            <w:pPr>
              <w:shd w:val="clear" w:color="auto" w:fill="FFFFFF"/>
              <w:ind w:left="360"/>
              <w:rPr>
                <w:color w:val="000000"/>
                <w:sz w:val="18"/>
                <w:szCs w:val="18"/>
              </w:rPr>
            </w:pPr>
          </w:p>
          <w:p w14:paraId="2EAACD4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END</w:t>
            </w:r>
            <w:r w:rsidRPr="00895915">
              <w:rPr>
                <w:color w:val="000000"/>
                <w:sz w:val="18"/>
                <w:szCs w:val="18"/>
              </w:rPr>
              <w:t xml:space="preserve"> </w:t>
            </w:r>
            <w:r w:rsidRPr="00895915">
              <w:rPr>
                <w:b/>
                <w:bCs/>
                <w:color w:val="0000FF"/>
                <w:sz w:val="18"/>
                <w:szCs w:val="18"/>
              </w:rPr>
              <w:t>IF</w:t>
            </w:r>
            <w:r w:rsidRPr="00895915">
              <w:rPr>
                <w:b/>
                <w:bCs/>
                <w:color w:val="000080"/>
                <w:sz w:val="18"/>
                <w:szCs w:val="18"/>
              </w:rPr>
              <w:t>;</w:t>
            </w:r>
          </w:p>
          <w:p w14:paraId="6992F17D"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END</w:t>
            </w:r>
            <w:r w:rsidRPr="00895915">
              <w:rPr>
                <w:b/>
                <w:bCs/>
                <w:color w:val="000080"/>
                <w:sz w:val="18"/>
                <w:szCs w:val="18"/>
              </w:rPr>
              <w:t>;</w:t>
            </w:r>
          </w:p>
          <w:p w14:paraId="4547458A"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r w:rsidRPr="00895915">
              <w:rPr>
                <w:color w:val="008000"/>
                <w:sz w:val="18"/>
                <w:szCs w:val="18"/>
              </w:rPr>
              <w:t>--</w:t>
            </w:r>
          </w:p>
          <w:p w14:paraId="5A43A60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IF</w:t>
            </w:r>
            <w:r w:rsidRPr="00895915">
              <w:rPr>
                <w:color w:val="000000"/>
                <w:sz w:val="18"/>
                <w:szCs w:val="18"/>
              </w:rPr>
              <w:t xml:space="preserve"> VRATECODE </w:t>
            </w:r>
            <w:r w:rsidRPr="00895915">
              <w:rPr>
                <w:b/>
                <w:bCs/>
                <w:color w:val="000080"/>
                <w:sz w:val="18"/>
                <w:szCs w:val="18"/>
              </w:rPr>
              <w:t>=</w:t>
            </w:r>
            <w:r w:rsidRPr="00895915">
              <w:rPr>
                <w:color w:val="000000"/>
                <w:sz w:val="18"/>
                <w:szCs w:val="18"/>
              </w:rPr>
              <w:t xml:space="preserve"> </w:t>
            </w:r>
            <w:r w:rsidRPr="00895915">
              <w:rPr>
                <w:color w:val="808080"/>
                <w:sz w:val="18"/>
                <w:szCs w:val="18"/>
              </w:rPr>
              <w:t>'ADUM1'</w:t>
            </w:r>
            <w:r w:rsidRPr="00895915">
              <w:rPr>
                <w:color w:val="000000"/>
                <w:sz w:val="18"/>
                <w:szCs w:val="18"/>
              </w:rPr>
              <w:t xml:space="preserve"> </w:t>
            </w:r>
            <w:r w:rsidRPr="00895915">
              <w:rPr>
                <w:b/>
                <w:bCs/>
                <w:color w:val="0000FF"/>
                <w:sz w:val="18"/>
                <w:szCs w:val="18"/>
              </w:rPr>
              <w:t>THEN</w:t>
            </w:r>
          </w:p>
          <w:p w14:paraId="704483A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w:t>
            </w:r>
            <w:r w:rsidRPr="00895915">
              <w:rPr>
                <w:b/>
                <w:bCs/>
                <w:color w:val="0000FF"/>
                <w:sz w:val="18"/>
                <w:szCs w:val="18"/>
              </w:rPr>
              <w:t>GREATEST</w:t>
            </w:r>
            <w:r w:rsidRPr="00895915">
              <w:rPr>
                <w:b/>
                <w:bCs/>
                <w:color w:val="000080"/>
                <w:sz w:val="18"/>
                <w:szCs w:val="18"/>
              </w:rPr>
              <w:t>(</w:t>
            </w:r>
            <w:r w:rsidRPr="00895915">
              <w:rPr>
                <w:b/>
                <w:bCs/>
                <w:color w:val="0000FF"/>
                <w:sz w:val="18"/>
                <w:szCs w:val="18"/>
              </w:rPr>
              <w:t>LEAST</w:t>
            </w:r>
            <w:r w:rsidRPr="00895915">
              <w:rPr>
                <w:b/>
                <w:bCs/>
                <w:color w:val="000080"/>
                <w:sz w:val="18"/>
                <w:szCs w:val="18"/>
              </w:rPr>
              <w:t>(</w:t>
            </w:r>
            <w:r w:rsidRPr="00895915">
              <w:rPr>
                <w:b/>
                <w:bCs/>
                <w:color w:val="0000FF"/>
                <w:sz w:val="18"/>
                <w:szCs w:val="18"/>
              </w:rPr>
              <w:t>NVL</w:t>
            </w:r>
            <w:r w:rsidRPr="00895915">
              <w:rPr>
                <w:b/>
                <w:bCs/>
                <w:color w:val="000080"/>
                <w:sz w:val="18"/>
                <w:szCs w:val="18"/>
              </w:rPr>
              <w:t>(</w:t>
            </w:r>
            <w:r w:rsidRPr="00895915">
              <w:rPr>
                <w:b/>
                <w:bCs/>
                <w:color w:val="0000FF"/>
                <w:sz w:val="18"/>
                <w:szCs w:val="18"/>
              </w:rPr>
              <w:t>ROUND</w:t>
            </w:r>
            <w:r w:rsidRPr="00895915">
              <w:rPr>
                <w:b/>
                <w:bCs/>
                <w:color w:val="000080"/>
                <w:sz w:val="18"/>
                <w:szCs w:val="18"/>
              </w:rPr>
              <w:t>(</w:t>
            </w:r>
            <w:r w:rsidRPr="00895915">
              <w:rPr>
                <w:b/>
                <w:bCs/>
                <w:color w:val="0000FF"/>
                <w:sz w:val="18"/>
                <w:szCs w:val="18"/>
              </w:rPr>
              <w:t>SUM</w:t>
            </w:r>
            <w:r w:rsidRPr="00895915">
              <w:rPr>
                <w:b/>
                <w:bCs/>
                <w:color w:val="000080"/>
                <w:sz w:val="18"/>
                <w:szCs w:val="18"/>
              </w:rPr>
              <w:t>(</w:t>
            </w:r>
            <w:r w:rsidRPr="00895915">
              <w:rPr>
                <w:color w:val="000000"/>
                <w:sz w:val="18"/>
                <w:szCs w:val="18"/>
              </w:rPr>
              <w:t>LAC_IT</w:t>
            </w:r>
            <w:r w:rsidRPr="00895915">
              <w:rPr>
                <w:b/>
                <w:bCs/>
                <w:color w:val="000080"/>
                <w:sz w:val="18"/>
                <w:szCs w:val="18"/>
              </w:rPr>
              <w:t>.</w:t>
            </w:r>
            <w:r w:rsidRPr="00895915">
              <w:rPr>
                <w:color w:val="000000"/>
                <w:sz w:val="18"/>
                <w:szCs w:val="18"/>
              </w:rPr>
              <w:t xml:space="preserve">SANCTION_AMT </w:t>
            </w:r>
            <w:r w:rsidRPr="00895915">
              <w:rPr>
                <w:b/>
                <w:bCs/>
                <w:color w:val="000080"/>
                <w:sz w:val="18"/>
                <w:szCs w:val="18"/>
              </w:rPr>
              <w:t>*</w:t>
            </w:r>
          </w:p>
          <w:p w14:paraId="0F7A765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80"/>
                <w:sz w:val="18"/>
                <w:szCs w:val="18"/>
              </w:rPr>
              <w:t>(</w:t>
            </w:r>
            <w:r w:rsidRPr="00895915">
              <w:rPr>
                <w:color w:val="000000"/>
                <w:sz w:val="18"/>
                <w:szCs w:val="18"/>
              </w:rPr>
              <w:t>LAC_IT</w:t>
            </w:r>
            <w:r w:rsidRPr="00895915">
              <w:rPr>
                <w:b/>
                <w:bCs/>
                <w:color w:val="000080"/>
                <w:sz w:val="18"/>
                <w:szCs w:val="18"/>
              </w:rPr>
              <w:t>.</w:t>
            </w:r>
            <w:r w:rsidRPr="00895915">
              <w:rPr>
                <w:color w:val="000000"/>
                <w:sz w:val="18"/>
                <w:szCs w:val="18"/>
              </w:rPr>
              <w:t xml:space="preserve">DEPOSIT_INT_RATE </w:t>
            </w:r>
            <w:r w:rsidRPr="00895915">
              <w:rPr>
                <w:b/>
                <w:bCs/>
                <w:color w:val="000080"/>
                <w:sz w:val="18"/>
                <w:szCs w:val="18"/>
              </w:rPr>
              <w:t>+</w:t>
            </w:r>
          </w:p>
          <w:p w14:paraId="681B43D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LAC_IT</w:t>
            </w:r>
            <w:r w:rsidRPr="00895915">
              <w:rPr>
                <w:b/>
                <w:bCs/>
                <w:color w:val="000080"/>
                <w:sz w:val="18"/>
                <w:szCs w:val="18"/>
              </w:rPr>
              <w:t>.</w:t>
            </w:r>
            <w:r w:rsidRPr="00895915">
              <w:rPr>
                <w:color w:val="000000"/>
                <w:sz w:val="18"/>
                <w:szCs w:val="18"/>
              </w:rPr>
              <w:t>MARK_UP_RATE_PCNT</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p>
          <w:p w14:paraId="7905A30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SUM</w:t>
            </w:r>
            <w:r w:rsidRPr="00895915">
              <w:rPr>
                <w:b/>
                <w:bCs/>
                <w:color w:val="000080"/>
                <w:sz w:val="18"/>
                <w:szCs w:val="18"/>
              </w:rPr>
              <w:t>(</w:t>
            </w:r>
            <w:r w:rsidRPr="00895915">
              <w:rPr>
                <w:color w:val="000000"/>
                <w:sz w:val="18"/>
                <w:szCs w:val="18"/>
              </w:rPr>
              <w:t>LAC_IT</w:t>
            </w:r>
            <w:r w:rsidRPr="00895915">
              <w:rPr>
                <w:b/>
                <w:bCs/>
                <w:color w:val="000080"/>
                <w:sz w:val="18"/>
                <w:szCs w:val="18"/>
              </w:rPr>
              <w:t>.</w:t>
            </w:r>
            <w:r w:rsidRPr="00895915">
              <w:rPr>
                <w:color w:val="000000"/>
                <w:sz w:val="18"/>
                <w:szCs w:val="18"/>
              </w:rPr>
              <w:t>SANCTION_AMT</w:t>
            </w:r>
            <w:r w:rsidRPr="00895915">
              <w:rPr>
                <w:b/>
                <w:bCs/>
                <w:color w:val="000080"/>
                <w:sz w:val="18"/>
                <w:szCs w:val="18"/>
              </w:rPr>
              <w:t>),</w:t>
            </w:r>
            <w:r w:rsidRPr="00895915">
              <w:rPr>
                <w:color w:val="000000"/>
                <w:sz w:val="18"/>
                <w:szCs w:val="18"/>
              </w:rPr>
              <w:t xml:space="preserve"> </w:t>
            </w:r>
            <w:r w:rsidRPr="00895915">
              <w:rPr>
                <w:color w:val="FF8000"/>
                <w:sz w:val="18"/>
                <w:szCs w:val="18"/>
              </w:rPr>
              <w:t>6</w:t>
            </w:r>
            <w:r w:rsidRPr="00895915">
              <w:rPr>
                <w:b/>
                <w:bCs/>
                <w:color w:val="000080"/>
                <w:sz w:val="18"/>
                <w:szCs w:val="18"/>
              </w:rPr>
              <w:t>),</w:t>
            </w:r>
            <w:r w:rsidRPr="00895915">
              <w:rPr>
                <w:color w:val="000000"/>
                <w:sz w:val="18"/>
                <w:szCs w:val="18"/>
              </w:rPr>
              <w:t xml:space="preserve"> V_PREF</w:t>
            </w:r>
            <w:r w:rsidRPr="00895915">
              <w:rPr>
                <w:b/>
                <w:bCs/>
                <w:color w:val="000080"/>
                <w:sz w:val="18"/>
                <w:szCs w:val="18"/>
              </w:rPr>
              <w:t>),</w:t>
            </w:r>
            <w:r w:rsidRPr="00895915">
              <w:rPr>
                <w:color w:val="000000"/>
                <w:sz w:val="18"/>
                <w:szCs w:val="18"/>
              </w:rPr>
              <w:t xml:space="preserve"> V_MAX</w:t>
            </w:r>
            <w:r w:rsidRPr="00895915">
              <w:rPr>
                <w:b/>
                <w:bCs/>
                <w:color w:val="000080"/>
                <w:sz w:val="18"/>
                <w:szCs w:val="18"/>
              </w:rPr>
              <w:t>),</w:t>
            </w:r>
            <w:r w:rsidRPr="00895915">
              <w:rPr>
                <w:color w:val="000000"/>
                <w:sz w:val="18"/>
                <w:szCs w:val="18"/>
              </w:rPr>
              <w:t xml:space="preserve"> V_MIN</w:t>
            </w:r>
            <w:r w:rsidRPr="00895915">
              <w:rPr>
                <w:b/>
                <w:bCs/>
                <w:color w:val="000080"/>
                <w:sz w:val="18"/>
                <w:szCs w:val="18"/>
              </w:rPr>
              <w:t>)</w:t>
            </w:r>
            <w:r w:rsidRPr="00895915">
              <w:rPr>
                <w:color w:val="000000"/>
                <w:sz w:val="18"/>
                <w:szCs w:val="18"/>
              </w:rPr>
              <w:t xml:space="preserve"> LAD_RATE</w:t>
            </w:r>
          </w:p>
          <w:p w14:paraId="684D532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VINTRATE</w:t>
            </w:r>
          </w:p>
          <w:p w14:paraId="797B33B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LAC_IT LAC_IT</w:t>
            </w:r>
            <w:r w:rsidRPr="00895915">
              <w:rPr>
                <w:b/>
                <w:bCs/>
                <w:color w:val="000080"/>
                <w:sz w:val="18"/>
                <w:szCs w:val="18"/>
              </w:rPr>
              <w:t>,</w:t>
            </w:r>
            <w:r w:rsidRPr="00895915">
              <w:rPr>
                <w:color w:val="000000"/>
                <w:sz w:val="18"/>
                <w:szCs w:val="18"/>
              </w:rPr>
              <w:t xml:space="preserve"> TBAADM</w:t>
            </w:r>
            <w:r w:rsidRPr="00895915">
              <w:rPr>
                <w:b/>
                <w:bCs/>
                <w:color w:val="000080"/>
                <w:sz w:val="18"/>
                <w:szCs w:val="18"/>
              </w:rPr>
              <w:t>.</w:t>
            </w:r>
            <w:r w:rsidRPr="00895915">
              <w:rPr>
                <w:color w:val="000000"/>
                <w:sz w:val="18"/>
                <w:szCs w:val="18"/>
              </w:rPr>
              <w:t>LAC_CLT LAC_CLT</w:t>
            </w:r>
          </w:p>
          <w:p w14:paraId="067BD0B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LAC_IT</w:t>
            </w:r>
            <w:r w:rsidRPr="00895915">
              <w:rPr>
                <w:b/>
                <w:bCs/>
                <w:color w:val="000080"/>
                <w:sz w:val="18"/>
                <w:szCs w:val="18"/>
              </w:rPr>
              <w:t>.</w:t>
            </w:r>
            <w:r w:rsidRPr="00895915">
              <w:rPr>
                <w:color w:val="000000"/>
                <w:sz w:val="18"/>
                <w:szCs w:val="18"/>
              </w:rPr>
              <w:t xml:space="preserve">LOAN_ACID </w:t>
            </w:r>
            <w:r w:rsidRPr="00895915">
              <w:rPr>
                <w:b/>
                <w:bCs/>
                <w:color w:val="000080"/>
                <w:sz w:val="18"/>
                <w:szCs w:val="18"/>
              </w:rPr>
              <w:t>=</w:t>
            </w:r>
            <w:r w:rsidRPr="00895915">
              <w:rPr>
                <w:color w:val="000000"/>
                <w:sz w:val="18"/>
                <w:szCs w:val="18"/>
              </w:rPr>
              <w:t xml:space="preserve"> PACID</w:t>
            </w:r>
          </w:p>
          <w:p w14:paraId="5701EEA4"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LAC_IT</w:t>
            </w:r>
            <w:r w:rsidRPr="00895915">
              <w:rPr>
                <w:b/>
                <w:bCs/>
                <w:color w:val="000080"/>
                <w:sz w:val="18"/>
                <w:szCs w:val="18"/>
              </w:rPr>
              <w:t>.</w:t>
            </w:r>
            <w:r w:rsidRPr="00895915">
              <w:rPr>
                <w:color w:val="000000"/>
                <w:sz w:val="18"/>
                <w:szCs w:val="18"/>
              </w:rPr>
              <w:t xml:space="preserve">LOAN_ACID </w:t>
            </w:r>
            <w:r w:rsidRPr="00895915">
              <w:rPr>
                <w:b/>
                <w:bCs/>
                <w:color w:val="000080"/>
                <w:sz w:val="18"/>
                <w:szCs w:val="18"/>
              </w:rPr>
              <w:t>=</w:t>
            </w:r>
            <w:r w:rsidRPr="00895915">
              <w:rPr>
                <w:color w:val="000000"/>
                <w:sz w:val="18"/>
                <w:szCs w:val="18"/>
              </w:rPr>
              <w:t xml:space="preserve"> LAC_CLT</w:t>
            </w:r>
            <w:r w:rsidRPr="00895915">
              <w:rPr>
                <w:b/>
                <w:bCs/>
                <w:color w:val="000080"/>
                <w:sz w:val="18"/>
                <w:szCs w:val="18"/>
              </w:rPr>
              <w:t>.</w:t>
            </w:r>
            <w:r w:rsidRPr="00895915">
              <w:rPr>
                <w:color w:val="000000"/>
                <w:sz w:val="18"/>
                <w:szCs w:val="18"/>
              </w:rPr>
              <w:t>LOAN_ACID</w:t>
            </w:r>
          </w:p>
          <w:p w14:paraId="002CE95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LAC_IT</w:t>
            </w:r>
            <w:r w:rsidRPr="00895915">
              <w:rPr>
                <w:b/>
                <w:bCs/>
                <w:color w:val="000080"/>
                <w:sz w:val="18"/>
                <w:szCs w:val="18"/>
              </w:rPr>
              <w:t>.</w:t>
            </w:r>
            <w:r w:rsidRPr="00895915">
              <w:rPr>
                <w:color w:val="000000"/>
                <w:sz w:val="18"/>
                <w:szCs w:val="18"/>
              </w:rPr>
              <w:t xml:space="preserve">LINKED_DEP_ACID </w:t>
            </w:r>
            <w:r w:rsidRPr="00895915">
              <w:rPr>
                <w:b/>
                <w:bCs/>
                <w:color w:val="000080"/>
                <w:sz w:val="18"/>
                <w:szCs w:val="18"/>
              </w:rPr>
              <w:t>=</w:t>
            </w:r>
            <w:r w:rsidRPr="00895915">
              <w:rPr>
                <w:color w:val="000000"/>
                <w:sz w:val="18"/>
                <w:szCs w:val="18"/>
              </w:rPr>
              <w:t xml:space="preserve"> LAC_CLT</w:t>
            </w:r>
            <w:r w:rsidRPr="00895915">
              <w:rPr>
                <w:b/>
                <w:bCs/>
                <w:color w:val="000080"/>
                <w:sz w:val="18"/>
                <w:szCs w:val="18"/>
              </w:rPr>
              <w:t>.</w:t>
            </w:r>
            <w:r w:rsidRPr="00895915">
              <w:rPr>
                <w:color w:val="000000"/>
                <w:sz w:val="18"/>
                <w:szCs w:val="18"/>
              </w:rPr>
              <w:t>LINKED_DEP_ACID</w:t>
            </w:r>
          </w:p>
          <w:p w14:paraId="5600675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w:t>
            </w:r>
            <w:r w:rsidRPr="00895915">
              <w:rPr>
                <w:b/>
                <w:bCs/>
                <w:color w:val="0000FF"/>
                <w:sz w:val="18"/>
                <w:szCs w:val="18"/>
              </w:rPr>
              <w:t>TRUNC</w:t>
            </w:r>
            <w:r w:rsidRPr="00895915">
              <w:rPr>
                <w:b/>
                <w:bCs/>
                <w:color w:val="000080"/>
                <w:sz w:val="18"/>
                <w:szCs w:val="18"/>
              </w:rPr>
              <w:t>(</w:t>
            </w:r>
            <w:r w:rsidRPr="00895915">
              <w:rPr>
                <w:color w:val="000000"/>
                <w:sz w:val="18"/>
                <w:szCs w:val="18"/>
              </w:rPr>
              <w:t>LAC_CLT</w:t>
            </w:r>
            <w:r w:rsidRPr="00895915">
              <w:rPr>
                <w:b/>
                <w:bCs/>
                <w:color w:val="000080"/>
                <w:sz w:val="18"/>
                <w:szCs w:val="18"/>
              </w:rPr>
              <w:t>.</w:t>
            </w:r>
            <w:r w:rsidRPr="00895915">
              <w:rPr>
                <w:color w:val="000000"/>
                <w:sz w:val="18"/>
                <w:szCs w:val="18"/>
              </w:rPr>
              <w:t>RCRE_TIME</w:t>
            </w:r>
            <w:r w:rsidRPr="00895915">
              <w:rPr>
                <w:b/>
                <w:bCs/>
                <w:color w:val="000080"/>
                <w:sz w:val="18"/>
                <w:szCs w:val="18"/>
              </w:rPr>
              <w:t>)</w:t>
            </w:r>
            <w:r w:rsidRPr="00895915">
              <w:rPr>
                <w:color w:val="000000"/>
                <w:sz w:val="18"/>
                <w:szCs w:val="18"/>
              </w:rPr>
              <w:t xml:space="preserve"> </w:t>
            </w:r>
            <w:r w:rsidRPr="00895915">
              <w:rPr>
                <w:b/>
                <w:bCs/>
                <w:color w:val="000080"/>
                <w:sz w:val="18"/>
                <w:szCs w:val="18"/>
              </w:rPr>
              <w:t>&lt;=</w:t>
            </w:r>
            <w:r w:rsidRPr="00895915">
              <w:rPr>
                <w:color w:val="000000"/>
                <w:sz w:val="18"/>
                <w:szCs w:val="18"/>
              </w:rPr>
              <w:t xml:space="preserve"> VTRDT</w:t>
            </w:r>
          </w:p>
          <w:p w14:paraId="6888C83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w:t>
            </w:r>
            <w:r w:rsidRPr="00895915">
              <w:rPr>
                <w:b/>
                <w:bCs/>
                <w:color w:val="000080"/>
                <w:sz w:val="18"/>
                <w:szCs w:val="18"/>
              </w:rPr>
              <w:t>(</w:t>
            </w:r>
            <w:r w:rsidRPr="00895915">
              <w:rPr>
                <w:color w:val="000000"/>
                <w:sz w:val="18"/>
                <w:szCs w:val="18"/>
              </w:rPr>
              <w:t>LAC_CLT</w:t>
            </w:r>
            <w:r w:rsidRPr="00895915">
              <w:rPr>
                <w:b/>
                <w:bCs/>
                <w:color w:val="000080"/>
                <w:sz w:val="18"/>
                <w:szCs w:val="18"/>
              </w:rPr>
              <w:t>.</w:t>
            </w:r>
            <w:r w:rsidRPr="00895915">
              <w:rPr>
                <w:color w:val="000000"/>
                <w:sz w:val="18"/>
                <w:szCs w:val="18"/>
              </w:rPr>
              <w:t xml:space="preserve">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r w:rsidRPr="00895915">
              <w:rPr>
                <w:color w:val="000000"/>
                <w:sz w:val="18"/>
                <w:szCs w:val="18"/>
              </w:rPr>
              <w:t xml:space="preserve"> </w:t>
            </w:r>
            <w:r w:rsidRPr="00895915">
              <w:rPr>
                <w:b/>
                <w:bCs/>
                <w:color w:val="0000FF"/>
                <w:sz w:val="18"/>
                <w:szCs w:val="18"/>
              </w:rPr>
              <w:t>OR</w:t>
            </w:r>
          </w:p>
          <w:p w14:paraId="6277131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80"/>
                <w:sz w:val="18"/>
                <w:szCs w:val="18"/>
              </w:rPr>
              <w:t>(</w:t>
            </w:r>
            <w:r w:rsidRPr="00895915">
              <w:rPr>
                <w:color w:val="000000"/>
                <w:sz w:val="18"/>
                <w:szCs w:val="18"/>
              </w:rPr>
              <w:t>LAC_CLT</w:t>
            </w:r>
            <w:r w:rsidRPr="00895915">
              <w:rPr>
                <w:b/>
                <w:bCs/>
                <w:color w:val="000080"/>
                <w:sz w:val="18"/>
                <w:szCs w:val="18"/>
              </w:rPr>
              <w:t>.</w:t>
            </w:r>
            <w:r w:rsidRPr="00895915">
              <w:rPr>
                <w:color w:val="000000"/>
                <w:sz w:val="18"/>
                <w:szCs w:val="18"/>
              </w:rPr>
              <w:t xml:space="preserve">DEL_FLG </w:t>
            </w:r>
            <w:r w:rsidRPr="00895915">
              <w:rPr>
                <w:b/>
                <w:bCs/>
                <w:color w:val="000080"/>
                <w:sz w:val="18"/>
                <w:szCs w:val="18"/>
              </w:rPr>
              <w:t>=</w:t>
            </w:r>
            <w:r w:rsidRPr="00895915">
              <w:rPr>
                <w:color w:val="000000"/>
                <w:sz w:val="18"/>
                <w:szCs w:val="18"/>
              </w:rPr>
              <w:t xml:space="preserve"> </w:t>
            </w:r>
            <w:r w:rsidRPr="00895915">
              <w:rPr>
                <w:color w:val="808080"/>
                <w:sz w:val="18"/>
                <w:szCs w:val="18"/>
              </w:rPr>
              <w:t>'Y'</w:t>
            </w: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LAC_CLT</w:t>
            </w:r>
            <w:r w:rsidRPr="00895915">
              <w:rPr>
                <w:b/>
                <w:bCs/>
                <w:color w:val="000080"/>
                <w:sz w:val="18"/>
                <w:szCs w:val="18"/>
              </w:rPr>
              <w:t>.</w:t>
            </w:r>
            <w:r w:rsidRPr="00895915">
              <w:rPr>
                <w:color w:val="000000"/>
                <w:sz w:val="18"/>
                <w:szCs w:val="18"/>
              </w:rPr>
              <w:t xml:space="preserve">LCHG_TIME </w:t>
            </w:r>
            <w:r w:rsidRPr="00895915">
              <w:rPr>
                <w:b/>
                <w:bCs/>
                <w:color w:val="000080"/>
                <w:sz w:val="18"/>
                <w:szCs w:val="18"/>
              </w:rPr>
              <w:t>&gt;</w:t>
            </w:r>
            <w:r w:rsidRPr="00895915">
              <w:rPr>
                <w:color w:val="000000"/>
                <w:sz w:val="18"/>
                <w:szCs w:val="18"/>
              </w:rPr>
              <w:t xml:space="preserve"> VTRDT</w:t>
            </w:r>
            <w:r w:rsidRPr="00895915">
              <w:rPr>
                <w:b/>
                <w:bCs/>
                <w:color w:val="000080"/>
                <w:sz w:val="18"/>
                <w:szCs w:val="18"/>
              </w:rPr>
              <w:t>))</w:t>
            </w:r>
          </w:p>
          <w:p w14:paraId="0D24636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LAC_IT</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480523A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LAC_CLT</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0836A0D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w:t>
            </w:r>
            <w:r w:rsidRPr="00895915">
              <w:rPr>
                <w:b/>
                <w:bCs/>
                <w:color w:val="000080"/>
                <w:sz w:val="18"/>
                <w:szCs w:val="18"/>
              </w:rPr>
              <w:t>(</w:t>
            </w:r>
            <w:r w:rsidRPr="00895915">
              <w:rPr>
                <w:color w:val="000000"/>
                <w:sz w:val="18"/>
                <w:szCs w:val="18"/>
              </w:rPr>
              <w:t>LAC_IT</w:t>
            </w:r>
            <w:r w:rsidRPr="00895915">
              <w:rPr>
                <w:b/>
                <w:bCs/>
                <w:color w:val="000080"/>
                <w:sz w:val="18"/>
                <w:szCs w:val="18"/>
              </w:rPr>
              <w:t>.</w:t>
            </w:r>
            <w:r w:rsidRPr="00895915">
              <w:rPr>
                <w:color w:val="000000"/>
                <w:sz w:val="18"/>
                <w:szCs w:val="18"/>
              </w:rPr>
              <w:t xml:space="preserve">DEPOSIT_INT_RATE </w:t>
            </w:r>
            <w:r w:rsidRPr="00895915">
              <w:rPr>
                <w:b/>
                <w:bCs/>
                <w:color w:val="000080"/>
                <w:sz w:val="18"/>
                <w:szCs w:val="18"/>
              </w:rPr>
              <w:t>+</w:t>
            </w:r>
            <w:r w:rsidRPr="00895915">
              <w:rPr>
                <w:color w:val="000000"/>
                <w:sz w:val="18"/>
                <w:szCs w:val="18"/>
              </w:rPr>
              <w:t xml:space="preserve"> LAC_IT</w:t>
            </w:r>
            <w:r w:rsidRPr="00895915">
              <w:rPr>
                <w:b/>
                <w:bCs/>
                <w:color w:val="000080"/>
                <w:sz w:val="18"/>
                <w:szCs w:val="18"/>
              </w:rPr>
              <w:t>.</w:t>
            </w:r>
            <w:r w:rsidRPr="00895915">
              <w:rPr>
                <w:color w:val="000000"/>
                <w:sz w:val="18"/>
                <w:szCs w:val="18"/>
              </w:rPr>
              <w:t>MARK_UP_RATE_PCNT</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r w:rsidRPr="00895915">
              <w:rPr>
                <w:color w:val="000000"/>
                <w:sz w:val="18"/>
                <w:szCs w:val="18"/>
              </w:rPr>
              <w:t xml:space="preserve"> </w:t>
            </w:r>
            <w:r w:rsidRPr="00895915">
              <w:rPr>
                <w:color w:val="FF8000"/>
                <w:sz w:val="18"/>
                <w:szCs w:val="18"/>
              </w:rPr>
              <w:t>0</w:t>
            </w:r>
          </w:p>
          <w:p w14:paraId="32C4BDF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LAC_IT</w:t>
            </w:r>
            <w:r w:rsidRPr="00895915">
              <w:rPr>
                <w:b/>
                <w:bCs/>
                <w:color w:val="000080"/>
                <w:sz w:val="18"/>
                <w:szCs w:val="18"/>
              </w:rPr>
              <w:t>.</w:t>
            </w:r>
            <w:r w:rsidRPr="00895915">
              <w:rPr>
                <w:color w:val="000000"/>
                <w:sz w:val="18"/>
                <w:szCs w:val="18"/>
              </w:rPr>
              <w:t xml:space="preserve">LINKED_DEP_ACID </w:t>
            </w:r>
            <w:r w:rsidRPr="00895915">
              <w:rPr>
                <w:b/>
                <w:bCs/>
                <w:color w:val="000080"/>
                <w:sz w:val="18"/>
                <w:szCs w:val="18"/>
              </w:rPr>
              <w:t>&lt;&gt;</w:t>
            </w:r>
            <w:r w:rsidRPr="00895915">
              <w:rPr>
                <w:color w:val="000000"/>
                <w:sz w:val="18"/>
                <w:szCs w:val="18"/>
              </w:rPr>
              <w:t xml:space="preserve"> LAC_IT</w:t>
            </w:r>
            <w:r w:rsidRPr="00895915">
              <w:rPr>
                <w:b/>
                <w:bCs/>
                <w:color w:val="000080"/>
                <w:sz w:val="18"/>
                <w:szCs w:val="18"/>
              </w:rPr>
              <w:t>.</w:t>
            </w:r>
            <w:r w:rsidRPr="00895915">
              <w:rPr>
                <w:color w:val="000000"/>
                <w:sz w:val="18"/>
                <w:szCs w:val="18"/>
              </w:rPr>
              <w:t>LOAN_ACID</w:t>
            </w:r>
            <w:r w:rsidRPr="00895915">
              <w:rPr>
                <w:b/>
                <w:bCs/>
                <w:color w:val="000080"/>
                <w:sz w:val="18"/>
                <w:szCs w:val="18"/>
              </w:rPr>
              <w:t>;</w:t>
            </w:r>
          </w:p>
          <w:p w14:paraId="40B82AC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ELSE</w:t>
            </w:r>
          </w:p>
          <w:p w14:paraId="744E1F2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SELECT</w:t>
            </w:r>
            <w:r w:rsidRPr="00895915">
              <w:rPr>
                <w:color w:val="000000"/>
                <w:sz w:val="18"/>
                <w:szCs w:val="18"/>
              </w:rPr>
              <w:t xml:space="preserve"> </w:t>
            </w:r>
            <w:r w:rsidRPr="00895915">
              <w:rPr>
                <w:b/>
                <w:bCs/>
                <w:color w:val="0000FF"/>
                <w:sz w:val="18"/>
                <w:szCs w:val="18"/>
              </w:rPr>
              <w:t>GREATEST</w:t>
            </w:r>
            <w:r w:rsidRPr="00895915">
              <w:rPr>
                <w:b/>
                <w:bCs/>
                <w:color w:val="000080"/>
                <w:sz w:val="18"/>
                <w:szCs w:val="18"/>
              </w:rPr>
              <w:t>(</w:t>
            </w:r>
            <w:r w:rsidRPr="00895915">
              <w:rPr>
                <w:b/>
                <w:bCs/>
                <w:color w:val="0000FF"/>
                <w:sz w:val="18"/>
                <w:szCs w:val="18"/>
              </w:rPr>
              <w:t>LEAST</w:t>
            </w:r>
            <w:r w:rsidRPr="00895915">
              <w:rPr>
                <w:b/>
                <w:bCs/>
                <w:color w:val="000080"/>
                <w:sz w:val="18"/>
                <w:szCs w:val="18"/>
              </w:rPr>
              <w:t>(</w:t>
            </w:r>
            <w:r w:rsidRPr="00895915">
              <w:rPr>
                <w:color w:val="000000"/>
                <w:sz w:val="18"/>
                <w:szCs w:val="18"/>
              </w:rPr>
              <w:t>LAVS</w:t>
            </w:r>
            <w:r w:rsidRPr="00895915">
              <w:rPr>
                <w:b/>
                <w:bCs/>
                <w:color w:val="000080"/>
                <w:sz w:val="18"/>
                <w:szCs w:val="18"/>
              </w:rPr>
              <w:t>.</w:t>
            </w:r>
            <w:r w:rsidRPr="00895915">
              <w:rPr>
                <w:color w:val="000000"/>
                <w:sz w:val="18"/>
                <w:szCs w:val="18"/>
              </w:rPr>
              <w:t xml:space="preserve">NRML_INT_PCNT </w:t>
            </w:r>
            <w:r w:rsidRPr="00895915">
              <w:rPr>
                <w:b/>
                <w:bCs/>
                <w:color w:val="000080"/>
                <w:sz w:val="18"/>
                <w:szCs w:val="18"/>
              </w:rPr>
              <w:t>+</w:t>
            </w: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ICV</w:t>
            </w:r>
            <w:r w:rsidRPr="00895915">
              <w:rPr>
                <w:b/>
                <w:bCs/>
                <w:color w:val="000080"/>
                <w:sz w:val="18"/>
                <w:szCs w:val="18"/>
              </w:rPr>
              <w:t>.</w:t>
            </w:r>
            <w:r w:rsidRPr="00895915">
              <w:rPr>
                <w:color w:val="000000"/>
                <w:sz w:val="18"/>
                <w:szCs w:val="18"/>
              </w:rPr>
              <w:t>BASE_PCNT_DR</w:t>
            </w:r>
            <w:r w:rsidRPr="00895915">
              <w:rPr>
                <w:b/>
                <w:bCs/>
                <w:color w:val="000080"/>
                <w:sz w:val="18"/>
                <w:szCs w:val="18"/>
              </w:rPr>
              <w:t>,</w:t>
            </w:r>
            <w:r w:rsidRPr="00895915">
              <w:rPr>
                <w:color w:val="000000"/>
                <w:sz w:val="18"/>
                <w:szCs w:val="18"/>
              </w:rPr>
              <w:t xml:space="preserve"> </w:t>
            </w:r>
            <w:r w:rsidRPr="00895915">
              <w:rPr>
                <w:color w:val="FF8000"/>
                <w:sz w:val="18"/>
                <w:szCs w:val="18"/>
              </w:rPr>
              <w:t>0</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p>
          <w:p w14:paraId="740D4B7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V_PREF</w:t>
            </w:r>
            <w:r w:rsidRPr="00895915">
              <w:rPr>
                <w:b/>
                <w:bCs/>
                <w:color w:val="000080"/>
                <w:sz w:val="18"/>
                <w:szCs w:val="18"/>
              </w:rPr>
              <w:t>,</w:t>
            </w:r>
            <w:r w:rsidRPr="00895915">
              <w:rPr>
                <w:color w:val="000000"/>
                <w:sz w:val="18"/>
                <w:szCs w:val="18"/>
              </w:rPr>
              <w:t xml:space="preserve"> V_MAX</w:t>
            </w:r>
            <w:r w:rsidRPr="00895915">
              <w:rPr>
                <w:b/>
                <w:bCs/>
                <w:color w:val="000080"/>
                <w:sz w:val="18"/>
                <w:szCs w:val="18"/>
              </w:rPr>
              <w:t>),</w:t>
            </w:r>
            <w:r w:rsidRPr="00895915">
              <w:rPr>
                <w:color w:val="000000"/>
                <w:sz w:val="18"/>
                <w:szCs w:val="18"/>
              </w:rPr>
              <w:t xml:space="preserve"> V_MIN</w:t>
            </w:r>
            <w:r w:rsidRPr="00895915">
              <w:rPr>
                <w:b/>
                <w:bCs/>
                <w:color w:val="000080"/>
                <w:sz w:val="18"/>
                <w:szCs w:val="18"/>
              </w:rPr>
              <w:t>)</w:t>
            </w:r>
          </w:p>
          <w:p w14:paraId="3D14241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INTO</w:t>
            </w:r>
            <w:r w:rsidRPr="00895915">
              <w:rPr>
                <w:color w:val="000000"/>
                <w:sz w:val="18"/>
                <w:szCs w:val="18"/>
              </w:rPr>
              <w:t xml:space="preserve"> VINTRATE</w:t>
            </w:r>
          </w:p>
          <w:p w14:paraId="48B856F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LAVS LAVS</w:t>
            </w:r>
            <w:r w:rsidRPr="00895915">
              <w:rPr>
                <w:b/>
                <w:bCs/>
                <w:color w:val="000080"/>
                <w:sz w:val="18"/>
                <w:szCs w:val="18"/>
              </w:rPr>
              <w:t>,</w:t>
            </w:r>
            <w:r w:rsidRPr="00895915">
              <w:rPr>
                <w:color w:val="000000"/>
                <w:sz w:val="18"/>
                <w:szCs w:val="18"/>
              </w:rPr>
              <w:t xml:space="preserve"> TBAADM</w:t>
            </w:r>
            <w:r w:rsidRPr="00895915">
              <w:rPr>
                <w:b/>
                <w:bCs/>
                <w:color w:val="000080"/>
                <w:sz w:val="18"/>
                <w:szCs w:val="18"/>
              </w:rPr>
              <w:t>.</w:t>
            </w:r>
            <w:r w:rsidRPr="00895915">
              <w:rPr>
                <w:color w:val="000000"/>
                <w:sz w:val="18"/>
                <w:szCs w:val="18"/>
              </w:rPr>
              <w:t>ICV ICV</w:t>
            </w:r>
          </w:p>
          <w:p w14:paraId="62EC79A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CRNCY_CODE </w:t>
            </w:r>
            <w:r w:rsidRPr="00895915">
              <w:rPr>
                <w:b/>
                <w:bCs/>
                <w:color w:val="000080"/>
                <w:sz w:val="18"/>
                <w:szCs w:val="18"/>
              </w:rPr>
              <w:t>=</w:t>
            </w:r>
            <w:r w:rsidRPr="00895915">
              <w:rPr>
                <w:color w:val="000000"/>
                <w:sz w:val="18"/>
                <w:szCs w:val="18"/>
              </w:rPr>
              <w:t xml:space="preserve"> V_CCY</w:t>
            </w:r>
          </w:p>
          <w:p w14:paraId="2503B93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INT_TBL_CODE </w:t>
            </w:r>
            <w:r w:rsidRPr="00895915">
              <w:rPr>
                <w:b/>
                <w:bCs/>
                <w:color w:val="000080"/>
                <w:sz w:val="18"/>
                <w:szCs w:val="18"/>
              </w:rPr>
              <w:t>=</w:t>
            </w:r>
            <w:r w:rsidRPr="00895915">
              <w:rPr>
                <w:color w:val="000000"/>
                <w:sz w:val="18"/>
                <w:szCs w:val="18"/>
              </w:rPr>
              <w:t xml:space="preserve"> VRATECODE</w:t>
            </w:r>
          </w:p>
          <w:p w14:paraId="1AE41EC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INT_TBL_VER_NUM </w:t>
            </w:r>
            <w:r w:rsidRPr="00895915">
              <w:rPr>
                <w:b/>
                <w:bCs/>
                <w:color w:val="000080"/>
                <w:sz w:val="18"/>
                <w:szCs w:val="18"/>
              </w:rPr>
              <w:t>=</w:t>
            </w:r>
          </w:p>
          <w:p w14:paraId="3C7DCF46"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NVL</w:t>
            </w:r>
            <w:r w:rsidRPr="00895915">
              <w:rPr>
                <w:b/>
                <w:bCs/>
                <w:color w:val="000080"/>
                <w:sz w:val="18"/>
                <w:szCs w:val="18"/>
              </w:rPr>
              <w:t>(</w:t>
            </w:r>
            <w:r w:rsidRPr="00895915">
              <w:rPr>
                <w:color w:val="000000"/>
                <w:sz w:val="18"/>
                <w:szCs w:val="18"/>
              </w:rPr>
              <w:t>V_VER</w:t>
            </w:r>
            <w:r w:rsidRPr="00895915">
              <w:rPr>
                <w:b/>
                <w:bCs/>
                <w:color w:val="000080"/>
                <w:sz w:val="18"/>
                <w:szCs w:val="18"/>
              </w:rPr>
              <w:t>,</w:t>
            </w:r>
            <w:r w:rsidRPr="00895915">
              <w:rPr>
                <w:color w:val="000000"/>
                <w:sz w:val="18"/>
                <w:szCs w:val="18"/>
              </w:rPr>
              <w:t xml:space="preserve"> </w:t>
            </w:r>
            <w:r w:rsidRPr="00895915">
              <w:rPr>
                <w:b/>
                <w:bCs/>
                <w:color w:val="000080"/>
                <w:sz w:val="18"/>
                <w:szCs w:val="18"/>
              </w:rPr>
              <w:t>(</w:t>
            </w:r>
            <w:r w:rsidRPr="00895915">
              <w:rPr>
                <w:b/>
                <w:bCs/>
                <w:color w:val="0000FF"/>
                <w:sz w:val="18"/>
                <w:szCs w:val="18"/>
              </w:rPr>
              <w:t>SELECT</w:t>
            </w:r>
            <w:r w:rsidRPr="00895915">
              <w:rPr>
                <w:color w:val="000000"/>
                <w:sz w:val="18"/>
                <w:szCs w:val="18"/>
              </w:rPr>
              <w:t xml:space="preserve"> </w:t>
            </w:r>
            <w:r w:rsidRPr="00895915">
              <w:rPr>
                <w:b/>
                <w:bCs/>
                <w:color w:val="0000FF"/>
                <w:sz w:val="18"/>
                <w:szCs w:val="18"/>
              </w:rPr>
              <w:t>MAX</w:t>
            </w:r>
            <w:r w:rsidRPr="00895915">
              <w:rPr>
                <w:b/>
                <w:bCs/>
                <w:color w:val="000080"/>
                <w:sz w:val="18"/>
                <w:szCs w:val="18"/>
              </w:rPr>
              <w:t>(</w:t>
            </w:r>
            <w:r w:rsidRPr="00895915">
              <w:rPr>
                <w:color w:val="000000"/>
                <w:sz w:val="18"/>
                <w:szCs w:val="18"/>
              </w:rPr>
              <w:t>X</w:t>
            </w:r>
            <w:r w:rsidRPr="00895915">
              <w:rPr>
                <w:b/>
                <w:bCs/>
                <w:color w:val="000080"/>
                <w:sz w:val="18"/>
                <w:szCs w:val="18"/>
              </w:rPr>
              <w:t>.</w:t>
            </w:r>
            <w:r w:rsidRPr="00895915">
              <w:rPr>
                <w:color w:val="000000"/>
                <w:sz w:val="18"/>
                <w:szCs w:val="18"/>
              </w:rPr>
              <w:t>INT_TBL_VER_NUM</w:t>
            </w:r>
            <w:r w:rsidRPr="00895915">
              <w:rPr>
                <w:b/>
                <w:bCs/>
                <w:color w:val="000080"/>
                <w:sz w:val="18"/>
                <w:szCs w:val="18"/>
              </w:rPr>
              <w:t>)</w:t>
            </w:r>
          </w:p>
          <w:p w14:paraId="41858A7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FROM</w:t>
            </w:r>
            <w:r w:rsidRPr="00895915">
              <w:rPr>
                <w:color w:val="000000"/>
                <w:sz w:val="18"/>
                <w:szCs w:val="18"/>
              </w:rPr>
              <w:t xml:space="preserve"> TBAADM</w:t>
            </w:r>
            <w:r w:rsidRPr="00895915">
              <w:rPr>
                <w:b/>
                <w:bCs/>
                <w:color w:val="000080"/>
                <w:sz w:val="18"/>
                <w:szCs w:val="18"/>
              </w:rPr>
              <w:t>.</w:t>
            </w:r>
            <w:r w:rsidRPr="00895915">
              <w:rPr>
                <w:color w:val="000000"/>
                <w:sz w:val="18"/>
                <w:szCs w:val="18"/>
              </w:rPr>
              <w:t>LAVS X</w:t>
            </w:r>
          </w:p>
          <w:p w14:paraId="3B1EEA5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WHERE</w:t>
            </w:r>
            <w:r w:rsidRPr="00895915">
              <w:rPr>
                <w:color w:val="000000"/>
                <w:sz w:val="18"/>
                <w:szCs w:val="18"/>
              </w:rPr>
              <w:t xml:space="preserve"> X</w:t>
            </w:r>
            <w:r w:rsidRPr="00895915">
              <w:rPr>
                <w:b/>
                <w:bCs/>
                <w:color w:val="000080"/>
                <w:sz w:val="18"/>
                <w:szCs w:val="18"/>
              </w:rPr>
              <w:t>.</w:t>
            </w:r>
            <w:r w:rsidRPr="00895915">
              <w:rPr>
                <w:color w:val="000000"/>
                <w:sz w:val="18"/>
                <w:szCs w:val="18"/>
              </w:rPr>
              <w:t xml:space="preserve">CRNCY_CODE </w:t>
            </w:r>
            <w:r w:rsidRPr="00895915">
              <w:rPr>
                <w:b/>
                <w:bCs/>
                <w:color w:val="000080"/>
                <w:sz w:val="18"/>
                <w:szCs w:val="18"/>
              </w:rPr>
              <w:t>=</w:t>
            </w:r>
            <w:r w:rsidRPr="00895915">
              <w:rPr>
                <w:color w:val="000000"/>
                <w:sz w:val="18"/>
                <w:szCs w:val="18"/>
              </w:rPr>
              <w:t xml:space="preserve"> V_CCY</w:t>
            </w:r>
          </w:p>
          <w:p w14:paraId="2C114BB9"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X</w:t>
            </w:r>
            <w:r w:rsidRPr="00895915">
              <w:rPr>
                <w:b/>
                <w:bCs/>
                <w:color w:val="000080"/>
                <w:sz w:val="18"/>
                <w:szCs w:val="18"/>
              </w:rPr>
              <w:t>.</w:t>
            </w:r>
            <w:r w:rsidRPr="00895915">
              <w:rPr>
                <w:color w:val="000000"/>
                <w:sz w:val="18"/>
                <w:szCs w:val="18"/>
              </w:rPr>
              <w:t xml:space="preserve">INT_TBL_CODE </w:t>
            </w:r>
            <w:r w:rsidRPr="00895915">
              <w:rPr>
                <w:b/>
                <w:bCs/>
                <w:color w:val="000080"/>
                <w:sz w:val="18"/>
                <w:szCs w:val="18"/>
              </w:rPr>
              <w:t>=</w:t>
            </w:r>
            <w:r w:rsidRPr="00895915">
              <w:rPr>
                <w:color w:val="000000"/>
                <w:sz w:val="18"/>
                <w:szCs w:val="18"/>
              </w:rPr>
              <w:t xml:space="preserve"> VRATECODE</w:t>
            </w:r>
          </w:p>
          <w:p w14:paraId="2E92C78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X</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4FFE7A2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X</w:t>
            </w:r>
            <w:r w:rsidRPr="00895915">
              <w:rPr>
                <w:b/>
                <w:bCs/>
                <w:color w:val="000080"/>
                <w:sz w:val="18"/>
                <w:szCs w:val="18"/>
              </w:rPr>
              <w:t>.</w:t>
            </w:r>
            <w:r w:rsidRPr="00895915">
              <w:rPr>
                <w:color w:val="000000"/>
                <w:sz w:val="18"/>
                <w:szCs w:val="18"/>
              </w:rPr>
              <w:t xml:space="preserve">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p>
          <w:p w14:paraId="70A06B9A"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X</w:t>
            </w:r>
            <w:r w:rsidRPr="00895915">
              <w:rPr>
                <w:b/>
                <w:bCs/>
                <w:color w:val="000080"/>
                <w:sz w:val="18"/>
                <w:szCs w:val="18"/>
              </w:rPr>
              <w:t>.</w:t>
            </w:r>
            <w:r w:rsidRPr="00895915">
              <w:rPr>
                <w:color w:val="000000"/>
                <w:sz w:val="18"/>
                <w:szCs w:val="18"/>
              </w:rPr>
              <w:t xml:space="preserve">ENTITY_CRE_FLG </w:t>
            </w:r>
            <w:r w:rsidRPr="00895915">
              <w:rPr>
                <w:b/>
                <w:bCs/>
                <w:color w:val="000080"/>
                <w:sz w:val="18"/>
                <w:szCs w:val="18"/>
              </w:rPr>
              <w:t>=</w:t>
            </w:r>
            <w:r w:rsidRPr="00895915">
              <w:rPr>
                <w:color w:val="000000"/>
                <w:sz w:val="18"/>
                <w:szCs w:val="18"/>
              </w:rPr>
              <w:t xml:space="preserve"> </w:t>
            </w:r>
            <w:r w:rsidRPr="00895915">
              <w:rPr>
                <w:color w:val="808080"/>
                <w:sz w:val="18"/>
                <w:szCs w:val="18"/>
              </w:rPr>
              <w:t>'Y'</w:t>
            </w:r>
            <w:r w:rsidRPr="00895915">
              <w:rPr>
                <w:b/>
                <w:bCs/>
                <w:color w:val="000080"/>
                <w:sz w:val="18"/>
                <w:szCs w:val="18"/>
              </w:rPr>
              <w:t>))</w:t>
            </w:r>
          </w:p>
          <w:p w14:paraId="554CD97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003ED6D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p>
          <w:p w14:paraId="05C4A33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ENTITY_CRE_FLG </w:t>
            </w:r>
            <w:r w:rsidRPr="00895915">
              <w:rPr>
                <w:b/>
                <w:bCs/>
                <w:color w:val="000080"/>
                <w:sz w:val="18"/>
                <w:szCs w:val="18"/>
              </w:rPr>
              <w:t>=</w:t>
            </w:r>
            <w:r w:rsidRPr="00895915">
              <w:rPr>
                <w:color w:val="000000"/>
                <w:sz w:val="18"/>
                <w:szCs w:val="18"/>
              </w:rPr>
              <w:t xml:space="preserve"> </w:t>
            </w:r>
            <w:r w:rsidRPr="00895915">
              <w:rPr>
                <w:color w:val="808080"/>
                <w:sz w:val="18"/>
                <w:szCs w:val="18"/>
              </w:rPr>
              <w:t>'Y'</w:t>
            </w:r>
          </w:p>
          <w:p w14:paraId="63B635CB"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r w:rsidRPr="00895915">
              <w:rPr>
                <w:color w:val="008000"/>
                <w:sz w:val="18"/>
                <w:szCs w:val="18"/>
              </w:rPr>
              <w:t>--</w:t>
            </w:r>
          </w:p>
          <w:p w14:paraId="603A9987"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INT_TBL_CODE </w:t>
            </w:r>
            <w:r w:rsidRPr="00895915">
              <w:rPr>
                <w:b/>
                <w:bCs/>
                <w:color w:val="000080"/>
                <w:sz w:val="18"/>
                <w:szCs w:val="18"/>
              </w:rPr>
              <w:t>=</w:t>
            </w:r>
            <w:r w:rsidRPr="00895915">
              <w:rPr>
                <w:color w:val="000000"/>
                <w:sz w:val="18"/>
                <w:szCs w:val="18"/>
              </w:rPr>
              <w:t xml:space="preserve"> ICV</w:t>
            </w:r>
            <w:r w:rsidRPr="00895915">
              <w:rPr>
                <w:b/>
                <w:bCs/>
                <w:color w:val="000080"/>
                <w:sz w:val="18"/>
                <w:szCs w:val="18"/>
              </w:rPr>
              <w:t>.</w:t>
            </w:r>
            <w:r w:rsidRPr="00895915">
              <w:rPr>
                <w:color w:val="000000"/>
                <w:sz w:val="18"/>
                <w:szCs w:val="18"/>
              </w:rPr>
              <w:t>INT_TBL_CODE</w:t>
            </w:r>
          </w:p>
          <w:p w14:paraId="4320AF80"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CRNCY_CODE </w:t>
            </w:r>
            <w:r w:rsidRPr="00895915">
              <w:rPr>
                <w:b/>
                <w:bCs/>
                <w:color w:val="000080"/>
                <w:sz w:val="18"/>
                <w:szCs w:val="18"/>
              </w:rPr>
              <w:t>=</w:t>
            </w:r>
            <w:r w:rsidRPr="00895915">
              <w:rPr>
                <w:color w:val="000000"/>
                <w:sz w:val="18"/>
                <w:szCs w:val="18"/>
              </w:rPr>
              <w:t xml:space="preserve"> ICV</w:t>
            </w:r>
            <w:r w:rsidRPr="00895915">
              <w:rPr>
                <w:b/>
                <w:bCs/>
                <w:color w:val="000080"/>
                <w:sz w:val="18"/>
                <w:szCs w:val="18"/>
              </w:rPr>
              <w:t>.</w:t>
            </w:r>
            <w:r w:rsidRPr="00895915">
              <w:rPr>
                <w:color w:val="000000"/>
                <w:sz w:val="18"/>
                <w:szCs w:val="18"/>
              </w:rPr>
              <w:t>CRNCY_CODE</w:t>
            </w:r>
          </w:p>
          <w:p w14:paraId="57F9AB13"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INT_TBL_VER_NUM </w:t>
            </w:r>
            <w:r w:rsidRPr="00895915">
              <w:rPr>
                <w:b/>
                <w:bCs/>
                <w:color w:val="000080"/>
                <w:sz w:val="18"/>
                <w:szCs w:val="18"/>
              </w:rPr>
              <w:t>=</w:t>
            </w:r>
            <w:r w:rsidRPr="00895915">
              <w:rPr>
                <w:color w:val="000000"/>
                <w:sz w:val="18"/>
                <w:szCs w:val="18"/>
              </w:rPr>
              <w:t xml:space="preserve"> ICV</w:t>
            </w:r>
            <w:r w:rsidRPr="00895915">
              <w:rPr>
                <w:b/>
                <w:bCs/>
                <w:color w:val="000080"/>
                <w:sz w:val="18"/>
                <w:szCs w:val="18"/>
              </w:rPr>
              <w:t>.</w:t>
            </w:r>
            <w:r w:rsidRPr="00895915">
              <w:rPr>
                <w:color w:val="000000"/>
                <w:sz w:val="18"/>
                <w:szCs w:val="18"/>
              </w:rPr>
              <w:t>INT_TBL_VER_NUM</w:t>
            </w:r>
          </w:p>
          <w:p w14:paraId="2024CF1F"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ICV</w:t>
            </w:r>
            <w:r w:rsidRPr="00895915">
              <w:rPr>
                <w:b/>
                <w:bCs/>
                <w:color w:val="000080"/>
                <w:sz w:val="18"/>
                <w:szCs w:val="18"/>
              </w:rPr>
              <w:t>.</w:t>
            </w:r>
            <w:r w:rsidRPr="00895915">
              <w:rPr>
                <w:color w:val="000000"/>
                <w:sz w:val="18"/>
                <w:szCs w:val="18"/>
              </w:rPr>
              <w:t xml:space="preserve">BANK_ID </w:t>
            </w:r>
            <w:r w:rsidRPr="00895915">
              <w:rPr>
                <w:b/>
                <w:bCs/>
                <w:color w:val="000080"/>
                <w:sz w:val="18"/>
                <w:szCs w:val="18"/>
              </w:rPr>
              <w:t>=</w:t>
            </w:r>
            <w:r w:rsidRPr="00895915">
              <w:rPr>
                <w:color w:val="000000"/>
                <w:sz w:val="18"/>
                <w:szCs w:val="18"/>
              </w:rPr>
              <w:t xml:space="preserve"> </w:t>
            </w:r>
            <w:r w:rsidRPr="00895915">
              <w:rPr>
                <w:color w:val="808080"/>
                <w:sz w:val="18"/>
                <w:szCs w:val="18"/>
              </w:rPr>
              <w:t>'01'</w:t>
            </w:r>
          </w:p>
          <w:p w14:paraId="3F2A9C39"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r w:rsidRPr="00895915">
              <w:rPr>
                <w:color w:val="008000"/>
                <w:sz w:val="18"/>
                <w:szCs w:val="18"/>
              </w:rPr>
              <w:t xml:space="preserve">--       </w:t>
            </w:r>
          </w:p>
          <w:p w14:paraId="60B806E1"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ICV</w:t>
            </w:r>
            <w:r w:rsidRPr="00895915">
              <w:rPr>
                <w:b/>
                <w:bCs/>
                <w:color w:val="000080"/>
                <w:sz w:val="18"/>
                <w:szCs w:val="18"/>
              </w:rPr>
              <w:t>.</w:t>
            </w:r>
            <w:r w:rsidRPr="00895915">
              <w:rPr>
                <w:color w:val="000000"/>
                <w:sz w:val="18"/>
                <w:szCs w:val="18"/>
              </w:rPr>
              <w:t xml:space="preserve">DEL_FLG </w:t>
            </w:r>
            <w:r w:rsidRPr="00895915">
              <w:rPr>
                <w:b/>
                <w:bCs/>
                <w:color w:val="000080"/>
                <w:sz w:val="18"/>
                <w:szCs w:val="18"/>
              </w:rPr>
              <w:t>=</w:t>
            </w:r>
            <w:r w:rsidRPr="00895915">
              <w:rPr>
                <w:color w:val="000000"/>
                <w:sz w:val="18"/>
                <w:szCs w:val="18"/>
              </w:rPr>
              <w:t xml:space="preserve"> </w:t>
            </w:r>
            <w:r w:rsidRPr="00895915">
              <w:rPr>
                <w:color w:val="808080"/>
                <w:sz w:val="18"/>
                <w:szCs w:val="18"/>
              </w:rPr>
              <w:t>'N'</w:t>
            </w:r>
          </w:p>
          <w:p w14:paraId="0EECCD3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ICV</w:t>
            </w:r>
            <w:r w:rsidRPr="00895915">
              <w:rPr>
                <w:b/>
                <w:bCs/>
                <w:color w:val="000080"/>
                <w:sz w:val="18"/>
                <w:szCs w:val="18"/>
              </w:rPr>
              <w:t>.</w:t>
            </w:r>
            <w:r w:rsidRPr="00895915">
              <w:rPr>
                <w:color w:val="000000"/>
                <w:sz w:val="18"/>
                <w:szCs w:val="18"/>
              </w:rPr>
              <w:t xml:space="preserve">ENTITY_CRE_FLG </w:t>
            </w:r>
            <w:r w:rsidRPr="00895915">
              <w:rPr>
                <w:b/>
                <w:bCs/>
                <w:color w:val="000080"/>
                <w:sz w:val="18"/>
                <w:szCs w:val="18"/>
              </w:rPr>
              <w:t>=</w:t>
            </w:r>
            <w:r w:rsidRPr="00895915">
              <w:rPr>
                <w:color w:val="000000"/>
                <w:sz w:val="18"/>
                <w:szCs w:val="18"/>
              </w:rPr>
              <w:t xml:space="preserve"> </w:t>
            </w:r>
            <w:r w:rsidRPr="00895915">
              <w:rPr>
                <w:color w:val="808080"/>
                <w:sz w:val="18"/>
                <w:szCs w:val="18"/>
              </w:rPr>
              <w:t>'Y'</w:t>
            </w:r>
          </w:p>
          <w:p w14:paraId="2D898AE7" w14:textId="77777777" w:rsidR="006A522F" w:rsidRPr="00895915" w:rsidRDefault="006A522F" w:rsidP="00415767">
            <w:pPr>
              <w:shd w:val="clear" w:color="auto" w:fill="FFFFFF"/>
              <w:ind w:left="360"/>
              <w:rPr>
                <w:color w:val="008000"/>
                <w:sz w:val="18"/>
                <w:szCs w:val="18"/>
              </w:rPr>
            </w:pPr>
            <w:r w:rsidRPr="00895915">
              <w:rPr>
                <w:color w:val="000000"/>
                <w:sz w:val="18"/>
                <w:szCs w:val="18"/>
              </w:rPr>
              <w:t xml:space="preserve">          </w:t>
            </w:r>
            <w:r w:rsidRPr="00895915">
              <w:rPr>
                <w:color w:val="008000"/>
                <w:sz w:val="18"/>
                <w:szCs w:val="18"/>
              </w:rPr>
              <w:t>--</w:t>
            </w:r>
          </w:p>
          <w:p w14:paraId="10A2842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AND</w:t>
            </w:r>
            <w:r w:rsidRPr="00895915">
              <w:rPr>
                <w:color w:val="000000"/>
                <w:sz w:val="18"/>
                <w:szCs w:val="18"/>
              </w:rPr>
              <w:t xml:space="preserve"> </w:t>
            </w:r>
            <w:r w:rsidRPr="00895915">
              <w:rPr>
                <w:b/>
                <w:bCs/>
                <w:color w:val="0000FF"/>
                <w:sz w:val="18"/>
                <w:szCs w:val="18"/>
              </w:rPr>
              <w:t>ABS</w:t>
            </w:r>
            <w:r w:rsidRPr="00895915">
              <w:rPr>
                <w:b/>
                <w:bCs/>
                <w:color w:val="000080"/>
                <w:sz w:val="18"/>
                <w:szCs w:val="18"/>
              </w:rPr>
              <w:t>(</w:t>
            </w:r>
            <w:r w:rsidRPr="00895915">
              <w:rPr>
                <w:color w:val="000000"/>
                <w:sz w:val="18"/>
                <w:szCs w:val="18"/>
              </w:rPr>
              <w:t>CUSTOM</w:t>
            </w:r>
            <w:r w:rsidRPr="00895915">
              <w:rPr>
                <w:b/>
                <w:bCs/>
                <w:color w:val="000080"/>
                <w:sz w:val="18"/>
                <w:szCs w:val="18"/>
              </w:rPr>
              <w:t>.</w:t>
            </w:r>
            <w:r w:rsidRPr="00895915">
              <w:rPr>
                <w:color w:val="000000"/>
                <w:sz w:val="18"/>
                <w:szCs w:val="18"/>
              </w:rPr>
              <w:t>EXIMODI_RFPRPT_PACK1</w:t>
            </w:r>
            <w:r w:rsidRPr="00895915">
              <w:rPr>
                <w:b/>
                <w:bCs/>
                <w:color w:val="000080"/>
                <w:sz w:val="18"/>
                <w:szCs w:val="18"/>
              </w:rPr>
              <w:t>.</w:t>
            </w:r>
            <w:r w:rsidRPr="00895915">
              <w:rPr>
                <w:color w:val="000000"/>
                <w:sz w:val="18"/>
                <w:szCs w:val="18"/>
              </w:rPr>
              <w:t>ASON_EABBAL</w:t>
            </w:r>
            <w:r w:rsidRPr="00895915">
              <w:rPr>
                <w:b/>
                <w:bCs/>
                <w:color w:val="000080"/>
                <w:sz w:val="18"/>
                <w:szCs w:val="18"/>
              </w:rPr>
              <w:t>(</w:t>
            </w:r>
            <w:r w:rsidRPr="00895915">
              <w:rPr>
                <w:color w:val="000000"/>
                <w:sz w:val="18"/>
                <w:szCs w:val="18"/>
              </w:rPr>
              <w:t>PACID</w:t>
            </w:r>
            <w:r w:rsidRPr="00895915">
              <w:rPr>
                <w:b/>
                <w:bCs/>
                <w:color w:val="000080"/>
                <w:sz w:val="18"/>
                <w:szCs w:val="18"/>
              </w:rPr>
              <w:t>,</w:t>
            </w:r>
            <w:r w:rsidRPr="00895915">
              <w:rPr>
                <w:color w:val="000000"/>
                <w:sz w:val="18"/>
                <w:szCs w:val="18"/>
              </w:rPr>
              <w:t xml:space="preserve"> VTRDT</w:t>
            </w:r>
            <w:r w:rsidRPr="00895915">
              <w:rPr>
                <w:b/>
                <w:bCs/>
                <w:color w:val="000080"/>
                <w:sz w:val="18"/>
                <w:szCs w:val="18"/>
              </w:rPr>
              <w:t>))</w:t>
            </w:r>
            <w:r w:rsidRPr="00895915">
              <w:rPr>
                <w:color w:val="000000"/>
                <w:sz w:val="18"/>
                <w:szCs w:val="18"/>
              </w:rPr>
              <w:t xml:space="preserve"> </w:t>
            </w:r>
            <w:r w:rsidRPr="00895915">
              <w:rPr>
                <w:b/>
                <w:bCs/>
                <w:color w:val="0000FF"/>
                <w:sz w:val="18"/>
                <w:szCs w:val="18"/>
              </w:rPr>
              <w:t>BETWEEN</w:t>
            </w:r>
          </w:p>
          <w:p w14:paraId="45B59E65"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LAVS</w:t>
            </w:r>
            <w:r w:rsidRPr="00895915">
              <w:rPr>
                <w:b/>
                <w:bCs/>
                <w:color w:val="000080"/>
                <w:sz w:val="18"/>
                <w:szCs w:val="18"/>
              </w:rPr>
              <w:t>.</w:t>
            </w:r>
            <w:r w:rsidRPr="00895915">
              <w:rPr>
                <w:color w:val="000000"/>
                <w:sz w:val="18"/>
                <w:szCs w:val="18"/>
              </w:rPr>
              <w:t xml:space="preserve">BEGIN_SLAB_AMOUNT </w:t>
            </w:r>
            <w:r w:rsidRPr="00895915">
              <w:rPr>
                <w:b/>
                <w:bCs/>
                <w:color w:val="0000FF"/>
                <w:sz w:val="18"/>
                <w:szCs w:val="18"/>
              </w:rPr>
              <w:t>AND</w:t>
            </w:r>
            <w:r w:rsidRPr="00895915">
              <w:rPr>
                <w:color w:val="000000"/>
                <w:sz w:val="18"/>
                <w:szCs w:val="18"/>
              </w:rPr>
              <w:t xml:space="preserve"> LAVS</w:t>
            </w:r>
            <w:r w:rsidRPr="00895915">
              <w:rPr>
                <w:b/>
                <w:bCs/>
                <w:color w:val="000080"/>
                <w:sz w:val="18"/>
                <w:szCs w:val="18"/>
              </w:rPr>
              <w:t>.</w:t>
            </w:r>
            <w:r w:rsidRPr="00895915">
              <w:rPr>
                <w:color w:val="000000"/>
                <w:sz w:val="18"/>
                <w:szCs w:val="18"/>
              </w:rPr>
              <w:t>END_SLAB_AMOUNT</w:t>
            </w:r>
            <w:r w:rsidRPr="00895915">
              <w:rPr>
                <w:b/>
                <w:bCs/>
                <w:color w:val="000080"/>
                <w:sz w:val="18"/>
                <w:szCs w:val="18"/>
              </w:rPr>
              <w:t>;</w:t>
            </w:r>
          </w:p>
          <w:p w14:paraId="638A5FA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END</w:t>
            </w:r>
            <w:r w:rsidRPr="00895915">
              <w:rPr>
                <w:color w:val="000000"/>
                <w:sz w:val="18"/>
                <w:szCs w:val="18"/>
              </w:rPr>
              <w:t xml:space="preserve"> </w:t>
            </w:r>
            <w:r w:rsidRPr="00895915">
              <w:rPr>
                <w:b/>
                <w:bCs/>
                <w:color w:val="0000FF"/>
                <w:sz w:val="18"/>
                <w:szCs w:val="18"/>
              </w:rPr>
              <w:t>IF</w:t>
            </w:r>
            <w:r w:rsidRPr="00895915">
              <w:rPr>
                <w:b/>
                <w:bCs/>
                <w:color w:val="000080"/>
                <w:sz w:val="18"/>
                <w:szCs w:val="18"/>
              </w:rPr>
              <w:t>;</w:t>
            </w:r>
          </w:p>
          <w:p w14:paraId="4E8591FE"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VINTRATE</w:t>
            </w:r>
            <w:r w:rsidRPr="00895915">
              <w:rPr>
                <w:b/>
                <w:bCs/>
                <w:color w:val="000080"/>
                <w:sz w:val="18"/>
                <w:szCs w:val="18"/>
              </w:rPr>
              <w:t>;</w:t>
            </w:r>
          </w:p>
          <w:p w14:paraId="753E99CF"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EXCEPTION</w:t>
            </w:r>
          </w:p>
          <w:p w14:paraId="7D9F808C" w14:textId="77777777" w:rsidR="006A522F" w:rsidRPr="006336EF"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WHEN</w:t>
            </w:r>
            <w:r w:rsidRPr="00895915">
              <w:rPr>
                <w:color w:val="000000"/>
                <w:sz w:val="18"/>
                <w:szCs w:val="18"/>
              </w:rPr>
              <w:t xml:space="preserve"> NO_DATA_FOUND </w:t>
            </w:r>
            <w:r w:rsidRPr="00895915">
              <w:rPr>
                <w:b/>
                <w:bCs/>
                <w:color w:val="0000FF"/>
                <w:sz w:val="18"/>
                <w:szCs w:val="18"/>
              </w:rPr>
              <w:t>THEN</w:t>
            </w:r>
            <w:r w:rsidRPr="00895915">
              <w:rPr>
                <w:color w:val="000000"/>
                <w:sz w:val="18"/>
                <w:szCs w:val="18"/>
              </w:rPr>
              <w:t xml:space="preserve">  </w:t>
            </w:r>
          </w:p>
          <w:p w14:paraId="6B137FDB"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w:t>
            </w:r>
            <w:r w:rsidRPr="00895915">
              <w:rPr>
                <w:b/>
                <w:bCs/>
                <w:color w:val="0000FF"/>
                <w:sz w:val="18"/>
                <w:szCs w:val="18"/>
              </w:rPr>
              <w:t>NULL</w:t>
            </w:r>
            <w:r w:rsidRPr="00895915">
              <w:rPr>
                <w:b/>
                <w:bCs/>
                <w:color w:val="000080"/>
                <w:sz w:val="18"/>
                <w:szCs w:val="18"/>
              </w:rPr>
              <w:t>;</w:t>
            </w:r>
          </w:p>
          <w:p w14:paraId="661CDE48"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WHEN</w:t>
            </w:r>
            <w:r w:rsidRPr="00895915">
              <w:rPr>
                <w:color w:val="000000"/>
                <w:sz w:val="18"/>
                <w:szCs w:val="18"/>
              </w:rPr>
              <w:t xml:space="preserve"> </w:t>
            </w:r>
            <w:r w:rsidRPr="00895915">
              <w:rPr>
                <w:b/>
                <w:bCs/>
                <w:color w:val="0000FF"/>
                <w:sz w:val="18"/>
                <w:szCs w:val="18"/>
              </w:rPr>
              <w:t>OTHERS</w:t>
            </w:r>
            <w:r w:rsidRPr="00895915">
              <w:rPr>
                <w:color w:val="000000"/>
                <w:sz w:val="18"/>
                <w:szCs w:val="18"/>
              </w:rPr>
              <w:t xml:space="preserve"> </w:t>
            </w:r>
            <w:r w:rsidRPr="00895915">
              <w:rPr>
                <w:b/>
                <w:bCs/>
                <w:color w:val="0000FF"/>
                <w:sz w:val="18"/>
                <w:szCs w:val="18"/>
              </w:rPr>
              <w:t>THEN</w:t>
            </w:r>
          </w:p>
          <w:p w14:paraId="7C885562" w14:textId="77777777" w:rsidR="006A522F" w:rsidRPr="00895915" w:rsidRDefault="006A522F" w:rsidP="00415767">
            <w:pPr>
              <w:shd w:val="clear" w:color="auto" w:fill="FFFFFF"/>
              <w:ind w:left="360"/>
              <w:rPr>
                <w:color w:val="000000"/>
                <w:sz w:val="18"/>
                <w:szCs w:val="18"/>
              </w:rPr>
            </w:pPr>
            <w:r w:rsidRPr="00895915">
              <w:rPr>
                <w:color w:val="000000"/>
                <w:sz w:val="18"/>
                <w:szCs w:val="18"/>
              </w:rPr>
              <w:t xml:space="preserve">    </w:t>
            </w:r>
            <w:r w:rsidRPr="00895915">
              <w:rPr>
                <w:b/>
                <w:bCs/>
                <w:color w:val="0000FF"/>
                <w:sz w:val="18"/>
                <w:szCs w:val="18"/>
              </w:rPr>
              <w:t>RETURN</w:t>
            </w:r>
            <w:r w:rsidRPr="00895915">
              <w:rPr>
                <w:color w:val="000000"/>
                <w:sz w:val="18"/>
                <w:szCs w:val="18"/>
              </w:rPr>
              <w:t xml:space="preserve"> </w:t>
            </w:r>
            <w:r w:rsidRPr="00895915">
              <w:rPr>
                <w:b/>
                <w:bCs/>
                <w:color w:val="0000FF"/>
                <w:sz w:val="18"/>
                <w:szCs w:val="18"/>
              </w:rPr>
              <w:t>NULL</w:t>
            </w:r>
            <w:r w:rsidRPr="00895915">
              <w:rPr>
                <w:b/>
                <w:bCs/>
                <w:color w:val="000080"/>
                <w:sz w:val="18"/>
                <w:szCs w:val="18"/>
              </w:rPr>
              <w:t>;</w:t>
            </w:r>
          </w:p>
          <w:p w14:paraId="154079A7" w14:textId="77777777" w:rsidR="006A522F" w:rsidRPr="00895915" w:rsidRDefault="006A522F" w:rsidP="00415767">
            <w:pPr>
              <w:shd w:val="clear" w:color="auto" w:fill="FFFFFF"/>
              <w:ind w:left="360"/>
              <w:rPr>
                <w:color w:val="000000"/>
                <w:sz w:val="18"/>
                <w:szCs w:val="18"/>
              </w:rPr>
            </w:pPr>
            <w:r w:rsidRPr="00895915">
              <w:rPr>
                <w:b/>
                <w:bCs/>
                <w:color w:val="0000FF"/>
                <w:sz w:val="18"/>
                <w:szCs w:val="18"/>
              </w:rPr>
              <w:t>END</w:t>
            </w:r>
            <w:r w:rsidRPr="00895915">
              <w:rPr>
                <w:b/>
                <w:bCs/>
                <w:color w:val="000080"/>
                <w:sz w:val="18"/>
                <w:szCs w:val="18"/>
              </w:rPr>
              <w:t>;</w:t>
            </w:r>
          </w:p>
          <w:p w14:paraId="6587C89E" w14:textId="77777777" w:rsidR="006A522F" w:rsidRPr="00895915" w:rsidRDefault="006A522F" w:rsidP="00415767">
            <w:pPr>
              <w:shd w:val="clear" w:color="auto" w:fill="FFFFFF"/>
              <w:ind w:left="360"/>
              <w:rPr>
                <w:color w:val="000000"/>
                <w:sz w:val="18"/>
                <w:szCs w:val="18"/>
              </w:rPr>
            </w:pPr>
            <w:r w:rsidRPr="00895915">
              <w:rPr>
                <w:b/>
                <w:bCs/>
                <w:color w:val="000080"/>
                <w:sz w:val="18"/>
                <w:szCs w:val="18"/>
              </w:rPr>
              <w:t>/</w:t>
            </w:r>
          </w:p>
          <w:p w14:paraId="25284425" w14:textId="77777777" w:rsidR="006A522F" w:rsidRPr="00895915" w:rsidRDefault="006A522F" w:rsidP="00415767">
            <w:pPr>
              <w:ind w:left="360"/>
              <w:rPr>
                <w:color w:val="FF0000"/>
                <w:sz w:val="18"/>
                <w:szCs w:val="18"/>
                <w:lang w:val="vi-VN"/>
              </w:rPr>
            </w:pPr>
          </w:p>
        </w:tc>
      </w:tr>
    </w:tbl>
    <w:p w14:paraId="4B821443" w14:textId="77777777" w:rsidR="006A522F" w:rsidRPr="004C7E39" w:rsidRDefault="006A522F" w:rsidP="006A522F">
      <w:pPr>
        <w:rPr>
          <w:color w:val="FF0000"/>
          <w:sz w:val="18"/>
          <w:szCs w:val="18"/>
          <w:lang w:val="vi-VN"/>
        </w:rPr>
      </w:pPr>
    </w:p>
    <w:p w14:paraId="5850385D"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Chi tiết:</w:t>
      </w:r>
    </w:p>
    <w:p w14:paraId="188F2273" w14:textId="77777777" w:rsidR="006A522F" w:rsidRPr="004C7E39" w:rsidRDefault="006A522F" w:rsidP="006A522F">
      <w:pPr>
        <w:rPr>
          <w:color w:val="FF0000"/>
          <w:sz w:val="18"/>
          <w:szCs w:val="18"/>
          <w:lang w:val="vi-VN"/>
        </w:rPr>
      </w:pPr>
    </w:p>
    <w:tbl>
      <w:tblPr>
        <w:tblW w:w="2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3"/>
        <w:gridCol w:w="3373"/>
      </w:tblGrid>
      <w:tr w:rsidR="006A522F" w:rsidRPr="004C7E39" w14:paraId="7E6555F4" w14:textId="77777777" w:rsidTr="00415767">
        <w:trPr>
          <w:trHeight w:val="362"/>
        </w:trPr>
        <w:tc>
          <w:tcPr>
            <w:tcW w:w="2265" w:type="pct"/>
            <w:shd w:val="clear" w:color="auto" w:fill="002060"/>
            <w:hideMark/>
          </w:tcPr>
          <w:p w14:paraId="46296760" w14:textId="77777777" w:rsidR="006A522F" w:rsidRPr="004C7E39" w:rsidRDefault="006A522F" w:rsidP="00415767">
            <w:pPr>
              <w:jc w:val="center"/>
              <w:rPr>
                <w:b/>
                <w:bCs/>
                <w:color w:val="FFFFFF" w:themeColor="background1"/>
              </w:rPr>
            </w:pPr>
            <w:r w:rsidRPr="004C7E39">
              <w:rPr>
                <w:b/>
                <w:color w:val="FFFFFF" w:themeColor="background1"/>
                <w:sz w:val="22"/>
                <w:szCs w:val="22"/>
              </w:rPr>
              <w:t>Tham số/biến</w:t>
            </w:r>
          </w:p>
        </w:tc>
        <w:tc>
          <w:tcPr>
            <w:tcW w:w="2735" w:type="pct"/>
            <w:shd w:val="clear" w:color="auto" w:fill="002060"/>
            <w:noWrap/>
            <w:hideMark/>
          </w:tcPr>
          <w:p w14:paraId="3D6FA04C" w14:textId="77777777" w:rsidR="006A522F" w:rsidRPr="004C7E39" w:rsidRDefault="006A522F" w:rsidP="00415767">
            <w:pPr>
              <w:jc w:val="center"/>
              <w:rPr>
                <w:b/>
                <w:bCs/>
                <w:color w:val="FFFFFF" w:themeColor="background1"/>
              </w:rPr>
            </w:pPr>
            <w:r w:rsidRPr="004C7E39">
              <w:rPr>
                <w:b/>
                <w:color w:val="FFFFFF" w:themeColor="background1"/>
                <w:sz w:val="22"/>
                <w:szCs w:val="22"/>
              </w:rPr>
              <w:t>Mô tả</w:t>
            </w:r>
          </w:p>
        </w:tc>
      </w:tr>
      <w:tr w:rsidR="006A522F" w:rsidRPr="004C7E39" w14:paraId="1F295250" w14:textId="77777777" w:rsidTr="00415767">
        <w:trPr>
          <w:trHeight w:val="362"/>
        </w:trPr>
        <w:tc>
          <w:tcPr>
            <w:tcW w:w="2265" w:type="pct"/>
            <w:tcBorders>
              <w:top w:val="single" w:sz="4" w:space="0" w:color="auto"/>
              <w:left w:val="single" w:sz="4" w:space="0" w:color="auto"/>
              <w:bottom w:val="single" w:sz="4" w:space="0" w:color="auto"/>
              <w:right w:val="single" w:sz="4" w:space="0" w:color="auto"/>
            </w:tcBorders>
            <w:shd w:val="clear" w:color="auto" w:fill="auto"/>
          </w:tcPr>
          <w:p w14:paraId="109F6363" w14:textId="77777777" w:rsidR="006A522F" w:rsidRPr="004C7E39" w:rsidRDefault="006A522F" w:rsidP="00415767">
            <w:pPr>
              <w:rPr>
                <w:color w:val="000000"/>
              </w:rPr>
            </w:pPr>
            <w:r w:rsidRPr="004C7E39">
              <w:rPr>
                <w:color w:val="000000"/>
                <w:sz w:val="22"/>
                <w:szCs w:val="22"/>
                <w:lang w:val="vi-VN"/>
              </w:rPr>
              <w:t>PACID</w:t>
            </w:r>
          </w:p>
        </w:tc>
        <w:tc>
          <w:tcPr>
            <w:tcW w:w="2735" w:type="pct"/>
            <w:tcBorders>
              <w:top w:val="single" w:sz="4" w:space="0" w:color="auto"/>
              <w:left w:val="single" w:sz="4" w:space="0" w:color="auto"/>
              <w:bottom w:val="single" w:sz="4" w:space="0" w:color="auto"/>
              <w:right w:val="single" w:sz="4" w:space="0" w:color="auto"/>
            </w:tcBorders>
            <w:shd w:val="clear" w:color="auto" w:fill="auto"/>
            <w:noWrap/>
          </w:tcPr>
          <w:p w14:paraId="4DB47640" w14:textId="77777777" w:rsidR="006A522F" w:rsidRPr="004C7E39" w:rsidRDefault="006A522F" w:rsidP="00415767">
            <w:pPr>
              <w:rPr>
                <w:color w:val="000000"/>
              </w:rPr>
            </w:pPr>
            <w:r w:rsidRPr="004C7E39">
              <w:rPr>
                <w:color w:val="000000"/>
                <w:sz w:val="22"/>
                <w:szCs w:val="22"/>
              </w:rPr>
              <w:t>Tài khoản vay</w:t>
            </w:r>
          </w:p>
        </w:tc>
      </w:tr>
      <w:tr w:rsidR="006A522F" w:rsidRPr="004C7E39" w14:paraId="098C37C6" w14:textId="77777777" w:rsidTr="00415767">
        <w:trPr>
          <w:trHeight w:val="362"/>
        </w:trPr>
        <w:tc>
          <w:tcPr>
            <w:tcW w:w="2265" w:type="pct"/>
            <w:tcBorders>
              <w:top w:val="single" w:sz="4" w:space="0" w:color="auto"/>
              <w:left w:val="single" w:sz="4" w:space="0" w:color="auto"/>
              <w:bottom w:val="single" w:sz="4" w:space="0" w:color="auto"/>
              <w:right w:val="single" w:sz="4" w:space="0" w:color="auto"/>
            </w:tcBorders>
            <w:shd w:val="clear" w:color="auto" w:fill="auto"/>
          </w:tcPr>
          <w:p w14:paraId="0F479178" w14:textId="77777777" w:rsidR="006A522F" w:rsidRPr="004C7E39" w:rsidRDefault="006A522F" w:rsidP="00415767">
            <w:pPr>
              <w:rPr>
                <w:color w:val="000000"/>
              </w:rPr>
            </w:pPr>
            <w:r w:rsidRPr="004C7E39">
              <w:rPr>
                <w:color w:val="000000"/>
                <w:sz w:val="22"/>
                <w:szCs w:val="22"/>
                <w:lang w:val="vi-VN"/>
              </w:rPr>
              <w:t>PTRDT</w:t>
            </w:r>
          </w:p>
        </w:tc>
        <w:tc>
          <w:tcPr>
            <w:tcW w:w="2735" w:type="pct"/>
            <w:tcBorders>
              <w:top w:val="single" w:sz="4" w:space="0" w:color="auto"/>
              <w:left w:val="single" w:sz="4" w:space="0" w:color="auto"/>
              <w:bottom w:val="single" w:sz="4" w:space="0" w:color="auto"/>
              <w:right w:val="single" w:sz="4" w:space="0" w:color="auto"/>
            </w:tcBorders>
            <w:shd w:val="clear" w:color="auto" w:fill="auto"/>
            <w:noWrap/>
          </w:tcPr>
          <w:p w14:paraId="47A46A3B" w14:textId="77777777" w:rsidR="006A522F" w:rsidRPr="004C7E39" w:rsidRDefault="006A522F" w:rsidP="00415767">
            <w:pPr>
              <w:rPr>
                <w:color w:val="000000"/>
              </w:rPr>
            </w:pPr>
            <w:r w:rsidRPr="004C7E39">
              <w:rPr>
                <w:color w:val="000000"/>
                <w:sz w:val="22"/>
                <w:szCs w:val="22"/>
              </w:rPr>
              <w:t>Ngày tính lãi suất</w:t>
            </w:r>
          </w:p>
        </w:tc>
      </w:tr>
      <w:tr w:rsidR="006A522F" w:rsidRPr="004C7E39" w14:paraId="5E8DB822" w14:textId="77777777" w:rsidTr="00415767">
        <w:trPr>
          <w:trHeight w:val="362"/>
        </w:trPr>
        <w:tc>
          <w:tcPr>
            <w:tcW w:w="2265" w:type="pct"/>
            <w:tcBorders>
              <w:top w:val="single" w:sz="4" w:space="0" w:color="auto"/>
              <w:left w:val="single" w:sz="4" w:space="0" w:color="auto"/>
              <w:bottom w:val="single" w:sz="4" w:space="0" w:color="auto"/>
              <w:right w:val="single" w:sz="4" w:space="0" w:color="auto"/>
            </w:tcBorders>
            <w:shd w:val="clear" w:color="auto" w:fill="auto"/>
          </w:tcPr>
          <w:p w14:paraId="63444E57" w14:textId="77777777" w:rsidR="006A522F" w:rsidRPr="004C7E39" w:rsidRDefault="006A522F" w:rsidP="00415767">
            <w:r w:rsidRPr="004C7E39">
              <w:rPr>
                <w:color w:val="000000"/>
                <w:sz w:val="22"/>
                <w:szCs w:val="22"/>
                <w:lang w:val="vi-VN"/>
              </w:rPr>
              <w:t>VINTRATE</w:t>
            </w:r>
          </w:p>
        </w:tc>
        <w:tc>
          <w:tcPr>
            <w:tcW w:w="2735" w:type="pct"/>
            <w:tcBorders>
              <w:top w:val="single" w:sz="4" w:space="0" w:color="auto"/>
              <w:left w:val="single" w:sz="4" w:space="0" w:color="auto"/>
              <w:bottom w:val="single" w:sz="4" w:space="0" w:color="auto"/>
              <w:right w:val="single" w:sz="4" w:space="0" w:color="auto"/>
            </w:tcBorders>
            <w:shd w:val="clear" w:color="auto" w:fill="auto"/>
            <w:noWrap/>
          </w:tcPr>
          <w:p w14:paraId="4E7E4E46" w14:textId="77777777" w:rsidR="006A522F" w:rsidRPr="004C7E39" w:rsidRDefault="006A522F" w:rsidP="00415767">
            <w:pPr>
              <w:rPr>
                <w:color w:val="000000"/>
              </w:rPr>
            </w:pPr>
            <w:r w:rsidRPr="004C7E39">
              <w:rPr>
                <w:color w:val="000000"/>
                <w:sz w:val="22"/>
                <w:szCs w:val="22"/>
              </w:rPr>
              <w:t>Lãi suất vay</w:t>
            </w:r>
          </w:p>
        </w:tc>
      </w:tr>
    </w:tbl>
    <w:p w14:paraId="7DDDCEFC" w14:textId="77777777" w:rsidR="006A522F" w:rsidRPr="004C7E39" w:rsidRDefault="006A522F" w:rsidP="006A522F">
      <w:pPr>
        <w:pStyle w:val="Heading2"/>
        <w:rPr>
          <w:rFonts w:cs="Times New Roman"/>
        </w:rPr>
      </w:pPr>
      <w:bookmarkStart w:id="1234" w:name="_Toc79673950"/>
      <w:bookmarkStart w:id="1235" w:name="_Toc107779429"/>
      <w:bookmarkStart w:id="1236" w:name="_Toc108106116"/>
      <w:bookmarkStart w:id="1237" w:name="_Toc112677057"/>
      <w:r w:rsidRPr="004C7E39">
        <w:rPr>
          <w:rFonts w:cs="Times New Roman"/>
        </w:rPr>
        <w:t>Nhóm nợ</w:t>
      </w:r>
      <w:bookmarkEnd w:id="1234"/>
      <w:bookmarkEnd w:id="1235"/>
      <w:bookmarkEnd w:id="1236"/>
      <w:bookmarkEnd w:id="1237"/>
    </w:p>
    <w:p w14:paraId="415A8332" w14:textId="77777777" w:rsidR="006A522F" w:rsidRPr="004C7E39" w:rsidRDefault="006A522F" w:rsidP="006A522F">
      <w:pPr>
        <w:pStyle w:val="Heading3"/>
      </w:pPr>
      <w:bookmarkStart w:id="1238" w:name="_Hàm_lấy_nhóm"/>
      <w:bookmarkStart w:id="1239" w:name="_Toc107779431"/>
      <w:bookmarkStart w:id="1240" w:name="_Toc108106117"/>
      <w:bookmarkStart w:id="1241" w:name="_Toc112677058"/>
      <w:bookmarkEnd w:id="1238"/>
      <w:r w:rsidRPr="004C7E39">
        <w:t>Hàm lấy nhóm nợ</w:t>
      </w:r>
      <w:bookmarkEnd w:id="1239"/>
      <w:bookmarkEnd w:id="1240"/>
      <w:bookmarkEnd w:id="1241"/>
    </w:p>
    <w:p w14:paraId="4867F380"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Ý nghĩa: Hàm lấy nhóm nợ theo CIF và KW</w:t>
      </w:r>
    </w:p>
    <w:p w14:paraId="56F54346"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Nguồn dữ liệu: TBAADM</w:t>
      </w:r>
      <w:r w:rsidRPr="004C7E39">
        <w:rPr>
          <w:rFonts w:ascii="Times New Roman" w:hAnsi="Times New Roman"/>
          <w:color w:val="0000FF"/>
        </w:rPr>
        <w:t>.</w:t>
      </w:r>
      <w:r w:rsidRPr="004C7E39">
        <w:rPr>
          <w:rFonts w:ascii="Times New Roman" w:hAnsi="Times New Roman"/>
        </w:rPr>
        <w:t>ACH (function CUSTOM.GET_GRP)</w:t>
      </w:r>
    </w:p>
    <w:p w14:paraId="1A22C31A"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Điều kiện lấy:</w:t>
      </w:r>
    </w:p>
    <w:tbl>
      <w:tblPr>
        <w:tblStyle w:val="TableGrid"/>
        <w:tblW w:w="0" w:type="auto"/>
        <w:tblLook w:val="04A0" w:firstRow="1" w:lastRow="0" w:firstColumn="1" w:lastColumn="0" w:noHBand="0" w:noVBand="1"/>
      </w:tblPr>
      <w:tblGrid>
        <w:gridCol w:w="13948"/>
      </w:tblGrid>
      <w:tr w:rsidR="006A522F" w:rsidRPr="004C7E39" w14:paraId="4A8F0B92" w14:textId="77777777" w:rsidTr="00415767">
        <w:tc>
          <w:tcPr>
            <w:tcW w:w="13948" w:type="dxa"/>
          </w:tcPr>
          <w:p w14:paraId="42A37AC9" w14:textId="77777777" w:rsidR="006A522F" w:rsidRPr="004C7E39" w:rsidRDefault="006A522F" w:rsidP="00415767">
            <w:pPr>
              <w:autoSpaceDE w:val="0"/>
              <w:autoSpaceDN w:val="0"/>
              <w:adjustRightInd w:val="0"/>
              <w:ind w:left="720"/>
              <w:rPr>
                <w:color w:val="000000"/>
                <w:sz w:val="18"/>
                <w:szCs w:val="18"/>
                <w:lang w:val="vi-VN"/>
              </w:rPr>
            </w:pPr>
            <w:r w:rsidRPr="004C7E39">
              <w:rPr>
                <w:color w:val="0000FF"/>
                <w:sz w:val="18"/>
                <w:szCs w:val="18"/>
                <w:lang w:val="vi-VN"/>
              </w:rPr>
              <w:t>CREATE</w:t>
            </w:r>
            <w:r w:rsidRPr="004C7E39">
              <w:rPr>
                <w:color w:val="000000"/>
                <w:sz w:val="18"/>
                <w:szCs w:val="18"/>
                <w:lang w:val="vi-VN"/>
              </w:rPr>
              <w:t xml:space="preserve"> </w:t>
            </w:r>
            <w:r w:rsidRPr="004C7E39">
              <w:rPr>
                <w:color w:val="0000FF"/>
                <w:sz w:val="18"/>
                <w:szCs w:val="18"/>
                <w:lang w:val="vi-VN"/>
              </w:rPr>
              <w:t>OR</w:t>
            </w:r>
            <w:r w:rsidRPr="004C7E39">
              <w:rPr>
                <w:color w:val="000000"/>
                <w:sz w:val="18"/>
                <w:szCs w:val="18"/>
                <w:lang w:val="vi-VN"/>
              </w:rPr>
              <w:t xml:space="preserve"> REPLACE </w:t>
            </w:r>
            <w:r w:rsidRPr="004C7E39">
              <w:rPr>
                <w:color w:val="0000FF"/>
                <w:sz w:val="18"/>
                <w:szCs w:val="18"/>
                <w:lang w:val="vi-VN"/>
              </w:rPr>
              <w:t>FUNCTION</w:t>
            </w:r>
            <w:r w:rsidRPr="004C7E39">
              <w:rPr>
                <w:color w:val="000000"/>
                <w:sz w:val="18"/>
                <w:szCs w:val="18"/>
                <w:lang w:val="vi-VN"/>
              </w:rPr>
              <w:t xml:space="preserve"> </w:t>
            </w:r>
          </w:p>
          <w:p w14:paraId="14AA4FA8" w14:textId="77777777" w:rsidR="006A522F" w:rsidRPr="004C7E39" w:rsidRDefault="006A522F" w:rsidP="00415767">
            <w:pPr>
              <w:autoSpaceDE w:val="0"/>
              <w:autoSpaceDN w:val="0"/>
              <w:adjustRightInd w:val="0"/>
              <w:ind w:left="720" w:firstLine="720"/>
              <w:rPr>
                <w:color w:val="000000"/>
                <w:sz w:val="18"/>
                <w:szCs w:val="18"/>
                <w:lang w:val="vi-VN"/>
              </w:rPr>
            </w:pPr>
            <w:r w:rsidRPr="004C7E39">
              <w:rPr>
                <w:color w:val="000000"/>
                <w:sz w:val="18"/>
                <w:szCs w:val="18"/>
                <w:highlight w:val="yellow"/>
                <w:lang w:val="vi-VN"/>
              </w:rPr>
              <w:t>CUSTOM</w:t>
            </w:r>
            <w:r w:rsidRPr="004C7E39">
              <w:rPr>
                <w:color w:val="FF0000"/>
                <w:sz w:val="18"/>
                <w:szCs w:val="18"/>
                <w:highlight w:val="yellow"/>
                <w:lang w:val="vi-VN"/>
              </w:rPr>
              <w:t>.</w:t>
            </w:r>
            <w:r w:rsidRPr="004C7E39">
              <w:rPr>
                <w:color w:val="000000"/>
                <w:sz w:val="18"/>
                <w:szCs w:val="18"/>
                <w:highlight w:val="yellow"/>
                <w:lang w:val="vi-VN"/>
              </w:rPr>
              <w:t>GET_GRP</w:t>
            </w:r>
            <w:r w:rsidRPr="004C7E39">
              <w:rPr>
                <w:color w:val="FF0000"/>
                <w:sz w:val="18"/>
                <w:szCs w:val="18"/>
                <w:lang w:val="vi-VN"/>
              </w:rPr>
              <w:t>(</w:t>
            </w:r>
            <w:r w:rsidRPr="004C7E39">
              <w:rPr>
                <w:color w:val="000000"/>
                <w:sz w:val="18"/>
                <w:szCs w:val="18"/>
                <w:lang w:val="vi-VN"/>
              </w:rPr>
              <w:t xml:space="preserve">pType </w:t>
            </w:r>
            <w:r w:rsidRPr="004C7E39">
              <w:rPr>
                <w:color w:val="0000FF"/>
                <w:sz w:val="18"/>
                <w:szCs w:val="18"/>
                <w:lang w:val="vi-VN"/>
              </w:rPr>
              <w:t>IN</w:t>
            </w:r>
            <w:r w:rsidRPr="004C7E39">
              <w:rPr>
                <w:color w:val="000000"/>
                <w:sz w:val="18"/>
                <w:szCs w:val="18"/>
                <w:lang w:val="vi-VN"/>
              </w:rPr>
              <w:t xml:space="preserve"> </w:t>
            </w:r>
            <w:r w:rsidRPr="004C7E39">
              <w:rPr>
                <w:color w:val="800080"/>
                <w:sz w:val="18"/>
                <w:szCs w:val="18"/>
                <w:lang w:val="vi-VN"/>
              </w:rPr>
              <w:t>CHAR</w:t>
            </w:r>
            <w:r w:rsidRPr="004C7E39">
              <w:rPr>
                <w:color w:val="FF0000"/>
                <w:sz w:val="18"/>
                <w:szCs w:val="18"/>
                <w:lang w:val="vi-VN"/>
              </w:rPr>
              <w:t>,</w:t>
            </w:r>
            <w:r w:rsidRPr="004C7E39">
              <w:rPr>
                <w:color w:val="000000"/>
                <w:sz w:val="18"/>
                <w:szCs w:val="18"/>
                <w:lang w:val="vi-VN"/>
              </w:rPr>
              <w:t xml:space="preserve"> </w:t>
            </w:r>
          </w:p>
          <w:p w14:paraId="64BEA351" w14:textId="77777777" w:rsidR="006A522F" w:rsidRPr="004C7E39" w:rsidRDefault="006A522F" w:rsidP="00415767">
            <w:pPr>
              <w:autoSpaceDE w:val="0"/>
              <w:autoSpaceDN w:val="0"/>
              <w:adjustRightInd w:val="0"/>
              <w:ind w:left="2160" w:firstLine="720"/>
              <w:rPr>
                <w:color w:val="000000"/>
                <w:sz w:val="18"/>
                <w:szCs w:val="18"/>
                <w:lang w:val="vi-VN"/>
              </w:rPr>
            </w:pPr>
            <w:r w:rsidRPr="004C7E39">
              <w:rPr>
                <w:color w:val="000000"/>
                <w:sz w:val="18"/>
                <w:szCs w:val="18"/>
              </w:rPr>
              <w:t xml:space="preserve">    </w:t>
            </w:r>
            <w:r w:rsidRPr="004C7E39">
              <w:rPr>
                <w:color w:val="000000"/>
                <w:sz w:val="18"/>
                <w:szCs w:val="18"/>
                <w:lang w:val="vi-VN"/>
              </w:rPr>
              <w:t xml:space="preserve">pType_ID </w:t>
            </w:r>
            <w:r w:rsidRPr="004C7E39">
              <w:rPr>
                <w:color w:val="0000FF"/>
                <w:sz w:val="18"/>
                <w:szCs w:val="18"/>
                <w:lang w:val="vi-VN"/>
              </w:rPr>
              <w:t>IN</w:t>
            </w:r>
            <w:r w:rsidRPr="004C7E39">
              <w:rPr>
                <w:color w:val="000000"/>
                <w:sz w:val="18"/>
                <w:szCs w:val="18"/>
                <w:lang w:val="vi-VN"/>
              </w:rPr>
              <w:t xml:space="preserve"> </w:t>
            </w:r>
            <w:r w:rsidRPr="004C7E39">
              <w:rPr>
                <w:color w:val="800080"/>
                <w:sz w:val="18"/>
                <w:szCs w:val="18"/>
                <w:lang w:val="vi-VN"/>
              </w:rPr>
              <w:t>VARCHAR2</w:t>
            </w:r>
            <w:r w:rsidRPr="004C7E39">
              <w:rPr>
                <w:color w:val="FF0000"/>
                <w:sz w:val="18"/>
                <w:szCs w:val="18"/>
                <w:lang w:val="vi-VN"/>
              </w:rPr>
              <w:t>,</w:t>
            </w:r>
            <w:r w:rsidRPr="004C7E39">
              <w:rPr>
                <w:color w:val="000000"/>
                <w:sz w:val="18"/>
                <w:szCs w:val="18"/>
                <w:lang w:val="vi-VN"/>
              </w:rPr>
              <w:t xml:space="preserve"> </w:t>
            </w:r>
          </w:p>
          <w:p w14:paraId="008C389D" w14:textId="77777777" w:rsidR="006A522F" w:rsidRPr="004C7E39" w:rsidRDefault="006A522F" w:rsidP="00415767">
            <w:pPr>
              <w:autoSpaceDE w:val="0"/>
              <w:autoSpaceDN w:val="0"/>
              <w:adjustRightInd w:val="0"/>
              <w:ind w:left="2160" w:firstLine="720"/>
              <w:rPr>
                <w:color w:val="FF0000"/>
                <w:sz w:val="18"/>
                <w:szCs w:val="18"/>
                <w:lang w:val="vi-VN"/>
              </w:rPr>
            </w:pPr>
            <w:r w:rsidRPr="004C7E39">
              <w:rPr>
                <w:color w:val="000000"/>
                <w:sz w:val="18"/>
                <w:szCs w:val="18"/>
              </w:rPr>
              <w:t xml:space="preserve">    </w:t>
            </w:r>
            <w:r w:rsidRPr="004C7E39">
              <w:rPr>
                <w:color w:val="000000"/>
                <w:sz w:val="18"/>
                <w:szCs w:val="18"/>
                <w:lang w:val="vi-VN"/>
              </w:rPr>
              <w:t xml:space="preserve">pTrdt </w:t>
            </w:r>
            <w:r w:rsidRPr="004C7E39">
              <w:rPr>
                <w:color w:val="0000FF"/>
                <w:sz w:val="18"/>
                <w:szCs w:val="18"/>
                <w:lang w:val="vi-VN"/>
              </w:rPr>
              <w:t>IN</w:t>
            </w:r>
            <w:r w:rsidRPr="004C7E39">
              <w:rPr>
                <w:color w:val="000000"/>
                <w:sz w:val="18"/>
                <w:szCs w:val="18"/>
                <w:lang w:val="vi-VN"/>
              </w:rPr>
              <w:t xml:space="preserve"> </w:t>
            </w:r>
            <w:r w:rsidRPr="004C7E39">
              <w:rPr>
                <w:color w:val="800080"/>
                <w:sz w:val="18"/>
                <w:szCs w:val="18"/>
                <w:lang w:val="vi-VN"/>
              </w:rPr>
              <w:t>DATE</w:t>
            </w:r>
            <w:r w:rsidRPr="004C7E39">
              <w:rPr>
                <w:color w:val="FF0000"/>
                <w:sz w:val="18"/>
                <w:szCs w:val="18"/>
                <w:lang w:val="vi-VN"/>
              </w:rPr>
              <w:t>)</w:t>
            </w:r>
          </w:p>
          <w:p w14:paraId="1E649EE0" w14:textId="77777777" w:rsidR="006A522F" w:rsidRPr="004C7E39" w:rsidRDefault="006A522F" w:rsidP="00415767">
            <w:pPr>
              <w:autoSpaceDE w:val="0"/>
              <w:autoSpaceDN w:val="0"/>
              <w:adjustRightInd w:val="0"/>
              <w:ind w:left="720"/>
              <w:rPr>
                <w:color w:val="0000FF"/>
                <w:sz w:val="18"/>
                <w:szCs w:val="18"/>
                <w:lang w:val="vi-VN"/>
              </w:rPr>
            </w:pPr>
            <w:r w:rsidRPr="004C7E39">
              <w:rPr>
                <w:color w:val="0000FF"/>
                <w:sz w:val="18"/>
                <w:szCs w:val="18"/>
                <w:lang w:val="vi-VN"/>
              </w:rPr>
              <w:t>RETURN</w:t>
            </w:r>
            <w:r w:rsidRPr="004C7E39">
              <w:rPr>
                <w:color w:val="000000"/>
                <w:sz w:val="18"/>
                <w:szCs w:val="18"/>
                <w:lang w:val="vi-VN"/>
              </w:rPr>
              <w:t xml:space="preserve"> </w:t>
            </w:r>
            <w:r w:rsidRPr="004C7E39">
              <w:rPr>
                <w:color w:val="800080"/>
                <w:sz w:val="18"/>
                <w:szCs w:val="18"/>
                <w:lang w:val="vi-VN"/>
              </w:rPr>
              <w:t>PLS_INTEGER</w:t>
            </w:r>
            <w:r w:rsidRPr="004C7E39">
              <w:rPr>
                <w:color w:val="000000"/>
                <w:sz w:val="18"/>
                <w:szCs w:val="18"/>
                <w:lang w:val="vi-VN"/>
              </w:rPr>
              <w:t xml:space="preserve"> </w:t>
            </w:r>
            <w:r w:rsidRPr="004C7E39">
              <w:rPr>
                <w:color w:val="0000FF"/>
                <w:sz w:val="18"/>
                <w:szCs w:val="18"/>
                <w:lang w:val="vi-VN"/>
              </w:rPr>
              <w:t>IS</w:t>
            </w:r>
          </w:p>
          <w:p w14:paraId="152FC7ED"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p>
          <w:p w14:paraId="65159830"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vType_ID TBAADM</w:t>
            </w:r>
            <w:r w:rsidRPr="004C7E39">
              <w:rPr>
                <w:color w:val="FF0000"/>
                <w:sz w:val="18"/>
                <w:szCs w:val="18"/>
                <w:lang w:val="vi-VN"/>
              </w:rPr>
              <w:t>.</w:t>
            </w:r>
            <w:r w:rsidRPr="004C7E39">
              <w:rPr>
                <w:color w:val="000000"/>
                <w:sz w:val="18"/>
                <w:szCs w:val="18"/>
                <w:lang w:val="vi-VN"/>
              </w:rPr>
              <w:t>ACH</w:t>
            </w:r>
            <w:r w:rsidRPr="004C7E39">
              <w:rPr>
                <w:color w:val="FF0000"/>
                <w:sz w:val="18"/>
                <w:szCs w:val="18"/>
                <w:lang w:val="vi-VN"/>
              </w:rPr>
              <w:t>.</w:t>
            </w:r>
            <w:r w:rsidRPr="004C7E39">
              <w:rPr>
                <w:color w:val="000000"/>
                <w:sz w:val="18"/>
                <w:szCs w:val="18"/>
                <w:lang w:val="vi-VN"/>
              </w:rPr>
              <w:t>B2K_ID</w:t>
            </w:r>
            <w:r w:rsidRPr="004C7E39">
              <w:rPr>
                <w:color w:val="FF0000"/>
                <w:sz w:val="18"/>
                <w:szCs w:val="18"/>
                <w:lang w:val="vi-VN"/>
              </w:rPr>
              <w:t>%</w:t>
            </w:r>
            <w:r w:rsidRPr="004C7E39">
              <w:rPr>
                <w:color w:val="0000FF"/>
                <w:sz w:val="18"/>
                <w:szCs w:val="18"/>
                <w:lang w:val="vi-VN"/>
              </w:rPr>
              <w:t>TYPE</w:t>
            </w:r>
            <w:r w:rsidRPr="004C7E39">
              <w:rPr>
                <w:color w:val="FF0000"/>
                <w:sz w:val="18"/>
                <w:szCs w:val="18"/>
                <w:lang w:val="vi-VN"/>
              </w:rPr>
              <w:t>;</w:t>
            </w:r>
          </w:p>
          <w:p w14:paraId="087C5DC4"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vTrdt </w:t>
            </w:r>
            <w:r w:rsidRPr="004C7E39">
              <w:rPr>
                <w:color w:val="800080"/>
                <w:sz w:val="18"/>
                <w:szCs w:val="18"/>
                <w:lang w:val="vi-VN"/>
              </w:rPr>
              <w:t>DATE</w:t>
            </w:r>
            <w:r w:rsidRPr="004C7E39">
              <w:rPr>
                <w:color w:val="FF0000"/>
                <w:sz w:val="18"/>
                <w:szCs w:val="18"/>
                <w:lang w:val="vi-VN"/>
              </w:rPr>
              <w:t>;</w:t>
            </w:r>
          </w:p>
          <w:p w14:paraId="2625EECA"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vType </w:t>
            </w:r>
            <w:r w:rsidRPr="004C7E39">
              <w:rPr>
                <w:color w:val="800080"/>
                <w:sz w:val="18"/>
                <w:szCs w:val="18"/>
                <w:lang w:val="vi-VN"/>
              </w:rPr>
              <w:t>CHAR</w:t>
            </w:r>
            <w:r w:rsidRPr="004C7E39">
              <w:rPr>
                <w:color w:val="FF0000"/>
                <w:sz w:val="18"/>
                <w:szCs w:val="18"/>
                <w:lang w:val="vi-VN"/>
              </w:rPr>
              <w:t>(</w:t>
            </w:r>
            <w:r w:rsidRPr="004C7E39">
              <w:rPr>
                <w:color w:val="000000"/>
                <w:sz w:val="18"/>
                <w:szCs w:val="18"/>
                <w:lang w:val="vi-VN"/>
              </w:rPr>
              <w:t>1</w:t>
            </w:r>
            <w:r w:rsidRPr="004C7E39">
              <w:rPr>
                <w:color w:val="FF0000"/>
                <w:sz w:val="18"/>
                <w:szCs w:val="18"/>
                <w:lang w:val="vi-VN"/>
              </w:rPr>
              <w:t>);</w:t>
            </w:r>
          </w:p>
          <w:p w14:paraId="184672E8"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vRes </w:t>
            </w:r>
            <w:r w:rsidRPr="004C7E39">
              <w:rPr>
                <w:color w:val="800080"/>
                <w:sz w:val="18"/>
                <w:szCs w:val="18"/>
                <w:lang w:val="vi-VN"/>
              </w:rPr>
              <w:t>PLS_INTEGER</w:t>
            </w: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 </w:t>
            </w:r>
            <w:r w:rsidRPr="004C7E39">
              <w:rPr>
                <w:color w:val="0000FF"/>
                <w:sz w:val="18"/>
                <w:szCs w:val="18"/>
                <w:lang w:val="vi-VN"/>
              </w:rPr>
              <w:t>NULL</w:t>
            </w:r>
            <w:r w:rsidRPr="004C7E39">
              <w:rPr>
                <w:color w:val="FF0000"/>
                <w:sz w:val="18"/>
                <w:szCs w:val="18"/>
                <w:lang w:val="vi-VN"/>
              </w:rPr>
              <w:t>;</w:t>
            </w:r>
          </w:p>
          <w:p w14:paraId="61B2F89C"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vCust_ID TBAADM</w:t>
            </w:r>
            <w:r w:rsidRPr="004C7E39">
              <w:rPr>
                <w:color w:val="FF0000"/>
                <w:sz w:val="18"/>
                <w:szCs w:val="18"/>
                <w:lang w:val="vi-VN"/>
              </w:rPr>
              <w:t>.</w:t>
            </w:r>
            <w:r w:rsidRPr="004C7E39">
              <w:rPr>
                <w:color w:val="000000"/>
                <w:sz w:val="18"/>
                <w:szCs w:val="18"/>
                <w:lang w:val="vi-VN"/>
              </w:rPr>
              <w:t>GAM</w:t>
            </w:r>
            <w:r w:rsidRPr="004C7E39">
              <w:rPr>
                <w:color w:val="FF0000"/>
                <w:sz w:val="18"/>
                <w:szCs w:val="18"/>
                <w:lang w:val="vi-VN"/>
              </w:rPr>
              <w:t>.</w:t>
            </w:r>
            <w:r w:rsidRPr="004C7E39">
              <w:rPr>
                <w:color w:val="000000"/>
                <w:sz w:val="18"/>
                <w:szCs w:val="18"/>
                <w:lang w:val="vi-VN"/>
              </w:rPr>
              <w:t>CUST_ID</w:t>
            </w:r>
            <w:r w:rsidRPr="004C7E39">
              <w:rPr>
                <w:color w:val="FF0000"/>
                <w:sz w:val="18"/>
                <w:szCs w:val="18"/>
                <w:lang w:val="vi-VN"/>
              </w:rPr>
              <w:t>%</w:t>
            </w:r>
            <w:r w:rsidRPr="004C7E39">
              <w:rPr>
                <w:color w:val="0000FF"/>
                <w:sz w:val="18"/>
                <w:szCs w:val="18"/>
                <w:lang w:val="vi-VN"/>
              </w:rPr>
              <w:t>TYPE</w:t>
            </w:r>
            <w:r w:rsidRPr="004C7E39">
              <w:rPr>
                <w:color w:val="FF0000"/>
                <w:sz w:val="18"/>
                <w:szCs w:val="18"/>
                <w:lang w:val="vi-VN"/>
              </w:rPr>
              <w:t>;</w:t>
            </w:r>
          </w:p>
          <w:p w14:paraId="29F859B5" w14:textId="77777777" w:rsidR="006A522F" w:rsidRPr="004C7E39" w:rsidRDefault="006A522F" w:rsidP="00415767">
            <w:pPr>
              <w:autoSpaceDE w:val="0"/>
              <w:autoSpaceDN w:val="0"/>
              <w:adjustRightInd w:val="0"/>
              <w:ind w:left="720"/>
              <w:rPr>
                <w:color w:val="FF0000"/>
                <w:sz w:val="18"/>
                <w:szCs w:val="18"/>
                <w:lang w:val="vi-VN"/>
              </w:rPr>
            </w:pPr>
          </w:p>
          <w:p w14:paraId="379630D9" w14:textId="77777777" w:rsidR="006A522F" w:rsidRPr="004C7E39" w:rsidRDefault="006A522F" w:rsidP="00415767">
            <w:pPr>
              <w:autoSpaceDE w:val="0"/>
              <w:autoSpaceDN w:val="0"/>
              <w:adjustRightInd w:val="0"/>
              <w:ind w:left="720"/>
              <w:rPr>
                <w:color w:val="0000FF"/>
                <w:sz w:val="18"/>
                <w:szCs w:val="18"/>
                <w:lang w:val="vi-VN"/>
              </w:rPr>
            </w:pPr>
            <w:r w:rsidRPr="004C7E39">
              <w:rPr>
                <w:color w:val="0000FF"/>
                <w:sz w:val="18"/>
                <w:szCs w:val="18"/>
                <w:lang w:val="vi-VN"/>
              </w:rPr>
              <w:t>BEGIN</w:t>
            </w:r>
          </w:p>
          <w:p w14:paraId="17DCC23C"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vType_ID </w:t>
            </w:r>
            <w:r w:rsidRPr="004C7E39">
              <w:rPr>
                <w:color w:val="FF0000"/>
                <w:sz w:val="18"/>
                <w:szCs w:val="18"/>
                <w:lang w:val="vi-VN"/>
              </w:rPr>
              <w:t>:=</w:t>
            </w:r>
            <w:r w:rsidRPr="004C7E39">
              <w:rPr>
                <w:color w:val="000000"/>
                <w:sz w:val="18"/>
                <w:szCs w:val="18"/>
                <w:lang w:val="vi-VN"/>
              </w:rPr>
              <w:t xml:space="preserve"> trim</w:t>
            </w:r>
            <w:r w:rsidRPr="004C7E39">
              <w:rPr>
                <w:color w:val="FF0000"/>
                <w:sz w:val="18"/>
                <w:szCs w:val="18"/>
                <w:lang w:val="vi-VN"/>
              </w:rPr>
              <w:t>(</w:t>
            </w:r>
            <w:r w:rsidRPr="004C7E39">
              <w:rPr>
                <w:color w:val="000000"/>
                <w:sz w:val="18"/>
                <w:szCs w:val="18"/>
                <w:lang w:val="vi-VN"/>
              </w:rPr>
              <w:t>pType_ID</w:t>
            </w:r>
            <w:r w:rsidRPr="004C7E39">
              <w:rPr>
                <w:color w:val="FF0000"/>
                <w:sz w:val="18"/>
                <w:szCs w:val="18"/>
                <w:lang w:val="vi-VN"/>
              </w:rPr>
              <w:t>);</w:t>
            </w:r>
          </w:p>
          <w:p w14:paraId="0B1443A1"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vType </w:t>
            </w:r>
            <w:r w:rsidRPr="004C7E39">
              <w:rPr>
                <w:color w:val="FF0000"/>
                <w:sz w:val="18"/>
                <w:szCs w:val="18"/>
                <w:lang w:val="vi-VN"/>
              </w:rPr>
              <w:t>:=</w:t>
            </w:r>
            <w:r w:rsidRPr="004C7E39">
              <w:rPr>
                <w:color w:val="000000"/>
                <w:sz w:val="18"/>
                <w:szCs w:val="18"/>
                <w:lang w:val="vi-VN"/>
              </w:rPr>
              <w:t xml:space="preserve"> LPAD</w:t>
            </w:r>
            <w:r w:rsidRPr="004C7E39">
              <w:rPr>
                <w:color w:val="FF0000"/>
                <w:sz w:val="18"/>
                <w:szCs w:val="18"/>
                <w:lang w:val="vi-VN"/>
              </w:rPr>
              <w:t>(</w:t>
            </w:r>
            <w:r w:rsidRPr="004C7E39">
              <w:rPr>
                <w:color w:val="000000"/>
                <w:sz w:val="18"/>
                <w:szCs w:val="18"/>
                <w:lang w:val="vi-VN"/>
              </w:rPr>
              <w:t>UPPER</w:t>
            </w:r>
            <w:r w:rsidRPr="004C7E39">
              <w:rPr>
                <w:color w:val="FF0000"/>
                <w:sz w:val="18"/>
                <w:szCs w:val="18"/>
                <w:lang w:val="vi-VN"/>
              </w:rPr>
              <w:t>(</w:t>
            </w:r>
            <w:r w:rsidRPr="004C7E39">
              <w:rPr>
                <w:color w:val="000000"/>
                <w:sz w:val="18"/>
                <w:szCs w:val="18"/>
                <w:lang w:val="vi-VN"/>
              </w:rPr>
              <w:t>TRIM</w:t>
            </w:r>
            <w:r w:rsidRPr="004C7E39">
              <w:rPr>
                <w:color w:val="FF0000"/>
                <w:sz w:val="18"/>
                <w:szCs w:val="18"/>
                <w:lang w:val="vi-VN"/>
              </w:rPr>
              <w:t>(</w:t>
            </w:r>
            <w:r w:rsidRPr="004C7E39">
              <w:rPr>
                <w:color w:val="000000"/>
                <w:sz w:val="18"/>
                <w:szCs w:val="18"/>
                <w:lang w:val="vi-VN"/>
              </w:rPr>
              <w:t>pType</w:t>
            </w:r>
            <w:r w:rsidRPr="004C7E39">
              <w:rPr>
                <w:color w:val="FF0000"/>
                <w:sz w:val="18"/>
                <w:szCs w:val="18"/>
                <w:lang w:val="vi-VN"/>
              </w:rPr>
              <w:t>)),</w:t>
            </w:r>
            <w:r w:rsidRPr="004C7E39">
              <w:rPr>
                <w:color w:val="000000"/>
                <w:sz w:val="18"/>
                <w:szCs w:val="18"/>
                <w:lang w:val="vi-VN"/>
              </w:rPr>
              <w:t>1</w:t>
            </w:r>
            <w:r w:rsidRPr="004C7E39">
              <w:rPr>
                <w:color w:val="FF0000"/>
                <w:sz w:val="18"/>
                <w:szCs w:val="18"/>
                <w:lang w:val="vi-VN"/>
              </w:rPr>
              <w:t>);</w:t>
            </w:r>
          </w:p>
          <w:p w14:paraId="23732413"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vTrdt </w:t>
            </w:r>
            <w:r w:rsidRPr="004C7E39">
              <w:rPr>
                <w:color w:val="FF0000"/>
                <w:sz w:val="18"/>
                <w:szCs w:val="18"/>
                <w:lang w:val="vi-VN"/>
              </w:rPr>
              <w:t>:=</w:t>
            </w:r>
            <w:r w:rsidRPr="004C7E39">
              <w:rPr>
                <w:color w:val="000000"/>
                <w:sz w:val="18"/>
                <w:szCs w:val="18"/>
                <w:lang w:val="vi-VN"/>
              </w:rPr>
              <w:t xml:space="preserve"> to_date</w:t>
            </w:r>
            <w:r w:rsidRPr="004C7E39">
              <w:rPr>
                <w:color w:val="FF0000"/>
                <w:sz w:val="18"/>
                <w:szCs w:val="18"/>
                <w:lang w:val="vi-VN"/>
              </w:rPr>
              <w:t>(</w:t>
            </w:r>
            <w:r w:rsidRPr="004C7E39">
              <w:rPr>
                <w:color w:val="000000"/>
                <w:sz w:val="18"/>
                <w:szCs w:val="18"/>
                <w:lang w:val="vi-VN"/>
              </w:rPr>
              <w:t>to_char</w:t>
            </w:r>
            <w:r w:rsidRPr="004C7E39">
              <w:rPr>
                <w:color w:val="FF0000"/>
                <w:sz w:val="18"/>
                <w:szCs w:val="18"/>
                <w:lang w:val="vi-VN"/>
              </w:rPr>
              <w:t>(</w:t>
            </w:r>
            <w:r w:rsidRPr="004C7E39">
              <w:rPr>
                <w:color w:val="000000"/>
                <w:sz w:val="18"/>
                <w:szCs w:val="18"/>
                <w:lang w:val="vi-VN"/>
              </w:rPr>
              <w:t>pTrdt</w:t>
            </w:r>
            <w:r w:rsidRPr="004C7E39">
              <w:rPr>
                <w:color w:val="FF0000"/>
                <w:sz w:val="18"/>
                <w:szCs w:val="18"/>
                <w:lang w:val="vi-VN"/>
              </w:rPr>
              <w:t>,</w:t>
            </w:r>
            <w:r w:rsidRPr="004C7E39">
              <w:rPr>
                <w:color w:val="008080"/>
                <w:sz w:val="18"/>
                <w:szCs w:val="18"/>
                <w:lang w:val="vi-VN"/>
              </w:rPr>
              <w:t>'YYYYMMDD'</w:t>
            </w:r>
            <w:r w:rsidRPr="004C7E39">
              <w:rPr>
                <w:color w:val="FF0000"/>
                <w:sz w:val="18"/>
                <w:szCs w:val="18"/>
                <w:lang w:val="vi-VN"/>
              </w:rPr>
              <w:t>),</w:t>
            </w:r>
            <w:r w:rsidRPr="004C7E39">
              <w:rPr>
                <w:color w:val="008080"/>
                <w:sz w:val="18"/>
                <w:szCs w:val="18"/>
                <w:lang w:val="vi-VN"/>
              </w:rPr>
              <w:t>'YYYYMMDD'</w:t>
            </w:r>
            <w:r w:rsidRPr="004C7E39">
              <w:rPr>
                <w:color w:val="FF0000"/>
                <w:sz w:val="18"/>
                <w:szCs w:val="18"/>
                <w:lang w:val="vi-VN"/>
              </w:rPr>
              <w:t>);</w:t>
            </w:r>
          </w:p>
          <w:p w14:paraId="133BA34E"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p>
          <w:p w14:paraId="71F495DD" w14:textId="77777777" w:rsidR="006A522F" w:rsidRPr="004C7E39" w:rsidRDefault="006A522F" w:rsidP="00415767">
            <w:pPr>
              <w:autoSpaceDE w:val="0"/>
              <w:autoSpaceDN w:val="0"/>
              <w:adjustRightInd w:val="0"/>
              <w:ind w:left="720"/>
              <w:rPr>
                <w:color w:val="0000FF"/>
                <w:sz w:val="18"/>
                <w:szCs w:val="18"/>
                <w:lang w:val="vi-VN"/>
              </w:rPr>
            </w:pPr>
            <w:r w:rsidRPr="004C7E39">
              <w:rPr>
                <w:color w:val="000000"/>
                <w:sz w:val="18"/>
                <w:szCs w:val="18"/>
                <w:lang w:val="vi-VN"/>
              </w:rPr>
              <w:t xml:space="preserve">     </w:t>
            </w:r>
            <w:r w:rsidRPr="004C7E39">
              <w:rPr>
                <w:color w:val="0000FF"/>
                <w:sz w:val="18"/>
                <w:szCs w:val="18"/>
                <w:lang w:val="vi-VN"/>
              </w:rPr>
              <w:t>IF</w:t>
            </w:r>
            <w:r w:rsidRPr="004C7E39">
              <w:rPr>
                <w:color w:val="000000"/>
                <w:sz w:val="18"/>
                <w:szCs w:val="18"/>
                <w:lang w:val="vi-VN"/>
              </w:rPr>
              <w:t xml:space="preserve"> vType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'A'</w:t>
            </w:r>
            <w:r w:rsidRPr="004C7E39">
              <w:rPr>
                <w:color w:val="000000"/>
                <w:sz w:val="18"/>
                <w:szCs w:val="18"/>
                <w:lang w:val="vi-VN"/>
              </w:rPr>
              <w:t xml:space="preserve"> </w:t>
            </w:r>
            <w:r w:rsidRPr="004C7E39">
              <w:rPr>
                <w:color w:val="0000FF"/>
                <w:sz w:val="18"/>
                <w:szCs w:val="18"/>
                <w:lang w:val="vi-VN"/>
              </w:rPr>
              <w:t>THEN</w:t>
            </w:r>
          </w:p>
          <w:p w14:paraId="4F2637C5"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GRP</w:t>
            </w:r>
          </w:p>
          <w:p w14:paraId="08365D68"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INTO</w:t>
            </w:r>
            <w:r w:rsidRPr="004C7E39">
              <w:rPr>
                <w:color w:val="000000"/>
                <w:sz w:val="18"/>
                <w:szCs w:val="18"/>
                <w:lang w:val="vi-VN"/>
              </w:rPr>
              <w:t xml:space="preserve"> vRes</w:t>
            </w:r>
          </w:p>
          <w:p w14:paraId="28AA1448" w14:textId="77777777" w:rsidR="006A522F" w:rsidRPr="004C7E39" w:rsidRDefault="006A522F" w:rsidP="00415767">
            <w:pPr>
              <w:autoSpaceDE w:val="0"/>
              <w:autoSpaceDN w:val="0"/>
              <w:adjustRightInd w:val="0"/>
              <w:ind w:left="720"/>
              <w:rPr>
                <w:color w:val="0000FF"/>
                <w:sz w:val="18"/>
                <w:szCs w:val="18"/>
                <w:lang w:val="vi-VN"/>
              </w:rPr>
            </w:pPr>
            <w:r w:rsidRPr="004C7E39">
              <w:rPr>
                <w:color w:val="000000"/>
                <w:sz w:val="18"/>
                <w:szCs w:val="18"/>
                <w:lang w:val="vi-VN"/>
              </w:rPr>
              <w:t xml:space="preserve">        </w:t>
            </w:r>
            <w:r w:rsidRPr="004C7E39">
              <w:rPr>
                <w:color w:val="0000FF"/>
                <w:sz w:val="18"/>
                <w:szCs w:val="18"/>
                <w:lang w:val="vi-VN"/>
              </w:rPr>
              <w:t>FROM</w:t>
            </w:r>
          </w:p>
          <w:p w14:paraId="1FD8DC29"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FF0000"/>
                <w:sz w:val="18"/>
                <w:szCs w:val="18"/>
                <w:lang w:val="vi-VN"/>
              </w:rPr>
              <w:t>(</w:t>
            </w:r>
          </w:p>
          <w:p w14:paraId="5D82C7BE"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B2K_TYPE</w:t>
            </w:r>
            <w:r w:rsidRPr="004C7E39">
              <w:rPr>
                <w:color w:val="FF0000"/>
                <w:sz w:val="18"/>
                <w:szCs w:val="18"/>
                <w:lang w:val="vi-VN"/>
              </w:rPr>
              <w:t>,</w:t>
            </w:r>
          </w:p>
          <w:p w14:paraId="7D359C5C"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B2K_ID</w:t>
            </w:r>
            <w:r w:rsidRPr="004C7E39">
              <w:rPr>
                <w:color w:val="FF0000"/>
                <w:sz w:val="18"/>
                <w:szCs w:val="18"/>
                <w:lang w:val="vi-VN"/>
              </w:rPr>
              <w:t>,</w:t>
            </w:r>
          </w:p>
          <w:p w14:paraId="0CBC7B8C"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SRL_NUM</w:t>
            </w:r>
            <w:r w:rsidRPr="004C7E39">
              <w:rPr>
                <w:color w:val="FF0000"/>
                <w:sz w:val="18"/>
                <w:szCs w:val="18"/>
                <w:lang w:val="vi-VN"/>
              </w:rPr>
              <w:t>,</w:t>
            </w:r>
          </w:p>
          <w:p w14:paraId="35DC62BB"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TO_NUMBER</w:t>
            </w:r>
            <w:r w:rsidRPr="004C7E39">
              <w:rPr>
                <w:color w:val="FF0000"/>
                <w:sz w:val="18"/>
                <w:szCs w:val="18"/>
                <w:lang w:val="vi-VN"/>
              </w:rPr>
              <w:t>(</w:t>
            </w:r>
            <w:r w:rsidRPr="004C7E39">
              <w:rPr>
                <w:color w:val="000000"/>
                <w:sz w:val="18"/>
                <w:szCs w:val="18"/>
                <w:lang w:val="vi-VN"/>
              </w:rPr>
              <w:t>MAIN_CLASSIFICATION_USER</w:t>
            </w:r>
            <w:r w:rsidRPr="004C7E39">
              <w:rPr>
                <w:color w:val="FF0000"/>
                <w:sz w:val="18"/>
                <w:szCs w:val="18"/>
                <w:lang w:val="vi-VN"/>
              </w:rPr>
              <w:t>)</w:t>
            </w:r>
            <w:r w:rsidRPr="004C7E39">
              <w:rPr>
                <w:color w:val="000000"/>
                <w:sz w:val="18"/>
                <w:szCs w:val="18"/>
                <w:lang w:val="vi-VN"/>
              </w:rPr>
              <w:t xml:space="preserve"> GRP</w:t>
            </w:r>
            <w:r w:rsidRPr="004C7E39">
              <w:rPr>
                <w:color w:val="FF0000"/>
                <w:sz w:val="18"/>
                <w:szCs w:val="18"/>
                <w:lang w:val="vi-VN"/>
              </w:rPr>
              <w:t>,</w:t>
            </w:r>
          </w:p>
          <w:p w14:paraId="62C4749A"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ROW_NUMBER</w:t>
            </w:r>
            <w:r w:rsidRPr="004C7E39">
              <w:rPr>
                <w:color w:val="FF0000"/>
                <w:sz w:val="18"/>
                <w:szCs w:val="18"/>
                <w:lang w:val="vi-VN"/>
              </w:rPr>
              <w:t>()</w:t>
            </w:r>
            <w:r w:rsidRPr="004C7E39">
              <w:rPr>
                <w:color w:val="000000"/>
                <w:sz w:val="18"/>
                <w:szCs w:val="18"/>
                <w:lang w:val="vi-VN"/>
              </w:rPr>
              <w:t xml:space="preserve"> OVER </w:t>
            </w:r>
            <w:r w:rsidRPr="004C7E39">
              <w:rPr>
                <w:color w:val="FF0000"/>
                <w:sz w:val="18"/>
                <w:szCs w:val="18"/>
                <w:lang w:val="vi-VN"/>
              </w:rPr>
              <w:t>(</w:t>
            </w:r>
            <w:r w:rsidRPr="004C7E39">
              <w:rPr>
                <w:color w:val="0000FF"/>
                <w:sz w:val="18"/>
                <w:szCs w:val="18"/>
                <w:lang w:val="vi-VN"/>
              </w:rPr>
              <w:t>PARTITION</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B2K_TYPE</w:t>
            </w:r>
            <w:r w:rsidRPr="004C7E39">
              <w:rPr>
                <w:color w:val="FF0000"/>
                <w:sz w:val="18"/>
                <w:szCs w:val="18"/>
                <w:lang w:val="vi-VN"/>
              </w:rPr>
              <w:t>,</w:t>
            </w:r>
            <w:r w:rsidRPr="004C7E39">
              <w:rPr>
                <w:color w:val="000000"/>
                <w:sz w:val="18"/>
                <w:szCs w:val="18"/>
                <w:lang w:val="vi-VN"/>
              </w:rPr>
              <w:t xml:space="preserve"> B2K_ID </w:t>
            </w:r>
            <w:r w:rsidRPr="004C7E39">
              <w:rPr>
                <w:color w:val="0000FF"/>
                <w:sz w:val="18"/>
                <w:szCs w:val="18"/>
                <w:lang w:val="vi-VN"/>
              </w:rPr>
              <w:t>ORDER</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TO_NUMBER</w:t>
            </w:r>
            <w:r w:rsidRPr="004C7E39">
              <w:rPr>
                <w:color w:val="FF0000"/>
                <w:sz w:val="18"/>
                <w:szCs w:val="18"/>
                <w:lang w:val="vi-VN"/>
              </w:rPr>
              <w:t>(</w:t>
            </w:r>
            <w:r w:rsidRPr="004C7E39">
              <w:rPr>
                <w:color w:val="000000"/>
                <w:sz w:val="18"/>
                <w:szCs w:val="18"/>
                <w:lang w:val="vi-VN"/>
              </w:rPr>
              <w:t>SRL_NUM</w:t>
            </w:r>
            <w:r w:rsidRPr="004C7E39">
              <w:rPr>
                <w:color w:val="FF0000"/>
                <w:sz w:val="18"/>
                <w:szCs w:val="18"/>
                <w:lang w:val="vi-VN"/>
              </w:rPr>
              <w:t>)</w:t>
            </w:r>
            <w:r w:rsidRPr="004C7E39">
              <w:rPr>
                <w:color w:val="000000"/>
                <w:sz w:val="18"/>
                <w:szCs w:val="18"/>
                <w:lang w:val="vi-VN"/>
              </w:rPr>
              <w:t xml:space="preserve"> </w:t>
            </w:r>
            <w:r w:rsidRPr="004C7E39">
              <w:rPr>
                <w:color w:val="FF0000"/>
                <w:sz w:val="18"/>
                <w:szCs w:val="18"/>
                <w:lang w:val="vi-VN"/>
              </w:rPr>
              <w:t>DESC)</w:t>
            </w:r>
            <w:r w:rsidRPr="004C7E39">
              <w:rPr>
                <w:color w:val="000000"/>
                <w:sz w:val="18"/>
                <w:szCs w:val="18"/>
                <w:lang w:val="vi-VN"/>
              </w:rPr>
              <w:t xml:space="preserve"> RN</w:t>
            </w:r>
          </w:p>
          <w:p w14:paraId="25BA1B87"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TBAADM</w:t>
            </w:r>
            <w:r w:rsidRPr="004C7E39">
              <w:rPr>
                <w:color w:val="FF0000"/>
                <w:sz w:val="18"/>
                <w:szCs w:val="18"/>
                <w:lang w:val="vi-VN"/>
              </w:rPr>
              <w:t>.</w:t>
            </w:r>
            <w:r w:rsidRPr="004C7E39">
              <w:rPr>
                <w:color w:val="000000"/>
                <w:sz w:val="18"/>
                <w:szCs w:val="18"/>
                <w:lang w:val="vi-VN"/>
              </w:rPr>
              <w:t>ACH</w:t>
            </w:r>
          </w:p>
          <w:p w14:paraId="6FBECCE0" w14:textId="77777777" w:rsidR="006A522F" w:rsidRPr="004C7E39" w:rsidRDefault="006A522F" w:rsidP="00415767">
            <w:pPr>
              <w:autoSpaceDE w:val="0"/>
              <w:autoSpaceDN w:val="0"/>
              <w:adjustRightInd w:val="0"/>
              <w:ind w:left="720"/>
              <w:rPr>
                <w:color w:val="00808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B2K_TYPE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'ACCNT'</w:t>
            </w:r>
          </w:p>
          <w:p w14:paraId="05C6AE7B"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B2K_ID </w:t>
            </w:r>
            <w:r w:rsidRPr="004C7E39">
              <w:rPr>
                <w:color w:val="FF0000"/>
                <w:sz w:val="18"/>
                <w:szCs w:val="18"/>
                <w:lang w:val="vi-VN"/>
              </w:rPr>
              <w:t>=</w:t>
            </w:r>
            <w:r w:rsidRPr="004C7E39">
              <w:rPr>
                <w:color w:val="000000"/>
                <w:sz w:val="18"/>
                <w:szCs w:val="18"/>
                <w:lang w:val="vi-VN"/>
              </w:rPr>
              <w:t xml:space="preserve"> vType_ID</w:t>
            </w:r>
          </w:p>
          <w:p w14:paraId="322056F6" w14:textId="77777777" w:rsidR="006A522F" w:rsidRPr="004C7E39" w:rsidRDefault="006A522F" w:rsidP="00415767">
            <w:pPr>
              <w:autoSpaceDE w:val="0"/>
              <w:autoSpaceDN w:val="0"/>
              <w:adjustRightInd w:val="0"/>
              <w:ind w:left="720"/>
              <w:rPr>
                <w:color w:val="008000"/>
                <w:sz w:val="18"/>
                <w:szCs w:val="18"/>
                <w:lang w:val="vi-VN"/>
              </w:rPr>
            </w:pPr>
            <w:r w:rsidRPr="004C7E39">
              <w:rPr>
                <w:color w:val="000000"/>
                <w:sz w:val="18"/>
                <w:szCs w:val="18"/>
                <w:lang w:val="vi-VN"/>
              </w:rPr>
              <w:t xml:space="preserve">                   </w:t>
            </w:r>
          </w:p>
          <w:p w14:paraId="1DB4F0A3"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TRUNC</w:t>
            </w:r>
            <w:r w:rsidRPr="004C7E39">
              <w:rPr>
                <w:color w:val="FF0000"/>
                <w:sz w:val="18"/>
                <w:szCs w:val="18"/>
                <w:lang w:val="vi-VN"/>
              </w:rPr>
              <w:t>(</w:t>
            </w:r>
            <w:r w:rsidRPr="004C7E39">
              <w:rPr>
                <w:color w:val="000000"/>
                <w:sz w:val="18"/>
                <w:szCs w:val="18"/>
                <w:lang w:val="vi-VN"/>
              </w:rPr>
              <w:t>USER_CLASSIFICATION_DATE</w:t>
            </w:r>
            <w:r w:rsidRPr="004C7E39">
              <w:rPr>
                <w:color w:val="FF0000"/>
                <w:sz w:val="18"/>
                <w:szCs w:val="18"/>
                <w:lang w:val="vi-VN"/>
              </w:rPr>
              <w:t>)</w:t>
            </w:r>
            <w:r w:rsidRPr="004C7E39">
              <w:rPr>
                <w:color w:val="000000"/>
                <w:sz w:val="18"/>
                <w:szCs w:val="18"/>
                <w:lang w:val="vi-VN"/>
              </w:rPr>
              <w:t xml:space="preserve"> &lt;</w:t>
            </w:r>
            <w:r w:rsidRPr="004C7E39">
              <w:rPr>
                <w:color w:val="FF0000"/>
                <w:sz w:val="18"/>
                <w:szCs w:val="18"/>
                <w:lang w:val="vi-VN"/>
              </w:rPr>
              <w:t>=</w:t>
            </w:r>
            <w:r w:rsidRPr="004C7E39">
              <w:rPr>
                <w:color w:val="000000"/>
                <w:sz w:val="18"/>
                <w:szCs w:val="18"/>
                <w:lang w:val="vi-VN"/>
              </w:rPr>
              <w:t xml:space="preserve"> vTrdt</w:t>
            </w:r>
          </w:p>
          <w:p w14:paraId="41806BD1"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FF0000"/>
                <w:sz w:val="18"/>
                <w:szCs w:val="18"/>
                <w:lang w:val="vi-VN"/>
              </w:rPr>
              <w:t>)</w:t>
            </w:r>
          </w:p>
          <w:p w14:paraId="76B4F927"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RN </w:t>
            </w:r>
            <w:r w:rsidRPr="004C7E39">
              <w:rPr>
                <w:color w:val="FF0000"/>
                <w:sz w:val="18"/>
                <w:szCs w:val="18"/>
                <w:lang w:val="vi-VN"/>
              </w:rPr>
              <w:t>=</w:t>
            </w:r>
            <w:r w:rsidRPr="004C7E39">
              <w:rPr>
                <w:color w:val="000000"/>
                <w:sz w:val="18"/>
                <w:szCs w:val="18"/>
                <w:lang w:val="vi-VN"/>
              </w:rPr>
              <w:t xml:space="preserve"> 1</w:t>
            </w:r>
            <w:r w:rsidRPr="004C7E39">
              <w:rPr>
                <w:color w:val="FF0000"/>
                <w:sz w:val="18"/>
                <w:szCs w:val="18"/>
                <w:lang w:val="vi-VN"/>
              </w:rPr>
              <w:t>;</w:t>
            </w:r>
            <w:r w:rsidRPr="004C7E39">
              <w:rPr>
                <w:color w:val="000000"/>
                <w:sz w:val="18"/>
                <w:szCs w:val="18"/>
                <w:lang w:val="vi-VN"/>
              </w:rPr>
              <w:t xml:space="preserve">    </w:t>
            </w:r>
          </w:p>
          <w:p w14:paraId="17C75145"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p>
          <w:p w14:paraId="54858088" w14:textId="77777777" w:rsidR="006A522F" w:rsidRPr="004C7E39" w:rsidRDefault="006A522F" w:rsidP="00415767">
            <w:pPr>
              <w:autoSpaceDE w:val="0"/>
              <w:autoSpaceDN w:val="0"/>
              <w:adjustRightInd w:val="0"/>
              <w:ind w:left="720"/>
              <w:rPr>
                <w:color w:val="0000FF"/>
                <w:sz w:val="18"/>
                <w:szCs w:val="18"/>
                <w:lang w:val="vi-VN"/>
              </w:rPr>
            </w:pPr>
            <w:r w:rsidRPr="004C7E39">
              <w:rPr>
                <w:color w:val="000000"/>
                <w:sz w:val="18"/>
                <w:szCs w:val="18"/>
                <w:lang w:val="vi-VN"/>
              </w:rPr>
              <w:t xml:space="preserve">     </w:t>
            </w:r>
            <w:r w:rsidRPr="004C7E39">
              <w:rPr>
                <w:color w:val="0000FF"/>
                <w:sz w:val="18"/>
                <w:szCs w:val="18"/>
                <w:lang w:val="vi-VN"/>
              </w:rPr>
              <w:t>ELSIF</w:t>
            </w:r>
            <w:r w:rsidRPr="004C7E39">
              <w:rPr>
                <w:color w:val="000000"/>
                <w:sz w:val="18"/>
                <w:szCs w:val="18"/>
                <w:lang w:val="vi-VN"/>
              </w:rPr>
              <w:t xml:space="preserve"> vType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w:t>
            </w:r>
            <w:r w:rsidRPr="004C7E39">
              <w:rPr>
                <w:color w:val="000000"/>
                <w:sz w:val="18"/>
                <w:szCs w:val="18"/>
                <w:lang w:val="vi-VN"/>
              </w:rPr>
              <w:t xml:space="preserve"> </w:t>
            </w:r>
            <w:r w:rsidRPr="004C7E39">
              <w:rPr>
                <w:color w:val="0000FF"/>
                <w:sz w:val="18"/>
                <w:szCs w:val="18"/>
                <w:lang w:val="vi-VN"/>
              </w:rPr>
              <w:t>THEN</w:t>
            </w:r>
          </w:p>
          <w:p w14:paraId="20A0D1A7"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CORE_CUST_ID</w:t>
            </w:r>
          </w:p>
          <w:p w14:paraId="5497AAE4"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INTO</w:t>
            </w:r>
            <w:r w:rsidRPr="004C7E39">
              <w:rPr>
                <w:color w:val="000000"/>
                <w:sz w:val="18"/>
                <w:szCs w:val="18"/>
                <w:lang w:val="vi-VN"/>
              </w:rPr>
              <w:t xml:space="preserve"> vCust_ID</w:t>
            </w:r>
          </w:p>
          <w:p w14:paraId="5983C1A5"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CRMUSER</w:t>
            </w:r>
            <w:r w:rsidRPr="004C7E39">
              <w:rPr>
                <w:color w:val="FF0000"/>
                <w:sz w:val="18"/>
                <w:szCs w:val="18"/>
                <w:lang w:val="vi-VN"/>
              </w:rPr>
              <w:t>.</w:t>
            </w:r>
            <w:r w:rsidRPr="004C7E39">
              <w:rPr>
                <w:color w:val="000000"/>
                <w:sz w:val="18"/>
                <w:szCs w:val="18"/>
                <w:lang w:val="vi-VN"/>
              </w:rPr>
              <w:t>ACCOUNTS A</w:t>
            </w:r>
          </w:p>
          <w:p w14:paraId="2EA8C876"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ORGKEY </w:t>
            </w:r>
            <w:r w:rsidRPr="004C7E39">
              <w:rPr>
                <w:color w:val="FF0000"/>
                <w:sz w:val="18"/>
                <w:szCs w:val="18"/>
                <w:lang w:val="vi-VN"/>
              </w:rPr>
              <w:t>=</w:t>
            </w:r>
            <w:r w:rsidRPr="004C7E39">
              <w:rPr>
                <w:color w:val="000000"/>
                <w:sz w:val="18"/>
                <w:szCs w:val="18"/>
                <w:lang w:val="vi-VN"/>
              </w:rPr>
              <w:t xml:space="preserve"> vType_ID </w:t>
            </w:r>
          </w:p>
          <w:p w14:paraId="1C1F1177"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A</w:t>
            </w:r>
            <w:r w:rsidRPr="004C7E39">
              <w:rPr>
                <w:color w:val="FF0000"/>
                <w:sz w:val="18"/>
                <w:szCs w:val="18"/>
                <w:lang w:val="vi-VN"/>
              </w:rPr>
              <w:t>.</w:t>
            </w:r>
            <w:r w:rsidRPr="004C7E39">
              <w:rPr>
                <w:color w:val="000000"/>
                <w:sz w:val="18"/>
                <w:szCs w:val="18"/>
                <w:lang w:val="vi-VN"/>
              </w:rPr>
              <w:t xml:space="preserve">BANK_ID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'01'</w:t>
            </w:r>
            <w:r w:rsidRPr="004C7E39">
              <w:rPr>
                <w:color w:val="FF0000"/>
                <w:sz w:val="18"/>
                <w:szCs w:val="18"/>
                <w:lang w:val="vi-VN"/>
              </w:rPr>
              <w:t>;</w:t>
            </w:r>
          </w:p>
          <w:p w14:paraId="6EEDB75A"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p>
          <w:p w14:paraId="309FEF95"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GRP</w:t>
            </w:r>
          </w:p>
          <w:p w14:paraId="02B6F296"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INTO</w:t>
            </w:r>
            <w:r w:rsidRPr="004C7E39">
              <w:rPr>
                <w:color w:val="000000"/>
                <w:sz w:val="18"/>
                <w:szCs w:val="18"/>
                <w:lang w:val="vi-VN"/>
              </w:rPr>
              <w:t xml:space="preserve"> vRes</w:t>
            </w:r>
          </w:p>
          <w:p w14:paraId="3F851499" w14:textId="77777777" w:rsidR="006A522F" w:rsidRPr="004C7E39" w:rsidRDefault="006A522F" w:rsidP="00415767">
            <w:pPr>
              <w:autoSpaceDE w:val="0"/>
              <w:autoSpaceDN w:val="0"/>
              <w:adjustRightInd w:val="0"/>
              <w:ind w:left="720"/>
              <w:rPr>
                <w:color w:val="0000FF"/>
                <w:sz w:val="18"/>
                <w:szCs w:val="18"/>
                <w:lang w:val="vi-VN"/>
              </w:rPr>
            </w:pPr>
            <w:r w:rsidRPr="004C7E39">
              <w:rPr>
                <w:color w:val="000000"/>
                <w:sz w:val="18"/>
                <w:szCs w:val="18"/>
                <w:lang w:val="vi-VN"/>
              </w:rPr>
              <w:t xml:space="preserve">        </w:t>
            </w:r>
            <w:r w:rsidRPr="004C7E39">
              <w:rPr>
                <w:color w:val="0000FF"/>
                <w:sz w:val="18"/>
                <w:szCs w:val="18"/>
                <w:lang w:val="vi-VN"/>
              </w:rPr>
              <w:t>FROM</w:t>
            </w:r>
          </w:p>
          <w:p w14:paraId="6F73FC96"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FF0000"/>
                <w:sz w:val="18"/>
                <w:szCs w:val="18"/>
                <w:lang w:val="vi-VN"/>
              </w:rPr>
              <w:t>(</w:t>
            </w:r>
          </w:p>
          <w:p w14:paraId="4FADF084"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SELECT</w:t>
            </w:r>
            <w:r w:rsidRPr="004C7E39">
              <w:rPr>
                <w:color w:val="000000"/>
                <w:sz w:val="18"/>
                <w:szCs w:val="18"/>
                <w:lang w:val="vi-VN"/>
              </w:rPr>
              <w:t xml:space="preserve"> B2K_TYPE</w:t>
            </w:r>
            <w:r w:rsidRPr="004C7E39">
              <w:rPr>
                <w:color w:val="FF0000"/>
                <w:sz w:val="18"/>
                <w:szCs w:val="18"/>
                <w:lang w:val="vi-VN"/>
              </w:rPr>
              <w:t>,</w:t>
            </w:r>
          </w:p>
          <w:p w14:paraId="5EF0D2B1"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B2K_ID</w:t>
            </w:r>
            <w:r w:rsidRPr="004C7E39">
              <w:rPr>
                <w:color w:val="FF0000"/>
                <w:sz w:val="18"/>
                <w:szCs w:val="18"/>
                <w:lang w:val="vi-VN"/>
              </w:rPr>
              <w:t>,</w:t>
            </w:r>
          </w:p>
          <w:p w14:paraId="57CFA8DD"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SRL_NUM</w:t>
            </w:r>
            <w:r w:rsidRPr="004C7E39">
              <w:rPr>
                <w:color w:val="FF0000"/>
                <w:sz w:val="18"/>
                <w:szCs w:val="18"/>
                <w:lang w:val="vi-VN"/>
              </w:rPr>
              <w:t>,</w:t>
            </w:r>
          </w:p>
          <w:p w14:paraId="548E1AF3"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TO_NUMBER</w:t>
            </w:r>
            <w:r w:rsidRPr="004C7E39">
              <w:rPr>
                <w:color w:val="FF0000"/>
                <w:sz w:val="18"/>
                <w:szCs w:val="18"/>
                <w:lang w:val="vi-VN"/>
              </w:rPr>
              <w:t>(</w:t>
            </w:r>
            <w:r w:rsidRPr="004C7E39">
              <w:rPr>
                <w:color w:val="000000"/>
                <w:sz w:val="18"/>
                <w:szCs w:val="18"/>
                <w:lang w:val="vi-VN"/>
              </w:rPr>
              <w:t>MAIN_CLASSIFICATION_USER</w:t>
            </w:r>
            <w:r w:rsidRPr="004C7E39">
              <w:rPr>
                <w:color w:val="FF0000"/>
                <w:sz w:val="18"/>
                <w:szCs w:val="18"/>
                <w:lang w:val="vi-VN"/>
              </w:rPr>
              <w:t>)</w:t>
            </w:r>
            <w:r w:rsidRPr="004C7E39">
              <w:rPr>
                <w:color w:val="000000"/>
                <w:sz w:val="18"/>
                <w:szCs w:val="18"/>
                <w:lang w:val="vi-VN"/>
              </w:rPr>
              <w:t xml:space="preserve"> GRP</w:t>
            </w:r>
            <w:r w:rsidRPr="004C7E39">
              <w:rPr>
                <w:color w:val="FF0000"/>
                <w:sz w:val="18"/>
                <w:szCs w:val="18"/>
                <w:lang w:val="vi-VN"/>
              </w:rPr>
              <w:t>,</w:t>
            </w:r>
          </w:p>
          <w:p w14:paraId="6AACAEFF"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ROW_NUMBER</w:t>
            </w:r>
            <w:r w:rsidRPr="004C7E39">
              <w:rPr>
                <w:color w:val="FF0000"/>
                <w:sz w:val="18"/>
                <w:szCs w:val="18"/>
                <w:lang w:val="vi-VN"/>
              </w:rPr>
              <w:t>()</w:t>
            </w:r>
            <w:r w:rsidRPr="004C7E39">
              <w:rPr>
                <w:color w:val="000000"/>
                <w:sz w:val="18"/>
                <w:szCs w:val="18"/>
                <w:lang w:val="vi-VN"/>
              </w:rPr>
              <w:t xml:space="preserve"> OVER </w:t>
            </w:r>
            <w:r w:rsidRPr="004C7E39">
              <w:rPr>
                <w:color w:val="FF0000"/>
                <w:sz w:val="18"/>
                <w:szCs w:val="18"/>
                <w:lang w:val="vi-VN"/>
              </w:rPr>
              <w:t>(</w:t>
            </w:r>
            <w:r w:rsidRPr="004C7E39">
              <w:rPr>
                <w:color w:val="0000FF"/>
                <w:sz w:val="18"/>
                <w:szCs w:val="18"/>
                <w:lang w:val="vi-VN"/>
              </w:rPr>
              <w:t>PARTITION</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B2K_TYPE</w:t>
            </w:r>
            <w:r w:rsidRPr="004C7E39">
              <w:rPr>
                <w:color w:val="FF0000"/>
                <w:sz w:val="18"/>
                <w:szCs w:val="18"/>
                <w:lang w:val="vi-VN"/>
              </w:rPr>
              <w:t>,</w:t>
            </w:r>
            <w:r w:rsidRPr="004C7E39">
              <w:rPr>
                <w:color w:val="000000"/>
                <w:sz w:val="18"/>
                <w:szCs w:val="18"/>
                <w:lang w:val="vi-VN"/>
              </w:rPr>
              <w:t xml:space="preserve"> B2K_ID </w:t>
            </w:r>
            <w:r w:rsidRPr="004C7E39">
              <w:rPr>
                <w:color w:val="0000FF"/>
                <w:sz w:val="18"/>
                <w:szCs w:val="18"/>
                <w:lang w:val="vi-VN"/>
              </w:rPr>
              <w:t>ORDER</w:t>
            </w:r>
            <w:r w:rsidRPr="004C7E39">
              <w:rPr>
                <w:color w:val="000000"/>
                <w:sz w:val="18"/>
                <w:szCs w:val="18"/>
                <w:lang w:val="vi-VN"/>
              </w:rPr>
              <w:t xml:space="preserve"> </w:t>
            </w:r>
            <w:r w:rsidRPr="004C7E39">
              <w:rPr>
                <w:color w:val="0000FF"/>
                <w:sz w:val="18"/>
                <w:szCs w:val="18"/>
                <w:lang w:val="vi-VN"/>
              </w:rPr>
              <w:t>BY</w:t>
            </w:r>
            <w:r w:rsidRPr="004C7E39">
              <w:rPr>
                <w:color w:val="000000"/>
                <w:sz w:val="18"/>
                <w:szCs w:val="18"/>
                <w:lang w:val="vi-VN"/>
              </w:rPr>
              <w:t xml:space="preserve"> TO_NUMBER</w:t>
            </w:r>
            <w:r w:rsidRPr="004C7E39">
              <w:rPr>
                <w:color w:val="FF0000"/>
                <w:sz w:val="18"/>
                <w:szCs w:val="18"/>
                <w:lang w:val="vi-VN"/>
              </w:rPr>
              <w:t>(</w:t>
            </w:r>
            <w:r w:rsidRPr="004C7E39">
              <w:rPr>
                <w:color w:val="000000"/>
                <w:sz w:val="18"/>
                <w:szCs w:val="18"/>
                <w:lang w:val="vi-VN"/>
              </w:rPr>
              <w:t>SRL_NUM</w:t>
            </w:r>
            <w:r w:rsidRPr="004C7E39">
              <w:rPr>
                <w:color w:val="FF0000"/>
                <w:sz w:val="18"/>
                <w:szCs w:val="18"/>
                <w:lang w:val="vi-VN"/>
              </w:rPr>
              <w:t>)</w:t>
            </w:r>
            <w:r w:rsidRPr="004C7E39">
              <w:rPr>
                <w:color w:val="000000"/>
                <w:sz w:val="18"/>
                <w:szCs w:val="18"/>
                <w:lang w:val="vi-VN"/>
              </w:rPr>
              <w:t xml:space="preserve"> </w:t>
            </w:r>
            <w:r w:rsidRPr="004C7E39">
              <w:rPr>
                <w:color w:val="FF0000"/>
                <w:sz w:val="18"/>
                <w:szCs w:val="18"/>
                <w:lang w:val="vi-VN"/>
              </w:rPr>
              <w:t>DESC)</w:t>
            </w:r>
            <w:r w:rsidRPr="004C7E39">
              <w:rPr>
                <w:color w:val="000000"/>
                <w:sz w:val="18"/>
                <w:szCs w:val="18"/>
                <w:lang w:val="vi-VN"/>
              </w:rPr>
              <w:t xml:space="preserve"> RN</w:t>
            </w:r>
          </w:p>
          <w:p w14:paraId="7DC25ADA"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FROM</w:t>
            </w:r>
            <w:r w:rsidRPr="004C7E39">
              <w:rPr>
                <w:color w:val="000000"/>
                <w:sz w:val="18"/>
                <w:szCs w:val="18"/>
                <w:lang w:val="vi-VN"/>
              </w:rPr>
              <w:t xml:space="preserve"> TBAADM</w:t>
            </w:r>
            <w:r w:rsidRPr="004C7E39">
              <w:rPr>
                <w:color w:val="FF0000"/>
                <w:sz w:val="18"/>
                <w:szCs w:val="18"/>
                <w:lang w:val="vi-VN"/>
              </w:rPr>
              <w:t>.</w:t>
            </w:r>
            <w:r w:rsidRPr="004C7E39">
              <w:rPr>
                <w:color w:val="000000"/>
                <w:sz w:val="18"/>
                <w:szCs w:val="18"/>
                <w:lang w:val="vi-VN"/>
              </w:rPr>
              <w:t>ACH</w:t>
            </w:r>
          </w:p>
          <w:p w14:paraId="242464D1" w14:textId="77777777" w:rsidR="006A522F" w:rsidRPr="004C7E39" w:rsidRDefault="006A522F" w:rsidP="00415767">
            <w:pPr>
              <w:autoSpaceDE w:val="0"/>
              <w:autoSpaceDN w:val="0"/>
              <w:adjustRightInd w:val="0"/>
              <w:ind w:left="720"/>
              <w:rPr>
                <w:color w:val="00808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B2K_TYPE </w:t>
            </w:r>
            <w:r w:rsidRPr="004C7E39">
              <w:rPr>
                <w:color w:val="FF0000"/>
                <w:sz w:val="18"/>
                <w:szCs w:val="18"/>
                <w:lang w:val="vi-VN"/>
              </w:rPr>
              <w:t>=</w:t>
            </w:r>
            <w:r w:rsidRPr="004C7E39">
              <w:rPr>
                <w:color w:val="000000"/>
                <w:sz w:val="18"/>
                <w:szCs w:val="18"/>
                <w:lang w:val="vi-VN"/>
              </w:rPr>
              <w:t xml:space="preserve"> </w:t>
            </w:r>
            <w:r w:rsidRPr="004C7E39">
              <w:rPr>
                <w:color w:val="008080"/>
                <w:sz w:val="18"/>
                <w:szCs w:val="18"/>
                <w:lang w:val="vi-VN"/>
              </w:rPr>
              <w:t>'CUSTR'</w:t>
            </w:r>
          </w:p>
          <w:p w14:paraId="233C7713"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w:t>
            </w:r>
            <w:r w:rsidRPr="004C7E39">
              <w:rPr>
                <w:color w:val="FF0000"/>
                <w:sz w:val="18"/>
                <w:szCs w:val="18"/>
                <w:lang w:val="vi-VN"/>
              </w:rPr>
              <w:t>(</w:t>
            </w:r>
            <w:r w:rsidRPr="004C7E39">
              <w:rPr>
                <w:color w:val="000000"/>
                <w:sz w:val="18"/>
                <w:szCs w:val="18"/>
                <w:lang w:val="vi-VN"/>
              </w:rPr>
              <w:t xml:space="preserve">B2K_ID </w:t>
            </w:r>
            <w:r w:rsidRPr="004C7E39">
              <w:rPr>
                <w:color w:val="FF0000"/>
                <w:sz w:val="18"/>
                <w:szCs w:val="18"/>
                <w:lang w:val="vi-VN"/>
              </w:rPr>
              <w:t>=</w:t>
            </w:r>
            <w:r w:rsidRPr="004C7E39">
              <w:rPr>
                <w:color w:val="000000"/>
                <w:sz w:val="18"/>
                <w:szCs w:val="18"/>
                <w:lang w:val="vi-VN"/>
              </w:rPr>
              <w:t xml:space="preserve"> vType_ID </w:t>
            </w:r>
            <w:r w:rsidRPr="004C7E39">
              <w:rPr>
                <w:color w:val="0000FF"/>
                <w:sz w:val="18"/>
                <w:szCs w:val="18"/>
                <w:lang w:val="vi-VN"/>
              </w:rPr>
              <w:t>OR</w:t>
            </w:r>
            <w:r w:rsidRPr="004C7E39">
              <w:rPr>
                <w:color w:val="000000"/>
                <w:sz w:val="18"/>
                <w:szCs w:val="18"/>
                <w:lang w:val="vi-VN"/>
              </w:rPr>
              <w:t xml:space="preserve"> B2K_ID </w:t>
            </w:r>
            <w:r w:rsidRPr="004C7E39">
              <w:rPr>
                <w:color w:val="FF0000"/>
                <w:sz w:val="18"/>
                <w:szCs w:val="18"/>
                <w:lang w:val="vi-VN"/>
              </w:rPr>
              <w:t>=</w:t>
            </w:r>
            <w:r w:rsidRPr="004C7E39">
              <w:rPr>
                <w:color w:val="000000"/>
                <w:sz w:val="18"/>
                <w:szCs w:val="18"/>
                <w:lang w:val="vi-VN"/>
              </w:rPr>
              <w:t xml:space="preserve"> vCust_ID</w:t>
            </w:r>
            <w:r w:rsidRPr="004C7E39">
              <w:rPr>
                <w:color w:val="FF0000"/>
                <w:sz w:val="18"/>
                <w:szCs w:val="18"/>
                <w:lang w:val="vi-VN"/>
              </w:rPr>
              <w:t>)</w:t>
            </w:r>
          </w:p>
          <w:p w14:paraId="61B0E2E0"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AND</w:t>
            </w:r>
            <w:r w:rsidRPr="004C7E39">
              <w:rPr>
                <w:color w:val="000000"/>
                <w:sz w:val="18"/>
                <w:szCs w:val="18"/>
                <w:lang w:val="vi-VN"/>
              </w:rPr>
              <w:t xml:space="preserve"> TRUNC</w:t>
            </w:r>
            <w:r w:rsidRPr="004C7E39">
              <w:rPr>
                <w:color w:val="FF0000"/>
                <w:sz w:val="18"/>
                <w:szCs w:val="18"/>
                <w:lang w:val="vi-VN"/>
              </w:rPr>
              <w:t>(</w:t>
            </w:r>
            <w:r w:rsidRPr="004C7E39">
              <w:rPr>
                <w:color w:val="000000"/>
                <w:sz w:val="18"/>
                <w:szCs w:val="18"/>
                <w:lang w:val="vi-VN"/>
              </w:rPr>
              <w:t>USER_CLASSIFICATION_DATE</w:t>
            </w:r>
            <w:r w:rsidRPr="004C7E39">
              <w:rPr>
                <w:color w:val="FF0000"/>
                <w:sz w:val="18"/>
                <w:szCs w:val="18"/>
                <w:lang w:val="vi-VN"/>
              </w:rPr>
              <w:t>)</w:t>
            </w:r>
            <w:r w:rsidRPr="004C7E39">
              <w:rPr>
                <w:color w:val="000000"/>
                <w:sz w:val="18"/>
                <w:szCs w:val="18"/>
                <w:lang w:val="vi-VN"/>
              </w:rPr>
              <w:t xml:space="preserve"> &lt;</w:t>
            </w:r>
            <w:r w:rsidRPr="004C7E39">
              <w:rPr>
                <w:color w:val="FF0000"/>
                <w:sz w:val="18"/>
                <w:szCs w:val="18"/>
                <w:lang w:val="vi-VN"/>
              </w:rPr>
              <w:t>=</w:t>
            </w:r>
            <w:r w:rsidRPr="004C7E39">
              <w:rPr>
                <w:color w:val="000000"/>
                <w:sz w:val="18"/>
                <w:szCs w:val="18"/>
                <w:lang w:val="vi-VN"/>
              </w:rPr>
              <w:t xml:space="preserve"> vTrdt  </w:t>
            </w:r>
          </w:p>
          <w:p w14:paraId="59FC9672"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FF0000"/>
                <w:sz w:val="18"/>
                <w:szCs w:val="18"/>
                <w:lang w:val="vi-VN"/>
              </w:rPr>
              <w:t>)</w:t>
            </w:r>
          </w:p>
          <w:p w14:paraId="4A2482E8"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WHERE</w:t>
            </w:r>
            <w:r w:rsidRPr="004C7E39">
              <w:rPr>
                <w:color w:val="000000"/>
                <w:sz w:val="18"/>
                <w:szCs w:val="18"/>
                <w:lang w:val="vi-VN"/>
              </w:rPr>
              <w:t xml:space="preserve"> RN </w:t>
            </w:r>
            <w:r w:rsidRPr="004C7E39">
              <w:rPr>
                <w:color w:val="FF0000"/>
                <w:sz w:val="18"/>
                <w:szCs w:val="18"/>
                <w:lang w:val="vi-VN"/>
              </w:rPr>
              <w:t>=</w:t>
            </w:r>
            <w:r w:rsidRPr="004C7E39">
              <w:rPr>
                <w:color w:val="000000"/>
                <w:sz w:val="18"/>
                <w:szCs w:val="18"/>
                <w:lang w:val="vi-VN"/>
              </w:rPr>
              <w:t xml:space="preserve"> 1</w:t>
            </w:r>
            <w:r w:rsidRPr="004C7E39">
              <w:rPr>
                <w:color w:val="FF0000"/>
                <w:sz w:val="18"/>
                <w:szCs w:val="18"/>
                <w:lang w:val="vi-VN"/>
              </w:rPr>
              <w:t>;</w:t>
            </w:r>
            <w:r w:rsidRPr="004C7E39">
              <w:rPr>
                <w:color w:val="000000"/>
                <w:sz w:val="18"/>
                <w:szCs w:val="18"/>
                <w:lang w:val="vi-VN"/>
              </w:rPr>
              <w:t xml:space="preserve">           </w:t>
            </w:r>
          </w:p>
          <w:p w14:paraId="75BEE2E8"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END</w:t>
            </w:r>
            <w:r w:rsidRPr="004C7E39">
              <w:rPr>
                <w:color w:val="000000"/>
                <w:sz w:val="18"/>
                <w:szCs w:val="18"/>
                <w:lang w:val="vi-VN"/>
              </w:rPr>
              <w:t xml:space="preserve"> </w:t>
            </w:r>
            <w:r w:rsidRPr="004C7E39">
              <w:rPr>
                <w:color w:val="0000FF"/>
                <w:sz w:val="18"/>
                <w:szCs w:val="18"/>
                <w:lang w:val="vi-VN"/>
              </w:rPr>
              <w:t>IF</w:t>
            </w:r>
            <w:r w:rsidRPr="004C7E39">
              <w:rPr>
                <w:color w:val="FF0000"/>
                <w:sz w:val="18"/>
                <w:szCs w:val="18"/>
                <w:lang w:val="vi-VN"/>
              </w:rPr>
              <w:t>;</w:t>
            </w:r>
          </w:p>
          <w:p w14:paraId="3713DC50"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p>
          <w:p w14:paraId="0FF7B09F" w14:textId="77777777" w:rsidR="006A522F" w:rsidRPr="004C7E39" w:rsidRDefault="006A522F" w:rsidP="00415767">
            <w:pPr>
              <w:autoSpaceDE w:val="0"/>
              <w:autoSpaceDN w:val="0"/>
              <w:adjustRightInd w:val="0"/>
              <w:ind w:left="720"/>
              <w:rPr>
                <w:color w:val="FF0000"/>
                <w:sz w:val="18"/>
                <w:szCs w:val="18"/>
                <w:lang w:val="vi-VN"/>
              </w:rPr>
            </w:pPr>
            <w:r w:rsidRPr="004C7E39">
              <w:rPr>
                <w:color w:val="000000"/>
                <w:sz w:val="18"/>
                <w:szCs w:val="18"/>
                <w:lang w:val="vi-VN"/>
              </w:rPr>
              <w:t xml:space="preserve">     </w:t>
            </w:r>
            <w:r w:rsidRPr="004C7E39">
              <w:rPr>
                <w:color w:val="0000FF"/>
                <w:sz w:val="18"/>
                <w:szCs w:val="18"/>
                <w:lang w:val="vi-VN"/>
              </w:rPr>
              <w:t>RETURN</w:t>
            </w:r>
            <w:r w:rsidRPr="004C7E39">
              <w:rPr>
                <w:color w:val="000000"/>
                <w:sz w:val="18"/>
                <w:szCs w:val="18"/>
                <w:lang w:val="vi-VN"/>
              </w:rPr>
              <w:t xml:space="preserve"> vRes</w:t>
            </w:r>
            <w:r w:rsidRPr="004C7E39">
              <w:rPr>
                <w:color w:val="FF0000"/>
                <w:sz w:val="18"/>
                <w:szCs w:val="18"/>
                <w:lang w:val="vi-VN"/>
              </w:rPr>
              <w:t>;</w:t>
            </w:r>
          </w:p>
          <w:p w14:paraId="2C3F8926" w14:textId="77777777" w:rsidR="006A522F" w:rsidRPr="004C7E39" w:rsidRDefault="006A522F" w:rsidP="00415767">
            <w:pPr>
              <w:autoSpaceDE w:val="0"/>
              <w:autoSpaceDN w:val="0"/>
              <w:adjustRightInd w:val="0"/>
              <w:ind w:left="720"/>
              <w:rPr>
                <w:color w:val="000000"/>
                <w:sz w:val="18"/>
                <w:szCs w:val="18"/>
                <w:lang w:val="vi-VN"/>
              </w:rPr>
            </w:pPr>
            <w:r w:rsidRPr="004C7E39">
              <w:rPr>
                <w:color w:val="0000FF"/>
                <w:sz w:val="18"/>
                <w:szCs w:val="18"/>
                <w:lang w:val="vi-VN"/>
              </w:rPr>
              <w:t>EXCEPTION</w:t>
            </w:r>
            <w:r w:rsidRPr="004C7E39">
              <w:rPr>
                <w:color w:val="000000"/>
                <w:sz w:val="18"/>
                <w:szCs w:val="18"/>
                <w:lang w:val="vi-VN"/>
              </w:rPr>
              <w:t xml:space="preserve"> </w:t>
            </w:r>
          </w:p>
          <w:p w14:paraId="1C7D31ED" w14:textId="77777777" w:rsidR="006A522F" w:rsidRPr="004C7E39" w:rsidRDefault="006A522F" w:rsidP="00415767">
            <w:pPr>
              <w:autoSpaceDE w:val="0"/>
              <w:autoSpaceDN w:val="0"/>
              <w:adjustRightInd w:val="0"/>
              <w:ind w:left="720"/>
              <w:rPr>
                <w:color w:val="0000FF"/>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NO_DATA_FOUND </w:t>
            </w:r>
            <w:r w:rsidRPr="004C7E39">
              <w:rPr>
                <w:color w:val="0000FF"/>
                <w:sz w:val="18"/>
                <w:szCs w:val="18"/>
                <w:lang w:val="vi-VN"/>
              </w:rPr>
              <w:t>THEN</w:t>
            </w:r>
          </w:p>
          <w:p w14:paraId="09F110A4"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RETURN</w:t>
            </w:r>
            <w:r w:rsidRPr="004C7E39">
              <w:rPr>
                <w:color w:val="000000"/>
                <w:sz w:val="18"/>
                <w:szCs w:val="18"/>
                <w:lang w:val="vi-VN"/>
              </w:rPr>
              <w:t xml:space="preserve"> </w:t>
            </w:r>
            <w:r w:rsidRPr="004C7E39">
              <w:rPr>
                <w:color w:val="0000FF"/>
                <w:sz w:val="18"/>
                <w:szCs w:val="18"/>
                <w:lang w:val="vi-VN"/>
              </w:rPr>
              <w:t>NULL</w:t>
            </w:r>
            <w:r w:rsidRPr="004C7E39">
              <w:rPr>
                <w:color w:val="000000"/>
                <w:sz w:val="18"/>
                <w:szCs w:val="18"/>
                <w:lang w:val="vi-VN"/>
              </w:rPr>
              <w:t xml:space="preserve"> </w:t>
            </w:r>
          </w:p>
          <w:p w14:paraId="00181842" w14:textId="77777777" w:rsidR="006A522F" w:rsidRPr="004C7E39" w:rsidRDefault="006A522F" w:rsidP="00415767">
            <w:pPr>
              <w:autoSpaceDE w:val="0"/>
              <w:autoSpaceDN w:val="0"/>
              <w:adjustRightInd w:val="0"/>
              <w:ind w:left="720"/>
              <w:rPr>
                <w:color w:val="0000FF"/>
                <w:sz w:val="18"/>
                <w:szCs w:val="18"/>
                <w:lang w:val="vi-VN"/>
              </w:rPr>
            </w:pPr>
            <w:r w:rsidRPr="004C7E39">
              <w:rPr>
                <w:color w:val="000000"/>
                <w:sz w:val="18"/>
                <w:szCs w:val="18"/>
                <w:lang w:val="vi-VN"/>
              </w:rPr>
              <w:t xml:space="preserve">          </w:t>
            </w:r>
            <w:r w:rsidRPr="004C7E39">
              <w:rPr>
                <w:color w:val="0000FF"/>
                <w:sz w:val="18"/>
                <w:szCs w:val="18"/>
                <w:lang w:val="vi-VN"/>
              </w:rPr>
              <w:t>WHEN</w:t>
            </w:r>
            <w:r w:rsidRPr="004C7E39">
              <w:rPr>
                <w:color w:val="000000"/>
                <w:sz w:val="18"/>
                <w:szCs w:val="18"/>
                <w:lang w:val="vi-VN"/>
              </w:rPr>
              <w:t xml:space="preserve"> </w:t>
            </w:r>
            <w:r w:rsidRPr="004C7E39">
              <w:rPr>
                <w:color w:val="0000FF"/>
                <w:sz w:val="18"/>
                <w:szCs w:val="18"/>
                <w:lang w:val="vi-VN"/>
              </w:rPr>
              <w:t>OTHERS</w:t>
            </w:r>
            <w:r w:rsidRPr="004C7E39">
              <w:rPr>
                <w:color w:val="000000"/>
                <w:sz w:val="18"/>
                <w:szCs w:val="18"/>
                <w:lang w:val="vi-VN"/>
              </w:rPr>
              <w:t xml:space="preserve"> </w:t>
            </w:r>
            <w:r w:rsidRPr="004C7E39">
              <w:rPr>
                <w:color w:val="0000FF"/>
                <w:sz w:val="18"/>
                <w:szCs w:val="18"/>
                <w:lang w:val="vi-VN"/>
              </w:rPr>
              <w:t>THEN</w:t>
            </w:r>
          </w:p>
          <w:p w14:paraId="376743B0" w14:textId="77777777" w:rsidR="006A522F" w:rsidRPr="004C7E39" w:rsidRDefault="006A522F" w:rsidP="00415767">
            <w:pPr>
              <w:autoSpaceDE w:val="0"/>
              <w:autoSpaceDN w:val="0"/>
              <w:adjustRightInd w:val="0"/>
              <w:ind w:left="720"/>
              <w:rPr>
                <w:color w:val="000000"/>
                <w:sz w:val="18"/>
                <w:szCs w:val="18"/>
                <w:lang w:val="vi-VN"/>
              </w:rPr>
            </w:pPr>
            <w:r w:rsidRPr="004C7E39">
              <w:rPr>
                <w:color w:val="000000"/>
                <w:sz w:val="18"/>
                <w:szCs w:val="18"/>
                <w:lang w:val="vi-VN"/>
              </w:rPr>
              <w:t xml:space="preserve">               </w:t>
            </w:r>
            <w:r w:rsidRPr="004C7E39">
              <w:rPr>
                <w:color w:val="0000FF"/>
                <w:sz w:val="18"/>
                <w:szCs w:val="18"/>
                <w:lang w:val="vi-VN"/>
              </w:rPr>
              <w:t>RETURN</w:t>
            </w:r>
            <w:r w:rsidRPr="004C7E39">
              <w:rPr>
                <w:color w:val="000000"/>
                <w:sz w:val="18"/>
                <w:szCs w:val="18"/>
                <w:lang w:val="vi-VN"/>
              </w:rPr>
              <w:t xml:space="preserve"> </w:t>
            </w:r>
            <w:r w:rsidRPr="004C7E39">
              <w:rPr>
                <w:color w:val="0000FF"/>
                <w:sz w:val="18"/>
                <w:szCs w:val="18"/>
                <w:lang w:val="vi-VN"/>
              </w:rPr>
              <w:t>NULL</w:t>
            </w:r>
            <w:r w:rsidRPr="004C7E39">
              <w:rPr>
                <w:color w:val="FF0000"/>
                <w:sz w:val="18"/>
                <w:szCs w:val="18"/>
                <w:lang w:val="vi-VN"/>
              </w:rPr>
              <w:t>;</w:t>
            </w:r>
            <w:r w:rsidRPr="004C7E39">
              <w:rPr>
                <w:color w:val="000000"/>
                <w:sz w:val="18"/>
                <w:szCs w:val="18"/>
                <w:lang w:val="vi-VN"/>
              </w:rPr>
              <w:t xml:space="preserve">                      </w:t>
            </w:r>
          </w:p>
          <w:p w14:paraId="0F9C9B1F" w14:textId="77777777" w:rsidR="006A522F" w:rsidRPr="004C7E39" w:rsidRDefault="006A522F" w:rsidP="00415767">
            <w:pPr>
              <w:autoSpaceDE w:val="0"/>
              <w:autoSpaceDN w:val="0"/>
              <w:adjustRightInd w:val="0"/>
              <w:ind w:left="720"/>
              <w:rPr>
                <w:color w:val="FF0000"/>
                <w:sz w:val="18"/>
                <w:szCs w:val="18"/>
                <w:lang w:val="vi-VN"/>
              </w:rPr>
            </w:pPr>
            <w:r w:rsidRPr="004C7E39">
              <w:rPr>
                <w:color w:val="0000FF"/>
                <w:sz w:val="18"/>
                <w:szCs w:val="18"/>
                <w:lang w:val="vi-VN"/>
              </w:rPr>
              <w:t>END</w:t>
            </w:r>
            <w:r w:rsidRPr="004C7E39">
              <w:rPr>
                <w:color w:val="FF0000"/>
                <w:sz w:val="18"/>
                <w:szCs w:val="18"/>
                <w:lang w:val="vi-VN"/>
              </w:rPr>
              <w:t>;</w:t>
            </w:r>
          </w:p>
          <w:p w14:paraId="05F7AFC2" w14:textId="77777777" w:rsidR="006A522F" w:rsidRPr="004C7E39" w:rsidRDefault="006A522F" w:rsidP="00415767">
            <w:pPr>
              <w:suppressAutoHyphens/>
              <w:ind w:left="720"/>
              <w:rPr>
                <w:color w:val="FF0000"/>
                <w:sz w:val="18"/>
                <w:szCs w:val="18"/>
                <w:lang w:val="vi-VN"/>
              </w:rPr>
            </w:pPr>
            <w:r w:rsidRPr="004C7E39">
              <w:rPr>
                <w:color w:val="FF0000"/>
                <w:sz w:val="18"/>
                <w:szCs w:val="18"/>
                <w:lang w:val="vi-VN"/>
              </w:rPr>
              <w:t>/</w:t>
            </w:r>
          </w:p>
          <w:p w14:paraId="0A1E617F" w14:textId="77777777" w:rsidR="006A522F" w:rsidRPr="004C7E39" w:rsidRDefault="006A522F" w:rsidP="00415767">
            <w:pPr>
              <w:suppressAutoHyphens/>
              <w:rPr>
                <w:color w:val="FF0000"/>
                <w:sz w:val="18"/>
                <w:szCs w:val="18"/>
                <w:lang w:val="vi-VN"/>
              </w:rPr>
            </w:pPr>
          </w:p>
        </w:tc>
      </w:tr>
    </w:tbl>
    <w:p w14:paraId="6CBBAFFC" w14:textId="77777777" w:rsidR="006A522F" w:rsidRPr="004C7E39" w:rsidRDefault="006A522F" w:rsidP="006A522F">
      <w:pPr>
        <w:suppressAutoHyphens/>
        <w:rPr>
          <w:color w:val="FF0000"/>
          <w:sz w:val="18"/>
          <w:szCs w:val="18"/>
          <w:lang w:val="vi-VN"/>
        </w:rPr>
      </w:pPr>
    </w:p>
    <w:p w14:paraId="775B4F7A"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Chi tiết:</w:t>
      </w:r>
    </w:p>
    <w:tbl>
      <w:tblPr>
        <w:tblpPr w:leftFromText="180" w:rightFromText="180" w:vertAnchor="text" w:horzAnchor="margin" w:tblpY="8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048"/>
        <w:gridCol w:w="3370"/>
        <w:gridCol w:w="7428"/>
      </w:tblGrid>
      <w:tr w:rsidR="006A522F" w:rsidRPr="004C7E39" w14:paraId="48EEE9C5" w14:textId="77777777" w:rsidTr="00415767">
        <w:trPr>
          <w:trHeight w:val="362"/>
        </w:trPr>
        <w:tc>
          <w:tcPr>
            <w:tcW w:w="902" w:type="pct"/>
            <w:shd w:val="clear" w:color="auto" w:fill="002060"/>
            <w:hideMark/>
          </w:tcPr>
          <w:p w14:paraId="0505021F" w14:textId="77777777" w:rsidR="006A522F" w:rsidRPr="004C7E39" w:rsidRDefault="006A522F" w:rsidP="00415767">
            <w:pPr>
              <w:jc w:val="center"/>
              <w:rPr>
                <w:b/>
                <w:bCs/>
                <w:color w:val="FFFFFF" w:themeColor="background1"/>
              </w:rPr>
            </w:pPr>
            <w:r w:rsidRPr="004C7E39">
              <w:rPr>
                <w:b/>
                <w:color w:val="FFFFFF" w:themeColor="background1"/>
                <w:sz w:val="22"/>
                <w:szCs w:val="22"/>
              </w:rPr>
              <w:t>Tham số/biến</w:t>
            </w:r>
          </w:p>
        </w:tc>
        <w:tc>
          <w:tcPr>
            <w:tcW w:w="1090" w:type="pct"/>
            <w:shd w:val="clear" w:color="auto" w:fill="002060"/>
            <w:noWrap/>
            <w:hideMark/>
          </w:tcPr>
          <w:p w14:paraId="2C2F0A0C" w14:textId="77777777" w:rsidR="006A522F" w:rsidRPr="004C7E39" w:rsidRDefault="006A522F" w:rsidP="00415767">
            <w:pPr>
              <w:jc w:val="center"/>
              <w:rPr>
                <w:b/>
                <w:bCs/>
                <w:color w:val="FFFFFF" w:themeColor="background1"/>
              </w:rPr>
            </w:pPr>
            <w:r w:rsidRPr="004C7E39">
              <w:rPr>
                <w:b/>
                <w:color w:val="FFFFFF" w:themeColor="background1"/>
                <w:sz w:val="22"/>
                <w:szCs w:val="22"/>
              </w:rPr>
              <w:t>Mô tả</w:t>
            </w:r>
          </w:p>
        </w:tc>
        <w:tc>
          <w:tcPr>
            <w:tcW w:w="1145" w:type="pct"/>
            <w:shd w:val="clear" w:color="auto" w:fill="002060"/>
            <w:noWrap/>
            <w:hideMark/>
          </w:tcPr>
          <w:p w14:paraId="23A13D56" w14:textId="77777777" w:rsidR="006A522F" w:rsidRPr="004C7E39" w:rsidRDefault="006A522F" w:rsidP="00415767">
            <w:pPr>
              <w:jc w:val="center"/>
              <w:rPr>
                <w:b/>
                <w:bCs/>
                <w:color w:val="FFFFFF" w:themeColor="background1"/>
              </w:rPr>
            </w:pPr>
            <w:r w:rsidRPr="004C7E39">
              <w:rPr>
                <w:b/>
                <w:color w:val="FFFFFF" w:themeColor="background1"/>
                <w:sz w:val="22"/>
                <w:szCs w:val="22"/>
              </w:rPr>
              <w:t>Trường nguồn</w:t>
            </w:r>
          </w:p>
        </w:tc>
        <w:tc>
          <w:tcPr>
            <w:tcW w:w="1863" w:type="pct"/>
            <w:shd w:val="clear" w:color="auto" w:fill="002060"/>
            <w:noWrap/>
            <w:hideMark/>
          </w:tcPr>
          <w:p w14:paraId="7BBAD0F3" w14:textId="77777777" w:rsidR="006A522F" w:rsidRPr="004C7E39" w:rsidRDefault="006A522F" w:rsidP="00415767">
            <w:pPr>
              <w:jc w:val="center"/>
              <w:rPr>
                <w:b/>
                <w:bCs/>
                <w:color w:val="FFFFFF" w:themeColor="background1"/>
              </w:rPr>
            </w:pPr>
            <w:r w:rsidRPr="004C7E39">
              <w:rPr>
                <w:b/>
                <w:color w:val="FFFFFF" w:themeColor="background1"/>
                <w:sz w:val="22"/>
                <w:szCs w:val="22"/>
              </w:rPr>
              <w:t>Ghi chú</w:t>
            </w:r>
          </w:p>
        </w:tc>
      </w:tr>
      <w:tr w:rsidR="006A522F" w:rsidRPr="004C7E39" w14:paraId="65810BD0" w14:textId="77777777" w:rsidTr="00415767">
        <w:trPr>
          <w:trHeight w:val="362"/>
        </w:trPr>
        <w:tc>
          <w:tcPr>
            <w:tcW w:w="902" w:type="pct"/>
            <w:tcBorders>
              <w:top w:val="single" w:sz="4" w:space="0" w:color="auto"/>
              <w:left w:val="single" w:sz="4" w:space="0" w:color="auto"/>
              <w:bottom w:val="single" w:sz="4" w:space="0" w:color="auto"/>
              <w:right w:val="single" w:sz="4" w:space="0" w:color="auto"/>
            </w:tcBorders>
            <w:shd w:val="clear" w:color="auto" w:fill="auto"/>
          </w:tcPr>
          <w:p w14:paraId="108B0F33" w14:textId="77777777" w:rsidR="006A522F" w:rsidRPr="004C7E39" w:rsidRDefault="006A522F" w:rsidP="00415767">
            <w:pPr>
              <w:rPr>
                <w:color w:val="000000"/>
              </w:rPr>
            </w:pPr>
            <w:r w:rsidRPr="004C7E39">
              <w:rPr>
                <w:color w:val="000000"/>
                <w:sz w:val="22"/>
                <w:szCs w:val="22"/>
              </w:rPr>
              <w:t>pType</w:t>
            </w:r>
          </w:p>
        </w:tc>
        <w:tc>
          <w:tcPr>
            <w:tcW w:w="1090" w:type="pct"/>
            <w:tcBorders>
              <w:top w:val="single" w:sz="4" w:space="0" w:color="auto"/>
              <w:left w:val="single" w:sz="4" w:space="0" w:color="auto"/>
              <w:bottom w:val="single" w:sz="4" w:space="0" w:color="auto"/>
              <w:right w:val="single" w:sz="4" w:space="0" w:color="auto"/>
            </w:tcBorders>
            <w:shd w:val="clear" w:color="auto" w:fill="auto"/>
            <w:noWrap/>
          </w:tcPr>
          <w:p w14:paraId="41D2C8D5" w14:textId="77777777" w:rsidR="006A522F" w:rsidRPr="004C7E39" w:rsidRDefault="006A522F" w:rsidP="00415767">
            <w:pPr>
              <w:rPr>
                <w:color w:val="000000"/>
              </w:rPr>
            </w:pPr>
            <w:r w:rsidRPr="004C7E39">
              <w:rPr>
                <w:color w:val="000000"/>
                <w:sz w:val="22"/>
                <w:szCs w:val="22"/>
              </w:rPr>
              <w:t>Loại nhóm nợ</w:t>
            </w:r>
          </w:p>
        </w:tc>
        <w:tc>
          <w:tcPr>
            <w:tcW w:w="1145" w:type="pct"/>
            <w:tcBorders>
              <w:top w:val="single" w:sz="4" w:space="0" w:color="auto"/>
              <w:left w:val="single" w:sz="4" w:space="0" w:color="auto"/>
              <w:bottom w:val="single" w:sz="4" w:space="0" w:color="auto"/>
              <w:right w:val="single" w:sz="4" w:space="0" w:color="auto"/>
            </w:tcBorders>
            <w:shd w:val="clear" w:color="auto" w:fill="auto"/>
            <w:noWrap/>
          </w:tcPr>
          <w:p w14:paraId="4E6F5AC9" w14:textId="77777777" w:rsidR="006A522F" w:rsidRPr="004C7E39" w:rsidRDefault="006A522F" w:rsidP="00415767">
            <w:pPr>
              <w:rPr>
                <w:color w:val="000000"/>
              </w:rPr>
            </w:pPr>
            <w:r w:rsidRPr="004C7E39">
              <w:rPr>
                <w:color w:val="000000"/>
                <w:sz w:val="22"/>
                <w:szCs w:val="22"/>
              </w:rPr>
              <w:t>B2K_TYPE</w:t>
            </w:r>
          </w:p>
        </w:tc>
        <w:tc>
          <w:tcPr>
            <w:tcW w:w="1863" w:type="pct"/>
            <w:tcBorders>
              <w:top w:val="single" w:sz="4" w:space="0" w:color="auto"/>
              <w:left w:val="single" w:sz="4" w:space="0" w:color="auto"/>
              <w:bottom w:val="single" w:sz="4" w:space="0" w:color="auto"/>
              <w:right w:val="single" w:sz="4" w:space="0" w:color="auto"/>
            </w:tcBorders>
            <w:shd w:val="clear" w:color="auto" w:fill="auto"/>
            <w:noWrap/>
          </w:tcPr>
          <w:p w14:paraId="20FAAED5" w14:textId="77777777" w:rsidR="006A522F" w:rsidRPr="004C7E39" w:rsidRDefault="006A522F" w:rsidP="00415767">
            <w:pPr>
              <w:rPr>
                <w:color w:val="000000"/>
              </w:rPr>
            </w:pPr>
            <w:r w:rsidRPr="004C7E39">
              <w:rPr>
                <w:color w:val="000000"/>
                <w:sz w:val="22"/>
                <w:szCs w:val="22"/>
              </w:rPr>
              <w:t>- ACCNT: Nhóm nợ theo KW</w:t>
            </w:r>
          </w:p>
          <w:p w14:paraId="4C11E4BD" w14:textId="77777777" w:rsidR="006A522F" w:rsidRPr="004C7E39" w:rsidRDefault="006A522F" w:rsidP="00415767">
            <w:pPr>
              <w:rPr>
                <w:color w:val="000000"/>
              </w:rPr>
            </w:pPr>
            <w:r w:rsidRPr="004C7E39">
              <w:rPr>
                <w:color w:val="000000"/>
                <w:sz w:val="22"/>
                <w:szCs w:val="22"/>
              </w:rPr>
              <w:t>- CUSTR: Nhóm nợ theo CIF</w:t>
            </w:r>
          </w:p>
        </w:tc>
      </w:tr>
      <w:tr w:rsidR="006A522F" w:rsidRPr="004C7E39" w14:paraId="41972BCF" w14:textId="77777777" w:rsidTr="00415767">
        <w:trPr>
          <w:trHeight w:val="362"/>
        </w:trPr>
        <w:tc>
          <w:tcPr>
            <w:tcW w:w="902" w:type="pct"/>
            <w:tcBorders>
              <w:top w:val="single" w:sz="4" w:space="0" w:color="auto"/>
              <w:left w:val="single" w:sz="4" w:space="0" w:color="auto"/>
              <w:bottom w:val="single" w:sz="4" w:space="0" w:color="auto"/>
              <w:right w:val="single" w:sz="4" w:space="0" w:color="auto"/>
            </w:tcBorders>
            <w:shd w:val="clear" w:color="auto" w:fill="auto"/>
          </w:tcPr>
          <w:p w14:paraId="22AF0CA5" w14:textId="77777777" w:rsidR="006A522F" w:rsidRPr="004C7E39" w:rsidRDefault="006A522F" w:rsidP="00415767">
            <w:pPr>
              <w:rPr>
                <w:color w:val="000000"/>
              </w:rPr>
            </w:pPr>
            <w:r w:rsidRPr="004C7E39">
              <w:rPr>
                <w:sz w:val="22"/>
                <w:szCs w:val="22"/>
              </w:rPr>
              <w:t>pType_ID</w:t>
            </w:r>
          </w:p>
        </w:tc>
        <w:tc>
          <w:tcPr>
            <w:tcW w:w="1090" w:type="pct"/>
            <w:tcBorders>
              <w:top w:val="single" w:sz="4" w:space="0" w:color="auto"/>
              <w:left w:val="single" w:sz="4" w:space="0" w:color="auto"/>
              <w:bottom w:val="single" w:sz="4" w:space="0" w:color="auto"/>
              <w:right w:val="single" w:sz="4" w:space="0" w:color="auto"/>
            </w:tcBorders>
            <w:shd w:val="clear" w:color="auto" w:fill="auto"/>
            <w:noWrap/>
          </w:tcPr>
          <w:p w14:paraId="3084E6DD" w14:textId="77777777" w:rsidR="006A522F" w:rsidRPr="004C7E39" w:rsidRDefault="006A522F" w:rsidP="00415767">
            <w:pPr>
              <w:rPr>
                <w:color w:val="000000"/>
              </w:rPr>
            </w:pPr>
            <w:r w:rsidRPr="004C7E39">
              <w:rPr>
                <w:color w:val="000000"/>
                <w:sz w:val="22"/>
                <w:szCs w:val="22"/>
              </w:rPr>
              <w:t>Mã tham chiếu</w:t>
            </w:r>
          </w:p>
        </w:tc>
        <w:tc>
          <w:tcPr>
            <w:tcW w:w="1145" w:type="pct"/>
            <w:tcBorders>
              <w:top w:val="single" w:sz="4" w:space="0" w:color="auto"/>
              <w:left w:val="single" w:sz="4" w:space="0" w:color="auto"/>
              <w:bottom w:val="single" w:sz="4" w:space="0" w:color="auto"/>
              <w:right w:val="single" w:sz="4" w:space="0" w:color="auto"/>
            </w:tcBorders>
            <w:shd w:val="clear" w:color="auto" w:fill="auto"/>
            <w:noWrap/>
          </w:tcPr>
          <w:p w14:paraId="75998CB7" w14:textId="77777777" w:rsidR="006A522F" w:rsidRPr="004C7E39" w:rsidRDefault="006A522F" w:rsidP="00415767">
            <w:pPr>
              <w:rPr>
                <w:color w:val="000000"/>
              </w:rPr>
            </w:pPr>
            <w:r w:rsidRPr="004C7E39">
              <w:rPr>
                <w:color w:val="000000"/>
                <w:sz w:val="22"/>
                <w:szCs w:val="22"/>
              </w:rPr>
              <w:t>B2K_ID</w:t>
            </w:r>
          </w:p>
        </w:tc>
        <w:tc>
          <w:tcPr>
            <w:tcW w:w="1863" w:type="pct"/>
            <w:tcBorders>
              <w:top w:val="single" w:sz="4" w:space="0" w:color="auto"/>
              <w:left w:val="single" w:sz="4" w:space="0" w:color="auto"/>
              <w:bottom w:val="single" w:sz="4" w:space="0" w:color="auto"/>
              <w:right w:val="single" w:sz="4" w:space="0" w:color="auto"/>
            </w:tcBorders>
            <w:shd w:val="clear" w:color="auto" w:fill="auto"/>
            <w:noWrap/>
          </w:tcPr>
          <w:p w14:paraId="1EB83FEB" w14:textId="77777777" w:rsidR="006A522F" w:rsidRPr="004C7E39" w:rsidRDefault="006A522F" w:rsidP="00415767">
            <w:pPr>
              <w:rPr>
                <w:color w:val="000000"/>
              </w:rPr>
            </w:pPr>
            <w:r w:rsidRPr="004C7E39">
              <w:rPr>
                <w:color w:val="000000"/>
                <w:sz w:val="22"/>
                <w:szCs w:val="22"/>
              </w:rPr>
              <w:t>- Đối với pType = ‘ACCNT’ =&gt; pType_ID = Mã khế ước (ACID)</w:t>
            </w:r>
          </w:p>
          <w:p w14:paraId="1D78E288" w14:textId="77777777" w:rsidR="006A522F" w:rsidRPr="004C7E39" w:rsidRDefault="006A522F" w:rsidP="00415767">
            <w:pPr>
              <w:rPr>
                <w:color w:val="000000"/>
              </w:rPr>
            </w:pPr>
            <w:r w:rsidRPr="004C7E39">
              <w:rPr>
                <w:color w:val="000000"/>
                <w:sz w:val="22"/>
                <w:szCs w:val="22"/>
              </w:rPr>
              <w:t>- Đối với pType = ‘CUSTR’ =&gt; pType_ID = Mã khách hàng (CIF_ID/CUST_ID)</w:t>
            </w:r>
          </w:p>
        </w:tc>
      </w:tr>
      <w:tr w:rsidR="006A522F" w:rsidRPr="004C7E39" w14:paraId="43FB9D38" w14:textId="77777777" w:rsidTr="00415767">
        <w:trPr>
          <w:trHeight w:val="362"/>
        </w:trPr>
        <w:tc>
          <w:tcPr>
            <w:tcW w:w="902" w:type="pct"/>
            <w:tcBorders>
              <w:top w:val="single" w:sz="4" w:space="0" w:color="auto"/>
              <w:left w:val="single" w:sz="4" w:space="0" w:color="auto"/>
              <w:bottom w:val="single" w:sz="4" w:space="0" w:color="auto"/>
              <w:right w:val="single" w:sz="4" w:space="0" w:color="auto"/>
            </w:tcBorders>
            <w:shd w:val="clear" w:color="auto" w:fill="auto"/>
          </w:tcPr>
          <w:p w14:paraId="5F788B13" w14:textId="77777777" w:rsidR="006A522F" w:rsidRPr="004C7E39" w:rsidRDefault="006A522F" w:rsidP="00415767">
            <w:r w:rsidRPr="004C7E39">
              <w:rPr>
                <w:sz w:val="22"/>
                <w:szCs w:val="22"/>
              </w:rPr>
              <w:t>pTrdt</w:t>
            </w:r>
          </w:p>
        </w:tc>
        <w:tc>
          <w:tcPr>
            <w:tcW w:w="1090" w:type="pct"/>
            <w:tcBorders>
              <w:top w:val="single" w:sz="4" w:space="0" w:color="auto"/>
              <w:left w:val="single" w:sz="4" w:space="0" w:color="auto"/>
              <w:bottom w:val="single" w:sz="4" w:space="0" w:color="auto"/>
              <w:right w:val="single" w:sz="4" w:space="0" w:color="auto"/>
            </w:tcBorders>
            <w:shd w:val="clear" w:color="auto" w:fill="auto"/>
            <w:noWrap/>
          </w:tcPr>
          <w:p w14:paraId="2E7C40CE" w14:textId="77777777" w:rsidR="006A522F" w:rsidRPr="004C7E39" w:rsidRDefault="006A522F" w:rsidP="00415767">
            <w:pPr>
              <w:rPr>
                <w:color w:val="000000"/>
              </w:rPr>
            </w:pPr>
            <w:r w:rsidRPr="004C7E39">
              <w:rPr>
                <w:color w:val="000000"/>
                <w:sz w:val="22"/>
                <w:szCs w:val="22"/>
              </w:rPr>
              <w:t>Ngày lấy nhóm nợ</w:t>
            </w:r>
          </w:p>
        </w:tc>
        <w:tc>
          <w:tcPr>
            <w:tcW w:w="1145" w:type="pct"/>
            <w:tcBorders>
              <w:top w:val="single" w:sz="4" w:space="0" w:color="auto"/>
              <w:left w:val="single" w:sz="4" w:space="0" w:color="auto"/>
              <w:bottom w:val="single" w:sz="4" w:space="0" w:color="auto"/>
              <w:right w:val="single" w:sz="4" w:space="0" w:color="auto"/>
            </w:tcBorders>
            <w:shd w:val="clear" w:color="auto" w:fill="auto"/>
            <w:noWrap/>
          </w:tcPr>
          <w:p w14:paraId="6FCEDDB3" w14:textId="77777777" w:rsidR="006A522F" w:rsidRPr="004C7E39" w:rsidRDefault="006A522F" w:rsidP="00415767">
            <w:pPr>
              <w:rPr>
                <w:color w:val="000000"/>
              </w:rPr>
            </w:pPr>
            <w:r w:rsidRPr="004C7E39">
              <w:rPr>
                <w:color w:val="000000"/>
                <w:sz w:val="22"/>
                <w:szCs w:val="22"/>
              </w:rPr>
              <w:t>USER_CLASSIFICATION_DATE</w:t>
            </w:r>
          </w:p>
        </w:tc>
        <w:tc>
          <w:tcPr>
            <w:tcW w:w="1863" w:type="pct"/>
            <w:tcBorders>
              <w:top w:val="single" w:sz="4" w:space="0" w:color="auto"/>
              <w:left w:val="single" w:sz="4" w:space="0" w:color="auto"/>
              <w:bottom w:val="single" w:sz="4" w:space="0" w:color="auto"/>
              <w:right w:val="single" w:sz="4" w:space="0" w:color="auto"/>
            </w:tcBorders>
            <w:shd w:val="clear" w:color="auto" w:fill="auto"/>
            <w:noWrap/>
          </w:tcPr>
          <w:p w14:paraId="6E1C0513" w14:textId="77777777" w:rsidR="006A522F" w:rsidRPr="004C7E39" w:rsidRDefault="006A522F" w:rsidP="00415767">
            <w:pPr>
              <w:rPr>
                <w:color w:val="000000"/>
              </w:rPr>
            </w:pPr>
          </w:p>
        </w:tc>
      </w:tr>
      <w:tr w:rsidR="006A522F" w:rsidRPr="004C7E39" w14:paraId="798A2775" w14:textId="77777777" w:rsidTr="00415767">
        <w:trPr>
          <w:trHeight w:val="362"/>
        </w:trPr>
        <w:tc>
          <w:tcPr>
            <w:tcW w:w="902" w:type="pct"/>
            <w:tcBorders>
              <w:top w:val="single" w:sz="4" w:space="0" w:color="auto"/>
              <w:left w:val="single" w:sz="4" w:space="0" w:color="auto"/>
              <w:bottom w:val="single" w:sz="4" w:space="0" w:color="auto"/>
              <w:right w:val="single" w:sz="4" w:space="0" w:color="auto"/>
            </w:tcBorders>
            <w:shd w:val="clear" w:color="auto" w:fill="auto"/>
          </w:tcPr>
          <w:p w14:paraId="26CB35CD" w14:textId="77777777" w:rsidR="006A522F" w:rsidRPr="004C7E39" w:rsidRDefault="006A522F" w:rsidP="00415767">
            <w:r w:rsidRPr="004C7E39">
              <w:rPr>
                <w:sz w:val="22"/>
                <w:szCs w:val="22"/>
              </w:rPr>
              <w:t>vRes</w:t>
            </w:r>
          </w:p>
        </w:tc>
        <w:tc>
          <w:tcPr>
            <w:tcW w:w="1090" w:type="pct"/>
            <w:tcBorders>
              <w:top w:val="single" w:sz="4" w:space="0" w:color="auto"/>
              <w:left w:val="single" w:sz="4" w:space="0" w:color="auto"/>
              <w:bottom w:val="single" w:sz="4" w:space="0" w:color="auto"/>
              <w:right w:val="single" w:sz="4" w:space="0" w:color="auto"/>
            </w:tcBorders>
            <w:shd w:val="clear" w:color="auto" w:fill="auto"/>
            <w:noWrap/>
          </w:tcPr>
          <w:p w14:paraId="5CDBC5C0" w14:textId="77777777" w:rsidR="006A522F" w:rsidRPr="004C7E39" w:rsidRDefault="006A522F" w:rsidP="00415767">
            <w:pPr>
              <w:rPr>
                <w:color w:val="000000"/>
              </w:rPr>
            </w:pPr>
            <w:r w:rsidRPr="004C7E39">
              <w:rPr>
                <w:color w:val="000000"/>
                <w:sz w:val="22"/>
                <w:szCs w:val="22"/>
              </w:rPr>
              <w:t>Nhóm nợ</w:t>
            </w:r>
          </w:p>
        </w:tc>
        <w:tc>
          <w:tcPr>
            <w:tcW w:w="1145" w:type="pct"/>
            <w:tcBorders>
              <w:top w:val="single" w:sz="4" w:space="0" w:color="auto"/>
              <w:left w:val="single" w:sz="4" w:space="0" w:color="auto"/>
              <w:bottom w:val="single" w:sz="4" w:space="0" w:color="auto"/>
              <w:right w:val="single" w:sz="4" w:space="0" w:color="auto"/>
            </w:tcBorders>
            <w:shd w:val="clear" w:color="auto" w:fill="auto"/>
            <w:noWrap/>
          </w:tcPr>
          <w:p w14:paraId="763E2D24" w14:textId="77777777" w:rsidR="006A522F" w:rsidRPr="004C7E39" w:rsidRDefault="006A522F" w:rsidP="00415767">
            <w:pPr>
              <w:rPr>
                <w:color w:val="000000"/>
              </w:rPr>
            </w:pPr>
            <w:r w:rsidRPr="004C7E39">
              <w:rPr>
                <w:color w:val="000000"/>
                <w:sz w:val="22"/>
                <w:szCs w:val="22"/>
              </w:rPr>
              <w:t>MAIN_CLASSIFICATION_USER</w:t>
            </w:r>
          </w:p>
        </w:tc>
        <w:tc>
          <w:tcPr>
            <w:tcW w:w="1863" w:type="pct"/>
            <w:tcBorders>
              <w:top w:val="single" w:sz="4" w:space="0" w:color="auto"/>
              <w:left w:val="single" w:sz="4" w:space="0" w:color="auto"/>
              <w:bottom w:val="single" w:sz="4" w:space="0" w:color="auto"/>
              <w:right w:val="single" w:sz="4" w:space="0" w:color="auto"/>
            </w:tcBorders>
            <w:shd w:val="clear" w:color="auto" w:fill="auto"/>
            <w:noWrap/>
          </w:tcPr>
          <w:p w14:paraId="4A56A87A" w14:textId="77777777" w:rsidR="006A522F" w:rsidRPr="004C7E39" w:rsidRDefault="006A522F" w:rsidP="00415767">
            <w:pPr>
              <w:rPr>
                <w:color w:val="000000"/>
              </w:rPr>
            </w:pPr>
          </w:p>
        </w:tc>
      </w:tr>
    </w:tbl>
    <w:p w14:paraId="4418BD39" w14:textId="77777777" w:rsidR="006A522F" w:rsidRPr="004C7E39" w:rsidRDefault="006A522F" w:rsidP="006A522F"/>
    <w:p w14:paraId="04200828" w14:textId="77777777" w:rsidR="006A522F" w:rsidRPr="004C7E39" w:rsidRDefault="006A522F" w:rsidP="006A522F">
      <w:pPr>
        <w:pStyle w:val="Heading2"/>
        <w:rPr>
          <w:rFonts w:cs="Times New Roman"/>
        </w:rPr>
      </w:pPr>
      <w:bookmarkStart w:id="1242" w:name="_Hàm_CUSTOM.LN_GETECOCLASS"/>
      <w:bookmarkStart w:id="1243" w:name="_Hlk107844801"/>
      <w:bookmarkStart w:id="1244" w:name="_Toc108106118"/>
      <w:bookmarkStart w:id="1245" w:name="_Toc112677059"/>
      <w:bookmarkEnd w:id="1242"/>
      <w:r w:rsidRPr="004C7E39">
        <w:rPr>
          <w:rFonts w:cs="Times New Roman"/>
        </w:rPr>
        <w:t>Hàm CUSTOM.LN_GETECOCLAS</w:t>
      </w:r>
      <w:bookmarkEnd w:id="1243"/>
      <w:r w:rsidRPr="004C7E39">
        <w:rPr>
          <w:rFonts w:cs="Times New Roman"/>
        </w:rPr>
        <w:t>S</w:t>
      </w:r>
      <w:bookmarkEnd w:id="1244"/>
      <w:bookmarkEnd w:id="1245"/>
    </w:p>
    <w:tbl>
      <w:tblPr>
        <w:tblStyle w:val="TableGrid"/>
        <w:tblW w:w="0" w:type="auto"/>
        <w:tblLook w:val="04A0" w:firstRow="1" w:lastRow="0" w:firstColumn="1" w:lastColumn="0" w:noHBand="0" w:noVBand="1"/>
      </w:tblPr>
      <w:tblGrid>
        <w:gridCol w:w="13948"/>
      </w:tblGrid>
      <w:tr w:rsidR="006A522F" w:rsidRPr="004C7E39" w14:paraId="76BC7A7E" w14:textId="77777777" w:rsidTr="00415767">
        <w:tc>
          <w:tcPr>
            <w:tcW w:w="13948" w:type="dxa"/>
          </w:tcPr>
          <w:p w14:paraId="5BE58ED7"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FF"/>
                <w:sz w:val="18"/>
                <w:szCs w:val="18"/>
                <w:lang w:val="en-SG"/>
              </w:rPr>
              <w:t>CREATE</w:t>
            </w:r>
            <w:r w:rsidRPr="004C7E39">
              <w:rPr>
                <w:rFonts w:eastAsia="Calibri"/>
                <w:color w:val="000000"/>
                <w:sz w:val="18"/>
                <w:szCs w:val="18"/>
                <w:lang w:val="en-SG"/>
              </w:rPr>
              <w:t xml:space="preserve"> </w:t>
            </w:r>
            <w:r w:rsidRPr="004C7E39">
              <w:rPr>
                <w:rFonts w:eastAsia="Calibri"/>
                <w:color w:val="0000FF"/>
                <w:sz w:val="18"/>
                <w:szCs w:val="18"/>
                <w:lang w:val="en-SG"/>
              </w:rPr>
              <w:t>OR</w:t>
            </w:r>
            <w:r w:rsidRPr="004C7E39">
              <w:rPr>
                <w:rFonts w:eastAsia="Calibri"/>
                <w:color w:val="000000"/>
                <w:sz w:val="18"/>
                <w:szCs w:val="18"/>
                <w:lang w:val="en-SG"/>
              </w:rPr>
              <w:t xml:space="preserve"> REPLACE </w:t>
            </w:r>
            <w:r w:rsidRPr="004C7E39">
              <w:rPr>
                <w:rFonts w:eastAsia="Calibri"/>
                <w:color w:val="0000FF"/>
                <w:sz w:val="18"/>
                <w:szCs w:val="18"/>
                <w:lang w:val="en-SG"/>
              </w:rPr>
              <w:t>FUNCTION</w:t>
            </w:r>
            <w:r w:rsidRPr="004C7E39">
              <w:rPr>
                <w:rFonts w:eastAsia="Calibri"/>
                <w:color w:val="000000"/>
                <w:sz w:val="18"/>
                <w:szCs w:val="18"/>
                <w:lang w:val="en-SG"/>
              </w:rPr>
              <w:t xml:space="preserve"> CUSTOM</w:t>
            </w:r>
            <w:r w:rsidRPr="004C7E39">
              <w:rPr>
                <w:rFonts w:eastAsia="Calibri"/>
                <w:color w:val="FF0000"/>
                <w:sz w:val="18"/>
                <w:szCs w:val="18"/>
                <w:lang w:val="en-SG"/>
              </w:rPr>
              <w:t>.</w:t>
            </w:r>
            <w:r w:rsidRPr="004C7E39">
              <w:rPr>
                <w:rFonts w:eastAsia="Calibri"/>
                <w:color w:val="000000"/>
                <w:sz w:val="18"/>
                <w:szCs w:val="18"/>
                <w:lang w:val="en-SG"/>
              </w:rPr>
              <w:t>LN_GETECOCLASS</w:t>
            </w:r>
            <w:r w:rsidRPr="004C7E39">
              <w:rPr>
                <w:rFonts w:eastAsia="Calibri"/>
                <w:color w:val="FF0000"/>
                <w:sz w:val="18"/>
                <w:szCs w:val="18"/>
                <w:lang w:val="en-SG"/>
              </w:rPr>
              <w:t>(</w:t>
            </w:r>
            <w:r w:rsidRPr="004C7E39">
              <w:rPr>
                <w:rFonts w:eastAsia="Calibri"/>
                <w:color w:val="000000"/>
                <w:sz w:val="18"/>
                <w:szCs w:val="18"/>
                <w:lang w:val="en-SG"/>
              </w:rPr>
              <w:t xml:space="preserve">PFORACID </w:t>
            </w:r>
            <w:r w:rsidRPr="004C7E39">
              <w:rPr>
                <w:rFonts w:eastAsia="Calibri"/>
                <w:color w:val="0000FF"/>
                <w:sz w:val="18"/>
                <w:szCs w:val="18"/>
                <w:lang w:val="en-SG"/>
              </w:rPr>
              <w:t>IN</w:t>
            </w:r>
            <w:r w:rsidRPr="004C7E39">
              <w:rPr>
                <w:rFonts w:eastAsia="Calibri"/>
                <w:color w:val="000000"/>
                <w:sz w:val="18"/>
                <w:szCs w:val="18"/>
                <w:lang w:val="en-SG"/>
              </w:rPr>
              <w:t xml:space="preserve"> </w:t>
            </w:r>
            <w:r w:rsidRPr="004C7E39">
              <w:rPr>
                <w:rFonts w:eastAsia="Calibri"/>
                <w:color w:val="800080"/>
                <w:sz w:val="18"/>
                <w:szCs w:val="18"/>
                <w:lang w:val="en-SG"/>
              </w:rPr>
              <w:t>VARCHAR2</w:t>
            </w:r>
            <w:r w:rsidRPr="004C7E39">
              <w:rPr>
                <w:rFonts w:eastAsia="Calibri"/>
                <w:color w:val="FF0000"/>
                <w:sz w:val="18"/>
                <w:szCs w:val="18"/>
                <w:lang w:val="en-SG"/>
              </w:rPr>
              <w:t>)</w:t>
            </w:r>
          </w:p>
          <w:p w14:paraId="10A5C3AC"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RETURN</w:t>
            </w:r>
            <w:r w:rsidRPr="004C7E39">
              <w:rPr>
                <w:rFonts w:eastAsia="Calibri"/>
                <w:color w:val="000000"/>
                <w:sz w:val="18"/>
                <w:szCs w:val="18"/>
                <w:lang w:val="en-SG"/>
              </w:rPr>
              <w:t xml:space="preserve"> </w:t>
            </w:r>
            <w:r w:rsidRPr="004C7E39">
              <w:rPr>
                <w:rFonts w:eastAsia="Calibri"/>
                <w:color w:val="800080"/>
                <w:sz w:val="18"/>
                <w:szCs w:val="18"/>
                <w:lang w:val="en-SG"/>
              </w:rPr>
              <w:t>VARCHAR2</w:t>
            </w:r>
            <w:r w:rsidRPr="004C7E39">
              <w:rPr>
                <w:rFonts w:eastAsia="Calibri"/>
                <w:color w:val="000000"/>
                <w:sz w:val="18"/>
                <w:szCs w:val="18"/>
                <w:lang w:val="en-SG"/>
              </w:rPr>
              <w:t xml:space="preserve"> </w:t>
            </w:r>
            <w:r w:rsidRPr="004C7E39">
              <w:rPr>
                <w:rFonts w:eastAsia="Calibri"/>
                <w:color w:val="0000FF"/>
                <w:sz w:val="18"/>
                <w:szCs w:val="18"/>
                <w:lang w:val="en-SG"/>
              </w:rPr>
              <w:t>IS</w:t>
            </w:r>
          </w:p>
          <w:p w14:paraId="425050BC"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V_MDC3   </w:t>
            </w:r>
            <w:r w:rsidRPr="004C7E39">
              <w:rPr>
                <w:rFonts w:eastAsia="Calibri"/>
                <w:color w:val="800080"/>
                <w:sz w:val="18"/>
                <w:szCs w:val="18"/>
                <w:lang w:val="en-SG"/>
              </w:rPr>
              <w:t>VARCHAR2</w:t>
            </w:r>
            <w:r w:rsidRPr="004C7E39">
              <w:rPr>
                <w:rFonts w:eastAsia="Calibri"/>
                <w:color w:val="FF0000"/>
                <w:sz w:val="18"/>
                <w:szCs w:val="18"/>
                <w:lang w:val="en-SG"/>
              </w:rPr>
              <w:t>(</w:t>
            </w:r>
            <w:r w:rsidRPr="004C7E39">
              <w:rPr>
                <w:rFonts w:eastAsia="Calibri"/>
                <w:color w:val="000000"/>
                <w:sz w:val="18"/>
                <w:szCs w:val="18"/>
                <w:lang w:val="en-SG"/>
              </w:rPr>
              <w:t>100</w:t>
            </w:r>
            <w:r w:rsidRPr="004C7E39">
              <w:rPr>
                <w:rFonts w:eastAsia="Calibri"/>
                <w:color w:val="FF0000"/>
                <w:sz w:val="18"/>
                <w:szCs w:val="18"/>
                <w:lang w:val="en-SG"/>
              </w:rPr>
              <w:t>);</w:t>
            </w:r>
          </w:p>
          <w:p w14:paraId="1E361F6E"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V_MDC4   </w:t>
            </w:r>
            <w:r w:rsidRPr="004C7E39">
              <w:rPr>
                <w:rFonts w:eastAsia="Calibri"/>
                <w:color w:val="800080"/>
                <w:sz w:val="18"/>
                <w:szCs w:val="18"/>
                <w:lang w:val="en-SG"/>
              </w:rPr>
              <w:t>VARCHAR2</w:t>
            </w:r>
            <w:r w:rsidRPr="004C7E39">
              <w:rPr>
                <w:rFonts w:eastAsia="Calibri"/>
                <w:color w:val="FF0000"/>
                <w:sz w:val="18"/>
                <w:szCs w:val="18"/>
                <w:lang w:val="en-SG"/>
              </w:rPr>
              <w:t>(</w:t>
            </w:r>
            <w:r w:rsidRPr="004C7E39">
              <w:rPr>
                <w:rFonts w:eastAsia="Calibri"/>
                <w:color w:val="000000"/>
                <w:sz w:val="18"/>
                <w:szCs w:val="18"/>
                <w:lang w:val="en-SG"/>
              </w:rPr>
              <w:t>100</w:t>
            </w:r>
            <w:r w:rsidRPr="004C7E39">
              <w:rPr>
                <w:rFonts w:eastAsia="Calibri"/>
                <w:color w:val="FF0000"/>
                <w:sz w:val="18"/>
                <w:szCs w:val="18"/>
                <w:lang w:val="en-SG"/>
              </w:rPr>
              <w:t>);</w:t>
            </w:r>
          </w:p>
          <w:p w14:paraId="1D607E5A"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V_MDC5   </w:t>
            </w:r>
            <w:r w:rsidRPr="004C7E39">
              <w:rPr>
                <w:rFonts w:eastAsia="Calibri"/>
                <w:color w:val="800080"/>
                <w:sz w:val="18"/>
                <w:szCs w:val="18"/>
                <w:lang w:val="en-SG"/>
              </w:rPr>
              <w:t>VARCHAR2</w:t>
            </w:r>
            <w:r w:rsidRPr="004C7E39">
              <w:rPr>
                <w:rFonts w:eastAsia="Calibri"/>
                <w:color w:val="FF0000"/>
                <w:sz w:val="18"/>
                <w:szCs w:val="18"/>
                <w:lang w:val="en-SG"/>
              </w:rPr>
              <w:t>(</w:t>
            </w:r>
            <w:r w:rsidRPr="004C7E39">
              <w:rPr>
                <w:rFonts w:eastAsia="Calibri"/>
                <w:color w:val="000000"/>
                <w:sz w:val="18"/>
                <w:szCs w:val="18"/>
                <w:lang w:val="en-SG"/>
              </w:rPr>
              <w:t>100</w:t>
            </w:r>
            <w:r w:rsidRPr="004C7E39">
              <w:rPr>
                <w:rFonts w:eastAsia="Calibri"/>
                <w:color w:val="FF0000"/>
                <w:sz w:val="18"/>
                <w:szCs w:val="18"/>
                <w:lang w:val="en-SG"/>
              </w:rPr>
              <w:t>);</w:t>
            </w:r>
          </w:p>
          <w:p w14:paraId="19DC0FCD"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O_RETURN </w:t>
            </w:r>
            <w:r w:rsidRPr="004C7E39">
              <w:rPr>
                <w:rFonts w:eastAsia="Calibri"/>
                <w:color w:val="800080"/>
                <w:sz w:val="18"/>
                <w:szCs w:val="18"/>
                <w:lang w:val="en-SG"/>
              </w:rPr>
              <w:t>VARCHAR2</w:t>
            </w:r>
            <w:r w:rsidRPr="004C7E39">
              <w:rPr>
                <w:rFonts w:eastAsia="Calibri"/>
                <w:color w:val="FF0000"/>
                <w:sz w:val="18"/>
                <w:szCs w:val="18"/>
                <w:lang w:val="en-SG"/>
              </w:rPr>
              <w:t>(</w:t>
            </w:r>
            <w:r w:rsidRPr="004C7E39">
              <w:rPr>
                <w:rFonts w:eastAsia="Calibri"/>
                <w:color w:val="000000"/>
                <w:sz w:val="18"/>
                <w:szCs w:val="18"/>
                <w:lang w:val="en-SG"/>
              </w:rPr>
              <w:t>100</w:t>
            </w:r>
            <w:r w:rsidRPr="004C7E39">
              <w:rPr>
                <w:rFonts w:eastAsia="Calibri"/>
                <w:color w:val="FF0000"/>
                <w:sz w:val="18"/>
                <w:szCs w:val="18"/>
                <w:lang w:val="en-SG"/>
              </w:rPr>
              <w:t>);</w:t>
            </w:r>
          </w:p>
          <w:p w14:paraId="2A56DB6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FF"/>
                <w:sz w:val="18"/>
                <w:szCs w:val="18"/>
                <w:lang w:val="en-SG"/>
              </w:rPr>
              <w:t>BEGIN</w:t>
            </w:r>
          </w:p>
          <w:p w14:paraId="612CC807"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IF</w:t>
            </w:r>
            <w:r w:rsidRPr="004C7E39">
              <w:rPr>
                <w:rFonts w:eastAsia="Calibri"/>
                <w:color w:val="000000"/>
                <w:sz w:val="18"/>
                <w:szCs w:val="18"/>
                <w:lang w:val="en-SG"/>
              </w:rPr>
              <w:t xml:space="preserve"> SUBSTR</w:t>
            </w:r>
            <w:r w:rsidRPr="004C7E39">
              <w:rPr>
                <w:rFonts w:eastAsia="Calibri"/>
                <w:color w:val="FF0000"/>
                <w:sz w:val="18"/>
                <w:szCs w:val="18"/>
                <w:lang w:val="en-SG"/>
              </w:rPr>
              <w:t>(</w:t>
            </w:r>
            <w:r w:rsidRPr="004C7E39">
              <w:rPr>
                <w:rFonts w:eastAsia="Calibri"/>
                <w:color w:val="000000"/>
                <w:sz w:val="18"/>
                <w:szCs w:val="18"/>
                <w:lang w:val="en-SG"/>
              </w:rPr>
              <w:t>PFORACID</w:t>
            </w:r>
            <w:r w:rsidRPr="004C7E39">
              <w:rPr>
                <w:rFonts w:eastAsia="Calibri"/>
                <w:color w:val="FF0000"/>
                <w:sz w:val="18"/>
                <w:szCs w:val="18"/>
                <w:lang w:val="en-SG"/>
              </w:rPr>
              <w:t>,</w:t>
            </w:r>
            <w:r w:rsidRPr="004C7E39">
              <w:rPr>
                <w:rFonts w:eastAsia="Calibri"/>
                <w:color w:val="000000"/>
                <w:sz w:val="18"/>
                <w:szCs w:val="18"/>
                <w:lang w:val="en-SG"/>
              </w:rPr>
              <w:t xml:space="preserve"> 5</w:t>
            </w:r>
            <w:r w:rsidRPr="004C7E39">
              <w:rPr>
                <w:rFonts w:eastAsia="Calibri"/>
                <w:color w:val="FF0000"/>
                <w:sz w:val="18"/>
                <w:szCs w:val="18"/>
                <w:lang w:val="en-SG"/>
              </w:rPr>
              <w:t>,</w:t>
            </w:r>
            <w:r w:rsidRPr="004C7E39">
              <w:rPr>
                <w:rFonts w:eastAsia="Calibri"/>
                <w:color w:val="000000"/>
                <w:sz w:val="18"/>
                <w:szCs w:val="18"/>
                <w:lang w:val="en-SG"/>
              </w:rPr>
              <w:t xml:space="preserve"> 3</w:t>
            </w:r>
            <w:r w:rsidRPr="004C7E39">
              <w:rPr>
                <w:rFonts w:eastAsia="Calibri"/>
                <w:color w:val="FF0000"/>
                <w:sz w:val="18"/>
                <w:szCs w:val="18"/>
                <w:lang w:val="en-SG"/>
              </w:rPr>
              <w:t>)</w:t>
            </w:r>
            <w:r w:rsidRPr="004C7E39">
              <w:rPr>
                <w:rFonts w:eastAsia="Calibri"/>
                <w:color w:val="000000"/>
                <w:sz w:val="18"/>
                <w:szCs w:val="18"/>
                <w:lang w:val="en-SG"/>
              </w:rPr>
              <w:t xml:space="preserve"> &lt;&gt; </w:t>
            </w:r>
            <w:r w:rsidRPr="004C7E39">
              <w:rPr>
                <w:rFonts w:eastAsia="Calibri"/>
                <w:color w:val="008080"/>
                <w:sz w:val="18"/>
                <w:szCs w:val="18"/>
                <w:lang w:val="en-SG"/>
              </w:rPr>
              <w:t>'LDS'</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0E028FCF"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RETURN</w:t>
            </w:r>
            <w:r w:rsidRPr="004C7E39">
              <w:rPr>
                <w:rFonts w:eastAsia="Calibri"/>
                <w:color w:val="000000"/>
                <w:sz w:val="18"/>
                <w:szCs w:val="18"/>
                <w:lang w:val="en-SG"/>
              </w:rPr>
              <w:t xml:space="preserve"> </w:t>
            </w:r>
            <w:r w:rsidRPr="004C7E39">
              <w:rPr>
                <w:rFonts w:eastAsia="Calibri"/>
                <w:color w:val="008080"/>
                <w:sz w:val="18"/>
                <w:szCs w:val="18"/>
                <w:lang w:val="en-SG"/>
              </w:rPr>
              <w:t>'0806'</w:t>
            </w:r>
            <w:r w:rsidRPr="004C7E39">
              <w:rPr>
                <w:rFonts w:eastAsia="Calibri"/>
                <w:color w:val="FF0000"/>
                <w:sz w:val="18"/>
                <w:szCs w:val="18"/>
                <w:lang w:val="en-SG"/>
              </w:rPr>
              <w:t>;</w:t>
            </w:r>
          </w:p>
          <w:p w14:paraId="1353B4D2"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END</w:t>
            </w:r>
            <w:r w:rsidRPr="004C7E39">
              <w:rPr>
                <w:rFonts w:eastAsia="Calibri"/>
                <w:color w:val="000000"/>
                <w:sz w:val="18"/>
                <w:szCs w:val="18"/>
                <w:lang w:val="en-SG"/>
              </w:rPr>
              <w:t xml:space="preserve"> </w:t>
            </w:r>
            <w:r w:rsidRPr="004C7E39">
              <w:rPr>
                <w:rFonts w:eastAsia="Calibri"/>
                <w:color w:val="0000FF"/>
                <w:sz w:val="18"/>
                <w:szCs w:val="18"/>
                <w:lang w:val="en-SG"/>
              </w:rPr>
              <w:t>IF</w:t>
            </w:r>
            <w:r w:rsidRPr="004C7E39">
              <w:rPr>
                <w:rFonts w:eastAsia="Calibri"/>
                <w:color w:val="FF0000"/>
                <w:sz w:val="18"/>
                <w:szCs w:val="18"/>
                <w:lang w:val="en-SG"/>
              </w:rPr>
              <w:t>;</w:t>
            </w:r>
          </w:p>
          <w:p w14:paraId="0D4C8DB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BEGIN</w:t>
            </w:r>
          </w:p>
          <w:p w14:paraId="4CE6875E" w14:textId="77777777" w:rsidR="006A522F" w:rsidRPr="004C7E39" w:rsidRDefault="006A522F" w:rsidP="00415767">
            <w:pPr>
              <w:autoSpaceDE w:val="0"/>
              <w:autoSpaceDN w:val="0"/>
              <w:adjustRightInd w:val="0"/>
              <w:rPr>
                <w:rFonts w:eastAsia="Calibri"/>
                <w:color w:val="00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SELECT</w:t>
            </w:r>
            <w:r w:rsidRPr="004C7E39">
              <w:rPr>
                <w:rFonts w:eastAsia="Calibri"/>
                <w:color w:val="000000"/>
                <w:sz w:val="18"/>
                <w:szCs w:val="18"/>
                <w:lang w:val="en-SG"/>
              </w:rPr>
              <w:t xml:space="preserve"> SUB_PURP_CODE</w:t>
            </w:r>
            <w:r w:rsidRPr="004C7E39">
              <w:rPr>
                <w:rFonts w:eastAsia="Calibri"/>
                <w:color w:val="FF0000"/>
                <w:sz w:val="18"/>
                <w:szCs w:val="18"/>
                <w:lang w:val="en-SG"/>
              </w:rPr>
              <w:t>,</w:t>
            </w:r>
            <w:r w:rsidRPr="004C7E39">
              <w:rPr>
                <w:rFonts w:eastAsia="Calibri"/>
                <w:color w:val="000000"/>
                <w:sz w:val="18"/>
                <w:szCs w:val="18"/>
                <w:lang w:val="en-SG"/>
              </w:rPr>
              <w:t xml:space="preserve"> OTHER_TYPE1_PRE</w:t>
            </w:r>
            <w:r w:rsidRPr="004C7E39">
              <w:rPr>
                <w:rFonts w:eastAsia="Calibri"/>
                <w:color w:val="FF0000"/>
                <w:sz w:val="18"/>
                <w:szCs w:val="18"/>
                <w:lang w:val="en-SG"/>
              </w:rPr>
              <w:t>,</w:t>
            </w:r>
            <w:r w:rsidRPr="004C7E39">
              <w:rPr>
                <w:rFonts w:eastAsia="Calibri"/>
                <w:color w:val="000000"/>
                <w:sz w:val="18"/>
                <w:szCs w:val="18"/>
                <w:lang w:val="en-SG"/>
              </w:rPr>
              <w:t xml:space="preserve"> OTHER_TYPE1</w:t>
            </w:r>
          </w:p>
          <w:p w14:paraId="42E3F6B7" w14:textId="77777777" w:rsidR="006A522F" w:rsidRPr="004C7E39" w:rsidRDefault="006A522F" w:rsidP="00415767">
            <w:pPr>
              <w:autoSpaceDE w:val="0"/>
              <w:autoSpaceDN w:val="0"/>
              <w:adjustRightInd w:val="0"/>
              <w:rPr>
                <w:rFonts w:eastAsia="Calibri"/>
                <w:color w:val="00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INTO</w:t>
            </w:r>
            <w:r w:rsidRPr="004C7E39">
              <w:rPr>
                <w:rFonts w:eastAsia="Calibri"/>
                <w:color w:val="000000"/>
                <w:sz w:val="18"/>
                <w:szCs w:val="18"/>
                <w:lang w:val="en-SG"/>
              </w:rPr>
              <w:t xml:space="preserve"> V_MDC3</w:t>
            </w:r>
            <w:r w:rsidRPr="004C7E39">
              <w:rPr>
                <w:rFonts w:eastAsia="Calibri"/>
                <w:color w:val="FF0000"/>
                <w:sz w:val="18"/>
                <w:szCs w:val="18"/>
                <w:lang w:val="en-SG"/>
              </w:rPr>
              <w:t>,</w:t>
            </w:r>
            <w:r w:rsidRPr="004C7E39">
              <w:rPr>
                <w:rFonts w:eastAsia="Calibri"/>
                <w:color w:val="000000"/>
                <w:sz w:val="18"/>
                <w:szCs w:val="18"/>
                <w:lang w:val="en-SG"/>
              </w:rPr>
              <w:t xml:space="preserve"> V_MDC4</w:t>
            </w:r>
            <w:r w:rsidRPr="004C7E39">
              <w:rPr>
                <w:rFonts w:eastAsia="Calibri"/>
                <w:color w:val="FF0000"/>
                <w:sz w:val="18"/>
                <w:szCs w:val="18"/>
                <w:lang w:val="en-SG"/>
              </w:rPr>
              <w:t>,</w:t>
            </w:r>
            <w:r w:rsidRPr="004C7E39">
              <w:rPr>
                <w:rFonts w:eastAsia="Calibri"/>
                <w:color w:val="000000"/>
                <w:sz w:val="18"/>
                <w:szCs w:val="18"/>
                <w:lang w:val="en-SG"/>
              </w:rPr>
              <w:t xml:space="preserve"> V_MDC5</w:t>
            </w:r>
          </w:p>
          <w:p w14:paraId="3E7CB4F4" w14:textId="77777777" w:rsidR="006A522F" w:rsidRPr="004C7E39" w:rsidRDefault="006A522F" w:rsidP="00415767">
            <w:pPr>
              <w:autoSpaceDE w:val="0"/>
              <w:autoSpaceDN w:val="0"/>
              <w:adjustRightInd w:val="0"/>
              <w:rPr>
                <w:rFonts w:eastAsia="Calibri"/>
                <w:color w:val="00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FROM</w:t>
            </w:r>
            <w:r w:rsidRPr="004C7E39">
              <w:rPr>
                <w:rFonts w:eastAsia="Calibri"/>
                <w:color w:val="000000"/>
                <w:sz w:val="18"/>
                <w:szCs w:val="18"/>
                <w:lang w:val="en-SG"/>
              </w:rPr>
              <w:t xml:space="preserve"> CUSTOM</w:t>
            </w:r>
            <w:r w:rsidRPr="004C7E39">
              <w:rPr>
                <w:rFonts w:eastAsia="Calibri"/>
                <w:color w:val="FF0000"/>
                <w:sz w:val="18"/>
                <w:szCs w:val="18"/>
                <w:lang w:val="en-SG"/>
              </w:rPr>
              <w:t>.</w:t>
            </w:r>
            <w:r w:rsidRPr="004C7E39">
              <w:rPr>
                <w:rFonts w:eastAsia="Calibri"/>
                <w:color w:val="000000"/>
                <w:sz w:val="18"/>
                <w:szCs w:val="18"/>
                <w:lang w:val="en-SG"/>
              </w:rPr>
              <w:t>C_MISDET C_MISDET</w:t>
            </w:r>
          </w:p>
          <w:p w14:paraId="5136D2C0"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WHERE</w:t>
            </w:r>
            <w:r w:rsidRPr="004C7E39">
              <w:rPr>
                <w:rFonts w:eastAsia="Calibri"/>
                <w:color w:val="000000"/>
                <w:sz w:val="18"/>
                <w:szCs w:val="18"/>
                <w:lang w:val="en-SG"/>
              </w:rPr>
              <w:t xml:space="preserve"> C_MISDET</w:t>
            </w:r>
            <w:r w:rsidRPr="004C7E39">
              <w:rPr>
                <w:rFonts w:eastAsia="Calibri"/>
                <w:color w:val="FF0000"/>
                <w:sz w:val="18"/>
                <w:szCs w:val="18"/>
                <w:lang w:val="en-SG"/>
              </w:rPr>
              <w:t>.</w:t>
            </w:r>
            <w:r w:rsidRPr="004C7E39">
              <w:rPr>
                <w:rFonts w:eastAsia="Calibri"/>
                <w:color w:val="000000"/>
                <w:sz w:val="18"/>
                <w:szCs w:val="18"/>
                <w:lang w:val="en-SG"/>
              </w:rPr>
              <w:t xml:space="preserve">BANK_ID </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'01'</w:t>
            </w:r>
          </w:p>
          <w:p w14:paraId="3F3FEEFC"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AND</w:t>
            </w:r>
            <w:r w:rsidRPr="004C7E39">
              <w:rPr>
                <w:rFonts w:eastAsia="Calibri"/>
                <w:color w:val="000000"/>
                <w:sz w:val="18"/>
                <w:szCs w:val="18"/>
                <w:lang w:val="en-SG"/>
              </w:rPr>
              <w:t xml:space="preserve"> C_MISDET</w:t>
            </w:r>
            <w:r w:rsidRPr="004C7E39">
              <w:rPr>
                <w:rFonts w:eastAsia="Calibri"/>
                <w:color w:val="FF0000"/>
                <w:sz w:val="18"/>
                <w:szCs w:val="18"/>
                <w:lang w:val="en-SG"/>
              </w:rPr>
              <w:t>.</w:t>
            </w:r>
            <w:r w:rsidRPr="004C7E39">
              <w:rPr>
                <w:rFonts w:eastAsia="Calibri"/>
                <w:color w:val="000000"/>
                <w:sz w:val="18"/>
                <w:szCs w:val="18"/>
                <w:lang w:val="en-SG"/>
              </w:rPr>
              <w:t xml:space="preserve">ACCT_NUM </w:t>
            </w:r>
            <w:r w:rsidRPr="004C7E39">
              <w:rPr>
                <w:rFonts w:eastAsia="Calibri"/>
                <w:color w:val="FF0000"/>
                <w:sz w:val="18"/>
                <w:szCs w:val="18"/>
                <w:lang w:val="en-SG"/>
              </w:rPr>
              <w:t>=</w:t>
            </w:r>
            <w:r w:rsidRPr="004C7E39">
              <w:rPr>
                <w:rFonts w:eastAsia="Calibri"/>
                <w:color w:val="000000"/>
                <w:sz w:val="18"/>
                <w:szCs w:val="18"/>
                <w:lang w:val="en-SG"/>
              </w:rPr>
              <w:t xml:space="preserve"> PFORACID</w:t>
            </w:r>
            <w:r w:rsidRPr="004C7E39">
              <w:rPr>
                <w:rFonts w:eastAsia="Calibri"/>
                <w:color w:val="FF0000"/>
                <w:sz w:val="18"/>
                <w:szCs w:val="18"/>
                <w:lang w:val="en-SG"/>
              </w:rPr>
              <w:t>;</w:t>
            </w:r>
          </w:p>
          <w:p w14:paraId="12C00E38"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EXCEPTION</w:t>
            </w:r>
          </w:p>
          <w:p w14:paraId="6CEE378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NO_DATA_FOUND </w:t>
            </w:r>
            <w:r w:rsidRPr="004C7E39">
              <w:rPr>
                <w:rFonts w:eastAsia="Calibri"/>
                <w:color w:val="0000FF"/>
                <w:sz w:val="18"/>
                <w:szCs w:val="18"/>
                <w:lang w:val="en-SG"/>
              </w:rPr>
              <w:t>THEN</w:t>
            </w:r>
          </w:p>
          <w:p w14:paraId="09D65227"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RETURN</w:t>
            </w:r>
            <w:r w:rsidRPr="004C7E39">
              <w:rPr>
                <w:rFonts w:eastAsia="Calibri"/>
                <w:color w:val="000000"/>
                <w:sz w:val="18"/>
                <w:szCs w:val="18"/>
                <w:lang w:val="en-SG"/>
              </w:rPr>
              <w:t xml:space="preserve"> </w:t>
            </w:r>
            <w:r w:rsidRPr="004C7E39">
              <w:rPr>
                <w:rFonts w:eastAsia="Calibri"/>
                <w:color w:val="008080"/>
                <w:sz w:val="18"/>
                <w:szCs w:val="18"/>
                <w:lang w:val="en-SG"/>
              </w:rPr>
              <w:t>'0805'</w:t>
            </w:r>
            <w:r w:rsidRPr="004C7E39">
              <w:rPr>
                <w:rFonts w:eastAsia="Calibri"/>
                <w:color w:val="FF0000"/>
                <w:sz w:val="18"/>
                <w:szCs w:val="18"/>
                <w:lang w:val="en-SG"/>
              </w:rPr>
              <w:t>;</w:t>
            </w:r>
          </w:p>
          <w:p w14:paraId="7E1A568A"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END</w:t>
            </w:r>
            <w:r w:rsidRPr="004C7E39">
              <w:rPr>
                <w:rFonts w:eastAsia="Calibri"/>
                <w:color w:val="FF0000"/>
                <w:sz w:val="18"/>
                <w:szCs w:val="18"/>
                <w:lang w:val="en-SG"/>
              </w:rPr>
              <w:t>;</w:t>
            </w:r>
          </w:p>
          <w:p w14:paraId="5376EB0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IF</w:t>
            </w:r>
            <w:r w:rsidRPr="004C7E39">
              <w:rPr>
                <w:rFonts w:eastAsia="Calibri"/>
                <w:color w:val="000000"/>
                <w:sz w:val="18"/>
                <w:szCs w:val="18"/>
                <w:lang w:val="en-SG"/>
              </w:rPr>
              <w:t xml:space="preserve"> V_MDC5 </w:t>
            </w:r>
            <w:r w:rsidRPr="004C7E39">
              <w:rPr>
                <w:rFonts w:eastAsia="Calibri"/>
                <w:color w:val="0000FF"/>
                <w:sz w:val="18"/>
                <w:szCs w:val="18"/>
                <w:lang w:val="en-SG"/>
              </w:rPr>
              <w:t>IN</w:t>
            </w:r>
          </w:p>
          <w:p w14:paraId="14249344"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'9106001'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'9106002'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'9106003'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'9106004'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'9106005'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'9106008'</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'9106009'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'9999002'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OR</w:t>
            </w:r>
          </w:p>
          <w:p w14:paraId="5A3251F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V_MDC4 </w:t>
            </w:r>
            <w:r w:rsidRPr="004C7E39">
              <w:rPr>
                <w:rFonts w:eastAsia="Calibri"/>
                <w:color w:val="0000FF"/>
                <w:sz w:val="18"/>
                <w:szCs w:val="18"/>
                <w:lang w:val="en-SG"/>
              </w:rPr>
              <w:t>IN</w:t>
            </w:r>
          </w:p>
          <w:p w14:paraId="5780899D"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'9101'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'9199'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'K201'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'K202'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'K203'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'K204'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'K205'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'K299'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792C2E0A"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RETURN</w:t>
            </w:r>
            <w:r w:rsidRPr="004C7E39">
              <w:rPr>
                <w:rFonts w:eastAsia="Calibri"/>
                <w:color w:val="000000"/>
                <w:sz w:val="18"/>
                <w:szCs w:val="18"/>
                <w:lang w:val="en-SG"/>
              </w:rPr>
              <w:t xml:space="preserve"> </w:t>
            </w:r>
            <w:r w:rsidRPr="004C7E39">
              <w:rPr>
                <w:rFonts w:eastAsia="Calibri"/>
                <w:color w:val="008080"/>
                <w:sz w:val="18"/>
                <w:szCs w:val="18"/>
                <w:lang w:val="en-SG"/>
              </w:rPr>
              <w:t>'0602'</w:t>
            </w:r>
            <w:r w:rsidRPr="004C7E39">
              <w:rPr>
                <w:rFonts w:eastAsia="Calibri"/>
                <w:color w:val="FF0000"/>
                <w:sz w:val="18"/>
                <w:szCs w:val="18"/>
                <w:lang w:val="en-SG"/>
              </w:rPr>
              <w:t>;</w:t>
            </w:r>
          </w:p>
          <w:p w14:paraId="2EEF25F4"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END</w:t>
            </w:r>
            <w:r w:rsidRPr="004C7E39">
              <w:rPr>
                <w:rFonts w:eastAsia="Calibri"/>
                <w:color w:val="000000"/>
                <w:sz w:val="18"/>
                <w:szCs w:val="18"/>
                <w:lang w:val="en-SG"/>
              </w:rPr>
              <w:t xml:space="preserve"> </w:t>
            </w:r>
            <w:r w:rsidRPr="004C7E39">
              <w:rPr>
                <w:rFonts w:eastAsia="Calibri"/>
                <w:color w:val="0000FF"/>
                <w:sz w:val="18"/>
                <w:szCs w:val="18"/>
                <w:lang w:val="en-SG"/>
              </w:rPr>
              <w:t>IF</w:t>
            </w:r>
            <w:r w:rsidRPr="004C7E39">
              <w:rPr>
                <w:rFonts w:eastAsia="Calibri"/>
                <w:color w:val="FF0000"/>
                <w:sz w:val="18"/>
                <w:szCs w:val="18"/>
                <w:lang w:val="en-SG"/>
              </w:rPr>
              <w:t>;</w:t>
            </w:r>
          </w:p>
          <w:p w14:paraId="278FBFE8"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SELECT</w:t>
            </w:r>
            <w:r w:rsidRPr="004C7E39">
              <w:rPr>
                <w:rFonts w:eastAsia="Calibri"/>
                <w:color w:val="000000"/>
                <w:sz w:val="18"/>
                <w:szCs w:val="18"/>
                <w:lang w:val="en-SG"/>
              </w:rPr>
              <w:t xml:space="preserve"> </w:t>
            </w:r>
            <w:r w:rsidRPr="004C7E39">
              <w:rPr>
                <w:rFonts w:eastAsia="Calibri"/>
                <w:color w:val="0000FF"/>
                <w:sz w:val="18"/>
                <w:szCs w:val="18"/>
                <w:lang w:val="en-SG"/>
              </w:rPr>
              <w:t>CASE</w:t>
            </w:r>
          </w:p>
          <w:p w14:paraId="50C1FEF2"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3D5E77A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'AA01110'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'AA01160'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'AA01170'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'AA01181'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'AA01182'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'AA01183'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'AA01214'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'AA01215'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'AA01219'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'AA01260'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'AA01270'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'AA01281'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'AA01282'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'AA01461'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'AA01462'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'AA01463'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'AA01469'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'AA01490'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'AA01500'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'AA01610'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'AA01620'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'AA01630'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'AA01640'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'AA01700'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'AA02400'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'AA03121'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'AA03122'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'AA03123'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'AA03124'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'AA03129'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'AA03224'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'AA03230'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6C225262"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'0101'</w:t>
            </w:r>
          </w:p>
          <w:p w14:paraId="7BBF6352"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78524C61"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'AB05100'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'AB06100'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'AB06200'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'AB07100'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'AB07210'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'AB07221'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'AB07229'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'AB07300'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'AB08930'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'AB08990'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'AB09100'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'AB09900'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08490E5E"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'0201'</w:t>
            </w:r>
          </w:p>
          <w:p w14:paraId="75B8D9A1"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4F81D924"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'AC10101'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'AC10201'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'AC10202'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'AC10203'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'AC10204'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'AC10209'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'AC10309'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'AC10401'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'AC10409'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'AC10500'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'AC10611'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'AC10612'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'AC10620'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'AC10710'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'AC10720'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'AC10730'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'AC10740'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'AC10750'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'AC10790'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'AC10800'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'AC11010'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'AC11020'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'AC11030'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'AC11041'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'AC11042'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'AC12001'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'AC12009'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'AC13240'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'AC13290'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'AC14100'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'AC14200'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'AC14300'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'AC15110'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'AC15120'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'AC16291'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'AC16292'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'AC17010'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'AC17021'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'AC17022'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'AC17090'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'AC18110'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'AC18120'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'AC18200'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'AC19100'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'AC19200'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'AC20131'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'AC20132'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'AC20222'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'AC20231'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'AC20232'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'AC20300'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'AC21001'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'AC21002'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'AC22110'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'AC22120'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'AC22201'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'AC22209'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'AC23941'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'AC23942'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'AC23943'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'AC23960'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'AC23990'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'AC24100'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'AC24200'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'AC24310'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'AC24320'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'AC25930'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'AC25991'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'AC25999'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'AC26510'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'AC26520'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'AC26600'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'AC26700'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'AC26800'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'AC27310'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'AC27320'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'AC27330'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'AC27500'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'AC27900'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'AC28160'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'AC28170'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'AC28180'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'AC28260'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'AC28299'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'AC29100'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'AC29200'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'AC29300'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'AC30990'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'AC31001'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'AC31009'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'AC32501'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'AC32502'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'AC32900'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'AC33140'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'AC33150'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'AC33200'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43742A65"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'0202'</w:t>
            </w:r>
          </w:p>
          <w:p w14:paraId="5A8B493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2C85C696"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'AD35101'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'AD35102'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'AD35200'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'AD35301'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'AD35302'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23203406"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'0203'</w:t>
            </w:r>
          </w:p>
          <w:p w14:paraId="25788141"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1B03617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'AE36000'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'AE37001'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'AE37002'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'AE38121'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'AE38129'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'AE38229'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'AE38302'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'AE39000'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6BC01888"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'0204'</w:t>
            </w:r>
          </w:p>
          <w:p w14:paraId="4379F99D"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3969DE91"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'AF41000'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'AF42101'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'AF42102'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'AF42200'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'AF42900'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'AF43222'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'AF43900'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2D8C350C"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'0301'</w:t>
            </w:r>
          </w:p>
          <w:p w14:paraId="76DBD510"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6A89C07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'AG45111'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'AG45119'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'AG45131'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'AG45139'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'AG45302'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'AG45303'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'AG45433'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'AG46201'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'AG46202'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'AG46203'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'AG46204'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'AG46209'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'AG46340'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'AG46414'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'AG46498'</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'AG46499'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'AG46593'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'AG46594'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'AG46595'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'AG46599'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'AG46614'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'AG46624'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'AG46639'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'AG46699'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'AG46900'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'AG47191'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'AG47199'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'AG47224'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'AG47240'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'AG47411'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'AG47412'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'AG47420'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'AG47519'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'AG47524'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'AG47525'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'AG47593'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'AG47594'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'AG47599'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'AG47610'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'AG47620'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'AG47630'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'AG47640'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'AG47738'</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'AG47739'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'AG47741'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'AG47749'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'AG47814'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'AG47823'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'AG47893'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'AG47899'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'AG47990'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41AAA160"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'0401'</w:t>
            </w:r>
          </w:p>
          <w:p w14:paraId="49FDC687"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27B5FD0A"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'AH49110'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'AH49319'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'AH49332'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'AH49333'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'AH49334'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'AH49339'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'AH49400'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'AH50111'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'AH50112'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'AH50121'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'AH50122'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'AH50211'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'AH50212'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'AH50222'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'AH51100'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'AH51200'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'AH52219'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'AH52231'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'AH52239'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'AH52241'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'AH52242'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'AH52243'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'AH52244'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'AH52245'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'AH52292'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'AH52299'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'AH53100'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'AH53200'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0BB933DD"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'0402'</w:t>
            </w:r>
          </w:p>
          <w:p w14:paraId="5B0766D9"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46016A33"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'AI55101'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'AI55102'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'AI55103'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'AI55104'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'AI55901'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'AI55902'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'AI55909'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'AI56101'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'AI56109'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'AI56210'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'AI56290'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'AI56301'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'AI56309'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3F53F86D"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'0403'</w:t>
            </w:r>
          </w:p>
          <w:p w14:paraId="136E3588"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06086446"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'AJ58110'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'AJ58120'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'AJ58130'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'AJ58190'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'AJ58200'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'AJ59113'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'AJ59141'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'AJ59142'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'AJ59200'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'AJ60100'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'AJ60210'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'AJ60220'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'AJ61100'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'AJ61200'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'AJ61300'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'AJ61901'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'AJ61909'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'AJ62010'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'AJ62020'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'AJ62090'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'AJ63110'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'AJ63120'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'AJ63210'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'AJ63290'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0AFB77F2"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'0501'</w:t>
            </w:r>
          </w:p>
          <w:p w14:paraId="6C354053"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51F19FF2"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'0X20001'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'0X20006'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'0X20007'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'0X20099'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'AK64990'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'AK65110'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'AK65121'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'AK65129'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'AK65300'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'AK66300'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'KY30006'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3D91E10E"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'0601'</w:t>
            </w:r>
          </w:p>
          <w:p w14:paraId="20739D45"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0E6528FA"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'AL68100'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'AL68101'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'AL68102'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'AL68103'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'AL68104'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'AL68109'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'AL68200'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'AV00007'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59E1A82E"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'0602'</w:t>
            </w:r>
          </w:p>
          <w:p w14:paraId="40FDD0B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643DCF4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'AM69101'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'AM69102'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'AM69109'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'AM69200'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'AM70100'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'AM70200'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'AM71101'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'AM71102'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'AM71103'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'AM71109'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'AM71200'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'AM72100'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'AM72200'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'AM73100'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'AM73200'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'AM74100'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'AM74200'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'AM74901'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'AM74909'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'AM75000'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3246CBB6"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'0701'</w:t>
            </w:r>
          </w:p>
          <w:p w14:paraId="6101DFE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1FF88CFF"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'AN77101'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'AN77302'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'AN77303'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'AN77309'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'AN77400'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'AN78100'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'AN78200'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'AN78301'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'AN78302'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'AN79110'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'AN79120'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'AN79200'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'AN80100'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'AN80200'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'AN80300'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'AN81100'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'AN81210'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'AN81290'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'AN81300'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'AN82191'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'AN82199'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'AN82990'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1D45DCD1"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'0702'</w:t>
            </w:r>
          </w:p>
          <w:p w14:paraId="1C351106"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3ADAD784"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'AO84111'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'AO84112'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'AO84130'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'AO84300'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788AAF9A"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'0801'</w:t>
            </w:r>
          </w:p>
          <w:p w14:paraId="7B7FA02D"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6A30DAA7"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'AP85100'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'AP85311'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'AP85312'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'AP85321'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'AP85322'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'AP85410'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'AP85420'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'AP85510'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'AP85520'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'AP85590'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'AP85600'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6F411FB1"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'0802'</w:t>
            </w:r>
          </w:p>
          <w:p w14:paraId="3069C023"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63FCDBD9"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'AQ86101'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'AQ86102'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'AQ86201'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'AQ86202'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'AQ86910'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'AQ86920'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'AQ86990'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'AQ87109'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'AQ87201'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'AQ87202'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'AQ87301'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'AQ87302'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'AQ87303'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'AQ87901'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'AQ87909'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'AQ88101'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'AQ88102'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'AQ88103'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'AQ88900'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768B0B90"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'0803'</w:t>
            </w:r>
          </w:p>
          <w:p w14:paraId="4F479D8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09742F60"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'AR90000'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'AR91010'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'AR91020'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'AR91030'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'AR92001'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'AR92002'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'AR93110'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'AR93120'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'AR93190'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'AR93210'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'AR93290'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494A20BC"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'0804'</w:t>
            </w:r>
          </w:p>
          <w:p w14:paraId="3BD6A23D"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341AE51D"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'AS94110'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'AS94120'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'AS94200'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'AS94910'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'AS94990'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'AS95110'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'AS95120'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'AS95210'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'AS95220'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'AS95230'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'AS95240'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'AS95290'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'AS96100'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'AS96200'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'AS96310'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'AS96320'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'AS96330'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'AS96390'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'KY30001'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'KY30002'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'KY30003'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'KY30004'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'KY30005'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06D4530B"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'0805'</w:t>
            </w:r>
          </w:p>
          <w:p w14:paraId="1A8287BE"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p>
          <w:p w14:paraId="1C9E4716"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'9W10001'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'9W10002'</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'9W10003'</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'9W10004'</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'9W10005'</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'9W10006'</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'9W10007'</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'9W10008'</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'9W10009'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'9W10010'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'9W10011'</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'9W10099'</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'AT97000'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'AT98100'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8080"/>
                <w:sz w:val="18"/>
                <w:szCs w:val="18"/>
                <w:lang w:val="en-SG"/>
              </w:rPr>
              <w:t>'AT98200'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7F19E045"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'0806'</w:t>
            </w:r>
          </w:p>
          <w:p w14:paraId="1EBDA9A2"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WHEN</w:t>
            </w:r>
            <w:r w:rsidRPr="004C7E39">
              <w:rPr>
                <w:rFonts w:eastAsia="Calibri"/>
                <w:color w:val="000000"/>
                <w:sz w:val="18"/>
                <w:szCs w:val="18"/>
                <w:lang w:val="en-SG"/>
              </w:rPr>
              <w:t xml:space="preserve"> V_MDC3 </w:t>
            </w:r>
            <w:r w:rsidRPr="004C7E39">
              <w:rPr>
                <w:rFonts w:eastAsia="Calibri"/>
                <w:color w:val="0000FF"/>
                <w:sz w:val="18"/>
                <w:szCs w:val="18"/>
                <w:lang w:val="en-SG"/>
              </w:rPr>
              <w:t>IN</w:t>
            </w:r>
            <w:r w:rsidRPr="004C7E39">
              <w:rPr>
                <w:rFonts w:eastAsia="Calibri"/>
                <w:color w:val="000000"/>
                <w:sz w:val="18"/>
                <w:szCs w:val="18"/>
                <w:lang w:val="en-SG"/>
              </w:rPr>
              <w:t xml:space="preserve"> </w:t>
            </w:r>
            <w:r w:rsidRPr="004C7E39">
              <w:rPr>
                <w:rFonts w:eastAsia="Calibri"/>
                <w:color w:val="FF0000"/>
                <w:sz w:val="18"/>
                <w:szCs w:val="18"/>
                <w:lang w:val="en-SG"/>
              </w:rPr>
              <w:t>(</w:t>
            </w:r>
            <w:r w:rsidRPr="004C7E39">
              <w:rPr>
                <w:rFonts w:eastAsia="Calibri"/>
                <w:color w:val="008080"/>
                <w:sz w:val="18"/>
                <w:szCs w:val="18"/>
                <w:lang w:val="en-SG"/>
              </w:rPr>
              <w:t>'AU99000'</w:t>
            </w:r>
            <w:r w:rsidRPr="004C7E39">
              <w:rPr>
                <w:rFonts w:eastAsia="Calibri"/>
                <w:color w:val="FF0000"/>
                <w:sz w:val="18"/>
                <w:szCs w:val="18"/>
                <w:lang w:val="en-SG"/>
              </w:rPr>
              <w:t>)</w:t>
            </w:r>
            <w:r w:rsidRPr="004C7E39">
              <w:rPr>
                <w:rFonts w:eastAsia="Calibri"/>
                <w:color w:val="000000"/>
                <w:sz w:val="18"/>
                <w:szCs w:val="18"/>
                <w:lang w:val="en-SG"/>
              </w:rPr>
              <w:t xml:space="preserve"> </w:t>
            </w:r>
            <w:r w:rsidRPr="004C7E39">
              <w:rPr>
                <w:rFonts w:eastAsia="Calibri"/>
                <w:color w:val="0000FF"/>
                <w:sz w:val="18"/>
                <w:szCs w:val="18"/>
                <w:lang w:val="en-SG"/>
              </w:rPr>
              <w:t>THEN</w:t>
            </w:r>
          </w:p>
          <w:p w14:paraId="6D217B59"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'0807'</w:t>
            </w:r>
          </w:p>
          <w:p w14:paraId="3885FAD2"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ELSE</w:t>
            </w:r>
          </w:p>
          <w:p w14:paraId="06F41CF0" w14:textId="77777777" w:rsidR="006A522F" w:rsidRPr="004C7E39" w:rsidRDefault="006A522F" w:rsidP="00415767">
            <w:pPr>
              <w:autoSpaceDE w:val="0"/>
              <w:autoSpaceDN w:val="0"/>
              <w:adjustRightInd w:val="0"/>
              <w:rPr>
                <w:rFonts w:eastAsia="Calibri"/>
                <w:color w:val="008080"/>
                <w:sz w:val="18"/>
                <w:szCs w:val="18"/>
                <w:lang w:val="en-SG"/>
              </w:rPr>
            </w:pPr>
            <w:r w:rsidRPr="004C7E39">
              <w:rPr>
                <w:rFonts w:eastAsia="Calibri"/>
                <w:color w:val="000000"/>
                <w:sz w:val="18"/>
                <w:szCs w:val="18"/>
                <w:lang w:val="en-SG"/>
              </w:rPr>
              <w:t xml:space="preserve">            </w:t>
            </w:r>
            <w:r w:rsidRPr="004C7E39">
              <w:rPr>
                <w:rFonts w:eastAsia="Calibri"/>
                <w:color w:val="008080"/>
                <w:sz w:val="18"/>
                <w:szCs w:val="18"/>
                <w:lang w:val="en-SG"/>
              </w:rPr>
              <w:t>'0805'</w:t>
            </w:r>
          </w:p>
          <w:p w14:paraId="5E06E413" w14:textId="77777777" w:rsidR="006A522F" w:rsidRPr="004C7E39" w:rsidRDefault="006A522F" w:rsidP="00415767">
            <w:pPr>
              <w:autoSpaceDE w:val="0"/>
              <w:autoSpaceDN w:val="0"/>
              <w:adjustRightInd w:val="0"/>
              <w:rPr>
                <w:rFonts w:eastAsia="Calibri"/>
                <w:color w:val="0000FF"/>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END</w:t>
            </w:r>
          </w:p>
          <w:p w14:paraId="49689248" w14:textId="77777777" w:rsidR="006A522F" w:rsidRPr="004C7E39" w:rsidRDefault="006A522F" w:rsidP="00415767">
            <w:pPr>
              <w:autoSpaceDE w:val="0"/>
              <w:autoSpaceDN w:val="0"/>
              <w:adjustRightInd w:val="0"/>
              <w:rPr>
                <w:rFonts w:eastAsia="Calibri"/>
                <w:color w:val="00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INTO</w:t>
            </w:r>
            <w:r w:rsidRPr="004C7E39">
              <w:rPr>
                <w:rFonts w:eastAsia="Calibri"/>
                <w:color w:val="000000"/>
                <w:sz w:val="18"/>
                <w:szCs w:val="18"/>
                <w:lang w:val="en-SG"/>
              </w:rPr>
              <w:t xml:space="preserve"> O_RETURN</w:t>
            </w:r>
          </w:p>
          <w:p w14:paraId="4BC0A4C7"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FROM</w:t>
            </w:r>
            <w:r w:rsidRPr="004C7E39">
              <w:rPr>
                <w:rFonts w:eastAsia="Calibri"/>
                <w:color w:val="000000"/>
                <w:sz w:val="18"/>
                <w:szCs w:val="18"/>
                <w:lang w:val="en-SG"/>
              </w:rPr>
              <w:t xml:space="preserve"> DUAL</w:t>
            </w:r>
            <w:r w:rsidRPr="004C7E39">
              <w:rPr>
                <w:rFonts w:eastAsia="Calibri"/>
                <w:color w:val="FF0000"/>
                <w:sz w:val="18"/>
                <w:szCs w:val="18"/>
                <w:lang w:val="en-SG"/>
              </w:rPr>
              <w:t>;</w:t>
            </w:r>
          </w:p>
          <w:p w14:paraId="387E5137"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00"/>
                <w:sz w:val="18"/>
                <w:szCs w:val="18"/>
                <w:lang w:val="en-SG"/>
              </w:rPr>
              <w:t xml:space="preserve">  </w:t>
            </w:r>
            <w:r w:rsidRPr="004C7E39">
              <w:rPr>
                <w:rFonts w:eastAsia="Calibri"/>
                <w:color w:val="0000FF"/>
                <w:sz w:val="18"/>
                <w:szCs w:val="18"/>
                <w:lang w:val="en-SG"/>
              </w:rPr>
              <w:t>RETURN</w:t>
            </w:r>
            <w:r w:rsidRPr="004C7E39">
              <w:rPr>
                <w:rFonts w:eastAsia="Calibri"/>
                <w:color w:val="000000"/>
                <w:sz w:val="18"/>
                <w:szCs w:val="18"/>
                <w:lang w:val="en-SG"/>
              </w:rPr>
              <w:t xml:space="preserve"> O_RETURN</w:t>
            </w:r>
            <w:r w:rsidRPr="004C7E39">
              <w:rPr>
                <w:rFonts w:eastAsia="Calibri"/>
                <w:color w:val="FF0000"/>
                <w:sz w:val="18"/>
                <w:szCs w:val="18"/>
                <w:lang w:val="en-SG"/>
              </w:rPr>
              <w:t>;</w:t>
            </w:r>
          </w:p>
          <w:p w14:paraId="60FE8C89" w14:textId="77777777" w:rsidR="006A522F" w:rsidRPr="004C7E39" w:rsidRDefault="006A522F" w:rsidP="00415767">
            <w:pPr>
              <w:autoSpaceDE w:val="0"/>
              <w:autoSpaceDN w:val="0"/>
              <w:adjustRightInd w:val="0"/>
              <w:rPr>
                <w:rFonts w:eastAsia="Calibri"/>
                <w:color w:val="FF0000"/>
                <w:sz w:val="18"/>
                <w:szCs w:val="18"/>
                <w:lang w:val="en-SG"/>
              </w:rPr>
            </w:pPr>
            <w:r w:rsidRPr="004C7E39">
              <w:rPr>
                <w:rFonts w:eastAsia="Calibri"/>
                <w:color w:val="0000FF"/>
                <w:sz w:val="18"/>
                <w:szCs w:val="18"/>
                <w:lang w:val="en-SG"/>
              </w:rPr>
              <w:t>END</w:t>
            </w:r>
            <w:r w:rsidRPr="004C7E39">
              <w:rPr>
                <w:rFonts w:eastAsia="Calibri"/>
                <w:color w:val="000000"/>
                <w:sz w:val="18"/>
                <w:szCs w:val="18"/>
                <w:lang w:val="en-SG"/>
              </w:rPr>
              <w:t xml:space="preserve"> LN_GETECOCLASS</w:t>
            </w:r>
            <w:r w:rsidRPr="004C7E39">
              <w:rPr>
                <w:rFonts w:eastAsia="Calibri"/>
                <w:color w:val="FF0000"/>
                <w:sz w:val="18"/>
                <w:szCs w:val="18"/>
                <w:lang w:val="en-SG"/>
              </w:rPr>
              <w:t>;</w:t>
            </w:r>
          </w:p>
          <w:p w14:paraId="206250A5" w14:textId="77777777" w:rsidR="006A522F" w:rsidRPr="004C7E39" w:rsidRDefault="006A522F" w:rsidP="00415767">
            <w:r w:rsidRPr="004C7E39">
              <w:rPr>
                <w:rFonts w:eastAsia="Calibri"/>
                <w:color w:val="FF0000"/>
                <w:sz w:val="18"/>
                <w:szCs w:val="18"/>
                <w:lang w:val="en-SG"/>
              </w:rPr>
              <w:t>/</w:t>
            </w:r>
          </w:p>
        </w:tc>
      </w:tr>
    </w:tbl>
    <w:p w14:paraId="37B42896" w14:textId="77777777" w:rsidR="006A522F" w:rsidRPr="004C7E39" w:rsidRDefault="006A522F" w:rsidP="006A522F">
      <w:pPr>
        <w:rPr>
          <w:lang w:val="en-GB"/>
        </w:rPr>
      </w:pPr>
    </w:p>
    <w:p w14:paraId="1585E33A" w14:textId="77777777" w:rsidR="006A522F" w:rsidRPr="004C7E39" w:rsidRDefault="006A522F" w:rsidP="006A522F">
      <w:pPr>
        <w:pStyle w:val="Heading2"/>
        <w:rPr>
          <w:rFonts w:cs="Times New Roman"/>
        </w:rPr>
      </w:pPr>
      <w:bookmarkStart w:id="1246" w:name="_Hàm_lấy_số"/>
      <w:bookmarkStart w:id="1247" w:name="_Toc104925285"/>
      <w:bookmarkStart w:id="1248" w:name="_Toc108106119"/>
      <w:bookmarkStart w:id="1249" w:name="_Toc112677060"/>
      <w:bookmarkEnd w:id="1246"/>
      <w:r w:rsidRPr="004C7E39">
        <w:rPr>
          <w:rFonts w:cs="Times New Roman"/>
        </w:rPr>
        <w:t>Hàm lấy số hợp đồng cha</w:t>
      </w:r>
      <w:bookmarkEnd w:id="1247"/>
      <w:bookmarkEnd w:id="1248"/>
      <w:bookmarkEnd w:id="1249"/>
    </w:p>
    <w:p w14:paraId="4C6AEEA7" w14:textId="77777777" w:rsidR="006A522F" w:rsidRPr="004C7E39" w:rsidRDefault="006A522F" w:rsidP="006A522F">
      <w:pPr>
        <w:pStyle w:val="ListParagraph"/>
        <w:numPr>
          <w:ilvl w:val="0"/>
          <w:numId w:val="2"/>
        </w:numPr>
        <w:rPr>
          <w:rFonts w:ascii="Times New Roman" w:hAnsi="Times New Roman"/>
        </w:rPr>
      </w:pPr>
      <w:r w:rsidRPr="004C7E39">
        <w:rPr>
          <w:rFonts w:ascii="Times New Roman" w:hAnsi="Times New Roman"/>
        </w:rPr>
        <w:t>Ý nghĩa: Hàm lấy mã hợp đồng cha</w:t>
      </w:r>
    </w:p>
    <w:p w14:paraId="3D525A8E" w14:textId="77777777" w:rsidR="006A522F" w:rsidRPr="004C7E39" w:rsidRDefault="006A522F" w:rsidP="006A522F">
      <w:pPr>
        <w:pStyle w:val="ListParagraph"/>
        <w:numPr>
          <w:ilvl w:val="0"/>
          <w:numId w:val="2"/>
        </w:numPr>
        <w:suppressAutoHyphens/>
        <w:rPr>
          <w:rFonts w:ascii="Times New Roman" w:hAnsi="Times New Roman"/>
        </w:rPr>
      </w:pPr>
      <w:r w:rsidRPr="004C7E39">
        <w:rPr>
          <w:rFonts w:ascii="Times New Roman" w:hAnsi="Times New Roman"/>
        </w:rPr>
        <w:t>Nguồn dữ liệu:</w:t>
      </w:r>
      <w:r w:rsidRPr="004C7E39">
        <w:rPr>
          <w:rFonts w:ascii="Times New Roman" w:hAnsi="Times New Roman"/>
          <w:color w:val="000000"/>
        </w:rPr>
        <w:t xml:space="preserve"> TBAADM</w:t>
      </w:r>
      <w:r w:rsidRPr="004C7E39">
        <w:rPr>
          <w:rFonts w:ascii="Times New Roman" w:hAnsi="Times New Roman"/>
          <w:color w:val="0000FF"/>
        </w:rPr>
        <w:t>.</w:t>
      </w:r>
      <w:r w:rsidRPr="004C7E39">
        <w:rPr>
          <w:rFonts w:ascii="Times New Roman" w:hAnsi="Times New Roman"/>
          <w:color w:val="000000"/>
        </w:rPr>
        <w:t>LLP (function CUSTOM.</w:t>
      </w:r>
      <w:r w:rsidRPr="004C7E39">
        <w:rPr>
          <w:rFonts w:ascii="Times New Roman" w:eastAsiaTheme="minorHAnsi" w:hAnsi="Times New Roman"/>
        </w:rPr>
        <w:t>GET_PARENT_LIMIT_B2KID</w:t>
      </w:r>
      <w:r w:rsidRPr="004C7E39">
        <w:rPr>
          <w:rFonts w:ascii="Times New Roman" w:hAnsi="Times New Roman"/>
          <w:color w:val="000000"/>
        </w:rPr>
        <w:t>)</w:t>
      </w:r>
    </w:p>
    <w:p w14:paraId="1B68C3EB" w14:textId="77777777" w:rsidR="006A522F" w:rsidRPr="004C7E39" w:rsidRDefault="006A522F" w:rsidP="006A522F">
      <w:pPr>
        <w:pStyle w:val="ListParagraph"/>
        <w:numPr>
          <w:ilvl w:val="0"/>
          <w:numId w:val="2"/>
        </w:numPr>
        <w:suppressAutoHyphens/>
        <w:rPr>
          <w:rFonts w:ascii="Times New Roman" w:hAnsi="Times New Roman"/>
        </w:rPr>
      </w:pPr>
      <w:r w:rsidRPr="004C7E39">
        <w:rPr>
          <w:rFonts w:ascii="Times New Roman" w:hAnsi="Times New Roman"/>
        </w:rPr>
        <w:t>Điều kiện lấy:</w:t>
      </w:r>
    </w:p>
    <w:tbl>
      <w:tblPr>
        <w:tblStyle w:val="TableGrid"/>
        <w:tblW w:w="0" w:type="auto"/>
        <w:tblLook w:val="04A0" w:firstRow="1" w:lastRow="0" w:firstColumn="1" w:lastColumn="0" w:noHBand="0" w:noVBand="1"/>
      </w:tblPr>
      <w:tblGrid>
        <w:gridCol w:w="13948"/>
      </w:tblGrid>
      <w:tr w:rsidR="006A522F" w:rsidRPr="004C7E39" w14:paraId="075FB3D4" w14:textId="77777777" w:rsidTr="00415767">
        <w:tc>
          <w:tcPr>
            <w:tcW w:w="13948" w:type="dxa"/>
          </w:tcPr>
          <w:p w14:paraId="1D30C90B"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b/>
                <w:bCs/>
                <w:color w:val="0000FF"/>
                <w:sz w:val="18"/>
                <w:szCs w:val="18"/>
              </w:rPr>
              <w:t>CREATE</w:t>
            </w:r>
            <w:r w:rsidRPr="004C7E39">
              <w:rPr>
                <w:rFonts w:eastAsiaTheme="majorEastAsia"/>
                <w:color w:val="000000"/>
                <w:sz w:val="18"/>
                <w:szCs w:val="18"/>
              </w:rPr>
              <w:t xml:space="preserve"> </w:t>
            </w:r>
            <w:r w:rsidRPr="004C7E39">
              <w:rPr>
                <w:rFonts w:eastAsiaTheme="majorEastAsia"/>
                <w:b/>
                <w:bCs/>
                <w:color w:val="0000FF"/>
                <w:sz w:val="18"/>
                <w:szCs w:val="18"/>
              </w:rPr>
              <w:t>OR</w:t>
            </w:r>
            <w:r w:rsidRPr="004C7E39">
              <w:rPr>
                <w:rFonts w:eastAsiaTheme="majorEastAsia"/>
                <w:color w:val="000000"/>
                <w:sz w:val="18"/>
                <w:szCs w:val="18"/>
              </w:rPr>
              <w:t xml:space="preserve"> </w:t>
            </w:r>
            <w:r w:rsidRPr="004C7E39">
              <w:rPr>
                <w:rFonts w:eastAsiaTheme="majorEastAsia"/>
                <w:b/>
                <w:bCs/>
                <w:color w:val="0000FF"/>
                <w:sz w:val="18"/>
                <w:szCs w:val="18"/>
              </w:rPr>
              <w:t>REPLACE</w:t>
            </w:r>
            <w:r w:rsidRPr="004C7E39">
              <w:rPr>
                <w:rFonts w:eastAsiaTheme="majorEastAsia"/>
                <w:color w:val="000000"/>
                <w:sz w:val="18"/>
                <w:szCs w:val="18"/>
              </w:rPr>
              <w:t xml:space="preserve"> </w:t>
            </w:r>
            <w:r w:rsidRPr="004C7E39">
              <w:rPr>
                <w:rFonts w:eastAsiaTheme="majorEastAsia"/>
                <w:b/>
                <w:bCs/>
                <w:color w:val="0000FF"/>
                <w:sz w:val="18"/>
                <w:szCs w:val="18"/>
              </w:rPr>
              <w:t>FUNCTION</w:t>
            </w:r>
            <w:r w:rsidRPr="004C7E39">
              <w:rPr>
                <w:rFonts w:eastAsiaTheme="majorEastAsia"/>
                <w:color w:val="000000"/>
                <w:sz w:val="18"/>
                <w:szCs w:val="18"/>
              </w:rPr>
              <w:t xml:space="preserve"> CUSTOM</w:t>
            </w:r>
            <w:r w:rsidRPr="004C7E39">
              <w:rPr>
                <w:b/>
                <w:bCs/>
                <w:color w:val="000080"/>
                <w:sz w:val="18"/>
                <w:szCs w:val="18"/>
              </w:rPr>
              <w:t>.</w:t>
            </w:r>
            <w:r w:rsidRPr="004C7E39">
              <w:rPr>
                <w:rFonts w:eastAsiaTheme="majorEastAsia"/>
                <w:color w:val="000000"/>
                <w:sz w:val="18"/>
                <w:szCs w:val="18"/>
              </w:rPr>
              <w:t>GET_PARENT_LIMIT_B2KID</w:t>
            </w:r>
            <w:r w:rsidRPr="004C7E39">
              <w:rPr>
                <w:b/>
                <w:bCs/>
                <w:color w:val="000080"/>
                <w:sz w:val="18"/>
                <w:szCs w:val="18"/>
              </w:rPr>
              <w:t>(</w:t>
            </w:r>
            <w:r w:rsidRPr="004C7E39">
              <w:rPr>
                <w:rFonts w:eastAsiaTheme="majorEastAsia"/>
                <w:color w:val="000000"/>
                <w:sz w:val="18"/>
                <w:szCs w:val="18"/>
              </w:rPr>
              <w:t xml:space="preserve">IN_LIMIT_B2KID </w:t>
            </w:r>
            <w:r w:rsidRPr="004C7E39">
              <w:rPr>
                <w:rFonts w:eastAsiaTheme="majorEastAsia"/>
                <w:b/>
                <w:bCs/>
                <w:color w:val="0000FF"/>
                <w:sz w:val="18"/>
                <w:szCs w:val="18"/>
              </w:rPr>
              <w:t>IN</w:t>
            </w:r>
            <w:r w:rsidRPr="004C7E39">
              <w:rPr>
                <w:rFonts w:eastAsiaTheme="majorEastAsia"/>
                <w:color w:val="000000"/>
                <w:sz w:val="18"/>
                <w:szCs w:val="18"/>
              </w:rPr>
              <w:t xml:space="preserve"> </w:t>
            </w:r>
            <w:r w:rsidRPr="004C7E39">
              <w:rPr>
                <w:color w:val="800080"/>
                <w:sz w:val="18"/>
                <w:szCs w:val="18"/>
              </w:rPr>
              <w:t>VARCHAR2</w:t>
            </w:r>
            <w:r w:rsidRPr="004C7E39">
              <w:rPr>
                <w:b/>
                <w:bCs/>
                <w:color w:val="000080"/>
                <w:sz w:val="18"/>
                <w:szCs w:val="18"/>
              </w:rPr>
              <w:t>)</w:t>
            </w:r>
          </w:p>
          <w:p w14:paraId="739D6716"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b/>
                <w:bCs/>
                <w:color w:val="0000FF"/>
                <w:sz w:val="18"/>
                <w:szCs w:val="18"/>
              </w:rPr>
              <w:t>RETURN</w:t>
            </w:r>
            <w:r w:rsidRPr="004C7E39">
              <w:rPr>
                <w:rFonts w:eastAsiaTheme="majorEastAsia"/>
                <w:color w:val="000000"/>
                <w:sz w:val="18"/>
                <w:szCs w:val="18"/>
              </w:rPr>
              <w:t xml:space="preserve"> </w:t>
            </w:r>
            <w:r w:rsidRPr="004C7E39">
              <w:rPr>
                <w:color w:val="800080"/>
                <w:sz w:val="18"/>
                <w:szCs w:val="18"/>
              </w:rPr>
              <w:t>VARCHAR2</w:t>
            </w:r>
          </w:p>
          <w:p w14:paraId="7888AAC1"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b/>
                <w:bCs/>
                <w:color w:val="0000FF"/>
                <w:sz w:val="18"/>
                <w:szCs w:val="18"/>
              </w:rPr>
              <w:t>AS</w:t>
            </w:r>
            <w:r w:rsidRPr="004C7E39">
              <w:rPr>
                <w:rFonts w:eastAsiaTheme="majorEastAsia"/>
                <w:color w:val="000000"/>
                <w:sz w:val="18"/>
                <w:szCs w:val="18"/>
              </w:rPr>
              <w:t xml:space="preserve"> </w:t>
            </w:r>
          </w:p>
          <w:p w14:paraId="2E0BA061"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lv_tot_collateral_val   TBAADM</w:t>
            </w:r>
            <w:r w:rsidRPr="004C7E39">
              <w:rPr>
                <w:b/>
                <w:bCs/>
                <w:color w:val="000080"/>
                <w:sz w:val="18"/>
                <w:szCs w:val="18"/>
              </w:rPr>
              <w:t>.</w:t>
            </w:r>
            <w:r w:rsidRPr="004C7E39">
              <w:rPr>
                <w:rFonts w:eastAsiaTheme="majorEastAsia"/>
                <w:color w:val="000000"/>
                <w:sz w:val="18"/>
                <w:szCs w:val="18"/>
              </w:rPr>
              <w:t>SDR</w:t>
            </w:r>
            <w:r w:rsidRPr="004C7E39">
              <w:rPr>
                <w:b/>
                <w:bCs/>
                <w:color w:val="000080"/>
                <w:sz w:val="18"/>
                <w:szCs w:val="18"/>
              </w:rPr>
              <w:t>.</w:t>
            </w:r>
            <w:r w:rsidRPr="004C7E39">
              <w:rPr>
                <w:rFonts w:eastAsiaTheme="majorEastAsia"/>
                <w:color w:val="000000"/>
                <w:sz w:val="18"/>
                <w:szCs w:val="18"/>
              </w:rPr>
              <w:t>APPORTIONED_VALUR</w:t>
            </w:r>
            <w:r w:rsidRPr="004C7E39">
              <w:rPr>
                <w:b/>
                <w:bCs/>
                <w:color w:val="000080"/>
                <w:sz w:val="18"/>
                <w:szCs w:val="18"/>
              </w:rPr>
              <w:t>%</w:t>
            </w:r>
            <w:r w:rsidRPr="004C7E39">
              <w:rPr>
                <w:rFonts w:eastAsiaTheme="majorEastAsia"/>
                <w:b/>
                <w:bCs/>
                <w:color w:val="0000FF"/>
                <w:sz w:val="18"/>
                <w:szCs w:val="18"/>
              </w:rPr>
              <w:t>TYPE</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0</w:t>
            </w:r>
            <w:r w:rsidRPr="004C7E39">
              <w:rPr>
                <w:b/>
                <w:bCs/>
                <w:color w:val="000080"/>
                <w:sz w:val="18"/>
                <w:szCs w:val="18"/>
              </w:rPr>
              <w:t>;</w:t>
            </w:r>
          </w:p>
          <w:p w14:paraId="0F14833B"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lv_parent_limit_b2kid   TBAADM</w:t>
            </w:r>
            <w:r w:rsidRPr="004C7E39">
              <w:rPr>
                <w:b/>
                <w:bCs/>
                <w:color w:val="000080"/>
                <w:sz w:val="18"/>
                <w:szCs w:val="18"/>
              </w:rPr>
              <w:t>.</w:t>
            </w:r>
            <w:r w:rsidRPr="004C7E39">
              <w:rPr>
                <w:rFonts w:eastAsiaTheme="majorEastAsia"/>
                <w:color w:val="000000"/>
                <w:sz w:val="18"/>
                <w:szCs w:val="18"/>
              </w:rPr>
              <w:t>LLT</w:t>
            </w:r>
            <w:r w:rsidRPr="004C7E39">
              <w:rPr>
                <w:b/>
                <w:bCs/>
                <w:color w:val="000080"/>
                <w:sz w:val="18"/>
                <w:szCs w:val="18"/>
              </w:rPr>
              <w:t>.</w:t>
            </w:r>
            <w:r w:rsidRPr="004C7E39">
              <w:rPr>
                <w:rFonts w:eastAsiaTheme="majorEastAsia"/>
                <w:color w:val="000000"/>
                <w:sz w:val="18"/>
                <w:szCs w:val="18"/>
              </w:rPr>
              <w:t>PARENT_LIMIT_B2KID</w:t>
            </w:r>
            <w:r w:rsidRPr="004C7E39">
              <w:rPr>
                <w:b/>
                <w:bCs/>
                <w:color w:val="000080"/>
                <w:sz w:val="18"/>
                <w:szCs w:val="18"/>
              </w:rPr>
              <w:t>%</w:t>
            </w:r>
            <w:r w:rsidRPr="004C7E39">
              <w:rPr>
                <w:rFonts w:eastAsiaTheme="majorEastAsia"/>
                <w:b/>
                <w:bCs/>
                <w:color w:val="0000FF"/>
                <w:sz w:val="18"/>
                <w:szCs w:val="18"/>
              </w:rPr>
              <w:t>TYPE</w:t>
            </w:r>
            <w:r w:rsidRPr="004C7E39">
              <w:rPr>
                <w:rFonts w:eastAsiaTheme="majorEastAsia"/>
                <w:color w:val="000000"/>
                <w:sz w:val="18"/>
                <w:szCs w:val="18"/>
              </w:rPr>
              <w:t xml:space="preserve"> </w:t>
            </w:r>
            <w:r w:rsidRPr="004C7E39">
              <w:rPr>
                <w:b/>
                <w:bCs/>
                <w:color w:val="000080"/>
                <w:sz w:val="18"/>
                <w:szCs w:val="18"/>
              </w:rPr>
              <w:t>:=</w:t>
            </w:r>
            <w:r w:rsidRPr="004C7E39">
              <w:rPr>
                <w:color w:val="808080"/>
                <w:sz w:val="18"/>
                <w:szCs w:val="18"/>
              </w:rPr>
              <w:t>''</w:t>
            </w:r>
            <w:r w:rsidRPr="004C7E39">
              <w:rPr>
                <w:b/>
                <w:bCs/>
                <w:color w:val="000080"/>
                <w:sz w:val="18"/>
                <w:szCs w:val="18"/>
              </w:rPr>
              <w:t>;</w:t>
            </w:r>
          </w:p>
          <w:p w14:paraId="20FB27AE"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lv_input_limit_b2kid    TBAADM</w:t>
            </w:r>
            <w:r w:rsidRPr="004C7E39">
              <w:rPr>
                <w:b/>
                <w:bCs/>
                <w:color w:val="000080"/>
                <w:sz w:val="18"/>
                <w:szCs w:val="18"/>
              </w:rPr>
              <w:t>.</w:t>
            </w:r>
            <w:r w:rsidRPr="004C7E39">
              <w:rPr>
                <w:rFonts w:eastAsiaTheme="majorEastAsia"/>
                <w:color w:val="000000"/>
                <w:sz w:val="18"/>
                <w:szCs w:val="18"/>
              </w:rPr>
              <w:t>LLT</w:t>
            </w:r>
            <w:r w:rsidRPr="004C7E39">
              <w:rPr>
                <w:b/>
                <w:bCs/>
                <w:color w:val="000080"/>
                <w:sz w:val="18"/>
                <w:szCs w:val="18"/>
              </w:rPr>
              <w:t>.</w:t>
            </w:r>
            <w:r w:rsidRPr="004C7E39">
              <w:rPr>
                <w:rFonts w:eastAsiaTheme="majorEastAsia"/>
                <w:color w:val="000000"/>
                <w:sz w:val="18"/>
                <w:szCs w:val="18"/>
              </w:rPr>
              <w:t>PARENT_LIMIT_B2KID</w:t>
            </w:r>
            <w:r w:rsidRPr="004C7E39">
              <w:rPr>
                <w:b/>
                <w:bCs/>
                <w:color w:val="000080"/>
                <w:sz w:val="18"/>
                <w:szCs w:val="18"/>
              </w:rPr>
              <w:t>%</w:t>
            </w:r>
            <w:r w:rsidRPr="004C7E39">
              <w:rPr>
                <w:rFonts w:eastAsiaTheme="majorEastAsia"/>
                <w:b/>
                <w:bCs/>
                <w:color w:val="0000FF"/>
                <w:sz w:val="18"/>
                <w:szCs w:val="18"/>
              </w:rPr>
              <w:t>TYPE</w:t>
            </w:r>
            <w:r w:rsidRPr="004C7E39">
              <w:rPr>
                <w:rFonts w:eastAsiaTheme="majorEastAsia"/>
                <w:color w:val="000000"/>
                <w:sz w:val="18"/>
                <w:szCs w:val="18"/>
              </w:rPr>
              <w:t xml:space="preserve"> </w:t>
            </w:r>
            <w:r w:rsidRPr="004C7E39">
              <w:rPr>
                <w:b/>
                <w:bCs/>
                <w:color w:val="000080"/>
                <w:sz w:val="18"/>
                <w:szCs w:val="18"/>
              </w:rPr>
              <w:t>:=</w:t>
            </w:r>
            <w:r w:rsidRPr="004C7E39">
              <w:rPr>
                <w:color w:val="808080"/>
                <w:sz w:val="18"/>
                <w:szCs w:val="18"/>
              </w:rPr>
              <w:t>''</w:t>
            </w:r>
            <w:r w:rsidRPr="004C7E39">
              <w:rPr>
                <w:b/>
                <w:bCs/>
                <w:color w:val="000080"/>
                <w:sz w:val="18"/>
                <w:szCs w:val="18"/>
              </w:rPr>
              <w:t>;</w:t>
            </w:r>
          </w:p>
          <w:p w14:paraId="5E2E0F5B"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lv_counter              </w:t>
            </w:r>
            <w:r w:rsidRPr="004C7E39">
              <w:rPr>
                <w:color w:val="800080"/>
                <w:sz w:val="18"/>
                <w:szCs w:val="18"/>
              </w:rPr>
              <w:t>INTEGER</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0</w:t>
            </w:r>
            <w:r w:rsidRPr="004C7E39">
              <w:rPr>
                <w:b/>
                <w:bCs/>
                <w:color w:val="000080"/>
                <w:sz w:val="18"/>
                <w:szCs w:val="18"/>
              </w:rPr>
              <w:t>;</w:t>
            </w:r>
          </w:p>
          <w:p w14:paraId="28100B66"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lv_loop_no              </w:t>
            </w:r>
            <w:r w:rsidRPr="004C7E39">
              <w:rPr>
                <w:color w:val="800080"/>
                <w:sz w:val="18"/>
                <w:szCs w:val="18"/>
              </w:rPr>
              <w:t>INTEGER</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1</w:t>
            </w:r>
            <w:r w:rsidRPr="004C7E39">
              <w:rPr>
                <w:b/>
                <w:bCs/>
                <w:color w:val="000080"/>
                <w:sz w:val="18"/>
                <w:szCs w:val="18"/>
              </w:rPr>
              <w:t>;</w:t>
            </w:r>
          </w:p>
          <w:p w14:paraId="0A920CC4"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b/>
                <w:bCs/>
                <w:color w:val="0000FF"/>
                <w:sz w:val="18"/>
                <w:szCs w:val="18"/>
              </w:rPr>
              <w:t>BEGIN</w:t>
            </w:r>
          </w:p>
          <w:p w14:paraId="20008456"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lv_counter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0</w:t>
            </w:r>
            <w:r w:rsidRPr="004C7E39">
              <w:rPr>
                <w:b/>
                <w:bCs/>
                <w:color w:val="000080"/>
                <w:sz w:val="18"/>
                <w:szCs w:val="18"/>
              </w:rPr>
              <w:t>;</w:t>
            </w:r>
          </w:p>
          <w:p w14:paraId="4EE19582"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lv_input_limit_b2kid </w:t>
            </w:r>
            <w:r w:rsidRPr="004C7E39">
              <w:rPr>
                <w:b/>
                <w:bCs/>
                <w:color w:val="000080"/>
                <w:sz w:val="18"/>
                <w:szCs w:val="18"/>
              </w:rPr>
              <w:t>:=</w:t>
            </w:r>
            <w:r w:rsidRPr="004C7E39">
              <w:rPr>
                <w:rFonts w:eastAsiaTheme="majorEastAsia"/>
                <w:color w:val="000000"/>
                <w:sz w:val="18"/>
                <w:szCs w:val="18"/>
              </w:rPr>
              <w:t xml:space="preserve"> IN_LIMIT_B2KID</w:t>
            </w:r>
            <w:r w:rsidRPr="004C7E39">
              <w:rPr>
                <w:b/>
                <w:bCs/>
                <w:color w:val="000080"/>
                <w:sz w:val="18"/>
                <w:szCs w:val="18"/>
              </w:rPr>
              <w:t>;</w:t>
            </w:r>
          </w:p>
          <w:p w14:paraId="3F3173E5"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p>
          <w:p w14:paraId="6737DF99"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WHILE</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color w:val="000000"/>
                <w:sz w:val="18"/>
                <w:szCs w:val="18"/>
              </w:rPr>
              <w:t xml:space="preserve">lv_counter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0</w:t>
            </w:r>
            <w:r w:rsidRPr="004C7E39">
              <w:rPr>
                <w:b/>
                <w:bCs/>
                <w:color w:val="000080"/>
                <w:sz w:val="18"/>
                <w:szCs w:val="18"/>
              </w:rPr>
              <w:t>)</w:t>
            </w:r>
          </w:p>
          <w:p w14:paraId="6589CE64"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LOOP</w:t>
            </w:r>
          </w:p>
          <w:p w14:paraId="72BFBC0D"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SELECT</w:t>
            </w:r>
            <w:r w:rsidRPr="004C7E39">
              <w:rPr>
                <w:rFonts w:eastAsiaTheme="majorEastAsia"/>
                <w:color w:val="000000"/>
                <w:sz w:val="18"/>
                <w:szCs w:val="18"/>
              </w:rPr>
              <w:t xml:space="preserve"> PARENT_LIMIT_B2KID</w:t>
            </w:r>
          </w:p>
          <w:p w14:paraId="409E23E0"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INTO</w:t>
            </w:r>
            <w:r w:rsidRPr="004C7E39">
              <w:rPr>
                <w:rFonts w:eastAsiaTheme="majorEastAsia"/>
                <w:color w:val="000000"/>
                <w:sz w:val="18"/>
                <w:szCs w:val="18"/>
              </w:rPr>
              <w:t xml:space="preserve"> lv_parent_limit_b2kid</w:t>
            </w:r>
          </w:p>
          <w:p w14:paraId="0DD32A9C"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FROM</w:t>
            </w:r>
            <w:r w:rsidRPr="004C7E39">
              <w:rPr>
                <w:rFonts w:eastAsiaTheme="majorEastAsia"/>
                <w:color w:val="000000"/>
                <w:sz w:val="18"/>
                <w:szCs w:val="18"/>
              </w:rPr>
              <w:t xml:space="preserve"> TBAADM</w:t>
            </w:r>
            <w:r w:rsidRPr="004C7E39">
              <w:rPr>
                <w:b/>
                <w:bCs/>
                <w:color w:val="000080"/>
                <w:sz w:val="18"/>
                <w:szCs w:val="18"/>
              </w:rPr>
              <w:t>.</w:t>
            </w:r>
            <w:r w:rsidRPr="004C7E39">
              <w:rPr>
                <w:rFonts w:eastAsiaTheme="majorEastAsia"/>
                <w:color w:val="000000"/>
                <w:sz w:val="18"/>
                <w:szCs w:val="18"/>
              </w:rPr>
              <w:t>LLT</w:t>
            </w:r>
          </w:p>
          <w:p w14:paraId="79165B2A"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WHERE</w:t>
            </w:r>
            <w:r w:rsidRPr="004C7E39">
              <w:rPr>
                <w:rFonts w:eastAsiaTheme="majorEastAsia"/>
                <w:color w:val="000000"/>
                <w:sz w:val="18"/>
                <w:szCs w:val="18"/>
              </w:rPr>
              <w:t xml:space="preserve"> LIMIT_B2KID </w:t>
            </w:r>
            <w:r w:rsidRPr="004C7E39">
              <w:rPr>
                <w:b/>
                <w:bCs/>
                <w:color w:val="000080"/>
                <w:sz w:val="18"/>
                <w:szCs w:val="18"/>
              </w:rPr>
              <w:t>=</w:t>
            </w:r>
            <w:r w:rsidRPr="004C7E39">
              <w:rPr>
                <w:rFonts w:eastAsiaTheme="majorEastAsia"/>
                <w:color w:val="000000"/>
                <w:sz w:val="18"/>
                <w:szCs w:val="18"/>
              </w:rPr>
              <w:t xml:space="preserve"> lv_input_limit_b2kid</w:t>
            </w:r>
            <w:r w:rsidRPr="004C7E39">
              <w:rPr>
                <w:b/>
                <w:bCs/>
                <w:color w:val="000080"/>
                <w:sz w:val="18"/>
                <w:szCs w:val="18"/>
              </w:rPr>
              <w:t>;</w:t>
            </w:r>
          </w:p>
          <w:p w14:paraId="69B458CF"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p>
          <w:p w14:paraId="46BFF576"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IF</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b/>
                <w:bCs/>
                <w:color w:val="0000FF"/>
                <w:sz w:val="18"/>
                <w:szCs w:val="18"/>
              </w:rPr>
              <w:t>TRIM</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color w:val="000000"/>
                <w:sz w:val="18"/>
                <w:szCs w:val="18"/>
              </w:rPr>
              <w:t>lv_parent_limit_b2kid</w:t>
            </w:r>
            <w:r w:rsidRPr="004C7E39">
              <w:rPr>
                <w:b/>
                <w:bCs/>
                <w:color w:val="000080"/>
                <w:sz w:val="18"/>
                <w:szCs w:val="18"/>
              </w:rPr>
              <w:t>)</w:t>
            </w:r>
            <w:r w:rsidRPr="004C7E39">
              <w:rPr>
                <w:rFonts w:eastAsiaTheme="majorEastAsia"/>
                <w:color w:val="000000"/>
                <w:sz w:val="18"/>
                <w:szCs w:val="18"/>
              </w:rPr>
              <w:t xml:space="preserve"> </w:t>
            </w:r>
            <w:r w:rsidRPr="004C7E39">
              <w:rPr>
                <w:b/>
                <w:bCs/>
                <w:color w:val="000080"/>
                <w:sz w:val="18"/>
                <w:szCs w:val="18"/>
              </w:rPr>
              <w:t>!=</w:t>
            </w:r>
            <w:r w:rsidRPr="004C7E39">
              <w:rPr>
                <w:rFonts w:eastAsiaTheme="majorEastAsia"/>
                <w:color w:val="000000"/>
                <w:sz w:val="18"/>
                <w:szCs w:val="18"/>
              </w:rPr>
              <w:t xml:space="preserve"> </w:t>
            </w:r>
            <w:r w:rsidRPr="004C7E39">
              <w:rPr>
                <w:color w:val="808080"/>
                <w:sz w:val="18"/>
                <w:szCs w:val="18"/>
              </w:rPr>
              <w:t>'ROOT'</w:t>
            </w:r>
            <w:r w:rsidRPr="004C7E39">
              <w:rPr>
                <w:b/>
                <w:bCs/>
                <w:color w:val="000080"/>
                <w:sz w:val="18"/>
                <w:szCs w:val="18"/>
              </w:rPr>
              <w:t>)</w:t>
            </w:r>
          </w:p>
          <w:p w14:paraId="4D3877CC"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THEN</w:t>
            </w:r>
          </w:p>
          <w:p w14:paraId="0A58B557"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lv_input_limit_b2kid </w:t>
            </w:r>
            <w:r w:rsidRPr="004C7E39">
              <w:rPr>
                <w:b/>
                <w:bCs/>
                <w:color w:val="000080"/>
                <w:sz w:val="18"/>
                <w:szCs w:val="18"/>
              </w:rPr>
              <w:t>:=</w:t>
            </w:r>
            <w:r w:rsidRPr="004C7E39">
              <w:rPr>
                <w:rFonts w:eastAsiaTheme="majorEastAsia"/>
                <w:color w:val="000000"/>
                <w:sz w:val="18"/>
                <w:szCs w:val="18"/>
              </w:rPr>
              <w:t xml:space="preserve"> lv_parent_limit_b2kid</w:t>
            </w:r>
            <w:r w:rsidRPr="004C7E39">
              <w:rPr>
                <w:b/>
                <w:bCs/>
                <w:color w:val="000080"/>
                <w:sz w:val="18"/>
                <w:szCs w:val="18"/>
              </w:rPr>
              <w:t>;</w:t>
            </w:r>
          </w:p>
          <w:p w14:paraId="0831711F"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lv_counter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0</w:t>
            </w:r>
            <w:r w:rsidRPr="004C7E39">
              <w:rPr>
                <w:b/>
                <w:bCs/>
                <w:color w:val="000080"/>
                <w:sz w:val="18"/>
                <w:szCs w:val="18"/>
              </w:rPr>
              <w:t>;</w:t>
            </w:r>
          </w:p>
          <w:p w14:paraId="6BCD73AC"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lv_loop_no </w:t>
            </w:r>
            <w:r w:rsidRPr="004C7E39">
              <w:rPr>
                <w:b/>
                <w:bCs/>
                <w:color w:val="000080"/>
                <w:sz w:val="18"/>
                <w:szCs w:val="18"/>
              </w:rPr>
              <w:t>:=</w:t>
            </w:r>
            <w:r w:rsidRPr="004C7E39">
              <w:rPr>
                <w:rFonts w:eastAsiaTheme="majorEastAsia"/>
                <w:color w:val="000000"/>
                <w:sz w:val="18"/>
                <w:szCs w:val="18"/>
              </w:rPr>
              <w:t xml:space="preserve"> lv_loop_no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1</w:t>
            </w:r>
            <w:r w:rsidRPr="004C7E39">
              <w:rPr>
                <w:b/>
                <w:bCs/>
                <w:color w:val="000080"/>
                <w:sz w:val="18"/>
                <w:szCs w:val="18"/>
              </w:rPr>
              <w:t>;</w:t>
            </w:r>
          </w:p>
          <w:p w14:paraId="43DB7D47"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ELSE</w:t>
            </w:r>
          </w:p>
          <w:p w14:paraId="5661E6EE"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lv_counter </w:t>
            </w:r>
            <w:r w:rsidRPr="004C7E39">
              <w:rPr>
                <w:b/>
                <w:bCs/>
                <w:color w:val="000080"/>
                <w:sz w:val="18"/>
                <w:szCs w:val="18"/>
              </w:rPr>
              <w:t>:=</w:t>
            </w:r>
            <w:r w:rsidRPr="004C7E39">
              <w:rPr>
                <w:rFonts w:eastAsiaTheme="majorEastAsia"/>
                <w:color w:val="000000"/>
                <w:sz w:val="18"/>
                <w:szCs w:val="18"/>
              </w:rPr>
              <w:t xml:space="preserve"> </w:t>
            </w:r>
            <w:r w:rsidRPr="004C7E39">
              <w:rPr>
                <w:color w:val="FF8000"/>
                <w:sz w:val="18"/>
                <w:szCs w:val="18"/>
              </w:rPr>
              <w:t>1</w:t>
            </w:r>
            <w:r w:rsidRPr="004C7E39">
              <w:rPr>
                <w:b/>
                <w:bCs/>
                <w:color w:val="000080"/>
                <w:sz w:val="18"/>
                <w:szCs w:val="18"/>
              </w:rPr>
              <w:t>;</w:t>
            </w:r>
          </w:p>
          <w:p w14:paraId="04E52603"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END</w:t>
            </w:r>
            <w:r w:rsidRPr="004C7E39">
              <w:rPr>
                <w:rFonts w:eastAsiaTheme="majorEastAsia"/>
                <w:color w:val="000000"/>
                <w:sz w:val="18"/>
                <w:szCs w:val="18"/>
              </w:rPr>
              <w:t xml:space="preserve"> </w:t>
            </w:r>
            <w:r w:rsidRPr="004C7E39">
              <w:rPr>
                <w:rFonts w:eastAsiaTheme="majorEastAsia"/>
                <w:b/>
                <w:bCs/>
                <w:color w:val="0000FF"/>
                <w:sz w:val="18"/>
                <w:szCs w:val="18"/>
              </w:rPr>
              <w:t>IF</w:t>
            </w:r>
            <w:r w:rsidRPr="004C7E39">
              <w:rPr>
                <w:b/>
                <w:bCs/>
                <w:color w:val="000080"/>
                <w:sz w:val="18"/>
                <w:szCs w:val="18"/>
              </w:rPr>
              <w:t>;</w:t>
            </w:r>
          </w:p>
          <w:p w14:paraId="65EFE3A1"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END</w:t>
            </w:r>
            <w:r w:rsidRPr="004C7E39">
              <w:rPr>
                <w:rFonts w:eastAsiaTheme="majorEastAsia"/>
                <w:color w:val="000000"/>
                <w:sz w:val="18"/>
                <w:szCs w:val="18"/>
              </w:rPr>
              <w:t xml:space="preserve"> </w:t>
            </w:r>
            <w:r w:rsidRPr="004C7E39">
              <w:rPr>
                <w:rFonts w:eastAsiaTheme="majorEastAsia"/>
                <w:b/>
                <w:bCs/>
                <w:color w:val="0000FF"/>
                <w:sz w:val="18"/>
                <w:szCs w:val="18"/>
              </w:rPr>
              <w:t>LOOP</w:t>
            </w:r>
            <w:r w:rsidRPr="004C7E39">
              <w:rPr>
                <w:b/>
                <w:bCs/>
                <w:color w:val="000080"/>
                <w:sz w:val="18"/>
                <w:szCs w:val="18"/>
              </w:rPr>
              <w:t>;</w:t>
            </w:r>
          </w:p>
          <w:p w14:paraId="3EFC8D93"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lv_parent_limit_b2kid </w:t>
            </w:r>
            <w:r w:rsidRPr="004C7E39">
              <w:rPr>
                <w:b/>
                <w:bCs/>
                <w:color w:val="000080"/>
                <w:sz w:val="18"/>
                <w:szCs w:val="18"/>
              </w:rPr>
              <w:t>:=</w:t>
            </w:r>
            <w:r w:rsidRPr="004C7E39">
              <w:rPr>
                <w:rFonts w:eastAsiaTheme="majorEastAsia"/>
                <w:color w:val="000000"/>
                <w:sz w:val="18"/>
                <w:szCs w:val="18"/>
              </w:rPr>
              <w:t xml:space="preserve"> lv_input_limit_b2kid</w:t>
            </w:r>
            <w:r w:rsidRPr="004C7E39">
              <w:rPr>
                <w:b/>
                <w:bCs/>
                <w:color w:val="000080"/>
                <w:sz w:val="18"/>
                <w:szCs w:val="18"/>
              </w:rPr>
              <w:t>;</w:t>
            </w:r>
          </w:p>
          <w:p w14:paraId="79D0246E"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RETURN</w:t>
            </w:r>
            <w:r w:rsidRPr="004C7E39">
              <w:rPr>
                <w:rFonts w:eastAsiaTheme="majorEastAsia"/>
                <w:color w:val="000000"/>
                <w:sz w:val="18"/>
                <w:szCs w:val="18"/>
              </w:rPr>
              <w:t xml:space="preserve"> lv_parent_limit_b2kid</w:t>
            </w:r>
          </w:p>
          <w:p w14:paraId="41127C9B"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b/>
                <w:bCs/>
                <w:color w:val="0000FF"/>
                <w:sz w:val="18"/>
                <w:szCs w:val="18"/>
              </w:rPr>
              <w:t>EXCEPTION</w:t>
            </w:r>
            <w:r w:rsidRPr="004C7E39">
              <w:rPr>
                <w:rFonts w:eastAsiaTheme="majorEastAsia"/>
                <w:color w:val="000000"/>
                <w:sz w:val="18"/>
                <w:szCs w:val="18"/>
              </w:rPr>
              <w:t xml:space="preserve"> </w:t>
            </w:r>
          </w:p>
          <w:p w14:paraId="7D432ED5"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WHEN</w:t>
            </w:r>
            <w:r w:rsidRPr="004C7E39">
              <w:rPr>
                <w:rFonts w:eastAsiaTheme="majorEastAsia"/>
                <w:color w:val="000000"/>
                <w:sz w:val="18"/>
                <w:szCs w:val="18"/>
              </w:rPr>
              <w:t xml:space="preserve"> </w:t>
            </w:r>
            <w:r w:rsidRPr="004C7E39">
              <w:rPr>
                <w:rFonts w:eastAsiaTheme="majorEastAsia"/>
                <w:b/>
                <w:bCs/>
                <w:color w:val="0000FF"/>
                <w:sz w:val="18"/>
                <w:szCs w:val="18"/>
              </w:rPr>
              <w:t>OTHERS</w:t>
            </w:r>
          </w:p>
          <w:p w14:paraId="15688A22" w14:textId="77777777" w:rsidR="006A522F" w:rsidRPr="004C7E39" w:rsidRDefault="006A522F" w:rsidP="00415767">
            <w:pPr>
              <w:shd w:val="clear" w:color="auto" w:fill="FFFFFF"/>
              <w:ind w:left="720"/>
              <w:rPr>
                <w:rFonts w:eastAsiaTheme="majorEastAsia"/>
                <w:color w:val="000000"/>
                <w:sz w:val="18"/>
                <w:szCs w:val="18"/>
              </w:rPr>
            </w:pPr>
            <w:r w:rsidRPr="004C7E39">
              <w:rPr>
                <w:rFonts w:eastAsiaTheme="majorEastAsia"/>
                <w:color w:val="000000"/>
                <w:sz w:val="18"/>
                <w:szCs w:val="18"/>
              </w:rPr>
              <w:t xml:space="preserve">          </w:t>
            </w:r>
            <w:r w:rsidRPr="004C7E39">
              <w:rPr>
                <w:rFonts w:eastAsiaTheme="majorEastAsia"/>
                <w:b/>
                <w:bCs/>
                <w:color w:val="0000FF"/>
                <w:sz w:val="18"/>
                <w:szCs w:val="18"/>
              </w:rPr>
              <w:t>THEN</w:t>
            </w:r>
            <w:r w:rsidRPr="004C7E39">
              <w:rPr>
                <w:rFonts w:eastAsiaTheme="majorEastAsia"/>
                <w:color w:val="000000"/>
                <w:sz w:val="18"/>
                <w:szCs w:val="18"/>
              </w:rPr>
              <w:t xml:space="preserve"> lv_input_limit_b2kid</w:t>
            </w:r>
            <w:r w:rsidRPr="004C7E39">
              <w:rPr>
                <w:b/>
                <w:bCs/>
                <w:color w:val="000080"/>
                <w:sz w:val="18"/>
                <w:szCs w:val="18"/>
              </w:rPr>
              <w:t>;</w:t>
            </w:r>
            <w:r w:rsidRPr="004C7E39">
              <w:rPr>
                <w:rFonts w:eastAsiaTheme="majorEastAsia"/>
                <w:color w:val="000000"/>
                <w:sz w:val="18"/>
                <w:szCs w:val="18"/>
              </w:rPr>
              <w:t xml:space="preserve">                      </w:t>
            </w:r>
          </w:p>
          <w:p w14:paraId="6687EB6D" w14:textId="77777777" w:rsidR="006A522F" w:rsidRPr="004C7E39" w:rsidRDefault="006A522F" w:rsidP="00415767">
            <w:pPr>
              <w:rPr>
                <w:rStyle w:val="sc0"/>
                <w:rFonts w:ascii="Times New Roman" w:eastAsiaTheme="majorEastAsia" w:hAnsi="Times New Roman" w:cs="Times New Roman"/>
                <w:sz w:val="18"/>
                <w:szCs w:val="18"/>
              </w:rPr>
            </w:pPr>
            <w:r w:rsidRPr="004C7E39">
              <w:rPr>
                <w:rFonts w:eastAsiaTheme="majorEastAsia"/>
                <w:b/>
                <w:bCs/>
                <w:color w:val="0000FF"/>
                <w:sz w:val="18"/>
                <w:szCs w:val="18"/>
              </w:rPr>
              <w:t>END</w:t>
            </w:r>
            <w:r w:rsidRPr="004C7E39">
              <w:rPr>
                <w:b/>
                <w:bCs/>
                <w:color w:val="000080"/>
                <w:sz w:val="18"/>
                <w:szCs w:val="18"/>
              </w:rPr>
              <w:t>;</w:t>
            </w:r>
          </w:p>
        </w:tc>
      </w:tr>
    </w:tbl>
    <w:p w14:paraId="7D828FD3" w14:textId="77777777" w:rsidR="006A522F" w:rsidRPr="004C7E39" w:rsidRDefault="006A522F" w:rsidP="006A522F">
      <w:pPr>
        <w:shd w:val="clear" w:color="auto" w:fill="FFFFFF"/>
        <w:rPr>
          <w:rStyle w:val="sc0"/>
          <w:rFonts w:ascii="Times New Roman" w:eastAsiaTheme="majorEastAsia" w:hAnsi="Times New Roman" w:cs="Times New Roman"/>
          <w:sz w:val="18"/>
          <w:szCs w:val="18"/>
        </w:rPr>
      </w:pPr>
    </w:p>
    <w:tbl>
      <w:tblPr>
        <w:tblpPr w:leftFromText="180" w:rightFromText="180" w:vertAnchor="text" w:horzAnchor="margin" w:tblpX="13" w:tblpY="8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2753"/>
        <w:gridCol w:w="3126"/>
        <w:gridCol w:w="4820"/>
      </w:tblGrid>
      <w:tr w:rsidR="006A522F" w:rsidRPr="004C7E39" w14:paraId="31857E42" w14:textId="77777777" w:rsidTr="00415767">
        <w:trPr>
          <w:trHeight w:val="362"/>
        </w:trPr>
        <w:tc>
          <w:tcPr>
            <w:tcW w:w="1273" w:type="pct"/>
            <w:shd w:val="clear" w:color="auto" w:fill="002060"/>
            <w:hideMark/>
          </w:tcPr>
          <w:p w14:paraId="14D47A41" w14:textId="77777777" w:rsidR="006A522F" w:rsidRPr="004C7E39" w:rsidRDefault="006A522F" w:rsidP="00415767">
            <w:pPr>
              <w:jc w:val="center"/>
              <w:rPr>
                <w:b/>
                <w:bCs/>
                <w:color w:val="FFFFFF" w:themeColor="background1"/>
              </w:rPr>
            </w:pPr>
            <w:r w:rsidRPr="004C7E39">
              <w:rPr>
                <w:b/>
                <w:bCs/>
                <w:color w:val="FFFFFF" w:themeColor="background1"/>
                <w:sz w:val="22"/>
              </w:rPr>
              <w:t>Tham số/biến</w:t>
            </w:r>
          </w:p>
        </w:tc>
        <w:tc>
          <w:tcPr>
            <w:tcW w:w="959" w:type="pct"/>
            <w:shd w:val="clear" w:color="auto" w:fill="002060"/>
            <w:noWrap/>
            <w:hideMark/>
          </w:tcPr>
          <w:p w14:paraId="3662D8F8" w14:textId="77777777" w:rsidR="006A522F" w:rsidRPr="004C7E39" w:rsidRDefault="006A522F" w:rsidP="00415767">
            <w:pPr>
              <w:jc w:val="center"/>
              <w:rPr>
                <w:b/>
                <w:bCs/>
                <w:color w:val="FFFFFF" w:themeColor="background1"/>
              </w:rPr>
            </w:pPr>
            <w:r w:rsidRPr="004C7E39">
              <w:rPr>
                <w:b/>
                <w:bCs/>
                <w:color w:val="FFFFFF" w:themeColor="background1"/>
                <w:sz w:val="22"/>
              </w:rPr>
              <w:t>Mô tả</w:t>
            </w:r>
          </w:p>
        </w:tc>
        <w:tc>
          <w:tcPr>
            <w:tcW w:w="1089" w:type="pct"/>
            <w:shd w:val="clear" w:color="auto" w:fill="002060"/>
            <w:noWrap/>
            <w:hideMark/>
          </w:tcPr>
          <w:p w14:paraId="092A7545" w14:textId="77777777" w:rsidR="006A522F" w:rsidRPr="004C7E39" w:rsidRDefault="006A522F" w:rsidP="00415767">
            <w:pPr>
              <w:jc w:val="center"/>
              <w:rPr>
                <w:b/>
                <w:bCs/>
                <w:color w:val="FFFFFF" w:themeColor="background1"/>
              </w:rPr>
            </w:pPr>
            <w:r w:rsidRPr="004C7E39">
              <w:rPr>
                <w:b/>
                <w:bCs/>
                <w:color w:val="FFFFFF" w:themeColor="background1"/>
                <w:sz w:val="22"/>
              </w:rPr>
              <w:t>Trường nguồn</w:t>
            </w:r>
          </w:p>
        </w:tc>
        <w:tc>
          <w:tcPr>
            <w:tcW w:w="1679" w:type="pct"/>
            <w:shd w:val="clear" w:color="auto" w:fill="002060"/>
            <w:noWrap/>
            <w:hideMark/>
          </w:tcPr>
          <w:p w14:paraId="3CE17D02" w14:textId="77777777" w:rsidR="006A522F" w:rsidRPr="004C7E39" w:rsidRDefault="006A522F" w:rsidP="00415767">
            <w:pPr>
              <w:jc w:val="center"/>
              <w:rPr>
                <w:b/>
                <w:bCs/>
                <w:color w:val="FFFFFF" w:themeColor="background1"/>
              </w:rPr>
            </w:pPr>
            <w:r w:rsidRPr="004C7E39">
              <w:rPr>
                <w:b/>
                <w:bCs/>
                <w:color w:val="FFFFFF" w:themeColor="background1"/>
                <w:sz w:val="22"/>
              </w:rPr>
              <w:t>Ghi chú</w:t>
            </w:r>
          </w:p>
        </w:tc>
      </w:tr>
      <w:tr w:rsidR="006A522F" w:rsidRPr="004C7E39" w14:paraId="191F79BB" w14:textId="77777777" w:rsidTr="00415767">
        <w:trPr>
          <w:trHeight w:val="362"/>
        </w:trPr>
        <w:tc>
          <w:tcPr>
            <w:tcW w:w="1273" w:type="pct"/>
            <w:tcBorders>
              <w:top w:val="single" w:sz="4" w:space="0" w:color="auto"/>
              <w:left w:val="single" w:sz="4" w:space="0" w:color="auto"/>
              <w:bottom w:val="single" w:sz="4" w:space="0" w:color="auto"/>
              <w:right w:val="single" w:sz="4" w:space="0" w:color="auto"/>
            </w:tcBorders>
            <w:shd w:val="clear" w:color="auto" w:fill="auto"/>
          </w:tcPr>
          <w:p w14:paraId="69497D38" w14:textId="77777777" w:rsidR="006A522F" w:rsidRPr="004C7E39" w:rsidRDefault="006A522F" w:rsidP="00415767">
            <w:pPr>
              <w:rPr>
                <w:color w:val="000000"/>
              </w:rPr>
            </w:pPr>
            <w:r w:rsidRPr="004C7E39">
              <w:rPr>
                <w:sz w:val="22"/>
              </w:rPr>
              <w:t>IN_LIMIT_B2KID</w:t>
            </w:r>
          </w:p>
        </w:tc>
        <w:tc>
          <w:tcPr>
            <w:tcW w:w="959" w:type="pct"/>
            <w:tcBorders>
              <w:top w:val="single" w:sz="4" w:space="0" w:color="auto"/>
              <w:left w:val="single" w:sz="4" w:space="0" w:color="auto"/>
              <w:bottom w:val="single" w:sz="4" w:space="0" w:color="auto"/>
              <w:right w:val="single" w:sz="4" w:space="0" w:color="auto"/>
            </w:tcBorders>
            <w:shd w:val="clear" w:color="auto" w:fill="auto"/>
            <w:noWrap/>
          </w:tcPr>
          <w:p w14:paraId="4355C5FA" w14:textId="77777777" w:rsidR="006A522F" w:rsidRPr="004C7E39" w:rsidRDefault="006A522F" w:rsidP="00415767">
            <w:pPr>
              <w:rPr>
                <w:color w:val="000000"/>
              </w:rPr>
            </w:pPr>
          </w:p>
        </w:tc>
        <w:tc>
          <w:tcPr>
            <w:tcW w:w="1089" w:type="pct"/>
            <w:tcBorders>
              <w:top w:val="single" w:sz="4" w:space="0" w:color="auto"/>
              <w:left w:val="single" w:sz="4" w:space="0" w:color="auto"/>
              <w:bottom w:val="single" w:sz="4" w:space="0" w:color="auto"/>
              <w:right w:val="single" w:sz="4" w:space="0" w:color="auto"/>
            </w:tcBorders>
            <w:shd w:val="clear" w:color="auto" w:fill="auto"/>
            <w:noWrap/>
          </w:tcPr>
          <w:p w14:paraId="4C98F298" w14:textId="77777777" w:rsidR="006A522F" w:rsidRPr="004C7E39" w:rsidRDefault="006A522F" w:rsidP="00415767">
            <w:pPr>
              <w:rPr>
                <w:color w:val="000000"/>
              </w:rPr>
            </w:pPr>
            <w:r w:rsidRPr="004C7E39">
              <w:rPr>
                <w:color w:val="000000"/>
                <w:sz w:val="22"/>
              </w:rPr>
              <w:t>LIMIT_B2KID</w:t>
            </w:r>
          </w:p>
        </w:tc>
        <w:tc>
          <w:tcPr>
            <w:tcW w:w="1679" w:type="pct"/>
            <w:tcBorders>
              <w:top w:val="single" w:sz="4" w:space="0" w:color="auto"/>
              <w:left w:val="single" w:sz="4" w:space="0" w:color="auto"/>
              <w:bottom w:val="single" w:sz="4" w:space="0" w:color="auto"/>
              <w:right w:val="single" w:sz="4" w:space="0" w:color="auto"/>
            </w:tcBorders>
            <w:shd w:val="clear" w:color="auto" w:fill="auto"/>
            <w:noWrap/>
          </w:tcPr>
          <w:p w14:paraId="229F84D7" w14:textId="77777777" w:rsidR="006A522F" w:rsidRPr="004C7E39" w:rsidRDefault="006A522F" w:rsidP="00415767">
            <w:pPr>
              <w:rPr>
                <w:color w:val="000000"/>
              </w:rPr>
            </w:pPr>
          </w:p>
          <w:p w14:paraId="5CB7FADB" w14:textId="77777777" w:rsidR="006A522F" w:rsidRPr="004C7E39" w:rsidRDefault="006A522F" w:rsidP="00415767">
            <w:pPr>
              <w:rPr>
                <w:color w:val="000000"/>
              </w:rPr>
            </w:pPr>
          </w:p>
        </w:tc>
      </w:tr>
    </w:tbl>
    <w:p w14:paraId="678DAA10" w14:textId="77777777" w:rsidR="006A522F" w:rsidRPr="004C7E39" w:rsidRDefault="006A522F" w:rsidP="006A522F">
      <w:pPr>
        <w:rPr>
          <w:lang w:val="en-GB"/>
        </w:rPr>
      </w:pPr>
    </w:p>
    <w:p w14:paraId="40C20B51" w14:textId="77777777" w:rsidR="006A522F" w:rsidRPr="004C7E39" w:rsidRDefault="006A522F" w:rsidP="006A522F">
      <w:pPr>
        <w:rPr>
          <w:lang w:val="en-GB"/>
        </w:rPr>
      </w:pPr>
    </w:p>
    <w:p w14:paraId="6F3904A7" w14:textId="77777777" w:rsidR="006A522F" w:rsidRPr="004C7E39" w:rsidRDefault="006A522F" w:rsidP="006A522F">
      <w:pPr>
        <w:rPr>
          <w:lang w:val="en-GB"/>
        </w:rPr>
      </w:pPr>
    </w:p>
    <w:p w14:paraId="79747FE3" w14:textId="77777777" w:rsidR="006A522F" w:rsidRPr="004C7E39" w:rsidRDefault="006A522F" w:rsidP="006A522F">
      <w:pPr>
        <w:rPr>
          <w:lang w:val="en-GB"/>
        </w:rPr>
      </w:pPr>
    </w:p>
    <w:p w14:paraId="055B262C" w14:textId="77777777" w:rsidR="006A522F" w:rsidRPr="004C7E39" w:rsidRDefault="006A522F" w:rsidP="006A522F"/>
    <w:p w14:paraId="14D41F75" w14:textId="77777777" w:rsidR="006A522F" w:rsidRPr="004C7E39" w:rsidRDefault="006A522F" w:rsidP="006A522F">
      <w:bookmarkStart w:id="1250" w:name="_Tỷ_giá_cuối"/>
      <w:bookmarkEnd w:id="1250"/>
    </w:p>
    <w:p w14:paraId="28C78B32" w14:textId="77777777" w:rsidR="006A522F" w:rsidRPr="004C7E39" w:rsidRDefault="006A522F" w:rsidP="006A522F">
      <w:pPr>
        <w:spacing w:after="200" w:line="276" w:lineRule="auto"/>
        <w:rPr>
          <w:lang w:val="en-GB"/>
        </w:rPr>
      </w:pPr>
      <w:r w:rsidRPr="004C7E39">
        <w:rPr>
          <w:lang w:val="en-GB"/>
        </w:rPr>
        <w:br w:type="page"/>
      </w:r>
    </w:p>
    <w:p w14:paraId="0A33BFC7" w14:textId="77777777" w:rsidR="006A522F" w:rsidRPr="004C7E39" w:rsidRDefault="006A522F" w:rsidP="006A522F">
      <w:pPr>
        <w:rPr>
          <w:b/>
          <w:lang w:val="en-GB"/>
        </w:rPr>
      </w:pPr>
    </w:p>
    <w:p w14:paraId="7E50FB1F" w14:textId="77777777" w:rsidR="006A522F" w:rsidRDefault="006A522F" w:rsidP="006A522F">
      <w:pPr>
        <w:pStyle w:val="Heading2"/>
      </w:pPr>
      <w:bookmarkStart w:id="1251" w:name="_Cách_lấy_dư"/>
      <w:bookmarkStart w:id="1252" w:name="_Toc112677061"/>
      <w:bookmarkEnd w:id="1251"/>
      <w:r w:rsidRPr="001154B7">
        <w:t>Cách lấy dư có và dư nợ của bảng GST,DTD,HTD</w:t>
      </w:r>
      <w:bookmarkEnd w:id="1252"/>
    </w:p>
    <w:p w14:paraId="03BEDF8F" w14:textId="77777777" w:rsidR="006A522F" w:rsidRPr="00CA2EF8" w:rsidRDefault="006A522F" w:rsidP="006A522F">
      <w:pPr>
        <w:pStyle w:val="ListParagraph"/>
        <w:numPr>
          <w:ilvl w:val="0"/>
          <w:numId w:val="2"/>
        </w:numPr>
      </w:pPr>
      <w:r w:rsidRPr="00CA2EF8">
        <w:t>Nguồn dữ liệu: TBAADM</w:t>
      </w:r>
      <w:r w:rsidRPr="00CA2EF8">
        <w:rPr>
          <w:color w:val="0000FF"/>
        </w:rPr>
        <w:t>.</w:t>
      </w:r>
      <w:r>
        <w:t>GST, TBAADM.DTD, TBAADM.HTD</w:t>
      </w:r>
    </w:p>
    <w:p w14:paraId="4C9317D6" w14:textId="77777777" w:rsidR="006A522F" w:rsidRDefault="006A522F" w:rsidP="006A522F">
      <w:pPr>
        <w:pStyle w:val="ListParagraph"/>
        <w:numPr>
          <w:ilvl w:val="0"/>
          <w:numId w:val="2"/>
        </w:numPr>
        <w:rPr>
          <w:bCs/>
        </w:rPr>
      </w:pPr>
      <w:r w:rsidRPr="00743005">
        <w:rPr>
          <w:bCs/>
        </w:rPr>
        <w:t>Điều kiện lấy:</w:t>
      </w:r>
    </w:p>
    <w:tbl>
      <w:tblPr>
        <w:tblStyle w:val="TableGrid"/>
        <w:tblW w:w="0" w:type="auto"/>
        <w:tblLook w:val="04A0" w:firstRow="1" w:lastRow="0" w:firstColumn="1" w:lastColumn="0" w:noHBand="0" w:noVBand="1"/>
      </w:tblPr>
      <w:tblGrid>
        <w:gridCol w:w="13948"/>
      </w:tblGrid>
      <w:tr w:rsidR="006A522F" w14:paraId="781B99D9" w14:textId="77777777" w:rsidTr="00415767">
        <w:tc>
          <w:tcPr>
            <w:tcW w:w="13948" w:type="dxa"/>
          </w:tcPr>
          <w:p w14:paraId="420650FF" w14:textId="77777777" w:rsidR="006A522F" w:rsidRDefault="006A522F" w:rsidP="00415767">
            <w:pPr>
              <w:shd w:val="clear" w:color="auto" w:fill="FFFFFF"/>
              <w:ind w:left="576"/>
              <w:rPr>
                <w:color w:val="000000"/>
                <w:sz w:val="18"/>
                <w:szCs w:val="18"/>
                <w:lang w:eastAsia="ja-JP"/>
              </w:rPr>
            </w:pPr>
            <w:r w:rsidRPr="0045606D">
              <w:rPr>
                <w:color w:val="0000FF"/>
                <w:sz w:val="18"/>
                <w:szCs w:val="18"/>
                <w:lang w:eastAsia="ja-JP"/>
              </w:rPr>
              <w:t>SELECT</w:t>
            </w:r>
            <w:r w:rsidRPr="0045606D">
              <w:rPr>
                <w:color w:val="000000"/>
                <w:sz w:val="18"/>
                <w:szCs w:val="18"/>
                <w:lang w:eastAsia="ja-JP"/>
              </w:rPr>
              <w:t xml:space="preserve"> GL_SUB_HEAD_CODE</w:t>
            </w:r>
            <w:r w:rsidRPr="0045606D">
              <w:rPr>
                <w:color w:val="000080"/>
                <w:sz w:val="18"/>
                <w:szCs w:val="18"/>
                <w:lang w:eastAsia="ja-JP"/>
              </w:rPr>
              <w:t>,</w:t>
            </w:r>
            <w:r w:rsidRPr="0045606D">
              <w:rPr>
                <w:color w:val="000000"/>
                <w:sz w:val="18"/>
                <w:szCs w:val="18"/>
                <w:lang w:eastAsia="ja-JP"/>
              </w:rPr>
              <w:t xml:space="preserve"> CRNCY_CODE</w:t>
            </w:r>
            <w:r w:rsidRPr="0045606D">
              <w:rPr>
                <w:color w:val="000080"/>
                <w:sz w:val="18"/>
                <w:szCs w:val="18"/>
                <w:lang w:eastAsia="ja-JP"/>
              </w:rPr>
              <w:t>,</w:t>
            </w:r>
            <w:r w:rsidRPr="0045606D">
              <w:rPr>
                <w:color w:val="000000"/>
                <w:sz w:val="18"/>
                <w:szCs w:val="18"/>
                <w:lang w:eastAsia="ja-JP"/>
              </w:rPr>
              <w:t xml:space="preserve"> </w:t>
            </w:r>
          </w:p>
          <w:p w14:paraId="075E21D4" w14:textId="77777777" w:rsidR="006A522F" w:rsidRDefault="006A522F" w:rsidP="00415767">
            <w:pPr>
              <w:shd w:val="clear" w:color="auto" w:fill="FFFFFF"/>
              <w:ind w:left="576"/>
              <w:rPr>
                <w:color w:val="000000"/>
                <w:sz w:val="18"/>
                <w:szCs w:val="18"/>
                <w:lang w:eastAsia="ja-JP"/>
              </w:rPr>
            </w:pPr>
            <w:r>
              <w:rPr>
                <w:color w:val="0000FF"/>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00"/>
                <w:sz w:val="18"/>
                <w:szCs w:val="18"/>
                <w:lang w:eastAsia="ja-JP"/>
              </w:rPr>
              <w:t>DRAMT</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DRAMT</w:t>
            </w:r>
            <w:r w:rsidRPr="0045606D">
              <w:rPr>
                <w:color w:val="000080"/>
                <w:sz w:val="18"/>
                <w:szCs w:val="18"/>
                <w:lang w:eastAsia="ja-JP"/>
              </w:rPr>
              <w:t>,</w:t>
            </w:r>
            <w:r w:rsidRPr="0045606D">
              <w:rPr>
                <w:color w:val="000000"/>
                <w:sz w:val="18"/>
                <w:szCs w:val="18"/>
                <w:lang w:eastAsia="ja-JP"/>
              </w:rPr>
              <w:t xml:space="preserve"> </w:t>
            </w:r>
          </w:p>
          <w:p w14:paraId="414477AA" w14:textId="77777777" w:rsidR="006A522F" w:rsidRPr="0045606D" w:rsidRDefault="006A522F" w:rsidP="00415767">
            <w:pPr>
              <w:shd w:val="clear" w:color="auto" w:fill="FFFFFF"/>
              <w:ind w:left="576"/>
              <w:rPr>
                <w:color w:val="000000"/>
                <w:sz w:val="18"/>
                <w:szCs w:val="18"/>
                <w:lang w:eastAsia="ja-JP"/>
              </w:rPr>
            </w:pPr>
            <w:r>
              <w:rPr>
                <w:color w:val="0000FF"/>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00"/>
                <w:sz w:val="18"/>
                <w:szCs w:val="18"/>
                <w:lang w:eastAsia="ja-JP"/>
              </w:rPr>
              <w:t>CRAMT</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CRAMT                     </w:t>
            </w:r>
          </w:p>
          <w:p w14:paraId="7AAF90B1"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FROM</w:t>
            </w:r>
            <w:r w:rsidRPr="0045606D">
              <w:rPr>
                <w:color w:val="000000"/>
                <w:sz w:val="18"/>
                <w:szCs w:val="18"/>
                <w:lang w:eastAsia="ja-JP"/>
              </w:rPr>
              <w:t xml:space="preserve">                        </w:t>
            </w:r>
          </w:p>
          <w:p w14:paraId="3C4ED1A2"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80"/>
                <w:sz w:val="18"/>
                <w:szCs w:val="18"/>
                <w:lang w:eastAsia="ja-JP"/>
              </w:rPr>
              <w:t>(</w:t>
            </w:r>
            <w:r w:rsidRPr="0045606D">
              <w:rPr>
                <w:color w:val="000000"/>
                <w:sz w:val="18"/>
                <w:szCs w:val="18"/>
                <w:lang w:eastAsia="ja-JP"/>
              </w:rPr>
              <w:t xml:space="preserve">                       </w:t>
            </w:r>
          </w:p>
          <w:p w14:paraId="36CD0D18"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SELECT</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w:t>
            </w:r>
          </w:p>
          <w:p w14:paraId="737C1201"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CRNCY_CODE</w:t>
            </w:r>
            <w:r w:rsidRPr="0045606D">
              <w:rPr>
                <w:color w:val="000080"/>
                <w:sz w:val="18"/>
                <w:szCs w:val="18"/>
                <w:lang w:eastAsia="ja-JP"/>
              </w:rPr>
              <w:t>,</w:t>
            </w:r>
            <w:r w:rsidRPr="0045606D">
              <w:rPr>
                <w:color w:val="000000"/>
                <w:sz w:val="18"/>
                <w:szCs w:val="18"/>
                <w:lang w:eastAsia="ja-JP"/>
              </w:rPr>
              <w:t xml:space="preserve">                        </w:t>
            </w:r>
          </w:p>
          <w:p w14:paraId="79CBAAB8" w14:textId="77777777" w:rsidR="006A522F"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00"/>
                <w:sz w:val="18"/>
                <w:szCs w:val="18"/>
                <w:lang w:eastAsia="ja-JP"/>
              </w:rPr>
              <w:t>GST</w:t>
            </w:r>
            <w:r w:rsidRPr="0045606D">
              <w:rPr>
                <w:color w:val="000080"/>
                <w:sz w:val="18"/>
                <w:szCs w:val="18"/>
                <w:lang w:eastAsia="ja-JP"/>
              </w:rPr>
              <w:t>.</w:t>
            </w:r>
            <w:r w:rsidRPr="0045606D">
              <w:rPr>
                <w:color w:val="000000"/>
                <w:sz w:val="18"/>
                <w:szCs w:val="18"/>
                <w:lang w:eastAsia="ja-JP"/>
              </w:rPr>
              <w:t xml:space="preserve">TOT_XFER_DR_AMT </w:t>
            </w:r>
            <w:r w:rsidRPr="0045606D">
              <w:rPr>
                <w:color w:val="000080"/>
                <w:sz w:val="18"/>
                <w:szCs w:val="18"/>
                <w:lang w:eastAsia="ja-JP"/>
              </w:rPr>
              <w:t>+</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 xml:space="preserve">TOT_CASH_DR_AMT </w:t>
            </w:r>
          </w:p>
          <w:p w14:paraId="15614683" w14:textId="77777777" w:rsidR="006A522F" w:rsidRPr="0045606D" w:rsidRDefault="006A522F" w:rsidP="00415767">
            <w:pPr>
              <w:shd w:val="clear" w:color="auto" w:fill="FFFFFF"/>
              <w:ind w:left="576"/>
              <w:rPr>
                <w:color w:val="000000"/>
                <w:sz w:val="18"/>
                <w:szCs w:val="18"/>
                <w:lang w:eastAsia="ja-JP"/>
              </w:rPr>
            </w:pPr>
            <w:r>
              <w:rPr>
                <w:color w:val="0000FF"/>
                <w:sz w:val="18"/>
                <w:szCs w:val="18"/>
                <w:lang w:eastAsia="ja-JP"/>
              </w:rPr>
              <w:t xml:space="preserve">                                       </w:t>
            </w:r>
            <w:r w:rsidRPr="0045606D">
              <w:rPr>
                <w:color w:val="000080"/>
                <w:sz w:val="18"/>
                <w:szCs w:val="18"/>
                <w:lang w:eastAsia="ja-JP"/>
              </w:rPr>
              <w:t>+</w:t>
            </w:r>
            <w:r w:rsidRPr="0045606D">
              <w:rPr>
                <w:color w:val="000000"/>
                <w:sz w:val="18"/>
                <w:szCs w:val="18"/>
                <w:lang w:eastAsia="ja-JP"/>
              </w:rPr>
              <w:t xml:space="preserve"> </w:t>
            </w:r>
            <w:r>
              <w:rPr>
                <w:color w:val="000000"/>
                <w:sz w:val="18"/>
                <w:szCs w:val="18"/>
                <w:lang w:eastAsia="ja-JP"/>
              </w:rPr>
              <w:t xml:space="preserve"> </w:t>
            </w:r>
            <w:r w:rsidRPr="0045606D">
              <w:rPr>
                <w:color w:val="000000"/>
                <w:sz w:val="18"/>
                <w:szCs w:val="18"/>
                <w:lang w:eastAsia="ja-JP"/>
              </w:rPr>
              <w:t>GST</w:t>
            </w:r>
            <w:r w:rsidRPr="0045606D">
              <w:rPr>
                <w:color w:val="000080"/>
                <w:sz w:val="18"/>
                <w:szCs w:val="18"/>
                <w:lang w:eastAsia="ja-JP"/>
              </w:rPr>
              <w:t>.</w:t>
            </w:r>
            <w:r w:rsidRPr="0045606D">
              <w:rPr>
                <w:color w:val="000000"/>
                <w:sz w:val="18"/>
                <w:szCs w:val="18"/>
                <w:lang w:eastAsia="ja-JP"/>
              </w:rPr>
              <w:t>TOT_CLG_DR_AMT</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DRAMT</w:t>
            </w:r>
            <w:r w:rsidRPr="0045606D">
              <w:rPr>
                <w:color w:val="000080"/>
                <w:sz w:val="18"/>
                <w:szCs w:val="18"/>
                <w:lang w:eastAsia="ja-JP"/>
              </w:rPr>
              <w:t>,</w:t>
            </w:r>
            <w:r w:rsidRPr="0045606D">
              <w:rPr>
                <w:color w:val="000000"/>
                <w:sz w:val="18"/>
                <w:szCs w:val="18"/>
                <w:lang w:eastAsia="ja-JP"/>
              </w:rPr>
              <w:t xml:space="preserve">                     </w:t>
            </w:r>
          </w:p>
          <w:p w14:paraId="4FDAD832" w14:textId="77777777" w:rsidR="006A522F"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00"/>
                <w:sz w:val="18"/>
                <w:szCs w:val="18"/>
                <w:lang w:eastAsia="ja-JP"/>
              </w:rPr>
              <w:t>GST</w:t>
            </w:r>
            <w:r w:rsidRPr="0045606D">
              <w:rPr>
                <w:color w:val="000080"/>
                <w:sz w:val="18"/>
                <w:szCs w:val="18"/>
                <w:lang w:eastAsia="ja-JP"/>
              </w:rPr>
              <w:t>.</w:t>
            </w:r>
            <w:r w:rsidRPr="0045606D">
              <w:rPr>
                <w:color w:val="000000"/>
                <w:sz w:val="18"/>
                <w:szCs w:val="18"/>
                <w:lang w:eastAsia="ja-JP"/>
              </w:rPr>
              <w:t xml:space="preserve">TOT_XFER_CR_AMT </w:t>
            </w:r>
            <w:r w:rsidRPr="0045606D">
              <w:rPr>
                <w:color w:val="000080"/>
                <w:sz w:val="18"/>
                <w:szCs w:val="18"/>
                <w:lang w:eastAsia="ja-JP"/>
              </w:rPr>
              <w:t>+</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 xml:space="preserve">TOT_CASH_CR_AMT </w:t>
            </w:r>
          </w:p>
          <w:p w14:paraId="19A4D061" w14:textId="77777777" w:rsidR="006A522F" w:rsidRPr="0045606D" w:rsidRDefault="006A522F" w:rsidP="00415767">
            <w:pPr>
              <w:shd w:val="clear" w:color="auto" w:fill="FFFFFF"/>
              <w:ind w:left="576"/>
              <w:rPr>
                <w:color w:val="000000"/>
                <w:sz w:val="18"/>
                <w:szCs w:val="18"/>
                <w:lang w:eastAsia="ja-JP"/>
              </w:rPr>
            </w:pPr>
            <w:r>
              <w:rPr>
                <w:color w:val="0000FF"/>
                <w:sz w:val="18"/>
                <w:szCs w:val="18"/>
                <w:lang w:eastAsia="ja-JP"/>
              </w:rPr>
              <w:t xml:space="preserve">                                       </w:t>
            </w:r>
            <w:r w:rsidRPr="0045606D">
              <w:rPr>
                <w:color w:val="000080"/>
                <w:sz w:val="18"/>
                <w:szCs w:val="18"/>
                <w:lang w:eastAsia="ja-JP"/>
              </w:rPr>
              <w:t>+</w:t>
            </w:r>
            <w:r>
              <w:rPr>
                <w:color w:val="000080"/>
                <w:sz w:val="18"/>
                <w:szCs w:val="18"/>
                <w:lang w:eastAsia="ja-JP"/>
              </w:rPr>
              <w:t xml:space="preserve"> </w:t>
            </w:r>
            <w:r w:rsidRPr="0045606D">
              <w:rPr>
                <w:color w:val="000000"/>
                <w:sz w:val="18"/>
                <w:szCs w:val="18"/>
                <w:lang w:eastAsia="ja-JP"/>
              </w:rPr>
              <w:t>GST</w:t>
            </w:r>
            <w:r w:rsidRPr="0045606D">
              <w:rPr>
                <w:color w:val="000080"/>
                <w:sz w:val="18"/>
                <w:szCs w:val="18"/>
                <w:lang w:eastAsia="ja-JP"/>
              </w:rPr>
              <w:t>.</w:t>
            </w:r>
            <w:r w:rsidRPr="0045606D">
              <w:rPr>
                <w:color w:val="000000"/>
                <w:sz w:val="18"/>
                <w:szCs w:val="18"/>
                <w:lang w:eastAsia="ja-JP"/>
              </w:rPr>
              <w:t>TOT_CLG_CR_AMT</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CRAMT                      </w:t>
            </w:r>
          </w:p>
          <w:p w14:paraId="62DAE763"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FROM</w:t>
            </w:r>
            <w:r w:rsidRPr="0045606D">
              <w:rPr>
                <w:color w:val="000000"/>
                <w:sz w:val="18"/>
                <w:szCs w:val="18"/>
                <w:lang w:eastAsia="ja-JP"/>
              </w:rPr>
              <w:t xml:space="preserve"> TBAADM</w:t>
            </w:r>
            <w:r w:rsidRPr="0045606D">
              <w:rPr>
                <w:color w:val="000080"/>
                <w:sz w:val="18"/>
                <w:szCs w:val="18"/>
                <w:lang w:eastAsia="ja-JP"/>
              </w:rPr>
              <w:t>.</w:t>
            </w:r>
            <w:r w:rsidRPr="0045606D">
              <w:rPr>
                <w:color w:val="000000"/>
                <w:sz w:val="18"/>
                <w:szCs w:val="18"/>
                <w:lang w:eastAsia="ja-JP"/>
              </w:rPr>
              <w:t xml:space="preserve">GST                     </w:t>
            </w:r>
          </w:p>
          <w:p w14:paraId="02EBAC1E"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WHERE</w:t>
            </w:r>
            <w:r w:rsidRPr="0045606D">
              <w:rPr>
                <w:color w:val="000000"/>
                <w:sz w:val="18"/>
                <w:szCs w:val="18"/>
                <w:lang w:eastAsia="ja-JP"/>
              </w:rPr>
              <w:t xml:space="preserve"> </w:t>
            </w:r>
            <w:r w:rsidRPr="0045606D">
              <w:rPr>
                <w:color w:val="0000FF"/>
                <w:sz w:val="18"/>
                <w:szCs w:val="18"/>
                <w:lang w:eastAsia="ja-JP"/>
              </w:rPr>
              <w:t>SUBSTR</w:t>
            </w:r>
            <w:r w:rsidRPr="0045606D">
              <w:rPr>
                <w:color w:val="000080"/>
                <w:sz w:val="18"/>
                <w:szCs w:val="18"/>
                <w:lang w:eastAsia="ja-JP"/>
              </w:rPr>
              <w:t>(</w:t>
            </w:r>
            <w:r w:rsidRPr="0045606D">
              <w:rPr>
                <w:color w:val="000000"/>
                <w:sz w:val="18"/>
                <w:szCs w:val="18"/>
                <w:lang w:eastAsia="ja-JP"/>
              </w:rPr>
              <w:t>GST</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1</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1</w:t>
            </w:r>
            <w:r w:rsidRPr="0045606D">
              <w:rPr>
                <w:color w:val="000080"/>
                <w:sz w:val="18"/>
                <w:szCs w:val="18"/>
                <w:lang w:eastAsia="ja-JP"/>
              </w:rPr>
              <w:t>)</w:t>
            </w:r>
            <w:r w:rsidRPr="0045606D">
              <w:rPr>
                <w:color w:val="000000"/>
                <w:sz w:val="18"/>
                <w:szCs w:val="18"/>
                <w:lang w:eastAsia="ja-JP"/>
              </w:rPr>
              <w:t xml:space="preserve"> </w:t>
            </w:r>
            <w:r w:rsidRPr="0045606D">
              <w:rPr>
                <w:color w:val="0000FF"/>
                <w:sz w:val="18"/>
                <w:szCs w:val="18"/>
                <w:lang w:eastAsia="ja-JP"/>
              </w:rPr>
              <w:t>IN</w:t>
            </w:r>
            <w:r w:rsidRPr="0045606D">
              <w:rPr>
                <w:color w:val="000000"/>
                <w:sz w:val="18"/>
                <w:szCs w:val="18"/>
                <w:lang w:eastAsia="ja-JP"/>
              </w:rPr>
              <w:t xml:space="preserve"> </w:t>
            </w:r>
            <w:r w:rsidRPr="0045606D">
              <w:rPr>
                <w:color w:val="000080"/>
                <w:sz w:val="18"/>
                <w:szCs w:val="18"/>
                <w:lang w:eastAsia="ja-JP"/>
              </w:rPr>
              <w:t>(</w:t>
            </w:r>
            <w:r w:rsidRPr="0045606D">
              <w:rPr>
                <w:color w:val="808080"/>
                <w:sz w:val="18"/>
                <w:szCs w:val="18"/>
                <w:lang w:eastAsia="ja-JP"/>
              </w:rPr>
              <w:t>'7'</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'8'</w:t>
            </w:r>
            <w:r w:rsidRPr="0045606D">
              <w:rPr>
                <w:color w:val="000080"/>
                <w:sz w:val="18"/>
                <w:szCs w:val="18"/>
                <w:lang w:eastAsia="ja-JP"/>
              </w:rPr>
              <w:t>)</w:t>
            </w:r>
            <w:r w:rsidRPr="0045606D">
              <w:rPr>
                <w:color w:val="000000"/>
                <w:sz w:val="18"/>
                <w:szCs w:val="18"/>
                <w:lang w:eastAsia="ja-JP"/>
              </w:rPr>
              <w:t xml:space="preserve">                       </w:t>
            </w:r>
          </w:p>
          <w:p w14:paraId="2636A4A3"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 xml:space="preserve">CRNCY_CODE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'VND'</w:t>
            </w:r>
            <w:r w:rsidRPr="0045606D">
              <w:rPr>
                <w:color w:val="000000"/>
                <w:sz w:val="18"/>
                <w:szCs w:val="18"/>
                <w:lang w:eastAsia="ja-JP"/>
              </w:rPr>
              <w:t xml:space="preserve">                     </w:t>
            </w:r>
          </w:p>
          <w:p w14:paraId="1956BB5D" w14:textId="77777777" w:rsidR="006A522F"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 xml:space="preserve">TRAN_DATE </w:t>
            </w:r>
          </w:p>
          <w:p w14:paraId="2F5EA778" w14:textId="77777777" w:rsidR="006A522F" w:rsidRPr="0045606D" w:rsidRDefault="006A522F" w:rsidP="00415767">
            <w:pPr>
              <w:shd w:val="clear" w:color="auto" w:fill="FFFFFF"/>
              <w:ind w:left="576"/>
              <w:rPr>
                <w:color w:val="000000"/>
                <w:sz w:val="18"/>
                <w:szCs w:val="18"/>
                <w:lang w:eastAsia="ja-JP"/>
              </w:rPr>
            </w:pPr>
            <w:r>
              <w:rPr>
                <w:color w:val="0000FF"/>
                <w:sz w:val="18"/>
                <w:szCs w:val="18"/>
                <w:lang w:eastAsia="ja-JP"/>
              </w:rPr>
              <w:t xml:space="preserve">                                      </w:t>
            </w:r>
            <w:r w:rsidRPr="0045606D">
              <w:rPr>
                <w:color w:val="0000FF"/>
                <w:sz w:val="18"/>
                <w:szCs w:val="18"/>
                <w:lang w:eastAsia="ja-JP"/>
              </w:rPr>
              <w:t>BETWEEN</w:t>
            </w:r>
            <w:r w:rsidRPr="0045606D">
              <w:rPr>
                <w:color w:val="000000"/>
                <w:sz w:val="18"/>
                <w:szCs w:val="18"/>
                <w:lang w:eastAsia="ja-JP"/>
              </w:rPr>
              <w:t xml:space="preserve"> </w:t>
            </w:r>
            <w:r>
              <w:rPr>
                <w:color w:val="000000"/>
                <w:sz w:val="18"/>
                <w:szCs w:val="18"/>
                <w:lang w:eastAsia="ja-JP"/>
              </w:rPr>
              <w:t>‘&lt;TỪ_NGÀY_BÁO_CÁO&gt;’</w:t>
            </w:r>
            <w:r w:rsidRPr="0045606D">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Pr>
                <w:color w:val="000000"/>
                <w:sz w:val="18"/>
                <w:szCs w:val="18"/>
                <w:lang w:eastAsia="ja-JP"/>
              </w:rPr>
              <w:t>‘&lt;ĐẾN_NGÀY_BÁO_CÁO&gt;’</w:t>
            </w:r>
            <w:r w:rsidRPr="0045606D">
              <w:rPr>
                <w:color w:val="000000"/>
                <w:sz w:val="18"/>
                <w:szCs w:val="18"/>
                <w:lang w:eastAsia="ja-JP"/>
              </w:rPr>
              <w:t xml:space="preserve">                   </w:t>
            </w:r>
          </w:p>
          <w:p w14:paraId="5D4B6169"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GROUP</w:t>
            </w:r>
            <w:r w:rsidRPr="0045606D">
              <w:rPr>
                <w:color w:val="000000"/>
                <w:sz w:val="18"/>
                <w:szCs w:val="18"/>
                <w:lang w:eastAsia="ja-JP"/>
              </w:rPr>
              <w:t xml:space="preserve"> </w:t>
            </w:r>
            <w:r w:rsidRPr="0045606D">
              <w:rPr>
                <w:color w:val="0000FF"/>
                <w:sz w:val="18"/>
                <w:szCs w:val="18"/>
                <w:lang w:eastAsia="ja-JP"/>
              </w:rPr>
              <w:t>BY</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 xml:space="preserve"> GL_SUB_HEAD_CODE</w:t>
            </w:r>
            <w:r w:rsidRPr="0045606D">
              <w:rPr>
                <w:color w:val="000080"/>
                <w:sz w:val="18"/>
                <w:szCs w:val="18"/>
                <w:lang w:eastAsia="ja-JP"/>
              </w:rPr>
              <w:t>,</w:t>
            </w:r>
            <w:r w:rsidRPr="0045606D">
              <w:rPr>
                <w:color w:val="000000"/>
                <w:sz w:val="18"/>
                <w:szCs w:val="18"/>
                <w:lang w:eastAsia="ja-JP"/>
              </w:rPr>
              <w:t xml:space="preserve"> GST</w:t>
            </w:r>
            <w:r w:rsidRPr="0045606D">
              <w:rPr>
                <w:color w:val="000080"/>
                <w:sz w:val="18"/>
                <w:szCs w:val="18"/>
                <w:lang w:eastAsia="ja-JP"/>
              </w:rPr>
              <w:t>.</w:t>
            </w:r>
            <w:r w:rsidRPr="0045606D">
              <w:rPr>
                <w:color w:val="000000"/>
                <w:sz w:val="18"/>
                <w:szCs w:val="18"/>
                <w:lang w:eastAsia="ja-JP"/>
              </w:rPr>
              <w:t xml:space="preserve">CRNCY_CODE                       </w:t>
            </w:r>
          </w:p>
          <w:p w14:paraId="2FE4E98A"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UNION</w:t>
            </w:r>
            <w:r w:rsidRPr="0045606D">
              <w:rPr>
                <w:color w:val="000000"/>
                <w:sz w:val="18"/>
                <w:szCs w:val="18"/>
                <w:lang w:eastAsia="ja-JP"/>
              </w:rPr>
              <w:t xml:space="preserve"> </w:t>
            </w:r>
            <w:r w:rsidRPr="0045606D">
              <w:rPr>
                <w:color w:val="0000FF"/>
                <w:sz w:val="18"/>
                <w:szCs w:val="18"/>
                <w:lang w:eastAsia="ja-JP"/>
              </w:rPr>
              <w:t>ALL</w:t>
            </w:r>
            <w:r w:rsidRPr="0045606D">
              <w:rPr>
                <w:color w:val="000000"/>
                <w:sz w:val="18"/>
                <w:szCs w:val="18"/>
                <w:lang w:eastAsia="ja-JP"/>
              </w:rPr>
              <w:t xml:space="preserve">                       </w:t>
            </w:r>
          </w:p>
          <w:p w14:paraId="7BE0184A"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SELECT</w:t>
            </w: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w:t>
            </w:r>
          </w:p>
          <w:p w14:paraId="5F10C1D2"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TRAN_CRNCY_CODE</w:t>
            </w:r>
            <w:r w:rsidRPr="0045606D">
              <w:rPr>
                <w:color w:val="000080"/>
                <w:sz w:val="18"/>
                <w:szCs w:val="18"/>
                <w:lang w:eastAsia="ja-JP"/>
              </w:rPr>
              <w:t>,</w:t>
            </w:r>
            <w:r w:rsidRPr="0045606D">
              <w:rPr>
                <w:color w:val="000000"/>
                <w:sz w:val="18"/>
                <w:szCs w:val="18"/>
                <w:lang w:eastAsia="ja-JP"/>
              </w:rPr>
              <w:t xml:space="preserve">                       </w:t>
            </w:r>
          </w:p>
          <w:p w14:paraId="20E887B5"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FF"/>
                <w:sz w:val="18"/>
                <w:szCs w:val="18"/>
                <w:lang w:eastAsia="ja-JP"/>
              </w:rPr>
              <w:t>DECODE</w:t>
            </w:r>
            <w:r w:rsidRPr="0045606D">
              <w:rPr>
                <w:color w:val="000080"/>
                <w:sz w:val="18"/>
                <w:szCs w:val="18"/>
                <w:lang w:eastAsia="ja-JP"/>
              </w:rPr>
              <w:t>(</w:t>
            </w:r>
            <w:r w:rsidRPr="0045606D">
              <w:rPr>
                <w:color w:val="000000"/>
                <w:sz w:val="18"/>
                <w:szCs w:val="18"/>
                <w:lang w:eastAsia="ja-JP"/>
              </w:rPr>
              <w:t>DTD</w:t>
            </w:r>
            <w:r w:rsidRPr="0045606D">
              <w:rPr>
                <w:color w:val="000080"/>
                <w:sz w:val="18"/>
                <w:szCs w:val="18"/>
                <w:lang w:eastAsia="ja-JP"/>
              </w:rPr>
              <w:t>.</w:t>
            </w:r>
            <w:r w:rsidRPr="0045606D">
              <w:rPr>
                <w:color w:val="000000"/>
                <w:sz w:val="18"/>
                <w:szCs w:val="18"/>
                <w:lang w:eastAsia="ja-JP"/>
              </w:rPr>
              <w:t>PART_TRAN_TYPE</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'D'</w:t>
            </w:r>
            <w:r w:rsidRPr="0045606D">
              <w:rPr>
                <w:color w:val="000080"/>
                <w:sz w:val="18"/>
                <w:szCs w:val="18"/>
                <w:lang w:eastAsia="ja-JP"/>
              </w:rPr>
              <w:t>,</w:t>
            </w:r>
            <w:r w:rsidRPr="0045606D">
              <w:rPr>
                <w:color w:val="000000"/>
                <w:sz w:val="18"/>
                <w:szCs w:val="18"/>
                <w:lang w:eastAsia="ja-JP"/>
              </w:rPr>
              <w:t xml:space="preserve"> </w:t>
            </w:r>
            <w:r w:rsidRPr="0045606D">
              <w:rPr>
                <w:color w:val="000080"/>
                <w:sz w:val="18"/>
                <w:szCs w:val="18"/>
                <w:lang w:eastAsia="ja-JP"/>
              </w:rPr>
              <w:t>-</w:t>
            </w:r>
            <w:r w:rsidRPr="00584E7C">
              <w:rPr>
                <w:color w:val="000000"/>
                <w:sz w:val="18"/>
                <w:szCs w:val="18"/>
                <w:lang w:eastAsia="ja-JP"/>
              </w:rPr>
              <w:t xml:space="preserve"> </w:t>
            </w:r>
            <w:r w:rsidRPr="0045606D">
              <w:rPr>
                <w:color w:val="000000"/>
                <w:sz w:val="18"/>
                <w:szCs w:val="18"/>
                <w:lang w:eastAsia="ja-JP"/>
              </w:rPr>
              <w:t>DTD</w:t>
            </w:r>
            <w:r w:rsidRPr="0045606D">
              <w:rPr>
                <w:color w:val="000080"/>
                <w:sz w:val="18"/>
                <w:szCs w:val="18"/>
                <w:lang w:eastAsia="ja-JP"/>
              </w:rPr>
              <w:t>.</w:t>
            </w:r>
            <w:r w:rsidRPr="0045606D">
              <w:rPr>
                <w:color w:val="000000"/>
                <w:sz w:val="18"/>
                <w:szCs w:val="18"/>
                <w:lang w:eastAsia="ja-JP"/>
              </w:rPr>
              <w:t>TRAN_AMT</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0</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DRAMT</w:t>
            </w:r>
            <w:r w:rsidRPr="0045606D">
              <w:rPr>
                <w:color w:val="000080"/>
                <w:sz w:val="18"/>
                <w:szCs w:val="18"/>
                <w:lang w:eastAsia="ja-JP"/>
              </w:rPr>
              <w:t>,</w:t>
            </w:r>
            <w:r w:rsidRPr="0045606D">
              <w:rPr>
                <w:color w:val="000000"/>
                <w:sz w:val="18"/>
                <w:szCs w:val="18"/>
                <w:lang w:eastAsia="ja-JP"/>
              </w:rPr>
              <w:t xml:space="preserve">                      </w:t>
            </w:r>
            <w:r>
              <w:rPr>
                <w:color w:val="000000"/>
                <w:sz w:val="18"/>
                <w:szCs w:val="18"/>
                <w:lang w:eastAsia="ja-JP"/>
              </w:rPr>
              <w:t>'</w:t>
            </w:r>
          </w:p>
          <w:p w14:paraId="13AAEC3F"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FF"/>
                <w:sz w:val="18"/>
                <w:szCs w:val="18"/>
                <w:lang w:eastAsia="ja-JP"/>
              </w:rPr>
              <w:t>DECODE</w:t>
            </w:r>
            <w:r w:rsidRPr="0045606D">
              <w:rPr>
                <w:color w:val="000080"/>
                <w:sz w:val="18"/>
                <w:szCs w:val="18"/>
                <w:lang w:eastAsia="ja-JP"/>
              </w:rPr>
              <w:t>(</w:t>
            </w:r>
            <w:r w:rsidRPr="0045606D">
              <w:rPr>
                <w:color w:val="000000"/>
                <w:sz w:val="18"/>
                <w:szCs w:val="18"/>
                <w:lang w:eastAsia="ja-JP"/>
              </w:rPr>
              <w:t>DTD</w:t>
            </w:r>
            <w:r w:rsidRPr="0045606D">
              <w:rPr>
                <w:color w:val="000080"/>
                <w:sz w:val="18"/>
                <w:szCs w:val="18"/>
                <w:lang w:eastAsia="ja-JP"/>
              </w:rPr>
              <w:t>.</w:t>
            </w:r>
            <w:r w:rsidRPr="0045606D">
              <w:rPr>
                <w:color w:val="000000"/>
                <w:sz w:val="18"/>
                <w:szCs w:val="18"/>
                <w:lang w:eastAsia="ja-JP"/>
              </w:rPr>
              <w:t>PART_TRAN_TYPE</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'C'</w:t>
            </w:r>
            <w:r w:rsidRPr="0045606D">
              <w:rPr>
                <w:color w:val="000080"/>
                <w:sz w:val="18"/>
                <w:szCs w:val="18"/>
                <w:lang w:eastAsia="ja-JP"/>
              </w:rPr>
              <w:t>,</w:t>
            </w:r>
            <w:r w:rsidRPr="0045606D">
              <w:rPr>
                <w:color w:val="000000"/>
                <w:sz w:val="18"/>
                <w:szCs w:val="18"/>
                <w:lang w:eastAsia="ja-JP"/>
              </w:rPr>
              <w:t xml:space="preserve"> </w:t>
            </w:r>
            <w:r w:rsidRPr="0045606D">
              <w:rPr>
                <w:color w:val="000080"/>
                <w:sz w:val="18"/>
                <w:szCs w:val="18"/>
                <w:lang w:eastAsia="ja-JP"/>
              </w:rPr>
              <w:t>-</w:t>
            </w:r>
            <w:r w:rsidRPr="00584E7C">
              <w:rPr>
                <w:color w:val="000000"/>
                <w:sz w:val="18"/>
                <w:szCs w:val="18"/>
                <w:lang w:eastAsia="ja-JP"/>
              </w:rPr>
              <w:t xml:space="preserve"> </w:t>
            </w:r>
            <w:r w:rsidRPr="0045606D">
              <w:rPr>
                <w:color w:val="000000"/>
                <w:sz w:val="18"/>
                <w:szCs w:val="18"/>
                <w:lang w:eastAsia="ja-JP"/>
              </w:rPr>
              <w:t>DTD</w:t>
            </w:r>
            <w:r w:rsidRPr="0045606D">
              <w:rPr>
                <w:color w:val="000080"/>
                <w:sz w:val="18"/>
                <w:szCs w:val="18"/>
                <w:lang w:eastAsia="ja-JP"/>
              </w:rPr>
              <w:t>.</w:t>
            </w:r>
            <w:r w:rsidRPr="0045606D">
              <w:rPr>
                <w:color w:val="000000"/>
                <w:sz w:val="18"/>
                <w:szCs w:val="18"/>
                <w:lang w:eastAsia="ja-JP"/>
              </w:rPr>
              <w:t>TRAN_AMT</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0</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CRAMT                       </w:t>
            </w:r>
          </w:p>
          <w:p w14:paraId="1F35D6EC"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FROM</w:t>
            </w:r>
            <w:r w:rsidRPr="0045606D">
              <w:rPr>
                <w:color w:val="000000"/>
                <w:sz w:val="18"/>
                <w:szCs w:val="18"/>
                <w:lang w:eastAsia="ja-JP"/>
              </w:rPr>
              <w:t xml:space="preserve">   TBAADM</w:t>
            </w:r>
            <w:r w:rsidRPr="0045606D">
              <w:rPr>
                <w:color w:val="000080"/>
                <w:sz w:val="18"/>
                <w:szCs w:val="18"/>
                <w:lang w:eastAsia="ja-JP"/>
              </w:rPr>
              <w:t>.</w:t>
            </w:r>
            <w:r w:rsidRPr="0045606D">
              <w:rPr>
                <w:color w:val="000000"/>
                <w:sz w:val="18"/>
                <w:szCs w:val="18"/>
                <w:lang w:eastAsia="ja-JP"/>
              </w:rPr>
              <w:t>DTD</w:t>
            </w:r>
          </w:p>
          <w:p w14:paraId="6F82F1C0"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WHERE</w:t>
            </w:r>
            <w:r w:rsidRPr="0045606D">
              <w:rPr>
                <w:color w:val="000000"/>
                <w:sz w:val="18"/>
                <w:szCs w:val="18"/>
                <w:lang w:eastAsia="ja-JP"/>
              </w:rPr>
              <w:t xml:space="preserve"> DTD</w:t>
            </w:r>
            <w:r>
              <w:rPr>
                <w:color w:val="000000"/>
                <w:sz w:val="18"/>
                <w:szCs w:val="18"/>
                <w:lang w:eastAsia="ja-JP"/>
              </w:rPr>
              <w:t>.</w:t>
            </w:r>
            <w:r w:rsidRPr="0045606D">
              <w:rPr>
                <w:color w:val="000000"/>
                <w:sz w:val="18"/>
                <w:szCs w:val="18"/>
                <w:lang w:eastAsia="ja-JP"/>
              </w:rPr>
              <w:t xml:space="preserve">TRAN_DATE </w:t>
            </w:r>
            <w:r w:rsidRPr="0045606D">
              <w:rPr>
                <w:color w:val="0000FF"/>
                <w:sz w:val="18"/>
                <w:szCs w:val="18"/>
                <w:lang w:eastAsia="ja-JP"/>
              </w:rPr>
              <w:t>BETWEEN</w:t>
            </w:r>
            <w:r w:rsidRPr="0045606D">
              <w:rPr>
                <w:color w:val="000000"/>
                <w:sz w:val="18"/>
                <w:szCs w:val="18"/>
                <w:lang w:eastAsia="ja-JP"/>
              </w:rPr>
              <w:t xml:space="preserve"> </w:t>
            </w:r>
            <w:r>
              <w:rPr>
                <w:color w:val="000000"/>
                <w:sz w:val="18"/>
                <w:szCs w:val="18"/>
                <w:lang w:eastAsia="ja-JP"/>
              </w:rPr>
              <w:t>‘&lt;TỪ_NGÀY_BÁO_CÁO&gt;’</w:t>
            </w:r>
            <w:r w:rsidRPr="0045606D">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Pr>
                <w:color w:val="000000"/>
                <w:sz w:val="18"/>
                <w:szCs w:val="18"/>
                <w:lang w:eastAsia="ja-JP"/>
              </w:rPr>
              <w:t>‘&lt;ĐẾN_NGÀY_BÁO_CÁO&gt;’</w:t>
            </w:r>
            <w:r w:rsidRPr="0045606D">
              <w:rPr>
                <w:color w:val="000000"/>
                <w:sz w:val="18"/>
                <w:szCs w:val="18"/>
                <w:lang w:eastAsia="ja-JP"/>
              </w:rPr>
              <w:t xml:space="preserve">                     </w:t>
            </w:r>
          </w:p>
          <w:p w14:paraId="0D8140AC"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sidRPr="0045606D">
              <w:rPr>
                <w:color w:val="0000FF"/>
                <w:sz w:val="18"/>
                <w:szCs w:val="18"/>
                <w:lang w:eastAsia="ja-JP"/>
              </w:rPr>
              <w:t>SUBSTR</w:t>
            </w:r>
            <w:r w:rsidRPr="0045606D">
              <w:rPr>
                <w:color w:val="000080"/>
                <w:sz w:val="18"/>
                <w:szCs w:val="18"/>
                <w:lang w:eastAsia="ja-JP"/>
              </w:rPr>
              <w:t>(</w:t>
            </w:r>
            <w:r w:rsidRPr="0045606D">
              <w:rPr>
                <w:color w:val="000000"/>
                <w:sz w:val="18"/>
                <w:szCs w:val="18"/>
                <w:lang w:eastAsia="ja-JP"/>
              </w:rPr>
              <w:t>DTD</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1</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1</w:t>
            </w:r>
            <w:r w:rsidRPr="0045606D">
              <w:rPr>
                <w:color w:val="000080"/>
                <w:sz w:val="18"/>
                <w:szCs w:val="18"/>
                <w:lang w:eastAsia="ja-JP"/>
              </w:rPr>
              <w:t>)</w:t>
            </w:r>
            <w:r w:rsidRPr="0045606D">
              <w:rPr>
                <w:color w:val="000000"/>
                <w:sz w:val="18"/>
                <w:szCs w:val="18"/>
                <w:lang w:eastAsia="ja-JP"/>
              </w:rPr>
              <w:t xml:space="preserve"> </w:t>
            </w:r>
            <w:r w:rsidRPr="0045606D">
              <w:rPr>
                <w:color w:val="0000FF"/>
                <w:sz w:val="18"/>
                <w:szCs w:val="18"/>
                <w:lang w:eastAsia="ja-JP"/>
              </w:rPr>
              <w:t>IN</w:t>
            </w:r>
            <w:r w:rsidRPr="0045606D">
              <w:rPr>
                <w:color w:val="000000"/>
                <w:sz w:val="18"/>
                <w:szCs w:val="18"/>
                <w:lang w:eastAsia="ja-JP"/>
              </w:rPr>
              <w:t xml:space="preserve"> </w:t>
            </w:r>
            <w:r w:rsidRPr="0045606D">
              <w:rPr>
                <w:color w:val="000080"/>
                <w:sz w:val="18"/>
                <w:szCs w:val="18"/>
                <w:lang w:eastAsia="ja-JP"/>
              </w:rPr>
              <w:t>(</w:t>
            </w:r>
            <w:r w:rsidRPr="0045606D">
              <w:rPr>
                <w:color w:val="808080"/>
                <w:sz w:val="18"/>
                <w:szCs w:val="18"/>
                <w:lang w:eastAsia="ja-JP"/>
              </w:rPr>
              <w:t>'7'</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'8'</w:t>
            </w:r>
            <w:r w:rsidRPr="0045606D">
              <w:rPr>
                <w:color w:val="000080"/>
                <w:sz w:val="18"/>
                <w:szCs w:val="18"/>
                <w:lang w:eastAsia="ja-JP"/>
              </w:rPr>
              <w:t>)</w:t>
            </w:r>
            <w:r w:rsidRPr="0045606D">
              <w:rPr>
                <w:color w:val="000000"/>
                <w:sz w:val="18"/>
                <w:szCs w:val="18"/>
                <w:lang w:eastAsia="ja-JP"/>
              </w:rPr>
              <w:t xml:space="preserve">                       </w:t>
            </w:r>
          </w:p>
          <w:p w14:paraId="329ACBF2" w14:textId="77777777" w:rsidR="006A522F"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 xml:space="preserve">TRAN_CRNCY_CODE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'VND'</w:t>
            </w:r>
            <w:r w:rsidRPr="0045606D">
              <w:rPr>
                <w:color w:val="000000"/>
                <w:sz w:val="18"/>
                <w:szCs w:val="18"/>
                <w:lang w:eastAsia="ja-JP"/>
              </w:rPr>
              <w:t xml:space="preserve"> </w:t>
            </w:r>
          </w:p>
          <w:p w14:paraId="778EC4FF" w14:textId="77777777" w:rsidR="006A522F" w:rsidRDefault="006A522F" w:rsidP="00415767">
            <w:pPr>
              <w:shd w:val="clear" w:color="auto" w:fill="FFFFFF"/>
              <w:ind w:left="576"/>
              <w:rPr>
                <w:color w:val="000000"/>
                <w:sz w:val="18"/>
                <w:szCs w:val="18"/>
                <w:lang w:eastAsia="ja-JP"/>
              </w:rPr>
            </w:pP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 xml:space="preserve">PSTD_FLG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'Y'</w:t>
            </w:r>
            <w:r w:rsidRPr="0045606D">
              <w:rPr>
                <w:color w:val="000000"/>
                <w:sz w:val="18"/>
                <w:szCs w:val="18"/>
                <w:lang w:eastAsia="ja-JP"/>
              </w:rPr>
              <w:t xml:space="preserve"> </w:t>
            </w:r>
          </w:p>
          <w:p w14:paraId="3B2872C8" w14:textId="77777777" w:rsidR="006A522F" w:rsidRDefault="006A522F" w:rsidP="00415767">
            <w:pPr>
              <w:shd w:val="clear" w:color="auto" w:fill="FFFFFF"/>
              <w:ind w:left="576"/>
              <w:rPr>
                <w:color w:val="000000"/>
                <w:sz w:val="18"/>
                <w:szCs w:val="18"/>
                <w:lang w:eastAsia="ja-JP"/>
              </w:rPr>
            </w:pP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 xml:space="preserve">DEL_FLG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'N'</w:t>
            </w:r>
            <w:r w:rsidRPr="0045606D">
              <w:rPr>
                <w:color w:val="000000"/>
                <w:sz w:val="18"/>
                <w:szCs w:val="18"/>
                <w:lang w:eastAsia="ja-JP"/>
              </w:rPr>
              <w:t xml:space="preserve"> </w:t>
            </w:r>
          </w:p>
          <w:p w14:paraId="19C83E25" w14:textId="77777777" w:rsidR="006A522F" w:rsidRPr="0045606D" w:rsidRDefault="006A522F" w:rsidP="00415767">
            <w:pPr>
              <w:shd w:val="clear" w:color="auto" w:fill="FFFFFF"/>
              <w:ind w:left="576"/>
              <w:rPr>
                <w:color w:val="000000"/>
                <w:sz w:val="18"/>
                <w:szCs w:val="18"/>
                <w:lang w:eastAsia="ja-JP"/>
              </w:rPr>
            </w:pP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sidRPr="0045606D">
              <w:rPr>
                <w:color w:val="0000FF"/>
                <w:sz w:val="18"/>
                <w:szCs w:val="18"/>
                <w:lang w:eastAsia="ja-JP"/>
              </w:rPr>
              <w:t>NVL</w:t>
            </w:r>
            <w:r w:rsidRPr="0045606D">
              <w:rPr>
                <w:color w:val="000080"/>
                <w:sz w:val="18"/>
                <w:szCs w:val="18"/>
                <w:lang w:eastAsia="ja-JP"/>
              </w:rPr>
              <w:t>(</w:t>
            </w:r>
            <w:r w:rsidRPr="0045606D">
              <w:rPr>
                <w:color w:val="000000"/>
                <w:sz w:val="18"/>
                <w:szCs w:val="18"/>
                <w:lang w:eastAsia="ja-JP"/>
              </w:rPr>
              <w:t>DTD</w:t>
            </w:r>
            <w:r w:rsidRPr="0045606D">
              <w:rPr>
                <w:color w:val="000080"/>
                <w:sz w:val="18"/>
                <w:szCs w:val="18"/>
                <w:lang w:eastAsia="ja-JP"/>
              </w:rPr>
              <w:t>.</w:t>
            </w:r>
            <w:r w:rsidRPr="0045606D">
              <w:rPr>
                <w:color w:val="000000"/>
                <w:sz w:val="18"/>
                <w:szCs w:val="18"/>
                <w:lang w:eastAsia="ja-JP"/>
              </w:rPr>
              <w:t>RPT_CODE</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'AAAAA'</w:t>
            </w:r>
            <w:r w:rsidRPr="0045606D">
              <w:rPr>
                <w:color w:val="000080"/>
                <w:sz w:val="18"/>
                <w:szCs w:val="18"/>
                <w:lang w:eastAsia="ja-JP"/>
              </w:rPr>
              <w:t>)</w:t>
            </w:r>
            <w:r w:rsidRPr="0045606D">
              <w:rPr>
                <w:color w:val="000000"/>
                <w:sz w:val="18"/>
                <w:szCs w:val="18"/>
                <w:lang w:eastAsia="ja-JP"/>
              </w:rPr>
              <w:t xml:space="preserve">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'YETRN'</w:t>
            </w:r>
            <w:r w:rsidRPr="0045606D">
              <w:rPr>
                <w:color w:val="000000"/>
                <w:sz w:val="18"/>
                <w:szCs w:val="18"/>
                <w:lang w:eastAsia="ja-JP"/>
              </w:rPr>
              <w:t xml:space="preserve">                      </w:t>
            </w:r>
          </w:p>
          <w:p w14:paraId="3204E2F7"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GROUP</w:t>
            </w:r>
            <w:r w:rsidRPr="0045606D">
              <w:rPr>
                <w:color w:val="000000"/>
                <w:sz w:val="18"/>
                <w:szCs w:val="18"/>
                <w:lang w:eastAsia="ja-JP"/>
              </w:rPr>
              <w:t xml:space="preserve"> </w:t>
            </w:r>
            <w:r w:rsidRPr="0045606D">
              <w:rPr>
                <w:color w:val="0000FF"/>
                <w:sz w:val="18"/>
                <w:szCs w:val="18"/>
                <w:lang w:eastAsia="ja-JP"/>
              </w:rPr>
              <w:t>BY</w:t>
            </w: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DTD</w:t>
            </w:r>
            <w:r w:rsidRPr="0045606D">
              <w:rPr>
                <w:color w:val="000080"/>
                <w:sz w:val="18"/>
                <w:szCs w:val="18"/>
                <w:lang w:eastAsia="ja-JP"/>
              </w:rPr>
              <w:t>.</w:t>
            </w:r>
            <w:r w:rsidRPr="0045606D">
              <w:rPr>
                <w:color w:val="000000"/>
                <w:sz w:val="18"/>
                <w:szCs w:val="18"/>
                <w:lang w:eastAsia="ja-JP"/>
              </w:rPr>
              <w:t xml:space="preserve">TRAN_CRNCY_CODE                      </w:t>
            </w:r>
          </w:p>
          <w:p w14:paraId="0083E930"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UNION</w:t>
            </w:r>
            <w:r w:rsidRPr="0045606D">
              <w:rPr>
                <w:color w:val="000000"/>
                <w:sz w:val="18"/>
                <w:szCs w:val="18"/>
                <w:lang w:eastAsia="ja-JP"/>
              </w:rPr>
              <w:t xml:space="preserve"> </w:t>
            </w:r>
            <w:r w:rsidRPr="0045606D">
              <w:rPr>
                <w:color w:val="0000FF"/>
                <w:sz w:val="18"/>
                <w:szCs w:val="18"/>
                <w:lang w:eastAsia="ja-JP"/>
              </w:rPr>
              <w:t>ALL</w:t>
            </w:r>
            <w:r w:rsidRPr="0045606D">
              <w:rPr>
                <w:color w:val="000000"/>
                <w:sz w:val="18"/>
                <w:szCs w:val="18"/>
                <w:lang w:eastAsia="ja-JP"/>
              </w:rPr>
              <w:t xml:space="preserve">                       </w:t>
            </w:r>
          </w:p>
          <w:p w14:paraId="5F95868A"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SELECT</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w:t>
            </w:r>
          </w:p>
          <w:p w14:paraId="06574D81"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TRAN_CRNCY_CODE</w:t>
            </w:r>
            <w:r w:rsidRPr="0045606D">
              <w:rPr>
                <w:color w:val="000080"/>
                <w:sz w:val="18"/>
                <w:szCs w:val="18"/>
                <w:lang w:eastAsia="ja-JP"/>
              </w:rPr>
              <w:t>,</w:t>
            </w:r>
            <w:r w:rsidRPr="0045606D">
              <w:rPr>
                <w:color w:val="000000"/>
                <w:sz w:val="18"/>
                <w:szCs w:val="18"/>
                <w:lang w:eastAsia="ja-JP"/>
              </w:rPr>
              <w:t xml:space="preserve">                       </w:t>
            </w:r>
          </w:p>
          <w:p w14:paraId="5E4505FC"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FF"/>
                <w:sz w:val="18"/>
                <w:szCs w:val="18"/>
                <w:lang w:eastAsia="ja-JP"/>
              </w:rPr>
              <w:t>DECODE</w:t>
            </w:r>
            <w:r w:rsidRPr="0045606D">
              <w:rPr>
                <w:color w:val="000080"/>
                <w:sz w:val="18"/>
                <w:szCs w:val="18"/>
                <w:lang w:eastAsia="ja-JP"/>
              </w:rPr>
              <w:t>(</w:t>
            </w:r>
            <w:r w:rsidRPr="0045606D">
              <w:rPr>
                <w:color w:val="000000"/>
                <w:sz w:val="18"/>
                <w:szCs w:val="18"/>
                <w:lang w:eastAsia="ja-JP"/>
              </w:rPr>
              <w:t>HTD</w:t>
            </w:r>
            <w:r w:rsidRPr="0045606D">
              <w:rPr>
                <w:color w:val="000080"/>
                <w:sz w:val="18"/>
                <w:szCs w:val="18"/>
                <w:lang w:eastAsia="ja-JP"/>
              </w:rPr>
              <w:t>.</w:t>
            </w:r>
            <w:r w:rsidRPr="0045606D">
              <w:rPr>
                <w:color w:val="000000"/>
                <w:sz w:val="18"/>
                <w:szCs w:val="18"/>
                <w:lang w:eastAsia="ja-JP"/>
              </w:rPr>
              <w:t>PART_TRAN_TYPE</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'D'</w:t>
            </w:r>
            <w:r w:rsidRPr="0045606D">
              <w:rPr>
                <w:color w:val="000080"/>
                <w:sz w:val="18"/>
                <w:szCs w:val="18"/>
                <w:lang w:eastAsia="ja-JP"/>
              </w:rPr>
              <w:t>,</w:t>
            </w:r>
            <w:r w:rsidRPr="0045606D">
              <w:rPr>
                <w:color w:val="000000"/>
                <w:sz w:val="18"/>
                <w:szCs w:val="18"/>
                <w:lang w:eastAsia="ja-JP"/>
              </w:rPr>
              <w:t xml:space="preserve"> </w:t>
            </w:r>
            <w:r w:rsidRPr="0045606D">
              <w:rPr>
                <w:color w:val="000080"/>
                <w:sz w:val="18"/>
                <w:szCs w:val="18"/>
                <w:lang w:eastAsia="ja-JP"/>
              </w:rPr>
              <w:t>-</w:t>
            </w:r>
            <w:r w:rsidRPr="006407BF">
              <w:rPr>
                <w:color w:val="000000"/>
                <w:sz w:val="18"/>
                <w:szCs w:val="18"/>
                <w:lang w:eastAsia="ja-JP"/>
              </w:rPr>
              <w:t xml:space="preserve"> </w:t>
            </w:r>
            <w:r w:rsidRPr="0045606D">
              <w:rPr>
                <w:color w:val="000000"/>
                <w:sz w:val="18"/>
                <w:szCs w:val="18"/>
                <w:lang w:eastAsia="ja-JP"/>
              </w:rPr>
              <w:t>HTD</w:t>
            </w:r>
            <w:r w:rsidRPr="0045606D">
              <w:rPr>
                <w:color w:val="000080"/>
                <w:sz w:val="18"/>
                <w:szCs w:val="18"/>
                <w:lang w:eastAsia="ja-JP"/>
              </w:rPr>
              <w:t>.</w:t>
            </w:r>
            <w:r w:rsidRPr="0045606D">
              <w:rPr>
                <w:color w:val="000000"/>
                <w:sz w:val="18"/>
                <w:szCs w:val="18"/>
                <w:lang w:eastAsia="ja-JP"/>
              </w:rPr>
              <w:t>TRAN_AMT</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0</w:t>
            </w:r>
            <w:r w:rsidRPr="0045606D">
              <w:rPr>
                <w:color w:val="000080"/>
                <w:sz w:val="18"/>
                <w:szCs w:val="18"/>
                <w:lang w:eastAsia="ja-JP"/>
              </w:rPr>
              <w:t>))</w:t>
            </w:r>
            <w:r w:rsidRPr="0045606D">
              <w:rPr>
                <w:color w:val="000000"/>
                <w:sz w:val="18"/>
                <w:szCs w:val="18"/>
                <w:lang w:eastAsia="ja-JP"/>
              </w:rPr>
              <w:t xml:space="preserve"> </w:t>
            </w:r>
            <w:r>
              <w:rPr>
                <w:color w:val="0000FF"/>
                <w:sz w:val="18"/>
                <w:szCs w:val="18"/>
                <w:lang w:eastAsia="ja-JP"/>
              </w:rPr>
              <w:t>AS</w:t>
            </w:r>
            <w:r w:rsidRPr="0045606D">
              <w:rPr>
                <w:color w:val="000000"/>
                <w:sz w:val="18"/>
                <w:szCs w:val="18"/>
                <w:lang w:eastAsia="ja-JP"/>
              </w:rPr>
              <w:t xml:space="preserve"> DRAMT</w:t>
            </w:r>
            <w:r w:rsidRPr="0045606D">
              <w:rPr>
                <w:color w:val="000080"/>
                <w:sz w:val="18"/>
                <w:szCs w:val="18"/>
                <w:lang w:eastAsia="ja-JP"/>
              </w:rPr>
              <w:t>,</w:t>
            </w:r>
            <w:r w:rsidRPr="0045606D">
              <w:rPr>
                <w:color w:val="000000"/>
                <w:sz w:val="18"/>
                <w:szCs w:val="18"/>
                <w:lang w:eastAsia="ja-JP"/>
              </w:rPr>
              <w:t xml:space="preserve">                      </w:t>
            </w:r>
          </w:p>
          <w:p w14:paraId="19037043"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SUM</w:t>
            </w:r>
            <w:r w:rsidRPr="0045606D">
              <w:rPr>
                <w:color w:val="000080"/>
                <w:sz w:val="18"/>
                <w:szCs w:val="18"/>
                <w:lang w:eastAsia="ja-JP"/>
              </w:rPr>
              <w:t>(</w:t>
            </w:r>
            <w:r w:rsidRPr="0045606D">
              <w:rPr>
                <w:color w:val="0000FF"/>
                <w:sz w:val="18"/>
                <w:szCs w:val="18"/>
                <w:lang w:eastAsia="ja-JP"/>
              </w:rPr>
              <w:t>DECODE</w:t>
            </w:r>
            <w:r w:rsidRPr="0045606D">
              <w:rPr>
                <w:color w:val="000080"/>
                <w:sz w:val="18"/>
                <w:szCs w:val="18"/>
                <w:lang w:eastAsia="ja-JP"/>
              </w:rPr>
              <w:t>(</w:t>
            </w:r>
            <w:r w:rsidRPr="0045606D">
              <w:rPr>
                <w:color w:val="000000"/>
                <w:sz w:val="18"/>
                <w:szCs w:val="18"/>
                <w:lang w:eastAsia="ja-JP"/>
              </w:rPr>
              <w:t>HTD</w:t>
            </w:r>
            <w:r w:rsidRPr="0045606D">
              <w:rPr>
                <w:color w:val="000080"/>
                <w:sz w:val="18"/>
                <w:szCs w:val="18"/>
                <w:lang w:eastAsia="ja-JP"/>
              </w:rPr>
              <w:t>.</w:t>
            </w:r>
            <w:r w:rsidRPr="0045606D">
              <w:rPr>
                <w:color w:val="000000"/>
                <w:sz w:val="18"/>
                <w:szCs w:val="18"/>
                <w:lang w:eastAsia="ja-JP"/>
              </w:rPr>
              <w:t>PART_TRAN_TYPE</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'C'</w:t>
            </w:r>
            <w:r w:rsidRPr="0045606D">
              <w:rPr>
                <w:color w:val="000080"/>
                <w:sz w:val="18"/>
                <w:szCs w:val="18"/>
                <w:lang w:eastAsia="ja-JP"/>
              </w:rPr>
              <w:t>,</w:t>
            </w:r>
            <w:r w:rsidRPr="0045606D">
              <w:rPr>
                <w:color w:val="000000"/>
                <w:sz w:val="18"/>
                <w:szCs w:val="18"/>
                <w:lang w:eastAsia="ja-JP"/>
              </w:rPr>
              <w:t xml:space="preserve"> </w:t>
            </w:r>
            <w:r w:rsidRPr="0045606D">
              <w:rPr>
                <w:color w:val="000080"/>
                <w:sz w:val="18"/>
                <w:szCs w:val="18"/>
                <w:lang w:eastAsia="ja-JP"/>
              </w:rPr>
              <w:t>-</w:t>
            </w:r>
            <w:r w:rsidRPr="006407BF">
              <w:rPr>
                <w:color w:val="000000"/>
                <w:sz w:val="18"/>
                <w:szCs w:val="18"/>
                <w:lang w:eastAsia="ja-JP"/>
              </w:rPr>
              <w:t xml:space="preserve"> </w:t>
            </w:r>
            <w:r w:rsidRPr="0045606D">
              <w:rPr>
                <w:color w:val="000000"/>
                <w:sz w:val="18"/>
                <w:szCs w:val="18"/>
                <w:lang w:eastAsia="ja-JP"/>
              </w:rPr>
              <w:t>HTD</w:t>
            </w:r>
            <w:r w:rsidRPr="0045606D">
              <w:rPr>
                <w:color w:val="000080"/>
                <w:sz w:val="18"/>
                <w:szCs w:val="18"/>
                <w:lang w:eastAsia="ja-JP"/>
              </w:rPr>
              <w:t>.</w:t>
            </w:r>
            <w:r w:rsidRPr="0045606D">
              <w:rPr>
                <w:color w:val="000000"/>
                <w:sz w:val="18"/>
                <w:szCs w:val="18"/>
                <w:lang w:eastAsia="ja-JP"/>
              </w:rPr>
              <w:t>TRAN_AMT</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0</w:t>
            </w:r>
            <w:r w:rsidRPr="0045606D">
              <w:rPr>
                <w:color w:val="000080"/>
                <w:sz w:val="18"/>
                <w:szCs w:val="18"/>
                <w:lang w:eastAsia="ja-JP"/>
              </w:rPr>
              <w:t>))</w:t>
            </w:r>
            <w:r w:rsidRPr="00F97214">
              <w:rPr>
                <w:color w:val="0000FF"/>
                <w:sz w:val="18"/>
                <w:szCs w:val="18"/>
                <w:lang w:eastAsia="ja-JP"/>
              </w:rPr>
              <w:t xml:space="preserve"> </w:t>
            </w:r>
            <w:r>
              <w:rPr>
                <w:color w:val="0000FF"/>
                <w:sz w:val="18"/>
                <w:szCs w:val="18"/>
                <w:lang w:eastAsia="ja-JP"/>
              </w:rPr>
              <w:t>AS</w:t>
            </w:r>
            <w:r w:rsidRPr="0045606D">
              <w:rPr>
                <w:color w:val="000000"/>
                <w:sz w:val="18"/>
                <w:szCs w:val="18"/>
                <w:lang w:eastAsia="ja-JP"/>
              </w:rPr>
              <w:t xml:space="preserve"> CRAMT                       </w:t>
            </w:r>
          </w:p>
          <w:p w14:paraId="33F67A68"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FROM</w:t>
            </w:r>
            <w:r w:rsidRPr="0045606D">
              <w:rPr>
                <w:color w:val="000000"/>
                <w:sz w:val="18"/>
                <w:szCs w:val="18"/>
                <w:lang w:eastAsia="ja-JP"/>
              </w:rPr>
              <w:t xml:space="preserve">   TBAADM</w:t>
            </w:r>
            <w:r w:rsidRPr="0045606D">
              <w:rPr>
                <w:color w:val="000080"/>
                <w:sz w:val="18"/>
                <w:szCs w:val="18"/>
                <w:lang w:eastAsia="ja-JP"/>
              </w:rPr>
              <w:t>.</w:t>
            </w:r>
            <w:r w:rsidRPr="0045606D">
              <w:rPr>
                <w:color w:val="000000"/>
                <w:sz w:val="18"/>
                <w:szCs w:val="18"/>
                <w:lang w:eastAsia="ja-JP"/>
              </w:rPr>
              <w:t xml:space="preserve">HTD                        </w:t>
            </w:r>
          </w:p>
          <w:p w14:paraId="11C2A6E0"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WHERE</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 xml:space="preserve">TRAN_DATE </w:t>
            </w:r>
            <w:r w:rsidRPr="0045606D">
              <w:rPr>
                <w:color w:val="0000FF"/>
                <w:sz w:val="18"/>
                <w:szCs w:val="18"/>
                <w:lang w:eastAsia="ja-JP"/>
              </w:rPr>
              <w:t>BETWEEN</w:t>
            </w:r>
            <w:r w:rsidRPr="0045606D">
              <w:rPr>
                <w:color w:val="000000"/>
                <w:sz w:val="18"/>
                <w:szCs w:val="18"/>
                <w:lang w:eastAsia="ja-JP"/>
              </w:rPr>
              <w:t xml:space="preserve"> </w:t>
            </w:r>
            <w:r>
              <w:rPr>
                <w:color w:val="000000"/>
                <w:sz w:val="18"/>
                <w:szCs w:val="18"/>
                <w:lang w:eastAsia="ja-JP"/>
              </w:rPr>
              <w:t>‘&lt;TỪ_NGÀY_BÁO_CÁO&gt;’</w:t>
            </w:r>
            <w:r w:rsidRPr="0045606D">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Pr>
                <w:color w:val="000000"/>
                <w:sz w:val="18"/>
                <w:szCs w:val="18"/>
                <w:lang w:eastAsia="ja-JP"/>
              </w:rPr>
              <w:t>‘&lt;ĐẾN_NGÀY_BÁO_CÁO&gt;’</w:t>
            </w:r>
            <w:r w:rsidRPr="0045606D">
              <w:rPr>
                <w:color w:val="000000"/>
                <w:sz w:val="18"/>
                <w:szCs w:val="18"/>
                <w:lang w:eastAsia="ja-JP"/>
              </w:rPr>
              <w:t xml:space="preserve">                      </w:t>
            </w:r>
          </w:p>
          <w:p w14:paraId="7388909A"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sidRPr="0045606D">
              <w:rPr>
                <w:color w:val="0000FF"/>
                <w:sz w:val="18"/>
                <w:szCs w:val="18"/>
                <w:lang w:eastAsia="ja-JP"/>
              </w:rPr>
              <w:t>SUBSTR</w:t>
            </w:r>
            <w:r w:rsidRPr="0045606D">
              <w:rPr>
                <w:color w:val="000080"/>
                <w:sz w:val="18"/>
                <w:szCs w:val="18"/>
                <w:lang w:eastAsia="ja-JP"/>
              </w:rPr>
              <w:t>(</w:t>
            </w:r>
            <w:r w:rsidRPr="0045606D">
              <w:rPr>
                <w:color w:val="000000"/>
                <w:sz w:val="18"/>
                <w:szCs w:val="18"/>
                <w:lang w:eastAsia="ja-JP"/>
              </w:rPr>
              <w:t>HTD</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1</w:t>
            </w:r>
            <w:r w:rsidRPr="0045606D">
              <w:rPr>
                <w:color w:val="000080"/>
                <w:sz w:val="18"/>
                <w:szCs w:val="18"/>
                <w:lang w:eastAsia="ja-JP"/>
              </w:rPr>
              <w:t>,</w:t>
            </w:r>
            <w:r w:rsidRPr="0045606D">
              <w:rPr>
                <w:color w:val="000000"/>
                <w:sz w:val="18"/>
                <w:szCs w:val="18"/>
                <w:lang w:eastAsia="ja-JP"/>
              </w:rPr>
              <w:t xml:space="preserve"> </w:t>
            </w:r>
            <w:r w:rsidRPr="0045606D">
              <w:rPr>
                <w:color w:val="FF8000"/>
                <w:sz w:val="18"/>
                <w:szCs w:val="18"/>
                <w:lang w:eastAsia="ja-JP"/>
              </w:rPr>
              <w:t>1</w:t>
            </w:r>
            <w:r w:rsidRPr="0045606D">
              <w:rPr>
                <w:color w:val="000080"/>
                <w:sz w:val="18"/>
                <w:szCs w:val="18"/>
                <w:lang w:eastAsia="ja-JP"/>
              </w:rPr>
              <w:t>)</w:t>
            </w:r>
            <w:r w:rsidRPr="0045606D">
              <w:rPr>
                <w:color w:val="000000"/>
                <w:sz w:val="18"/>
                <w:szCs w:val="18"/>
                <w:lang w:eastAsia="ja-JP"/>
              </w:rPr>
              <w:t xml:space="preserve"> </w:t>
            </w:r>
            <w:r w:rsidRPr="0045606D">
              <w:rPr>
                <w:color w:val="0000FF"/>
                <w:sz w:val="18"/>
                <w:szCs w:val="18"/>
                <w:lang w:eastAsia="ja-JP"/>
              </w:rPr>
              <w:t>IN</w:t>
            </w:r>
            <w:r w:rsidRPr="0045606D">
              <w:rPr>
                <w:color w:val="000000"/>
                <w:sz w:val="18"/>
                <w:szCs w:val="18"/>
                <w:lang w:eastAsia="ja-JP"/>
              </w:rPr>
              <w:t xml:space="preserve"> </w:t>
            </w:r>
            <w:r w:rsidRPr="0045606D">
              <w:rPr>
                <w:color w:val="000080"/>
                <w:sz w:val="18"/>
                <w:szCs w:val="18"/>
                <w:lang w:eastAsia="ja-JP"/>
              </w:rPr>
              <w:t>(</w:t>
            </w:r>
            <w:r w:rsidRPr="0045606D">
              <w:rPr>
                <w:color w:val="808080"/>
                <w:sz w:val="18"/>
                <w:szCs w:val="18"/>
                <w:lang w:eastAsia="ja-JP"/>
              </w:rPr>
              <w:t>'7'</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'8'</w:t>
            </w:r>
            <w:r w:rsidRPr="0045606D">
              <w:rPr>
                <w:color w:val="000080"/>
                <w:sz w:val="18"/>
                <w:szCs w:val="18"/>
                <w:lang w:eastAsia="ja-JP"/>
              </w:rPr>
              <w:t>)</w:t>
            </w:r>
            <w:r w:rsidRPr="0045606D">
              <w:rPr>
                <w:color w:val="000000"/>
                <w:sz w:val="18"/>
                <w:szCs w:val="18"/>
                <w:lang w:eastAsia="ja-JP"/>
              </w:rPr>
              <w:t xml:space="preserve">                       </w:t>
            </w:r>
          </w:p>
          <w:p w14:paraId="59204ABF" w14:textId="77777777" w:rsidR="006A522F"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 xml:space="preserve">TRAN_CRNCY_CODE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'VND'</w:t>
            </w:r>
            <w:r w:rsidRPr="0045606D">
              <w:rPr>
                <w:color w:val="000000"/>
                <w:sz w:val="18"/>
                <w:szCs w:val="18"/>
                <w:lang w:eastAsia="ja-JP"/>
              </w:rPr>
              <w:t xml:space="preserve"> </w:t>
            </w:r>
          </w:p>
          <w:p w14:paraId="46E06351" w14:textId="77777777" w:rsidR="006A522F" w:rsidRDefault="006A522F" w:rsidP="00415767">
            <w:pPr>
              <w:shd w:val="clear" w:color="auto" w:fill="FFFFFF"/>
              <w:ind w:left="576"/>
              <w:rPr>
                <w:color w:val="000000"/>
                <w:sz w:val="18"/>
                <w:szCs w:val="18"/>
                <w:lang w:eastAsia="ja-JP"/>
              </w:rPr>
            </w:pP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 xml:space="preserve">PSTD_FLG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'Y'</w:t>
            </w:r>
            <w:r w:rsidRPr="0045606D">
              <w:rPr>
                <w:color w:val="000000"/>
                <w:sz w:val="18"/>
                <w:szCs w:val="18"/>
                <w:lang w:eastAsia="ja-JP"/>
              </w:rPr>
              <w:t xml:space="preserve"> </w:t>
            </w:r>
          </w:p>
          <w:p w14:paraId="294F03C7" w14:textId="77777777" w:rsidR="006A522F" w:rsidRDefault="006A522F" w:rsidP="00415767">
            <w:pPr>
              <w:shd w:val="clear" w:color="auto" w:fill="FFFFFF"/>
              <w:ind w:left="576"/>
              <w:rPr>
                <w:color w:val="000000"/>
                <w:sz w:val="18"/>
                <w:szCs w:val="18"/>
                <w:lang w:eastAsia="ja-JP"/>
              </w:rPr>
            </w:pP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 xml:space="preserve">DEL_FLG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'N'</w:t>
            </w:r>
            <w:r w:rsidRPr="0045606D">
              <w:rPr>
                <w:color w:val="000000"/>
                <w:sz w:val="18"/>
                <w:szCs w:val="18"/>
                <w:lang w:eastAsia="ja-JP"/>
              </w:rPr>
              <w:t xml:space="preserve"> </w:t>
            </w:r>
          </w:p>
          <w:p w14:paraId="5750AB9A" w14:textId="77777777" w:rsidR="006A522F" w:rsidRPr="0045606D" w:rsidRDefault="006A522F" w:rsidP="00415767">
            <w:pPr>
              <w:shd w:val="clear" w:color="auto" w:fill="FFFFFF"/>
              <w:ind w:left="576"/>
              <w:rPr>
                <w:color w:val="000000"/>
                <w:sz w:val="18"/>
                <w:szCs w:val="18"/>
                <w:lang w:eastAsia="ja-JP"/>
              </w:rPr>
            </w:pPr>
            <w:r>
              <w:rPr>
                <w:color w:val="000000"/>
                <w:sz w:val="18"/>
                <w:szCs w:val="18"/>
                <w:lang w:eastAsia="ja-JP"/>
              </w:rPr>
              <w:t xml:space="preserve">                             </w:t>
            </w:r>
            <w:r w:rsidRPr="0045606D">
              <w:rPr>
                <w:color w:val="0000FF"/>
                <w:sz w:val="18"/>
                <w:szCs w:val="18"/>
                <w:lang w:eastAsia="ja-JP"/>
              </w:rPr>
              <w:t>AND</w:t>
            </w:r>
            <w:r w:rsidRPr="0045606D">
              <w:rPr>
                <w:color w:val="000000"/>
                <w:sz w:val="18"/>
                <w:szCs w:val="18"/>
                <w:lang w:eastAsia="ja-JP"/>
              </w:rPr>
              <w:t xml:space="preserve"> </w:t>
            </w:r>
            <w:r w:rsidRPr="0045606D">
              <w:rPr>
                <w:color w:val="0000FF"/>
                <w:sz w:val="18"/>
                <w:szCs w:val="18"/>
                <w:lang w:eastAsia="ja-JP"/>
              </w:rPr>
              <w:t>NVL</w:t>
            </w:r>
            <w:r w:rsidRPr="0045606D">
              <w:rPr>
                <w:color w:val="000080"/>
                <w:sz w:val="18"/>
                <w:szCs w:val="18"/>
                <w:lang w:eastAsia="ja-JP"/>
              </w:rPr>
              <w:t>(</w:t>
            </w:r>
            <w:r w:rsidRPr="0045606D">
              <w:rPr>
                <w:color w:val="000000"/>
                <w:sz w:val="18"/>
                <w:szCs w:val="18"/>
                <w:lang w:eastAsia="ja-JP"/>
              </w:rPr>
              <w:t>HTD</w:t>
            </w:r>
            <w:r w:rsidRPr="0045606D">
              <w:rPr>
                <w:color w:val="000080"/>
                <w:sz w:val="18"/>
                <w:szCs w:val="18"/>
                <w:lang w:eastAsia="ja-JP"/>
              </w:rPr>
              <w:t>.</w:t>
            </w:r>
            <w:r w:rsidRPr="0045606D">
              <w:rPr>
                <w:color w:val="000000"/>
                <w:sz w:val="18"/>
                <w:szCs w:val="18"/>
                <w:lang w:eastAsia="ja-JP"/>
              </w:rPr>
              <w:t>RPT_CODE</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'AAAAA'</w:t>
            </w:r>
            <w:r w:rsidRPr="0045606D">
              <w:rPr>
                <w:color w:val="000080"/>
                <w:sz w:val="18"/>
                <w:szCs w:val="18"/>
                <w:lang w:eastAsia="ja-JP"/>
              </w:rPr>
              <w:t>)</w:t>
            </w:r>
            <w:r w:rsidRPr="0045606D">
              <w:rPr>
                <w:color w:val="000000"/>
                <w:sz w:val="18"/>
                <w:szCs w:val="18"/>
                <w:lang w:eastAsia="ja-JP"/>
              </w:rPr>
              <w:t xml:space="preserve"> </w:t>
            </w:r>
            <w:r w:rsidRPr="0045606D">
              <w:rPr>
                <w:color w:val="000080"/>
                <w:sz w:val="18"/>
                <w:szCs w:val="18"/>
                <w:lang w:eastAsia="ja-JP"/>
              </w:rPr>
              <w:t>=</w:t>
            </w:r>
            <w:r w:rsidRPr="0045606D">
              <w:rPr>
                <w:color w:val="000000"/>
                <w:sz w:val="18"/>
                <w:szCs w:val="18"/>
                <w:lang w:eastAsia="ja-JP"/>
              </w:rPr>
              <w:t xml:space="preserve"> </w:t>
            </w:r>
            <w:r w:rsidRPr="0045606D">
              <w:rPr>
                <w:color w:val="808080"/>
                <w:sz w:val="18"/>
                <w:szCs w:val="18"/>
                <w:lang w:eastAsia="ja-JP"/>
              </w:rPr>
              <w:t>'YETRN'</w:t>
            </w:r>
            <w:r w:rsidRPr="0045606D">
              <w:rPr>
                <w:color w:val="000000"/>
                <w:sz w:val="18"/>
                <w:szCs w:val="18"/>
                <w:lang w:eastAsia="ja-JP"/>
              </w:rPr>
              <w:t xml:space="preserve">                      </w:t>
            </w:r>
          </w:p>
          <w:p w14:paraId="4CD429A2"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Pr>
                <w:color w:val="000000"/>
                <w:sz w:val="18"/>
                <w:szCs w:val="18"/>
                <w:lang w:eastAsia="ja-JP"/>
              </w:rPr>
              <w:t xml:space="preserve">     </w:t>
            </w:r>
            <w:r w:rsidRPr="0045606D">
              <w:rPr>
                <w:color w:val="0000FF"/>
                <w:sz w:val="18"/>
                <w:szCs w:val="18"/>
                <w:lang w:eastAsia="ja-JP"/>
              </w:rPr>
              <w:t>GROUP</w:t>
            </w:r>
            <w:r w:rsidRPr="0045606D">
              <w:rPr>
                <w:color w:val="000000"/>
                <w:sz w:val="18"/>
                <w:szCs w:val="18"/>
                <w:lang w:eastAsia="ja-JP"/>
              </w:rPr>
              <w:t xml:space="preserve"> </w:t>
            </w:r>
            <w:r w:rsidRPr="0045606D">
              <w:rPr>
                <w:color w:val="0000FF"/>
                <w:sz w:val="18"/>
                <w:szCs w:val="18"/>
                <w:lang w:eastAsia="ja-JP"/>
              </w:rPr>
              <w:t>BY</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GL_SUB_HEAD_CODE</w:t>
            </w:r>
            <w:r w:rsidRPr="0045606D">
              <w:rPr>
                <w:color w:val="000080"/>
                <w:sz w:val="18"/>
                <w:szCs w:val="18"/>
                <w:lang w:eastAsia="ja-JP"/>
              </w:rPr>
              <w:t>,</w:t>
            </w:r>
            <w:r w:rsidRPr="0045606D">
              <w:rPr>
                <w:color w:val="000000"/>
                <w:sz w:val="18"/>
                <w:szCs w:val="18"/>
                <w:lang w:eastAsia="ja-JP"/>
              </w:rPr>
              <w:t xml:space="preserve"> HTD</w:t>
            </w:r>
            <w:r w:rsidRPr="0045606D">
              <w:rPr>
                <w:color w:val="000080"/>
                <w:sz w:val="18"/>
                <w:szCs w:val="18"/>
                <w:lang w:eastAsia="ja-JP"/>
              </w:rPr>
              <w:t>.</w:t>
            </w:r>
            <w:r w:rsidRPr="0045606D">
              <w:rPr>
                <w:color w:val="000000"/>
                <w:sz w:val="18"/>
                <w:szCs w:val="18"/>
                <w:lang w:eastAsia="ja-JP"/>
              </w:rPr>
              <w:t xml:space="preserve">TRAN_CRNCY_CODE                      </w:t>
            </w:r>
          </w:p>
          <w:p w14:paraId="024DFAE8" w14:textId="77777777" w:rsidR="006A522F" w:rsidRPr="0045606D"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80"/>
                <w:sz w:val="18"/>
                <w:szCs w:val="18"/>
                <w:lang w:eastAsia="ja-JP"/>
              </w:rPr>
              <w:t>)</w:t>
            </w:r>
            <w:r w:rsidRPr="0045606D">
              <w:rPr>
                <w:color w:val="000000"/>
                <w:sz w:val="18"/>
                <w:szCs w:val="18"/>
                <w:lang w:eastAsia="ja-JP"/>
              </w:rPr>
              <w:t xml:space="preserve">                       </w:t>
            </w:r>
          </w:p>
          <w:p w14:paraId="049F3B99" w14:textId="77777777" w:rsidR="006A522F" w:rsidRDefault="006A522F" w:rsidP="00415767">
            <w:pPr>
              <w:shd w:val="clear" w:color="auto" w:fill="FFFFFF"/>
              <w:ind w:left="576"/>
              <w:rPr>
                <w:color w:val="000000"/>
                <w:sz w:val="18"/>
                <w:szCs w:val="18"/>
                <w:lang w:eastAsia="ja-JP"/>
              </w:rPr>
            </w:pPr>
            <w:r w:rsidRPr="0045606D">
              <w:rPr>
                <w:color w:val="000000"/>
                <w:sz w:val="18"/>
                <w:szCs w:val="18"/>
                <w:lang w:eastAsia="ja-JP"/>
              </w:rPr>
              <w:t xml:space="preserve">        </w:t>
            </w:r>
            <w:r w:rsidRPr="0045606D">
              <w:rPr>
                <w:color w:val="0000FF"/>
                <w:sz w:val="18"/>
                <w:szCs w:val="18"/>
                <w:lang w:eastAsia="ja-JP"/>
              </w:rPr>
              <w:t>GROUP</w:t>
            </w:r>
            <w:r w:rsidRPr="0045606D">
              <w:rPr>
                <w:color w:val="000000"/>
                <w:sz w:val="18"/>
                <w:szCs w:val="18"/>
                <w:lang w:eastAsia="ja-JP"/>
              </w:rPr>
              <w:t xml:space="preserve"> </w:t>
            </w:r>
            <w:r w:rsidRPr="0045606D">
              <w:rPr>
                <w:color w:val="0000FF"/>
                <w:sz w:val="18"/>
                <w:szCs w:val="18"/>
                <w:lang w:eastAsia="ja-JP"/>
              </w:rPr>
              <w:t>BY</w:t>
            </w:r>
            <w:r w:rsidRPr="0045606D">
              <w:rPr>
                <w:color w:val="000000"/>
                <w:sz w:val="18"/>
                <w:szCs w:val="18"/>
                <w:lang w:eastAsia="ja-JP"/>
              </w:rPr>
              <w:t xml:space="preserve"> GL_SUB_HEAD_CODE</w:t>
            </w:r>
            <w:r w:rsidRPr="0045606D">
              <w:rPr>
                <w:color w:val="000080"/>
                <w:sz w:val="18"/>
                <w:szCs w:val="18"/>
                <w:lang w:eastAsia="ja-JP"/>
              </w:rPr>
              <w:t>,</w:t>
            </w:r>
            <w:r w:rsidRPr="0045606D">
              <w:rPr>
                <w:color w:val="000000"/>
                <w:sz w:val="18"/>
                <w:szCs w:val="18"/>
                <w:lang w:eastAsia="ja-JP"/>
              </w:rPr>
              <w:t xml:space="preserve"> CRNCY_CODE</w:t>
            </w:r>
          </w:p>
          <w:p w14:paraId="6BBE2197" w14:textId="77777777" w:rsidR="006A522F" w:rsidRDefault="006A522F" w:rsidP="00415767">
            <w:pPr>
              <w:rPr>
                <w:bCs/>
              </w:rPr>
            </w:pPr>
          </w:p>
        </w:tc>
      </w:tr>
    </w:tbl>
    <w:p w14:paraId="55EA226D" w14:textId="77777777" w:rsidR="006A522F" w:rsidRPr="005E631D" w:rsidRDefault="006A522F" w:rsidP="006A522F">
      <w:pPr>
        <w:rPr>
          <w:bCs/>
        </w:rPr>
      </w:pPr>
    </w:p>
    <w:p w14:paraId="12378E89" w14:textId="77777777" w:rsidR="006A522F" w:rsidRPr="005E631D" w:rsidRDefault="006A522F" w:rsidP="006A522F">
      <w:pPr>
        <w:pStyle w:val="ListParagraph"/>
        <w:numPr>
          <w:ilvl w:val="0"/>
          <w:numId w:val="2"/>
        </w:numPr>
        <w:rPr>
          <w:bCs/>
        </w:rPr>
      </w:pPr>
      <w:r w:rsidRPr="00436B07">
        <w:t>Chi tiết: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5"/>
        <w:gridCol w:w="5719"/>
      </w:tblGrid>
      <w:tr w:rsidR="006A522F" w:rsidRPr="002A6B8E" w14:paraId="7C37B8A6" w14:textId="77777777" w:rsidTr="00415767">
        <w:trPr>
          <w:trHeight w:val="362"/>
        </w:trPr>
        <w:tc>
          <w:tcPr>
            <w:tcW w:w="3008" w:type="pct"/>
            <w:tcBorders>
              <w:top w:val="single" w:sz="4" w:space="0" w:color="auto"/>
              <w:left w:val="single" w:sz="4" w:space="0" w:color="auto"/>
              <w:bottom w:val="single" w:sz="4" w:space="0" w:color="auto"/>
              <w:right w:val="single" w:sz="4" w:space="0" w:color="auto"/>
            </w:tcBorders>
            <w:shd w:val="clear" w:color="auto" w:fill="002060"/>
            <w:noWrap/>
            <w:hideMark/>
          </w:tcPr>
          <w:p w14:paraId="7863D690" w14:textId="77777777" w:rsidR="006A522F" w:rsidRPr="002A6B8E" w:rsidRDefault="006A522F" w:rsidP="00415767">
            <w:pPr>
              <w:spacing w:line="276" w:lineRule="auto"/>
              <w:jc w:val="center"/>
              <w:rPr>
                <w:b/>
                <w:bCs/>
                <w:color w:val="FFFFFF" w:themeColor="background1"/>
              </w:rPr>
            </w:pPr>
            <w:r w:rsidRPr="002A6B8E">
              <w:rPr>
                <w:b/>
                <w:bCs/>
                <w:color w:val="FFFFFF" w:themeColor="background1"/>
                <w:sz w:val="22"/>
                <w:szCs w:val="22"/>
              </w:rPr>
              <w:t>Tên trường/Alias</w:t>
            </w:r>
          </w:p>
        </w:tc>
        <w:tc>
          <w:tcPr>
            <w:tcW w:w="1992" w:type="pct"/>
            <w:tcBorders>
              <w:top w:val="single" w:sz="4" w:space="0" w:color="auto"/>
              <w:left w:val="single" w:sz="4" w:space="0" w:color="auto"/>
              <w:bottom w:val="single" w:sz="4" w:space="0" w:color="auto"/>
              <w:right w:val="single" w:sz="4" w:space="0" w:color="auto"/>
            </w:tcBorders>
            <w:shd w:val="clear" w:color="auto" w:fill="002060"/>
          </w:tcPr>
          <w:p w14:paraId="292B4661" w14:textId="77777777" w:rsidR="006A522F" w:rsidRPr="002A6B8E" w:rsidRDefault="006A522F" w:rsidP="00415767">
            <w:pPr>
              <w:spacing w:line="276" w:lineRule="auto"/>
              <w:jc w:val="center"/>
              <w:rPr>
                <w:b/>
                <w:bCs/>
                <w:color w:val="FFFFFF" w:themeColor="background1"/>
              </w:rPr>
            </w:pPr>
            <w:r w:rsidRPr="002A6B8E">
              <w:rPr>
                <w:b/>
                <w:bCs/>
                <w:color w:val="FFFFFF" w:themeColor="background1"/>
                <w:sz w:val="22"/>
                <w:szCs w:val="22"/>
              </w:rPr>
              <w:t>Mô tả</w:t>
            </w:r>
          </w:p>
        </w:tc>
      </w:tr>
      <w:tr w:rsidR="006A522F" w:rsidRPr="002A6B8E" w14:paraId="6EE9CEE3" w14:textId="77777777" w:rsidTr="00415767">
        <w:trPr>
          <w:trHeight w:val="362"/>
        </w:trPr>
        <w:tc>
          <w:tcPr>
            <w:tcW w:w="3008" w:type="pct"/>
            <w:tcBorders>
              <w:top w:val="single" w:sz="4" w:space="0" w:color="auto"/>
              <w:left w:val="single" w:sz="4" w:space="0" w:color="auto"/>
              <w:bottom w:val="single" w:sz="4" w:space="0" w:color="auto"/>
              <w:right w:val="single" w:sz="4" w:space="0" w:color="auto"/>
            </w:tcBorders>
            <w:noWrap/>
            <w:hideMark/>
          </w:tcPr>
          <w:p w14:paraId="00B3A81A" w14:textId="77777777" w:rsidR="006A522F" w:rsidRPr="002A6B8E" w:rsidRDefault="006A522F" w:rsidP="00415767">
            <w:pPr>
              <w:spacing w:line="276" w:lineRule="auto"/>
              <w:rPr>
                <w:color w:val="000000"/>
              </w:rPr>
            </w:pPr>
            <w:r w:rsidRPr="002A6B8E">
              <w:rPr>
                <w:color w:val="000000"/>
                <w:sz w:val="22"/>
                <w:szCs w:val="22"/>
                <w:lang w:eastAsia="ja-JP"/>
              </w:rPr>
              <w:t>DRAMT</w:t>
            </w:r>
          </w:p>
        </w:tc>
        <w:tc>
          <w:tcPr>
            <w:tcW w:w="1992" w:type="pct"/>
            <w:tcBorders>
              <w:top w:val="single" w:sz="4" w:space="0" w:color="auto"/>
              <w:left w:val="single" w:sz="4" w:space="0" w:color="auto"/>
              <w:bottom w:val="single" w:sz="4" w:space="0" w:color="auto"/>
              <w:right w:val="single" w:sz="4" w:space="0" w:color="auto"/>
            </w:tcBorders>
          </w:tcPr>
          <w:p w14:paraId="0744A139" w14:textId="77777777" w:rsidR="006A522F" w:rsidRPr="002A6B8E" w:rsidRDefault="006A522F" w:rsidP="00415767">
            <w:pPr>
              <w:spacing w:line="276" w:lineRule="auto"/>
              <w:rPr>
                <w:color w:val="000000"/>
              </w:rPr>
            </w:pPr>
            <w:r w:rsidRPr="002A6B8E">
              <w:rPr>
                <w:color w:val="000000"/>
                <w:sz w:val="22"/>
                <w:szCs w:val="22"/>
              </w:rPr>
              <w:t>Dư có</w:t>
            </w:r>
          </w:p>
        </w:tc>
      </w:tr>
      <w:tr w:rsidR="006A522F" w:rsidRPr="002A6B8E" w14:paraId="195ACEDF" w14:textId="77777777" w:rsidTr="00415767">
        <w:trPr>
          <w:trHeight w:val="362"/>
        </w:trPr>
        <w:tc>
          <w:tcPr>
            <w:tcW w:w="3008" w:type="pct"/>
            <w:tcBorders>
              <w:top w:val="single" w:sz="4" w:space="0" w:color="auto"/>
              <w:left w:val="single" w:sz="4" w:space="0" w:color="auto"/>
              <w:bottom w:val="single" w:sz="4" w:space="0" w:color="auto"/>
              <w:right w:val="single" w:sz="4" w:space="0" w:color="auto"/>
            </w:tcBorders>
            <w:noWrap/>
            <w:hideMark/>
          </w:tcPr>
          <w:p w14:paraId="1AB2D53D" w14:textId="77777777" w:rsidR="006A522F" w:rsidRPr="002A6B8E" w:rsidRDefault="006A522F" w:rsidP="00415767">
            <w:pPr>
              <w:spacing w:line="276" w:lineRule="auto"/>
              <w:rPr>
                <w:color w:val="000000"/>
              </w:rPr>
            </w:pPr>
            <w:r w:rsidRPr="002A6B8E">
              <w:rPr>
                <w:color w:val="000000"/>
                <w:sz w:val="22"/>
                <w:szCs w:val="22"/>
                <w:lang w:eastAsia="ja-JP"/>
              </w:rPr>
              <w:t>CRAMT</w:t>
            </w:r>
          </w:p>
        </w:tc>
        <w:tc>
          <w:tcPr>
            <w:tcW w:w="1992" w:type="pct"/>
            <w:tcBorders>
              <w:top w:val="single" w:sz="4" w:space="0" w:color="auto"/>
              <w:left w:val="single" w:sz="4" w:space="0" w:color="auto"/>
              <w:bottom w:val="single" w:sz="4" w:space="0" w:color="auto"/>
              <w:right w:val="single" w:sz="4" w:space="0" w:color="auto"/>
            </w:tcBorders>
          </w:tcPr>
          <w:p w14:paraId="59AB3D48" w14:textId="77777777" w:rsidR="006A522F" w:rsidRPr="002A6B8E" w:rsidRDefault="006A522F" w:rsidP="00415767">
            <w:pPr>
              <w:spacing w:line="276" w:lineRule="auto"/>
              <w:rPr>
                <w:color w:val="000000"/>
              </w:rPr>
            </w:pPr>
            <w:r w:rsidRPr="002A6B8E">
              <w:rPr>
                <w:color w:val="000000"/>
                <w:sz w:val="22"/>
                <w:szCs w:val="22"/>
              </w:rPr>
              <w:t>Dư nợ</w:t>
            </w:r>
          </w:p>
        </w:tc>
      </w:tr>
      <w:tr w:rsidR="006A522F" w:rsidRPr="002A6B8E" w14:paraId="01BB49A7" w14:textId="77777777" w:rsidTr="00415767">
        <w:trPr>
          <w:trHeight w:val="362"/>
        </w:trPr>
        <w:tc>
          <w:tcPr>
            <w:tcW w:w="3008" w:type="pct"/>
            <w:tcBorders>
              <w:top w:val="single" w:sz="4" w:space="0" w:color="auto"/>
              <w:left w:val="single" w:sz="4" w:space="0" w:color="auto"/>
              <w:bottom w:val="single" w:sz="4" w:space="0" w:color="auto"/>
              <w:right w:val="single" w:sz="4" w:space="0" w:color="auto"/>
            </w:tcBorders>
            <w:noWrap/>
            <w:hideMark/>
          </w:tcPr>
          <w:p w14:paraId="4BBF0113" w14:textId="77777777" w:rsidR="006A522F" w:rsidRPr="002A6B8E" w:rsidRDefault="006A522F" w:rsidP="00415767">
            <w:pPr>
              <w:spacing w:line="276" w:lineRule="auto"/>
              <w:rPr>
                <w:color w:val="000000"/>
                <w:lang w:eastAsia="ja-JP"/>
              </w:rPr>
            </w:pPr>
            <w:r w:rsidRPr="002A6B8E">
              <w:rPr>
                <w:color w:val="000000"/>
                <w:sz w:val="22"/>
                <w:szCs w:val="22"/>
                <w:lang w:eastAsia="ja-JP"/>
              </w:rPr>
              <w:t>GL_SUB_HEAD_CODE</w:t>
            </w:r>
          </w:p>
        </w:tc>
        <w:tc>
          <w:tcPr>
            <w:tcW w:w="1992" w:type="pct"/>
            <w:tcBorders>
              <w:top w:val="single" w:sz="4" w:space="0" w:color="auto"/>
              <w:left w:val="single" w:sz="4" w:space="0" w:color="auto"/>
              <w:bottom w:val="single" w:sz="4" w:space="0" w:color="auto"/>
              <w:right w:val="single" w:sz="4" w:space="0" w:color="auto"/>
            </w:tcBorders>
          </w:tcPr>
          <w:p w14:paraId="79991B5A" w14:textId="77777777" w:rsidR="006A522F" w:rsidRPr="002A6B8E" w:rsidRDefault="006A522F" w:rsidP="00415767">
            <w:pPr>
              <w:spacing w:line="276" w:lineRule="auto"/>
              <w:rPr>
                <w:color w:val="000000"/>
              </w:rPr>
            </w:pPr>
            <w:r w:rsidRPr="002A6B8E">
              <w:rPr>
                <w:sz w:val="22"/>
                <w:szCs w:val="22"/>
              </w:rPr>
              <w:t>Đầu số kế toán</w:t>
            </w:r>
          </w:p>
        </w:tc>
      </w:tr>
    </w:tbl>
    <w:p w14:paraId="09054C2F" w14:textId="77777777" w:rsidR="006A522F" w:rsidRPr="001154B7" w:rsidRDefault="006A522F" w:rsidP="006A522F"/>
    <w:p w14:paraId="2B48699D" w14:textId="77777777" w:rsidR="006A522F" w:rsidRDefault="006A522F" w:rsidP="006A522F">
      <w:pPr>
        <w:pStyle w:val="Heading2"/>
      </w:pPr>
      <w:bookmarkStart w:id="1253" w:name="_Cách_lấy_dư_1"/>
      <w:bookmarkStart w:id="1254" w:name="_Toc107779434"/>
      <w:bookmarkStart w:id="1255" w:name="_Toc112677062"/>
      <w:bookmarkEnd w:id="1253"/>
      <w:r>
        <w:t>Cách lấy dư có và dư nợ của bảng C_TBTH</w:t>
      </w:r>
      <w:bookmarkEnd w:id="1254"/>
      <w:bookmarkEnd w:id="1255"/>
    </w:p>
    <w:p w14:paraId="140881E6" w14:textId="77777777" w:rsidR="006A522F" w:rsidRPr="00CA2EF8" w:rsidRDefault="006A522F" w:rsidP="006A522F">
      <w:pPr>
        <w:pStyle w:val="ListParagraph"/>
        <w:numPr>
          <w:ilvl w:val="0"/>
          <w:numId w:val="2"/>
        </w:numPr>
      </w:pPr>
      <w:r w:rsidRPr="00CA2EF8">
        <w:t>Nguồn dữ liệu: TBAADM</w:t>
      </w:r>
      <w:r w:rsidRPr="00CA2EF8">
        <w:rPr>
          <w:color w:val="0000FF"/>
        </w:rPr>
        <w:t>.</w:t>
      </w:r>
      <w:r>
        <w:t>GST, TBAADM.DTD, TBAADM.HTD</w:t>
      </w:r>
    </w:p>
    <w:p w14:paraId="256BFEEE" w14:textId="77777777" w:rsidR="006A522F" w:rsidRPr="004D2ED9" w:rsidRDefault="006A522F" w:rsidP="006A522F">
      <w:pPr>
        <w:pStyle w:val="ListParagraph"/>
        <w:numPr>
          <w:ilvl w:val="0"/>
          <w:numId w:val="2"/>
        </w:numPr>
        <w:rPr>
          <w:bCs/>
        </w:rPr>
      </w:pPr>
      <w:r w:rsidRPr="00743005">
        <w:rPr>
          <w:bCs/>
        </w:rPr>
        <w:t>Điều kiện lấy:</w:t>
      </w:r>
    </w:p>
    <w:tbl>
      <w:tblPr>
        <w:tblStyle w:val="TableGrid"/>
        <w:tblW w:w="0" w:type="auto"/>
        <w:tblLook w:val="04A0" w:firstRow="1" w:lastRow="0" w:firstColumn="1" w:lastColumn="0" w:noHBand="0" w:noVBand="1"/>
      </w:tblPr>
      <w:tblGrid>
        <w:gridCol w:w="13948"/>
      </w:tblGrid>
      <w:tr w:rsidR="006A522F" w14:paraId="6D66B7FE" w14:textId="77777777" w:rsidTr="00415767">
        <w:tc>
          <w:tcPr>
            <w:tcW w:w="13948" w:type="dxa"/>
          </w:tcPr>
          <w:p w14:paraId="3B1FAC4B" w14:textId="77777777" w:rsidR="006A522F" w:rsidRPr="0048284A" w:rsidRDefault="006A522F" w:rsidP="00415767">
            <w:pPr>
              <w:shd w:val="clear" w:color="auto" w:fill="FFFFFF"/>
              <w:ind w:left="720"/>
              <w:rPr>
                <w:color w:val="000000"/>
                <w:sz w:val="18"/>
                <w:szCs w:val="18"/>
                <w:lang w:eastAsia="ja-JP"/>
              </w:rPr>
            </w:pPr>
            <w:r w:rsidRPr="0048284A">
              <w:rPr>
                <w:color w:val="0000FF"/>
                <w:sz w:val="18"/>
                <w:szCs w:val="18"/>
                <w:lang w:eastAsia="ja-JP"/>
              </w:rPr>
              <w:t>SELECT</w:t>
            </w:r>
            <w:r w:rsidRPr="0048284A">
              <w:rPr>
                <w:color w:val="000000"/>
                <w:sz w:val="18"/>
                <w:szCs w:val="18"/>
                <w:lang w:eastAsia="ja-JP"/>
              </w:rPr>
              <w:t xml:space="preserve"> </w:t>
            </w:r>
            <w:r w:rsidRPr="0048284A">
              <w:rPr>
                <w:color w:val="0000FF"/>
                <w:sz w:val="18"/>
                <w:szCs w:val="18"/>
                <w:lang w:eastAsia="ja-JP"/>
              </w:rPr>
              <w:t>SUM</w:t>
            </w:r>
            <w:r w:rsidRPr="0048284A">
              <w:rPr>
                <w:color w:val="000080"/>
                <w:sz w:val="18"/>
                <w:szCs w:val="18"/>
                <w:lang w:eastAsia="ja-JP"/>
              </w:rPr>
              <w:t>(</w:t>
            </w:r>
            <w:r w:rsidRPr="0048284A">
              <w:rPr>
                <w:color w:val="000000"/>
                <w:sz w:val="18"/>
                <w:szCs w:val="18"/>
                <w:lang w:eastAsia="ja-JP"/>
              </w:rPr>
              <w:t>C_TBTH</w:t>
            </w:r>
            <w:r w:rsidRPr="0048284A">
              <w:rPr>
                <w:color w:val="000080"/>
                <w:sz w:val="18"/>
                <w:szCs w:val="18"/>
                <w:lang w:eastAsia="ja-JP"/>
              </w:rPr>
              <w:t>.</w:t>
            </w:r>
            <w:r w:rsidRPr="0048284A">
              <w:rPr>
                <w:color w:val="000000"/>
                <w:sz w:val="18"/>
                <w:szCs w:val="18"/>
                <w:lang w:eastAsia="ja-JP"/>
              </w:rPr>
              <w:t>CLOSING_BAL_DR</w:t>
            </w:r>
            <w:r w:rsidRPr="0048284A">
              <w:rPr>
                <w:color w:val="000080"/>
                <w:sz w:val="18"/>
                <w:szCs w:val="18"/>
                <w:lang w:eastAsia="ja-JP"/>
              </w:rPr>
              <w:t>)</w:t>
            </w:r>
            <w:r w:rsidRPr="00D66306">
              <w:rPr>
                <w:color w:val="0000FF"/>
                <w:sz w:val="18"/>
                <w:szCs w:val="18"/>
                <w:lang w:eastAsia="ja-JP"/>
              </w:rPr>
              <w:t xml:space="preserve"> </w:t>
            </w:r>
            <w:r>
              <w:rPr>
                <w:color w:val="0000FF"/>
                <w:sz w:val="18"/>
                <w:szCs w:val="18"/>
                <w:lang w:eastAsia="ja-JP"/>
              </w:rPr>
              <w:t>AS</w:t>
            </w:r>
            <w:r w:rsidRPr="0048284A">
              <w:rPr>
                <w:color w:val="000000"/>
                <w:sz w:val="18"/>
                <w:szCs w:val="18"/>
                <w:lang w:eastAsia="ja-JP"/>
              </w:rPr>
              <w:t xml:space="preserve"> CLOSING_BAL_DR</w:t>
            </w:r>
            <w:r w:rsidRPr="0048284A">
              <w:rPr>
                <w:color w:val="000080"/>
                <w:sz w:val="18"/>
                <w:szCs w:val="18"/>
                <w:lang w:eastAsia="ja-JP"/>
              </w:rPr>
              <w:t>,</w:t>
            </w:r>
            <w:r w:rsidRPr="0048284A">
              <w:rPr>
                <w:color w:val="000000"/>
                <w:sz w:val="18"/>
                <w:szCs w:val="18"/>
                <w:lang w:eastAsia="ja-JP"/>
              </w:rPr>
              <w:t xml:space="preserve"> </w:t>
            </w:r>
          </w:p>
          <w:p w14:paraId="49218170"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SUM</w:t>
            </w:r>
            <w:r w:rsidRPr="0048284A">
              <w:rPr>
                <w:color w:val="000080"/>
                <w:sz w:val="18"/>
                <w:szCs w:val="18"/>
                <w:lang w:eastAsia="ja-JP"/>
              </w:rPr>
              <w:t>(</w:t>
            </w:r>
            <w:r w:rsidRPr="0048284A">
              <w:rPr>
                <w:color w:val="000000"/>
                <w:sz w:val="18"/>
                <w:szCs w:val="18"/>
                <w:lang w:eastAsia="ja-JP"/>
              </w:rPr>
              <w:t>C_TBTH</w:t>
            </w:r>
            <w:r w:rsidRPr="0048284A">
              <w:rPr>
                <w:color w:val="000080"/>
                <w:sz w:val="18"/>
                <w:szCs w:val="18"/>
                <w:lang w:eastAsia="ja-JP"/>
              </w:rPr>
              <w:t>.</w:t>
            </w:r>
            <w:r w:rsidRPr="0048284A">
              <w:rPr>
                <w:color w:val="000000"/>
                <w:sz w:val="18"/>
                <w:szCs w:val="18"/>
                <w:lang w:eastAsia="ja-JP"/>
              </w:rPr>
              <w:t>CLOSING_BAL_CR</w:t>
            </w:r>
            <w:r w:rsidRPr="0048284A">
              <w:rPr>
                <w:color w:val="000080"/>
                <w:sz w:val="18"/>
                <w:szCs w:val="18"/>
                <w:lang w:eastAsia="ja-JP"/>
              </w:rPr>
              <w:t>)</w:t>
            </w:r>
            <w:r w:rsidRPr="00D66306">
              <w:rPr>
                <w:color w:val="0000FF"/>
                <w:sz w:val="18"/>
                <w:szCs w:val="18"/>
                <w:lang w:eastAsia="ja-JP"/>
              </w:rPr>
              <w:t xml:space="preserve"> </w:t>
            </w:r>
            <w:r>
              <w:rPr>
                <w:color w:val="0000FF"/>
                <w:sz w:val="18"/>
                <w:szCs w:val="18"/>
                <w:lang w:eastAsia="ja-JP"/>
              </w:rPr>
              <w:t>AS</w:t>
            </w:r>
            <w:r w:rsidRPr="0048284A">
              <w:rPr>
                <w:color w:val="000000"/>
                <w:sz w:val="18"/>
                <w:szCs w:val="18"/>
                <w:lang w:eastAsia="ja-JP"/>
              </w:rPr>
              <w:t xml:space="preserve"> CLOSING_BAL_CR</w:t>
            </w:r>
            <w:r w:rsidRPr="0048284A">
              <w:rPr>
                <w:color w:val="000080"/>
                <w:sz w:val="18"/>
                <w:szCs w:val="18"/>
                <w:lang w:eastAsia="ja-JP"/>
              </w:rPr>
              <w:t>,</w:t>
            </w:r>
            <w:r w:rsidRPr="0048284A">
              <w:rPr>
                <w:color w:val="000000"/>
                <w:sz w:val="18"/>
                <w:szCs w:val="18"/>
                <w:lang w:eastAsia="ja-JP"/>
              </w:rPr>
              <w:t xml:space="preserve"> </w:t>
            </w:r>
          </w:p>
          <w:p w14:paraId="256F9316"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SUM</w:t>
            </w:r>
            <w:r w:rsidRPr="0048284A">
              <w:rPr>
                <w:color w:val="000080"/>
                <w:sz w:val="18"/>
                <w:szCs w:val="18"/>
                <w:lang w:eastAsia="ja-JP"/>
              </w:rPr>
              <w:t xml:space="preserve"> (</w:t>
            </w:r>
            <w:r w:rsidRPr="0048284A">
              <w:rPr>
                <w:color w:val="000000"/>
                <w:sz w:val="18"/>
                <w:szCs w:val="18"/>
                <w:lang w:eastAsia="ja-JP"/>
              </w:rPr>
              <w:t>TOTAL_DR</w:t>
            </w:r>
            <w:r w:rsidRPr="0048284A">
              <w:rPr>
                <w:color w:val="000080"/>
                <w:sz w:val="18"/>
                <w:szCs w:val="18"/>
                <w:lang w:eastAsia="ja-JP"/>
              </w:rPr>
              <w:t>)</w:t>
            </w:r>
            <w:r w:rsidRPr="0048284A">
              <w:rPr>
                <w:color w:val="000000"/>
                <w:sz w:val="18"/>
                <w:szCs w:val="18"/>
                <w:lang w:eastAsia="ja-JP"/>
              </w:rPr>
              <w:t xml:space="preserve"> </w:t>
            </w:r>
            <w:r>
              <w:rPr>
                <w:color w:val="0000FF"/>
                <w:sz w:val="18"/>
                <w:szCs w:val="18"/>
                <w:lang w:eastAsia="ja-JP"/>
              </w:rPr>
              <w:t>AS</w:t>
            </w:r>
            <w:r w:rsidRPr="0048284A">
              <w:rPr>
                <w:color w:val="000000"/>
                <w:sz w:val="18"/>
                <w:szCs w:val="18"/>
                <w:lang w:eastAsia="ja-JP"/>
              </w:rPr>
              <w:t xml:space="preserve"> TOTAL_DR</w:t>
            </w:r>
            <w:r w:rsidRPr="0048284A">
              <w:rPr>
                <w:color w:val="000080"/>
                <w:sz w:val="18"/>
                <w:szCs w:val="18"/>
                <w:lang w:eastAsia="ja-JP"/>
              </w:rPr>
              <w:t>,</w:t>
            </w:r>
            <w:r w:rsidRPr="0048284A">
              <w:rPr>
                <w:color w:val="000000"/>
                <w:sz w:val="18"/>
                <w:szCs w:val="18"/>
                <w:lang w:eastAsia="ja-JP"/>
              </w:rPr>
              <w:t xml:space="preserve"> </w:t>
            </w:r>
          </w:p>
          <w:p w14:paraId="446A6DF6"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SUM</w:t>
            </w:r>
            <w:r w:rsidRPr="0048284A">
              <w:rPr>
                <w:color w:val="000080"/>
                <w:sz w:val="18"/>
                <w:szCs w:val="18"/>
                <w:lang w:eastAsia="ja-JP"/>
              </w:rPr>
              <w:t xml:space="preserve"> (</w:t>
            </w:r>
            <w:r w:rsidRPr="0048284A">
              <w:rPr>
                <w:color w:val="000000"/>
                <w:sz w:val="18"/>
                <w:szCs w:val="18"/>
                <w:lang w:eastAsia="ja-JP"/>
              </w:rPr>
              <w:t>TOTAL_CR</w:t>
            </w:r>
            <w:r w:rsidRPr="0048284A">
              <w:rPr>
                <w:color w:val="000080"/>
                <w:sz w:val="18"/>
                <w:szCs w:val="18"/>
                <w:lang w:eastAsia="ja-JP"/>
              </w:rPr>
              <w:t>)</w:t>
            </w:r>
            <w:r w:rsidRPr="0048284A">
              <w:rPr>
                <w:color w:val="000000"/>
                <w:sz w:val="18"/>
                <w:szCs w:val="18"/>
                <w:lang w:eastAsia="ja-JP"/>
              </w:rPr>
              <w:t xml:space="preserve"> </w:t>
            </w:r>
            <w:r>
              <w:rPr>
                <w:color w:val="0000FF"/>
                <w:sz w:val="18"/>
                <w:szCs w:val="18"/>
                <w:lang w:eastAsia="ja-JP"/>
              </w:rPr>
              <w:t>AS</w:t>
            </w:r>
            <w:r w:rsidRPr="0048284A">
              <w:rPr>
                <w:color w:val="000000"/>
                <w:sz w:val="18"/>
                <w:szCs w:val="18"/>
                <w:lang w:eastAsia="ja-JP"/>
              </w:rPr>
              <w:t xml:space="preserve"> TOTAL_CR</w:t>
            </w:r>
            <w:r w:rsidRPr="0048284A">
              <w:rPr>
                <w:color w:val="000080"/>
                <w:sz w:val="18"/>
                <w:szCs w:val="18"/>
                <w:lang w:eastAsia="ja-JP"/>
              </w:rPr>
              <w:t>,</w:t>
            </w:r>
            <w:r w:rsidRPr="0048284A">
              <w:rPr>
                <w:color w:val="000000"/>
                <w:sz w:val="18"/>
                <w:szCs w:val="18"/>
                <w:lang w:eastAsia="ja-JP"/>
              </w:rPr>
              <w:t xml:space="preserve"> </w:t>
            </w:r>
          </w:p>
          <w:p w14:paraId="42094E55"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00"/>
                <w:sz w:val="18"/>
                <w:szCs w:val="18"/>
                <w:lang w:eastAsia="ja-JP"/>
              </w:rPr>
              <w:t>C_TBTH</w:t>
            </w:r>
            <w:r w:rsidRPr="0048284A">
              <w:rPr>
                <w:color w:val="000080"/>
                <w:sz w:val="18"/>
                <w:szCs w:val="18"/>
                <w:lang w:eastAsia="ja-JP"/>
              </w:rPr>
              <w:t>.</w:t>
            </w:r>
            <w:r w:rsidRPr="0048284A">
              <w:rPr>
                <w:color w:val="000000"/>
                <w:sz w:val="18"/>
                <w:szCs w:val="18"/>
                <w:lang w:eastAsia="ja-JP"/>
              </w:rPr>
              <w:t>CCY</w:t>
            </w:r>
            <w:r w:rsidRPr="0048284A">
              <w:rPr>
                <w:color w:val="000080"/>
                <w:sz w:val="18"/>
                <w:szCs w:val="18"/>
                <w:lang w:eastAsia="ja-JP"/>
              </w:rPr>
              <w:t>,</w:t>
            </w:r>
            <w:r w:rsidRPr="0048284A">
              <w:rPr>
                <w:color w:val="000000"/>
                <w:sz w:val="18"/>
                <w:szCs w:val="18"/>
                <w:lang w:eastAsia="ja-JP"/>
              </w:rPr>
              <w:t xml:space="preserve"> </w:t>
            </w:r>
          </w:p>
          <w:p w14:paraId="7A0EF628"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00"/>
                <w:sz w:val="18"/>
                <w:szCs w:val="18"/>
                <w:lang w:eastAsia="ja-JP"/>
              </w:rPr>
              <w:t>C_TBTH</w:t>
            </w:r>
            <w:r w:rsidRPr="0048284A">
              <w:rPr>
                <w:color w:val="000080"/>
                <w:sz w:val="18"/>
                <w:szCs w:val="18"/>
                <w:lang w:eastAsia="ja-JP"/>
              </w:rPr>
              <w:t>.</w:t>
            </w:r>
            <w:r w:rsidRPr="0048284A">
              <w:rPr>
                <w:color w:val="000000"/>
                <w:sz w:val="18"/>
                <w:szCs w:val="18"/>
                <w:lang w:eastAsia="ja-JP"/>
              </w:rPr>
              <w:t xml:space="preserve">GL_SUB_HEAD_CODE </w:t>
            </w:r>
          </w:p>
          <w:p w14:paraId="2B065039" w14:textId="77777777" w:rsidR="006A522F" w:rsidRPr="0048284A" w:rsidRDefault="006A522F" w:rsidP="00415767">
            <w:pPr>
              <w:shd w:val="clear" w:color="auto" w:fill="FFFFFF"/>
              <w:ind w:left="720"/>
              <w:rPr>
                <w:color w:val="000000"/>
                <w:sz w:val="18"/>
                <w:szCs w:val="18"/>
                <w:lang w:eastAsia="ja-JP"/>
              </w:rPr>
            </w:pPr>
            <w:r w:rsidRPr="0048284A">
              <w:rPr>
                <w:color w:val="0000FF"/>
                <w:sz w:val="18"/>
                <w:szCs w:val="18"/>
                <w:lang w:eastAsia="ja-JP"/>
              </w:rPr>
              <w:t>FROM</w:t>
            </w:r>
            <w:r>
              <w:rPr>
                <w:color w:val="000000"/>
                <w:sz w:val="18"/>
                <w:szCs w:val="18"/>
                <w:lang w:eastAsia="ja-JP"/>
              </w:rPr>
              <w:t xml:space="preserve"> </w:t>
            </w:r>
            <w:r w:rsidRPr="0048284A">
              <w:rPr>
                <w:color w:val="000000"/>
                <w:sz w:val="18"/>
                <w:szCs w:val="18"/>
                <w:lang w:eastAsia="ja-JP"/>
              </w:rPr>
              <w:t>CUSTOM</w:t>
            </w:r>
            <w:r w:rsidRPr="0048284A">
              <w:rPr>
                <w:color w:val="000080"/>
                <w:sz w:val="18"/>
                <w:szCs w:val="18"/>
                <w:lang w:eastAsia="ja-JP"/>
              </w:rPr>
              <w:t>.</w:t>
            </w:r>
            <w:r w:rsidRPr="0048284A">
              <w:rPr>
                <w:color w:val="000000"/>
                <w:sz w:val="18"/>
                <w:szCs w:val="18"/>
                <w:lang w:eastAsia="ja-JP"/>
              </w:rPr>
              <w:t xml:space="preserve">C_TBTH C_TBTH </w:t>
            </w:r>
          </w:p>
          <w:p w14:paraId="2C405F91" w14:textId="77777777" w:rsidR="006A522F" w:rsidRPr="0048284A" w:rsidRDefault="006A522F" w:rsidP="00415767">
            <w:pPr>
              <w:shd w:val="clear" w:color="auto" w:fill="FFFFFF"/>
              <w:ind w:left="720"/>
              <w:rPr>
                <w:color w:val="000000"/>
                <w:sz w:val="18"/>
                <w:szCs w:val="18"/>
                <w:lang w:eastAsia="ja-JP"/>
              </w:rPr>
            </w:pPr>
            <w:r w:rsidRPr="0048284A">
              <w:rPr>
                <w:color w:val="0000FF"/>
                <w:sz w:val="18"/>
                <w:szCs w:val="18"/>
                <w:lang w:eastAsia="ja-JP"/>
              </w:rPr>
              <w:t>WHERE</w:t>
            </w:r>
            <w:r w:rsidRPr="0048284A">
              <w:rPr>
                <w:color w:val="000000"/>
                <w:sz w:val="18"/>
                <w:szCs w:val="18"/>
                <w:lang w:eastAsia="ja-JP"/>
              </w:rPr>
              <w:t xml:space="preserve"> C_TBTH</w:t>
            </w:r>
            <w:r w:rsidRPr="0048284A">
              <w:rPr>
                <w:color w:val="000080"/>
                <w:sz w:val="18"/>
                <w:szCs w:val="18"/>
                <w:lang w:eastAsia="ja-JP"/>
              </w:rPr>
              <w:t>.</w:t>
            </w:r>
            <w:r w:rsidRPr="0048284A">
              <w:rPr>
                <w:color w:val="000000"/>
                <w:sz w:val="18"/>
                <w:szCs w:val="18"/>
                <w:lang w:eastAsia="ja-JP"/>
              </w:rPr>
              <w:t xml:space="preserve">BANK_ID </w:t>
            </w:r>
            <w:r w:rsidRPr="0048284A">
              <w:rPr>
                <w:color w:val="000080"/>
                <w:sz w:val="18"/>
                <w:szCs w:val="18"/>
                <w:lang w:eastAsia="ja-JP"/>
              </w:rPr>
              <w:t>=</w:t>
            </w:r>
            <w:r w:rsidRPr="0048284A">
              <w:rPr>
                <w:color w:val="000000"/>
                <w:sz w:val="18"/>
                <w:szCs w:val="18"/>
                <w:lang w:eastAsia="ja-JP"/>
              </w:rPr>
              <w:t xml:space="preserve"> </w:t>
            </w:r>
            <w:r w:rsidRPr="0048284A">
              <w:rPr>
                <w:color w:val="808080"/>
                <w:sz w:val="18"/>
                <w:szCs w:val="18"/>
                <w:lang w:eastAsia="ja-JP"/>
              </w:rPr>
              <w:t>'01'</w:t>
            </w:r>
            <w:r w:rsidRPr="0048284A">
              <w:rPr>
                <w:color w:val="000000"/>
                <w:sz w:val="18"/>
                <w:szCs w:val="18"/>
                <w:lang w:eastAsia="ja-JP"/>
              </w:rPr>
              <w:t xml:space="preserve"> </w:t>
            </w:r>
          </w:p>
          <w:p w14:paraId="3C9F14BE"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AND</w:t>
            </w:r>
            <w:r w:rsidRPr="0048284A">
              <w:rPr>
                <w:color w:val="000000"/>
                <w:sz w:val="18"/>
                <w:szCs w:val="18"/>
                <w:lang w:eastAsia="ja-JP"/>
              </w:rPr>
              <w:t xml:space="preserve"> C_TBTH</w:t>
            </w:r>
            <w:r w:rsidRPr="0048284A">
              <w:rPr>
                <w:color w:val="000080"/>
                <w:sz w:val="18"/>
                <w:szCs w:val="18"/>
                <w:lang w:eastAsia="ja-JP"/>
              </w:rPr>
              <w:t>.</w:t>
            </w:r>
            <w:r w:rsidRPr="0048284A">
              <w:rPr>
                <w:color w:val="000000"/>
                <w:sz w:val="18"/>
                <w:szCs w:val="18"/>
                <w:lang w:eastAsia="ja-JP"/>
              </w:rPr>
              <w:t xml:space="preserve">DEL_FLG </w:t>
            </w:r>
            <w:r w:rsidRPr="0048284A">
              <w:rPr>
                <w:color w:val="000080"/>
                <w:sz w:val="18"/>
                <w:szCs w:val="18"/>
                <w:lang w:eastAsia="ja-JP"/>
              </w:rPr>
              <w:t>=</w:t>
            </w:r>
            <w:r w:rsidRPr="0048284A">
              <w:rPr>
                <w:color w:val="000000"/>
                <w:sz w:val="18"/>
                <w:szCs w:val="18"/>
                <w:lang w:eastAsia="ja-JP"/>
              </w:rPr>
              <w:t xml:space="preserve"> </w:t>
            </w:r>
            <w:r w:rsidRPr="0048284A">
              <w:rPr>
                <w:color w:val="808080"/>
                <w:sz w:val="18"/>
                <w:szCs w:val="18"/>
                <w:lang w:eastAsia="ja-JP"/>
              </w:rPr>
              <w:t>'N'</w:t>
            </w:r>
            <w:r w:rsidRPr="0048284A">
              <w:rPr>
                <w:color w:val="000000"/>
                <w:sz w:val="18"/>
                <w:szCs w:val="18"/>
                <w:lang w:eastAsia="ja-JP"/>
              </w:rPr>
              <w:t xml:space="preserve"> </w:t>
            </w:r>
          </w:p>
          <w:p w14:paraId="3DEB9969"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AND</w:t>
            </w:r>
            <w:r w:rsidRPr="0048284A">
              <w:rPr>
                <w:color w:val="000000"/>
                <w:sz w:val="18"/>
                <w:szCs w:val="18"/>
                <w:lang w:eastAsia="ja-JP"/>
              </w:rPr>
              <w:t xml:space="preserve"> C_TBTH</w:t>
            </w:r>
            <w:r w:rsidRPr="0048284A">
              <w:rPr>
                <w:color w:val="000080"/>
                <w:sz w:val="18"/>
                <w:szCs w:val="18"/>
                <w:lang w:eastAsia="ja-JP"/>
              </w:rPr>
              <w:t>.</w:t>
            </w:r>
            <w:r w:rsidRPr="0048284A">
              <w:rPr>
                <w:color w:val="000000"/>
                <w:sz w:val="18"/>
                <w:szCs w:val="18"/>
                <w:lang w:eastAsia="ja-JP"/>
              </w:rPr>
              <w:t xml:space="preserve">CCY </w:t>
            </w:r>
            <w:r w:rsidRPr="0048284A">
              <w:rPr>
                <w:color w:val="000080"/>
                <w:sz w:val="18"/>
                <w:szCs w:val="18"/>
                <w:lang w:eastAsia="ja-JP"/>
              </w:rPr>
              <w:t>=</w:t>
            </w:r>
            <w:r w:rsidRPr="0048284A">
              <w:rPr>
                <w:color w:val="000000"/>
                <w:sz w:val="18"/>
                <w:szCs w:val="18"/>
                <w:lang w:eastAsia="ja-JP"/>
              </w:rPr>
              <w:t xml:space="preserve"> </w:t>
            </w:r>
            <w:r w:rsidRPr="0048284A">
              <w:rPr>
                <w:color w:val="808080"/>
                <w:sz w:val="18"/>
                <w:szCs w:val="18"/>
                <w:lang w:eastAsia="ja-JP"/>
              </w:rPr>
              <w:t>'VND'</w:t>
            </w:r>
            <w:r w:rsidRPr="0048284A">
              <w:rPr>
                <w:color w:val="000000"/>
                <w:sz w:val="18"/>
                <w:szCs w:val="18"/>
                <w:lang w:eastAsia="ja-JP"/>
              </w:rPr>
              <w:t xml:space="preserve"> </w:t>
            </w:r>
          </w:p>
          <w:p w14:paraId="12692990"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AND</w:t>
            </w:r>
            <w:r w:rsidRPr="0048284A">
              <w:rPr>
                <w:color w:val="000000"/>
                <w:sz w:val="18"/>
                <w:szCs w:val="18"/>
                <w:lang w:eastAsia="ja-JP"/>
              </w:rPr>
              <w:t xml:space="preserve"> C_TBTH</w:t>
            </w:r>
            <w:r w:rsidRPr="0048284A">
              <w:rPr>
                <w:color w:val="000080"/>
                <w:sz w:val="18"/>
                <w:szCs w:val="18"/>
                <w:lang w:eastAsia="ja-JP"/>
              </w:rPr>
              <w:t>.</w:t>
            </w:r>
            <w:r w:rsidRPr="0048284A">
              <w:rPr>
                <w:color w:val="000000"/>
                <w:sz w:val="18"/>
                <w:szCs w:val="18"/>
                <w:lang w:eastAsia="ja-JP"/>
              </w:rPr>
              <w:t xml:space="preserve">FROM_DATE </w:t>
            </w:r>
            <w:r w:rsidRPr="0048284A">
              <w:rPr>
                <w:color w:val="0000FF"/>
                <w:sz w:val="18"/>
                <w:szCs w:val="18"/>
                <w:lang w:eastAsia="ja-JP"/>
              </w:rPr>
              <w:t>BETWEEN</w:t>
            </w:r>
            <w:r w:rsidRPr="0048284A">
              <w:rPr>
                <w:color w:val="000000"/>
                <w:sz w:val="18"/>
                <w:szCs w:val="18"/>
                <w:lang w:eastAsia="ja-JP"/>
              </w:rPr>
              <w:t xml:space="preserve"> </w:t>
            </w:r>
            <w:r>
              <w:rPr>
                <w:color w:val="000000"/>
                <w:sz w:val="18"/>
                <w:szCs w:val="18"/>
                <w:lang w:eastAsia="ja-JP"/>
              </w:rPr>
              <w:t>‘&lt;TỪ_NGÀY_BÁO_CÁO&gt;‘</w:t>
            </w:r>
            <w:r w:rsidRPr="0048284A">
              <w:rPr>
                <w:color w:val="000000"/>
                <w:sz w:val="18"/>
                <w:szCs w:val="18"/>
                <w:lang w:eastAsia="ja-JP"/>
              </w:rPr>
              <w:t xml:space="preserve"> </w:t>
            </w:r>
          </w:p>
          <w:p w14:paraId="676C39AC"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AND</w:t>
            </w:r>
            <w:r w:rsidRPr="0048284A">
              <w:rPr>
                <w:color w:val="000000"/>
                <w:sz w:val="18"/>
                <w:szCs w:val="18"/>
                <w:lang w:eastAsia="ja-JP"/>
              </w:rPr>
              <w:t xml:space="preserve"> </w:t>
            </w:r>
            <w:r>
              <w:rPr>
                <w:color w:val="000000"/>
                <w:sz w:val="18"/>
                <w:szCs w:val="18"/>
                <w:lang w:eastAsia="ja-JP"/>
              </w:rPr>
              <w:t>‘&lt;ĐẾN_NGÀY_BÁO_CÁO&gt;‘</w:t>
            </w:r>
            <w:r w:rsidRPr="0048284A">
              <w:rPr>
                <w:color w:val="000000"/>
                <w:sz w:val="18"/>
                <w:szCs w:val="18"/>
                <w:lang w:eastAsia="ja-JP"/>
              </w:rPr>
              <w:t xml:space="preserve"> </w:t>
            </w:r>
          </w:p>
          <w:p w14:paraId="3DED7CD0"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AND</w:t>
            </w:r>
            <w:r w:rsidRPr="0048284A">
              <w:rPr>
                <w:color w:val="000000"/>
                <w:sz w:val="18"/>
                <w:szCs w:val="18"/>
                <w:lang w:eastAsia="ja-JP"/>
              </w:rPr>
              <w:t xml:space="preserve"> C_TBTH</w:t>
            </w:r>
            <w:r w:rsidRPr="0048284A">
              <w:rPr>
                <w:color w:val="000080"/>
                <w:sz w:val="18"/>
                <w:szCs w:val="18"/>
                <w:lang w:eastAsia="ja-JP"/>
              </w:rPr>
              <w:t>.</w:t>
            </w:r>
            <w:r w:rsidRPr="0048284A">
              <w:rPr>
                <w:color w:val="000000"/>
                <w:sz w:val="18"/>
                <w:szCs w:val="18"/>
                <w:lang w:eastAsia="ja-JP"/>
              </w:rPr>
              <w:t xml:space="preserve">GL_SUB_HEAD_CODE </w:t>
            </w:r>
            <w:r w:rsidRPr="0048284A">
              <w:rPr>
                <w:color w:val="000080"/>
                <w:sz w:val="18"/>
                <w:szCs w:val="18"/>
                <w:lang w:eastAsia="ja-JP"/>
              </w:rPr>
              <w:t>&lt;&gt;</w:t>
            </w:r>
            <w:r w:rsidRPr="0048284A">
              <w:rPr>
                <w:color w:val="000000"/>
                <w:sz w:val="18"/>
                <w:szCs w:val="18"/>
                <w:lang w:eastAsia="ja-JP"/>
              </w:rPr>
              <w:t xml:space="preserve"> </w:t>
            </w:r>
            <w:r w:rsidRPr="0048284A">
              <w:rPr>
                <w:color w:val="808080"/>
                <w:sz w:val="18"/>
                <w:szCs w:val="18"/>
                <w:lang w:eastAsia="ja-JP"/>
              </w:rPr>
              <w:t>'99999'</w:t>
            </w:r>
            <w:r w:rsidRPr="0048284A">
              <w:rPr>
                <w:color w:val="000000"/>
                <w:sz w:val="18"/>
                <w:szCs w:val="18"/>
                <w:lang w:eastAsia="ja-JP"/>
              </w:rPr>
              <w:t xml:space="preserve"> </w:t>
            </w:r>
          </w:p>
          <w:p w14:paraId="5AD9FEAB" w14:textId="77777777" w:rsidR="006A522F" w:rsidRPr="0048284A" w:rsidRDefault="006A522F" w:rsidP="00415767">
            <w:pPr>
              <w:shd w:val="clear" w:color="auto" w:fill="FFFFFF"/>
              <w:ind w:left="720"/>
              <w:rPr>
                <w:color w:val="000000"/>
                <w:sz w:val="18"/>
                <w:szCs w:val="18"/>
                <w:lang w:eastAsia="ja-JP"/>
              </w:rPr>
            </w:pPr>
            <w:r w:rsidRPr="0048284A">
              <w:rPr>
                <w:color w:val="000000"/>
                <w:sz w:val="18"/>
                <w:szCs w:val="18"/>
                <w:lang w:eastAsia="ja-JP"/>
              </w:rPr>
              <w:t xml:space="preserve">    </w:t>
            </w:r>
            <w:r>
              <w:rPr>
                <w:color w:val="000000"/>
                <w:sz w:val="18"/>
                <w:szCs w:val="18"/>
                <w:lang w:eastAsia="ja-JP"/>
              </w:rPr>
              <w:t xml:space="preserve">           </w:t>
            </w:r>
            <w:r w:rsidRPr="0048284A">
              <w:rPr>
                <w:color w:val="0000FF"/>
                <w:sz w:val="18"/>
                <w:szCs w:val="18"/>
                <w:lang w:eastAsia="ja-JP"/>
              </w:rPr>
              <w:t>AND</w:t>
            </w:r>
            <w:r w:rsidRPr="0048284A">
              <w:rPr>
                <w:color w:val="000000"/>
                <w:sz w:val="18"/>
                <w:szCs w:val="18"/>
                <w:lang w:eastAsia="ja-JP"/>
              </w:rPr>
              <w:t xml:space="preserve"> </w:t>
            </w:r>
            <w:r w:rsidRPr="0048284A">
              <w:rPr>
                <w:color w:val="0000FF"/>
                <w:sz w:val="18"/>
                <w:szCs w:val="18"/>
                <w:lang w:eastAsia="ja-JP"/>
              </w:rPr>
              <w:t>SUBSTR</w:t>
            </w:r>
            <w:r w:rsidRPr="0048284A">
              <w:rPr>
                <w:color w:val="000080"/>
                <w:sz w:val="18"/>
                <w:szCs w:val="18"/>
                <w:lang w:eastAsia="ja-JP"/>
              </w:rPr>
              <w:t>(</w:t>
            </w:r>
            <w:r w:rsidRPr="0048284A">
              <w:rPr>
                <w:color w:val="000000"/>
                <w:sz w:val="18"/>
                <w:szCs w:val="18"/>
                <w:lang w:eastAsia="ja-JP"/>
              </w:rPr>
              <w:t>C_TBTH</w:t>
            </w:r>
            <w:r w:rsidRPr="0048284A">
              <w:rPr>
                <w:color w:val="000080"/>
                <w:sz w:val="18"/>
                <w:szCs w:val="18"/>
                <w:lang w:eastAsia="ja-JP"/>
              </w:rPr>
              <w:t>.</w:t>
            </w:r>
            <w:r w:rsidRPr="0048284A">
              <w:rPr>
                <w:color w:val="000000"/>
                <w:sz w:val="18"/>
                <w:szCs w:val="18"/>
                <w:lang w:eastAsia="ja-JP"/>
              </w:rPr>
              <w:t>GL_SUB_HEAD_CODE</w:t>
            </w:r>
            <w:r w:rsidRPr="0048284A">
              <w:rPr>
                <w:color w:val="000080"/>
                <w:sz w:val="18"/>
                <w:szCs w:val="18"/>
                <w:lang w:eastAsia="ja-JP"/>
              </w:rPr>
              <w:t>,</w:t>
            </w:r>
            <w:r w:rsidRPr="0048284A">
              <w:rPr>
                <w:color w:val="000000"/>
                <w:sz w:val="18"/>
                <w:szCs w:val="18"/>
                <w:lang w:eastAsia="ja-JP"/>
              </w:rPr>
              <w:t xml:space="preserve"> </w:t>
            </w:r>
            <w:r w:rsidRPr="0048284A">
              <w:rPr>
                <w:color w:val="FF8000"/>
                <w:sz w:val="18"/>
                <w:szCs w:val="18"/>
                <w:lang w:eastAsia="ja-JP"/>
              </w:rPr>
              <w:t>1</w:t>
            </w:r>
            <w:r w:rsidRPr="0048284A">
              <w:rPr>
                <w:color w:val="000080"/>
                <w:sz w:val="18"/>
                <w:szCs w:val="18"/>
                <w:lang w:eastAsia="ja-JP"/>
              </w:rPr>
              <w:t>,</w:t>
            </w:r>
            <w:r w:rsidRPr="0048284A">
              <w:rPr>
                <w:color w:val="000000"/>
                <w:sz w:val="18"/>
                <w:szCs w:val="18"/>
                <w:lang w:eastAsia="ja-JP"/>
              </w:rPr>
              <w:t xml:space="preserve"> </w:t>
            </w:r>
            <w:r w:rsidRPr="0048284A">
              <w:rPr>
                <w:color w:val="FF8000"/>
                <w:sz w:val="18"/>
                <w:szCs w:val="18"/>
                <w:lang w:eastAsia="ja-JP"/>
              </w:rPr>
              <w:t>1</w:t>
            </w:r>
            <w:r w:rsidRPr="0048284A">
              <w:rPr>
                <w:color w:val="000080"/>
                <w:sz w:val="18"/>
                <w:szCs w:val="18"/>
                <w:lang w:eastAsia="ja-JP"/>
              </w:rPr>
              <w:t>)</w:t>
            </w:r>
            <w:r w:rsidRPr="0048284A">
              <w:rPr>
                <w:color w:val="000000"/>
                <w:sz w:val="18"/>
                <w:szCs w:val="18"/>
                <w:lang w:eastAsia="ja-JP"/>
              </w:rPr>
              <w:t xml:space="preserve"> </w:t>
            </w:r>
            <w:r w:rsidRPr="0048284A">
              <w:rPr>
                <w:color w:val="0000FF"/>
                <w:sz w:val="18"/>
                <w:szCs w:val="18"/>
                <w:lang w:eastAsia="ja-JP"/>
              </w:rPr>
              <w:t>IN</w:t>
            </w:r>
            <w:r w:rsidRPr="0048284A">
              <w:rPr>
                <w:color w:val="000000"/>
                <w:sz w:val="18"/>
                <w:szCs w:val="18"/>
                <w:lang w:eastAsia="ja-JP"/>
              </w:rPr>
              <w:t xml:space="preserve"> </w:t>
            </w:r>
            <w:r w:rsidRPr="0048284A">
              <w:rPr>
                <w:color w:val="000080"/>
                <w:sz w:val="18"/>
                <w:szCs w:val="18"/>
                <w:lang w:eastAsia="ja-JP"/>
              </w:rPr>
              <w:t>(</w:t>
            </w:r>
            <w:r w:rsidRPr="0048284A">
              <w:rPr>
                <w:color w:val="808080"/>
                <w:sz w:val="18"/>
                <w:szCs w:val="18"/>
                <w:lang w:eastAsia="ja-JP"/>
              </w:rPr>
              <w:t>'7'</w:t>
            </w:r>
            <w:r w:rsidRPr="0048284A">
              <w:rPr>
                <w:color w:val="000080"/>
                <w:sz w:val="18"/>
                <w:szCs w:val="18"/>
                <w:lang w:eastAsia="ja-JP"/>
              </w:rPr>
              <w:t>,</w:t>
            </w:r>
            <w:r w:rsidRPr="0048284A">
              <w:rPr>
                <w:color w:val="000000"/>
                <w:sz w:val="18"/>
                <w:szCs w:val="18"/>
                <w:lang w:eastAsia="ja-JP"/>
              </w:rPr>
              <w:t xml:space="preserve"> </w:t>
            </w:r>
            <w:r w:rsidRPr="0048284A">
              <w:rPr>
                <w:color w:val="808080"/>
                <w:sz w:val="18"/>
                <w:szCs w:val="18"/>
                <w:lang w:eastAsia="ja-JP"/>
              </w:rPr>
              <w:t>'8'</w:t>
            </w:r>
            <w:r w:rsidRPr="0048284A">
              <w:rPr>
                <w:color w:val="000080"/>
                <w:sz w:val="18"/>
                <w:szCs w:val="18"/>
                <w:lang w:eastAsia="ja-JP"/>
              </w:rPr>
              <w:t>)</w:t>
            </w:r>
            <w:r w:rsidRPr="0048284A">
              <w:rPr>
                <w:color w:val="000000"/>
                <w:sz w:val="18"/>
                <w:szCs w:val="18"/>
                <w:lang w:eastAsia="ja-JP"/>
              </w:rPr>
              <w:t xml:space="preserve"> </w:t>
            </w:r>
          </w:p>
          <w:p w14:paraId="780BCE6B" w14:textId="77777777" w:rsidR="006A522F" w:rsidRDefault="006A522F" w:rsidP="00415767">
            <w:pPr>
              <w:shd w:val="clear" w:color="auto" w:fill="FFFFFF"/>
              <w:ind w:left="720"/>
              <w:rPr>
                <w:color w:val="000000"/>
                <w:sz w:val="18"/>
                <w:szCs w:val="18"/>
                <w:lang w:eastAsia="ja-JP"/>
              </w:rPr>
            </w:pPr>
            <w:r w:rsidRPr="0048284A">
              <w:rPr>
                <w:color w:val="0000FF"/>
                <w:sz w:val="18"/>
                <w:szCs w:val="18"/>
                <w:lang w:eastAsia="ja-JP"/>
              </w:rPr>
              <w:t>GROUP</w:t>
            </w:r>
            <w:r w:rsidRPr="0048284A">
              <w:rPr>
                <w:color w:val="000000"/>
                <w:sz w:val="18"/>
                <w:szCs w:val="18"/>
                <w:lang w:eastAsia="ja-JP"/>
              </w:rPr>
              <w:t xml:space="preserve"> </w:t>
            </w:r>
            <w:r w:rsidRPr="0048284A">
              <w:rPr>
                <w:color w:val="0000FF"/>
                <w:sz w:val="18"/>
                <w:szCs w:val="18"/>
                <w:lang w:eastAsia="ja-JP"/>
              </w:rPr>
              <w:t>BY</w:t>
            </w:r>
            <w:r w:rsidRPr="0048284A">
              <w:rPr>
                <w:color w:val="000000"/>
                <w:sz w:val="18"/>
                <w:szCs w:val="18"/>
                <w:lang w:eastAsia="ja-JP"/>
              </w:rPr>
              <w:t xml:space="preserve"> </w:t>
            </w:r>
            <w:r>
              <w:rPr>
                <w:color w:val="000000"/>
                <w:sz w:val="18"/>
                <w:szCs w:val="18"/>
                <w:lang w:eastAsia="ja-JP"/>
              </w:rPr>
              <w:t xml:space="preserve"> </w:t>
            </w:r>
            <w:r w:rsidRPr="0048284A">
              <w:rPr>
                <w:color w:val="000000"/>
                <w:sz w:val="18"/>
                <w:szCs w:val="18"/>
                <w:lang w:eastAsia="ja-JP"/>
              </w:rPr>
              <w:t>C_TBTH</w:t>
            </w:r>
            <w:r w:rsidRPr="0048284A">
              <w:rPr>
                <w:color w:val="000080"/>
                <w:sz w:val="18"/>
                <w:szCs w:val="18"/>
                <w:lang w:eastAsia="ja-JP"/>
              </w:rPr>
              <w:t>.</w:t>
            </w:r>
            <w:r w:rsidRPr="0048284A">
              <w:rPr>
                <w:color w:val="000000"/>
                <w:sz w:val="18"/>
                <w:szCs w:val="18"/>
                <w:lang w:eastAsia="ja-JP"/>
              </w:rPr>
              <w:t>CCY</w:t>
            </w:r>
            <w:r w:rsidRPr="0048284A">
              <w:rPr>
                <w:color w:val="000080"/>
                <w:sz w:val="18"/>
                <w:szCs w:val="18"/>
                <w:lang w:eastAsia="ja-JP"/>
              </w:rPr>
              <w:t>,</w:t>
            </w:r>
            <w:r w:rsidRPr="0048284A">
              <w:rPr>
                <w:color w:val="000000"/>
                <w:sz w:val="18"/>
                <w:szCs w:val="18"/>
                <w:lang w:eastAsia="ja-JP"/>
              </w:rPr>
              <w:t xml:space="preserve"> C_TBTH</w:t>
            </w:r>
            <w:r w:rsidRPr="0048284A">
              <w:rPr>
                <w:color w:val="000080"/>
                <w:sz w:val="18"/>
                <w:szCs w:val="18"/>
                <w:lang w:eastAsia="ja-JP"/>
              </w:rPr>
              <w:t>.</w:t>
            </w:r>
            <w:r w:rsidRPr="0048284A">
              <w:rPr>
                <w:color w:val="000000"/>
                <w:sz w:val="18"/>
                <w:szCs w:val="18"/>
                <w:lang w:eastAsia="ja-JP"/>
              </w:rPr>
              <w:t>GL_SUB_HEAD_CODE</w:t>
            </w:r>
          </w:p>
          <w:p w14:paraId="77FAD913" w14:textId="77777777" w:rsidR="006A522F" w:rsidRDefault="006A522F" w:rsidP="00415767">
            <w:pPr>
              <w:rPr>
                <w:color w:val="000000"/>
                <w:sz w:val="18"/>
                <w:szCs w:val="18"/>
                <w:lang w:eastAsia="ja-JP"/>
              </w:rPr>
            </w:pPr>
          </w:p>
        </w:tc>
      </w:tr>
    </w:tbl>
    <w:p w14:paraId="18AD827D" w14:textId="77777777" w:rsidR="006A522F" w:rsidRPr="002E4BF1" w:rsidRDefault="006A522F" w:rsidP="006A522F">
      <w:pPr>
        <w:shd w:val="clear" w:color="auto" w:fill="FFFFFF"/>
        <w:rPr>
          <w:color w:val="000000"/>
          <w:sz w:val="18"/>
          <w:szCs w:val="18"/>
          <w:lang w:eastAsia="ja-JP"/>
        </w:rPr>
      </w:pPr>
    </w:p>
    <w:p w14:paraId="5373A896" w14:textId="77777777" w:rsidR="006A522F" w:rsidRPr="002E4BF1" w:rsidRDefault="006A522F" w:rsidP="006A522F">
      <w:pPr>
        <w:pStyle w:val="ListParagraph"/>
        <w:numPr>
          <w:ilvl w:val="0"/>
          <w:numId w:val="2"/>
        </w:numPr>
        <w:shd w:val="clear" w:color="auto" w:fill="FFFFFF"/>
        <w:suppressAutoHyphens/>
        <w:ind w:left="576"/>
        <w:rPr>
          <w:rFonts w:ascii="Times New Roman" w:hAnsi="Times New Roman"/>
          <w:sz w:val="18"/>
          <w:szCs w:val="18"/>
          <w:lang w:eastAsia="ja-JP"/>
        </w:rPr>
      </w:pPr>
      <w:r w:rsidRPr="002E4BF1">
        <w:rPr>
          <w:rFonts w:ascii="Times New Roman" w:hAnsi="Times New Roman"/>
          <w:sz w:val="24"/>
          <w:szCs w:val="24"/>
        </w:rPr>
        <w:t>Chi tiết: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4"/>
        <w:gridCol w:w="6060"/>
      </w:tblGrid>
      <w:tr w:rsidR="006A522F" w:rsidRPr="002A6B8E" w14:paraId="1D489F3A" w14:textId="77777777" w:rsidTr="00415767">
        <w:trPr>
          <w:trHeight w:val="362"/>
        </w:trPr>
        <w:tc>
          <w:tcPr>
            <w:tcW w:w="2889" w:type="pct"/>
            <w:tcBorders>
              <w:top w:val="single" w:sz="4" w:space="0" w:color="auto"/>
              <w:left w:val="single" w:sz="4" w:space="0" w:color="auto"/>
              <w:bottom w:val="single" w:sz="4" w:space="0" w:color="auto"/>
              <w:right w:val="single" w:sz="4" w:space="0" w:color="auto"/>
            </w:tcBorders>
            <w:shd w:val="clear" w:color="auto" w:fill="002060"/>
            <w:noWrap/>
            <w:hideMark/>
          </w:tcPr>
          <w:p w14:paraId="17175EA8" w14:textId="77777777" w:rsidR="006A522F" w:rsidRPr="002A6B8E" w:rsidRDefault="006A522F" w:rsidP="00415767">
            <w:pPr>
              <w:spacing w:line="276" w:lineRule="auto"/>
              <w:jc w:val="center"/>
              <w:rPr>
                <w:b/>
                <w:bCs/>
                <w:color w:val="FFFFFF" w:themeColor="background1"/>
              </w:rPr>
            </w:pPr>
            <w:r w:rsidRPr="002A6B8E">
              <w:rPr>
                <w:b/>
                <w:bCs/>
                <w:color w:val="FFFFFF" w:themeColor="background1"/>
                <w:sz w:val="22"/>
                <w:szCs w:val="22"/>
              </w:rPr>
              <w:t>Tên trường/Alias</w:t>
            </w:r>
          </w:p>
        </w:tc>
        <w:tc>
          <w:tcPr>
            <w:tcW w:w="2111" w:type="pct"/>
            <w:tcBorders>
              <w:top w:val="single" w:sz="4" w:space="0" w:color="auto"/>
              <w:left w:val="single" w:sz="4" w:space="0" w:color="auto"/>
              <w:bottom w:val="single" w:sz="4" w:space="0" w:color="auto"/>
              <w:right w:val="single" w:sz="4" w:space="0" w:color="auto"/>
            </w:tcBorders>
            <w:shd w:val="clear" w:color="auto" w:fill="002060"/>
          </w:tcPr>
          <w:p w14:paraId="7697168A" w14:textId="77777777" w:rsidR="006A522F" w:rsidRPr="002A6B8E" w:rsidRDefault="006A522F" w:rsidP="00415767">
            <w:pPr>
              <w:spacing w:line="276" w:lineRule="auto"/>
              <w:jc w:val="center"/>
              <w:rPr>
                <w:b/>
                <w:bCs/>
                <w:color w:val="FFFFFF" w:themeColor="background1"/>
              </w:rPr>
            </w:pPr>
            <w:r w:rsidRPr="002A6B8E">
              <w:rPr>
                <w:b/>
                <w:bCs/>
                <w:color w:val="FFFFFF" w:themeColor="background1"/>
                <w:sz w:val="22"/>
                <w:szCs w:val="22"/>
              </w:rPr>
              <w:t>Mô tả</w:t>
            </w:r>
          </w:p>
        </w:tc>
      </w:tr>
      <w:tr w:rsidR="006A522F" w:rsidRPr="002A6B8E" w14:paraId="00F2F5CD" w14:textId="77777777" w:rsidTr="00415767">
        <w:trPr>
          <w:trHeight w:val="362"/>
        </w:trPr>
        <w:tc>
          <w:tcPr>
            <w:tcW w:w="2889" w:type="pct"/>
            <w:tcBorders>
              <w:top w:val="single" w:sz="4" w:space="0" w:color="auto"/>
              <w:left w:val="single" w:sz="4" w:space="0" w:color="auto"/>
              <w:bottom w:val="single" w:sz="4" w:space="0" w:color="auto"/>
              <w:right w:val="single" w:sz="4" w:space="0" w:color="auto"/>
            </w:tcBorders>
            <w:noWrap/>
            <w:hideMark/>
          </w:tcPr>
          <w:p w14:paraId="0611278D" w14:textId="77777777" w:rsidR="006A522F" w:rsidRPr="002A6B8E" w:rsidRDefault="006A522F" w:rsidP="00415767">
            <w:pPr>
              <w:spacing w:line="276" w:lineRule="auto"/>
              <w:rPr>
                <w:color w:val="000000"/>
              </w:rPr>
            </w:pPr>
            <w:r>
              <w:rPr>
                <w:color w:val="000000"/>
                <w:sz w:val="22"/>
                <w:szCs w:val="22"/>
                <w:lang w:eastAsia="ja-JP"/>
              </w:rPr>
              <w:t>CLOSING_BAL_DR</w:t>
            </w:r>
          </w:p>
        </w:tc>
        <w:tc>
          <w:tcPr>
            <w:tcW w:w="2111" w:type="pct"/>
            <w:tcBorders>
              <w:top w:val="single" w:sz="4" w:space="0" w:color="auto"/>
              <w:left w:val="single" w:sz="4" w:space="0" w:color="auto"/>
              <w:bottom w:val="single" w:sz="4" w:space="0" w:color="auto"/>
              <w:right w:val="single" w:sz="4" w:space="0" w:color="auto"/>
            </w:tcBorders>
          </w:tcPr>
          <w:p w14:paraId="5B26F788" w14:textId="77777777" w:rsidR="006A522F" w:rsidRPr="002A6B8E" w:rsidRDefault="006A522F" w:rsidP="00415767">
            <w:pPr>
              <w:spacing w:line="276" w:lineRule="auto"/>
              <w:rPr>
                <w:color w:val="000000"/>
              </w:rPr>
            </w:pPr>
            <w:r>
              <w:rPr>
                <w:color w:val="000000"/>
                <w:sz w:val="22"/>
                <w:szCs w:val="22"/>
              </w:rPr>
              <w:t>Dư có</w:t>
            </w:r>
          </w:p>
        </w:tc>
      </w:tr>
      <w:tr w:rsidR="006A522F" w:rsidRPr="002A6B8E" w14:paraId="01706D1D" w14:textId="77777777" w:rsidTr="00415767">
        <w:trPr>
          <w:trHeight w:val="362"/>
        </w:trPr>
        <w:tc>
          <w:tcPr>
            <w:tcW w:w="2889" w:type="pct"/>
            <w:tcBorders>
              <w:top w:val="single" w:sz="4" w:space="0" w:color="auto"/>
              <w:left w:val="single" w:sz="4" w:space="0" w:color="auto"/>
              <w:bottom w:val="single" w:sz="4" w:space="0" w:color="auto"/>
              <w:right w:val="single" w:sz="4" w:space="0" w:color="auto"/>
            </w:tcBorders>
            <w:noWrap/>
            <w:hideMark/>
          </w:tcPr>
          <w:p w14:paraId="03CC6157" w14:textId="77777777" w:rsidR="006A522F" w:rsidRPr="002A6B8E" w:rsidRDefault="006A522F" w:rsidP="00415767">
            <w:pPr>
              <w:spacing w:line="276" w:lineRule="auto"/>
              <w:rPr>
                <w:color w:val="000000"/>
              </w:rPr>
            </w:pPr>
            <w:r>
              <w:rPr>
                <w:color w:val="000000"/>
                <w:sz w:val="22"/>
                <w:szCs w:val="22"/>
                <w:lang w:eastAsia="ja-JP"/>
              </w:rPr>
              <w:t>CLOSING_BAL_CR</w:t>
            </w:r>
          </w:p>
        </w:tc>
        <w:tc>
          <w:tcPr>
            <w:tcW w:w="2111" w:type="pct"/>
            <w:tcBorders>
              <w:top w:val="single" w:sz="4" w:space="0" w:color="auto"/>
              <w:left w:val="single" w:sz="4" w:space="0" w:color="auto"/>
              <w:bottom w:val="single" w:sz="4" w:space="0" w:color="auto"/>
              <w:right w:val="single" w:sz="4" w:space="0" w:color="auto"/>
            </w:tcBorders>
          </w:tcPr>
          <w:p w14:paraId="52BEEBFF" w14:textId="77777777" w:rsidR="006A522F" w:rsidRPr="002A6B8E" w:rsidRDefault="006A522F" w:rsidP="00415767">
            <w:pPr>
              <w:spacing w:line="276" w:lineRule="auto"/>
              <w:rPr>
                <w:color w:val="000000"/>
              </w:rPr>
            </w:pPr>
            <w:r>
              <w:rPr>
                <w:color w:val="000000"/>
                <w:sz w:val="22"/>
                <w:szCs w:val="22"/>
              </w:rPr>
              <w:t>Dư nợ</w:t>
            </w:r>
          </w:p>
        </w:tc>
      </w:tr>
      <w:tr w:rsidR="006A522F" w:rsidRPr="002A6B8E" w14:paraId="60622223" w14:textId="77777777" w:rsidTr="00415767">
        <w:trPr>
          <w:trHeight w:val="362"/>
        </w:trPr>
        <w:tc>
          <w:tcPr>
            <w:tcW w:w="2889" w:type="pct"/>
            <w:tcBorders>
              <w:top w:val="single" w:sz="4" w:space="0" w:color="auto"/>
              <w:left w:val="single" w:sz="4" w:space="0" w:color="auto"/>
              <w:bottom w:val="single" w:sz="4" w:space="0" w:color="auto"/>
              <w:right w:val="single" w:sz="4" w:space="0" w:color="auto"/>
            </w:tcBorders>
            <w:noWrap/>
            <w:hideMark/>
          </w:tcPr>
          <w:p w14:paraId="5116B319" w14:textId="77777777" w:rsidR="006A522F" w:rsidRPr="002A6B8E" w:rsidRDefault="006A522F" w:rsidP="00415767">
            <w:pPr>
              <w:spacing w:line="276" w:lineRule="auto"/>
              <w:rPr>
                <w:color w:val="000000"/>
                <w:lang w:eastAsia="ja-JP"/>
              </w:rPr>
            </w:pPr>
            <w:r>
              <w:rPr>
                <w:color w:val="000000"/>
                <w:sz w:val="22"/>
                <w:szCs w:val="22"/>
                <w:lang w:eastAsia="ja-JP"/>
              </w:rPr>
              <w:t>GL_SUB_HEAD_CODE</w:t>
            </w:r>
          </w:p>
        </w:tc>
        <w:tc>
          <w:tcPr>
            <w:tcW w:w="2111" w:type="pct"/>
            <w:tcBorders>
              <w:top w:val="single" w:sz="4" w:space="0" w:color="auto"/>
              <w:left w:val="single" w:sz="4" w:space="0" w:color="auto"/>
              <w:bottom w:val="single" w:sz="4" w:space="0" w:color="auto"/>
              <w:right w:val="single" w:sz="4" w:space="0" w:color="auto"/>
            </w:tcBorders>
          </w:tcPr>
          <w:p w14:paraId="6EE19D72" w14:textId="77777777" w:rsidR="006A522F" w:rsidRPr="002A6B8E" w:rsidRDefault="006A522F" w:rsidP="00415767">
            <w:pPr>
              <w:spacing w:line="276" w:lineRule="auto"/>
              <w:rPr>
                <w:color w:val="000000"/>
              </w:rPr>
            </w:pPr>
            <w:r>
              <w:t>Đầu số kế toán</w:t>
            </w:r>
          </w:p>
        </w:tc>
      </w:tr>
    </w:tbl>
    <w:p w14:paraId="75FD72B5" w14:textId="53C786BC" w:rsidR="00765F2E" w:rsidRDefault="00765F2E">
      <w:pPr>
        <w:spacing w:after="200" w:line="276" w:lineRule="auto"/>
        <w:sectPr w:rsidR="00765F2E" w:rsidSect="002D3F7C">
          <w:pgSz w:w="16838" w:h="11906" w:orient="landscape" w:code="9"/>
          <w:pgMar w:top="1440" w:right="126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F26DFBD" w14:textId="5510FF13" w:rsidR="00A85A00" w:rsidRPr="00307C85" w:rsidRDefault="00A85A00" w:rsidP="00A85A00">
      <w:pPr>
        <w:spacing w:before="120" w:after="120"/>
        <w:rPr>
          <w:b/>
          <w:sz w:val="26"/>
          <w:szCs w:val="26"/>
          <w:lang w:val="en-GB"/>
        </w:rPr>
      </w:pPr>
      <w:r w:rsidRPr="00307C85">
        <w:rPr>
          <w:b/>
          <w:sz w:val="26"/>
          <w:szCs w:val="26"/>
          <w:lang w:val="en-GB"/>
        </w:rPr>
        <w:t>Trang ký:</w:t>
      </w:r>
    </w:p>
    <w:p w14:paraId="078C352B" w14:textId="09A9B8E5" w:rsidR="00A85A00" w:rsidRPr="00680135" w:rsidRDefault="00A85A00" w:rsidP="00A85A00">
      <w:pPr>
        <w:spacing w:before="120" w:after="120"/>
        <w:jc w:val="center"/>
        <w:rPr>
          <w:b/>
          <w:sz w:val="26"/>
          <w:szCs w:val="26"/>
          <w:u w:val="single"/>
          <w:lang w:val="en-GB"/>
        </w:rPr>
      </w:pPr>
      <w:r w:rsidRPr="00680135">
        <w:rPr>
          <w:b/>
          <w:sz w:val="26"/>
          <w:szCs w:val="26"/>
          <w:u w:val="single"/>
          <w:lang w:val="en-GB"/>
        </w:rPr>
        <w:t>THÀNH PHẦN KÝ XÁC NHẬN TÀI LIỆU MÔ TẢ YÊU CẦU</w:t>
      </w:r>
    </w:p>
    <w:p w14:paraId="28E066FF" w14:textId="4978E42C" w:rsidR="00A85A00" w:rsidRPr="00680135" w:rsidRDefault="00A85A00" w:rsidP="00A85A00">
      <w:pPr>
        <w:spacing w:before="120" w:after="120"/>
        <w:jc w:val="center"/>
        <w:rPr>
          <w:b/>
          <w:sz w:val="26"/>
          <w:szCs w:val="26"/>
          <w:lang w:val="en-GB"/>
        </w:rPr>
      </w:pPr>
      <w:r w:rsidRPr="00680135">
        <w:rPr>
          <w:b/>
          <w:sz w:val="26"/>
          <w:szCs w:val="26"/>
          <w:lang w:val="en-GB"/>
        </w:rPr>
        <w:t>NHÓM BÁO CÁO</w:t>
      </w:r>
      <w:r>
        <w:rPr>
          <w:b/>
          <w:sz w:val="26"/>
          <w:szCs w:val="26"/>
          <w:lang w:val="en-GB"/>
        </w:rPr>
        <w:t xml:space="preserve">: </w:t>
      </w:r>
      <w:r w:rsidRPr="00680135">
        <w:rPr>
          <w:b/>
          <w:sz w:val="26"/>
          <w:szCs w:val="26"/>
          <w:lang w:val="en-GB"/>
        </w:rPr>
        <w:t xml:space="preserve"> KẾ HOẠCH</w:t>
      </w:r>
    </w:p>
    <w:p w14:paraId="43DC1D34" w14:textId="08AC9BF3" w:rsidR="00A85A00" w:rsidRPr="00680135" w:rsidRDefault="00A85A00" w:rsidP="00A85A00">
      <w:pPr>
        <w:spacing w:before="120" w:after="120"/>
        <w:jc w:val="center"/>
        <w:rPr>
          <w:b/>
          <w:sz w:val="26"/>
          <w:szCs w:val="26"/>
          <w:lang w:val="en-GB"/>
        </w:rPr>
      </w:pPr>
      <w:r w:rsidRPr="00680135">
        <w:rPr>
          <w:b/>
          <w:sz w:val="26"/>
          <w:szCs w:val="26"/>
          <w:lang w:val="en-GB"/>
        </w:rPr>
        <w:t>TP.</w:t>
      </w:r>
      <w:r w:rsidR="00C85C1D">
        <w:rPr>
          <w:b/>
          <w:sz w:val="26"/>
          <w:szCs w:val="26"/>
          <w:lang w:val="en-GB"/>
        </w:rPr>
        <w:t xml:space="preserve"> </w:t>
      </w:r>
      <w:r w:rsidRPr="00680135">
        <w:rPr>
          <w:b/>
          <w:sz w:val="26"/>
          <w:szCs w:val="26"/>
          <w:lang w:val="en-GB"/>
        </w:rPr>
        <w:t>Hồ Chí Minh, Ngày         tháng          năm 2022</w:t>
      </w:r>
    </w:p>
    <w:tbl>
      <w:tblPr>
        <w:tblStyle w:val="TableGrid"/>
        <w:tblW w:w="9360" w:type="dxa"/>
        <w:jc w:val="center"/>
        <w:tblLook w:val="04A0" w:firstRow="1" w:lastRow="0" w:firstColumn="1" w:lastColumn="0" w:noHBand="0" w:noVBand="1"/>
      </w:tblPr>
      <w:tblGrid>
        <w:gridCol w:w="9360"/>
      </w:tblGrid>
      <w:tr w:rsidR="00A85A00" w:rsidRPr="00680135" w14:paraId="6C818485" w14:textId="77777777" w:rsidTr="00A85A00">
        <w:trPr>
          <w:jc w:val="center"/>
        </w:trPr>
        <w:tc>
          <w:tcPr>
            <w:tcW w:w="9360" w:type="dxa"/>
          </w:tcPr>
          <w:p w14:paraId="6E592230" w14:textId="77777777" w:rsidR="00A85A00" w:rsidRPr="00680135" w:rsidRDefault="00A85A00" w:rsidP="003D0B08">
            <w:pPr>
              <w:jc w:val="center"/>
              <w:rPr>
                <w:b/>
                <w:sz w:val="26"/>
                <w:szCs w:val="26"/>
              </w:rPr>
            </w:pPr>
            <w:r w:rsidRPr="00680135">
              <w:rPr>
                <w:b/>
                <w:sz w:val="26"/>
                <w:szCs w:val="26"/>
              </w:rPr>
              <w:t>DANH MỤC BÁO CÁO</w:t>
            </w:r>
          </w:p>
        </w:tc>
      </w:tr>
      <w:tr w:rsidR="00A85A00" w:rsidRPr="00680135" w14:paraId="51F56FED" w14:textId="77777777" w:rsidTr="00A85A00">
        <w:trPr>
          <w:jc w:val="center"/>
        </w:trPr>
        <w:tc>
          <w:tcPr>
            <w:tcW w:w="9360" w:type="dxa"/>
          </w:tcPr>
          <w:p w14:paraId="3E3D5512" w14:textId="77777777"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KHTC004 – Đánh giá kết quả hoạt động kinh doanh của đơn vị kinh doanh</w:t>
            </w:r>
          </w:p>
        </w:tc>
      </w:tr>
      <w:tr w:rsidR="00A85A00" w:rsidRPr="00680135" w14:paraId="07011B52" w14:textId="77777777" w:rsidTr="00A85A00">
        <w:trPr>
          <w:jc w:val="center"/>
        </w:trPr>
        <w:tc>
          <w:tcPr>
            <w:tcW w:w="9360" w:type="dxa"/>
          </w:tcPr>
          <w:p w14:paraId="4FD3AF83" w14:textId="77777777"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KHTC005 – Báo cáo hiệu suất hoạt động</w:t>
            </w:r>
          </w:p>
        </w:tc>
      </w:tr>
      <w:tr w:rsidR="00A85A00" w:rsidRPr="00680135" w14:paraId="1EB13C70" w14:textId="77777777" w:rsidTr="00A85A00">
        <w:trPr>
          <w:jc w:val="center"/>
        </w:trPr>
        <w:tc>
          <w:tcPr>
            <w:tcW w:w="9360" w:type="dxa"/>
          </w:tcPr>
          <w:p w14:paraId="5081CD63" w14:textId="77777777"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KHTC006 – Báo cáo về tình hình tăng trưởng</w:t>
            </w:r>
          </w:p>
        </w:tc>
      </w:tr>
      <w:tr w:rsidR="00A85A00" w:rsidRPr="00680135" w14:paraId="0DD00BF9" w14:textId="77777777" w:rsidTr="00A85A00">
        <w:trPr>
          <w:jc w:val="center"/>
        </w:trPr>
        <w:tc>
          <w:tcPr>
            <w:tcW w:w="9360" w:type="dxa"/>
          </w:tcPr>
          <w:p w14:paraId="106856A1" w14:textId="77777777"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KHTC007 – Báo cáo khoản vay, gửi lớn</w:t>
            </w:r>
          </w:p>
        </w:tc>
      </w:tr>
      <w:tr w:rsidR="00A85A00" w:rsidRPr="00680135" w14:paraId="0FBDEB8F" w14:textId="77777777" w:rsidTr="00A85A00">
        <w:trPr>
          <w:jc w:val="center"/>
        </w:trPr>
        <w:tc>
          <w:tcPr>
            <w:tcW w:w="9360" w:type="dxa"/>
          </w:tcPr>
          <w:p w14:paraId="01680CC1" w14:textId="77777777"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KHTC008 – Báo cáo dư nợ, huy động vốn khách hàng theo số dư bình quân, số dư cuối kỳ, biến động, và xu hướng</w:t>
            </w:r>
          </w:p>
        </w:tc>
      </w:tr>
      <w:tr w:rsidR="00A85A00" w:rsidRPr="00680135" w14:paraId="6E8A1854" w14:textId="77777777" w:rsidTr="00A85A00">
        <w:trPr>
          <w:jc w:val="center"/>
        </w:trPr>
        <w:tc>
          <w:tcPr>
            <w:tcW w:w="9360" w:type="dxa"/>
          </w:tcPr>
          <w:p w14:paraId="04027D35" w14:textId="0A260503"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KHTC009 –</w:t>
            </w:r>
            <w:r w:rsidR="00323F05">
              <w:rPr>
                <w:rFonts w:eastAsiaTheme="minorHAnsi"/>
                <w:sz w:val="26"/>
                <w:szCs w:val="26"/>
              </w:rPr>
              <w:t xml:space="preserve"> </w:t>
            </w:r>
            <w:r w:rsidRPr="00680135">
              <w:rPr>
                <w:rFonts w:eastAsiaTheme="minorHAnsi"/>
                <w:sz w:val="26"/>
                <w:szCs w:val="26"/>
              </w:rPr>
              <w:t>Báo cáo TOI khách hàng</w:t>
            </w:r>
          </w:p>
        </w:tc>
      </w:tr>
      <w:tr w:rsidR="00A85A00" w:rsidRPr="00680135" w14:paraId="687A0106" w14:textId="77777777" w:rsidTr="00A85A00">
        <w:trPr>
          <w:jc w:val="center"/>
        </w:trPr>
        <w:tc>
          <w:tcPr>
            <w:tcW w:w="9360" w:type="dxa"/>
          </w:tcPr>
          <w:p w14:paraId="016A5CE2" w14:textId="77777777" w:rsidR="00A85A00" w:rsidRPr="00680135" w:rsidRDefault="00A85A00" w:rsidP="003D0B08">
            <w:pPr>
              <w:pStyle w:val="TOC3"/>
              <w:spacing w:before="0" w:after="0"/>
              <w:ind w:left="1260" w:hanging="1260"/>
              <w:contextualSpacing w:val="0"/>
              <w:rPr>
                <w:rFonts w:eastAsiaTheme="minorHAnsi"/>
                <w:sz w:val="26"/>
                <w:szCs w:val="26"/>
              </w:rPr>
            </w:pPr>
            <w:r w:rsidRPr="00680135">
              <w:rPr>
                <w:rFonts w:eastAsiaTheme="minorHAnsi"/>
                <w:sz w:val="26"/>
                <w:szCs w:val="26"/>
              </w:rPr>
              <w:t>KHTC011 – Báo cáo chi tiết thu nhập, chi phí</w:t>
            </w:r>
          </w:p>
        </w:tc>
      </w:tr>
    </w:tbl>
    <w:p w14:paraId="2B86227E" w14:textId="77777777" w:rsidR="00A85A00" w:rsidRPr="00680135" w:rsidRDefault="00A85A00" w:rsidP="00A85A00">
      <w:pPr>
        <w:rPr>
          <w:sz w:val="26"/>
          <w:szCs w:val="26"/>
        </w:rPr>
      </w:pPr>
    </w:p>
    <w:tbl>
      <w:tblPr>
        <w:tblStyle w:val="TableGrid"/>
        <w:tblW w:w="5000" w:type="pct"/>
        <w:tblLook w:val="04A0" w:firstRow="1" w:lastRow="0" w:firstColumn="1" w:lastColumn="0" w:noHBand="0" w:noVBand="1"/>
      </w:tblPr>
      <w:tblGrid>
        <w:gridCol w:w="5857"/>
        <w:gridCol w:w="4283"/>
        <w:gridCol w:w="4214"/>
      </w:tblGrid>
      <w:tr w:rsidR="00A85A00" w:rsidRPr="00271CAA" w14:paraId="766EDCC5" w14:textId="77777777" w:rsidTr="00A85A00">
        <w:tc>
          <w:tcPr>
            <w:tcW w:w="2040" w:type="pct"/>
          </w:tcPr>
          <w:p w14:paraId="53E5FC83" w14:textId="77777777" w:rsidR="00A85A00" w:rsidRPr="00271CAA" w:rsidRDefault="00A85A00" w:rsidP="003D0B08">
            <w:pPr>
              <w:jc w:val="center"/>
              <w:rPr>
                <w:b/>
              </w:rPr>
            </w:pPr>
            <w:r w:rsidRPr="00271CAA">
              <w:rPr>
                <w:b/>
              </w:rPr>
              <w:t xml:space="preserve">ĐẠI DIỆN FSS </w:t>
            </w:r>
          </w:p>
        </w:tc>
        <w:tc>
          <w:tcPr>
            <w:tcW w:w="2960" w:type="pct"/>
            <w:gridSpan w:val="2"/>
          </w:tcPr>
          <w:p w14:paraId="39150508" w14:textId="77777777" w:rsidR="00A85A00" w:rsidRPr="00271CAA" w:rsidRDefault="00A85A00" w:rsidP="003D0B08">
            <w:pPr>
              <w:jc w:val="center"/>
              <w:rPr>
                <w:b/>
              </w:rPr>
            </w:pPr>
            <w:r w:rsidRPr="00271CAA">
              <w:rPr>
                <w:b/>
              </w:rPr>
              <w:t>ĐẠI DIỆN EXIMBANK</w:t>
            </w:r>
          </w:p>
        </w:tc>
      </w:tr>
      <w:tr w:rsidR="00A85A00" w:rsidRPr="00271CAA" w14:paraId="30291479" w14:textId="77777777" w:rsidTr="00A85A00">
        <w:tc>
          <w:tcPr>
            <w:tcW w:w="2040" w:type="pct"/>
          </w:tcPr>
          <w:p w14:paraId="16185BBE" w14:textId="77777777" w:rsidR="00A85A00" w:rsidRPr="00271CAA" w:rsidRDefault="00A85A00" w:rsidP="003D0B08">
            <w:pPr>
              <w:pStyle w:val="cNormal"/>
              <w:spacing w:after="0"/>
              <w:jc w:val="left"/>
              <w:rPr>
                <w:i/>
                <w:sz w:val="24"/>
              </w:rPr>
            </w:pPr>
          </w:p>
          <w:p w14:paraId="3F844A56" w14:textId="77777777" w:rsidR="00A85A00" w:rsidRDefault="00A85A00" w:rsidP="003D0B08">
            <w:pPr>
              <w:pStyle w:val="cNormal"/>
              <w:spacing w:after="0"/>
              <w:jc w:val="left"/>
              <w:rPr>
                <w:i/>
                <w:sz w:val="24"/>
              </w:rPr>
            </w:pPr>
          </w:p>
          <w:p w14:paraId="51249591" w14:textId="77777777" w:rsidR="00A85A00" w:rsidRDefault="00A85A00" w:rsidP="003D0B08">
            <w:pPr>
              <w:pStyle w:val="cNormal"/>
              <w:spacing w:after="0"/>
              <w:jc w:val="left"/>
              <w:rPr>
                <w:i/>
                <w:sz w:val="24"/>
              </w:rPr>
            </w:pPr>
          </w:p>
          <w:p w14:paraId="038AAABB" w14:textId="77777777" w:rsidR="00A85A00" w:rsidRPr="00271CAA" w:rsidRDefault="00A85A00" w:rsidP="003D0B08">
            <w:pPr>
              <w:pStyle w:val="cNormal"/>
              <w:spacing w:after="0"/>
              <w:jc w:val="left"/>
              <w:rPr>
                <w:i/>
                <w:sz w:val="24"/>
              </w:rPr>
            </w:pPr>
          </w:p>
          <w:p w14:paraId="79C46D3F" w14:textId="77777777" w:rsidR="00A85A00" w:rsidRPr="00271CAA" w:rsidRDefault="00A85A00" w:rsidP="003D0B08">
            <w:pPr>
              <w:pStyle w:val="cNormal"/>
              <w:tabs>
                <w:tab w:val="left" w:pos="129"/>
                <w:tab w:val="center" w:pos="2139"/>
              </w:tabs>
              <w:spacing w:after="0"/>
              <w:jc w:val="left"/>
              <w:rPr>
                <w:sz w:val="24"/>
              </w:rPr>
            </w:pPr>
            <w:r w:rsidRPr="00271CAA">
              <w:rPr>
                <w:i/>
                <w:sz w:val="24"/>
              </w:rPr>
              <w:t xml:space="preserve">Họ tên: </w:t>
            </w:r>
            <w:r>
              <w:rPr>
                <w:i/>
                <w:sz w:val="24"/>
              </w:rPr>
              <w:t xml:space="preserve">    </w:t>
            </w:r>
            <w:r>
              <w:rPr>
                <w:iCs/>
                <w:sz w:val="24"/>
              </w:rPr>
              <w:t>Nguyễn Hữu Tú</w:t>
            </w:r>
          </w:p>
          <w:p w14:paraId="7F9FF541" w14:textId="77777777" w:rsidR="00A85A00" w:rsidRPr="00271CAA" w:rsidRDefault="00A85A00" w:rsidP="003D0B08">
            <w:pPr>
              <w:pStyle w:val="cNormal"/>
              <w:spacing w:after="0"/>
              <w:jc w:val="left"/>
              <w:rPr>
                <w:i/>
                <w:sz w:val="24"/>
              </w:rPr>
            </w:pPr>
            <w:r w:rsidRPr="00271CAA">
              <w:rPr>
                <w:i/>
                <w:sz w:val="24"/>
              </w:rPr>
              <w:t xml:space="preserve">Chức vụ:  </w:t>
            </w:r>
            <w:r>
              <w:rPr>
                <w:sz w:val="24"/>
              </w:rPr>
              <w:t>Trưởng ban DA</w:t>
            </w:r>
          </w:p>
        </w:tc>
        <w:tc>
          <w:tcPr>
            <w:tcW w:w="2960" w:type="pct"/>
            <w:gridSpan w:val="2"/>
          </w:tcPr>
          <w:p w14:paraId="3690CA0E" w14:textId="77777777" w:rsidR="00A85A00" w:rsidRPr="00271CAA" w:rsidRDefault="00A85A00" w:rsidP="00961385">
            <w:pPr>
              <w:pStyle w:val="cNormal"/>
              <w:spacing w:after="0"/>
              <w:jc w:val="center"/>
              <w:rPr>
                <w:i/>
                <w:sz w:val="24"/>
              </w:rPr>
            </w:pPr>
          </w:p>
          <w:p w14:paraId="6BA45645" w14:textId="77777777" w:rsidR="00A85A00" w:rsidRPr="00271CAA" w:rsidRDefault="00A85A00" w:rsidP="00961385">
            <w:pPr>
              <w:pStyle w:val="cNormal"/>
              <w:spacing w:after="0"/>
              <w:jc w:val="center"/>
              <w:rPr>
                <w:i/>
                <w:sz w:val="24"/>
              </w:rPr>
            </w:pPr>
          </w:p>
          <w:p w14:paraId="1A8E9772" w14:textId="77777777" w:rsidR="00A85A00" w:rsidRDefault="00A85A00" w:rsidP="00961385">
            <w:pPr>
              <w:pStyle w:val="cNormal"/>
              <w:spacing w:after="0"/>
              <w:jc w:val="center"/>
              <w:rPr>
                <w:i/>
                <w:sz w:val="24"/>
              </w:rPr>
            </w:pPr>
          </w:p>
          <w:p w14:paraId="6B54A5FC" w14:textId="77777777" w:rsidR="00A85A00" w:rsidRPr="00271CAA" w:rsidRDefault="00A85A00" w:rsidP="00961385">
            <w:pPr>
              <w:pStyle w:val="cNormal"/>
              <w:spacing w:after="0"/>
              <w:jc w:val="center"/>
              <w:rPr>
                <w:i/>
                <w:sz w:val="24"/>
              </w:rPr>
            </w:pPr>
          </w:p>
          <w:p w14:paraId="2970AFE1" w14:textId="0CC20219" w:rsidR="00A85A00" w:rsidRPr="00271CAA" w:rsidRDefault="00A85A00" w:rsidP="00961385">
            <w:pPr>
              <w:pStyle w:val="cNormal"/>
              <w:spacing w:after="0"/>
              <w:jc w:val="center"/>
              <w:rPr>
                <w:i/>
                <w:sz w:val="24"/>
              </w:rPr>
            </w:pPr>
            <w:r w:rsidRPr="00271CAA">
              <w:rPr>
                <w:i/>
                <w:sz w:val="24"/>
              </w:rPr>
              <w:t xml:space="preserve">Họ tên:     </w:t>
            </w:r>
            <w:r>
              <w:rPr>
                <w:iCs/>
                <w:sz w:val="24"/>
              </w:rPr>
              <w:t>Vũ Thế Hiền</w:t>
            </w:r>
          </w:p>
          <w:p w14:paraId="631823FA" w14:textId="09D729DD" w:rsidR="00A85A00" w:rsidRPr="00271CAA" w:rsidRDefault="00A85A00" w:rsidP="00961385">
            <w:pPr>
              <w:pStyle w:val="cNormal"/>
              <w:tabs>
                <w:tab w:val="left" w:pos="129"/>
                <w:tab w:val="center" w:pos="2139"/>
              </w:tabs>
              <w:spacing w:after="0"/>
              <w:jc w:val="center"/>
              <w:rPr>
                <w:i/>
                <w:sz w:val="24"/>
              </w:rPr>
            </w:pPr>
            <w:r w:rsidRPr="00271CAA">
              <w:rPr>
                <w:i/>
                <w:sz w:val="24"/>
              </w:rPr>
              <w:t xml:space="preserve">Chức vụ: </w:t>
            </w:r>
            <w:r>
              <w:rPr>
                <w:i/>
                <w:sz w:val="24"/>
              </w:rPr>
              <w:t xml:space="preserve"> </w:t>
            </w:r>
            <w:r>
              <w:rPr>
                <w:sz w:val="24"/>
              </w:rPr>
              <w:t xml:space="preserve">Trưởng ban </w:t>
            </w:r>
            <w:r w:rsidRPr="00271CAA">
              <w:rPr>
                <w:sz w:val="24"/>
              </w:rPr>
              <w:t>DA</w:t>
            </w:r>
          </w:p>
        </w:tc>
      </w:tr>
      <w:tr w:rsidR="00A85A00" w:rsidRPr="00271CAA" w14:paraId="11A0670E" w14:textId="77777777" w:rsidTr="00A85A00">
        <w:tc>
          <w:tcPr>
            <w:tcW w:w="2040" w:type="pct"/>
          </w:tcPr>
          <w:p w14:paraId="330339F4" w14:textId="77777777" w:rsidR="00A85A00" w:rsidRPr="00271CAA" w:rsidRDefault="00A85A00" w:rsidP="003D0B08">
            <w:pPr>
              <w:pStyle w:val="cNormal"/>
              <w:tabs>
                <w:tab w:val="left" w:pos="129"/>
                <w:tab w:val="center" w:pos="2139"/>
              </w:tabs>
              <w:spacing w:after="0"/>
              <w:jc w:val="left"/>
              <w:rPr>
                <w:i/>
                <w:sz w:val="24"/>
              </w:rPr>
            </w:pPr>
          </w:p>
          <w:p w14:paraId="1DD310DF" w14:textId="77777777" w:rsidR="00A85A00" w:rsidRDefault="00A85A00" w:rsidP="003D0B08">
            <w:pPr>
              <w:pStyle w:val="cNormal"/>
              <w:tabs>
                <w:tab w:val="left" w:pos="129"/>
                <w:tab w:val="center" w:pos="2139"/>
              </w:tabs>
              <w:spacing w:after="0"/>
              <w:jc w:val="left"/>
              <w:rPr>
                <w:i/>
                <w:sz w:val="24"/>
              </w:rPr>
            </w:pPr>
          </w:p>
          <w:p w14:paraId="453AFC93" w14:textId="77777777" w:rsidR="00A85A00" w:rsidRPr="00271CAA" w:rsidRDefault="00A85A00" w:rsidP="003D0B08">
            <w:pPr>
              <w:pStyle w:val="cNormal"/>
              <w:tabs>
                <w:tab w:val="left" w:pos="129"/>
                <w:tab w:val="center" w:pos="2139"/>
              </w:tabs>
              <w:spacing w:after="0"/>
              <w:jc w:val="left"/>
              <w:rPr>
                <w:i/>
                <w:sz w:val="24"/>
              </w:rPr>
            </w:pPr>
          </w:p>
          <w:p w14:paraId="02F86AC6" w14:textId="77777777" w:rsidR="00A85A00" w:rsidRPr="00271CAA" w:rsidRDefault="00A85A00" w:rsidP="003D0B08">
            <w:pPr>
              <w:pStyle w:val="cNormal"/>
              <w:tabs>
                <w:tab w:val="left" w:pos="129"/>
                <w:tab w:val="center" w:pos="2139"/>
              </w:tabs>
              <w:spacing w:after="0"/>
              <w:jc w:val="left"/>
              <w:rPr>
                <w:i/>
                <w:sz w:val="24"/>
              </w:rPr>
            </w:pPr>
          </w:p>
          <w:p w14:paraId="0F24D977" w14:textId="77777777" w:rsidR="00A85A00" w:rsidRPr="00271CAA" w:rsidRDefault="00A85A00" w:rsidP="003D0B08">
            <w:pPr>
              <w:pStyle w:val="cNormal"/>
              <w:tabs>
                <w:tab w:val="left" w:pos="129"/>
                <w:tab w:val="center" w:pos="2139"/>
              </w:tabs>
              <w:spacing w:after="0"/>
              <w:jc w:val="left"/>
              <w:rPr>
                <w:sz w:val="24"/>
              </w:rPr>
            </w:pPr>
            <w:r w:rsidRPr="00271CAA">
              <w:rPr>
                <w:i/>
                <w:sz w:val="24"/>
              </w:rPr>
              <w:t xml:space="preserve">Họ tên:    </w:t>
            </w:r>
            <w:r>
              <w:rPr>
                <w:iCs/>
                <w:sz w:val="24"/>
              </w:rPr>
              <w:t>Cao Nguyễn Như Giang</w:t>
            </w:r>
          </w:p>
          <w:p w14:paraId="13B7722B" w14:textId="77777777" w:rsidR="00A85A00" w:rsidRPr="00271CAA" w:rsidRDefault="00A85A00" w:rsidP="003D0B08">
            <w:pPr>
              <w:pStyle w:val="cNormal"/>
              <w:spacing w:after="0"/>
              <w:jc w:val="left"/>
              <w:rPr>
                <w:i/>
                <w:sz w:val="24"/>
              </w:rPr>
            </w:pPr>
            <w:r w:rsidRPr="00271CAA">
              <w:rPr>
                <w:i/>
                <w:sz w:val="24"/>
              </w:rPr>
              <w:t xml:space="preserve">Chức vụ: </w:t>
            </w:r>
            <w:r>
              <w:rPr>
                <w:sz w:val="24"/>
              </w:rPr>
              <w:t>Trưởng nhóm phân tích nghiệp vụ</w:t>
            </w:r>
          </w:p>
        </w:tc>
        <w:tc>
          <w:tcPr>
            <w:tcW w:w="2960" w:type="pct"/>
            <w:gridSpan w:val="2"/>
          </w:tcPr>
          <w:p w14:paraId="7FA38E1F" w14:textId="77777777" w:rsidR="00A85A00" w:rsidRPr="00271CAA" w:rsidRDefault="00A85A00" w:rsidP="00961385">
            <w:pPr>
              <w:pStyle w:val="cNormal"/>
              <w:spacing w:after="0"/>
              <w:jc w:val="center"/>
              <w:rPr>
                <w:i/>
                <w:sz w:val="24"/>
              </w:rPr>
            </w:pPr>
          </w:p>
          <w:p w14:paraId="4090256F" w14:textId="77777777" w:rsidR="00A85A00" w:rsidRPr="00271CAA" w:rsidRDefault="00A85A00" w:rsidP="00961385">
            <w:pPr>
              <w:pStyle w:val="cNormal"/>
              <w:spacing w:after="0"/>
              <w:jc w:val="center"/>
              <w:rPr>
                <w:i/>
                <w:sz w:val="24"/>
              </w:rPr>
            </w:pPr>
          </w:p>
          <w:p w14:paraId="74F8FBFF" w14:textId="77777777" w:rsidR="00A85A00" w:rsidRDefault="00A85A00" w:rsidP="00961385">
            <w:pPr>
              <w:pStyle w:val="cNormal"/>
              <w:spacing w:after="0"/>
              <w:jc w:val="center"/>
              <w:rPr>
                <w:i/>
                <w:sz w:val="24"/>
              </w:rPr>
            </w:pPr>
          </w:p>
          <w:p w14:paraId="0EE85C54" w14:textId="77777777" w:rsidR="00A85A00" w:rsidRPr="00271CAA" w:rsidRDefault="00A85A00" w:rsidP="00961385">
            <w:pPr>
              <w:pStyle w:val="cNormal"/>
              <w:spacing w:after="0"/>
              <w:jc w:val="center"/>
              <w:rPr>
                <w:i/>
                <w:sz w:val="24"/>
              </w:rPr>
            </w:pPr>
          </w:p>
          <w:p w14:paraId="032AAB35" w14:textId="1E6DC047" w:rsidR="00A85A00" w:rsidRPr="00271CAA" w:rsidRDefault="00A85A00" w:rsidP="00961385">
            <w:pPr>
              <w:pStyle w:val="cNormal"/>
              <w:spacing w:after="0"/>
              <w:jc w:val="center"/>
              <w:rPr>
                <w:i/>
                <w:sz w:val="24"/>
              </w:rPr>
            </w:pPr>
            <w:r w:rsidRPr="00271CAA">
              <w:rPr>
                <w:i/>
                <w:sz w:val="24"/>
              </w:rPr>
              <w:t xml:space="preserve">Họ tên:     </w:t>
            </w:r>
            <w:r>
              <w:rPr>
                <w:iCs/>
                <w:sz w:val="24"/>
              </w:rPr>
              <w:t>Nguyễn Tấn Bảo</w:t>
            </w:r>
          </w:p>
          <w:p w14:paraId="16F6B592" w14:textId="73763816" w:rsidR="00A85A00" w:rsidRPr="00271CAA" w:rsidRDefault="00A85A00" w:rsidP="00961385">
            <w:pPr>
              <w:pStyle w:val="cNormal"/>
              <w:spacing w:after="0"/>
              <w:jc w:val="center"/>
              <w:rPr>
                <w:i/>
                <w:sz w:val="24"/>
              </w:rPr>
            </w:pPr>
            <w:r w:rsidRPr="00271CAA">
              <w:rPr>
                <w:i/>
                <w:sz w:val="24"/>
              </w:rPr>
              <w:t>Chức vụ</w:t>
            </w:r>
            <w:r>
              <w:rPr>
                <w:i/>
                <w:sz w:val="24"/>
              </w:rPr>
              <w:t xml:space="preserve">:  </w:t>
            </w:r>
            <w:r w:rsidRPr="00B12F8C">
              <w:rPr>
                <w:iCs/>
                <w:sz w:val="24"/>
              </w:rPr>
              <w:t>Phó ban Thường trực</w:t>
            </w:r>
            <w:r>
              <w:rPr>
                <w:i/>
                <w:sz w:val="24"/>
              </w:rPr>
              <w:t xml:space="preserve"> </w:t>
            </w:r>
            <w:r w:rsidRPr="00271CAA">
              <w:rPr>
                <w:sz w:val="24"/>
              </w:rPr>
              <w:t>DA</w:t>
            </w:r>
          </w:p>
        </w:tc>
      </w:tr>
      <w:tr w:rsidR="00A85A00" w:rsidRPr="00271CAA" w14:paraId="03E62747" w14:textId="77777777" w:rsidTr="00323F05">
        <w:tc>
          <w:tcPr>
            <w:tcW w:w="2040" w:type="pct"/>
            <w:tcBorders>
              <w:bottom w:val="single" w:sz="4" w:space="0" w:color="auto"/>
            </w:tcBorders>
          </w:tcPr>
          <w:p w14:paraId="519E335D" w14:textId="18E6D5F6" w:rsidR="00A85A00" w:rsidRDefault="00A85A00" w:rsidP="003D0B08">
            <w:pPr>
              <w:pStyle w:val="cNormal"/>
              <w:tabs>
                <w:tab w:val="left" w:pos="129"/>
                <w:tab w:val="center" w:pos="2139"/>
              </w:tabs>
              <w:spacing w:after="0"/>
              <w:jc w:val="left"/>
              <w:rPr>
                <w:i/>
                <w:sz w:val="24"/>
              </w:rPr>
            </w:pPr>
          </w:p>
          <w:p w14:paraId="3D25683A" w14:textId="77777777" w:rsidR="00A85A00" w:rsidRDefault="00A85A00" w:rsidP="003D0B08">
            <w:pPr>
              <w:pStyle w:val="cNormal"/>
              <w:tabs>
                <w:tab w:val="left" w:pos="129"/>
                <w:tab w:val="center" w:pos="2139"/>
              </w:tabs>
              <w:spacing w:after="0"/>
              <w:jc w:val="left"/>
              <w:rPr>
                <w:i/>
                <w:sz w:val="24"/>
              </w:rPr>
            </w:pPr>
          </w:p>
          <w:p w14:paraId="5F1C530F" w14:textId="77777777" w:rsidR="00A85A00" w:rsidRDefault="00A85A00" w:rsidP="003D0B08">
            <w:pPr>
              <w:pStyle w:val="cNormal"/>
              <w:tabs>
                <w:tab w:val="left" w:pos="129"/>
                <w:tab w:val="center" w:pos="2139"/>
              </w:tabs>
              <w:spacing w:after="0"/>
              <w:jc w:val="left"/>
              <w:rPr>
                <w:i/>
                <w:sz w:val="24"/>
              </w:rPr>
            </w:pPr>
          </w:p>
          <w:p w14:paraId="5CAB460E" w14:textId="77777777" w:rsidR="00A85A00" w:rsidRDefault="00A85A00" w:rsidP="003D0B08">
            <w:pPr>
              <w:pStyle w:val="cNormal"/>
              <w:tabs>
                <w:tab w:val="left" w:pos="129"/>
                <w:tab w:val="center" w:pos="2139"/>
              </w:tabs>
              <w:spacing w:after="0"/>
              <w:jc w:val="left"/>
              <w:rPr>
                <w:i/>
                <w:sz w:val="24"/>
              </w:rPr>
            </w:pPr>
          </w:p>
          <w:p w14:paraId="31AB7E99" w14:textId="77777777" w:rsidR="00A85A00" w:rsidRPr="00271CAA" w:rsidRDefault="00A85A00" w:rsidP="003D0B08">
            <w:pPr>
              <w:pStyle w:val="cNormal"/>
              <w:tabs>
                <w:tab w:val="left" w:pos="129"/>
                <w:tab w:val="center" w:pos="2139"/>
              </w:tabs>
              <w:spacing w:after="0"/>
              <w:jc w:val="left"/>
              <w:rPr>
                <w:sz w:val="24"/>
              </w:rPr>
            </w:pPr>
            <w:r w:rsidRPr="00271CAA">
              <w:rPr>
                <w:i/>
                <w:sz w:val="24"/>
              </w:rPr>
              <w:t xml:space="preserve">Họ tên: </w:t>
            </w:r>
            <w:r>
              <w:rPr>
                <w:i/>
                <w:sz w:val="24"/>
              </w:rPr>
              <w:t xml:space="preserve">   </w:t>
            </w:r>
            <w:r>
              <w:rPr>
                <w:iCs/>
                <w:sz w:val="24"/>
              </w:rPr>
              <w:t>Giang Khình Lâm</w:t>
            </w:r>
          </w:p>
          <w:p w14:paraId="1B24828F" w14:textId="77777777" w:rsidR="00A85A00" w:rsidRPr="00271CAA" w:rsidRDefault="00A85A00" w:rsidP="003D0B08">
            <w:pPr>
              <w:pStyle w:val="cNormal"/>
              <w:spacing w:after="0"/>
              <w:jc w:val="left"/>
              <w:rPr>
                <w:i/>
                <w:sz w:val="24"/>
              </w:rPr>
            </w:pPr>
            <w:r w:rsidRPr="00271CAA">
              <w:rPr>
                <w:i/>
                <w:sz w:val="24"/>
              </w:rPr>
              <w:t xml:space="preserve">Chức vụ: </w:t>
            </w:r>
            <w:r>
              <w:rPr>
                <w:sz w:val="24"/>
              </w:rPr>
              <w:t>Trưởng nhóm</w:t>
            </w:r>
            <w:r w:rsidRPr="00271CAA">
              <w:rPr>
                <w:sz w:val="24"/>
              </w:rPr>
              <w:t xml:space="preserve"> BI</w:t>
            </w:r>
          </w:p>
        </w:tc>
        <w:tc>
          <w:tcPr>
            <w:tcW w:w="1492" w:type="pct"/>
            <w:tcBorders>
              <w:bottom w:val="single" w:sz="4" w:space="0" w:color="auto"/>
            </w:tcBorders>
          </w:tcPr>
          <w:p w14:paraId="62B16CA8" w14:textId="77777777" w:rsidR="00A85A00" w:rsidRDefault="00A85A00" w:rsidP="003D0B08">
            <w:pPr>
              <w:pStyle w:val="cNormal"/>
              <w:spacing w:after="0"/>
              <w:jc w:val="left"/>
              <w:rPr>
                <w:i/>
                <w:sz w:val="24"/>
              </w:rPr>
            </w:pPr>
          </w:p>
          <w:p w14:paraId="4BA25886" w14:textId="77777777" w:rsidR="00A85A00" w:rsidRDefault="00A85A00" w:rsidP="003D0B08">
            <w:pPr>
              <w:pStyle w:val="cNormal"/>
              <w:spacing w:after="0"/>
              <w:jc w:val="left"/>
              <w:rPr>
                <w:i/>
                <w:sz w:val="24"/>
              </w:rPr>
            </w:pPr>
          </w:p>
          <w:p w14:paraId="2E2AF14F" w14:textId="77777777" w:rsidR="00A85A00" w:rsidRDefault="00A85A00" w:rsidP="003D0B08">
            <w:pPr>
              <w:pStyle w:val="cNormal"/>
              <w:spacing w:after="0"/>
              <w:jc w:val="left"/>
              <w:rPr>
                <w:i/>
                <w:sz w:val="24"/>
              </w:rPr>
            </w:pPr>
          </w:p>
          <w:p w14:paraId="40783B5E" w14:textId="77777777" w:rsidR="00A85A00" w:rsidRDefault="00A85A00" w:rsidP="003D0B08">
            <w:pPr>
              <w:pStyle w:val="cNormal"/>
              <w:spacing w:after="0"/>
              <w:jc w:val="left"/>
              <w:rPr>
                <w:i/>
                <w:sz w:val="24"/>
              </w:rPr>
            </w:pPr>
          </w:p>
          <w:p w14:paraId="5F8A4C8E" w14:textId="77777777" w:rsidR="00A85A00" w:rsidRPr="00271CAA" w:rsidRDefault="00A85A00" w:rsidP="003D0B08">
            <w:pPr>
              <w:pStyle w:val="cNormal"/>
              <w:spacing w:after="0"/>
              <w:jc w:val="left"/>
              <w:rPr>
                <w:iCs/>
                <w:sz w:val="24"/>
              </w:rPr>
            </w:pPr>
            <w:r w:rsidRPr="00271CAA">
              <w:rPr>
                <w:i/>
                <w:sz w:val="24"/>
              </w:rPr>
              <w:t>Họ tên</w:t>
            </w:r>
            <w:r>
              <w:rPr>
                <w:i/>
                <w:sz w:val="24"/>
              </w:rPr>
              <w:t xml:space="preserve">:  </w:t>
            </w:r>
            <w:r w:rsidRPr="00B12F8C">
              <w:rPr>
                <w:iCs/>
                <w:sz w:val="24"/>
              </w:rPr>
              <w:t>Phạm Nguyễn Thu Nga</w:t>
            </w:r>
          </w:p>
          <w:p w14:paraId="57A7C165" w14:textId="77777777" w:rsidR="00A85A00" w:rsidRPr="00271CAA" w:rsidRDefault="00A85A00" w:rsidP="003D0B08">
            <w:pPr>
              <w:pStyle w:val="cNormal"/>
              <w:spacing w:after="0"/>
              <w:jc w:val="left"/>
              <w:rPr>
                <w:i/>
                <w:sz w:val="24"/>
              </w:rPr>
            </w:pPr>
            <w:r w:rsidRPr="00271CAA">
              <w:rPr>
                <w:i/>
                <w:sz w:val="24"/>
              </w:rPr>
              <w:t xml:space="preserve">Chức vụ: </w:t>
            </w:r>
            <w:r>
              <w:rPr>
                <w:sz w:val="24"/>
              </w:rPr>
              <w:t>Phó ban nghiệp vụ</w:t>
            </w:r>
          </w:p>
        </w:tc>
        <w:tc>
          <w:tcPr>
            <w:tcW w:w="1468" w:type="pct"/>
          </w:tcPr>
          <w:p w14:paraId="59B3296A" w14:textId="77777777" w:rsidR="00A85A00" w:rsidRDefault="00A85A00" w:rsidP="003D0B08">
            <w:pPr>
              <w:pStyle w:val="cNormal"/>
              <w:spacing w:after="0"/>
              <w:jc w:val="left"/>
              <w:rPr>
                <w:i/>
                <w:sz w:val="24"/>
              </w:rPr>
            </w:pPr>
          </w:p>
          <w:p w14:paraId="4948ACA9" w14:textId="77777777" w:rsidR="00A85A00" w:rsidRDefault="00A85A00" w:rsidP="003D0B08">
            <w:pPr>
              <w:pStyle w:val="cNormal"/>
              <w:spacing w:after="0"/>
              <w:jc w:val="left"/>
              <w:rPr>
                <w:i/>
                <w:sz w:val="24"/>
              </w:rPr>
            </w:pPr>
          </w:p>
          <w:p w14:paraId="0414B17B" w14:textId="77777777" w:rsidR="00A85A00" w:rsidRDefault="00A85A00" w:rsidP="003D0B08">
            <w:pPr>
              <w:pStyle w:val="cNormal"/>
              <w:spacing w:after="0"/>
              <w:jc w:val="left"/>
              <w:rPr>
                <w:i/>
                <w:sz w:val="24"/>
              </w:rPr>
            </w:pPr>
          </w:p>
          <w:p w14:paraId="28E9663F" w14:textId="77777777" w:rsidR="00A85A00" w:rsidRDefault="00A85A00" w:rsidP="003D0B08">
            <w:pPr>
              <w:pStyle w:val="cNormal"/>
              <w:spacing w:after="0"/>
              <w:jc w:val="left"/>
              <w:rPr>
                <w:i/>
                <w:sz w:val="24"/>
              </w:rPr>
            </w:pPr>
          </w:p>
          <w:p w14:paraId="1D0438F5" w14:textId="77777777" w:rsidR="00A85A00" w:rsidRPr="00B12F8C" w:rsidRDefault="00A85A00" w:rsidP="003D0B08">
            <w:pPr>
              <w:pStyle w:val="cNormal"/>
              <w:spacing w:after="0"/>
              <w:jc w:val="left"/>
              <w:rPr>
                <w:iCs/>
                <w:sz w:val="24"/>
              </w:rPr>
            </w:pPr>
            <w:r w:rsidRPr="00271CAA">
              <w:rPr>
                <w:i/>
                <w:sz w:val="24"/>
              </w:rPr>
              <w:t>Họ tên:</w:t>
            </w:r>
            <w:r>
              <w:rPr>
                <w:i/>
                <w:sz w:val="24"/>
              </w:rPr>
              <w:t xml:space="preserve">    </w:t>
            </w:r>
            <w:r w:rsidRPr="00B12F8C">
              <w:rPr>
                <w:iCs/>
                <w:sz w:val="24"/>
              </w:rPr>
              <w:t>Trần Văn Khánh</w:t>
            </w:r>
          </w:p>
          <w:p w14:paraId="4609E014" w14:textId="77777777" w:rsidR="00A85A00" w:rsidRPr="00271CAA" w:rsidRDefault="00A85A00" w:rsidP="003D0B08">
            <w:pPr>
              <w:pStyle w:val="cNormal"/>
              <w:spacing w:after="0"/>
              <w:jc w:val="left"/>
              <w:rPr>
                <w:i/>
                <w:sz w:val="24"/>
              </w:rPr>
            </w:pPr>
            <w:r w:rsidRPr="00271CAA">
              <w:rPr>
                <w:i/>
                <w:sz w:val="24"/>
              </w:rPr>
              <w:t xml:space="preserve">Chức vụ:  </w:t>
            </w:r>
            <w:r>
              <w:rPr>
                <w:sz w:val="24"/>
              </w:rPr>
              <w:t>Phó ban kỹ thuật</w:t>
            </w:r>
          </w:p>
        </w:tc>
      </w:tr>
      <w:tr w:rsidR="00A85A00" w:rsidRPr="00271CAA" w14:paraId="78C1D839" w14:textId="77777777" w:rsidTr="00765F2E">
        <w:tc>
          <w:tcPr>
            <w:tcW w:w="2040" w:type="pct"/>
            <w:tcBorders>
              <w:bottom w:val="single" w:sz="4" w:space="0" w:color="auto"/>
            </w:tcBorders>
          </w:tcPr>
          <w:p w14:paraId="2F7D7143" w14:textId="77777777" w:rsidR="00A85A00" w:rsidRPr="00271CAA" w:rsidRDefault="00A85A00" w:rsidP="003D0B08">
            <w:pPr>
              <w:pStyle w:val="cNormal"/>
              <w:tabs>
                <w:tab w:val="left" w:pos="129"/>
                <w:tab w:val="center" w:pos="2139"/>
              </w:tabs>
              <w:spacing w:after="0"/>
              <w:jc w:val="left"/>
              <w:rPr>
                <w:i/>
                <w:sz w:val="24"/>
              </w:rPr>
            </w:pPr>
          </w:p>
        </w:tc>
        <w:tc>
          <w:tcPr>
            <w:tcW w:w="1492" w:type="pct"/>
            <w:tcBorders>
              <w:bottom w:val="single" w:sz="4" w:space="0" w:color="auto"/>
            </w:tcBorders>
          </w:tcPr>
          <w:p w14:paraId="6E164216" w14:textId="77777777" w:rsidR="000A4AB2" w:rsidRDefault="000A4AB2" w:rsidP="000A4AB2">
            <w:pPr>
              <w:pStyle w:val="cNormal"/>
              <w:spacing w:after="0"/>
              <w:jc w:val="left"/>
              <w:rPr>
                <w:i/>
                <w:sz w:val="24"/>
              </w:rPr>
            </w:pPr>
          </w:p>
          <w:p w14:paraId="66F22F7D" w14:textId="77777777" w:rsidR="000A4AB2" w:rsidRDefault="000A4AB2" w:rsidP="000A4AB2">
            <w:pPr>
              <w:pStyle w:val="cNormal"/>
              <w:spacing w:after="0"/>
              <w:jc w:val="left"/>
              <w:rPr>
                <w:i/>
                <w:sz w:val="24"/>
              </w:rPr>
            </w:pPr>
          </w:p>
          <w:p w14:paraId="7414C505" w14:textId="77777777" w:rsidR="000A4AB2" w:rsidRDefault="000A4AB2" w:rsidP="000A4AB2">
            <w:pPr>
              <w:pStyle w:val="cNormal"/>
              <w:spacing w:after="0"/>
              <w:jc w:val="left"/>
              <w:rPr>
                <w:i/>
                <w:sz w:val="24"/>
              </w:rPr>
            </w:pPr>
          </w:p>
          <w:p w14:paraId="63CE457F" w14:textId="77777777" w:rsidR="000A4AB2" w:rsidRPr="00271CAA" w:rsidRDefault="000A4AB2" w:rsidP="000A4AB2">
            <w:pPr>
              <w:pStyle w:val="cNormal"/>
              <w:spacing w:after="0"/>
              <w:jc w:val="left"/>
              <w:rPr>
                <w:iCs/>
                <w:sz w:val="24"/>
              </w:rPr>
            </w:pPr>
            <w:r w:rsidRPr="00271CAA">
              <w:rPr>
                <w:i/>
                <w:sz w:val="24"/>
              </w:rPr>
              <w:t>Họ tên</w:t>
            </w:r>
            <w:r>
              <w:rPr>
                <w:i/>
                <w:sz w:val="24"/>
              </w:rPr>
              <w:t xml:space="preserve">: </w:t>
            </w:r>
            <w:r w:rsidRPr="00B12F8C">
              <w:rPr>
                <w:iCs/>
                <w:sz w:val="24"/>
              </w:rPr>
              <w:t>Trọng Thị Thu Hằng</w:t>
            </w:r>
          </w:p>
          <w:p w14:paraId="55FDCE11" w14:textId="14D98522" w:rsidR="00A85A00" w:rsidRPr="00271CAA" w:rsidRDefault="000A4AB2">
            <w:pPr>
              <w:pStyle w:val="cNormal"/>
              <w:spacing w:after="0"/>
              <w:jc w:val="left"/>
              <w:rPr>
                <w:i/>
                <w:sz w:val="24"/>
              </w:rPr>
            </w:pPr>
            <w:r w:rsidRPr="00271CAA">
              <w:rPr>
                <w:i/>
                <w:sz w:val="24"/>
              </w:rPr>
              <w:t xml:space="preserve">Chức vụ: </w:t>
            </w:r>
            <w:r>
              <w:rPr>
                <w:sz w:val="24"/>
              </w:rPr>
              <w:t>Trưởng nhóm (Corebanking)</w:t>
            </w:r>
          </w:p>
        </w:tc>
        <w:tc>
          <w:tcPr>
            <w:tcW w:w="1468" w:type="pct"/>
          </w:tcPr>
          <w:p w14:paraId="04D7550B" w14:textId="77777777" w:rsidR="00A85A00" w:rsidRPr="00271CAA" w:rsidRDefault="00A85A00" w:rsidP="003D0B08">
            <w:pPr>
              <w:pStyle w:val="cNormal"/>
              <w:spacing w:after="0"/>
              <w:jc w:val="left"/>
              <w:rPr>
                <w:i/>
                <w:sz w:val="24"/>
              </w:rPr>
            </w:pPr>
          </w:p>
          <w:p w14:paraId="53E64BEE" w14:textId="77777777" w:rsidR="00A85A00" w:rsidRPr="00271CAA" w:rsidRDefault="00A85A00" w:rsidP="003D0B08">
            <w:pPr>
              <w:pStyle w:val="cNormal"/>
              <w:spacing w:after="0"/>
              <w:jc w:val="left"/>
              <w:rPr>
                <w:i/>
                <w:sz w:val="24"/>
              </w:rPr>
            </w:pPr>
          </w:p>
          <w:p w14:paraId="44FBC77F" w14:textId="77777777" w:rsidR="00A85A00" w:rsidRPr="00271CAA" w:rsidRDefault="00A85A00" w:rsidP="003D0B08">
            <w:pPr>
              <w:pStyle w:val="cNormal"/>
              <w:spacing w:after="0"/>
              <w:jc w:val="left"/>
              <w:rPr>
                <w:i/>
                <w:sz w:val="24"/>
              </w:rPr>
            </w:pPr>
          </w:p>
          <w:p w14:paraId="0A212B68" w14:textId="77777777" w:rsidR="00A85A00" w:rsidRPr="00271CAA" w:rsidRDefault="00A85A00" w:rsidP="003D0B08">
            <w:pPr>
              <w:pStyle w:val="cNormal"/>
              <w:spacing w:after="0"/>
              <w:jc w:val="left"/>
              <w:rPr>
                <w:iCs/>
                <w:sz w:val="24"/>
              </w:rPr>
            </w:pPr>
            <w:r w:rsidRPr="00271CAA">
              <w:rPr>
                <w:i/>
                <w:sz w:val="24"/>
              </w:rPr>
              <w:t>Họ tên</w:t>
            </w:r>
            <w:r>
              <w:rPr>
                <w:i/>
                <w:sz w:val="24"/>
              </w:rPr>
              <w:t xml:space="preserve">: </w:t>
            </w:r>
            <w:r w:rsidRPr="00B12F8C">
              <w:rPr>
                <w:iCs/>
                <w:sz w:val="24"/>
              </w:rPr>
              <w:t>Nguyễn Hồ Thanh Trúc</w:t>
            </w:r>
          </w:p>
          <w:p w14:paraId="2CD4BF76" w14:textId="14BF4E28" w:rsidR="00A85A00" w:rsidRPr="00271CAA" w:rsidRDefault="00A85A00">
            <w:r w:rsidRPr="00271CAA">
              <w:rPr>
                <w:i/>
              </w:rPr>
              <w:t xml:space="preserve">Chức vụ: </w:t>
            </w:r>
            <w:r>
              <w:t>Trưởng nhóm</w:t>
            </w:r>
            <w:r w:rsidR="000A4AB2">
              <w:t xml:space="preserve"> </w:t>
            </w:r>
            <w:r>
              <w:t>(Cơ sở dữ liệu)</w:t>
            </w:r>
          </w:p>
        </w:tc>
      </w:tr>
    </w:tbl>
    <w:p w14:paraId="0B077176" w14:textId="77777777" w:rsidR="00D43379" w:rsidRDefault="00D43379" w:rsidP="00D43379"/>
    <w:sectPr w:rsidR="00D43379" w:rsidSect="00961385">
      <w:footerReference w:type="default" r:id="rId28"/>
      <w:pgSz w:w="16838" w:h="11906" w:orient="landscape" w:code="9"/>
      <w:pgMar w:top="1440" w:right="126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5" w:author="HUYNH THI NGOC TRAM" w:date="2021-12-17T20:11:00Z" w:initials="HTNT">
    <w:p w14:paraId="42ACDEE1" w14:textId="7D982890" w:rsidR="00A8626B" w:rsidRDefault="00A8626B" w:rsidP="00E766D0">
      <w:pPr>
        <w:pStyle w:val="CommentText"/>
      </w:pPr>
      <w:r>
        <w:rPr>
          <w:rStyle w:val="CommentReference"/>
        </w:rPr>
        <w:annotationRef/>
      </w:r>
      <w:r>
        <w:t>Cách lọc dư nợ thuần tuý trong CRM32 như thế nào? Đang căn cứ theo mã sản phẩm hay như thế nào…Nếu theo mã sản phẩm gửi giúp FSS các mã</w:t>
      </w:r>
    </w:p>
  </w:comment>
  <w:comment w:id="146" w:author="Nguyễn Yến Nhi" w:date="2022-03-02T13:34:00Z" w:initials="NYN">
    <w:p w14:paraId="6FF0E147" w14:textId="3CB54D7C" w:rsidR="00A8626B" w:rsidRDefault="00A8626B">
      <w:pPr>
        <w:pStyle w:val="CommentText"/>
      </w:pPr>
      <w:r>
        <w:rPr>
          <w:rStyle w:val="CommentReference"/>
        </w:rPr>
        <w:annotationRef/>
      </w:r>
      <w:r>
        <w:t>Là tất cả dư nợ trong CRM32, không cần lọc</w:t>
      </w:r>
    </w:p>
  </w:comment>
  <w:comment w:id="147" w:author="HUYNH THI NGOC TRAM" w:date="2022-03-02T16:47:00Z" w:initials="HTNT">
    <w:p w14:paraId="211B69EE" w14:textId="648B9049" w:rsidR="00A8626B" w:rsidRDefault="00A8626B">
      <w:pPr>
        <w:pStyle w:val="CommentText"/>
      </w:pPr>
      <w:r>
        <w:rPr>
          <w:rStyle w:val="CommentReference"/>
        </w:rPr>
        <w:annotationRef/>
      </w:r>
      <w:r>
        <w:t>Ok chị</w:t>
      </w:r>
    </w:p>
  </w:comment>
  <w:comment w:id="155" w:author="HUYNH THI NGOC TRAM" w:date="2022-07-30T04:45:00Z" w:initials="HTNT">
    <w:p w14:paraId="6D49EF01" w14:textId="77777777" w:rsidR="00A8626B" w:rsidRDefault="00A8626B" w:rsidP="003D0B08">
      <w:pPr>
        <w:pStyle w:val="CommentText"/>
      </w:pPr>
      <w:r>
        <w:rPr>
          <w:rStyle w:val="CommentReference"/>
        </w:rPr>
        <w:annotationRef/>
      </w:r>
      <w:r>
        <w:t>Chị muốn có điều kiện lọc cho loại khách hàng phải không?</w:t>
      </w:r>
    </w:p>
  </w:comment>
  <w:comment w:id="156" w:author="Võ Thanh Hằng" w:date="2022-08-15T09:19:00Z" w:initials="VTH">
    <w:p w14:paraId="21835AB8" w14:textId="0873E6C8" w:rsidR="00A8626B" w:rsidRDefault="00A8626B">
      <w:pPr>
        <w:pStyle w:val="CommentText"/>
      </w:pPr>
      <w:r>
        <w:rPr>
          <w:rStyle w:val="CommentReference"/>
        </w:rPr>
        <w:annotationRef/>
      </w:r>
      <w:r>
        <w:t>Đã có ở Điểm 4, Mục 2.2.3.2 - Tham số báo cáo</w:t>
      </w:r>
    </w:p>
  </w:comment>
  <w:comment w:id="382" w:author="Laam Giang" w:date="2022-01-20T15:01:00Z" w:initials="LG">
    <w:p w14:paraId="4044F943" w14:textId="77777777" w:rsidR="00A8626B" w:rsidRDefault="00A8626B" w:rsidP="006E4445">
      <w:pPr>
        <w:pStyle w:val="CommentText"/>
      </w:pPr>
      <w:r>
        <w:rPr>
          <w:rStyle w:val="CommentReference"/>
        </w:rPr>
        <w:annotationRef/>
      </w:r>
      <w:r>
        <w:t>File này do phòng mình tổng hợp lên từ file phòng khác hay do IT xuất ra</w:t>
      </w:r>
    </w:p>
    <w:p w14:paraId="311B4DF1" w14:textId="77777777" w:rsidR="00A8626B" w:rsidRDefault="00A8626B" w:rsidP="006E4445">
      <w:pPr>
        <w:pStyle w:val="CommentText"/>
      </w:pPr>
    </w:p>
    <w:p w14:paraId="7F89DEC7" w14:textId="77777777" w:rsidR="00A8626B" w:rsidRDefault="00A8626B" w:rsidP="006E4445">
      <w:pPr>
        <w:pStyle w:val="CommentText"/>
      </w:pPr>
    </w:p>
  </w:comment>
  <w:comment w:id="383" w:author="Trương Trần Phương Thảo" w:date="2022-01-24T15:43:00Z" w:initials="TTTP">
    <w:p w14:paraId="67347C64" w14:textId="77777777" w:rsidR="00A8626B" w:rsidRDefault="00A8626B" w:rsidP="006E4445">
      <w:pPr>
        <w:pStyle w:val="CommentText"/>
      </w:pPr>
      <w:r>
        <w:rPr>
          <w:rStyle w:val="CommentReference"/>
        </w:rPr>
        <w:annotationRef/>
      </w:r>
      <w:r>
        <w:t>PKHTH thực hiện tính toán số liệu từ file GL49 trên FINCORE01 (GL49_FINCORE_PKDBL)</w:t>
      </w:r>
    </w:p>
  </w:comment>
  <w:comment w:id="384" w:author="Laam Giang" w:date="2022-02-11T14:19:00Z" w:initials="LG">
    <w:p w14:paraId="6394EB28" w14:textId="77777777" w:rsidR="00A8626B" w:rsidRDefault="00A8626B" w:rsidP="006E4445">
      <w:pPr>
        <w:pStyle w:val="CommentText"/>
      </w:pPr>
      <w:r>
        <w:rPr>
          <w:rStyle w:val="CommentReference"/>
        </w:rPr>
        <w:annotationRef/>
      </w:r>
      <w:r>
        <w:t>FSS đã tiếp nhận thông tin</w:t>
      </w:r>
    </w:p>
  </w:comment>
  <w:comment w:id="385" w:author="HUYNH THI NGOC TRAM" w:date="2022-03-30T14:17:00Z" w:initials="HTNT">
    <w:p w14:paraId="630E4DC6" w14:textId="77777777" w:rsidR="00A8626B" w:rsidRDefault="00A8626B" w:rsidP="006E4445">
      <w:pPr>
        <w:pStyle w:val="CommentText"/>
      </w:pPr>
      <w:r>
        <w:rPr>
          <w:rStyle w:val="CommentReference"/>
        </w:rPr>
        <w:annotationRef/>
      </w:r>
      <w:r>
        <w:t>Do cá nhân nhận thu nhập thẻ từ DN nên chi phi ftp cá nhân phải nhận</w:t>
      </w:r>
    </w:p>
  </w:comment>
  <w:comment w:id="387" w:author="Laam Giang" w:date="2022-01-20T15:28:00Z" w:initials="LG">
    <w:p w14:paraId="36CA8284" w14:textId="77777777" w:rsidR="00A8626B" w:rsidRDefault="00A8626B" w:rsidP="006E4445">
      <w:pPr>
        <w:pStyle w:val="CommentText"/>
      </w:pPr>
      <w:r>
        <w:rPr>
          <w:rStyle w:val="CommentReference"/>
        </w:rPr>
        <w:annotationRef/>
      </w:r>
      <w:r>
        <w:t>Nhờ chị gửi giúp tên file Phòng KDNT cung cấp để FSS có thể nhờ IT hỗ trợ cách lấy dữ liệu</w:t>
      </w:r>
    </w:p>
  </w:comment>
  <w:comment w:id="388" w:author="Trương Trần Phương Thảo" w:date="2022-01-24T15:48:00Z" w:initials="TTTP">
    <w:p w14:paraId="11FDD6C6" w14:textId="77777777" w:rsidR="00A8626B" w:rsidRDefault="00A8626B" w:rsidP="006E4445">
      <w:pPr>
        <w:pStyle w:val="CommentText"/>
      </w:pPr>
      <w:r>
        <w:rPr>
          <w:rStyle w:val="CommentReference"/>
        </w:rPr>
        <w:annotationRef/>
      </w:r>
      <w:r>
        <w:t>File của P.KDNT cung cấp cho PKHTH “Thu nhap KHCN KHDN-gui P.KH-nam 2021”</w:t>
      </w:r>
    </w:p>
    <w:p w14:paraId="52253515" w14:textId="77777777" w:rsidR="00A8626B" w:rsidRPr="00F25EE1" w:rsidRDefault="00A8626B" w:rsidP="006E4445">
      <w:pPr>
        <w:pStyle w:val="CommentText"/>
        <w:rPr>
          <w:b/>
        </w:rPr>
      </w:pPr>
      <w:r w:rsidRPr="00F25EE1">
        <w:rPr>
          <w:b/>
          <w:color w:val="FF0000"/>
        </w:rPr>
        <w:t>Lưu ý: phần nguyên tắc phân bổ</w:t>
      </w:r>
    </w:p>
    <w:p w14:paraId="78724795" w14:textId="77777777" w:rsidR="00A8626B" w:rsidRDefault="00A8626B" w:rsidP="006E4445">
      <w:pPr>
        <w:pStyle w:val="CommentText"/>
        <w:numPr>
          <w:ilvl w:val="0"/>
          <w:numId w:val="39"/>
        </w:numPr>
      </w:pPr>
      <w:r w:rsidRPr="00F25EE1">
        <w:t>Trường hợp NFX của cá nhân và doanh nghiệp đều dương hoặc đều âm =&gt; thực hiện phân bổ theo nguyên tắc tỷ trọng NFX đã định danh theo CIF cá nhân hoặc doanh nghiệp trong tổng NFX đã định danh</w:t>
      </w:r>
    </w:p>
    <w:p w14:paraId="533120FB" w14:textId="77777777" w:rsidR="00A8626B" w:rsidRDefault="00A8626B" w:rsidP="006E4445">
      <w:pPr>
        <w:pStyle w:val="CommentText"/>
        <w:numPr>
          <w:ilvl w:val="0"/>
          <w:numId w:val="39"/>
        </w:numPr>
      </w:pPr>
      <w:r>
        <w:t xml:space="preserve"> </w:t>
      </w:r>
      <w:r w:rsidRPr="00F25EE1">
        <w:t>Trường hợp NFX của cá nhân hoặc doanh nghiệp âm =&gt; thu nhập CIF0 chưa định danh phân bổ hết cho cá nhân hoặc doanh nghiệp có thu nhập định danh không bị âm.</w:t>
      </w:r>
    </w:p>
  </w:comment>
  <w:comment w:id="389" w:author="HUYNH THI NGOC TRAM" w:date="2022-01-27T14:55:00Z" w:initials="HTNT">
    <w:p w14:paraId="1ECB0EC8" w14:textId="77777777" w:rsidR="00A8626B" w:rsidRDefault="00A8626B" w:rsidP="006E4445">
      <w:pPr>
        <w:pStyle w:val="CommentText"/>
      </w:pPr>
      <w:r>
        <w:rPr>
          <w:rStyle w:val="CommentReference"/>
        </w:rPr>
        <w:annotationRef/>
      </w:r>
      <w:r>
        <w:t>Đã cập nhật</w:t>
      </w:r>
    </w:p>
  </w:comment>
  <w:comment w:id="390" w:author="HUYNH THI NGOC TRAM" w:date="2021-12-22T09:54:00Z" w:initials="HTNT">
    <w:p w14:paraId="6F02E113" w14:textId="77777777" w:rsidR="00A8626B" w:rsidRDefault="00A8626B" w:rsidP="006E4445">
      <w:pPr>
        <w:pStyle w:val="CommentText"/>
      </w:pPr>
      <w:r>
        <w:rPr>
          <w:rStyle w:val="CommentReference"/>
        </w:rPr>
        <w:annotationRef/>
      </w:r>
      <w:r>
        <w:t>Hôm phân tích phần chi phí quên hỏi cách lấy dữ liệu của chi tiêu này. Nhờ chị gửi giúp mô tả</w:t>
      </w:r>
    </w:p>
  </w:comment>
  <w:comment w:id="391" w:author="Trương Trần Phương Thảo" w:date="2022-01-24T15:52:00Z" w:initials="TTTP">
    <w:p w14:paraId="5C818E9C" w14:textId="77777777" w:rsidR="00A8626B" w:rsidRDefault="00A8626B" w:rsidP="006E4445">
      <w:pPr>
        <w:pStyle w:val="CommentText"/>
      </w:pPr>
      <w:r>
        <w:rPr>
          <w:rStyle w:val="CommentReference"/>
        </w:rPr>
        <w:annotationRef/>
      </w:r>
      <w:r>
        <w:t>Phần chi phí này lấy kết quả của NV Lê Thị Diễm Chinh (kết quả của 207 ĐVKD) được phân tích với đối tác FSS vào ngày 20/12/2021</w:t>
      </w:r>
    </w:p>
  </w:comment>
  <w:comment w:id="392" w:author="HUYNH THI NGOC TRAM" w:date="2022-03-03T14:56:00Z" w:initials="HTNT">
    <w:p w14:paraId="7148E87C" w14:textId="77777777" w:rsidR="00A8626B" w:rsidRDefault="00A8626B" w:rsidP="006E4445">
      <w:pPr>
        <w:pStyle w:val="CommentText"/>
      </w:pPr>
      <w:r>
        <w:rPr>
          <w:rStyle w:val="CommentReference"/>
        </w:rPr>
        <w:annotationRef/>
      </w:r>
      <w:r>
        <w:t>Đã cập nhật</w:t>
      </w:r>
    </w:p>
  </w:comment>
  <w:comment w:id="624" w:author="Trương Trần Phương Thảo" w:date="2022-01-24T16:37:00Z" w:initials="TTTP">
    <w:p w14:paraId="02B257E5" w14:textId="77777777" w:rsidR="00A8626B" w:rsidRDefault="00A8626B" w:rsidP="006E4445">
      <w:pPr>
        <w:pStyle w:val="CommentText"/>
      </w:pPr>
      <w:r>
        <w:rPr>
          <w:rStyle w:val="CommentReference"/>
        </w:rPr>
        <w:annotationRef/>
      </w:r>
      <w:r>
        <w:t>Thực hiện lấy số liệu trên GL43 theo các tài khoản đã ghi chú: TK79 – TK79001 – TK79002 – TK 79003 – TK 849 – TK 899</w:t>
      </w:r>
    </w:p>
  </w:comment>
  <w:comment w:id="625" w:author="HUYNH THI NGOC TRAM" w:date="2022-01-27T16:06:00Z" w:initials="HTNT">
    <w:p w14:paraId="0EE2A6CA" w14:textId="77777777" w:rsidR="00A8626B" w:rsidRDefault="00A8626B" w:rsidP="006E4445">
      <w:pPr>
        <w:pStyle w:val="CommentText"/>
      </w:pPr>
      <w:r>
        <w:rPr>
          <w:rStyle w:val="CommentReference"/>
        </w:rPr>
        <w:annotationRef/>
      </w:r>
      <w:r>
        <w:t>Đã cập nhật</w:t>
      </w:r>
    </w:p>
  </w:comment>
  <w:comment w:id="626" w:author="Laam Giang" w:date="2022-01-21T09:56:00Z" w:initials="LG">
    <w:p w14:paraId="28254883" w14:textId="77777777" w:rsidR="00A8626B" w:rsidRDefault="00A8626B" w:rsidP="006E4445">
      <w:pPr>
        <w:pStyle w:val="CommentText"/>
      </w:pPr>
      <w:r>
        <w:rPr>
          <w:rStyle w:val="CommentReference"/>
        </w:rPr>
        <w:annotationRef/>
      </w:r>
      <w:r>
        <w:t>Nhờ chị gửi giúp tên file dữ liệu do phòng rủi ro tín dụng cung cấp ở Sheet “Du phong chung” để FSS có thông tin trao đổi với IT (nếu IT xuất trực tiếp từ hệ thống EIB) với QLRRTD</w:t>
      </w:r>
    </w:p>
  </w:comment>
  <w:comment w:id="627" w:author="Võ Thanh Hằng" w:date="2022-02-15T13:39:00Z" w:initials="VTH">
    <w:p w14:paraId="395B8BC1" w14:textId="77777777" w:rsidR="00A8626B" w:rsidRDefault="00A8626B" w:rsidP="006E4445">
      <w:pPr>
        <w:pStyle w:val="CommentText"/>
      </w:pPr>
      <w:r>
        <w:rPr>
          <w:rStyle w:val="CommentReference"/>
        </w:rPr>
        <w:annotationRef/>
      </w:r>
      <w:r>
        <w:t>“</w:t>
      </w:r>
      <w:r w:rsidRPr="00B54BAB">
        <w:t>Cung cap Phong ban_Thg 12.21 (sau tac dong CIC).xlsx</w:t>
      </w:r>
      <w:r>
        <w:t>”</w:t>
      </w:r>
    </w:p>
    <w:p w14:paraId="080D2D81" w14:textId="77777777" w:rsidR="00A8626B" w:rsidRDefault="00A8626B" w:rsidP="006E4445">
      <w:pPr>
        <w:pStyle w:val="CommentText"/>
      </w:pPr>
      <w:r>
        <w:t>Lưu ý: ghi nhận thu nhập từ hoàn nhập DP (+) và chi phí từ trích lập DP (-) =&gt; công thức là “–sumifs”</w:t>
      </w:r>
    </w:p>
  </w:comment>
  <w:comment w:id="628" w:author="HUYNH THI NGOC TRAM" w:date="2022-03-03T10:10:00Z" w:initials="HTNT">
    <w:p w14:paraId="7C975ECA" w14:textId="77777777" w:rsidR="00A8626B" w:rsidRDefault="00A8626B" w:rsidP="006E4445">
      <w:pPr>
        <w:pStyle w:val="CommentText"/>
      </w:pPr>
      <w:r>
        <w:rPr>
          <w:rStyle w:val="CommentReference"/>
        </w:rPr>
        <w:annotationRef/>
      </w:r>
      <w:r>
        <w:t>Ok chị</w:t>
      </w:r>
    </w:p>
  </w:comment>
  <w:comment w:id="645" w:author="Võ Thanh Hằng" w:date="2022-02-15T15:38:00Z" w:initials="VTH">
    <w:p w14:paraId="561C5CAC" w14:textId="77777777" w:rsidR="00A8626B" w:rsidRDefault="00A8626B" w:rsidP="006E4445">
      <w:pPr>
        <w:pStyle w:val="CommentText"/>
      </w:pPr>
      <w:r>
        <w:rPr>
          <w:rStyle w:val="CommentReference"/>
        </w:rPr>
        <w:annotationRef/>
      </w:r>
      <w:r>
        <w:t>Lọc điều kiện: KH cũ</w:t>
      </w:r>
    </w:p>
  </w:comment>
  <w:comment w:id="646" w:author="HUYNH THI NGOC TRAM" w:date="2022-03-03T10:15:00Z" w:initials="HTNT">
    <w:p w14:paraId="191C24E7" w14:textId="77777777" w:rsidR="00A8626B" w:rsidRDefault="00A8626B" w:rsidP="006E4445">
      <w:pPr>
        <w:pStyle w:val="CommentText"/>
      </w:pPr>
      <w:r>
        <w:rPr>
          <w:rStyle w:val="CommentReference"/>
        </w:rPr>
        <w:annotationRef/>
      </w:r>
      <w:r>
        <w:t>Đã cập nhật</w:t>
      </w:r>
    </w:p>
  </w:comment>
  <w:comment w:id="760" w:author="Võ Thanh Hằng" w:date="2022-01-25T17:05:00Z" w:initials="VTH">
    <w:p w14:paraId="67C07367" w14:textId="77777777" w:rsidR="00A8626B" w:rsidRDefault="00A8626B" w:rsidP="006E4445">
      <w:pPr>
        <w:pStyle w:val="CommentText"/>
      </w:pPr>
      <w:r>
        <w:rPr>
          <w:rStyle w:val="CommentReference"/>
        </w:rPr>
        <w:annotationRef/>
      </w:r>
      <w:r>
        <w:t xml:space="preserve">Có </w:t>
      </w:r>
      <w:r w:rsidRPr="00267D8E">
        <w:rPr>
          <w:color w:val="000000"/>
        </w:rPr>
        <w:t>lọc tại Sheet “DPCT_TT03</w:t>
      </w:r>
      <w:r>
        <w:rPr>
          <w:color w:val="000000"/>
        </w:rPr>
        <w:t>, điều kiện chênh lệch &lt;0</w:t>
      </w:r>
    </w:p>
  </w:comment>
  <w:comment w:id="761" w:author="HUYNH THI NGOC TRAM" w:date="2022-01-27T14:17:00Z" w:initials="HTNT">
    <w:p w14:paraId="5D182D2E" w14:textId="77777777" w:rsidR="00A8626B" w:rsidRDefault="00A8626B" w:rsidP="006E4445">
      <w:pPr>
        <w:pStyle w:val="CommentText"/>
      </w:pPr>
      <w:r>
        <w:rPr>
          <w:rStyle w:val="CommentReference"/>
        </w:rPr>
        <w:annotationRef/>
      </w:r>
      <w:r>
        <w:t>Đã cập nhật</w:t>
      </w:r>
    </w:p>
  </w:comment>
  <w:comment w:id="762" w:author="Võ Thanh Hằng" w:date="2022-02-15T16:26:00Z" w:initials="VTH">
    <w:p w14:paraId="038A13BC" w14:textId="77777777" w:rsidR="00A8626B" w:rsidRDefault="00A8626B" w:rsidP="006E4445">
      <w:pPr>
        <w:pStyle w:val="CommentText"/>
        <w:rPr>
          <w:color w:val="000000"/>
        </w:rPr>
      </w:pPr>
      <w:r>
        <w:rPr>
          <w:rStyle w:val="CommentReference"/>
        </w:rPr>
        <w:annotationRef/>
      </w:r>
      <w:r>
        <w:t xml:space="preserve">Không map </w:t>
      </w:r>
      <w:r w:rsidRPr="007F6D71">
        <w:rPr>
          <w:color w:val="000000"/>
        </w:rPr>
        <w:t xml:space="preserve">với </w:t>
      </w:r>
      <w:r w:rsidRPr="00823F98">
        <w:rPr>
          <w:color w:val="000000"/>
        </w:rPr>
        <w:t xml:space="preserve">sheet </w:t>
      </w:r>
      <w:r w:rsidRPr="00823F98">
        <w:rPr>
          <w:rStyle w:val="CommentReference"/>
        </w:rPr>
        <w:annotationRef/>
      </w:r>
      <w:r w:rsidRPr="00823F98">
        <w:rPr>
          <w:color w:val="000000"/>
        </w:rPr>
        <w:t>“10.HNDP” (dữ</w:t>
      </w:r>
      <w:r>
        <w:rPr>
          <w:color w:val="000000"/>
        </w:rPr>
        <w:t xml:space="preserve"> liệu 2 sheet độc lập với nhau)</w:t>
      </w:r>
    </w:p>
    <w:p w14:paraId="6323B47D" w14:textId="77777777" w:rsidR="00A8626B" w:rsidRDefault="00A8626B" w:rsidP="006E4445">
      <w:pPr>
        <w:pStyle w:val="CommentText"/>
        <w:rPr>
          <w:color w:val="000000"/>
        </w:rPr>
      </w:pPr>
      <w:r>
        <w:rPr>
          <w:color w:val="000000"/>
        </w:rPr>
        <w:t>(26) = bước I + bước II</w:t>
      </w:r>
    </w:p>
    <w:p w14:paraId="6BD00B28" w14:textId="77777777" w:rsidR="00A8626B" w:rsidRDefault="00A8626B" w:rsidP="006E4445">
      <w:pPr>
        <w:pStyle w:val="CommentText"/>
      </w:pPr>
      <w:r>
        <w:t xml:space="preserve">Lưu ý: </w:t>
      </w:r>
      <w:r w:rsidRPr="00277F06">
        <w:rPr>
          <w:color w:val="000000"/>
        </w:rPr>
        <w:t>Sheet “DPCT</w:t>
      </w:r>
      <w:r w:rsidRPr="00277F06">
        <w:rPr>
          <w:rStyle w:val="CommentReference"/>
        </w:rPr>
        <w:annotationRef/>
      </w:r>
      <w:r w:rsidRPr="00277F06">
        <w:rPr>
          <w:rStyle w:val="CommentReference"/>
        </w:rPr>
        <w:annotationRef/>
      </w:r>
      <w:r>
        <w:rPr>
          <w:rStyle w:val="CommentReference"/>
        </w:rPr>
        <w:annotationRef/>
      </w:r>
      <w:r w:rsidRPr="00277F06">
        <w:rPr>
          <w:color w:val="000000"/>
        </w:rPr>
        <w:t>_TT03</w:t>
      </w:r>
      <w:r>
        <w:rPr>
          <w:color w:val="000000"/>
        </w:rPr>
        <w:t>”</w:t>
      </w:r>
      <w:r w:rsidRPr="00277F06">
        <w:rPr>
          <w:color w:val="000000"/>
        </w:rPr>
        <w:t xml:space="preserve">: </w:t>
      </w:r>
      <w:r>
        <w:t>Hoàn DP là thu nhập =&gt; thể hiện dấu (+)</w:t>
      </w:r>
    </w:p>
  </w:comment>
  <w:comment w:id="763" w:author="HUYNH THI NGOC TRAM" w:date="2022-03-06T22:22:00Z" w:initials="HTNT">
    <w:p w14:paraId="2748DF04" w14:textId="77777777" w:rsidR="00A8626B" w:rsidRDefault="00A8626B" w:rsidP="006E4445">
      <w:pPr>
        <w:pStyle w:val="CommentText"/>
      </w:pPr>
      <w:r>
        <w:rPr>
          <w:rStyle w:val="CommentReference"/>
        </w:rPr>
        <w:annotationRef/>
      </w:r>
      <w:r>
        <w:t>Đã cập nhật</w:t>
      </w:r>
    </w:p>
  </w:comment>
  <w:comment w:id="865" w:author="Võ Thanh Hằng" w:date="2022-02-15T16:33:00Z" w:initials="VTH">
    <w:p w14:paraId="31A05C12" w14:textId="77777777" w:rsidR="00A8626B" w:rsidRDefault="00A8626B" w:rsidP="006E4445">
      <w:pPr>
        <w:pStyle w:val="CommentText"/>
      </w:pPr>
      <w:r>
        <w:rPr>
          <w:rStyle w:val="CommentReference"/>
        </w:rPr>
        <w:annotationRef/>
      </w:r>
      <w:r>
        <w:t>Lấy “CODE CN” = 1000</w:t>
      </w:r>
    </w:p>
  </w:comment>
  <w:comment w:id="866" w:author="HUYNH THI NGOC TRAM" w:date="2022-03-03T10:30:00Z" w:initials="HTNT">
    <w:p w14:paraId="6FF8DA2E" w14:textId="77777777" w:rsidR="00A8626B" w:rsidRDefault="00A8626B" w:rsidP="006E4445">
      <w:pPr>
        <w:pStyle w:val="CommentText"/>
      </w:pPr>
      <w:r>
        <w:rPr>
          <w:rStyle w:val="CommentReference"/>
        </w:rPr>
        <w:annotationRef/>
      </w:r>
      <w:r>
        <w:t>Đã cập nhật</w:t>
      </w:r>
    </w:p>
  </w:comment>
  <w:comment w:id="894" w:author="Võ Thanh Hằng" w:date="2022-02-15T16:33:00Z" w:initials="VTH">
    <w:p w14:paraId="38D70707" w14:textId="77777777" w:rsidR="00A8626B" w:rsidRDefault="00A8626B" w:rsidP="006E4445">
      <w:pPr>
        <w:pStyle w:val="CommentText"/>
      </w:pPr>
      <w:r>
        <w:rPr>
          <w:rStyle w:val="CommentReference"/>
        </w:rPr>
        <w:annotationRef/>
      </w:r>
      <w:r>
        <w:t>Lấy “CODE CN” = 1000</w:t>
      </w:r>
    </w:p>
  </w:comment>
  <w:comment w:id="895" w:author="HUYNH THI NGOC TRAM" w:date="2022-03-03T10:30:00Z" w:initials="HTNT">
    <w:p w14:paraId="2C357C2C" w14:textId="77777777" w:rsidR="00A8626B" w:rsidRDefault="00A8626B" w:rsidP="006E4445">
      <w:pPr>
        <w:pStyle w:val="CommentText"/>
      </w:pPr>
      <w:r>
        <w:rPr>
          <w:rStyle w:val="CommentReference"/>
        </w:rPr>
        <w:annotationRef/>
      </w:r>
      <w:r>
        <w:t>Đã cập nhật</w:t>
      </w:r>
    </w:p>
  </w:comment>
  <w:comment w:id="905" w:author="Laam Giang" w:date="2022-01-21T10:44:00Z" w:initials="LG">
    <w:p w14:paraId="1AE97BA7" w14:textId="77777777" w:rsidR="00A8626B" w:rsidRDefault="00A8626B" w:rsidP="006E4445">
      <w:pPr>
        <w:pStyle w:val="CommentText"/>
      </w:pPr>
      <w:r>
        <w:rPr>
          <w:rStyle w:val="CommentReference"/>
        </w:rPr>
        <w:annotationRef/>
      </w:r>
      <w:r>
        <w:t>Nhờ chị gửi giúp tên file dữ liệu do phòng quản lý nợ có vấn đề cung cấp ở Sheet “9b.L_NgB” để FSS có thông tin trao đổi với IT (nếu IT xuất trực tiếp từ hệ thống EIB) và phòng QLNCVĐ</w:t>
      </w:r>
    </w:p>
  </w:comment>
  <w:comment w:id="906" w:author="Võ Thanh Hằng" w:date="2022-01-25T17:10:00Z" w:initials="VTH">
    <w:p w14:paraId="0A397D14" w14:textId="77777777" w:rsidR="00A8626B" w:rsidRDefault="00A8626B" w:rsidP="006E4445">
      <w:pPr>
        <w:pStyle w:val="CommentText"/>
      </w:pPr>
      <w:r>
        <w:rPr>
          <w:rStyle w:val="CommentReference"/>
        </w:rPr>
        <w:annotationRef/>
      </w:r>
      <w:r w:rsidRPr="00434C20">
        <w:t>“Danh gia KH thu no,TN-CP den dd.mm.yyyy.xlsx”</w:t>
      </w:r>
    </w:p>
  </w:comment>
  <w:comment w:id="907" w:author="Laam Giang" w:date="2022-02-11T14:42:00Z" w:initials="LG">
    <w:p w14:paraId="5A801FB6" w14:textId="77777777" w:rsidR="00A8626B" w:rsidRDefault="00A8626B" w:rsidP="006E4445">
      <w:pPr>
        <w:pStyle w:val="CommentText"/>
      </w:pPr>
      <w:r>
        <w:rPr>
          <w:rStyle w:val="CommentReference"/>
        </w:rPr>
        <w:annotationRef/>
      </w:r>
      <w:r>
        <w:t>FSS đã nhận được thông tin</w:t>
      </w:r>
    </w:p>
  </w:comment>
  <w:comment w:id="937" w:author="Laam Giang" w:date="2022-01-21T10:45:00Z" w:initials="LG">
    <w:p w14:paraId="004D72D8" w14:textId="77777777" w:rsidR="00A8626B" w:rsidRDefault="00A8626B" w:rsidP="006E4445">
      <w:pPr>
        <w:pStyle w:val="CommentText"/>
      </w:pPr>
      <w:r>
        <w:rPr>
          <w:rStyle w:val="CommentReference"/>
        </w:rPr>
        <w:annotationRef/>
      </w:r>
      <w:r>
        <w:t>Nhờ chị gửi giúp tên file dữ liệu do phòng quản lý nợ có vấn đề cung cấp ở Sheet “9c_L_VA” để FSS có thông tin trao đổi với IT (nếu IT xuất trực tiếp từ hệ thống EIB) và phòng QLNCVĐ</w:t>
      </w:r>
    </w:p>
  </w:comment>
  <w:comment w:id="938" w:author="Võ Thanh Hằng" w:date="2022-01-25T17:10:00Z" w:initials="VTH">
    <w:p w14:paraId="363B8742" w14:textId="77777777" w:rsidR="00A8626B" w:rsidRDefault="00A8626B" w:rsidP="006E4445">
      <w:pPr>
        <w:pStyle w:val="CommentText"/>
      </w:pPr>
      <w:r>
        <w:rPr>
          <w:rStyle w:val="CommentReference"/>
        </w:rPr>
        <w:annotationRef/>
      </w:r>
      <w:r w:rsidRPr="00434C20">
        <w:t>“Danh gia KH thu no,TN-CP den dd.mm.yyyy.xlsx”</w:t>
      </w:r>
    </w:p>
  </w:comment>
  <w:comment w:id="939" w:author="Laam Giang" w:date="2022-02-11T14:42:00Z" w:initials="LG">
    <w:p w14:paraId="24C0D110" w14:textId="77777777" w:rsidR="00A8626B" w:rsidRDefault="00A8626B" w:rsidP="006E4445">
      <w:pPr>
        <w:pStyle w:val="CommentText"/>
      </w:pPr>
      <w:r>
        <w:rPr>
          <w:rStyle w:val="CommentReference"/>
        </w:rPr>
        <w:annotationRef/>
      </w:r>
      <w:r>
        <w:t>FSS đã nhận được thông tin</w:t>
      </w:r>
    </w:p>
  </w:comment>
  <w:comment w:id="941" w:author="Võ Thanh Hằng" w:date="2022-02-15T16:42:00Z" w:initials="VTH">
    <w:p w14:paraId="14210BC3" w14:textId="77777777" w:rsidR="00A8626B" w:rsidRDefault="00A8626B" w:rsidP="006E4445">
      <w:pPr>
        <w:pStyle w:val="CommentText"/>
      </w:pPr>
      <w:r>
        <w:rPr>
          <w:rStyle w:val="CommentReference"/>
        </w:rPr>
        <w:annotationRef/>
      </w:r>
      <w:r>
        <w:t>Thu lãi treo nợ VAMC</w:t>
      </w:r>
    </w:p>
  </w:comment>
  <w:comment w:id="942" w:author="HUYNH THI NGOC TRAM" w:date="2022-03-03T10:35:00Z" w:initials="HTNT">
    <w:p w14:paraId="52CCED1D" w14:textId="77777777" w:rsidR="00A8626B" w:rsidRDefault="00A8626B" w:rsidP="006E4445">
      <w:pPr>
        <w:pStyle w:val="CommentText"/>
      </w:pPr>
      <w:r>
        <w:rPr>
          <w:rStyle w:val="CommentReference"/>
        </w:rPr>
        <w:annotationRef/>
      </w:r>
      <w:r>
        <w:t>Đã cập nhật</w:t>
      </w:r>
    </w:p>
  </w:comment>
  <w:comment w:id="998" w:author="HUYNH THI NGOC TRAM" w:date="2021-12-23T14:45:00Z" w:initials="HTNT">
    <w:p w14:paraId="1AB150FF" w14:textId="77777777" w:rsidR="00A8626B" w:rsidRDefault="00A8626B" w:rsidP="006E4445">
      <w:pPr>
        <w:pStyle w:val="CommentText"/>
      </w:pPr>
      <w:r>
        <w:rPr>
          <w:rStyle w:val="CommentReference"/>
        </w:rPr>
        <w:annotationRef/>
      </w:r>
      <w:r>
        <w:rPr>
          <w:color w:val="000000"/>
        </w:rPr>
        <w:t>- FTP c</w:t>
      </w:r>
      <w:r>
        <w:rPr>
          <w:color w:val="000000"/>
          <w:lang w:val="vi-VN"/>
        </w:rPr>
        <w:t>ủa c</w:t>
      </w:r>
      <w:r>
        <w:rPr>
          <w:color w:val="000000"/>
        </w:rPr>
        <w:t>á</w:t>
      </w:r>
      <w:r>
        <w:rPr>
          <w:color w:val="000000"/>
          <w:lang w:val="vi-VN"/>
        </w:rPr>
        <w:t>c khoản VMAC từ QLV gửi</w:t>
      </w:r>
    </w:p>
    <w:p w14:paraId="1F7D09DA" w14:textId="77777777" w:rsidR="00A8626B" w:rsidRDefault="00A8626B" w:rsidP="006E4445">
      <w:pPr>
        <w:pStyle w:val="CommentText"/>
        <w:rPr>
          <w:color w:val="000000"/>
          <w:lang w:val="vi-VN"/>
        </w:rPr>
      </w:pPr>
      <w:r>
        <w:rPr>
          <w:color w:val="000000"/>
        </w:rPr>
        <w:t>- Ví d</w:t>
      </w:r>
      <w:r>
        <w:rPr>
          <w:color w:val="000000"/>
          <w:lang w:val="vi-VN"/>
        </w:rPr>
        <w:t>ụ KH A giao dịch ở 2 SOL nh</w:t>
      </w:r>
      <w:r>
        <w:rPr>
          <w:color w:val="000000"/>
        </w:rPr>
        <w:t>ư</w:t>
      </w:r>
      <w:r>
        <w:rPr>
          <w:color w:val="000000"/>
          <w:lang w:val="vi-VN"/>
        </w:rPr>
        <w:t>ng ghi nhận FTP ghi nhận KH</w:t>
      </w:r>
      <w:r>
        <w:rPr>
          <w:color w:val="000000"/>
        </w:rPr>
        <w:t>Đ</w:t>
      </w:r>
      <w:r>
        <w:rPr>
          <w:color w:val="000000"/>
          <w:lang w:val="vi-VN"/>
        </w:rPr>
        <w:t>B n</w:t>
      </w:r>
      <w:r>
        <w:rPr>
          <w:color w:val="000000"/>
        </w:rPr>
        <w:t>à</w:t>
      </w:r>
      <w:r>
        <w:rPr>
          <w:color w:val="000000"/>
          <w:lang w:val="vi-VN"/>
        </w:rPr>
        <w:t>y v</w:t>
      </w:r>
      <w:r>
        <w:rPr>
          <w:color w:val="000000"/>
        </w:rPr>
        <w:t>à</w:t>
      </w:r>
      <w:r>
        <w:rPr>
          <w:color w:val="000000"/>
          <w:lang w:val="vi-VN"/>
        </w:rPr>
        <w:t>o 1 SOL n</w:t>
      </w:r>
      <w:r>
        <w:rPr>
          <w:color w:val="000000"/>
        </w:rPr>
        <w:t>ê</w:t>
      </w:r>
      <w:r>
        <w:rPr>
          <w:color w:val="000000"/>
          <w:lang w:val="vi-VN"/>
        </w:rPr>
        <w:t>n phải ph</w:t>
      </w:r>
      <w:r>
        <w:rPr>
          <w:color w:val="000000"/>
        </w:rPr>
        <w:t>â</w:t>
      </w:r>
      <w:r>
        <w:rPr>
          <w:color w:val="000000"/>
          <w:lang w:val="vi-VN"/>
        </w:rPr>
        <w:t xml:space="preserve">n bổ lại theo tỷ trọng cho SOL ghi thiếu, </w:t>
      </w:r>
      <w:r>
        <w:rPr>
          <w:color w:val="000000"/>
        </w:rPr>
        <w:t>còn SOL ghi nh</w:t>
      </w:r>
      <w:r>
        <w:rPr>
          <w:color w:val="000000"/>
          <w:lang w:val="vi-VN"/>
        </w:rPr>
        <w:t>ận thi trừ ra</w:t>
      </w:r>
    </w:p>
    <w:p w14:paraId="1AEFA10D" w14:textId="77777777" w:rsidR="00A8626B" w:rsidRDefault="00A8626B" w:rsidP="006E4445">
      <w:pPr>
        <w:pStyle w:val="CommentText"/>
      </w:pPr>
    </w:p>
  </w:comment>
  <w:comment w:id="999" w:author="Võ Thanh Hằng" w:date="2022-02-15T16:53:00Z" w:initials="VTH">
    <w:p w14:paraId="760233AE" w14:textId="77777777" w:rsidR="00A8626B" w:rsidRDefault="00A8626B" w:rsidP="006E4445">
      <w:pPr>
        <w:pStyle w:val="CommentText"/>
      </w:pPr>
      <w:r>
        <w:rPr>
          <w:rStyle w:val="CommentReference"/>
        </w:rPr>
        <w:annotationRef/>
      </w:r>
      <w:r>
        <w:t>Cột “VAMC CHỊ THẢO”: đã thực hiện thao tác xử lý vấn đề trên</w:t>
      </w:r>
    </w:p>
  </w:comment>
  <w:comment w:id="1000" w:author="HUYNH THI NGOC TRAM" w:date="2022-03-03T10:36:00Z" w:initials="HTNT">
    <w:p w14:paraId="4D8590BF" w14:textId="77777777" w:rsidR="00A8626B" w:rsidRDefault="00A8626B" w:rsidP="006E4445">
      <w:pPr>
        <w:pStyle w:val="CommentText"/>
      </w:pPr>
      <w:r>
        <w:rPr>
          <w:rStyle w:val="CommentReference"/>
        </w:rPr>
        <w:annotationRef/>
      </w:r>
      <w:r>
        <w:t>Ok chị</w:t>
      </w:r>
    </w:p>
  </w:comment>
  <w:comment w:id="1062" w:author="Laam Giang" w:date="2022-01-21T10:48:00Z" w:initials="LG">
    <w:p w14:paraId="180ED704" w14:textId="77777777" w:rsidR="00A8626B" w:rsidRDefault="00A8626B" w:rsidP="006E4445">
      <w:pPr>
        <w:pStyle w:val="CommentText"/>
      </w:pPr>
      <w:r>
        <w:rPr>
          <w:rStyle w:val="CommentReference"/>
        </w:rPr>
        <w:annotationRef/>
      </w:r>
    </w:p>
    <w:p w14:paraId="0C5B6FF3" w14:textId="77777777" w:rsidR="00A8626B" w:rsidRDefault="00A8626B" w:rsidP="006E4445">
      <w:pPr>
        <w:pStyle w:val="CommentText"/>
      </w:pPr>
      <w:r>
        <w:t>Nhờ chị gửi giúp tên file dữ liệu do phòng quản lý nợ có vấn đề cung cấp ở Sheet “14.CPXLN” để FSS có thông tin trao đổi với IT (nếu IT xuất trực tiếp từ hệ thống EIB) và phòng QLNCVĐ</w:t>
      </w:r>
    </w:p>
  </w:comment>
  <w:comment w:id="1063" w:author="Võ Thanh Hằng" w:date="2022-01-25T17:17:00Z" w:initials="VTH">
    <w:p w14:paraId="2AE2794C" w14:textId="77777777" w:rsidR="00A8626B" w:rsidRDefault="00A8626B" w:rsidP="006E4445">
      <w:pPr>
        <w:pStyle w:val="CommentText"/>
      </w:pPr>
      <w:r>
        <w:rPr>
          <w:rStyle w:val="CommentReference"/>
        </w:rPr>
        <w:annotationRef/>
      </w:r>
      <w:r w:rsidRPr="000805E9">
        <w:t>“Danh gia KH thu no,TN-CP den dd.mm.yyyy.xlsx”</w:t>
      </w:r>
    </w:p>
  </w:comment>
  <w:comment w:id="1064" w:author="Laam Giang" w:date="2022-02-11T14:42:00Z" w:initials="LG">
    <w:p w14:paraId="4D541F0B" w14:textId="77777777" w:rsidR="00A8626B" w:rsidRDefault="00A8626B" w:rsidP="006E4445">
      <w:pPr>
        <w:pStyle w:val="CommentText"/>
      </w:pPr>
      <w:r>
        <w:rPr>
          <w:rStyle w:val="CommentReference"/>
        </w:rPr>
        <w:annotationRef/>
      </w:r>
      <w:r>
        <w:t>FSS đã nhận được thông tin</w:t>
      </w:r>
    </w:p>
  </w:comment>
  <w:comment w:id="1066" w:author="HUYNH THI NGOC TRAM" w:date="2021-12-23T16:02:00Z" w:initials="HTNT">
    <w:p w14:paraId="2F37B8F2" w14:textId="77777777" w:rsidR="00A8626B" w:rsidRDefault="00A8626B" w:rsidP="006E4445">
      <w:pPr>
        <w:pStyle w:val="CommentText"/>
      </w:pPr>
      <w:r>
        <w:rPr>
          <w:rStyle w:val="CommentReference"/>
        </w:rPr>
        <w:annotationRef/>
      </w:r>
      <w:r>
        <w:rPr>
          <w:color w:val="000000"/>
          <w:lang w:val="vi-VN"/>
        </w:rPr>
        <w:t>quy tắc n</w:t>
      </w:r>
      <w:r>
        <w:rPr>
          <w:color w:val="000000"/>
        </w:rPr>
        <w:t>à</w:t>
      </w:r>
      <w:r>
        <w:rPr>
          <w:color w:val="000000"/>
          <w:lang w:val="vi-VN"/>
        </w:rPr>
        <w:t xml:space="preserve">y thay </w:t>
      </w:r>
      <w:r>
        <w:rPr>
          <w:color w:val="000000"/>
        </w:rPr>
        <w:t>đ</w:t>
      </w:r>
      <w:r>
        <w:rPr>
          <w:color w:val="000000"/>
          <w:lang w:val="vi-VN"/>
        </w:rPr>
        <w:t>ổi theo từng n</w:t>
      </w:r>
      <w:r>
        <w:rPr>
          <w:color w:val="000000"/>
        </w:rPr>
        <w:t>ă</w:t>
      </w:r>
      <w:r>
        <w:rPr>
          <w:color w:val="000000"/>
          <w:lang w:val="vi-VN"/>
        </w:rPr>
        <w:t>m</w:t>
      </w:r>
    </w:p>
  </w:comment>
  <w:comment w:id="1067" w:author="Võ Thanh Hằng" w:date="2022-02-15T16:52:00Z" w:initials="VTH">
    <w:p w14:paraId="07BEEE7D" w14:textId="77777777" w:rsidR="00A8626B" w:rsidRDefault="00A8626B" w:rsidP="006E4445">
      <w:pPr>
        <w:pStyle w:val="CommentText"/>
      </w:pPr>
      <w:r>
        <w:rPr>
          <w:rStyle w:val="CommentReference"/>
        </w:rPr>
        <w:annotationRef/>
      </w:r>
      <w:r>
        <w:t>Năm 2022 vẫn đang giữ nguyên tắc này, có thể sẽ thay đổi vào các năm sau</w:t>
      </w:r>
    </w:p>
  </w:comment>
  <w:comment w:id="1068" w:author="HUYNH THI NGOC TRAM" w:date="2022-03-04T13:20:00Z" w:initials="HTNT">
    <w:p w14:paraId="42CFEB54" w14:textId="77777777" w:rsidR="00A8626B" w:rsidRDefault="00A8626B" w:rsidP="006E4445">
      <w:pPr>
        <w:pStyle w:val="CommentText"/>
      </w:pPr>
      <w:r>
        <w:rPr>
          <w:rStyle w:val="CommentReference"/>
        </w:rPr>
        <w:annotationRef/>
      </w:r>
      <w:r>
        <w:t>Ok chị</w:t>
      </w:r>
    </w:p>
  </w:comment>
  <w:comment w:id="1095" w:author="Trương Trần Phương Thảo" w:date="2022-03-15T10:17:00Z" w:initials="TTTP">
    <w:p w14:paraId="3D83DF04" w14:textId="77777777" w:rsidR="00A8626B" w:rsidRDefault="00A8626B" w:rsidP="006E4445">
      <w:pPr>
        <w:pStyle w:val="CommentText"/>
      </w:pPr>
      <w:r>
        <w:rPr>
          <w:rStyle w:val="CommentReference"/>
        </w:rPr>
        <w:annotationRef/>
      </w:r>
      <w:r>
        <w:t>Thay thể cột tên “CP FTP TS cấn trừ nợ)</w:t>
      </w:r>
    </w:p>
  </w:comment>
  <w:comment w:id="1106" w:author="HUYNH THI NGOC TRAM" w:date="2021-12-23T16:11:00Z" w:initials="HTNT">
    <w:p w14:paraId="070F6CB5" w14:textId="77777777" w:rsidR="00A8626B" w:rsidRDefault="00A8626B" w:rsidP="006E4445">
      <w:pPr>
        <w:pStyle w:val="CommentText"/>
      </w:pPr>
      <w:r>
        <w:t xml:space="preserve">Cách </w:t>
      </w:r>
      <w:r>
        <w:rPr>
          <w:rStyle w:val="CommentReference"/>
        </w:rPr>
        <w:annotationRef/>
      </w:r>
      <w:r>
        <w:t>phân loại CN, DN để tính lợi nhuận trước thuế</w:t>
      </w:r>
    </w:p>
  </w:comment>
  <w:comment w:id="1107" w:author="Trương Trần Phương Thảo" w:date="2022-01-25T16:00:00Z" w:initials="TTTP">
    <w:p w14:paraId="75C9FD78" w14:textId="77777777" w:rsidR="00A8626B" w:rsidRDefault="00A8626B" w:rsidP="006E4445">
      <w:pPr>
        <w:pStyle w:val="CommentText"/>
      </w:pPr>
      <w:r>
        <w:rPr>
          <w:rStyle w:val="CommentReference"/>
        </w:rPr>
        <w:annotationRef/>
      </w:r>
      <w:r w:rsidRPr="00C13E86">
        <w:rPr>
          <w:color w:val="FF0000"/>
        </w:rPr>
        <w:t>Lợi nhuận trước thuế (sổ sách GL43) thể hiện số tổng không có phân tách ra CN và DN</w:t>
      </w:r>
    </w:p>
  </w:comment>
  <w:comment w:id="1108" w:author="Laam Giang" w:date="2022-02-11T14:42:00Z" w:initials="LG">
    <w:p w14:paraId="610DDAC1" w14:textId="77777777" w:rsidR="00A8626B" w:rsidRDefault="00A8626B" w:rsidP="006E4445">
      <w:pPr>
        <w:pStyle w:val="CommentText"/>
      </w:pPr>
      <w:r>
        <w:rPr>
          <w:rStyle w:val="CommentReference"/>
        </w:rPr>
        <w:annotationRef/>
      </w:r>
      <w:r>
        <w:t>FSS đã nhận được thông 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CDEE1" w15:done="0"/>
  <w15:commentEx w15:paraId="6FF0E147" w15:paraIdParent="42ACDEE1" w15:done="0"/>
  <w15:commentEx w15:paraId="211B69EE" w15:paraIdParent="42ACDEE1" w15:done="0"/>
  <w15:commentEx w15:paraId="6D49EF01" w15:done="0"/>
  <w15:commentEx w15:paraId="21835AB8" w15:paraIdParent="6D49EF01" w15:done="0"/>
  <w15:commentEx w15:paraId="7F89DEC7" w15:done="0"/>
  <w15:commentEx w15:paraId="67347C64" w15:paraIdParent="7F89DEC7" w15:done="0"/>
  <w15:commentEx w15:paraId="6394EB28" w15:paraIdParent="7F89DEC7" w15:done="0"/>
  <w15:commentEx w15:paraId="630E4DC6" w15:done="0"/>
  <w15:commentEx w15:paraId="36CA8284" w15:done="0"/>
  <w15:commentEx w15:paraId="533120FB" w15:paraIdParent="36CA8284" w15:done="0"/>
  <w15:commentEx w15:paraId="1ECB0EC8" w15:paraIdParent="36CA8284" w15:done="0"/>
  <w15:commentEx w15:paraId="6F02E113" w15:done="0"/>
  <w15:commentEx w15:paraId="5C818E9C" w15:paraIdParent="6F02E113" w15:done="0"/>
  <w15:commentEx w15:paraId="7148E87C" w15:paraIdParent="6F02E113" w15:done="0"/>
  <w15:commentEx w15:paraId="02B257E5" w15:done="0"/>
  <w15:commentEx w15:paraId="0EE2A6CA" w15:paraIdParent="02B257E5" w15:done="0"/>
  <w15:commentEx w15:paraId="28254883" w15:done="0"/>
  <w15:commentEx w15:paraId="080D2D81" w15:paraIdParent="28254883" w15:done="0"/>
  <w15:commentEx w15:paraId="7C975ECA" w15:paraIdParent="28254883" w15:done="0"/>
  <w15:commentEx w15:paraId="561C5CAC" w15:done="0"/>
  <w15:commentEx w15:paraId="191C24E7" w15:paraIdParent="561C5CAC" w15:done="0"/>
  <w15:commentEx w15:paraId="67C07367" w15:done="0"/>
  <w15:commentEx w15:paraId="5D182D2E" w15:paraIdParent="67C07367" w15:done="0"/>
  <w15:commentEx w15:paraId="6BD00B28" w15:paraIdParent="67C07367" w15:done="0"/>
  <w15:commentEx w15:paraId="2748DF04" w15:paraIdParent="67C07367" w15:done="0"/>
  <w15:commentEx w15:paraId="31A05C12" w15:done="0"/>
  <w15:commentEx w15:paraId="6FF8DA2E" w15:paraIdParent="31A05C12" w15:done="0"/>
  <w15:commentEx w15:paraId="38D70707" w15:done="0"/>
  <w15:commentEx w15:paraId="2C357C2C" w15:paraIdParent="38D70707" w15:done="0"/>
  <w15:commentEx w15:paraId="1AE97BA7" w15:done="0"/>
  <w15:commentEx w15:paraId="0A397D14" w15:paraIdParent="1AE97BA7" w15:done="0"/>
  <w15:commentEx w15:paraId="5A801FB6" w15:paraIdParent="1AE97BA7" w15:done="0"/>
  <w15:commentEx w15:paraId="004D72D8" w15:done="0"/>
  <w15:commentEx w15:paraId="363B8742" w15:paraIdParent="004D72D8" w15:done="0"/>
  <w15:commentEx w15:paraId="24C0D110" w15:paraIdParent="004D72D8" w15:done="0"/>
  <w15:commentEx w15:paraId="14210BC3" w15:done="0"/>
  <w15:commentEx w15:paraId="52CCED1D" w15:paraIdParent="14210BC3" w15:done="0"/>
  <w15:commentEx w15:paraId="1AEFA10D" w15:done="0"/>
  <w15:commentEx w15:paraId="760233AE" w15:paraIdParent="1AEFA10D" w15:done="0"/>
  <w15:commentEx w15:paraId="4D8590BF" w15:paraIdParent="1AEFA10D" w15:done="0"/>
  <w15:commentEx w15:paraId="0C5B6FF3" w15:done="0"/>
  <w15:commentEx w15:paraId="2AE2794C" w15:paraIdParent="0C5B6FF3" w15:done="0"/>
  <w15:commentEx w15:paraId="4D541F0B" w15:paraIdParent="0C5B6FF3" w15:done="0"/>
  <w15:commentEx w15:paraId="2F37B8F2" w15:done="0"/>
  <w15:commentEx w15:paraId="07BEEE7D" w15:paraIdParent="2F37B8F2" w15:done="0"/>
  <w15:commentEx w15:paraId="42CFEB54" w15:paraIdParent="2F37B8F2" w15:done="0"/>
  <w15:commentEx w15:paraId="3D83DF04" w15:done="0"/>
  <w15:commentEx w15:paraId="070F6CB5" w15:done="0"/>
  <w15:commentEx w15:paraId="75C9FD78" w15:paraIdParent="070F6CB5" w15:done="0"/>
  <w15:commentEx w15:paraId="610DDAC1" w15:paraIdParent="070F6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676D89" w16cex:dateUtc="2021-12-17T13:11:00Z"/>
  <w16cex:commentExtensible w16cex:durableId="25CA1341" w16cex:dateUtc="2022-03-02T06:34:00Z"/>
  <w16cex:commentExtensible w16cex:durableId="25CA1E1F" w16cex:dateUtc="2022-03-02T09:47:00Z"/>
  <w16cex:commentExtensible w16cex:durableId="268F35F6" w16cex:dateUtc="2022-07-29T21:45:00Z"/>
  <w16cex:commentExtensible w16cex:durableId="259CE4AB" w16cex:dateUtc="2022-01-20T08:01:00Z"/>
  <w16cex:commentExtensible w16cex:durableId="259CE4AC" w16cex:dateUtc="2022-01-24T08:43:00Z"/>
  <w16cex:commentExtensible w16cex:durableId="25B0EEEF" w16cex:dateUtc="2022-02-11T07:19:00Z"/>
  <w16cex:commentExtensible w16cex:durableId="25EEE4E3" w16cex:dateUtc="2022-03-30T07:17:00Z"/>
  <w16cex:commentExtensible w16cex:durableId="259CE51E" w16cex:dateUtc="2022-01-20T08:28:00Z"/>
  <w16cex:commentExtensible w16cex:durableId="259CE4AE" w16cex:dateUtc="2022-01-24T08:48:00Z"/>
  <w16cex:commentExtensible w16cex:durableId="259D30C6" w16cex:dateUtc="2022-01-27T07:55:00Z"/>
  <w16cex:commentExtensible w16cex:durableId="259CE55F" w16cex:dateUtc="2021-12-22T02:54:00Z"/>
  <w16cex:commentExtensible w16cex:durableId="259CE4B0" w16cex:dateUtc="2022-01-24T08:52:00Z"/>
  <w16cex:commentExtensible w16cex:durableId="25CB5592" w16cex:dateUtc="2022-03-03T07:56:00Z"/>
  <w16cex:commentExtensible w16cex:durableId="259CE4BC" w16cex:dateUtc="2022-01-24T09:37:00Z"/>
  <w16cex:commentExtensible w16cex:durableId="259D419B" w16cex:dateUtc="2022-01-27T09:06:00Z"/>
  <w16cex:commentExtensible w16cex:durableId="259501CF" w16cex:dateUtc="2022-01-21T02:56:00Z"/>
  <w16cex:commentExtensible w16cex:durableId="25CA136F" w16cex:dateUtc="2022-02-15T06:39:00Z"/>
  <w16cex:commentExtensible w16cex:durableId="25CB12A1" w16cex:dateUtc="2022-03-03T03:10:00Z"/>
  <w16cex:commentExtensible w16cex:durableId="25CA1371" w16cex:dateUtc="2022-02-15T08:38:00Z"/>
  <w16cex:commentExtensible w16cex:durableId="25CB13DA" w16cex:dateUtc="2022-03-03T03:15:00Z"/>
  <w16cex:commentExtensible w16cex:durableId="259CE465" w16cex:dateUtc="2022-01-25T10:05:00Z"/>
  <w16cex:commentExtensible w16cex:durableId="259D280D" w16cex:dateUtc="2022-01-27T07:17:00Z"/>
  <w16cex:commentExtensible w16cex:durableId="25CA1374" w16cex:dateUtc="2022-02-15T09:26:00Z"/>
  <w16cex:commentExtensible w16cex:durableId="25CFB2A5" w16cex:dateUtc="2022-03-06T15:22:00Z"/>
  <w16cex:commentExtensible w16cex:durableId="25CA1376" w16cex:dateUtc="2022-02-15T09:33:00Z"/>
  <w16cex:commentExtensible w16cex:durableId="25CB1744" w16cex:dateUtc="2022-03-03T03:30:00Z"/>
  <w16cex:commentExtensible w16cex:durableId="25EDB114" w16cex:dateUtc="2022-02-15T09:33:00Z"/>
  <w16cex:commentExtensible w16cex:durableId="25EDB115" w16cex:dateUtc="2022-03-03T03:30:00Z"/>
  <w16cex:commentExtensible w16cex:durableId="25950D23" w16cex:dateUtc="2022-01-21T03:44:00Z"/>
  <w16cex:commentExtensible w16cex:durableId="259CE467" w16cex:dateUtc="2022-01-25T10:10:00Z"/>
  <w16cex:commentExtensible w16cex:durableId="25B0F438" w16cex:dateUtc="2022-02-11T07:42:00Z"/>
  <w16cex:commentExtensible w16cex:durableId="25950D3E" w16cex:dateUtc="2022-01-21T03:45:00Z"/>
  <w16cex:commentExtensible w16cex:durableId="259CE469" w16cex:dateUtc="2022-01-25T10:10:00Z"/>
  <w16cex:commentExtensible w16cex:durableId="25B0F449" w16cex:dateUtc="2022-02-11T07:42:00Z"/>
  <w16cex:commentExtensible w16cex:durableId="25CA137F" w16cex:dateUtc="2022-02-15T09:42:00Z"/>
  <w16cex:commentExtensible w16cex:durableId="25CB1887" w16cex:dateUtc="2022-03-03T03:35:00Z"/>
  <w16cex:commentExtensible w16cex:durableId="256F09FD" w16cex:dateUtc="2021-12-23T07:45:00Z"/>
  <w16cex:commentExtensible w16cex:durableId="25CA1381" w16cex:dateUtc="2022-02-15T09:53:00Z"/>
  <w16cex:commentExtensible w16cex:durableId="25CB18C0" w16cex:dateUtc="2022-03-03T03:36:00Z"/>
  <w16cex:commentExtensible w16cex:durableId="25950DE0" w16cex:dateUtc="2022-01-21T03:48:00Z"/>
  <w16cex:commentExtensible w16cex:durableId="259CE474" w16cex:dateUtc="2022-01-25T10:17:00Z"/>
  <w16cex:commentExtensible w16cex:durableId="25B0F452" w16cex:dateUtc="2022-02-11T07:42:00Z"/>
  <w16cex:commentExtensible w16cex:durableId="256F1C11" w16cex:dateUtc="2021-12-23T09:02:00Z"/>
  <w16cex:commentExtensible w16cex:durableId="25CA1386" w16cex:dateUtc="2022-02-15T09:52:00Z"/>
  <w16cex:commentExtensible w16cex:durableId="25CC9085" w16cex:dateUtc="2022-03-04T06:20:00Z"/>
  <w16cex:commentExtensible w16cex:durableId="25EDB128" w16cex:dateUtc="2022-03-15T03:17:00Z"/>
  <w16cex:commentExtensible w16cex:durableId="256F1E27" w16cex:dateUtc="2021-12-23T09:11:00Z"/>
  <w16cex:commentExtensible w16cex:durableId="259CE4C8" w16cex:dateUtc="2022-01-25T09:00:00Z"/>
  <w16cex:commentExtensible w16cex:durableId="25B0F468" w16cex:dateUtc="2022-02-1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CDEE1" w16cid:durableId="25676D89"/>
  <w16cid:commentId w16cid:paraId="6FF0E147" w16cid:durableId="25CA1341"/>
  <w16cid:commentId w16cid:paraId="211B69EE" w16cid:durableId="25CA1E1F"/>
  <w16cid:commentId w16cid:paraId="6D49EF01" w16cid:durableId="268F35F6"/>
  <w16cid:commentId w16cid:paraId="21835AB8" w16cid:durableId="26A766CF"/>
  <w16cid:commentId w16cid:paraId="7F89DEC7" w16cid:durableId="259CE4AB"/>
  <w16cid:commentId w16cid:paraId="67347C64" w16cid:durableId="259CE4AC"/>
  <w16cid:commentId w16cid:paraId="6394EB28" w16cid:durableId="25B0EEEF"/>
  <w16cid:commentId w16cid:paraId="630E4DC6" w16cid:durableId="25EEE4E3"/>
  <w16cid:commentId w16cid:paraId="36CA8284" w16cid:durableId="259CE51E"/>
  <w16cid:commentId w16cid:paraId="533120FB" w16cid:durableId="259CE4AE"/>
  <w16cid:commentId w16cid:paraId="1ECB0EC8" w16cid:durableId="259D30C6"/>
  <w16cid:commentId w16cid:paraId="6F02E113" w16cid:durableId="259CE55F"/>
  <w16cid:commentId w16cid:paraId="5C818E9C" w16cid:durableId="259CE4B0"/>
  <w16cid:commentId w16cid:paraId="7148E87C" w16cid:durableId="25CB5592"/>
  <w16cid:commentId w16cid:paraId="02B257E5" w16cid:durableId="259CE4BC"/>
  <w16cid:commentId w16cid:paraId="0EE2A6CA" w16cid:durableId="259D419B"/>
  <w16cid:commentId w16cid:paraId="28254883" w16cid:durableId="259501CF"/>
  <w16cid:commentId w16cid:paraId="080D2D81" w16cid:durableId="25CA136F"/>
  <w16cid:commentId w16cid:paraId="7C975ECA" w16cid:durableId="25CB12A1"/>
  <w16cid:commentId w16cid:paraId="561C5CAC" w16cid:durableId="25CA1371"/>
  <w16cid:commentId w16cid:paraId="191C24E7" w16cid:durableId="25CB13DA"/>
  <w16cid:commentId w16cid:paraId="67C07367" w16cid:durableId="259CE465"/>
  <w16cid:commentId w16cid:paraId="5D182D2E" w16cid:durableId="259D280D"/>
  <w16cid:commentId w16cid:paraId="6BD00B28" w16cid:durableId="25CA1374"/>
  <w16cid:commentId w16cid:paraId="2748DF04" w16cid:durableId="25CFB2A5"/>
  <w16cid:commentId w16cid:paraId="31A05C12" w16cid:durableId="25CA1376"/>
  <w16cid:commentId w16cid:paraId="6FF8DA2E" w16cid:durableId="25CB1744"/>
  <w16cid:commentId w16cid:paraId="38D70707" w16cid:durableId="25EDB114"/>
  <w16cid:commentId w16cid:paraId="2C357C2C" w16cid:durableId="25EDB115"/>
  <w16cid:commentId w16cid:paraId="1AE97BA7" w16cid:durableId="25950D23"/>
  <w16cid:commentId w16cid:paraId="0A397D14" w16cid:durableId="259CE467"/>
  <w16cid:commentId w16cid:paraId="5A801FB6" w16cid:durableId="25B0F438"/>
  <w16cid:commentId w16cid:paraId="004D72D8" w16cid:durableId="25950D3E"/>
  <w16cid:commentId w16cid:paraId="363B8742" w16cid:durableId="259CE469"/>
  <w16cid:commentId w16cid:paraId="24C0D110" w16cid:durableId="25B0F449"/>
  <w16cid:commentId w16cid:paraId="14210BC3" w16cid:durableId="25CA137F"/>
  <w16cid:commentId w16cid:paraId="52CCED1D" w16cid:durableId="25CB1887"/>
  <w16cid:commentId w16cid:paraId="1AEFA10D" w16cid:durableId="256F09FD"/>
  <w16cid:commentId w16cid:paraId="760233AE" w16cid:durableId="25CA1381"/>
  <w16cid:commentId w16cid:paraId="4D8590BF" w16cid:durableId="25CB18C0"/>
  <w16cid:commentId w16cid:paraId="0C5B6FF3" w16cid:durableId="25950DE0"/>
  <w16cid:commentId w16cid:paraId="2AE2794C" w16cid:durableId="259CE474"/>
  <w16cid:commentId w16cid:paraId="4D541F0B" w16cid:durableId="25B0F452"/>
  <w16cid:commentId w16cid:paraId="2F37B8F2" w16cid:durableId="256F1C11"/>
  <w16cid:commentId w16cid:paraId="07BEEE7D" w16cid:durableId="25CA1386"/>
  <w16cid:commentId w16cid:paraId="42CFEB54" w16cid:durableId="25CC9085"/>
  <w16cid:commentId w16cid:paraId="3D83DF04" w16cid:durableId="25EDB128"/>
  <w16cid:commentId w16cid:paraId="070F6CB5" w16cid:durableId="256F1E27"/>
  <w16cid:commentId w16cid:paraId="75C9FD78" w16cid:durableId="259CE4C8"/>
  <w16cid:commentId w16cid:paraId="610DDAC1" w16cid:durableId="25B0F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21E0" w14:textId="77777777" w:rsidR="00641450" w:rsidRDefault="00641450" w:rsidP="00DF1760">
      <w:r>
        <w:separator/>
      </w:r>
    </w:p>
  </w:endnote>
  <w:endnote w:type="continuationSeparator" w:id="0">
    <w:p w14:paraId="10DDF7BA" w14:textId="77777777" w:rsidR="00641450" w:rsidRDefault="00641450" w:rsidP="00DF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70026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1240" w14:textId="63FB8B1E" w:rsidR="00A8626B" w:rsidRDefault="00A8626B" w:rsidP="00747002">
    <w:pPr>
      <w:pStyle w:val="Footer"/>
    </w:pPr>
  </w:p>
  <w:p w14:paraId="31BA94B9" w14:textId="77777777" w:rsidR="00A8626B" w:rsidRDefault="00A86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6638"/>
      <w:docPartObj>
        <w:docPartGallery w:val="Page Numbers (Bottom of Page)"/>
        <w:docPartUnique/>
      </w:docPartObj>
    </w:sdtPr>
    <w:sdtEndPr>
      <w:rPr>
        <w:noProof/>
      </w:rPr>
    </w:sdtEndPr>
    <w:sdtContent>
      <w:p w14:paraId="728D0F52" w14:textId="2FFA702B" w:rsidR="00A8626B" w:rsidRDefault="00A8626B">
        <w:pPr>
          <w:pStyle w:val="Footer"/>
          <w:jc w:val="right"/>
        </w:pPr>
        <w:r>
          <w:fldChar w:fldCharType="begin"/>
        </w:r>
        <w:r>
          <w:instrText xml:space="preserve"> PAGE   \* MERGEFORMAT </w:instrText>
        </w:r>
        <w:r>
          <w:fldChar w:fldCharType="separate"/>
        </w:r>
        <w:r w:rsidR="00FC427D">
          <w:rPr>
            <w:noProof/>
          </w:rPr>
          <w:t>1</w:t>
        </w:r>
        <w:r>
          <w:rPr>
            <w:noProof/>
          </w:rPr>
          <w:fldChar w:fldCharType="end"/>
        </w:r>
      </w:p>
    </w:sdtContent>
  </w:sdt>
  <w:p w14:paraId="2891B1FB" w14:textId="77777777" w:rsidR="00A8626B" w:rsidRDefault="00A86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0328" w14:textId="6DD8AC54" w:rsidR="00A8626B" w:rsidRDefault="00A8626B">
    <w:pPr>
      <w:pStyle w:val="Footer"/>
      <w:jc w:val="right"/>
    </w:pPr>
  </w:p>
  <w:p w14:paraId="74D8DE6F" w14:textId="77777777" w:rsidR="00A8626B" w:rsidRDefault="00A8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D4D87" w14:textId="77777777" w:rsidR="00641450" w:rsidRDefault="00641450" w:rsidP="00DF1760">
      <w:r>
        <w:separator/>
      </w:r>
    </w:p>
  </w:footnote>
  <w:footnote w:type="continuationSeparator" w:id="0">
    <w:p w14:paraId="64037B95" w14:textId="77777777" w:rsidR="00641450" w:rsidRDefault="00641450" w:rsidP="00DF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8626B" w14:paraId="0F0F4D67" w14:textId="77777777" w:rsidTr="4BD2860A">
      <w:tc>
        <w:tcPr>
          <w:tcW w:w="3005" w:type="dxa"/>
        </w:tcPr>
        <w:p w14:paraId="3E0D0BB2" w14:textId="3CBFBB1C" w:rsidR="00A8626B" w:rsidRDefault="00A8626B" w:rsidP="4BD2860A">
          <w:pPr>
            <w:pStyle w:val="Title"/>
            <w:ind w:left="-115"/>
          </w:pPr>
        </w:p>
      </w:tc>
      <w:tc>
        <w:tcPr>
          <w:tcW w:w="3005" w:type="dxa"/>
        </w:tcPr>
        <w:p w14:paraId="4C7482CE" w14:textId="52327C13" w:rsidR="00A8626B" w:rsidRDefault="00A8626B" w:rsidP="4BD2860A">
          <w:pPr>
            <w:pStyle w:val="Title"/>
            <w:jc w:val="center"/>
          </w:pPr>
        </w:p>
      </w:tc>
      <w:tc>
        <w:tcPr>
          <w:tcW w:w="3005" w:type="dxa"/>
        </w:tcPr>
        <w:p w14:paraId="67D46BFF" w14:textId="705207BC" w:rsidR="00A8626B" w:rsidRDefault="00A8626B" w:rsidP="4BD2860A">
          <w:pPr>
            <w:pStyle w:val="Title"/>
            <w:ind w:right="-115"/>
            <w:jc w:val="right"/>
          </w:pPr>
        </w:p>
      </w:tc>
    </w:tr>
  </w:tbl>
  <w:p w14:paraId="31257368" w14:textId="0304EC8F" w:rsidR="00A8626B" w:rsidRDefault="00A8626B" w:rsidP="4BD2860A">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8626B" w14:paraId="2E4142AA" w14:textId="77777777" w:rsidTr="4BD2860A">
      <w:tc>
        <w:tcPr>
          <w:tcW w:w="3120" w:type="dxa"/>
        </w:tcPr>
        <w:p w14:paraId="5605222F" w14:textId="32011C95" w:rsidR="00A8626B" w:rsidRDefault="00A8626B" w:rsidP="4BD2860A">
          <w:pPr>
            <w:pStyle w:val="Title"/>
            <w:ind w:left="-115"/>
          </w:pPr>
        </w:p>
      </w:tc>
      <w:tc>
        <w:tcPr>
          <w:tcW w:w="3120" w:type="dxa"/>
        </w:tcPr>
        <w:p w14:paraId="7AF1E6FF" w14:textId="49A9F108" w:rsidR="00A8626B" w:rsidRDefault="00A8626B" w:rsidP="4BD2860A">
          <w:pPr>
            <w:pStyle w:val="Title"/>
            <w:jc w:val="center"/>
          </w:pPr>
        </w:p>
      </w:tc>
      <w:tc>
        <w:tcPr>
          <w:tcW w:w="3120" w:type="dxa"/>
        </w:tcPr>
        <w:p w14:paraId="09E9639F" w14:textId="08519057" w:rsidR="00A8626B" w:rsidRDefault="00A8626B" w:rsidP="4BD2860A">
          <w:pPr>
            <w:pStyle w:val="Title"/>
            <w:ind w:right="-115"/>
            <w:jc w:val="right"/>
          </w:pPr>
        </w:p>
      </w:tc>
    </w:tr>
  </w:tbl>
  <w:p w14:paraId="0BF49899" w14:textId="449E4202" w:rsidR="00A8626B" w:rsidRDefault="00A8626B" w:rsidP="4BD2860A">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F46"/>
    <w:multiLevelType w:val="hybridMultilevel"/>
    <w:tmpl w:val="31AA9040"/>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4305E4"/>
    <w:multiLevelType w:val="hybridMultilevel"/>
    <w:tmpl w:val="D28CC59E"/>
    <w:lvl w:ilvl="0" w:tplc="DEEA5B3E">
      <w:start w:val="1"/>
      <w:numFmt w:val="bullet"/>
      <w:lvlText w:val=""/>
      <w:lvlJc w:val="left"/>
      <w:pPr>
        <w:ind w:left="684" w:hanging="360"/>
      </w:pPr>
      <w:rPr>
        <w:rFonts w:ascii="Symbol" w:hAnsi="Symbol" w:hint="default"/>
        <w:color w:val="auto"/>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2" w15:restartNumberingAfterBreak="0">
    <w:nsid w:val="08956B16"/>
    <w:multiLevelType w:val="hybridMultilevel"/>
    <w:tmpl w:val="E43A17D6"/>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0493A"/>
    <w:multiLevelType w:val="hybridMultilevel"/>
    <w:tmpl w:val="ECFAE438"/>
    <w:lvl w:ilvl="0" w:tplc="E0F49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72C46"/>
    <w:multiLevelType w:val="multilevel"/>
    <w:tmpl w:val="80B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B1B12"/>
    <w:multiLevelType w:val="hybridMultilevel"/>
    <w:tmpl w:val="4FF4D7DE"/>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DA1E0C"/>
    <w:multiLevelType w:val="hybridMultilevel"/>
    <w:tmpl w:val="EE0E15F4"/>
    <w:lvl w:ilvl="0" w:tplc="E0F49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67257"/>
    <w:multiLevelType w:val="hybridMultilevel"/>
    <w:tmpl w:val="C9649C66"/>
    <w:lvl w:ilvl="0" w:tplc="CFF0EA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C0865"/>
    <w:multiLevelType w:val="hybridMultilevel"/>
    <w:tmpl w:val="DF58F67E"/>
    <w:lvl w:ilvl="0" w:tplc="FC9C950C">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57CA5FCA">
      <w:start w:val="1"/>
      <w:numFmt w:val="bullet"/>
      <w:lvlText w:val="o"/>
      <w:lvlJc w:val="left"/>
      <w:pPr>
        <w:tabs>
          <w:tab w:val="num" w:pos="1620"/>
        </w:tabs>
        <w:ind w:left="1620" w:hanging="360"/>
      </w:pPr>
      <w:rPr>
        <w:rFonts w:ascii="Courier New" w:hAnsi="Courier New" w:cs="Courier New" w:hint="default"/>
      </w:rPr>
    </w:lvl>
    <w:lvl w:ilvl="2" w:tplc="26E0ED30">
      <w:start w:val="1"/>
      <w:numFmt w:val="bullet"/>
      <w:lvlText w:val=""/>
      <w:lvlJc w:val="left"/>
      <w:pPr>
        <w:tabs>
          <w:tab w:val="num" w:pos="2160"/>
        </w:tabs>
        <w:ind w:left="2160" w:hanging="360"/>
      </w:pPr>
      <w:rPr>
        <w:rFonts w:ascii="Wingdings" w:hAnsi="Wingdings"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F">
      <w:start w:val="1"/>
      <w:numFmt w:val="decimal"/>
      <w:lvlText w:val="%6."/>
      <w:lvlJc w:val="left"/>
      <w:pPr>
        <w:tabs>
          <w:tab w:val="num" w:pos="4320"/>
        </w:tabs>
        <w:ind w:left="4320" w:hanging="360"/>
      </w:pPr>
      <w:rPr>
        <w:rFonts w:hint="default"/>
      </w:rPr>
    </w:lvl>
    <w:lvl w:ilvl="6" w:tplc="3DB82FEA">
      <w:numFmt w:val="bullet"/>
      <w:lvlText w:val=""/>
      <w:lvlJc w:val="left"/>
      <w:pPr>
        <w:tabs>
          <w:tab w:val="num" w:pos="5040"/>
        </w:tabs>
        <w:ind w:left="5040" w:hanging="360"/>
      </w:pPr>
      <w:rPr>
        <w:rFonts w:ascii="Wingdings" w:eastAsia="Times New Roman" w:hAnsi="Wingdings" w:cs="Times New Roman" w:hint="default"/>
      </w:rPr>
    </w:lvl>
    <w:lvl w:ilvl="7" w:tplc="4442EBD6">
      <w:start w:val="1"/>
      <w:numFmt w:val="decimal"/>
      <w:lvlText w:val="%8&gt;"/>
      <w:lvlJc w:val="left"/>
      <w:pPr>
        <w:tabs>
          <w:tab w:val="num" w:pos="5760"/>
        </w:tabs>
        <w:ind w:left="5760" w:hanging="360"/>
      </w:pPr>
      <w:rPr>
        <w:rFon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A3A55"/>
    <w:multiLevelType w:val="hybridMultilevel"/>
    <w:tmpl w:val="4C8649DA"/>
    <w:lvl w:ilvl="0" w:tplc="DEEA5B3E">
      <w:start w:val="1"/>
      <w:numFmt w:val="bullet"/>
      <w:lvlText w:val=""/>
      <w:lvlJc w:val="left"/>
      <w:pPr>
        <w:ind w:left="790" w:hanging="360"/>
      </w:pPr>
      <w:rPr>
        <w:rFonts w:ascii="Symbol" w:hAnsi="Symbol" w:hint="default"/>
        <w:color w:val="auto"/>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0" w15:restartNumberingAfterBreak="0">
    <w:nsid w:val="209F3841"/>
    <w:multiLevelType w:val="hybridMultilevel"/>
    <w:tmpl w:val="98101112"/>
    <w:lvl w:ilvl="0" w:tplc="EEE8E5AE">
      <w:start w:val="1"/>
      <w:numFmt w:val="bullet"/>
      <w:lvlText w:val="+"/>
      <w:lvlJc w:val="left"/>
      <w:pPr>
        <w:ind w:left="1440" w:hanging="360"/>
      </w:pPr>
      <w:rPr>
        <w:rFonts w:ascii="Corbel" w:hAnsi="Corbe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D01269"/>
    <w:multiLevelType w:val="hybridMultilevel"/>
    <w:tmpl w:val="D16A668E"/>
    <w:lvl w:ilvl="0" w:tplc="BA7CB122">
      <w:numFmt w:val="bullet"/>
      <w:lvlText w:val=""/>
      <w:lvlJc w:val="left"/>
      <w:pPr>
        <w:ind w:left="720" w:hanging="360"/>
      </w:pPr>
      <w:rPr>
        <w:rFonts w:ascii="Wingdings" w:eastAsiaTheme="minorHAnsi" w:hAnsi="Wingdings" w:cs="Times New Roman"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3D02BDF"/>
    <w:multiLevelType w:val="hybridMultilevel"/>
    <w:tmpl w:val="8330525C"/>
    <w:lvl w:ilvl="0" w:tplc="DEEA5B3E">
      <w:start w:val="1"/>
      <w:numFmt w:val="bullet"/>
      <w:lvlText w:val=""/>
      <w:lvlJc w:val="left"/>
      <w:pPr>
        <w:ind w:left="704" w:hanging="360"/>
      </w:pPr>
      <w:rPr>
        <w:rFonts w:ascii="Symbol" w:hAnsi="Symbol" w:hint="default"/>
        <w:color w:val="auto"/>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3" w15:restartNumberingAfterBreak="0">
    <w:nsid w:val="24493B19"/>
    <w:multiLevelType w:val="multilevel"/>
    <w:tmpl w:val="07A6EC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5850B92"/>
    <w:multiLevelType w:val="hybridMultilevel"/>
    <w:tmpl w:val="CA222CCA"/>
    <w:lvl w:ilvl="0" w:tplc="9D74FAD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00511"/>
    <w:multiLevelType w:val="hybridMultilevel"/>
    <w:tmpl w:val="FC20241C"/>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C7E51"/>
    <w:multiLevelType w:val="hybridMultilevel"/>
    <w:tmpl w:val="686420F0"/>
    <w:lvl w:ilvl="0" w:tplc="DEEA5B3E">
      <w:start w:val="1"/>
      <w:numFmt w:val="bullet"/>
      <w:lvlText w:val=""/>
      <w:lvlJc w:val="left"/>
      <w:pPr>
        <w:ind w:left="711" w:hanging="360"/>
      </w:pPr>
      <w:rPr>
        <w:rFonts w:ascii="Symbol" w:hAnsi="Symbol" w:hint="default"/>
        <w:color w:val="auto"/>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17" w15:restartNumberingAfterBreak="0">
    <w:nsid w:val="2AF772BB"/>
    <w:multiLevelType w:val="hybridMultilevel"/>
    <w:tmpl w:val="5D68E2FA"/>
    <w:lvl w:ilvl="0" w:tplc="FC9C950C">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F16D1"/>
    <w:multiLevelType w:val="hybridMultilevel"/>
    <w:tmpl w:val="F780B572"/>
    <w:lvl w:ilvl="0" w:tplc="E0F49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DB6E88"/>
    <w:multiLevelType w:val="hybridMultilevel"/>
    <w:tmpl w:val="6E0E9162"/>
    <w:lvl w:ilvl="0" w:tplc="E0F49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A3125"/>
    <w:multiLevelType w:val="hybridMultilevel"/>
    <w:tmpl w:val="2C8C63BA"/>
    <w:lvl w:ilvl="0" w:tplc="DEEA5B3E">
      <w:start w:val="1"/>
      <w:numFmt w:val="bullet"/>
      <w:lvlText w:val=""/>
      <w:lvlJc w:val="left"/>
      <w:pPr>
        <w:ind w:left="699" w:hanging="360"/>
      </w:pPr>
      <w:rPr>
        <w:rFonts w:ascii="Symbol" w:hAnsi="Symbol" w:hint="default"/>
        <w:color w:val="auto"/>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21" w15:restartNumberingAfterBreak="0">
    <w:nsid w:val="350F3CD6"/>
    <w:multiLevelType w:val="hybridMultilevel"/>
    <w:tmpl w:val="5546CC3E"/>
    <w:lvl w:ilvl="0" w:tplc="DEEA5B3E">
      <w:start w:val="1"/>
      <w:numFmt w:val="bullet"/>
      <w:lvlText w:val=""/>
      <w:lvlJc w:val="left"/>
      <w:pPr>
        <w:ind w:left="699" w:hanging="360"/>
      </w:pPr>
      <w:rPr>
        <w:rFonts w:ascii="Symbol" w:hAnsi="Symbol" w:hint="default"/>
        <w:color w:val="auto"/>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22" w15:restartNumberingAfterBreak="0">
    <w:nsid w:val="366B62EA"/>
    <w:multiLevelType w:val="hybridMultilevel"/>
    <w:tmpl w:val="5B68F85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6773573"/>
    <w:multiLevelType w:val="hybridMultilevel"/>
    <w:tmpl w:val="5AE0DFEE"/>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7016DF1"/>
    <w:multiLevelType w:val="hybridMultilevel"/>
    <w:tmpl w:val="F52E8538"/>
    <w:lvl w:ilvl="0" w:tplc="1764B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13022"/>
    <w:multiLevelType w:val="hybridMultilevel"/>
    <w:tmpl w:val="72825D48"/>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26" w15:restartNumberingAfterBreak="0">
    <w:nsid w:val="3889185D"/>
    <w:multiLevelType w:val="hybridMultilevel"/>
    <w:tmpl w:val="5BA0893C"/>
    <w:lvl w:ilvl="0" w:tplc="4E78BB8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E7352B"/>
    <w:multiLevelType w:val="hybridMultilevel"/>
    <w:tmpl w:val="C8C00E12"/>
    <w:lvl w:ilvl="0" w:tplc="DEEA5B3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B4759CD"/>
    <w:multiLevelType w:val="hybridMultilevel"/>
    <w:tmpl w:val="8A1A86BC"/>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E0B6A37"/>
    <w:multiLevelType w:val="hybridMultilevel"/>
    <w:tmpl w:val="1DCEBC1A"/>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B02FB"/>
    <w:multiLevelType w:val="hybridMultilevel"/>
    <w:tmpl w:val="2F3C7E9E"/>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F15893"/>
    <w:multiLevelType w:val="hybridMultilevel"/>
    <w:tmpl w:val="7586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1F129F"/>
    <w:multiLevelType w:val="hybridMultilevel"/>
    <w:tmpl w:val="24067B92"/>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3565A3"/>
    <w:multiLevelType w:val="hybridMultilevel"/>
    <w:tmpl w:val="AF024E28"/>
    <w:lvl w:ilvl="0" w:tplc="AACA7432">
      <w:numFmt w:val="bullet"/>
      <w:lvlText w:val="-"/>
      <w:lvlJc w:val="left"/>
      <w:pPr>
        <w:ind w:left="720" w:hanging="360"/>
      </w:pPr>
      <w:rPr>
        <w:rFonts w:ascii="Times New Roman" w:eastAsia="Times New Roman" w:hAnsi="Times New Roman" w:cs="Times New Roman"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7F67C9"/>
    <w:multiLevelType w:val="hybridMultilevel"/>
    <w:tmpl w:val="D2B2A17E"/>
    <w:lvl w:ilvl="0" w:tplc="EEE8E5AE">
      <w:start w:val="1"/>
      <w:numFmt w:val="bullet"/>
      <w:lvlText w:val="+"/>
      <w:lvlJc w:val="left"/>
      <w:pPr>
        <w:ind w:left="1510" w:hanging="360"/>
      </w:pPr>
      <w:rPr>
        <w:rFonts w:ascii="Corbel" w:hAnsi="Corbe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5" w15:restartNumberingAfterBreak="0">
    <w:nsid w:val="4D7010F0"/>
    <w:multiLevelType w:val="hybridMultilevel"/>
    <w:tmpl w:val="CAEC492C"/>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09273D"/>
    <w:multiLevelType w:val="hybridMultilevel"/>
    <w:tmpl w:val="F8D212DE"/>
    <w:lvl w:ilvl="0" w:tplc="DEEA5B3E">
      <w:start w:val="1"/>
      <w:numFmt w:val="bullet"/>
      <w:lvlText w:val=""/>
      <w:lvlJc w:val="left"/>
      <w:pPr>
        <w:ind w:left="711" w:hanging="360"/>
      </w:pPr>
      <w:rPr>
        <w:rFonts w:ascii="Symbol" w:hAnsi="Symbol" w:hint="default"/>
        <w:color w:val="auto"/>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7" w15:restartNumberingAfterBreak="0">
    <w:nsid w:val="509E7596"/>
    <w:multiLevelType w:val="hybridMultilevel"/>
    <w:tmpl w:val="8E8E715E"/>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2500FCB"/>
    <w:multiLevelType w:val="hybridMultilevel"/>
    <w:tmpl w:val="3B0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84283A"/>
    <w:multiLevelType w:val="hybridMultilevel"/>
    <w:tmpl w:val="D398F004"/>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774409D"/>
    <w:multiLevelType w:val="hybridMultilevel"/>
    <w:tmpl w:val="1090A68A"/>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6A76EB"/>
    <w:multiLevelType w:val="hybridMultilevel"/>
    <w:tmpl w:val="B2142044"/>
    <w:lvl w:ilvl="0" w:tplc="DEEA5B3E">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2" w15:restartNumberingAfterBreak="0">
    <w:nsid w:val="59820F4D"/>
    <w:multiLevelType w:val="hybridMultilevel"/>
    <w:tmpl w:val="A206459E"/>
    <w:lvl w:ilvl="0" w:tplc="DEEA5B3E">
      <w:start w:val="1"/>
      <w:numFmt w:val="bullet"/>
      <w:lvlText w:val=""/>
      <w:lvlJc w:val="left"/>
      <w:pPr>
        <w:ind w:left="704" w:hanging="360"/>
      </w:pPr>
      <w:rPr>
        <w:rFonts w:ascii="Symbol" w:hAnsi="Symbol" w:hint="default"/>
        <w:color w:val="auto"/>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43" w15:restartNumberingAfterBreak="0">
    <w:nsid w:val="5A955DF9"/>
    <w:multiLevelType w:val="hybridMultilevel"/>
    <w:tmpl w:val="A950E4FA"/>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EDE25E6"/>
    <w:multiLevelType w:val="hybridMultilevel"/>
    <w:tmpl w:val="28161CCE"/>
    <w:lvl w:ilvl="0" w:tplc="FC9C950C">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8713D8"/>
    <w:multiLevelType w:val="hybridMultilevel"/>
    <w:tmpl w:val="07963F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2341F75"/>
    <w:multiLevelType w:val="hybridMultilevel"/>
    <w:tmpl w:val="619025AE"/>
    <w:lvl w:ilvl="0" w:tplc="1B248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F05E45"/>
    <w:multiLevelType w:val="hybridMultilevel"/>
    <w:tmpl w:val="4DC27E7A"/>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052BD2"/>
    <w:multiLevelType w:val="hybridMultilevel"/>
    <w:tmpl w:val="81F2A7F6"/>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16F0D2C"/>
    <w:multiLevelType w:val="hybridMultilevel"/>
    <w:tmpl w:val="0A12A428"/>
    <w:lvl w:ilvl="0" w:tplc="D5525714">
      <w:numFmt w:val="bullet"/>
      <w:lvlText w:val=""/>
      <w:lvlJc w:val="left"/>
      <w:pPr>
        <w:ind w:left="778" w:hanging="360"/>
      </w:pPr>
      <w:rPr>
        <w:rFonts w:ascii="Wingdings" w:eastAsia="Calibri" w:hAnsi="Wingdings" w:cs="Times New Roman" w:hint="default"/>
        <w:color w:val="auto"/>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0" w15:restartNumberingAfterBreak="0">
    <w:nsid w:val="73F84F5F"/>
    <w:multiLevelType w:val="hybridMultilevel"/>
    <w:tmpl w:val="480206E2"/>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F45606"/>
    <w:multiLevelType w:val="hybridMultilevel"/>
    <w:tmpl w:val="BE38DD98"/>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9B72D29"/>
    <w:multiLevelType w:val="hybridMultilevel"/>
    <w:tmpl w:val="D44AACBE"/>
    <w:lvl w:ilvl="0" w:tplc="DEEA5B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5F6CF1"/>
    <w:multiLevelType w:val="hybridMultilevel"/>
    <w:tmpl w:val="43C6698C"/>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A7F32B4"/>
    <w:multiLevelType w:val="hybridMultilevel"/>
    <w:tmpl w:val="C012257E"/>
    <w:lvl w:ilvl="0" w:tplc="1764B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E24F8D"/>
    <w:multiLevelType w:val="hybridMultilevel"/>
    <w:tmpl w:val="26329484"/>
    <w:lvl w:ilvl="0" w:tplc="DEEA5B3E">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67078183">
    <w:abstractNumId w:val="13"/>
  </w:num>
  <w:num w:numId="2" w16cid:durableId="2032874823">
    <w:abstractNumId w:val="33"/>
  </w:num>
  <w:num w:numId="3" w16cid:durableId="1145902042">
    <w:abstractNumId w:val="8"/>
    <w:lvlOverride w:ilvl="0"/>
    <w:lvlOverride w:ilvl="1"/>
    <w:lvlOverride w:ilvl="2"/>
    <w:lvlOverride w:ilvl="3"/>
    <w:lvlOverride w:ilvl="4"/>
    <w:lvlOverride w:ilvl="5">
      <w:startOverride w:val="1"/>
    </w:lvlOverride>
    <w:lvlOverride w:ilvl="6"/>
    <w:lvlOverride w:ilvl="7">
      <w:startOverride w:val="1"/>
    </w:lvlOverride>
    <w:lvlOverride w:ilvl="8">
      <w:startOverride w:val="1"/>
    </w:lvlOverride>
  </w:num>
  <w:num w:numId="4" w16cid:durableId="1656226688">
    <w:abstractNumId w:val="46"/>
  </w:num>
  <w:num w:numId="5" w16cid:durableId="1906408344">
    <w:abstractNumId w:val="12"/>
  </w:num>
  <w:num w:numId="6" w16cid:durableId="1669748606">
    <w:abstractNumId w:val="42"/>
  </w:num>
  <w:num w:numId="7" w16cid:durableId="1865631534">
    <w:abstractNumId w:val="27"/>
  </w:num>
  <w:num w:numId="8" w16cid:durableId="2022926645">
    <w:abstractNumId w:val="53"/>
  </w:num>
  <w:num w:numId="9" w16cid:durableId="1934825336">
    <w:abstractNumId w:val="37"/>
  </w:num>
  <w:num w:numId="10" w16cid:durableId="104739159">
    <w:abstractNumId w:val="28"/>
  </w:num>
  <w:num w:numId="11" w16cid:durableId="14892608">
    <w:abstractNumId w:val="15"/>
  </w:num>
  <w:num w:numId="12" w16cid:durableId="2084330844">
    <w:abstractNumId w:val="2"/>
  </w:num>
  <w:num w:numId="13" w16cid:durableId="1177188155">
    <w:abstractNumId w:val="23"/>
  </w:num>
  <w:num w:numId="14" w16cid:durableId="138036900">
    <w:abstractNumId w:val="52"/>
  </w:num>
  <w:num w:numId="15" w16cid:durableId="590819381">
    <w:abstractNumId w:val="39"/>
  </w:num>
  <w:num w:numId="16" w16cid:durableId="1688212788">
    <w:abstractNumId w:val="50"/>
  </w:num>
  <w:num w:numId="17" w16cid:durableId="972446930">
    <w:abstractNumId w:val="18"/>
  </w:num>
  <w:num w:numId="18" w16cid:durableId="1069500164">
    <w:abstractNumId w:val="51"/>
  </w:num>
  <w:num w:numId="19" w16cid:durableId="1286042458">
    <w:abstractNumId w:val="5"/>
  </w:num>
  <w:num w:numId="20" w16cid:durableId="1346862115">
    <w:abstractNumId w:val="35"/>
  </w:num>
  <w:num w:numId="21" w16cid:durableId="1849831508">
    <w:abstractNumId w:val="48"/>
  </w:num>
  <w:num w:numId="22" w16cid:durableId="2043437906">
    <w:abstractNumId w:val="6"/>
  </w:num>
  <w:num w:numId="23" w16cid:durableId="1517620235">
    <w:abstractNumId w:val="14"/>
  </w:num>
  <w:num w:numId="24" w16cid:durableId="853761356">
    <w:abstractNumId w:val="40"/>
  </w:num>
  <w:num w:numId="25" w16cid:durableId="723526790">
    <w:abstractNumId w:val="21"/>
  </w:num>
  <w:num w:numId="26" w16cid:durableId="424572449">
    <w:abstractNumId w:val="47"/>
  </w:num>
  <w:num w:numId="27" w16cid:durableId="977874795">
    <w:abstractNumId w:val="16"/>
  </w:num>
  <w:num w:numId="28" w16cid:durableId="36588184">
    <w:abstractNumId w:val="36"/>
  </w:num>
  <w:num w:numId="29" w16cid:durableId="419640062">
    <w:abstractNumId w:val="41"/>
  </w:num>
  <w:num w:numId="30" w16cid:durableId="97988693">
    <w:abstractNumId w:val="30"/>
  </w:num>
  <w:num w:numId="31" w16cid:durableId="304942376">
    <w:abstractNumId w:val="55"/>
  </w:num>
  <w:num w:numId="32" w16cid:durableId="596981055">
    <w:abstractNumId w:val="0"/>
  </w:num>
  <w:num w:numId="33" w16cid:durableId="287399021">
    <w:abstractNumId w:val="43"/>
  </w:num>
  <w:num w:numId="34" w16cid:durableId="236671996">
    <w:abstractNumId w:val="29"/>
  </w:num>
  <w:num w:numId="35" w16cid:durableId="1243367551">
    <w:abstractNumId w:val="3"/>
  </w:num>
  <w:num w:numId="36" w16cid:durableId="940650839">
    <w:abstractNumId w:val="44"/>
  </w:num>
  <w:num w:numId="37" w16cid:durableId="1091121162">
    <w:abstractNumId w:val="17"/>
  </w:num>
  <w:num w:numId="38" w16cid:durableId="699279322">
    <w:abstractNumId w:val="1"/>
  </w:num>
  <w:num w:numId="39" w16cid:durableId="1430588477">
    <w:abstractNumId w:val="7"/>
  </w:num>
  <w:num w:numId="40" w16cid:durableId="523128273">
    <w:abstractNumId w:val="9"/>
  </w:num>
  <w:num w:numId="41" w16cid:durableId="2138326771">
    <w:abstractNumId w:val="10"/>
  </w:num>
  <w:num w:numId="42" w16cid:durableId="580062462">
    <w:abstractNumId w:val="34"/>
  </w:num>
  <w:num w:numId="43" w16cid:durableId="1651713225">
    <w:abstractNumId w:val="32"/>
  </w:num>
  <w:num w:numId="44" w16cid:durableId="597982390">
    <w:abstractNumId w:val="20"/>
  </w:num>
  <w:num w:numId="45" w16cid:durableId="1375734052">
    <w:abstractNumId w:val="38"/>
  </w:num>
  <w:num w:numId="46" w16cid:durableId="524170678">
    <w:abstractNumId w:val="22"/>
  </w:num>
  <w:num w:numId="47" w16cid:durableId="1654985293">
    <w:abstractNumId w:val="11"/>
  </w:num>
  <w:num w:numId="48" w16cid:durableId="1034229273">
    <w:abstractNumId w:val="24"/>
  </w:num>
  <w:num w:numId="49" w16cid:durableId="125902649">
    <w:abstractNumId w:val="54"/>
  </w:num>
  <w:num w:numId="50" w16cid:durableId="107894622">
    <w:abstractNumId w:val="49"/>
  </w:num>
  <w:num w:numId="51" w16cid:durableId="161051933">
    <w:abstractNumId w:val="26"/>
  </w:num>
  <w:num w:numId="52" w16cid:durableId="89352259">
    <w:abstractNumId w:val="19"/>
  </w:num>
  <w:num w:numId="53" w16cid:durableId="1810398955">
    <w:abstractNumId w:val="25"/>
  </w:num>
  <w:num w:numId="54" w16cid:durableId="1307398754">
    <w:abstractNumId w:val="31"/>
  </w:num>
  <w:num w:numId="55" w16cid:durableId="652173506">
    <w:abstractNumId w:val="8"/>
  </w:num>
  <w:num w:numId="56" w16cid:durableId="689718181">
    <w:abstractNumId w:val="45"/>
  </w:num>
  <w:num w:numId="57" w16cid:durableId="1736971970">
    <w:abstractNumId w:val="4"/>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NH THI NGOC TRAM">
    <w15:presenceInfo w15:providerId="AD" w15:userId="S::1512591@student.hcmus.edu.vn::8c67ec73-e6d6-472b-b955-85888c8c7ad6"/>
  </w15:person>
  <w15:person w15:author="GIANG CAO">
    <w15:presenceInfo w15:providerId="Windows Live" w15:userId="33727dcd8ff3300b"/>
  </w15:person>
  <w15:person w15:author="Nguyen Thi Thanh Truc">
    <w15:presenceInfo w15:providerId="Windows Live" w15:userId="c7b986eb089a5f4b"/>
  </w15:person>
  <w15:person w15:author="Nguyễn Yến Nhi">
    <w15:presenceInfo w15:providerId="AD" w15:userId="S-1-5-21-3129561406-2696274655-3706033909-51987"/>
  </w15:person>
  <w15:person w15:author="Võ Thanh Hằng">
    <w15:presenceInfo w15:providerId="AD" w15:userId="S-1-5-21-3129561406-2696274655-3706033909-3035"/>
  </w15:person>
  <w15:person w15:author="TRUC NGUYEN">
    <w15:presenceInfo w15:providerId="None" w15:userId="TRUC NGUYEN"/>
  </w15:person>
  <w15:person w15:author="TRUC NGUYEN [2]">
    <w15:presenceInfo w15:providerId="Windows Live" w15:userId="c7b986eb089a5f4b"/>
  </w15:person>
  <w15:person w15:author="Trương Trần Phương Thảo">
    <w15:presenceInfo w15:providerId="AD" w15:userId="S-1-5-21-3129561406-2696274655-3706033909-53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AU" w:vendorID="64" w:dllVersion="6" w:nlCheck="1" w:checkStyle="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SG" w:vendorID="64" w:dllVersion="6" w:nlCheck="1" w:checkStyle="0"/>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CFC"/>
    <w:rsid w:val="0000008B"/>
    <w:rsid w:val="0000045C"/>
    <w:rsid w:val="000004A6"/>
    <w:rsid w:val="00000AC6"/>
    <w:rsid w:val="00002125"/>
    <w:rsid w:val="0000229E"/>
    <w:rsid w:val="0000490E"/>
    <w:rsid w:val="00004F0F"/>
    <w:rsid w:val="00004FD5"/>
    <w:rsid w:val="0000522C"/>
    <w:rsid w:val="00005A9B"/>
    <w:rsid w:val="00005E70"/>
    <w:rsid w:val="0000695A"/>
    <w:rsid w:val="00006A7E"/>
    <w:rsid w:val="00007481"/>
    <w:rsid w:val="00007649"/>
    <w:rsid w:val="00007862"/>
    <w:rsid w:val="00007B79"/>
    <w:rsid w:val="00007BBE"/>
    <w:rsid w:val="000104A7"/>
    <w:rsid w:val="00010D63"/>
    <w:rsid w:val="00011C6E"/>
    <w:rsid w:val="00011DED"/>
    <w:rsid w:val="000124B9"/>
    <w:rsid w:val="000127E0"/>
    <w:rsid w:val="000129FE"/>
    <w:rsid w:val="00012DF6"/>
    <w:rsid w:val="00012E44"/>
    <w:rsid w:val="00012F5E"/>
    <w:rsid w:val="00013508"/>
    <w:rsid w:val="0001371F"/>
    <w:rsid w:val="000140C3"/>
    <w:rsid w:val="000143F6"/>
    <w:rsid w:val="00014F38"/>
    <w:rsid w:val="00015C86"/>
    <w:rsid w:val="0001623A"/>
    <w:rsid w:val="00016773"/>
    <w:rsid w:val="00016999"/>
    <w:rsid w:val="00016B4F"/>
    <w:rsid w:val="00016BC9"/>
    <w:rsid w:val="00017691"/>
    <w:rsid w:val="0002128A"/>
    <w:rsid w:val="00021AE5"/>
    <w:rsid w:val="0002227B"/>
    <w:rsid w:val="00022684"/>
    <w:rsid w:val="00022B70"/>
    <w:rsid w:val="00023052"/>
    <w:rsid w:val="00023476"/>
    <w:rsid w:val="00023918"/>
    <w:rsid w:val="00023AE8"/>
    <w:rsid w:val="00023DE4"/>
    <w:rsid w:val="0002469D"/>
    <w:rsid w:val="000248BD"/>
    <w:rsid w:val="00024A26"/>
    <w:rsid w:val="00024D8E"/>
    <w:rsid w:val="00024EF8"/>
    <w:rsid w:val="000250BF"/>
    <w:rsid w:val="00027357"/>
    <w:rsid w:val="00027C6A"/>
    <w:rsid w:val="00030377"/>
    <w:rsid w:val="000304F5"/>
    <w:rsid w:val="00030D36"/>
    <w:rsid w:val="0003143E"/>
    <w:rsid w:val="000320EC"/>
    <w:rsid w:val="00032463"/>
    <w:rsid w:val="000325BD"/>
    <w:rsid w:val="000325E2"/>
    <w:rsid w:val="00032E58"/>
    <w:rsid w:val="00033118"/>
    <w:rsid w:val="0003366F"/>
    <w:rsid w:val="000340A4"/>
    <w:rsid w:val="00034B4B"/>
    <w:rsid w:val="00034C54"/>
    <w:rsid w:val="00034D8F"/>
    <w:rsid w:val="00034DDB"/>
    <w:rsid w:val="00034E92"/>
    <w:rsid w:val="00035D28"/>
    <w:rsid w:val="00036072"/>
    <w:rsid w:val="000363C5"/>
    <w:rsid w:val="00036D5E"/>
    <w:rsid w:val="00036F53"/>
    <w:rsid w:val="00037E88"/>
    <w:rsid w:val="00040510"/>
    <w:rsid w:val="00040FC4"/>
    <w:rsid w:val="00041FF6"/>
    <w:rsid w:val="0004223F"/>
    <w:rsid w:val="000432E1"/>
    <w:rsid w:val="00043694"/>
    <w:rsid w:val="00043965"/>
    <w:rsid w:val="0004421C"/>
    <w:rsid w:val="00044484"/>
    <w:rsid w:val="00044991"/>
    <w:rsid w:val="00044D65"/>
    <w:rsid w:val="00044E93"/>
    <w:rsid w:val="0004516E"/>
    <w:rsid w:val="00045F25"/>
    <w:rsid w:val="000464AF"/>
    <w:rsid w:val="00046EDB"/>
    <w:rsid w:val="00046FAF"/>
    <w:rsid w:val="0005093F"/>
    <w:rsid w:val="00050941"/>
    <w:rsid w:val="00050B95"/>
    <w:rsid w:val="000511F1"/>
    <w:rsid w:val="00051676"/>
    <w:rsid w:val="0005190E"/>
    <w:rsid w:val="0005249E"/>
    <w:rsid w:val="000529D9"/>
    <w:rsid w:val="00054863"/>
    <w:rsid w:val="000558D4"/>
    <w:rsid w:val="000559CD"/>
    <w:rsid w:val="0005608A"/>
    <w:rsid w:val="0005636C"/>
    <w:rsid w:val="000572EF"/>
    <w:rsid w:val="00057C3A"/>
    <w:rsid w:val="00057D2A"/>
    <w:rsid w:val="00057FCC"/>
    <w:rsid w:val="0006010B"/>
    <w:rsid w:val="0006026E"/>
    <w:rsid w:val="00060EA8"/>
    <w:rsid w:val="00060FED"/>
    <w:rsid w:val="00061016"/>
    <w:rsid w:val="00061133"/>
    <w:rsid w:val="000612A0"/>
    <w:rsid w:val="00063249"/>
    <w:rsid w:val="000636F3"/>
    <w:rsid w:val="00063D9E"/>
    <w:rsid w:val="000641E8"/>
    <w:rsid w:val="0006420A"/>
    <w:rsid w:val="000647E9"/>
    <w:rsid w:val="00064CEC"/>
    <w:rsid w:val="00065EEF"/>
    <w:rsid w:val="00066575"/>
    <w:rsid w:val="00066BE2"/>
    <w:rsid w:val="00066DE5"/>
    <w:rsid w:val="0006726E"/>
    <w:rsid w:val="00067C4A"/>
    <w:rsid w:val="00071608"/>
    <w:rsid w:val="000727E7"/>
    <w:rsid w:val="00072946"/>
    <w:rsid w:val="00072C12"/>
    <w:rsid w:val="00072DCB"/>
    <w:rsid w:val="000733A6"/>
    <w:rsid w:val="00073972"/>
    <w:rsid w:val="00073C32"/>
    <w:rsid w:val="00074A15"/>
    <w:rsid w:val="00074E0A"/>
    <w:rsid w:val="00075980"/>
    <w:rsid w:val="00075A4F"/>
    <w:rsid w:val="00075C52"/>
    <w:rsid w:val="00075CCD"/>
    <w:rsid w:val="00076111"/>
    <w:rsid w:val="0007643C"/>
    <w:rsid w:val="000764EA"/>
    <w:rsid w:val="00076CC8"/>
    <w:rsid w:val="00077253"/>
    <w:rsid w:val="00077374"/>
    <w:rsid w:val="00077A12"/>
    <w:rsid w:val="000805E9"/>
    <w:rsid w:val="000811DC"/>
    <w:rsid w:val="0008185C"/>
    <w:rsid w:val="00081C1C"/>
    <w:rsid w:val="000832E4"/>
    <w:rsid w:val="000833A7"/>
    <w:rsid w:val="000834DB"/>
    <w:rsid w:val="00083B0D"/>
    <w:rsid w:val="00083B5B"/>
    <w:rsid w:val="00083F67"/>
    <w:rsid w:val="00084A33"/>
    <w:rsid w:val="00084A9D"/>
    <w:rsid w:val="000851D4"/>
    <w:rsid w:val="00085C3B"/>
    <w:rsid w:val="00085D55"/>
    <w:rsid w:val="00087749"/>
    <w:rsid w:val="00087E8E"/>
    <w:rsid w:val="00087EE9"/>
    <w:rsid w:val="00090472"/>
    <w:rsid w:val="00090628"/>
    <w:rsid w:val="000910BE"/>
    <w:rsid w:val="000910D3"/>
    <w:rsid w:val="00091743"/>
    <w:rsid w:val="00092C1F"/>
    <w:rsid w:val="000931B4"/>
    <w:rsid w:val="00093233"/>
    <w:rsid w:val="00093656"/>
    <w:rsid w:val="00093E2D"/>
    <w:rsid w:val="00094055"/>
    <w:rsid w:val="00094757"/>
    <w:rsid w:val="00094A32"/>
    <w:rsid w:val="00095540"/>
    <w:rsid w:val="000964A0"/>
    <w:rsid w:val="00096C22"/>
    <w:rsid w:val="00096E8A"/>
    <w:rsid w:val="00097534"/>
    <w:rsid w:val="00097D00"/>
    <w:rsid w:val="00097DD7"/>
    <w:rsid w:val="000A015F"/>
    <w:rsid w:val="000A1B30"/>
    <w:rsid w:val="000A2DDD"/>
    <w:rsid w:val="000A3B1B"/>
    <w:rsid w:val="000A4331"/>
    <w:rsid w:val="000A479E"/>
    <w:rsid w:val="000A4AB2"/>
    <w:rsid w:val="000A4B77"/>
    <w:rsid w:val="000A5B1C"/>
    <w:rsid w:val="000A69D6"/>
    <w:rsid w:val="000A6D27"/>
    <w:rsid w:val="000A6F13"/>
    <w:rsid w:val="000A7474"/>
    <w:rsid w:val="000A755A"/>
    <w:rsid w:val="000A7E11"/>
    <w:rsid w:val="000A7F16"/>
    <w:rsid w:val="000B07AE"/>
    <w:rsid w:val="000B0A00"/>
    <w:rsid w:val="000B0CBB"/>
    <w:rsid w:val="000B1220"/>
    <w:rsid w:val="000B1A6D"/>
    <w:rsid w:val="000B23E5"/>
    <w:rsid w:val="000B242F"/>
    <w:rsid w:val="000B2583"/>
    <w:rsid w:val="000B2694"/>
    <w:rsid w:val="000B2F07"/>
    <w:rsid w:val="000B3776"/>
    <w:rsid w:val="000B3C50"/>
    <w:rsid w:val="000B3EE2"/>
    <w:rsid w:val="000B473D"/>
    <w:rsid w:val="000B494B"/>
    <w:rsid w:val="000B50DC"/>
    <w:rsid w:val="000B514B"/>
    <w:rsid w:val="000B5A3C"/>
    <w:rsid w:val="000B5EF2"/>
    <w:rsid w:val="000B6365"/>
    <w:rsid w:val="000B70E0"/>
    <w:rsid w:val="000B755D"/>
    <w:rsid w:val="000C01CF"/>
    <w:rsid w:val="000C088E"/>
    <w:rsid w:val="000C0DC5"/>
    <w:rsid w:val="000C0F2F"/>
    <w:rsid w:val="000C1690"/>
    <w:rsid w:val="000C194C"/>
    <w:rsid w:val="000C2498"/>
    <w:rsid w:val="000C3E2D"/>
    <w:rsid w:val="000C43ED"/>
    <w:rsid w:val="000C4BD6"/>
    <w:rsid w:val="000C4C9F"/>
    <w:rsid w:val="000C62AF"/>
    <w:rsid w:val="000C692F"/>
    <w:rsid w:val="000C6B1E"/>
    <w:rsid w:val="000C6FFD"/>
    <w:rsid w:val="000C7CFA"/>
    <w:rsid w:val="000C7DC1"/>
    <w:rsid w:val="000D0409"/>
    <w:rsid w:val="000D048F"/>
    <w:rsid w:val="000D0A9E"/>
    <w:rsid w:val="000D0B23"/>
    <w:rsid w:val="000D105E"/>
    <w:rsid w:val="000D149B"/>
    <w:rsid w:val="000D232C"/>
    <w:rsid w:val="000D2689"/>
    <w:rsid w:val="000D27C7"/>
    <w:rsid w:val="000D280E"/>
    <w:rsid w:val="000D2996"/>
    <w:rsid w:val="000D2A41"/>
    <w:rsid w:val="000D2AF1"/>
    <w:rsid w:val="000D2C0A"/>
    <w:rsid w:val="000D2C42"/>
    <w:rsid w:val="000D2DE1"/>
    <w:rsid w:val="000D2FF6"/>
    <w:rsid w:val="000D30A4"/>
    <w:rsid w:val="000D30BF"/>
    <w:rsid w:val="000D40E8"/>
    <w:rsid w:val="000D47E2"/>
    <w:rsid w:val="000D481F"/>
    <w:rsid w:val="000D4C33"/>
    <w:rsid w:val="000D5838"/>
    <w:rsid w:val="000D5E0C"/>
    <w:rsid w:val="000D696F"/>
    <w:rsid w:val="000D7108"/>
    <w:rsid w:val="000D7311"/>
    <w:rsid w:val="000D736A"/>
    <w:rsid w:val="000D7793"/>
    <w:rsid w:val="000E08C8"/>
    <w:rsid w:val="000E09E4"/>
    <w:rsid w:val="000E1DF5"/>
    <w:rsid w:val="000E3A5E"/>
    <w:rsid w:val="000E40E1"/>
    <w:rsid w:val="000E4537"/>
    <w:rsid w:val="000E45D0"/>
    <w:rsid w:val="000E489D"/>
    <w:rsid w:val="000E497C"/>
    <w:rsid w:val="000E50B9"/>
    <w:rsid w:val="000E50C0"/>
    <w:rsid w:val="000E5292"/>
    <w:rsid w:val="000E5DB9"/>
    <w:rsid w:val="000E5E6C"/>
    <w:rsid w:val="000E6BB6"/>
    <w:rsid w:val="000E70B6"/>
    <w:rsid w:val="000E75D7"/>
    <w:rsid w:val="000F01F9"/>
    <w:rsid w:val="000F0FAC"/>
    <w:rsid w:val="000F1B6E"/>
    <w:rsid w:val="000F1D54"/>
    <w:rsid w:val="000F2F19"/>
    <w:rsid w:val="000F3768"/>
    <w:rsid w:val="000F40D6"/>
    <w:rsid w:val="000F51D8"/>
    <w:rsid w:val="000F587C"/>
    <w:rsid w:val="000F63C5"/>
    <w:rsid w:val="000F6A0E"/>
    <w:rsid w:val="000F7347"/>
    <w:rsid w:val="000F79DB"/>
    <w:rsid w:val="000F7C64"/>
    <w:rsid w:val="0010109A"/>
    <w:rsid w:val="00102005"/>
    <w:rsid w:val="001026B5"/>
    <w:rsid w:val="001026C5"/>
    <w:rsid w:val="0010393F"/>
    <w:rsid w:val="0010403D"/>
    <w:rsid w:val="001056C5"/>
    <w:rsid w:val="00105A75"/>
    <w:rsid w:val="0010607C"/>
    <w:rsid w:val="00106E96"/>
    <w:rsid w:val="00107905"/>
    <w:rsid w:val="0010798D"/>
    <w:rsid w:val="00107B03"/>
    <w:rsid w:val="00107E53"/>
    <w:rsid w:val="00110369"/>
    <w:rsid w:val="00110859"/>
    <w:rsid w:val="00110A01"/>
    <w:rsid w:val="0011132E"/>
    <w:rsid w:val="00111457"/>
    <w:rsid w:val="0011173B"/>
    <w:rsid w:val="00111DB5"/>
    <w:rsid w:val="00112A0B"/>
    <w:rsid w:val="00114249"/>
    <w:rsid w:val="00114730"/>
    <w:rsid w:val="001147D1"/>
    <w:rsid w:val="00115597"/>
    <w:rsid w:val="001161D6"/>
    <w:rsid w:val="001162EC"/>
    <w:rsid w:val="00116DE0"/>
    <w:rsid w:val="001170A8"/>
    <w:rsid w:val="001172A5"/>
    <w:rsid w:val="00117B05"/>
    <w:rsid w:val="0012091E"/>
    <w:rsid w:val="001209E0"/>
    <w:rsid w:val="00122F8C"/>
    <w:rsid w:val="001242E2"/>
    <w:rsid w:val="0012575F"/>
    <w:rsid w:val="00127066"/>
    <w:rsid w:val="00127109"/>
    <w:rsid w:val="0012787C"/>
    <w:rsid w:val="00127C87"/>
    <w:rsid w:val="00130BE4"/>
    <w:rsid w:val="00132439"/>
    <w:rsid w:val="00132AA9"/>
    <w:rsid w:val="00132C56"/>
    <w:rsid w:val="00132EB4"/>
    <w:rsid w:val="001331F8"/>
    <w:rsid w:val="001332A6"/>
    <w:rsid w:val="00133D4A"/>
    <w:rsid w:val="00134836"/>
    <w:rsid w:val="001352C8"/>
    <w:rsid w:val="00135DC1"/>
    <w:rsid w:val="0013646F"/>
    <w:rsid w:val="001364CF"/>
    <w:rsid w:val="00136671"/>
    <w:rsid w:val="001368A3"/>
    <w:rsid w:val="00136921"/>
    <w:rsid w:val="00136B2C"/>
    <w:rsid w:val="00136EC1"/>
    <w:rsid w:val="001371D1"/>
    <w:rsid w:val="0013757B"/>
    <w:rsid w:val="001378E5"/>
    <w:rsid w:val="00137C52"/>
    <w:rsid w:val="00137F79"/>
    <w:rsid w:val="00140464"/>
    <w:rsid w:val="001408D6"/>
    <w:rsid w:val="00140A0F"/>
    <w:rsid w:val="00140BEF"/>
    <w:rsid w:val="00142C68"/>
    <w:rsid w:val="00143312"/>
    <w:rsid w:val="0014388C"/>
    <w:rsid w:val="00143BCD"/>
    <w:rsid w:val="00144060"/>
    <w:rsid w:val="00144D14"/>
    <w:rsid w:val="001455D1"/>
    <w:rsid w:val="00145D53"/>
    <w:rsid w:val="00146285"/>
    <w:rsid w:val="00147001"/>
    <w:rsid w:val="00147155"/>
    <w:rsid w:val="00147BD1"/>
    <w:rsid w:val="00147BED"/>
    <w:rsid w:val="00150D84"/>
    <w:rsid w:val="00150F57"/>
    <w:rsid w:val="00152104"/>
    <w:rsid w:val="00153182"/>
    <w:rsid w:val="00153E65"/>
    <w:rsid w:val="001543AE"/>
    <w:rsid w:val="001543F3"/>
    <w:rsid w:val="001546B9"/>
    <w:rsid w:val="00155697"/>
    <w:rsid w:val="00155880"/>
    <w:rsid w:val="00155C9C"/>
    <w:rsid w:val="0015656A"/>
    <w:rsid w:val="00156B42"/>
    <w:rsid w:val="001574F5"/>
    <w:rsid w:val="00161076"/>
    <w:rsid w:val="001610CF"/>
    <w:rsid w:val="001629C8"/>
    <w:rsid w:val="00162B6F"/>
    <w:rsid w:val="00162D82"/>
    <w:rsid w:val="00162E69"/>
    <w:rsid w:val="00162FB1"/>
    <w:rsid w:val="00164286"/>
    <w:rsid w:val="001646E8"/>
    <w:rsid w:val="0016473E"/>
    <w:rsid w:val="00164C32"/>
    <w:rsid w:val="001653F8"/>
    <w:rsid w:val="00165CBE"/>
    <w:rsid w:val="00165F0B"/>
    <w:rsid w:val="00166173"/>
    <w:rsid w:val="00166195"/>
    <w:rsid w:val="001661BD"/>
    <w:rsid w:val="0016630F"/>
    <w:rsid w:val="00166DA1"/>
    <w:rsid w:val="00167649"/>
    <w:rsid w:val="00167974"/>
    <w:rsid w:val="00170707"/>
    <w:rsid w:val="00170F72"/>
    <w:rsid w:val="00171BBE"/>
    <w:rsid w:val="00171FA7"/>
    <w:rsid w:val="00172452"/>
    <w:rsid w:val="00172969"/>
    <w:rsid w:val="00173127"/>
    <w:rsid w:val="001743A3"/>
    <w:rsid w:val="00174A27"/>
    <w:rsid w:val="0017560E"/>
    <w:rsid w:val="00175953"/>
    <w:rsid w:val="00176318"/>
    <w:rsid w:val="00176359"/>
    <w:rsid w:val="0017639C"/>
    <w:rsid w:val="00176670"/>
    <w:rsid w:val="001772E8"/>
    <w:rsid w:val="001809C4"/>
    <w:rsid w:val="00180D80"/>
    <w:rsid w:val="00181107"/>
    <w:rsid w:val="00181738"/>
    <w:rsid w:val="00181DDB"/>
    <w:rsid w:val="001829B7"/>
    <w:rsid w:val="00182DA8"/>
    <w:rsid w:val="00182DB2"/>
    <w:rsid w:val="001830D5"/>
    <w:rsid w:val="001833B0"/>
    <w:rsid w:val="00183BBB"/>
    <w:rsid w:val="00183D4F"/>
    <w:rsid w:val="00184CA7"/>
    <w:rsid w:val="001854A4"/>
    <w:rsid w:val="001861F9"/>
    <w:rsid w:val="00186880"/>
    <w:rsid w:val="0018693B"/>
    <w:rsid w:val="0018702E"/>
    <w:rsid w:val="0019051F"/>
    <w:rsid w:val="00190697"/>
    <w:rsid w:val="001906FC"/>
    <w:rsid w:val="00191C84"/>
    <w:rsid w:val="001922EF"/>
    <w:rsid w:val="00192777"/>
    <w:rsid w:val="00192CB4"/>
    <w:rsid w:val="00192FB4"/>
    <w:rsid w:val="00194223"/>
    <w:rsid w:val="00194677"/>
    <w:rsid w:val="00194A19"/>
    <w:rsid w:val="00194D03"/>
    <w:rsid w:val="00194F7C"/>
    <w:rsid w:val="00195158"/>
    <w:rsid w:val="001954D1"/>
    <w:rsid w:val="001955EF"/>
    <w:rsid w:val="00195CA8"/>
    <w:rsid w:val="00196C44"/>
    <w:rsid w:val="0019727B"/>
    <w:rsid w:val="00197456"/>
    <w:rsid w:val="001A1926"/>
    <w:rsid w:val="001A257B"/>
    <w:rsid w:val="001A2716"/>
    <w:rsid w:val="001A285C"/>
    <w:rsid w:val="001A2F19"/>
    <w:rsid w:val="001A390E"/>
    <w:rsid w:val="001A3DCE"/>
    <w:rsid w:val="001A4756"/>
    <w:rsid w:val="001A4830"/>
    <w:rsid w:val="001A48E1"/>
    <w:rsid w:val="001A5E09"/>
    <w:rsid w:val="001A66EF"/>
    <w:rsid w:val="001A6F33"/>
    <w:rsid w:val="001A71A0"/>
    <w:rsid w:val="001A74A4"/>
    <w:rsid w:val="001A7530"/>
    <w:rsid w:val="001A76B9"/>
    <w:rsid w:val="001A7D54"/>
    <w:rsid w:val="001B024A"/>
    <w:rsid w:val="001B0ECF"/>
    <w:rsid w:val="001B1B7D"/>
    <w:rsid w:val="001B2400"/>
    <w:rsid w:val="001B3BBA"/>
    <w:rsid w:val="001B4000"/>
    <w:rsid w:val="001B41E1"/>
    <w:rsid w:val="001B4628"/>
    <w:rsid w:val="001B4C9A"/>
    <w:rsid w:val="001B6A62"/>
    <w:rsid w:val="001B7238"/>
    <w:rsid w:val="001B7554"/>
    <w:rsid w:val="001B78C6"/>
    <w:rsid w:val="001B7E03"/>
    <w:rsid w:val="001B7FC5"/>
    <w:rsid w:val="001C083B"/>
    <w:rsid w:val="001C0A16"/>
    <w:rsid w:val="001C0E07"/>
    <w:rsid w:val="001C0F94"/>
    <w:rsid w:val="001C1EBE"/>
    <w:rsid w:val="001C210D"/>
    <w:rsid w:val="001C29B4"/>
    <w:rsid w:val="001C2C45"/>
    <w:rsid w:val="001C3275"/>
    <w:rsid w:val="001C3325"/>
    <w:rsid w:val="001C37A0"/>
    <w:rsid w:val="001C381C"/>
    <w:rsid w:val="001C3F1B"/>
    <w:rsid w:val="001C45BD"/>
    <w:rsid w:val="001C4F6B"/>
    <w:rsid w:val="001C521C"/>
    <w:rsid w:val="001C52C6"/>
    <w:rsid w:val="001C599C"/>
    <w:rsid w:val="001C5C48"/>
    <w:rsid w:val="001C6102"/>
    <w:rsid w:val="001C712F"/>
    <w:rsid w:val="001D0773"/>
    <w:rsid w:val="001D0BFF"/>
    <w:rsid w:val="001D133D"/>
    <w:rsid w:val="001D1B5D"/>
    <w:rsid w:val="001D1EA0"/>
    <w:rsid w:val="001D27A5"/>
    <w:rsid w:val="001D33C3"/>
    <w:rsid w:val="001D3C6B"/>
    <w:rsid w:val="001D3D26"/>
    <w:rsid w:val="001D3E4E"/>
    <w:rsid w:val="001D3EF2"/>
    <w:rsid w:val="001D475C"/>
    <w:rsid w:val="001D4D5E"/>
    <w:rsid w:val="001D52D6"/>
    <w:rsid w:val="001D5CBD"/>
    <w:rsid w:val="001D5EE2"/>
    <w:rsid w:val="001D7247"/>
    <w:rsid w:val="001D75F6"/>
    <w:rsid w:val="001D7856"/>
    <w:rsid w:val="001D7871"/>
    <w:rsid w:val="001E084B"/>
    <w:rsid w:val="001E0E63"/>
    <w:rsid w:val="001E0EF4"/>
    <w:rsid w:val="001E149B"/>
    <w:rsid w:val="001E1984"/>
    <w:rsid w:val="001E1C3E"/>
    <w:rsid w:val="001E1D48"/>
    <w:rsid w:val="001E2802"/>
    <w:rsid w:val="001E2857"/>
    <w:rsid w:val="001E2CB6"/>
    <w:rsid w:val="001E3495"/>
    <w:rsid w:val="001E3F8A"/>
    <w:rsid w:val="001E63C8"/>
    <w:rsid w:val="001E6614"/>
    <w:rsid w:val="001E69E6"/>
    <w:rsid w:val="001E6FB8"/>
    <w:rsid w:val="001E72D2"/>
    <w:rsid w:val="001E73E3"/>
    <w:rsid w:val="001E756A"/>
    <w:rsid w:val="001E7957"/>
    <w:rsid w:val="001E7C57"/>
    <w:rsid w:val="001E7C65"/>
    <w:rsid w:val="001F0084"/>
    <w:rsid w:val="001F00D5"/>
    <w:rsid w:val="001F06E1"/>
    <w:rsid w:val="001F0771"/>
    <w:rsid w:val="001F18EF"/>
    <w:rsid w:val="001F1AA8"/>
    <w:rsid w:val="001F1F4A"/>
    <w:rsid w:val="001F2095"/>
    <w:rsid w:val="001F21DB"/>
    <w:rsid w:val="001F2531"/>
    <w:rsid w:val="001F3701"/>
    <w:rsid w:val="001F4291"/>
    <w:rsid w:val="001F4376"/>
    <w:rsid w:val="001F459E"/>
    <w:rsid w:val="001F4824"/>
    <w:rsid w:val="001F4EA9"/>
    <w:rsid w:val="001F501E"/>
    <w:rsid w:val="001F527B"/>
    <w:rsid w:val="001F56D3"/>
    <w:rsid w:val="001F6017"/>
    <w:rsid w:val="001F631F"/>
    <w:rsid w:val="001F69E1"/>
    <w:rsid w:val="001F6CCF"/>
    <w:rsid w:val="001F76DF"/>
    <w:rsid w:val="001F7C69"/>
    <w:rsid w:val="002004E8"/>
    <w:rsid w:val="00200647"/>
    <w:rsid w:val="0020076E"/>
    <w:rsid w:val="00201701"/>
    <w:rsid w:val="002017B1"/>
    <w:rsid w:val="00201F4A"/>
    <w:rsid w:val="00201F8E"/>
    <w:rsid w:val="00201FD2"/>
    <w:rsid w:val="0020240E"/>
    <w:rsid w:val="0020267B"/>
    <w:rsid w:val="002030D5"/>
    <w:rsid w:val="00203313"/>
    <w:rsid w:val="002035B9"/>
    <w:rsid w:val="00204100"/>
    <w:rsid w:val="002045F2"/>
    <w:rsid w:val="00204663"/>
    <w:rsid w:val="00204D67"/>
    <w:rsid w:val="002058C3"/>
    <w:rsid w:val="00205C44"/>
    <w:rsid w:val="00206022"/>
    <w:rsid w:val="002062F1"/>
    <w:rsid w:val="00206669"/>
    <w:rsid w:val="00206A95"/>
    <w:rsid w:val="00206AB6"/>
    <w:rsid w:val="002074C5"/>
    <w:rsid w:val="00207B83"/>
    <w:rsid w:val="00207D6E"/>
    <w:rsid w:val="00210582"/>
    <w:rsid w:val="00210ECB"/>
    <w:rsid w:val="0021146C"/>
    <w:rsid w:val="0021157E"/>
    <w:rsid w:val="00211FE9"/>
    <w:rsid w:val="0021211F"/>
    <w:rsid w:val="0021217E"/>
    <w:rsid w:val="002125FC"/>
    <w:rsid w:val="002126E8"/>
    <w:rsid w:val="00212F2A"/>
    <w:rsid w:val="0021312D"/>
    <w:rsid w:val="00213195"/>
    <w:rsid w:val="0021351D"/>
    <w:rsid w:val="00214CC7"/>
    <w:rsid w:val="002151BA"/>
    <w:rsid w:val="0021527F"/>
    <w:rsid w:val="0021555B"/>
    <w:rsid w:val="002157EF"/>
    <w:rsid w:val="00215A09"/>
    <w:rsid w:val="00215F1F"/>
    <w:rsid w:val="002166CC"/>
    <w:rsid w:val="00216771"/>
    <w:rsid w:val="00216D2D"/>
    <w:rsid w:val="00220C41"/>
    <w:rsid w:val="00222434"/>
    <w:rsid w:val="00222AB3"/>
    <w:rsid w:val="0022346E"/>
    <w:rsid w:val="00223608"/>
    <w:rsid w:val="002237F8"/>
    <w:rsid w:val="00223AF9"/>
    <w:rsid w:val="00223B54"/>
    <w:rsid w:val="00223ED2"/>
    <w:rsid w:val="002243FD"/>
    <w:rsid w:val="002244B4"/>
    <w:rsid w:val="002247D1"/>
    <w:rsid w:val="00225413"/>
    <w:rsid w:val="0022762F"/>
    <w:rsid w:val="002278A7"/>
    <w:rsid w:val="002278CD"/>
    <w:rsid w:val="00227DF3"/>
    <w:rsid w:val="00227F8A"/>
    <w:rsid w:val="00230355"/>
    <w:rsid w:val="002304B8"/>
    <w:rsid w:val="002307EF"/>
    <w:rsid w:val="002310E7"/>
    <w:rsid w:val="00231AC7"/>
    <w:rsid w:val="00231C1E"/>
    <w:rsid w:val="0023248C"/>
    <w:rsid w:val="00232989"/>
    <w:rsid w:val="002339EE"/>
    <w:rsid w:val="00233A64"/>
    <w:rsid w:val="00234193"/>
    <w:rsid w:val="00234459"/>
    <w:rsid w:val="00234C84"/>
    <w:rsid w:val="00235107"/>
    <w:rsid w:val="00235C9D"/>
    <w:rsid w:val="00235EE8"/>
    <w:rsid w:val="002366D0"/>
    <w:rsid w:val="00236F97"/>
    <w:rsid w:val="00237467"/>
    <w:rsid w:val="002409B2"/>
    <w:rsid w:val="00240D1E"/>
    <w:rsid w:val="00241067"/>
    <w:rsid w:val="0024143C"/>
    <w:rsid w:val="00241967"/>
    <w:rsid w:val="00242582"/>
    <w:rsid w:val="002427A0"/>
    <w:rsid w:val="002428F7"/>
    <w:rsid w:val="0024298E"/>
    <w:rsid w:val="002441BD"/>
    <w:rsid w:val="002445C1"/>
    <w:rsid w:val="00245265"/>
    <w:rsid w:val="002454C1"/>
    <w:rsid w:val="002456C9"/>
    <w:rsid w:val="00245A37"/>
    <w:rsid w:val="00245DB7"/>
    <w:rsid w:val="00245EEF"/>
    <w:rsid w:val="0024605E"/>
    <w:rsid w:val="00246241"/>
    <w:rsid w:val="00246248"/>
    <w:rsid w:val="00246775"/>
    <w:rsid w:val="00246A43"/>
    <w:rsid w:val="00246FA1"/>
    <w:rsid w:val="00247750"/>
    <w:rsid w:val="00247FF8"/>
    <w:rsid w:val="0025020E"/>
    <w:rsid w:val="0025028D"/>
    <w:rsid w:val="00250B79"/>
    <w:rsid w:val="00251595"/>
    <w:rsid w:val="0025221D"/>
    <w:rsid w:val="002525A4"/>
    <w:rsid w:val="00252672"/>
    <w:rsid w:val="0025356D"/>
    <w:rsid w:val="002538C8"/>
    <w:rsid w:val="0025415D"/>
    <w:rsid w:val="002545A1"/>
    <w:rsid w:val="00255029"/>
    <w:rsid w:val="002556E4"/>
    <w:rsid w:val="002558BD"/>
    <w:rsid w:val="00255B2A"/>
    <w:rsid w:val="00256833"/>
    <w:rsid w:val="00256A96"/>
    <w:rsid w:val="00256AEE"/>
    <w:rsid w:val="00257709"/>
    <w:rsid w:val="0025778B"/>
    <w:rsid w:val="00257AF0"/>
    <w:rsid w:val="00257D60"/>
    <w:rsid w:val="00260FB3"/>
    <w:rsid w:val="002610A0"/>
    <w:rsid w:val="00261359"/>
    <w:rsid w:val="00261E67"/>
    <w:rsid w:val="0026266C"/>
    <w:rsid w:val="00262DB8"/>
    <w:rsid w:val="00263726"/>
    <w:rsid w:val="00263902"/>
    <w:rsid w:val="002639D9"/>
    <w:rsid w:val="00263E50"/>
    <w:rsid w:val="00263E65"/>
    <w:rsid w:val="00264566"/>
    <w:rsid w:val="0026504F"/>
    <w:rsid w:val="0026603E"/>
    <w:rsid w:val="002671E2"/>
    <w:rsid w:val="00267C73"/>
    <w:rsid w:val="00267D8E"/>
    <w:rsid w:val="00270B6F"/>
    <w:rsid w:val="002717EC"/>
    <w:rsid w:val="00272F3D"/>
    <w:rsid w:val="00273115"/>
    <w:rsid w:val="0027396C"/>
    <w:rsid w:val="00274901"/>
    <w:rsid w:val="002753CF"/>
    <w:rsid w:val="00275AD1"/>
    <w:rsid w:val="00275BCA"/>
    <w:rsid w:val="0027635C"/>
    <w:rsid w:val="00277574"/>
    <w:rsid w:val="00277621"/>
    <w:rsid w:val="0027774E"/>
    <w:rsid w:val="0027797F"/>
    <w:rsid w:val="00277D77"/>
    <w:rsid w:val="00277F06"/>
    <w:rsid w:val="002800A8"/>
    <w:rsid w:val="00280779"/>
    <w:rsid w:val="00280937"/>
    <w:rsid w:val="00280A8F"/>
    <w:rsid w:val="002812BC"/>
    <w:rsid w:val="00281998"/>
    <w:rsid w:val="00281C38"/>
    <w:rsid w:val="00281FF5"/>
    <w:rsid w:val="00282381"/>
    <w:rsid w:val="00282F41"/>
    <w:rsid w:val="0028310A"/>
    <w:rsid w:val="00283DDF"/>
    <w:rsid w:val="00284043"/>
    <w:rsid w:val="002842B8"/>
    <w:rsid w:val="0028497A"/>
    <w:rsid w:val="00285197"/>
    <w:rsid w:val="00285870"/>
    <w:rsid w:val="00285C49"/>
    <w:rsid w:val="00287120"/>
    <w:rsid w:val="00287522"/>
    <w:rsid w:val="00287A7B"/>
    <w:rsid w:val="00287D97"/>
    <w:rsid w:val="00287E82"/>
    <w:rsid w:val="00290133"/>
    <w:rsid w:val="002913CC"/>
    <w:rsid w:val="00291658"/>
    <w:rsid w:val="0029211A"/>
    <w:rsid w:val="00292652"/>
    <w:rsid w:val="00292CED"/>
    <w:rsid w:val="002931DA"/>
    <w:rsid w:val="002934CA"/>
    <w:rsid w:val="00293517"/>
    <w:rsid w:val="00294195"/>
    <w:rsid w:val="00294C57"/>
    <w:rsid w:val="00294E30"/>
    <w:rsid w:val="00295503"/>
    <w:rsid w:val="002965C3"/>
    <w:rsid w:val="00296AA9"/>
    <w:rsid w:val="00296B0C"/>
    <w:rsid w:val="00297A59"/>
    <w:rsid w:val="002A0A4F"/>
    <w:rsid w:val="002A0D37"/>
    <w:rsid w:val="002A13F2"/>
    <w:rsid w:val="002A1449"/>
    <w:rsid w:val="002A1893"/>
    <w:rsid w:val="002A191C"/>
    <w:rsid w:val="002A2670"/>
    <w:rsid w:val="002A2A09"/>
    <w:rsid w:val="002A2C27"/>
    <w:rsid w:val="002A305B"/>
    <w:rsid w:val="002A319A"/>
    <w:rsid w:val="002A3FAF"/>
    <w:rsid w:val="002A43AF"/>
    <w:rsid w:val="002A4A74"/>
    <w:rsid w:val="002A61E4"/>
    <w:rsid w:val="002A6789"/>
    <w:rsid w:val="002A6B98"/>
    <w:rsid w:val="002A6D47"/>
    <w:rsid w:val="002A7B2E"/>
    <w:rsid w:val="002B04EC"/>
    <w:rsid w:val="002B0718"/>
    <w:rsid w:val="002B0852"/>
    <w:rsid w:val="002B118E"/>
    <w:rsid w:val="002B130A"/>
    <w:rsid w:val="002B1876"/>
    <w:rsid w:val="002B3AB8"/>
    <w:rsid w:val="002B3D07"/>
    <w:rsid w:val="002B4ACA"/>
    <w:rsid w:val="002B4FAF"/>
    <w:rsid w:val="002B54F2"/>
    <w:rsid w:val="002B5D29"/>
    <w:rsid w:val="002B5F00"/>
    <w:rsid w:val="002B60AE"/>
    <w:rsid w:val="002B6103"/>
    <w:rsid w:val="002B6247"/>
    <w:rsid w:val="002B652C"/>
    <w:rsid w:val="002B6BEF"/>
    <w:rsid w:val="002B6EAF"/>
    <w:rsid w:val="002B6F83"/>
    <w:rsid w:val="002B718C"/>
    <w:rsid w:val="002B7472"/>
    <w:rsid w:val="002B79C2"/>
    <w:rsid w:val="002B7E19"/>
    <w:rsid w:val="002C0876"/>
    <w:rsid w:val="002C0AA4"/>
    <w:rsid w:val="002C1333"/>
    <w:rsid w:val="002C1785"/>
    <w:rsid w:val="002C18D5"/>
    <w:rsid w:val="002C1EC2"/>
    <w:rsid w:val="002C22FF"/>
    <w:rsid w:val="002C266A"/>
    <w:rsid w:val="002C2BCA"/>
    <w:rsid w:val="002C2C98"/>
    <w:rsid w:val="002C2FB9"/>
    <w:rsid w:val="002C3155"/>
    <w:rsid w:val="002C3C75"/>
    <w:rsid w:val="002C3FAF"/>
    <w:rsid w:val="002C5451"/>
    <w:rsid w:val="002C5486"/>
    <w:rsid w:val="002C6D3A"/>
    <w:rsid w:val="002C74AE"/>
    <w:rsid w:val="002C78DA"/>
    <w:rsid w:val="002C7CD3"/>
    <w:rsid w:val="002D056C"/>
    <w:rsid w:val="002D0750"/>
    <w:rsid w:val="002D1508"/>
    <w:rsid w:val="002D1D23"/>
    <w:rsid w:val="002D261A"/>
    <w:rsid w:val="002D2973"/>
    <w:rsid w:val="002D2C22"/>
    <w:rsid w:val="002D3375"/>
    <w:rsid w:val="002D3C33"/>
    <w:rsid w:val="002D3F7C"/>
    <w:rsid w:val="002D4B78"/>
    <w:rsid w:val="002D5136"/>
    <w:rsid w:val="002D553A"/>
    <w:rsid w:val="002D5BE8"/>
    <w:rsid w:val="002D6401"/>
    <w:rsid w:val="002D7037"/>
    <w:rsid w:val="002D7180"/>
    <w:rsid w:val="002D7B97"/>
    <w:rsid w:val="002D7EEA"/>
    <w:rsid w:val="002D7FE3"/>
    <w:rsid w:val="002E0452"/>
    <w:rsid w:val="002E087E"/>
    <w:rsid w:val="002E0F3E"/>
    <w:rsid w:val="002E17B6"/>
    <w:rsid w:val="002E19E5"/>
    <w:rsid w:val="002E218D"/>
    <w:rsid w:val="002E2196"/>
    <w:rsid w:val="002E253E"/>
    <w:rsid w:val="002E2608"/>
    <w:rsid w:val="002E32A7"/>
    <w:rsid w:val="002E3A84"/>
    <w:rsid w:val="002E4353"/>
    <w:rsid w:val="002E44E0"/>
    <w:rsid w:val="002E4BF1"/>
    <w:rsid w:val="002E5ACE"/>
    <w:rsid w:val="002E756B"/>
    <w:rsid w:val="002E7713"/>
    <w:rsid w:val="002E795E"/>
    <w:rsid w:val="002E7F55"/>
    <w:rsid w:val="002F099D"/>
    <w:rsid w:val="002F130D"/>
    <w:rsid w:val="002F1C7A"/>
    <w:rsid w:val="002F338E"/>
    <w:rsid w:val="002F3D9A"/>
    <w:rsid w:val="002F409C"/>
    <w:rsid w:val="002F493B"/>
    <w:rsid w:val="002F4ABB"/>
    <w:rsid w:val="002F4CB4"/>
    <w:rsid w:val="002F59C3"/>
    <w:rsid w:val="002F5EFF"/>
    <w:rsid w:val="002F5F92"/>
    <w:rsid w:val="002F608C"/>
    <w:rsid w:val="002F60CF"/>
    <w:rsid w:val="002F6650"/>
    <w:rsid w:val="002F68A5"/>
    <w:rsid w:val="00300BC3"/>
    <w:rsid w:val="00301E53"/>
    <w:rsid w:val="0030283C"/>
    <w:rsid w:val="00302E12"/>
    <w:rsid w:val="0030331D"/>
    <w:rsid w:val="00304816"/>
    <w:rsid w:val="00305BDE"/>
    <w:rsid w:val="00305CD3"/>
    <w:rsid w:val="00306826"/>
    <w:rsid w:val="00307489"/>
    <w:rsid w:val="00307C85"/>
    <w:rsid w:val="00307CA1"/>
    <w:rsid w:val="00307FDB"/>
    <w:rsid w:val="003101FE"/>
    <w:rsid w:val="00310488"/>
    <w:rsid w:val="00310843"/>
    <w:rsid w:val="00310ACB"/>
    <w:rsid w:val="00310CC7"/>
    <w:rsid w:val="0031105D"/>
    <w:rsid w:val="00311205"/>
    <w:rsid w:val="003118E9"/>
    <w:rsid w:val="00312479"/>
    <w:rsid w:val="003135B6"/>
    <w:rsid w:val="003135B7"/>
    <w:rsid w:val="00313781"/>
    <w:rsid w:val="00314301"/>
    <w:rsid w:val="00314CBE"/>
    <w:rsid w:val="00314CE1"/>
    <w:rsid w:val="00314CF1"/>
    <w:rsid w:val="00315D09"/>
    <w:rsid w:val="00316088"/>
    <w:rsid w:val="00316C89"/>
    <w:rsid w:val="00317523"/>
    <w:rsid w:val="00320179"/>
    <w:rsid w:val="0032038A"/>
    <w:rsid w:val="003204C2"/>
    <w:rsid w:val="003209BB"/>
    <w:rsid w:val="00320B9A"/>
    <w:rsid w:val="00320CD0"/>
    <w:rsid w:val="003212B8"/>
    <w:rsid w:val="003213B5"/>
    <w:rsid w:val="003224BA"/>
    <w:rsid w:val="003228B1"/>
    <w:rsid w:val="00322FB5"/>
    <w:rsid w:val="00323A0E"/>
    <w:rsid w:val="00323ADB"/>
    <w:rsid w:val="00323F05"/>
    <w:rsid w:val="0032420A"/>
    <w:rsid w:val="00324431"/>
    <w:rsid w:val="00325921"/>
    <w:rsid w:val="00325D9B"/>
    <w:rsid w:val="00326000"/>
    <w:rsid w:val="0032603A"/>
    <w:rsid w:val="00326494"/>
    <w:rsid w:val="003274A6"/>
    <w:rsid w:val="003274D0"/>
    <w:rsid w:val="003277C7"/>
    <w:rsid w:val="003279B8"/>
    <w:rsid w:val="00327A73"/>
    <w:rsid w:val="00327C9D"/>
    <w:rsid w:val="003304CD"/>
    <w:rsid w:val="003307F7"/>
    <w:rsid w:val="00330CE3"/>
    <w:rsid w:val="0033101D"/>
    <w:rsid w:val="0033174C"/>
    <w:rsid w:val="003318A1"/>
    <w:rsid w:val="00331AD4"/>
    <w:rsid w:val="00331B72"/>
    <w:rsid w:val="00332366"/>
    <w:rsid w:val="00332505"/>
    <w:rsid w:val="003337C8"/>
    <w:rsid w:val="003340D4"/>
    <w:rsid w:val="00334349"/>
    <w:rsid w:val="00334681"/>
    <w:rsid w:val="00334D7B"/>
    <w:rsid w:val="003361A1"/>
    <w:rsid w:val="0033647C"/>
    <w:rsid w:val="00336994"/>
    <w:rsid w:val="0033718D"/>
    <w:rsid w:val="00337D59"/>
    <w:rsid w:val="00341829"/>
    <w:rsid w:val="00341D1D"/>
    <w:rsid w:val="0034209E"/>
    <w:rsid w:val="0034291D"/>
    <w:rsid w:val="00342D3C"/>
    <w:rsid w:val="003437F8"/>
    <w:rsid w:val="00343A54"/>
    <w:rsid w:val="003444D4"/>
    <w:rsid w:val="003445B4"/>
    <w:rsid w:val="003448FE"/>
    <w:rsid w:val="003451D8"/>
    <w:rsid w:val="00346313"/>
    <w:rsid w:val="003465C4"/>
    <w:rsid w:val="00346621"/>
    <w:rsid w:val="003479E5"/>
    <w:rsid w:val="003501B3"/>
    <w:rsid w:val="00350894"/>
    <w:rsid w:val="00350997"/>
    <w:rsid w:val="00351360"/>
    <w:rsid w:val="0035169C"/>
    <w:rsid w:val="0035190D"/>
    <w:rsid w:val="00351C28"/>
    <w:rsid w:val="00351FD7"/>
    <w:rsid w:val="0035346F"/>
    <w:rsid w:val="003534DE"/>
    <w:rsid w:val="00353E69"/>
    <w:rsid w:val="00354936"/>
    <w:rsid w:val="00354E9C"/>
    <w:rsid w:val="003568B7"/>
    <w:rsid w:val="003577CA"/>
    <w:rsid w:val="0035790C"/>
    <w:rsid w:val="003579AB"/>
    <w:rsid w:val="003607A4"/>
    <w:rsid w:val="00360A11"/>
    <w:rsid w:val="00360D81"/>
    <w:rsid w:val="0036137A"/>
    <w:rsid w:val="00361997"/>
    <w:rsid w:val="00361B39"/>
    <w:rsid w:val="00362F97"/>
    <w:rsid w:val="00363AC8"/>
    <w:rsid w:val="0036413E"/>
    <w:rsid w:val="003645F1"/>
    <w:rsid w:val="0036484B"/>
    <w:rsid w:val="00365035"/>
    <w:rsid w:val="00365654"/>
    <w:rsid w:val="00365ADA"/>
    <w:rsid w:val="00365C53"/>
    <w:rsid w:val="00365CF6"/>
    <w:rsid w:val="00366151"/>
    <w:rsid w:val="0036632F"/>
    <w:rsid w:val="00366354"/>
    <w:rsid w:val="00366556"/>
    <w:rsid w:val="00366667"/>
    <w:rsid w:val="003669AB"/>
    <w:rsid w:val="00366A55"/>
    <w:rsid w:val="00366EBE"/>
    <w:rsid w:val="00367488"/>
    <w:rsid w:val="0037000C"/>
    <w:rsid w:val="00370563"/>
    <w:rsid w:val="00370AFA"/>
    <w:rsid w:val="00371353"/>
    <w:rsid w:val="00371884"/>
    <w:rsid w:val="00373897"/>
    <w:rsid w:val="00374148"/>
    <w:rsid w:val="00374E70"/>
    <w:rsid w:val="00375632"/>
    <w:rsid w:val="00376312"/>
    <w:rsid w:val="00376723"/>
    <w:rsid w:val="00376B01"/>
    <w:rsid w:val="00376F3B"/>
    <w:rsid w:val="00377121"/>
    <w:rsid w:val="00377921"/>
    <w:rsid w:val="00377A9F"/>
    <w:rsid w:val="00377C45"/>
    <w:rsid w:val="003803E4"/>
    <w:rsid w:val="00380AC3"/>
    <w:rsid w:val="00380BB6"/>
    <w:rsid w:val="003816AB"/>
    <w:rsid w:val="00381887"/>
    <w:rsid w:val="00381CC5"/>
    <w:rsid w:val="00381F44"/>
    <w:rsid w:val="0038259A"/>
    <w:rsid w:val="003826DD"/>
    <w:rsid w:val="00382906"/>
    <w:rsid w:val="00382FE7"/>
    <w:rsid w:val="0038349F"/>
    <w:rsid w:val="003836DD"/>
    <w:rsid w:val="00383E04"/>
    <w:rsid w:val="003847DB"/>
    <w:rsid w:val="00384ED2"/>
    <w:rsid w:val="00385D31"/>
    <w:rsid w:val="00385F53"/>
    <w:rsid w:val="00386151"/>
    <w:rsid w:val="00386645"/>
    <w:rsid w:val="00386AF1"/>
    <w:rsid w:val="00386B15"/>
    <w:rsid w:val="0038714A"/>
    <w:rsid w:val="00387968"/>
    <w:rsid w:val="00387D3C"/>
    <w:rsid w:val="00387F1C"/>
    <w:rsid w:val="0039051A"/>
    <w:rsid w:val="0039052F"/>
    <w:rsid w:val="00390A79"/>
    <w:rsid w:val="00390CD4"/>
    <w:rsid w:val="0039102C"/>
    <w:rsid w:val="003912B3"/>
    <w:rsid w:val="003913F3"/>
    <w:rsid w:val="00391C1C"/>
    <w:rsid w:val="00391FA1"/>
    <w:rsid w:val="00392CC3"/>
    <w:rsid w:val="003930EB"/>
    <w:rsid w:val="003931FA"/>
    <w:rsid w:val="0039327B"/>
    <w:rsid w:val="00393F29"/>
    <w:rsid w:val="00394696"/>
    <w:rsid w:val="00394846"/>
    <w:rsid w:val="00394892"/>
    <w:rsid w:val="00394C86"/>
    <w:rsid w:val="00394E97"/>
    <w:rsid w:val="0039518D"/>
    <w:rsid w:val="00395191"/>
    <w:rsid w:val="003953E4"/>
    <w:rsid w:val="003954BB"/>
    <w:rsid w:val="003956BA"/>
    <w:rsid w:val="0039640C"/>
    <w:rsid w:val="003965BF"/>
    <w:rsid w:val="00396AAF"/>
    <w:rsid w:val="00396D8F"/>
    <w:rsid w:val="0039733B"/>
    <w:rsid w:val="00397F9C"/>
    <w:rsid w:val="003A077B"/>
    <w:rsid w:val="003A0A0A"/>
    <w:rsid w:val="003A0C8F"/>
    <w:rsid w:val="003A1C1C"/>
    <w:rsid w:val="003A3201"/>
    <w:rsid w:val="003A382D"/>
    <w:rsid w:val="003A3D3E"/>
    <w:rsid w:val="003A3FD2"/>
    <w:rsid w:val="003A496D"/>
    <w:rsid w:val="003A4B53"/>
    <w:rsid w:val="003A4B7B"/>
    <w:rsid w:val="003A4E30"/>
    <w:rsid w:val="003A4EA3"/>
    <w:rsid w:val="003A5EF3"/>
    <w:rsid w:val="003A66DC"/>
    <w:rsid w:val="003A6DBF"/>
    <w:rsid w:val="003A6F45"/>
    <w:rsid w:val="003A70FA"/>
    <w:rsid w:val="003A7EFD"/>
    <w:rsid w:val="003B04CF"/>
    <w:rsid w:val="003B13D7"/>
    <w:rsid w:val="003B1E62"/>
    <w:rsid w:val="003B1E84"/>
    <w:rsid w:val="003B2081"/>
    <w:rsid w:val="003B24B0"/>
    <w:rsid w:val="003B28EC"/>
    <w:rsid w:val="003B2B37"/>
    <w:rsid w:val="003B3727"/>
    <w:rsid w:val="003B3A57"/>
    <w:rsid w:val="003B4C2D"/>
    <w:rsid w:val="003B5675"/>
    <w:rsid w:val="003B585E"/>
    <w:rsid w:val="003B5F53"/>
    <w:rsid w:val="003B6286"/>
    <w:rsid w:val="003B6A8D"/>
    <w:rsid w:val="003B750D"/>
    <w:rsid w:val="003B76B0"/>
    <w:rsid w:val="003B7EC1"/>
    <w:rsid w:val="003C01AB"/>
    <w:rsid w:val="003C01F7"/>
    <w:rsid w:val="003C0494"/>
    <w:rsid w:val="003C0D46"/>
    <w:rsid w:val="003C105B"/>
    <w:rsid w:val="003C1313"/>
    <w:rsid w:val="003C1ACE"/>
    <w:rsid w:val="003C1FED"/>
    <w:rsid w:val="003C214A"/>
    <w:rsid w:val="003C241E"/>
    <w:rsid w:val="003C2AE6"/>
    <w:rsid w:val="003C2D76"/>
    <w:rsid w:val="003C3584"/>
    <w:rsid w:val="003C3A59"/>
    <w:rsid w:val="003C44C1"/>
    <w:rsid w:val="003C4626"/>
    <w:rsid w:val="003C50FC"/>
    <w:rsid w:val="003C5170"/>
    <w:rsid w:val="003C5AF9"/>
    <w:rsid w:val="003C5B02"/>
    <w:rsid w:val="003C5E32"/>
    <w:rsid w:val="003C6190"/>
    <w:rsid w:val="003C6226"/>
    <w:rsid w:val="003C6716"/>
    <w:rsid w:val="003C68F9"/>
    <w:rsid w:val="003C6D9A"/>
    <w:rsid w:val="003C71CE"/>
    <w:rsid w:val="003C7246"/>
    <w:rsid w:val="003C766C"/>
    <w:rsid w:val="003C7BB6"/>
    <w:rsid w:val="003D045C"/>
    <w:rsid w:val="003D0831"/>
    <w:rsid w:val="003D0A65"/>
    <w:rsid w:val="003D0B08"/>
    <w:rsid w:val="003D0B7A"/>
    <w:rsid w:val="003D1238"/>
    <w:rsid w:val="003D1A0D"/>
    <w:rsid w:val="003D2407"/>
    <w:rsid w:val="003D28FD"/>
    <w:rsid w:val="003D2DDF"/>
    <w:rsid w:val="003D2E77"/>
    <w:rsid w:val="003D2F9F"/>
    <w:rsid w:val="003D3534"/>
    <w:rsid w:val="003D3AE1"/>
    <w:rsid w:val="003D3AE5"/>
    <w:rsid w:val="003D4179"/>
    <w:rsid w:val="003D4238"/>
    <w:rsid w:val="003D46A2"/>
    <w:rsid w:val="003D4DBC"/>
    <w:rsid w:val="003D5670"/>
    <w:rsid w:val="003D59D8"/>
    <w:rsid w:val="003D5EE3"/>
    <w:rsid w:val="003D6BC2"/>
    <w:rsid w:val="003D7C89"/>
    <w:rsid w:val="003E0737"/>
    <w:rsid w:val="003E16FD"/>
    <w:rsid w:val="003E19C6"/>
    <w:rsid w:val="003E1A02"/>
    <w:rsid w:val="003E2463"/>
    <w:rsid w:val="003E260F"/>
    <w:rsid w:val="003E28CE"/>
    <w:rsid w:val="003E2936"/>
    <w:rsid w:val="003E2963"/>
    <w:rsid w:val="003E3C21"/>
    <w:rsid w:val="003E4EDD"/>
    <w:rsid w:val="003E4FF3"/>
    <w:rsid w:val="003E5067"/>
    <w:rsid w:val="003E51B7"/>
    <w:rsid w:val="003E53EC"/>
    <w:rsid w:val="003E5A49"/>
    <w:rsid w:val="003E5C5B"/>
    <w:rsid w:val="003E5D00"/>
    <w:rsid w:val="003E5E19"/>
    <w:rsid w:val="003E60A5"/>
    <w:rsid w:val="003E61DD"/>
    <w:rsid w:val="003E6409"/>
    <w:rsid w:val="003E6AEF"/>
    <w:rsid w:val="003F01DE"/>
    <w:rsid w:val="003F0556"/>
    <w:rsid w:val="003F0618"/>
    <w:rsid w:val="003F09E0"/>
    <w:rsid w:val="003F0C00"/>
    <w:rsid w:val="003F1937"/>
    <w:rsid w:val="003F1DFB"/>
    <w:rsid w:val="003F239B"/>
    <w:rsid w:val="003F2CED"/>
    <w:rsid w:val="003F35D6"/>
    <w:rsid w:val="003F367B"/>
    <w:rsid w:val="003F397C"/>
    <w:rsid w:val="003F3A55"/>
    <w:rsid w:val="003F3C64"/>
    <w:rsid w:val="003F3D8E"/>
    <w:rsid w:val="003F4173"/>
    <w:rsid w:val="003F4499"/>
    <w:rsid w:val="003F4914"/>
    <w:rsid w:val="003F548C"/>
    <w:rsid w:val="003F5BB6"/>
    <w:rsid w:val="003F69A4"/>
    <w:rsid w:val="003F7158"/>
    <w:rsid w:val="003F7C09"/>
    <w:rsid w:val="003F7E65"/>
    <w:rsid w:val="004001E5"/>
    <w:rsid w:val="00400E4D"/>
    <w:rsid w:val="004015A6"/>
    <w:rsid w:val="004024C0"/>
    <w:rsid w:val="004025F0"/>
    <w:rsid w:val="00402844"/>
    <w:rsid w:val="004028A9"/>
    <w:rsid w:val="00402EA1"/>
    <w:rsid w:val="00403575"/>
    <w:rsid w:val="00403715"/>
    <w:rsid w:val="00403E30"/>
    <w:rsid w:val="00404535"/>
    <w:rsid w:val="00405FE5"/>
    <w:rsid w:val="00406008"/>
    <w:rsid w:val="00406701"/>
    <w:rsid w:val="0040695B"/>
    <w:rsid w:val="0040727E"/>
    <w:rsid w:val="0040795A"/>
    <w:rsid w:val="00407BDC"/>
    <w:rsid w:val="00407FA2"/>
    <w:rsid w:val="004103C9"/>
    <w:rsid w:val="004105DF"/>
    <w:rsid w:val="00412082"/>
    <w:rsid w:val="00412468"/>
    <w:rsid w:val="00412A29"/>
    <w:rsid w:val="00412A97"/>
    <w:rsid w:val="00412BCE"/>
    <w:rsid w:val="00413269"/>
    <w:rsid w:val="0041345D"/>
    <w:rsid w:val="004138AE"/>
    <w:rsid w:val="00413946"/>
    <w:rsid w:val="00413DAA"/>
    <w:rsid w:val="0041409F"/>
    <w:rsid w:val="0041445E"/>
    <w:rsid w:val="00414D4A"/>
    <w:rsid w:val="004156CA"/>
    <w:rsid w:val="00415767"/>
    <w:rsid w:val="00415C92"/>
    <w:rsid w:val="00416755"/>
    <w:rsid w:val="00416835"/>
    <w:rsid w:val="00416C36"/>
    <w:rsid w:val="00417802"/>
    <w:rsid w:val="00417809"/>
    <w:rsid w:val="00417A1C"/>
    <w:rsid w:val="00417E79"/>
    <w:rsid w:val="004201D6"/>
    <w:rsid w:val="00420ED6"/>
    <w:rsid w:val="004212A0"/>
    <w:rsid w:val="0042172A"/>
    <w:rsid w:val="00421C97"/>
    <w:rsid w:val="004223B1"/>
    <w:rsid w:val="00422AC4"/>
    <w:rsid w:val="004235BE"/>
    <w:rsid w:val="0042490E"/>
    <w:rsid w:val="00424F0C"/>
    <w:rsid w:val="0042574D"/>
    <w:rsid w:val="00425A31"/>
    <w:rsid w:val="00425A63"/>
    <w:rsid w:val="00426765"/>
    <w:rsid w:val="00426A03"/>
    <w:rsid w:val="00426E98"/>
    <w:rsid w:val="0042710F"/>
    <w:rsid w:val="004272B1"/>
    <w:rsid w:val="0043064A"/>
    <w:rsid w:val="00430D41"/>
    <w:rsid w:val="00430FB4"/>
    <w:rsid w:val="00430FD2"/>
    <w:rsid w:val="004315F1"/>
    <w:rsid w:val="00432174"/>
    <w:rsid w:val="00432F49"/>
    <w:rsid w:val="00434390"/>
    <w:rsid w:val="00434C20"/>
    <w:rsid w:val="00434EB7"/>
    <w:rsid w:val="00435CE3"/>
    <w:rsid w:val="00435D51"/>
    <w:rsid w:val="00435E55"/>
    <w:rsid w:val="00437357"/>
    <w:rsid w:val="00437AE1"/>
    <w:rsid w:val="00437C2E"/>
    <w:rsid w:val="00437F86"/>
    <w:rsid w:val="004401A8"/>
    <w:rsid w:val="00440BCA"/>
    <w:rsid w:val="00440D1D"/>
    <w:rsid w:val="004410F6"/>
    <w:rsid w:val="00441968"/>
    <w:rsid w:val="00441E74"/>
    <w:rsid w:val="00442174"/>
    <w:rsid w:val="0044244B"/>
    <w:rsid w:val="00443349"/>
    <w:rsid w:val="00443453"/>
    <w:rsid w:val="00444755"/>
    <w:rsid w:val="00444A02"/>
    <w:rsid w:val="00444CB7"/>
    <w:rsid w:val="00445565"/>
    <w:rsid w:val="00445AFE"/>
    <w:rsid w:val="00446C66"/>
    <w:rsid w:val="00447657"/>
    <w:rsid w:val="00447D10"/>
    <w:rsid w:val="00447F39"/>
    <w:rsid w:val="004502C2"/>
    <w:rsid w:val="00450B06"/>
    <w:rsid w:val="00451295"/>
    <w:rsid w:val="004514D6"/>
    <w:rsid w:val="0045182F"/>
    <w:rsid w:val="00451BA2"/>
    <w:rsid w:val="0045264B"/>
    <w:rsid w:val="00452A4C"/>
    <w:rsid w:val="00452D1B"/>
    <w:rsid w:val="00453AA6"/>
    <w:rsid w:val="00453E1D"/>
    <w:rsid w:val="004543BE"/>
    <w:rsid w:val="004544B8"/>
    <w:rsid w:val="004544C6"/>
    <w:rsid w:val="00454C4E"/>
    <w:rsid w:val="0045560A"/>
    <w:rsid w:val="0045596B"/>
    <w:rsid w:val="004559ED"/>
    <w:rsid w:val="00456DA7"/>
    <w:rsid w:val="004578BF"/>
    <w:rsid w:val="0046045B"/>
    <w:rsid w:val="00460471"/>
    <w:rsid w:val="004607C1"/>
    <w:rsid w:val="00460D4E"/>
    <w:rsid w:val="00460E44"/>
    <w:rsid w:val="00461A6B"/>
    <w:rsid w:val="00461D80"/>
    <w:rsid w:val="004625DD"/>
    <w:rsid w:val="00462FBC"/>
    <w:rsid w:val="0046345E"/>
    <w:rsid w:val="00463863"/>
    <w:rsid w:val="00463E4F"/>
    <w:rsid w:val="00464CB2"/>
    <w:rsid w:val="00466E4E"/>
    <w:rsid w:val="00466F45"/>
    <w:rsid w:val="004672B6"/>
    <w:rsid w:val="004679FF"/>
    <w:rsid w:val="00470143"/>
    <w:rsid w:val="004706FD"/>
    <w:rsid w:val="00470792"/>
    <w:rsid w:val="00471D7F"/>
    <w:rsid w:val="00471FA3"/>
    <w:rsid w:val="00472237"/>
    <w:rsid w:val="0047296D"/>
    <w:rsid w:val="00473231"/>
    <w:rsid w:val="00473354"/>
    <w:rsid w:val="004733F5"/>
    <w:rsid w:val="00473419"/>
    <w:rsid w:val="0047388F"/>
    <w:rsid w:val="00473AF4"/>
    <w:rsid w:val="004741E8"/>
    <w:rsid w:val="004746A8"/>
    <w:rsid w:val="0047484A"/>
    <w:rsid w:val="00474D7E"/>
    <w:rsid w:val="0047513F"/>
    <w:rsid w:val="0047518F"/>
    <w:rsid w:val="004751D3"/>
    <w:rsid w:val="00476522"/>
    <w:rsid w:val="00476DB7"/>
    <w:rsid w:val="00476E38"/>
    <w:rsid w:val="0047701B"/>
    <w:rsid w:val="004777AC"/>
    <w:rsid w:val="00477949"/>
    <w:rsid w:val="00477A52"/>
    <w:rsid w:val="0048060A"/>
    <w:rsid w:val="00480620"/>
    <w:rsid w:val="00480D98"/>
    <w:rsid w:val="00480EE4"/>
    <w:rsid w:val="00481236"/>
    <w:rsid w:val="00481F2F"/>
    <w:rsid w:val="00482509"/>
    <w:rsid w:val="00482510"/>
    <w:rsid w:val="00482CB3"/>
    <w:rsid w:val="00482D3F"/>
    <w:rsid w:val="00483F1C"/>
    <w:rsid w:val="00484195"/>
    <w:rsid w:val="004846E0"/>
    <w:rsid w:val="004848DF"/>
    <w:rsid w:val="00484A32"/>
    <w:rsid w:val="00484D17"/>
    <w:rsid w:val="00485514"/>
    <w:rsid w:val="00486896"/>
    <w:rsid w:val="00486CD8"/>
    <w:rsid w:val="00487710"/>
    <w:rsid w:val="00490FF1"/>
    <w:rsid w:val="004913B4"/>
    <w:rsid w:val="00491571"/>
    <w:rsid w:val="00491885"/>
    <w:rsid w:val="00491E56"/>
    <w:rsid w:val="0049211F"/>
    <w:rsid w:val="004926FA"/>
    <w:rsid w:val="0049299A"/>
    <w:rsid w:val="00493328"/>
    <w:rsid w:val="00493D5B"/>
    <w:rsid w:val="0049454A"/>
    <w:rsid w:val="004946D1"/>
    <w:rsid w:val="00494705"/>
    <w:rsid w:val="00494BCA"/>
    <w:rsid w:val="00494D89"/>
    <w:rsid w:val="00494DB2"/>
    <w:rsid w:val="00495C18"/>
    <w:rsid w:val="00496D13"/>
    <w:rsid w:val="004971B8"/>
    <w:rsid w:val="004971F8"/>
    <w:rsid w:val="0049777E"/>
    <w:rsid w:val="00497AF1"/>
    <w:rsid w:val="004A0277"/>
    <w:rsid w:val="004A030D"/>
    <w:rsid w:val="004A03CF"/>
    <w:rsid w:val="004A0A25"/>
    <w:rsid w:val="004A0B6E"/>
    <w:rsid w:val="004A0E60"/>
    <w:rsid w:val="004A0EFC"/>
    <w:rsid w:val="004A1106"/>
    <w:rsid w:val="004A18C6"/>
    <w:rsid w:val="004A195A"/>
    <w:rsid w:val="004A1A01"/>
    <w:rsid w:val="004A1F4D"/>
    <w:rsid w:val="004A262D"/>
    <w:rsid w:val="004A2A50"/>
    <w:rsid w:val="004A2AC6"/>
    <w:rsid w:val="004A3BBA"/>
    <w:rsid w:val="004A409B"/>
    <w:rsid w:val="004A4C3B"/>
    <w:rsid w:val="004A5031"/>
    <w:rsid w:val="004A528B"/>
    <w:rsid w:val="004A5F2D"/>
    <w:rsid w:val="004A6160"/>
    <w:rsid w:val="004A619C"/>
    <w:rsid w:val="004A61FC"/>
    <w:rsid w:val="004A6ACA"/>
    <w:rsid w:val="004A6DE2"/>
    <w:rsid w:val="004A6F5D"/>
    <w:rsid w:val="004A78EA"/>
    <w:rsid w:val="004A7B81"/>
    <w:rsid w:val="004A7DCF"/>
    <w:rsid w:val="004A7FDC"/>
    <w:rsid w:val="004B0887"/>
    <w:rsid w:val="004B0F84"/>
    <w:rsid w:val="004B1706"/>
    <w:rsid w:val="004B18FE"/>
    <w:rsid w:val="004B1B0C"/>
    <w:rsid w:val="004B2488"/>
    <w:rsid w:val="004B2896"/>
    <w:rsid w:val="004B2CC1"/>
    <w:rsid w:val="004B3570"/>
    <w:rsid w:val="004B3973"/>
    <w:rsid w:val="004B4557"/>
    <w:rsid w:val="004B4F73"/>
    <w:rsid w:val="004B5791"/>
    <w:rsid w:val="004B5C31"/>
    <w:rsid w:val="004B5FA5"/>
    <w:rsid w:val="004B685E"/>
    <w:rsid w:val="004B6A47"/>
    <w:rsid w:val="004B6B1F"/>
    <w:rsid w:val="004B7522"/>
    <w:rsid w:val="004B7B1E"/>
    <w:rsid w:val="004B7C0D"/>
    <w:rsid w:val="004B7C1F"/>
    <w:rsid w:val="004B7C91"/>
    <w:rsid w:val="004B7C94"/>
    <w:rsid w:val="004C0111"/>
    <w:rsid w:val="004C11EA"/>
    <w:rsid w:val="004C175A"/>
    <w:rsid w:val="004C1C1E"/>
    <w:rsid w:val="004C1C6B"/>
    <w:rsid w:val="004C20B4"/>
    <w:rsid w:val="004C23C3"/>
    <w:rsid w:val="004C27ED"/>
    <w:rsid w:val="004C29C3"/>
    <w:rsid w:val="004C3A0D"/>
    <w:rsid w:val="004C42F2"/>
    <w:rsid w:val="004C487D"/>
    <w:rsid w:val="004C4957"/>
    <w:rsid w:val="004C4D52"/>
    <w:rsid w:val="004C4DE9"/>
    <w:rsid w:val="004C4FBF"/>
    <w:rsid w:val="004C557B"/>
    <w:rsid w:val="004C55CB"/>
    <w:rsid w:val="004C62EE"/>
    <w:rsid w:val="004C6447"/>
    <w:rsid w:val="004C649B"/>
    <w:rsid w:val="004C6604"/>
    <w:rsid w:val="004C7B5B"/>
    <w:rsid w:val="004C7E39"/>
    <w:rsid w:val="004D0E34"/>
    <w:rsid w:val="004D120C"/>
    <w:rsid w:val="004D157F"/>
    <w:rsid w:val="004D1992"/>
    <w:rsid w:val="004D1ABC"/>
    <w:rsid w:val="004D1E6B"/>
    <w:rsid w:val="004D1FA4"/>
    <w:rsid w:val="004D2176"/>
    <w:rsid w:val="004D37A7"/>
    <w:rsid w:val="004D3926"/>
    <w:rsid w:val="004D392B"/>
    <w:rsid w:val="004D3B8F"/>
    <w:rsid w:val="004D3BCF"/>
    <w:rsid w:val="004D3FCC"/>
    <w:rsid w:val="004D4406"/>
    <w:rsid w:val="004D4C55"/>
    <w:rsid w:val="004D5311"/>
    <w:rsid w:val="004D5BBF"/>
    <w:rsid w:val="004D7082"/>
    <w:rsid w:val="004D7208"/>
    <w:rsid w:val="004E09C5"/>
    <w:rsid w:val="004E1461"/>
    <w:rsid w:val="004E2312"/>
    <w:rsid w:val="004E4EB7"/>
    <w:rsid w:val="004E54AD"/>
    <w:rsid w:val="004E585B"/>
    <w:rsid w:val="004E6685"/>
    <w:rsid w:val="004E66CA"/>
    <w:rsid w:val="004E7E1B"/>
    <w:rsid w:val="004F0025"/>
    <w:rsid w:val="004F0262"/>
    <w:rsid w:val="004F0286"/>
    <w:rsid w:val="004F13E3"/>
    <w:rsid w:val="004F22BA"/>
    <w:rsid w:val="004F23D2"/>
    <w:rsid w:val="004F2BAE"/>
    <w:rsid w:val="004F3463"/>
    <w:rsid w:val="004F36AA"/>
    <w:rsid w:val="004F39BF"/>
    <w:rsid w:val="004F4440"/>
    <w:rsid w:val="004F4A6A"/>
    <w:rsid w:val="004F4BC1"/>
    <w:rsid w:val="004F4CBD"/>
    <w:rsid w:val="004F4E50"/>
    <w:rsid w:val="004F4EAE"/>
    <w:rsid w:val="004F528C"/>
    <w:rsid w:val="004F52DC"/>
    <w:rsid w:val="004F5B05"/>
    <w:rsid w:val="004F5F0A"/>
    <w:rsid w:val="004F6710"/>
    <w:rsid w:val="004F6B73"/>
    <w:rsid w:val="004F6F2D"/>
    <w:rsid w:val="004F7311"/>
    <w:rsid w:val="004F794A"/>
    <w:rsid w:val="004F79EC"/>
    <w:rsid w:val="004F7E13"/>
    <w:rsid w:val="005000E7"/>
    <w:rsid w:val="00500382"/>
    <w:rsid w:val="005004EC"/>
    <w:rsid w:val="00500783"/>
    <w:rsid w:val="00500801"/>
    <w:rsid w:val="00500872"/>
    <w:rsid w:val="00500CEB"/>
    <w:rsid w:val="00501278"/>
    <w:rsid w:val="005012B3"/>
    <w:rsid w:val="00501909"/>
    <w:rsid w:val="00501B39"/>
    <w:rsid w:val="00501D71"/>
    <w:rsid w:val="00502545"/>
    <w:rsid w:val="00502FD2"/>
    <w:rsid w:val="00503687"/>
    <w:rsid w:val="00503BB5"/>
    <w:rsid w:val="00503F22"/>
    <w:rsid w:val="00504B66"/>
    <w:rsid w:val="0050503B"/>
    <w:rsid w:val="005065B4"/>
    <w:rsid w:val="00506B11"/>
    <w:rsid w:val="005070E8"/>
    <w:rsid w:val="00507512"/>
    <w:rsid w:val="00507DE0"/>
    <w:rsid w:val="00510044"/>
    <w:rsid w:val="0051043C"/>
    <w:rsid w:val="00511419"/>
    <w:rsid w:val="005116F9"/>
    <w:rsid w:val="005116FB"/>
    <w:rsid w:val="00511A62"/>
    <w:rsid w:val="00513344"/>
    <w:rsid w:val="00513434"/>
    <w:rsid w:val="0051382E"/>
    <w:rsid w:val="00513A1F"/>
    <w:rsid w:val="00513F4B"/>
    <w:rsid w:val="005140E0"/>
    <w:rsid w:val="0051472F"/>
    <w:rsid w:val="0051480A"/>
    <w:rsid w:val="005152BE"/>
    <w:rsid w:val="005153F8"/>
    <w:rsid w:val="00515605"/>
    <w:rsid w:val="005156DA"/>
    <w:rsid w:val="00515853"/>
    <w:rsid w:val="00515E89"/>
    <w:rsid w:val="00516ADE"/>
    <w:rsid w:val="00516C50"/>
    <w:rsid w:val="00517625"/>
    <w:rsid w:val="005178B6"/>
    <w:rsid w:val="005200AB"/>
    <w:rsid w:val="0052023F"/>
    <w:rsid w:val="00520356"/>
    <w:rsid w:val="0052074F"/>
    <w:rsid w:val="00520940"/>
    <w:rsid w:val="005216F9"/>
    <w:rsid w:val="005217E6"/>
    <w:rsid w:val="0052216D"/>
    <w:rsid w:val="00522ECB"/>
    <w:rsid w:val="00522F21"/>
    <w:rsid w:val="00523541"/>
    <w:rsid w:val="00523900"/>
    <w:rsid w:val="00523BFB"/>
    <w:rsid w:val="00523C58"/>
    <w:rsid w:val="00524980"/>
    <w:rsid w:val="0052520F"/>
    <w:rsid w:val="005252D6"/>
    <w:rsid w:val="00525A67"/>
    <w:rsid w:val="00525D1E"/>
    <w:rsid w:val="00526798"/>
    <w:rsid w:val="00526BE0"/>
    <w:rsid w:val="00526DA2"/>
    <w:rsid w:val="00526E3E"/>
    <w:rsid w:val="00526FFC"/>
    <w:rsid w:val="00527D0A"/>
    <w:rsid w:val="00530668"/>
    <w:rsid w:val="005312D9"/>
    <w:rsid w:val="00532016"/>
    <w:rsid w:val="005323FC"/>
    <w:rsid w:val="00532A6A"/>
    <w:rsid w:val="005339EB"/>
    <w:rsid w:val="00533E3E"/>
    <w:rsid w:val="0053440A"/>
    <w:rsid w:val="00534417"/>
    <w:rsid w:val="005347B5"/>
    <w:rsid w:val="00534B70"/>
    <w:rsid w:val="005361A0"/>
    <w:rsid w:val="005365F6"/>
    <w:rsid w:val="005371BA"/>
    <w:rsid w:val="00537465"/>
    <w:rsid w:val="00537892"/>
    <w:rsid w:val="005379BC"/>
    <w:rsid w:val="005379D4"/>
    <w:rsid w:val="00537D84"/>
    <w:rsid w:val="00537DFD"/>
    <w:rsid w:val="005408A3"/>
    <w:rsid w:val="00540A4E"/>
    <w:rsid w:val="00541A37"/>
    <w:rsid w:val="00542AF1"/>
    <w:rsid w:val="005432B8"/>
    <w:rsid w:val="005443A4"/>
    <w:rsid w:val="005449CE"/>
    <w:rsid w:val="005453C0"/>
    <w:rsid w:val="00545EEC"/>
    <w:rsid w:val="005460D9"/>
    <w:rsid w:val="005467B5"/>
    <w:rsid w:val="00546B00"/>
    <w:rsid w:val="00547537"/>
    <w:rsid w:val="005478ED"/>
    <w:rsid w:val="00547DC7"/>
    <w:rsid w:val="00550672"/>
    <w:rsid w:val="005508A0"/>
    <w:rsid w:val="005509B7"/>
    <w:rsid w:val="00550B60"/>
    <w:rsid w:val="00550B63"/>
    <w:rsid w:val="0055298D"/>
    <w:rsid w:val="00552C13"/>
    <w:rsid w:val="00552E80"/>
    <w:rsid w:val="005538F9"/>
    <w:rsid w:val="00554731"/>
    <w:rsid w:val="00554BFF"/>
    <w:rsid w:val="00554E51"/>
    <w:rsid w:val="00555526"/>
    <w:rsid w:val="00555676"/>
    <w:rsid w:val="0055575B"/>
    <w:rsid w:val="00555F23"/>
    <w:rsid w:val="00556115"/>
    <w:rsid w:val="00556641"/>
    <w:rsid w:val="00556D02"/>
    <w:rsid w:val="00556E7C"/>
    <w:rsid w:val="0055703A"/>
    <w:rsid w:val="005571B1"/>
    <w:rsid w:val="005600B2"/>
    <w:rsid w:val="00560132"/>
    <w:rsid w:val="00560EBB"/>
    <w:rsid w:val="00562881"/>
    <w:rsid w:val="00564001"/>
    <w:rsid w:val="0056502C"/>
    <w:rsid w:val="005653CE"/>
    <w:rsid w:val="00565429"/>
    <w:rsid w:val="00565E58"/>
    <w:rsid w:val="00566115"/>
    <w:rsid w:val="0056695C"/>
    <w:rsid w:val="00566C67"/>
    <w:rsid w:val="0056734C"/>
    <w:rsid w:val="00567633"/>
    <w:rsid w:val="005676A3"/>
    <w:rsid w:val="005708A4"/>
    <w:rsid w:val="005710AD"/>
    <w:rsid w:val="005713D3"/>
    <w:rsid w:val="0057152B"/>
    <w:rsid w:val="00571B43"/>
    <w:rsid w:val="005721E9"/>
    <w:rsid w:val="0057228F"/>
    <w:rsid w:val="005722BF"/>
    <w:rsid w:val="0057282C"/>
    <w:rsid w:val="00572F23"/>
    <w:rsid w:val="00572F6A"/>
    <w:rsid w:val="00573007"/>
    <w:rsid w:val="0057385D"/>
    <w:rsid w:val="00573A24"/>
    <w:rsid w:val="005742EA"/>
    <w:rsid w:val="005751CD"/>
    <w:rsid w:val="005752A5"/>
    <w:rsid w:val="00575653"/>
    <w:rsid w:val="00575C1F"/>
    <w:rsid w:val="005766C1"/>
    <w:rsid w:val="00576C35"/>
    <w:rsid w:val="00577D25"/>
    <w:rsid w:val="00580A59"/>
    <w:rsid w:val="00580CA5"/>
    <w:rsid w:val="00580D74"/>
    <w:rsid w:val="00580FA0"/>
    <w:rsid w:val="0058338E"/>
    <w:rsid w:val="00583697"/>
    <w:rsid w:val="0058386B"/>
    <w:rsid w:val="00583ABD"/>
    <w:rsid w:val="00584BFA"/>
    <w:rsid w:val="00584C92"/>
    <w:rsid w:val="005855FA"/>
    <w:rsid w:val="00586144"/>
    <w:rsid w:val="00586B4E"/>
    <w:rsid w:val="005875DE"/>
    <w:rsid w:val="00587F78"/>
    <w:rsid w:val="005902F1"/>
    <w:rsid w:val="00590867"/>
    <w:rsid w:val="00590C0A"/>
    <w:rsid w:val="00590DE2"/>
    <w:rsid w:val="00590FAA"/>
    <w:rsid w:val="0059194C"/>
    <w:rsid w:val="005920C4"/>
    <w:rsid w:val="0059264C"/>
    <w:rsid w:val="00592897"/>
    <w:rsid w:val="00593139"/>
    <w:rsid w:val="00593320"/>
    <w:rsid w:val="00593341"/>
    <w:rsid w:val="0059369B"/>
    <w:rsid w:val="00593BAF"/>
    <w:rsid w:val="005940EE"/>
    <w:rsid w:val="0059446F"/>
    <w:rsid w:val="00594C0E"/>
    <w:rsid w:val="00595A41"/>
    <w:rsid w:val="00595DE8"/>
    <w:rsid w:val="0059697F"/>
    <w:rsid w:val="00596D38"/>
    <w:rsid w:val="0059708D"/>
    <w:rsid w:val="00597A73"/>
    <w:rsid w:val="005A04FD"/>
    <w:rsid w:val="005A0A59"/>
    <w:rsid w:val="005A10BE"/>
    <w:rsid w:val="005A15F3"/>
    <w:rsid w:val="005A1781"/>
    <w:rsid w:val="005A1C0F"/>
    <w:rsid w:val="005A1F6D"/>
    <w:rsid w:val="005A256A"/>
    <w:rsid w:val="005A2A1F"/>
    <w:rsid w:val="005A3019"/>
    <w:rsid w:val="005A377D"/>
    <w:rsid w:val="005A3D26"/>
    <w:rsid w:val="005A3F9B"/>
    <w:rsid w:val="005A4F49"/>
    <w:rsid w:val="005A5217"/>
    <w:rsid w:val="005A5848"/>
    <w:rsid w:val="005A654B"/>
    <w:rsid w:val="005A674B"/>
    <w:rsid w:val="005A744A"/>
    <w:rsid w:val="005A785D"/>
    <w:rsid w:val="005A7F51"/>
    <w:rsid w:val="005B01DD"/>
    <w:rsid w:val="005B0801"/>
    <w:rsid w:val="005B1734"/>
    <w:rsid w:val="005B21E4"/>
    <w:rsid w:val="005B2B50"/>
    <w:rsid w:val="005B35A4"/>
    <w:rsid w:val="005B39D9"/>
    <w:rsid w:val="005B4C53"/>
    <w:rsid w:val="005B4E75"/>
    <w:rsid w:val="005B621B"/>
    <w:rsid w:val="005B756C"/>
    <w:rsid w:val="005B7C6C"/>
    <w:rsid w:val="005B7F6B"/>
    <w:rsid w:val="005C0219"/>
    <w:rsid w:val="005C0277"/>
    <w:rsid w:val="005C072F"/>
    <w:rsid w:val="005C139E"/>
    <w:rsid w:val="005C14BD"/>
    <w:rsid w:val="005C20E2"/>
    <w:rsid w:val="005C2A50"/>
    <w:rsid w:val="005C2B2C"/>
    <w:rsid w:val="005C3121"/>
    <w:rsid w:val="005C364F"/>
    <w:rsid w:val="005C409E"/>
    <w:rsid w:val="005C49EC"/>
    <w:rsid w:val="005C4DB2"/>
    <w:rsid w:val="005C513B"/>
    <w:rsid w:val="005C5D85"/>
    <w:rsid w:val="005C6224"/>
    <w:rsid w:val="005C6454"/>
    <w:rsid w:val="005C67DA"/>
    <w:rsid w:val="005C7779"/>
    <w:rsid w:val="005C7DE5"/>
    <w:rsid w:val="005D0BCB"/>
    <w:rsid w:val="005D0FB1"/>
    <w:rsid w:val="005D110F"/>
    <w:rsid w:val="005D1A01"/>
    <w:rsid w:val="005D1C71"/>
    <w:rsid w:val="005D1DDB"/>
    <w:rsid w:val="005D2570"/>
    <w:rsid w:val="005D29B8"/>
    <w:rsid w:val="005D2D35"/>
    <w:rsid w:val="005D2D50"/>
    <w:rsid w:val="005D2DE6"/>
    <w:rsid w:val="005D3FAD"/>
    <w:rsid w:val="005D4639"/>
    <w:rsid w:val="005D46B2"/>
    <w:rsid w:val="005D4BE1"/>
    <w:rsid w:val="005D4F67"/>
    <w:rsid w:val="005D4F98"/>
    <w:rsid w:val="005D500A"/>
    <w:rsid w:val="005D5307"/>
    <w:rsid w:val="005D5684"/>
    <w:rsid w:val="005D5A51"/>
    <w:rsid w:val="005D60B9"/>
    <w:rsid w:val="005D6E0A"/>
    <w:rsid w:val="005D75C0"/>
    <w:rsid w:val="005D7920"/>
    <w:rsid w:val="005E01AA"/>
    <w:rsid w:val="005E0BFA"/>
    <w:rsid w:val="005E1129"/>
    <w:rsid w:val="005E112D"/>
    <w:rsid w:val="005E19E2"/>
    <w:rsid w:val="005E1D12"/>
    <w:rsid w:val="005E243B"/>
    <w:rsid w:val="005E2708"/>
    <w:rsid w:val="005E3AC4"/>
    <w:rsid w:val="005E47AF"/>
    <w:rsid w:val="005E4F51"/>
    <w:rsid w:val="005E516C"/>
    <w:rsid w:val="005E6EFB"/>
    <w:rsid w:val="005E7499"/>
    <w:rsid w:val="005E77F9"/>
    <w:rsid w:val="005E7D38"/>
    <w:rsid w:val="005F002F"/>
    <w:rsid w:val="005F0159"/>
    <w:rsid w:val="005F03D7"/>
    <w:rsid w:val="005F0F31"/>
    <w:rsid w:val="005F1697"/>
    <w:rsid w:val="005F1789"/>
    <w:rsid w:val="005F1CBD"/>
    <w:rsid w:val="005F2403"/>
    <w:rsid w:val="005F2455"/>
    <w:rsid w:val="005F24E8"/>
    <w:rsid w:val="005F34FB"/>
    <w:rsid w:val="005F3506"/>
    <w:rsid w:val="005F356B"/>
    <w:rsid w:val="005F3703"/>
    <w:rsid w:val="005F3772"/>
    <w:rsid w:val="005F4275"/>
    <w:rsid w:val="005F42FA"/>
    <w:rsid w:val="005F5007"/>
    <w:rsid w:val="005F6024"/>
    <w:rsid w:val="005F6B7E"/>
    <w:rsid w:val="005F71E9"/>
    <w:rsid w:val="005F73BB"/>
    <w:rsid w:val="005F77EC"/>
    <w:rsid w:val="0060042F"/>
    <w:rsid w:val="00600BAE"/>
    <w:rsid w:val="00600C61"/>
    <w:rsid w:val="00601963"/>
    <w:rsid w:val="00603038"/>
    <w:rsid w:val="006030DD"/>
    <w:rsid w:val="00603929"/>
    <w:rsid w:val="00604560"/>
    <w:rsid w:val="00604CDB"/>
    <w:rsid w:val="00605013"/>
    <w:rsid w:val="00605D47"/>
    <w:rsid w:val="006064D4"/>
    <w:rsid w:val="006069E7"/>
    <w:rsid w:val="00606A0E"/>
    <w:rsid w:val="00607D62"/>
    <w:rsid w:val="00610935"/>
    <w:rsid w:val="006109D2"/>
    <w:rsid w:val="006111BF"/>
    <w:rsid w:val="00611350"/>
    <w:rsid w:val="00611384"/>
    <w:rsid w:val="006121E6"/>
    <w:rsid w:val="00612948"/>
    <w:rsid w:val="00613199"/>
    <w:rsid w:val="0061328C"/>
    <w:rsid w:val="00614078"/>
    <w:rsid w:val="0061433C"/>
    <w:rsid w:val="0061444D"/>
    <w:rsid w:val="006144B0"/>
    <w:rsid w:val="00615146"/>
    <w:rsid w:val="00615351"/>
    <w:rsid w:val="00615D16"/>
    <w:rsid w:val="00615D32"/>
    <w:rsid w:val="00616107"/>
    <w:rsid w:val="0061627C"/>
    <w:rsid w:val="00617687"/>
    <w:rsid w:val="00617AF4"/>
    <w:rsid w:val="00617BCA"/>
    <w:rsid w:val="00617CE7"/>
    <w:rsid w:val="00620315"/>
    <w:rsid w:val="006205D8"/>
    <w:rsid w:val="00620715"/>
    <w:rsid w:val="00620AFC"/>
    <w:rsid w:val="00620B63"/>
    <w:rsid w:val="00620C74"/>
    <w:rsid w:val="00620CEC"/>
    <w:rsid w:val="00620EA3"/>
    <w:rsid w:val="00620F9B"/>
    <w:rsid w:val="0062133D"/>
    <w:rsid w:val="00621434"/>
    <w:rsid w:val="006214CF"/>
    <w:rsid w:val="00621A21"/>
    <w:rsid w:val="00621AF1"/>
    <w:rsid w:val="006223D2"/>
    <w:rsid w:val="006224A3"/>
    <w:rsid w:val="00622C26"/>
    <w:rsid w:val="00622D86"/>
    <w:rsid w:val="006230E8"/>
    <w:rsid w:val="00623F39"/>
    <w:rsid w:val="006241E6"/>
    <w:rsid w:val="006243D9"/>
    <w:rsid w:val="006248CA"/>
    <w:rsid w:val="00624939"/>
    <w:rsid w:val="00625146"/>
    <w:rsid w:val="00625199"/>
    <w:rsid w:val="00625AA0"/>
    <w:rsid w:val="00625BA8"/>
    <w:rsid w:val="00625DDD"/>
    <w:rsid w:val="00625E5B"/>
    <w:rsid w:val="00626433"/>
    <w:rsid w:val="006270F1"/>
    <w:rsid w:val="006279EA"/>
    <w:rsid w:val="006305C5"/>
    <w:rsid w:val="00630F7A"/>
    <w:rsid w:val="00632FBD"/>
    <w:rsid w:val="00633012"/>
    <w:rsid w:val="006334C3"/>
    <w:rsid w:val="00634296"/>
    <w:rsid w:val="0063430A"/>
    <w:rsid w:val="00634F58"/>
    <w:rsid w:val="0063534D"/>
    <w:rsid w:val="00635382"/>
    <w:rsid w:val="00635582"/>
    <w:rsid w:val="00635AE9"/>
    <w:rsid w:val="006360BC"/>
    <w:rsid w:val="00636523"/>
    <w:rsid w:val="00637311"/>
    <w:rsid w:val="006374C1"/>
    <w:rsid w:val="0063757C"/>
    <w:rsid w:val="00637EE2"/>
    <w:rsid w:val="00640005"/>
    <w:rsid w:val="0064022D"/>
    <w:rsid w:val="0064066E"/>
    <w:rsid w:val="00641342"/>
    <w:rsid w:val="00641450"/>
    <w:rsid w:val="006415B5"/>
    <w:rsid w:val="006417AE"/>
    <w:rsid w:val="00641E25"/>
    <w:rsid w:val="00641E3C"/>
    <w:rsid w:val="00642924"/>
    <w:rsid w:val="00642B76"/>
    <w:rsid w:val="0064391B"/>
    <w:rsid w:val="00643C01"/>
    <w:rsid w:val="00643C3C"/>
    <w:rsid w:val="00644338"/>
    <w:rsid w:val="006444E7"/>
    <w:rsid w:val="006449D5"/>
    <w:rsid w:val="00644E8F"/>
    <w:rsid w:val="0064506C"/>
    <w:rsid w:val="00645152"/>
    <w:rsid w:val="006463AE"/>
    <w:rsid w:val="00646686"/>
    <w:rsid w:val="00646840"/>
    <w:rsid w:val="00646941"/>
    <w:rsid w:val="0064718E"/>
    <w:rsid w:val="006503A7"/>
    <w:rsid w:val="0065040B"/>
    <w:rsid w:val="0065049B"/>
    <w:rsid w:val="00650EEC"/>
    <w:rsid w:val="0065121E"/>
    <w:rsid w:val="006523A2"/>
    <w:rsid w:val="0065268C"/>
    <w:rsid w:val="00652796"/>
    <w:rsid w:val="00652E85"/>
    <w:rsid w:val="006531DF"/>
    <w:rsid w:val="006536C5"/>
    <w:rsid w:val="006538FC"/>
    <w:rsid w:val="00653EF7"/>
    <w:rsid w:val="0065401D"/>
    <w:rsid w:val="0065449C"/>
    <w:rsid w:val="00654A3D"/>
    <w:rsid w:val="00654EA0"/>
    <w:rsid w:val="0065506E"/>
    <w:rsid w:val="00655F9E"/>
    <w:rsid w:val="006561A3"/>
    <w:rsid w:val="00657A54"/>
    <w:rsid w:val="006600A4"/>
    <w:rsid w:val="0066022A"/>
    <w:rsid w:val="00660EA9"/>
    <w:rsid w:val="00661A90"/>
    <w:rsid w:val="00661B02"/>
    <w:rsid w:val="00663A4C"/>
    <w:rsid w:val="00663B7E"/>
    <w:rsid w:val="00663EFF"/>
    <w:rsid w:val="006640E0"/>
    <w:rsid w:val="006645A7"/>
    <w:rsid w:val="00664E1F"/>
    <w:rsid w:val="0066662A"/>
    <w:rsid w:val="00667A6F"/>
    <w:rsid w:val="00670F15"/>
    <w:rsid w:val="00671078"/>
    <w:rsid w:val="00671382"/>
    <w:rsid w:val="00672275"/>
    <w:rsid w:val="00672DD9"/>
    <w:rsid w:val="006734EE"/>
    <w:rsid w:val="00673594"/>
    <w:rsid w:val="006741BB"/>
    <w:rsid w:val="0067446C"/>
    <w:rsid w:val="006744F2"/>
    <w:rsid w:val="00674758"/>
    <w:rsid w:val="0067483A"/>
    <w:rsid w:val="00674AE4"/>
    <w:rsid w:val="0067643E"/>
    <w:rsid w:val="006767AA"/>
    <w:rsid w:val="0067680E"/>
    <w:rsid w:val="00676C0A"/>
    <w:rsid w:val="00676C22"/>
    <w:rsid w:val="00676D7E"/>
    <w:rsid w:val="006775CC"/>
    <w:rsid w:val="0067766C"/>
    <w:rsid w:val="00677910"/>
    <w:rsid w:val="00680003"/>
    <w:rsid w:val="0068014C"/>
    <w:rsid w:val="006805C2"/>
    <w:rsid w:val="00681BEA"/>
    <w:rsid w:val="0068239B"/>
    <w:rsid w:val="00682B0F"/>
    <w:rsid w:val="00683038"/>
    <w:rsid w:val="00683040"/>
    <w:rsid w:val="0068312C"/>
    <w:rsid w:val="006833CC"/>
    <w:rsid w:val="0068343F"/>
    <w:rsid w:val="00683740"/>
    <w:rsid w:val="006837EB"/>
    <w:rsid w:val="006838D1"/>
    <w:rsid w:val="00683A4E"/>
    <w:rsid w:val="00686335"/>
    <w:rsid w:val="0068643D"/>
    <w:rsid w:val="006877CA"/>
    <w:rsid w:val="006878E1"/>
    <w:rsid w:val="00687A80"/>
    <w:rsid w:val="00687CD8"/>
    <w:rsid w:val="0069001E"/>
    <w:rsid w:val="0069016B"/>
    <w:rsid w:val="00691CB7"/>
    <w:rsid w:val="00691DC1"/>
    <w:rsid w:val="00691F93"/>
    <w:rsid w:val="0069310B"/>
    <w:rsid w:val="00693B11"/>
    <w:rsid w:val="006945E8"/>
    <w:rsid w:val="00695982"/>
    <w:rsid w:val="00695AA4"/>
    <w:rsid w:val="00695D8E"/>
    <w:rsid w:val="006961C9"/>
    <w:rsid w:val="006968CE"/>
    <w:rsid w:val="006969BA"/>
    <w:rsid w:val="00697A5C"/>
    <w:rsid w:val="006A0155"/>
    <w:rsid w:val="006A017A"/>
    <w:rsid w:val="006A02A4"/>
    <w:rsid w:val="006A057E"/>
    <w:rsid w:val="006A06F0"/>
    <w:rsid w:val="006A0F40"/>
    <w:rsid w:val="006A13AA"/>
    <w:rsid w:val="006A18BB"/>
    <w:rsid w:val="006A1923"/>
    <w:rsid w:val="006A1986"/>
    <w:rsid w:val="006A23A4"/>
    <w:rsid w:val="006A2459"/>
    <w:rsid w:val="006A323F"/>
    <w:rsid w:val="006A335F"/>
    <w:rsid w:val="006A405C"/>
    <w:rsid w:val="006A48AF"/>
    <w:rsid w:val="006A5166"/>
    <w:rsid w:val="006A522F"/>
    <w:rsid w:val="006A5242"/>
    <w:rsid w:val="006A54AD"/>
    <w:rsid w:val="006A648B"/>
    <w:rsid w:val="006A7139"/>
    <w:rsid w:val="006B055A"/>
    <w:rsid w:val="006B129E"/>
    <w:rsid w:val="006B12D3"/>
    <w:rsid w:val="006B2037"/>
    <w:rsid w:val="006B20F3"/>
    <w:rsid w:val="006B2C7C"/>
    <w:rsid w:val="006B2F75"/>
    <w:rsid w:val="006B360D"/>
    <w:rsid w:val="006B46DD"/>
    <w:rsid w:val="006B48AC"/>
    <w:rsid w:val="006B50F8"/>
    <w:rsid w:val="006B50FF"/>
    <w:rsid w:val="006B5336"/>
    <w:rsid w:val="006B5699"/>
    <w:rsid w:val="006B6550"/>
    <w:rsid w:val="006B663C"/>
    <w:rsid w:val="006B6D41"/>
    <w:rsid w:val="006B7701"/>
    <w:rsid w:val="006B7A97"/>
    <w:rsid w:val="006B7D9B"/>
    <w:rsid w:val="006B7ED4"/>
    <w:rsid w:val="006C1BE5"/>
    <w:rsid w:val="006C1EBF"/>
    <w:rsid w:val="006C3686"/>
    <w:rsid w:val="006C3E9B"/>
    <w:rsid w:val="006C440E"/>
    <w:rsid w:val="006C5025"/>
    <w:rsid w:val="006C52AB"/>
    <w:rsid w:val="006C5980"/>
    <w:rsid w:val="006C5D94"/>
    <w:rsid w:val="006C602E"/>
    <w:rsid w:val="006C6209"/>
    <w:rsid w:val="006C6E70"/>
    <w:rsid w:val="006C7730"/>
    <w:rsid w:val="006D0268"/>
    <w:rsid w:val="006D04B2"/>
    <w:rsid w:val="006D0718"/>
    <w:rsid w:val="006D0908"/>
    <w:rsid w:val="006D0AE6"/>
    <w:rsid w:val="006D169B"/>
    <w:rsid w:val="006D1722"/>
    <w:rsid w:val="006D1A0B"/>
    <w:rsid w:val="006D1F3C"/>
    <w:rsid w:val="006D2091"/>
    <w:rsid w:val="006D22D1"/>
    <w:rsid w:val="006D2510"/>
    <w:rsid w:val="006D2E78"/>
    <w:rsid w:val="006D30C0"/>
    <w:rsid w:val="006D47BE"/>
    <w:rsid w:val="006D4834"/>
    <w:rsid w:val="006D4867"/>
    <w:rsid w:val="006D53A5"/>
    <w:rsid w:val="006D6E4C"/>
    <w:rsid w:val="006D77F0"/>
    <w:rsid w:val="006D7AA8"/>
    <w:rsid w:val="006D7FF2"/>
    <w:rsid w:val="006E0052"/>
    <w:rsid w:val="006E0435"/>
    <w:rsid w:val="006E0818"/>
    <w:rsid w:val="006E1368"/>
    <w:rsid w:val="006E1D5C"/>
    <w:rsid w:val="006E2E9E"/>
    <w:rsid w:val="006E426D"/>
    <w:rsid w:val="006E4445"/>
    <w:rsid w:val="006E4862"/>
    <w:rsid w:val="006E48C0"/>
    <w:rsid w:val="006E49E8"/>
    <w:rsid w:val="006E4CC0"/>
    <w:rsid w:val="006E4E90"/>
    <w:rsid w:val="006E5229"/>
    <w:rsid w:val="006E5C54"/>
    <w:rsid w:val="006E5CF1"/>
    <w:rsid w:val="006E5EAA"/>
    <w:rsid w:val="006E61B9"/>
    <w:rsid w:val="006E64D9"/>
    <w:rsid w:val="006E6B92"/>
    <w:rsid w:val="006E6E29"/>
    <w:rsid w:val="006E74C9"/>
    <w:rsid w:val="006E7F2A"/>
    <w:rsid w:val="006F0461"/>
    <w:rsid w:val="006F0AE4"/>
    <w:rsid w:val="006F18CB"/>
    <w:rsid w:val="006F1A30"/>
    <w:rsid w:val="006F1BD0"/>
    <w:rsid w:val="006F1BDE"/>
    <w:rsid w:val="006F200E"/>
    <w:rsid w:val="006F2253"/>
    <w:rsid w:val="006F29BF"/>
    <w:rsid w:val="006F31C0"/>
    <w:rsid w:val="006F3333"/>
    <w:rsid w:val="006F3367"/>
    <w:rsid w:val="006F3A9D"/>
    <w:rsid w:val="006F3C53"/>
    <w:rsid w:val="006F4E42"/>
    <w:rsid w:val="006F5005"/>
    <w:rsid w:val="006F5205"/>
    <w:rsid w:val="006F53C1"/>
    <w:rsid w:val="006F5427"/>
    <w:rsid w:val="006F5D93"/>
    <w:rsid w:val="006F6293"/>
    <w:rsid w:val="006F641E"/>
    <w:rsid w:val="006F6F8B"/>
    <w:rsid w:val="006F739D"/>
    <w:rsid w:val="006F7E09"/>
    <w:rsid w:val="006F7FED"/>
    <w:rsid w:val="007003E9"/>
    <w:rsid w:val="00700630"/>
    <w:rsid w:val="00701CB9"/>
    <w:rsid w:val="00701ECE"/>
    <w:rsid w:val="0070344D"/>
    <w:rsid w:val="007036BB"/>
    <w:rsid w:val="00704583"/>
    <w:rsid w:val="00704DD7"/>
    <w:rsid w:val="00705163"/>
    <w:rsid w:val="00705293"/>
    <w:rsid w:val="0070554D"/>
    <w:rsid w:val="0070609D"/>
    <w:rsid w:val="007060B4"/>
    <w:rsid w:val="00706AF5"/>
    <w:rsid w:val="00706B77"/>
    <w:rsid w:val="00706F87"/>
    <w:rsid w:val="00707157"/>
    <w:rsid w:val="0070721B"/>
    <w:rsid w:val="007072BD"/>
    <w:rsid w:val="007101D4"/>
    <w:rsid w:val="00710324"/>
    <w:rsid w:val="0071042C"/>
    <w:rsid w:val="00710C1F"/>
    <w:rsid w:val="00711874"/>
    <w:rsid w:val="007133D7"/>
    <w:rsid w:val="00713529"/>
    <w:rsid w:val="007135FA"/>
    <w:rsid w:val="007136BB"/>
    <w:rsid w:val="007139BA"/>
    <w:rsid w:val="00714386"/>
    <w:rsid w:val="00714D57"/>
    <w:rsid w:val="00715011"/>
    <w:rsid w:val="007151A3"/>
    <w:rsid w:val="00715EB3"/>
    <w:rsid w:val="0071604D"/>
    <w:rsid w:val="00716975"/>
    <w:rsid w:val="00716C11"/>
    <w:rsid w:val="00716D99"/>
    <w:rsid w:val="00716F71"/>
    <w:rsid w:val="00716FBD"/>
    <w:rsid w:val="0071769C"/>
    <w:rsid w:val="00717819"/>
    <w:rsid w:val="0071798F"/>
    <w:rsid w:val="00717BA3"/>
    <w:rsid w:val="0072076B"/>
    <w:rsid w:val="00720955"/>
    <w:rsid w:val="007209D2"/>
    <w:rsid w:val="00720DD3"/>
    <w:rsid w:val="00721163"/>
    <w:rsid w:val="0072144D"/>
    <w:rsid w:val="00721768"/>
    <w:rsid w:val="007218E4"/>
    <w:rsid w:val="00721F64"/>
    <w:rsid w:val="0072396B"/>
    <w:rsid w:val="007242CE"/>
    <w:rsid w:val="00724E74"/>
    <w:rsid w:val="00725752"/>
    <w:rsid w:val="00725A6A"/>
    <w:rsid w:val="0072660D"/>
    <w:rsid w:val="007301B6"/>
    <w:rsid w:val="00730711"/>
    <w:rsid w:val="00730998"/>
    <w:rsid w:val="00730DC1"/>
    <w:rsid w:val="00731A53"/>
    <w:rsid w:val="00731CC8"/>
    <w:rsid w:val="00733574"/>
    <w:rsid w:val="007336C6"/>
    <w:rsid w:val="00733929"/>
    <w:rsid w:val="00733B26"/>
    <w:rsid w:val="00735A0F"/>
    <w:rsid w:val="00735CAE"/>
    <w:rsid w:val="007365A5"/>
    <w:rsid w:val="0073667D"/>
    <w:rsid w:val="007366C3"/>
    <w:rsid w:val="00736884"/>
    <w:rsid w:val="0073696C"/>
    <w:rsid w:val="00736C50"/>
    <w:rsid w:val="0073728E"/>
    <w:rsid w:val="0073770C"/>
    <w:rsid w:val="00737AE9"/>
    <w:rsid w:val="00737CD4"/>
    <w:rsid w:val="007407E3"/>
    <w:rsid w:val="007416D2"/>
    <w:rsid w:val="00741D4E"/>
    <w:rsid w:val="00742806"/>
    <w:rsid w:val="00742DFC"/>
    <w:rsid w:val="007441FD"/>
    <w:rsid w:val="00744AEB"/>
    <w:rsid w:val="00744D0B"/>
    <w:rsid w:val="00744EE3"/>
    <w:rsid w:val="00745841"/>
    <w:rsid w:val="0074612C"/>
    <w:rsid w:val="007461D8"/>
    <w:rsid w:val="00746841"/>
    <w:rsid w:val="00747002"/>
    <w:rsid w:val="007477A8"/>
    <w:rsid w:val="00747C75"/>
    <w:rsid w:val="00747F46"/>
    <w:rsid w:val="0075088A"/>
    <w:rsid w:val="00751252"/>
    <w:rsid w:val="00751566"/>
    <w:rsid w:val="00751EC3"/>
    <w:rsid w:val="007520C4"/>
    <w:rsid w:val="007520F3"/>
    <w:rsid w:val="0075237C"/>
    <w:rsid w:val="00752E7A"/>
    <w:rsid w:val="007531A6"/>
    <w:rsid w:val="0075368B"/>
    <w:rsid w:val="00753C34"/>
    <w:rsid w:val="00754B43"/>
    <w:rsid w:val="007566CC"/>
    <w:rsid w:val="00756C0C"/>
    <w:rsid w:val="007570E6"/>
    <w:rsid w:val="00757194"/>
    <w:rsid w:val="00757997"/>
    <w:rsid w:val="00757E5B"/>
    <w:rsid w:val="007610F4"/>
    <w:rsid w:val="00761220"/>
    <w:rsid w:val="00761828"/>
    <w:rsid w:val="007619ED"/>
    <w:rsid w:val="0076212B"/>
    <w:rsid w:val="007627EE"/>
    <w:rsid w:val="00763236"/>
    <w:rsid w:val="00764113"/>
    <w:rsid w:val="00764324"/>
    <w:rsid w:val="00764F40"/>
    <w:rsid w:val="007655E2"/>
    <w:rsid w:val="00765AED"/>
    <w:rsid w:val="00765CA4"/>
    <w:rsid w:val="00765F2E"/>
    <w:rsid w:val="0076675D"/>
    <w:rsid w:val="00766EDD"/>
    <w:rsid w:val="007674D6"/>
    <w:rsid w:val="00770555"/>
    <w:rsid w:val="00770859"/>
    <w:rsid w:val="00770993"/>
    <w:rsid w:val="00770C39"/>
    <w:rsid w:val="00771168"/>
    <w:rsid w:val="00771246"/>
    <w:rsid w:val="00771839"/>
    <w:rsid w:val="007718CA"/>
    <w:rsid w:val="00771941"/>
    <w:rsid w:val="00773390"/>
    <w:rsid w:val="00773FBC"/>
    <w:rsid w:val="007742C9"/>
    <w:rsid w:val="007744AC"/>
    <w:rsid w:val="0077492E"/>
    <w:rsid w:val="007749A1"/>
    <w:rsid w:val="00774F51"/>
    <w:rsid w:val="00774FD1"/>
    <w:rsid w:val="007752B7"/>
    <w:rsid w:val="007753BB"/>
    <w:rsid w:val="00776048"/>
    <w:rsid w:val="00777D2B"/>
    <w:rsid w:val="007800A9"/>
    <w:rsid w:val="00780262"/>
    <w:rsid w:val="00780517"/>
    <w:rsid w:val="007805F9"/>
    <w:rsid w:val="007807BC"/>
    <w:rsid w:val="00781928"/>
    <w:rsid w:val="007822AB"/>
    <w:rsid w:val="00782445"/>
    <w:rsid w:val="00782682"/>
    <w:rsid w:val="007833EB"/>
    <w:rsid w:val="00783790"/>
    <w:rsid w:val="00783984"/>
    <w:rsid w:val="00784356"/>
    <w:rsid w:val="007844B6"/>
    <w:rsid w:val="00784784"/>
    <w:rsid w:val="00784A46"/>
    <w:rsid w:val="007856DD"/>
    <w:rsid w:val="00785F94"/>
    <w:rsid w:val="00786005"/>
    <w:rsid w:val="00786153"/>
    <w:rsid w:val="007862A2"/>
    <w:rsid w:val="00786436"/>
    <w:rsid w:val="007865CB"/>
    <w:rsid w:val="00786E77"/>
    <w:rsid w:val="00786F33"/>
    <w:rsid w:val="0078766F"/>
    <w:rsid w:val="007878CF"/>
    <w:rsid w:val="007878EA"/>
    <w:rsid w:val="00787B14"/>
    <w:rsid w:val="007903A3"/>
    <w:rsid w:val="007903DA"/>
    <w:rsid w:val="0079093E"/>
    <w:rsid w:val="007921FE"/>
    <w:rsid w:val="00792209"/>
    <w:rsid w:val="0079236F"/>
    <w:rsid w:val="00792379"/>
    <w:rsid w:val="00792C6E"/>
    <w:rsid w:val="0079376C"/>
    <w:rsid w:val="0079387E"/>
    <w:rsid w:val="00793A48"/>
    <w:rsid w:val="0079473D"/>
    <w:rsid w:val="007948A1"/>
    <w:rsid w:val="00794BF3"/>
    <w:rsid w:val="00794DFE"/>
    <w:rsid w:val="007954F8"/>
    <w:rsid w:val="007960E7"/>
    <w:rsid w:val="0079726D"/>
    <w:rsid w:val="00797684"/>
    <w:rsid w:val="007A0176"/>
    <w:rsid w:val="007A05CC"/>
    <w:rsid w:val="007A0907"/>
    <w:rsid w:val="007A0EB5"/>
    <w:rsid w:val="007A1516"/>
    <w:rsid w:val="007A1B4D"/>
    <w:rsid w:val="007A20D8"/>
    <w:rsid w:val="007A2707"/>
    <w:rsid w:val="007A2F8F"/>
    <w:rsid w:val="007A3044"/>
    <w:rsid w:val="007A3E22"/>
    <w:rsid w:val="007A4205"/>
    <w:rsid w:val="007A4C1C"/>
    <w:rsid w:val="007A5424"/>
    <w:rsid w:val="007A56E0"/>
    <w:rsid w:val="007A5D91"/>
    <w:rsid w:val="007A5EA2"/>
    <w:rsid w:val="007A5F51"/>
    <w:rsid w:val="007A5FDF"/>
    <w:rsid w:val="007A66C5"/>
    <w:rsid w:val="007A671C"/>
    <w:rsid w:val="007A70B5"/>
    <w:rsid w:val="007A72B6"/>
    <w:rsid w:val="007A7851"/>
    <w:rsid w:val="007A7ECB"/>
    <w:rsid w:val="007A7EFC"/>
    <w:rsid w:val="007B0073"/>
    <w:rsid w:val="007B02C2"/>
    <w:rsid w:val="007B0839"/>
    <w:rsid w:val="007B18B2"/>
    <w:rsid w:val="007B1D5A"/>
    <w:rsid w:val="007B1E31"/>
    <w:rsid w:val="007B23B2"/>
    <w:rsid w:val="007B2542"/>
    <w:rsid w:val="007B2AA8"/>
    <w:rsid w:val="007B3E6C"/>
    <w:rsid w:val="007B4113"/>
    <w:rsid w:val="007B4A1E"/>
    <w:rsid w:val="007B5786"/>
    <w:rsid w:val="007B5820"/>
    <w:rsid w:val="007B5E56"/>
    <w:rsid w:val="007B60B4"/>
    <w:rsid w:val="007B68B3"/>
    <w:rsid w:val="007B6D29"/>
    <w:rsid w:val="007B714E"/>
    <w:rsid w:val="007B72CC"/>
    <w:rsid w:val="007B7433"/>
    <w:rsid w:val="007B7B15"/>
    <w:rsid w:val="007C1050"/>
    <w:rsid w:val="007C1E44"/>
    <w:rsid w:val="007C25B2"/>
    <w:rsid w:val="007C346F"/>
    <w:rsid w:val="007C3A54"/>
    <w:rsid w:val="007C3B94"/>
    <w:rsid w:val="007C3E3C"/>
    <w:rsid w:val="007C502D"/>
    <w:rsid w:val="007C509D"/>
    <w:rsid w:val="007C5D84"/>
    <w:rsid w:val="007C5E53"/>
    <w:rsid w:val="007C5ED6"/>
    <w:rsid w:val="007C6691"/>
    <w:rsid w:val="007C6BEB"/>
    <w:rsid w:val="007C6CD4"/>
    <w:rsid w:val="007C6D79"/>
    <w:rsid w:val="007C6EBC"/>
    <w:rsid w:val="007C6F5E"/>
    <w:rsid w:val="007C7CBB"/>
    <w:rsid w:val="007D15FF"/>
    <w:rsid w:val="007D18E2"/>
    <w:rsid w:val="007D18FD"/>
    <w:rsid w:val="007D1B6A"/>
    <w:rsid w:val="007D2564"/>
    <w:rsid w:val="007D355D"/>
    <w:rsid w:val="007D37E2"/>
    <w:rsid w:val="007D39D7"/>
    <w:rsid w:val="007D4C17"/>
    <w:rsid w:val="007D561B"/>
    <w:rsid w:val="007D7385"/>
    <w:rsid w:val="007D7967"/>
    <w:rsid w:val="007D7A8D"/>
    <w:rsid w:val="007D7B29"/>
    <w:rsid w:val="007D7F5C"/>
    <w:rsid w:val="007D7F5D"/>
    <w:rsid w:val="007E0677"/>
    <w:rsid w:val="007E0C52"/>
    <w:rsid w:val="007E1012"/>
    <w:rsid w:val="007E1074"/>
    <w:rsid w:val="007E1A99"/>
    <w:rsid w:val="007E1AFD"/>
    <w:rsid w:val="007E28FC"/>
    <w:rsid w:val="007E2E93"/>
    <w:rsid w:val="007E3380"/>
    <w:rsid w:val="007E34A6"/>
    <w:rsid w:val="007E38CB"/>
    <w:rsid w:val="007E4764"/>
    <w:rsid w:val="007E4A99"/>
    <w:rsid w:val="007E4BC7"/>
    <w:rsid w:val="007E530C"/>
    <w:rsid w:val="007E578F"/>
    <w:rsid w:val="007E5EC9"/>
    <w:rsid w:val="007E6733"/>
    <w:rsid w:val="007E68CD"/>
    <w:rsid w:val="007E7E50"/>
    <w:rsid w:val="007F11DE"/>
    <w:rsid w:val="007F18C3"/>
    <w:rsid w:val="007F2814"/>
    <w:rsid w:val="007F3082"/>
    <w:rsid w:val="007F35F2"/>
    <w:rsid w:val="007F36E0"/>
    <w:rsid w:val="007F4BEC"/>
    <w:rsid w:val="007F5072"/>
    <w:rsid w:val="007F5590"/>
    <w:rsid w:val="007F5E2A"/>
    <w:rsid w:val="007F6A3B"/>
    <w:rsid w:val="007F6D71"/>
    <w:rsid w:val="007F6E6D"/>
    <w:rsid w:val="007F6F3B"/>
    <w:rsid w:val="007F70E4"/>
    <w:rsid w:val="007F7528"/>
    <w:rsid w:val="007F76BD"/>
    <w:rsid w:val="00800506"/>
    <w:rsid w:val="00801322"/>
    <w:rsid w:val="0080166C"/>
    <w:rsid w:val="00801795"/>
    <w:rsid w:val="00801BAE"/>
    <w:rsid w:val="00801E7D"/>
    <w:rsid w:val="008020BA"/>
    <w:rsid w:val="0080230E"/>
    <w:rsid w:val="008032A3"/>
    <w:rsid w:val="008036C0"/>
    <w:rsid w:val="008043B6"/>
    <w:rsid w:val="00804902"/>
    <w:rsid w:val="00804910"/>
    <w:rsid w:val="008051EA"/>
    <w:rsid w:val="00805335"/>
    <w:rsid w:val="00806324"/>
    <w:rsid w:val="008063B0"/>
    <w:rsid w:val="00806529"/>
    <w:rsid w:val="00806722"/>
    <w:rsid w:val="008068B6"/>
    <w:rsid w:val="008073B3"/>
    <w:rsid w:val="00807FDA"/>
    <w:rsid w:val="00810804"/>
    <w:rsid w:val="008112C2"/>
    <w:rsid w:val="00811735"/>
    <w:rsid w:val="0081212B"/>
    <w:rsid w:val="008124E2"/>
    <w:rsid w:val="008127A9"/>
    <w:rsid w:val="008127E0"/>
    <w:rsid w:val="00812B7D"/>
    <w:rsid w:val="00812F4F"/>
    <w:rsid w:val="0081302B"/>
    <w:rsid w:val="00813143"/>
    <w:rsid w:val="00813414"/>
    <w:rsid w:val="00814025"/>
    <w:rsid w:val="00815DF8"/>
    <w:rsid w:val="00816595"/>
    <w:rsid w:val="00816D3B"/>
    <w:rsid w:val="0081731B"/>
    <w:rsid w:val="00817619"/>
    <w:rsid w:val="00817AF2"/>
    <w:rsid w:val="0082128F"/>
    <w:rsid w:val="00821D40"/>
    <w:rsid w:val="00821DDF"/>
    <w:rsid w:val="00821FF8"/>
    <w:rsid w:val="00822A82"/>
    <w:rsid w:val="00822D10"/>
    <w:rsid w:val="008238F2"/>
    <w:rsid w:val="00823D5C"/>
    <w:rsid w:val="00823F98"/>
    <w:rsid w:val="0082471D"/>
    <w:rsid w:val="00824979"/>
    <w:rsid w:val="00825151"/>
    <w:rsid w:val="00825A61"/>
    <w:rsid w:val="008261B0"/>
    <w:rsid w:val="00826AE2"/>
    <w:rsid w:val="00826CAE"/>
    <w:rsid w:val="00826E97"/>
    <w:rsid w:val="00827F87"/>
    <w:rsid w:val="008301EB"/>
    <w:rsid w:val="008316B7"/>
    <w:rsid w:val="008316F7"/>
    <w:rsid w:val="00831709"/>
    <w:rsid w:val="00831779"/>
    <w:rsid w:val="00831785"/>
    <w:rsid w:val="00831A34"/>
    <w:rsid w:val="00831DF4"/>
    <w:rsid w:val="00832B91"/>
    <w:rsid w:val="00833662"/>
    <w:rsid w:val="00833B68"/>
    <w:rsid w:val="00833BCA"/>
    <w:rsid w:val="00833CED"/>
    <w:rsid w:val="008348CF"/>
    <w:rsid w:val="00834E25"/>
    <w:rsid w:val="00834EAF"/>
    <w:rsid w:val="00834F54"/>
    <w:rsid w:val="008351B8"/>
    <w:rsid w:val="00835302"/>
    <w:rsid w:val="008354A6"/>
    <w:rsid w:val="008358C2"/>
    <w:rsid w:val="00835ABA"/>
    <w:rsid w:val="008364F1"/>
    <w:rsid w:val="00837972"/>
    <w:rsid w:val="00840E5F"/>
    <w:rsid w:val="00841054"/>
    <w:rsid w:val="00841167"/>
    <w:rsid w:val="00841769"/>
    <w:rsid w:val="008420BB"/>
    <w:rsid w:val="00842227"/>
    <w:rsid w:val="00842B0C"/>
    <w:rsid w:val="00843A17"/>
    <w:rsid w:val="00843D14"/>
    <w:rsid w:val="00843FFF"/>
    <w:rsid w:val="008446DF"/>
    <w:rsid w:val="0084497C"/>
    <w:rsid w:val="00844E1C"/>
    <w:rsid w:val="00844F70"/>
    <w:rsid w:val="008461D6"/>
    <w:rsid w:val="00846E25"/>
    <w:rsid w:val="00847961"/>
    <w:rsid w:val="00850215"/>
    <w:rsid w:val="00850244"/>
    <w:rsid w:val="0085045A"/>
    <w:rsid w:val="0085075C"/>
    <w:rsid w:val="008514BD"/>
    <w:rsid w:val="00851F43"/>
    <w:rsid w:val="0085246D"/>
    <w:rsid w:val="00852959"/>
    <w:rsid w:val="00853707"/>
    <w:rsid w:val="008538A0"/>
    <w:rsid w:val="0085394B"/>
    <w:rsid w:val="00853D97"/>
    <w:rsid w:val="00853F8D"/>
    <w:rsid w:val="008545B6"/>
    <w:rsid w:val="00855510"/>
    <w:rsid w:val="00855626"/>
    <w:rsid w:val="00855C9E"/>
    <w:rsid w:val="00855F71"/>
    <w:rsid w:val="00856969"/>
    <w:rsid w:val="00856BC9"/>
    <w:rsid w:val="00856F4F"/>
    <w:rsid w:val="008577DA"/>
    <w:rsid w:val="008602BE"/>
    <w:rsid w:val="00860DC8"/>
    <w:rsid w:val="008612F7"/>
    <w:rsid w:val="0086131C"/>
    <w:rsid w:val="00861AA2"/>
    <w:rsid w:val="00862117"/>
    <w:rsid w:val="00862386"/>
    <w:rsid w:val="008626A7"/>
    <w:rsid w:val="00862873"/>
    <w:rsid w:val="00862C8B"/>
    <w:rsid w:val="00863119"/>
    <w:rsid w:val="00863C88"/>
    <w:rsid w:val="00864DEB"/>
    <w:rsid w:val="0086556E"/>
    <w:rsid w:val="008656B9"/>
    <w:rsid w:val="00865715"/>
    <w:rsid w:val="00865D69"/>
    <w:rsid w:val="008663A7"/>
    <w:rsid w:val="00866481"/>
    <w:rsid w:val="00866851"/>
    <w:rsid w:val="00866BC1"/>
    <w:rsid w:val="00867375"/>
    <w:rsid w:val="008673F5"/>
    <w:rsid w:val="00867A42"/>
    <w:rsid w:val="00867CF0"/>
    <w:rsid w:val="008702E6"/>
    <w:rsid w:val="0087054A"/>
    <w:rsid w:val="0087066F"/>
    <w:rsid w:val="008707C0"/>
    <w:rsid w:val="008708FC"/>
    <w:rsid w:val="00870DD6"/>
    <w:rsid w:val="00871F4D"/>
    <w:rsid w:val="00872355"/>
    <w:rsid w:val="008729D9"/>
    <w:rsid w:val="00873658"/>
    <w:rsid w:val="00873ED0"/>
    <w:rsid w:val="008747AA"/>
    <w:rsid w:val="00874BC9"/>
    <w:rsid w:val="008751C3"/>
    <w:rsid w:val="008759B8"/>
    <w:rsid w:val="00875EB5"/>
    <w:rsid w:val="00875FF7"/>
    <w:rsid w:val="0087609F"/>
    <w:rsid w:val="00876271"/>
    <w:rsid w:val="00876F19"/>
    <w:rsid w:val="00877515"/>
    <w:rsid w:val="00880029"/>
    <w:rsid w:val="00880393"/>
    <w:rsid w:val="00883B04"/>
    <w:rsid w:val="00883C3A"/>
    <w:rsid w:val="00883E9E"/>
    <w:rsid w:val="008842F2"/>
    <w:rsid w:val="00884736"/>
    <w:rsid w:val="0088493C"/>
    <w:rsid w:val="00884A02"/>
    <w:rsid w:val="00884B05"/>
    <w:rsid w:val="00884CF9"/>
    <w:rsid w:val="00884D63"/>
    <w:rsid w:val="00884DB3"/>
    <w:rsid w:val="00884F63"/>
    <w:rsid w:val="00885042"/>
    <w:rsid w:val="00885338"/>
    <w:rsid w:val="00885F02"/>
    <w:rsid w:val="0088615C"/>
    <w:rsid w:val="0088679E"/>
    <w:rsid w:val="00887929"/>
    <w:rsid w:val="00887E11"/>
    <w:rsid w:val="008903FC"/>
    <w:rsid w:val="00890D5A"/>
    <w:rsid w:val="00890FE3"/>
    <w:rsid w:val="00891551"/>
    <w:rsid w:val="00891A2B"/>
    <w:rsid w:val="0089305D"/>
    <w:rsid w:val="008932B1"/>
    <w:rsid w:val="00894A19"/>
    <w:rsid w:val="00895093"/>
    <w:rsid w:val="0089547C"/>
    <w:rsid w:val="00895DB8"/>
    <w:rsid w:val="008961E2"/>
    <w:rsid w:val="00896D9A"/>
    <w:rsid w:val="008976BF"/>
    <w:rsid w:val="008977C8"/>
    <w:rsid w:val="00897C92"/>
    <w:rsid w:val="00897F01"/>
    <w:rsid w:val="008A0C1E"/>
    <w:rsid w:val="008A16A9"/>
    <w:rsid w:val="008A2008"/>
    <w:rsid w:val="008A283B"/>
    <w:rsid w:val="008A31F0"/>
    <w:rsid w:val="008A34E7"/>
    <w:rsid w:val="008A3AE2"/>
    <w:rsid w:val="008A3B5B"/>
    <w:rsid w:val="008A40EC"/>
    <w:rsid w:val="008A4A68"/>
    <w:rsid w:val="008A4ABE"/>
    <w:rsid w:val="008A4B65"/>
    <w:rsid w:val="008A5712"/>
    <w:rsid w:val="008A6D07"/>
    <w:rsid w:val="008A7509"/>
    <w:rsid w:val="008A7BE7"/>
    <w:rsid w:val="008B038C"/>
    <w:rsid w:val="008B0854"/>
    <w:rsid w:val="008B1049"/>
    <w:rsid w:val="008B106C"/>
    <w:rsid w:val="008B17C3"/>
    <w:rsid w:val="008B1ADC"/>
    <w:rsid w:val="008B1BC7"/>
    <w:rsid w:val="008B25B8"/>
    <w:rsid w:val="008B2B17"/>
    <w:rsid w:val="008B2B24"/>
    <w:rsid w:val="008B2C13"/>
    <w:rsid w:val="008B2F3E"/>
    <w:rsid w:val="008B3A59"/>
    <w:rsid w:val="008B3ACF"/>
    <w:rsid w:val="008B3FC7"/>
    <w:rsid w:val="008B4E57"/>
    <w:rsid w:val="008B50EA"/>
    <w:rsid w:val="008B5167"/>
    <w:rsid w:val="008B5D83"/>
    <w:rsid w:val="008B5ED3"/>
    <w:rsid w:val="008B5FCB"/>
    <w:rsid w:val="008B6074"/>
    <w:rsid w:val="008B6107"/>
    <w:rsid w:val="008B62C8"/>
    <w:rsid w:val="008B6432"/>
    <w:rsid w:val="008B64FD"/>
    <w:rsid w:val="008B676A"/>
    <w:rsid w:val="008B67F9"/>
    <w:rsid w:val="008B72D5"/>
    <w:rsid w:val="008B74C5"/>
    <w:rsid w:val="008B7D19"/>
    <w:rsid w:val="008C1C5B"/>
    <w:rsid w:val="008C2432"/>
    <w:rsid w:val="008C2769"/>
    <w:rsid w:val="008C28FE"/>
    <w:rsid w:val="008C2EB8"/>
    <w:rsid w:val="008C2F89"/>
    <w:rsid w:val="008C30ED"/>
    <w:rsid w:val="008C39F0"/>
    <w:rsid w:val="008C3C52"/>
    <w:rsid w:val="008C447D"/>
    <w:rsid w:val="008C5424"/>
    <w:rsid w:val="008C5919"/>
    <w:rsid w:val="008C5965"/>
    <w:rsid w:val="008C5AEF"/>
    <w:rsid w:val="008C5BFD"/>
    <w:rsid w:val="008C6DE4"/>
    <w:rsid w:val="008C75E8"/>
    <w:rsid w:val="008D0353"/>
    <w:rsid w:val="008D1598"/>
    <w:rsid w:val="008D17A7"/>
    <w:rsid w:val="008D18D3"/>
    <w:rsid w:val="008D19C9"/>
    <w:rsid w:val="008D2007"/>
    <w:rsid w:val="008D270C"/>
    <w:rsid w:val="008D312A"/>
    <w:rsid w:val="008D47F4"/>
    <w:rsid w:val="008D4C5E"/>
    <w:rsid w:val="008D57FE"/>
    <w:rsid w:val="008D5DCA"/>
    <w:rsid w:val="008D7730"/>
    <w:rsid w:val="008E03B6"/>
    <w:rsid w:val="008E05A4"/>
    <w:rsid w:val="008E0A5C"/>
    <w:rsid w:val="008E0FA8"/>
    <w:rsid w:val="008E1430"/>
    <w:rsid w:val="008E1D8A"/>
    <w:rsid w:val="008E228D"/>
    <w:rsid w:val="008E2458"/>
    <w:rsid w:val="008E3192"/>
    <w:rsid w:val="008E32D1"/>
    <w:rsid w:val="008E3383"/>
    <w:rsid w:val="008E3CE0"/>
    <w:rsid w:val="008E4AB9"/>
    <w:rsid w:val="008E4D22"/>
    <w:rsid w:val="008E4D59"/>
    <w:rsid w:val="008E5745"/>
    <w:rsid w:val="008E582B"/>
    <w:rsid w:val="008E6664"/>
    <w:rsid w:val="008E6DB8"/>
    <w:rsid w:val="008E725A"/>
    <w:rsid w:val="008E73C5"/>
    <w:rsid w:val="008E78BF"/>
    <w:rsid w:val="008F1FDD"/>
    <w:rsid w:val="008F2242"/>
    <w:rsid w:val="008F2614"/>
    <w:rsid w:val="008F2763"/>
    <w:rsid w:val="008F27D9"/>
    <w:rsid w:val="008F2D32"/>
    <w:rsid w:val="008F2D44"/>
    <w:rsid w:val="008F2D59"/>
    <w:rsid w:val="008F4127"/>
    <w:rsid w:val="008F45D8"/>
    <w:rsid w:val="008F4F95"/>
    <w:rsid w:val="008F594B"/>
    <w:rsid w:val="008F5D9E"/>
    <w:rsid w:val="008F68FE"/>
    <w:rsid w:val="008F6CF4"/>
    <w:rsid w:val="008F7A54"/>
    <w:rsid w:val="00900671"/>
    <w:rsid w:val="00901015"/>
    <w:rsid w:val="00901063"/>
    <w:rsid w:val="009013AF"/>
    <w:rsid w:val="009013C2"/>
    <w:rsid w:val="00901A9E"/>
    <w:rsid w:val="00901C0F"/>
    <w:rsid w:val="00902729"/>
    <w:rsid w:val="00902A7C"/>
    <w:rsid w:val="00902DCC"/>
    <w:rsid w:val="0090330F"/>
    <w:rsid w:val="009036A6"/>
    <w:rsid w:val="00903A40"/>
    <w:rsid w:val="00903D75"/>
    <w:rsid w:val="009046B4"/>
    <w:rsid w:val="009049A5"/>
    <w:rsid w:val="00905A10"/>
    <w:rsid w:val="009066D1"/>
    <w:rsid w:val="00906BFE"/>
    <w:rsid w:val="00906D44"/>
    <w:rsid w:val="0090741E"/>
    <w:rsid w:val="00907E5D"/>
    <w:rsid w:val="00910307"/>
    <w:rsid w:val="009105E4"/>
    <w:rsid w:val="0091079D"/>
    <w:rsid w:val="00911517"/>
    <w:rsid w:val="00911C22"/>
    <w:rsid w:val="00911FE9"/>
    <w:rsid w:val="0091248C"/>
    <w:rsid w:val="00912500"/>
    <w:rsid w:val="00912C7F"/>
    <w:rsid w:val="00913977"/>
    <w:rsid w:val="0091472B"/>
    <w:rsid w:val="00914A06"/>
    <w:rsid w:val="00915948"/>
    <w:rsid w:val="009164A5"/>
    <w:rsid w:val="0091652E"/>
    <w:rsid w:val="0091682C"/>
    <w:rsid w:val="0091745E"/>
    <w:rsid w:val="0092014E"/>
    <w:rsid w:val="00920C13"/>
    <w:rsid w:val="009224C3"/>
    <w:rsid w:val="00922561"/>
    <w:rsid w:val="00922C0E"/>
    <w:rsid w:val="00923A07"/>
    <w:rsid w:val="00923C80"/>
    <w:rsid w:val="009244FF"/>
    <w:rsid w:val="009248CC"/>
    <w:rsid w:val="00924DC0"/>
    <w:rsid w:val="00925294"/>
    <w:rsid w:val="009256D7"/>
    <w:rsid w:val="00925CE7"/>
    <w:rsid w:val="00925D7E"/>
    <w:rsid w:val="00926761"/>
    <w:rsid w:val="0092713F"/>
    <w:rsid w:val="00930AB9"/>
    <w:rsid w:val="009319DB"/>
    <w:rsid w:val="009322F0"/>
    <w:rsid w:val="00932A25"/>
    <w:rsid w:val="00932F8A"/>
    <w:rsid w:val="00933558"/>
    <w:rsid w:val="009335A5"/>
    <w:rsid w:val="00933A60"/>
    <w:rsid w:val="00933AF2"/>
    <w:rsid w:val="00933ED7"/>
    <w:rsid w:val="0093407F"/>
    <w:rsid w:val="00934EE2"/>
    <w:rsid w:val="00934FDE"/>
    <w:rsid w:val="00935865"/>
    <w:rsid w:val="00935909"/>
    <w:rsid w:val="00935E5F"/>
    <w:rsid w:val="00936081"/>
    <w:rsid w:val="00937787"/>
    <w:rsid w:val="00937938"/>
    <w:rsid w:val="0094047F"/>
    <w:rsid w:val="00940C04"/>
    <w:rsid w:val="00941324"/>
    <w:rsid w:val="00941E5C"/>
    <w:rsid w:val="00941F46"/>
    <w:rsid w:val="009422A9"/>
    <w:rsid w:val="00942B44"/>
    <w:rsid w:val="00942C57"/>
    <w:rsid w:val="0094373B"/>
    <w:rsid w:val="0094376C"/>
    <w:rsid w:val="00944503"/>
    <w:rsid w:val="00945C1F"/>
    <w:rsid w:val="00946C04"/>
    <w:rsid w:val="00946F83"/>
    <w:rsid w:val="00947405"/>
    <w:rsid w:val="00950225"/>
    <w:rsid w:val="00950625"/>
    <w:rsid w:val="00950A34"/>
    <w:rsid w:val="0095116C"/>
    <w:rsid w:val="009512EA"/>
    <w:rsid w:val="0095176E"/>
    <w:rsid w:val="009520A0"/>
    <w:rsid w:val="00952AC4"/>
    <w:rsid w:val="00953393"/>
    <w:rsid w:val="009536EB"/>
    <w:rsid w:val="00953DEE"/>
    <w:rsid w:val="009548AB"/>
    <w:rsid w:val="009555AB"/>
    <w:rsid w:val="009556B3"/>
    <w:rsid w:val="00955795"/>
    <w:rsid w:val="009559A3"/>
    <w:rsid w:val="009566AF"/>
    <w:rsid w:val="00956A5E"/>
    <w:rsid w:val="00956E88"/>
    <w:rsid w:val="00957005"/>
    <w:rsid w:val="00957AD6"/>
    <w:rsid w:val="00957E94"/>
    <w:rsid w:val="00960261"/>
    <w:rsid w:val="00960658"/>
    <w:rsid w:val="00960E72"/>
    <w:rsid w:val="00961385"/>
    <w:rsid w:val="009618E7"/>
    <w:rsid w:val="00961BB3"/>
    <w:rsid w:val="00961F03"/>
    <w:rsid w:val="009621CF"/>
    <w:rsid w:val="0096290D"/>
    <w:rsid w:val="009638D9"/>
    <w:rsid w:val="00964472"/>
    <w:rsid w:val="00964B41"/>
    <w:rsid w:val="00964E5D"/>
    <w:rsid w:val="00965138"/>
    <w:rsid w:val="00965521"/>
    <w:rsid w:val="00965821"/>
    <w:rsid w:val="00966D81"/>
    <w:rsid w:val="00967E85"/>
    <w:rsid w:val="0097008A"/>
    <w:rsid w:val="009701F6"/>
    <w:rsid w:val="0097087E"/>
    <w:rsid w:val="00970F24"/>
    <w:rsid w:val="00970FB0"/>
    <w:rsid w:val="00970FDD"/>
    <w:rsid w:val="0097133C"/>
    <w:rsid w:val="00971FB8"/>
    <w:rsid w:val="00972045"/>
    <w:rsid w:val="0097225B"/>
    <w:rsid w:val="0097230B"/>
    <w:rsid w:val="009723E5"/>
    <w:rsid w:val="00972D96"/>
    <w:rsid w:val="00973129"/>
    <w:rsid w:val="0097329F"/>
    <w:rsid w:val="0097409A"/>
    <w:rsid w:val="00974246"/>
    <w:rsid w:val="0097538F"/>
    <w:rsid w:val="0097601E"/>
    <w:rsid w:val="00976672"/>
    <w:rsid w:val="009768EF"/>
    <w:rsid w:val="00976AD0"/>
    <w:rsid w:val="00976C69"/>
    <w:rsid w:val="009778C6"/>
    <w:rsid w:val="00977C00"/>
    <w:rsid w:val="00977ED0"/>
    <w:rsid w:val="0098096A"/>
    <w:rsid w:val="00980F1E"/>
    <w:rsid w:val="00980FD4"/>
    <w:rsid w:val="00981485"/>
    <w:rsid w:val="00981BE7"/>
    <w:rsid w:val="00981DCC"/>
    <w:rsid w:val="0098202B"/>
    <w:rsid w:val="0098230A"/>
    <w:rsid w:val="009823BB"/>
    <w:rsid w:val="00982920"/>
    <w:rsid w:val="0098379C"/>
    <w:rsid w:val="00983CDB"/>
    <w:rsid w:val="00983E94"/>
    <w:rsid w:val="00983F46"/>
    <w:rsid w:val="00984899"/>
    <w:rsid w:val="00984A9C"/>
    <w:rsid w:val="00985054"/>
    <w:rsid w:val="0098509D"/>
    <w:rsid w:val="00985C42"/>
    <w:rsid w:val="00985E32"/>
    <w:rsid w:val="00986994"/>
    <w:rsid w:val="00986B36"/>
    <w:rsid w:val="009871BC"/>
    <w:rsid w:val="00987599"/>
    <w:rsid w:val="00987A88"/>
    <w:rsid w:val="00987EBF"/>
    <w:rsid w:val="00990E80"/>
    <w:rsid w:val="00991471"/>
    <w:rsid w:val="00991BC1"/>
    <w:rsid w:val="00991F0B"/>
    <w:rsid w:val="009926F6"/>
    <w:rsid w:val="00992AE1"/>
    <w:rsid w:val="0099322F"/>
    <w:rsid w:val="00993CBE"/>
    <w:rsid w:val="009946E2"/>
    <w:rsid w:val="009946FB"/>
    <w:rsid w:val="009947A9"/>
    <w:rsid w:val="0099562A"/>
    <w:rsid w:val="009967C0"/>
    <w:rsid w:val="00996C7A"/>
    <w:rsid w:val="009A1131"/>
    <w:rsid w:val="009A1221"/>
    <w:rsid w:val="009A1604"/>
    <w:rsid w:val="009A17A6"/>
    <w:rsid w:val="009A1E62"/>
    <w:rsid w:val="009A23CC"/>
    <w:rsid w:val="009A2454"/>
    <w:rsid w:val="009A3081"/>
    <w:rsid w:val="009A308C"/>
    <w:rsid w:val="009A3A37"/>
    <w:rsid w:val="009A4095"/>
    <w:rsid w:val="009A4298"/>
    <w:rsid w:val="009A4999"/>
    <w:rsid w:val="009A4E89"/>
    <w:rsid w:val="009A4F9B"/>
    <w:rsid w:val="009A537C"/>
    <w:rsid w:val="009A578B"/>
    <w:rsid w:val="009A5908"/>
    <w:rsid w:val="009A5DDF"/>
    <w:rsid w:val="009A6D0D"/>
    <w:rsid w:val="009A6EA5"/>
    <w:rsid w:val="009A73FF"/>
    <w:rsid w:val="009A791E"/>
    <w:rsid w:val="009A7D3D"/>
    <w:rsid w:val="009B0A08"/>
    <w:rsid w:val="009B0B0D"/>
    <w:rsid w:val="009B0EE7"/>
    <w:rsid w:val="009B100D"/>
    <w:rsid w:val="009B16DA"/>
    <w:rsid w:val="009B2205"/>
    <w:rsid w:val="009B2A31"/>
    <w:rsid w:val="009B2A4D"/>
    <w:rsid w:val="009B2A50"/>
    <w:rsid w:val="009B2AEF"/>
    <w:rsid w:val="009B2C2B"/>
    <w:rsid w:val="009B396E"/>
    <w:rsid w:val="009B3983"/>
    <w:rsid w:val="009B3D85"/>
    <w:rsid w:val="009B40CD"/>
    <w:rsid w:val="009B46E7"/>
    <w:rsid w:val="009B6506"/>
    <w:rsid w:val="009B6AAF"/>
    <w:rsid w:val="009B6ACC"/>
    <w:rsid w:val="009B6E17"/>
    <w:rsid w:val="009C02C6"/>
    <w:rsid w:val="009C0513"/>
    <w:rsid w:val="009C08DE"/>
    <w:rsid w:val="009C1260"/>
    <w:rsid w:val="009C19E4"/>
    <w:rsid w:val="009C2D80"/>
    <w:rsid w:val="009C37E6"/>
    <w:rsid w:val="009C57ED"/>
    <w:rsid w:val="009C597B"/>
    <w:rsid w:val="009C59A9"/>
    <w:rsid w:val="009C5CF1"/>
    <w:rsid w:val="009C6884"/>
    <w:rsid w:val="009D0750"/>
    <w:rsid w:val="009D081C"/>
    <w:rsid w:val="009D0CA7"/>
    <w:rsid w:val="009D0F42"/>
    <w:rsid w:val="009D286C"/>
    <w:rsid w:val="009D376F"/>
    <w:rsid w:val="009D43F8"/>
    <w:rsid w:val="009D4477"/>
    <w:rsid w:val="009D47D3"/>
    <w:rsid w:val="009D4905"/>
    <w:rsid w:val="009D4E53"/>
    <w:rsid w:val="009D5A28"/>
    <w:rsid w:val="009D601F"/>
    <w:rsid w:val="009D6336"/>
    <w:rsid w:val="009D696E"/>
    <w:rsid w:val="009D6B88"/>
    <w:rsid w:val="009D6F85"/>
    <w:rsid w:val="009D757C"/>
    <w:rsid w:val="009D7585"/>
    <w:rsid w:val="009E00DD"/>
    <w:rsid w:val="009E09EE"/>
    <w:rsid w:val="009E1B58"/>
    <w:rsid w:val="009E2669"/>
    <w:rsid w:val="009E27E0"/>
    <w:rsid w:val="009E28C2"/>
    <w:rsid w:val="009E2BD0"/>
    <w:rsid w:val="009E2C9C"/>
    <w:rsid w:val="009E3B4C"/>
    <w:rsid w:val="009E44B8"/>
    <w:rsid w:val="009E588E"/>
    <w:rsid w:val="009E58E0"/>
    <w:rsid w:val="009E58F1"/>
    <w:rsid w:val="009E62F1"/>
    <w:rsid w:val="009E6E56"/>
    <w:rsid w:val="009E6ED4"/>
    <w:rsid w:val="009E70B1"/>
    <w:rsid w:val="009E73BF"/>
    <w:rsid w:val="009E7560"/>
    <w:rsid w:val="009E7A98"/>
    <w:rsid w:val="009F0374"/>
    <w:rsid w:val="009F057C"/>
    <w:rsid w:val="009F0A81"/>
    <w:rsid w:val="009F14C2"/>
    <w:rsid w:val="009F21E3"/>
    <w:rsid w:val="009F286C"/>
    <w:rsid w:val="009F2E86"/>
    <w:rsid w:val="009F2F7B"/>
    <w:rsid w:val="009F3B2C"/>
    <w:rsid w:val="009F4883"/>
    <w:rsid w:val="009F532E"/>
    <w:rsid w:val="009F5F2B"/>
    <w:rsid w:val="009F6AD4"/>
    <w:rsid w:val="009F6FBE"/>
    <w:rsid w:val="009F7BF6"/>
    <w:rsid w:val="00A0008C"/>
    <w:rsid w:val="00A002B7"/>
    <w:rsid w:val="00A00948"/>
    <w:rsid w:val="00A00954"/>
    <w:rsid w:val="00A01299"/>
    <w:rsid w:val="00A013DD"/>
    <w:rsid w:val="00A016D3"/>
    <w:rsid w:val="00A019B1"/>
    <w:rsid w:val="00A02002"/>
    <w:rsid w:val="00A0215C"/>
    <w:rsid w:val="00A02338"/>
    <w:rsid w:val="00A0280F"/>
    <w:rsid w:val="00A03316"/>
    <w:rsid w:val="00A03594"/>
    <w:rsid w:val="00A0367E"/>
    <w:rsid w:val="00A03B59"/>
    <w:rsid w:val="00A046FD"/>
    <w:rsid w:val="00A04B88"/>
    <w:rsid w:val="00A04D44"/>
    <w:rsid w:val="00A04DBE"/>
    <w:rsid w:val="00A0504A"/>
    <w:rsid w:val="00A05397"/>
    <w:rsid w:val="00A05CB5"/>
    <w:rsid w:val="00A05FA6"/>
    <w:rsid w:val="00A068FA"/>
    <w:rsid w:val="00A076D6"/>
    <w:rsid w:val="00A078C2"/>
    <w:rsid w:val="00A07E12"/>
    <w:rsid w:val="00A10855"/>
    <w:rsid w:val="00A10953"/>
    <w:rsid w:val="00A10A25"/>
    <w:rsid w:val="00A10B4E"/>
    <w:rsid w:val="00A10F3D"/>
    <w:rsid w:val="00A11F1E"/>
    <w:rsid w:val="00A13018"/>
    <w:rsid w:val="00A1308D"/>
    <w:rsid w:val="00A13466"/>
    <w:rsid w:val="00A13476"/>
    <w:rsid w:val="00A13758"/>
    <w:rsid w:val="00A137F5"/>
    <w:rsid w:val="00A13DD4"/>
    <w:rsid w:val="00A14C35"/>
    <w:rsid w:val="00A1531E"/>
    <w:rsid w:val="00A158E0"/>
    <w:rsid w:val="00A15B08"/>
    <w:rsid w:val="00A162F1"/>
    <w:rsid w:val="00A17F0D"/>
    <w:rsid w:val="00A20390"/>
    <w:rsid w:val="00A209CB"/>
    <w:rsid w:val="00A20C59"/>
    <w:rsid w:val="00A2129F"/>
    <w:rsid w:val="00A220DC"/>
    <w:rsid w:val="00A22824"/>
    <w:rsid w:val="00A22D76"/>
    <w:rsid w:val="00A2319F"/>
    <w:rsid w:val="00A23761"/>
    <w:rsid w:val="00A23B26"/>
    <w:rsid w:val="00A23C1B"/>
    <w:rsid w:val="00A240ED"/>
    <w:rsid w:val="00A241A8"/>
    <w:rsid w:val="00A24B98"/>
    <w:rsid w:val="00A24DFC"/>
    <w:rsid w:val="00A25445"/>
    <w:rsid w:val="00A25546"/>
    <w:rsid w:val="00A25D55"/>
    <w:rsid w:val="00A26921"/>
    <w:rsid w:val="00A26B14"/>
    <w:rsid w:val="00A270F9"/>
    <w:rsid w:val="00A27136"/>
    <w:rsid w:val="00A271DF"/>
    <w:rsid w:val="00A27548"/>
    <w:rsid w:val="00A27693"/>
    <w:rsid w:val="00A30534"/>
    <w:rsid w:val="00A306B0"/>
    <w:rsid w:val="00A31190"/>
    <w:rsid w:val="00A31993"/>
    <w:rsid w:val="00A31BA0"/>
    <w:rsid w:val="00A31D68"/>
    <w:rsid w:val="00A32422"/>
    <w:rsid w:val="00A326C5"/>
    <w:rsid w:val="00A33AED"/>
    <w:rsid w:val="00A341F9"/>
    <w:rsid w:val="00A34ADB"/>
    <w:rsid w:val="00A34C3C"/>
    <w:rsid w:val="00A351A9"/>
    <w:rsid w:val="00A35686"/>
    <w:rsid w:val="00A35C96"/>
    <w:rsid w:val="00A361F5"/>
    <w:rsid w:val="00A36799"/>
    <w:rsid w:val="00A36EB6"/>
    <w:rsid w:val="00A373C4"/>
    <w:rsid w:val="00A379EE"/>
    <w:rsid w:val="00A4031D"/>
    <w:rsid w:val="00A4047A"/>
    <w:rsid w:val="00A41EE8"/>
    <w:rsid w:val="00A41F1E"/>
    <w:rsid w:val="00A4287B"/>
    <w:rsid w:val="00A42B19"/>
    <w:rsid w:val="00A434DC"/>
    <w:rsid w:val="00A43C61"/>
    <w:rsid w:val="00A459E3"/>
    <w:rsid w:val="00A45F2A"/>
    <w:rsid w:val="00A46864"/>
    <w:rsid w:val="00A46B57"/>
    <w:rsid w:val="00A46DC9"/>
    <w:rsid w:val="00A46E9D"/>
    <w:rsid w:val="00A47C10"/>
    <w:rsid w:val="00A47F6D"/>
    <w:rsid w:val="00A50694"/>
    <w:rsid w:val="00A5159B"/>
    <w:rsid w:val="00A515DD"/>
    <w:rsid w:val="00A51EBE"/>
    <w:rsid w:val="00A522CF"/>
    <w:rsid w:val="00A52324"/>
    <w:rsid w:val="00A529F8"/>
    <w:rsid w:val="00A52E20"/>
    <w:rsid w:val="00A53401"/>
    <w:rsid w:val="00A53C30"/>
    <w:rsid w:val="00A54725"/>
    <w:rsid w:val="00A54E0A"/>
    <w:rsid w:val="00A551B3"/>
    <w:rsid w:val="00A5526A"/>
    <w:rsid w:val="00A55373"/>
    <w:rsid w:val="00A5549A"/>
    <w:rsid w:val="00A558AE"/>
    <w:rsid w:val="00A558FF"/>
    <w:rsid w:val="00A55A38"/>
    <w:rsid w:val="00A55B60"/>
    <w:rsid w:val="00A55BDB"/>
    <w:rsid w:val="00A55D23"/>
    <w:rsid w:val="00A55FB5"/>
    <w:rsid w:val="00A561DF"/>
    <w:rsid w:val="00A56738"/>
    <w:rsid w:val="00A6033B"/>
    <w:rsid w:val="00A609A9"/>
    <w:rsid w:val="00A60FEA"/>
    <w:rsid w:val="00A61177"/>
    <w:rsid w:val="00A61349"/>
    <w:rsid w:val="00A619F7"/>
    <w:rsid w:val="00A63857"/>
    <w:rsid w:val="00A63AAD"/>
    <w:rsid w:val="00A63B55"/>
    <w:rsid w:val="00A63FD2"/>
    <w:rsid w:val="00A64326"/>
    <w:rsid w:val="00A646A5"/>
    <w:rsid w:val="00A64F2E"/>
    <w:rsid w:val="00A65891"/>
    <w:rsid w:val="00A65D79"/>
    <w:rsid w:val="00A65FEE"/>
    <w:rsid w:val="00A66244"/>
    <w:rsid w:val="00A667B7"/>
    <w:rsid w:val="00A67349"/>
    <w:rsid w:val="00A6741B"/>
    <w:rsid w:val="00A67D1E"/>
    <w:rsid w:val="00A7028F"/>
    <w:rsid w:val="00A702F4"/>
    <w:rsid w:val="00A70386"/>
    <w:rsid w:val="00A7066B"/>
    <w:rsid w:val="00A7279B"/>
    <w:rsid w:val="00A72A62"/>
    <w:rsid w:val="00A72B25"/>
    <w:rsid w:val="00A72DAF"/>
    <w:rsid w:val="00A734D3"/>
    <w:rsid w:val="00A7375C"/>
    <w:rsid w:val="00A73A0C"/>
    <w:rsid w:val="00A7432F"/>
    <w:rsid w:val="00A744CD"/>
    <w:rsid w:val="00A749C7"/>
    <w:rsid w:val="00A7686C"/>
    <w:rsid w:val="00A76C82"/>
    <w:rsid w:val="00A773CA"/>
    <w:rsid w:val="00A774FD"/>
    <w:rsid w:val="00A80321"/>
    <w:rsid w:val="00A81761"/>
    <w:rsid w:val="00A8205E"/>
    <w:rsid w:val="00A825A9"/>
    <w:rsid w:val="00A82721"/>
    <w:rsid w:val="00A82BB6"/>
    <w:rsid w:val="00A83443"/>
    <w:rsid w:val="00A8380C"/>
    <w:rsid w:val="00A83C1D"/>
    <w:rsid w:val="00A8408A"/>
    <w:rsid w:val="00A84567"/>
    <w:rsid w:val="00A84C32"/>
    <w:rsid w:val="00A85114"/>
    <w:rsid w:val="00A8559F"/>
    <w:rsid w:val="00A8596A"/>
    <w:rsid w:val="00A85A00"/>
    <w:rsid w:val="00A8626B"/>
    <w:rsid w:val="00A863BA"/>
    <w:rsid w:val="00A86A48"/>
    <w:rsid w:val="00A872FA"/>
    <w:rsid w:val="00A87D4B"/>
    <w:rsid w:val="00A900D0"/>
    <w:rsid w:val="00A902FA"/>
    <w:rsid w:val="00A90955"/>
    <w:rsid w:val="00A90BC1"/>
    <w:rsid w:val="00A90D88"/>
    <w:rsid w:val="00A90FDE"/>
    <w:rsid w:val="00A915A2"/>
    <w:rsid w:val="00A91F6E"/>
    <w:rsid w:val="00A92190"/>
    <w:rsid w:val="00A92CCC"/>
    <w:rsid w:val="00A92FA3"/>
    <w:rsid w:val="00A93F34"/>
    <w:rsid w:val="00A93F77"/>
    <w:rsid w:val="00A94036"/>
    <w:rsid w:val="00A94A60"/>
    <w:rsid w:val="00A94F23"/>
    <w:rsid w:val="00A950CD"/>
    <w:rsid w:val="00A95101"/>
    <w:rsid w:val="00A9549E"/>
    <w:rsid w:val="00A95519"/>
    <w:rsid w:val="00A95CAB"/>
    <w:rsid w:val="00A961A0"/>
    <w:rsid w:val="00A970EB"/>
    <w:rsid w:val="00A971D2"/>
    <w:rsid w:val="00A97642"/>
    <w:rsid w:val="00A97BFF"/>
    <w:rsid w:val="00AA06E5"/>
    <w:rsid w:val="00AA075F"/>
    <w:rsid w:val="00AA08FD"/>
    <w:rsid w:val="00AA140B"/>
    <w:rsid w:val="00AA146E"/>
    <w:rsid w:val="00AA1E76"/>
    <w:rsid w:val="00AA1FA2"/>
    <w:rsid w:val="00AA217F"/>
    <w:rsid w:val="00AA28C4"/>
    <w:rsid w:val="00AA2A48"/>
    <w:rsid w:val="00AA2DE5"/>
    <w:rsid w:val="00AA3375"/>
    <w:rsid w:val="00AA3D66"/>
    <w:rsid w:val="00AA3DB6"/>
    <w:rsid w:val="00AA3E13"/>
    <w:rsid w:val="00AA4243"/>
    <w:rsid w:val="00AA434C"/>
    <w:rsid w:val="00AA449B"/>
    <w:rsid w:val="00AA45EC"/>
    <w:rsid w:val="00AA4961"/>
    <w:rsid w:val="00AA4DCD"/>
    <w:rsid w:val="00AA4E99"/>
    <w:rsid w:val="00AA5991"/>
    <w:rsid w:val="00AA5A5F"/>
    <w:rsid w:val="00AA5D18"/>
    <w:rsid w:val="00AA5F9D"/>
    <w:rsid w:val="00AA64E7"/>
    <w:rsid w:val="00AA7240"/>
    <w:rsid w:val="00AA7B57"/>
    <w:rsid w:val="00AB0448"/>
    <w:rsid w:val="00AB0549"/>
    <w:rsid w:val="00AB2548"/>
    <w:rsid w:val="00AB27D2"/>
    <w:rsid w:val="00AB29F8"/>
    <w:rsid w:val="00AB2F64"/>
    <w:rsid w:val="00AB2F89"/>
    <w:rsid w:val="00AB377D"/>
    <w:rsid w:val="00AB39A7"/>
    <w:rsid w:val="00AB416E"/>
    <w:rsid w:val="00AB41BE"/>
    <w:rsid w:val="00AB4320"/>
    <w:rsid w:val="00AB47FF"/>
    <w:rsid w:val="00AB4C24"/>
    <w:rsid w:val="00AB585F"/>
    <w:rsid w:val="00AB6B30"/>
    <w:rsid w:val="00AB7989"/>
    <w:rsid w:val="00AB7C37"/>
    <w:rsid w:val="00AB7D9A"/>
    <w:rsid w:val="00AC029F"/>
    <w:rsid w:val="00AC0E96"/>
    <w:rsid w:val="00AC1786"/>
    <w:rsid w:val="00AC1993"/>
    <w:rsid w:val="00AC2336"/>
    <w:rsid w:val="00AC25BC"/>
    <w:rsid w:val="00AC260F"/>
    <w:rsid w:val="00AC2915"/>
    <w:rsid w:val="00AC37D2"/>
    <w:rsid w:val="00AC3D66"/>
    <w:rsid w:val="00AC3D6A"/>
    <w:rsid w:val="00AC598C"/>
    <w:rsid w:val="00AC70BE"/>
    <w:rsid w:val="00AC76A2"/>
    <w:rsid w:val="00AC7B4A"/>
    <w:rsid w:val="00AC7FB9"/>
    <w:rsid w:val="00AD0E8B"/>
    <w:rsid w:val="00AD140D"/>
    <w:rsid w:val="00AD302A"/>
    <w:rsid w:val="00AD3C34"/>
    <w:rsid w:val="00AD3F48"/>
    <w:rsid w:val="00AD4E29"/>
    <w:rsid w:val="00AD4EA3"/>
    <w:rsid w:val="00AD5381"/>
    <w:rsid w:val="00AD55D6"/>
    <w:rsid w:val="00AD57AD"/>
    <w:rsid w:val="00AD6677"/>
    <w:rsid w:val="00AD68E8"/>
    <w:rsid w:val="00AD75AD"/>
    <w:rsid w:val="00AD7EA2"/>
    <w:rsid w:val="00AE00ED"/>
    <w:rsid w:val="00AE0118"/>
    <w:rsid w:val="00AE0978"/>
    <w:rsid w:val="00AE09DF"/>
    <w:rsid w:val="00AE0DA6"/>
    <w:rsid w:val="00AE10FA"/>
    <w:rsid w:val="00AE18C9"/>
    <w:rsid w:val="00AE27E0"/>
    <w:rsid w:val="00AE2D29"/>
    <w:rsid w:val="00AE2EC8"/>
    <w:rsid w:val="00AE32F5"/>
    <w:rsid w:val="00AE35D1"/>
    <w:rsid w:val="00AE394C"/>
    <w:rsid w:val="00AE3BE0"/>
    <w:rsid w:val="00AE432E"/>
    <w:rsid w:val="00AE4BD0"/>
    <w:rsid w:val="00AE4CB9"/>
    <w:rsid w:val="00AE5905"/>
    <w:rsid w:val="00AE598A"/>
    <w:rsid w:val="00AE5B1C"/>
    <w:rsid w:val="00AE5E7E"/>
    <w:rsid w:val="00AE61B6"/>
    <w:rsid w:val="00AE62CF"/>
    <w:rsid w:val="00AF0C5D"/>
    <w:rsid w:val="00AF23FE"/>
    <w:rsid w:val="00AF270F"/>
    <w:rsid w:val="00AF27F3"/>
    <w:rsid w:val="00AF306B"/>
    <w:rsid w:val="00AF384A"/>
    <w:rsid w:val="00AF3A67"/>
    <w:rsid w:val="00AF3D89"/>
    <w:rsid w:val="00AF3EBD"/>
    <w:rsid w:val="00AF4223"/>
    <w:rsid w:val="00AF4FAA"/>
    <w:rsid w:val="00AF554B"/>
    <w:rsid w:val="00AF5B6C"/>
    <w:rsid w:val="00AF62FF"/>
    <w:rsid w:val="00AF6A5B"/>
    <w:rsid w:val="00AF7006"/>
    <w:rsid w:val="00AF79F5"/>
    <w:rsid w:val="00AF7DEE"/>
    <w:rsid w:val="00B00487"/>
    <w:rsid w:val="00B008E8"/>
    <w:rsid w:val="00B00C22"/>
    <w:rsid w:val="00B00FA8"/>
    <w:rsid w:val="00B010F5"/>
    <w:rsid w:val="00B0112C"/>
    <w:rsid w:val="00B01214"/>
    <w:rsid w:val="00B0149C"/>
    <w:rsid w:val="00B0163F"/>
    <w:rsid w:val="00B016FD"/>
    <w:rsid w:val="00B02BAB"/>
    <w:rsid w:val="00B02BE6"/>
    <w:rsid w:val="00B02CB5"/>
    <w:rsid w:val="00B0387E"/>
    <w:rsid w:val="00B03939"/>
    <w:rsid w:val="00B03971"/>
    <w:rsid w:val="00B03C4E"/>
    <w:rsid w:val="00B03CB7"/>
    <w:rsid w:val="00B04190"/>
    <w:rsid w:val="00B06048"/>
    <w:rsid w:val="00B0755A"/>
    <w:rsid w:val="00B07B92"/>
    <w:rsid w:val="00B100C6"/>
    <w:rsid w:val="00B101A1"/>
    <w:rsid w:val="00B11035"/>
    <w:rsid w:val="00B1146D"/>
    <w:rsid w:val="00B122E3"/>
    <w:rsid w:val="00B12C3C"/>
    <w:rsid w:val="00B13D7A"/>
    <w:rsid w:val="00B142DC"/>
    <w:rsid w:val="00B143D7"/>
    <w:rsid w:val="00B144AF"/>
    <w:rsid w:val="00B15020"/>
    <w:rsid w:val="00B156EE"/>
    <w:rsid w:val="00B15753"/>
    <w:rsid w:val="00B15BC2"/>
    <w:rsid w:val="00B16980"/>
    <w:rsid w:val="00B17281"/>
    <w:rsid w:val="00B17DDB"/>
    <w:rsid w:val="00B20189"/>
    <w:rsid w:val="00B207DD"/>
    <w:rsid w:val="00B213B7"/>
    <w:rsid w:val="00B22380"/>
    <w:rsid w:val="00B226D6"/>
    <w:rsid w:val="00B227E5"/>
    <w:rsid w:val="00B22B4F"/>
    <w:rsid w:val="00B22E55"/>
    <w:rsid w:val="00B2339F"/>
    <w:rsid w:val="00B23421"/>
    <w:rsid w:val="00B23936"/>
    <w:rsid w:val="00B24551"/>
    <w:rsid w:val="00B24834"/>
    <w:rsid w:val="00B24A4E"/>
    <w:rsid w:val="00B257A5"/>
    <w:rsid w:val="00B257E7"/>
    <w:rsid w:val="00B261DB"/>
    <w:rsid w:val="00B2650B"/>
    <w:rsid w:val="00B265FF"/>
    <w:rsid w:val="00B266A4"/>
    <w:rsid w:val="00B27221"/>
    <w:rsid w:val="00B277A8"/>
    <w:rsid w:val="00B27A21"/>
    <w:rsid w:val="00B30104"/>
    <w:rsid w:val="00B30771"/>
    <w:rsid w:val="00B311C9"/>
    <w:rsid w:val="00B314EC"/>
    <w:rsid w:val="00B31BB9"/>
    <w:rsid w:val="00B31DAE"/>
    <w:rsid w:val="00B32AD7"/>
    <w:rsid w:val="00B33027"/>
    <w:rsid w:val="00B336D2"/>
    <w:rsid w:val="00B346C4"/>
    <w:rsid w:val="00B3523F"/>
    <w:rsid w:val="00B35879"/>
    <w:rsid w:val="00B358C2"/>
    <w:rsid w:val="00B35DCE"/>
    <w:rsid w:val="00B36889"/>
    <w:rsid w:val="00B368C5"/>
    <w:rsid w:val="00B3695B"/>
    <w:rsid w:val="00B37748"/>
    <w:rsid w:val="00B37B0F"/>
    <w:rsid w:val="00B37B4F"/>
    <w:rsid w:val="00B37C2F"/>
    <w:rsid w:val="00B40BA3"/>
    <w:rsid w:val="00B41167"/>
    <w:rsid w:val="00B41497"/>
    <w:rsid w:val="00B418A8"/>
    <w:rsid w:val="00B41BE3"/>
    <w:rsid w:val="00B42333"/>
    <w:rsid w:val="00B423D1"/>
    <w:rsid w:val="00B42A78"/>
    <w:rsid w:val="00B430F4"/>
    <w:rsid w:val="00B434A5"/>
    <w:rsid w:val="00B43901"/>
    <w:rsid w:val="00B445DF"/>
    <w:rsid w:val="00B45E4A"/>
    <w:rsid w:val="00B467C1"/>
    <w:rsid w:val="00B4694C"/>
    <w:rsid w:val="00B47BE1"/>
    <w:rsid w:val="00B47C35"/>
    <w:rsid w:val="00B47F63"/>
    <w:rsid w:val="00B50429"/>
    <w:rsid w:val="00B50861"/>
    <w:rsid w:val="00B50E2E"/>
    <w:rsid w:val="00B510A2"/>
    <w:rsid w:val="00B510E8"/>
    <w:rsid w:val="00B526D3"/>
    <w:rsid w:val="00B5273F"/>
    <w:rsid w:val="00B52D3D"/>
    <w:rsid w:val="00B53192"/>
    <w:rsid w:val="00B53E16"/>
    <w:rsid w:val="00B545F1"/>
    <w:rsid w:val="00B54B84"/>
    <w:rsid w:val="00B54BAB"/>
    <w:rsid w:val="00B54F47"/>
    <w:rsid w:val="00B54FE5"/>
    <w:rsid w:val="00B559E1"/>
    <w:rsid w:val="00B55A89"/>
    <w:rsid w:val="00B5615D"/>
    <w:rsid w:val="00B56773"/>
    <w:rsid w:val="00B569DD"/>
    <w:rsid w:val="00B56B99"/>
    <w:rsid w:val="00B56BBF"/>
    <w:rsid w:val="00B5768B"/>
    <w:rsid w:val="00B57BCE"/>
    <w:rsid w:val="00B60757"/>
    <w:rsid w:val="00B60FA7"/>
    <w:rsid w:val="00B61561"/>
    <w:rsid w:val="00B61888"/>
    <w:rsid w:val="00B623A0"/>
    <w:rsid w:val="00B62EAD"/>
    <w:rsid w:val="00B646D6"/>
    <w:rsid w:val="00B64EFD"/>
    <w:rsid w:val="00B661EE"/>
    <w:rsid w:val="00B6637C"/>
    <w:rsid w:val="00B66393"/>
    <w:rsid w:val="00B66419"/>
    <w:rsid w:val="00B664FE"/>
    <w:rsid w:val="00B67227"/>
    <w:rsid w:val="00B679DA"/>
    <w:rsid w:val="00B67DBD"/>
    <w:rsid w:val="00B7049B"/>
    <w:rsid w:val="00B708FA"/>
    <w:rsid w:val="00B70E7D"/>
    <w:rsid w:val="00B71004"/>
    <w:rsid w:val="00B71449"/>
    <w:rsid w:val="00B71821"/>
    <w:rsid w:val="00B71E1F"/>
    <w:rsid w:val="00B72168"/>
    <w:rsid w:val="00B721FB"/>
    <w:rsid w:val="00B72A62"/>
    <w:rsid w:val="00B72BE2"/>
    <w:rsid w:val="00B74587"/>
    <w:rsid w:val="00B749BB"/>
    <w:rsid w:val="00B74C9C"/>
    <w:rsid w:val="00B74E2E"/>
    <w:rsid w:val="00B7508E"/>
    <w:rsid w:val="00B755D4"/>
    <w:rsid w:val="00B76C72"/>
    <w:rsid w:val="00B77D84"/>
    <w:rsid w:val="00B77EE0"/>
    <w:rsid w:val="00B8044E"/>
    <w:rsid w:val="00B80A0A"/>
    <w:rsid w:val="00B81DC2"/>
    <w:rsid w:val="00B82306"/>
    <w:rsid w:val="00B82819"/>
    <w:rsid w:val="00B83057"/>
    <w:rsid w:val="00B831AC"/>
    <w:rsid w:val="00B83B58"/>
    <w:rsid w:val="00B83BBB"/>
    <w:rsid w:val="00B83F1E"/>
    <w:rsid w:val="00B84180"/>
    <w:rsid w:val="00B84948"/>
    <w:rsid w:val="00B85192"/>
    <w:rsid w:val="00B85D46"/>
    <w:rsid w:val="00B86C52"/>
    <w:rsid w:val="00B86E5F"/>
    <w:rsid w:val="00B86E8D"/>
    <w:rsid w:val="00B8707B"/>
    <w:rsid w:val="00B873B5"/>
    <w:rsid w:val="00B873B8"/>
    <w:rsid w:val="00B90748"/>
    <w:rsid w:val="00B90BE1"/>
    <w:rsid w:val="00B91946"/>
    <w:rsid w:val="00B91F2A"/>
    <w:rsid w:val="00B92126"/>
    <w:rsid w:val="00B9322D"/>
    <w:rsid w:val="00B93241"/>
    <w:rsid w:val="00B93427"/>
    <w:rsid w:val="00B935E3"/>
    <w:rsid w:val="00B93C4A"/>
    <w:rsid w:val="00B93D08"/>
    <w:rsid w:val="00B95345"/>
    <w:rsid w:val="00B95E4B"/>
    <w:rsid w:val="00B96A35"/>
    <w:rsid w:val="00B97044"/>
    <w:rsid w:val="00B97307"/>
    <w:rsid w:val="00B9734D"/>
    <w:rsid w:val="00B97475"/>
    <w:rsid w:val="00B975BF"/>
    <w:rsid w:val="00B975C3"/>
    <w:rsid w:val="00B9783E"/>
    <w:rsid w:val="00B978B5"/>
    <w:rsid w:val="00B97D91"/>
    <w:rsid w:val="00BA051B"/>
    <w:rsid w:val="00BA0943"/>
    <w:rsid w:val="00BA0C75"/>
    <w:rsid w:val="00BA1D2D"/>
    <w:rsid w:val="00BA264F"/>
    <w:rsid w:val="00BA2852"/>
    <w:rsid w:val="00BA29B2"/>
    <w:rsid w:val="00BA2A04"/>
    <w:rsid w:val="00BA2A40"/>
    <w:rsid w:val="00BA2C0D"/>
    <w:rsid w:val="00BA32ED"/>
    <w:rsid w:val="00BA3426"/>
    <w:rsid w:val="00BA3AA9"/>
    <w:rsid w:val="00BA3E9A"/>
    <w:rsid w:val="00BA4547"/>
    <w:rsid w:val="00BA50A0"/>
    <w:rsid w:val="00BA568F"/>
    <w:rsid w:val="00BA5F94"/>
    <w:rsid w:val="00BA60EC"/>
    <w:rsid w:val="00BA75FC"/>
    <w:rsid w:val="00BB01D4"/>
    <w:rsid w:val="00BB12CF"/>
    <w:rsid w:val="00BB14E5"/>
    <w:rsid w:val="00BB16FC"/>
    <w:rsid w:val="00BB19D8"/>
    <w:rsid w:val="00BB1FBA"/>
    <w:rsid w:val="00BB2C03"/>
    <w:rsid w:val="00BB332B"/>
    <w:rsid w:val="00BB3708"/>
    <w:rsid w:val="00BB3783"/>
    <w:rsid w:val="00BB38A0"/>
    <w:rsid w:val="00BB3AAB"/>
    <w:rsid w:val="00BB3C00"/>
    <w:rsid w:val="00BB414F"/>
    <w:rsid w:val="00BB5373"/>
    <w:rsid w:val="00BB5757"/>
    <w:rsid w:val="00BB598E"/>
    <w:rsid w:val="00BB5FEA"/>
    <w:rsid w:val="00BB6082"/>
    <w:rsid w:val="00BB6CE3"/>
    <w:rsid w:val="00BB6FED"/>
    <w:rsid w:val="00BB7130"/>
    <w:rsid w:val="00BB77FE"/>
    <w:rsid w:val="00BB7BC8"/>
    <w:rsid w:val="00BC04DB"/>
    <w:rsid w:val="00BC070B"/>
    <w:rsid w:val="00BC0E51"/>
    <w:rsid w:val="00BC10F5"/>
    <w:rsid w:val="00BC15FA"/>
    <w:rsid w:val="00BC1921"/>
    <w:rsid w:val="00BC1FBF"/>
    <w:rsid w:val="00BC3ABD"/>
    <w:rsid w:val="00BC4803"/>
    <w:rsid w:val="00BC5106"/>
    <w:rsid w:val="00BC5241"/>
    <w:rsid w:val="00BC5E7C"/>
    <w:rsid w:val="00BC6062"/>
    <w:rsid w:val="00BC6089"/>
    <w:rsid w:val="00BC69A4"/>
    <w:rsid w:val="00BC6BB2"/>
    <w:rsid w:val="00BC7312"/>
    <w:rsid w:val="00BC78BE"/>
    <w:rsid w:val="00BD0214"/>
    <w:rsid w:val="00BD06EF"/>
    <w:rsid w:val="00BD0D47"/>
    <w:rsid w:val="00BD10C1"/>
    <w:rsid w:val="00BD2065"/>
    <w:rsid w:val="00BD20CA"/>
    <w:rsid w:val="00BD216E"/>
    <w:rsid w:val="00BD2209"/>
    <w:rsid w:val="00BD2ED0"/>
    <w:rsid w:val="00BD2F29"/>
    <w:rsid w:val="00BD3985"/>
    <w:rsid w:val="00BD3BCA"/>
    <w:rsid w:val="00BD4419"/>
    <w:rsid w:val="00BD44A7"/>
    <w:rsid w:val="00BD4951"/>
    <w:rsid w:val="00BD4A8E"/>
    <w:rsid w:val="00BD593C"/>
    <w:rsid w:val="00BD5D1C"/>
    <w:rsid w:val="00BD6273"/>
    <w:rsid w:val="00BD6629"/>
    <w:rsid w:val="00BD6D02"/>
    <w:rsid w:val="00BD6F50"/>
    <w:rsid w:val="00BD73EF"/>
    <w:rsid w:val="00BD7B96"/>
    <w:rsid w:val="00BD7BD8"/>
    <w:rsid w:val="00BE00EF"/>
    <w:rsid w:val="00BE0459"/>
    <w:rsid w:val="00BE06E4"/>
    <w:rsid w:val="00BE1322"/>
    <w:rsid w:val="00BE1830"/>
    <w:rsid w:val="00BE1BC8"/>
    <w:rsid w:val="00BE1DEF"/>
    <w:rsid w:val="00BE37AF"/>
    <w:rsid w:val="00BE47C9"/>
    <w:rsid w:val="00BE4989"/>
    <w:rsid w:val="00BE4FB9"/>
    <w:rsid w:val="00BE5392"/>
    <w:rsid w:val="00BE6869"/>
    <w:rsid w:val="00BE68C8"/>
    <w:rsid w:val="00BE6C44"/>
    <w:rsid w:val="00BE6D28"/>
    <w:rsid w:val="00BE7167"/>
    <w:rsid w:val="00BF0C9F"/>
    <w:rsid w:val="00BF0D03"/>
    <w:rsid w:val="00BF11BE"/>
    <w:rsid w:val="00BF15A0"/>
    <w:rsid w:val="00BF1A6E"/>
    <w:rsid w:val="00BF1AC9"/>
    <w:rsid w:val="00BF1D75"/>
    <w:rsid w:val="00BF2242"/>
    <w:rsid w:val="00BF2E02"/>
    <w:rsid w:val="00BF306F"/>
    <w:rsid w:val="00BF30B0"/>
    <w:rsid w:val="00BF32D4"/>
    <w:rsid w:val="00BF3354"/>
    <w:rsid w:val="00BF383C"/>
    <w:rsid w:val="00BF38DF"/>
    <w:rsid w:val="00BF4294"/>
    <w:rsid w:val="00BF452D"/>
    <w:rsid w:val="00BF49D4"/>
    <w:rsid w:val="00BF5018"/>
    <w:rsid w:val="00BF5194"/>
    <w:rsid w:val="00BF5619"/>
    <w:rsid w:val="00BF5D7A"/>
    <w:rsid w:val="00BF619C"/>
    <w:rsid w:val="00BF62B8"/>
    <w:rsid w:val="00BF697C"/>
    <w:rsid w:val="00BF6B70"/>
    <w:rsid w:val="00C0014C"/>
    <w:rsid w:val="00C00401"/>
    <w:rsid w:val="00C0074A"/>
    <w:rsid w:val="00C00814"/>
    <w:rsid w:val="00C008E6"/>
    <w:rsid w:val="00C00D39"/>
    <w:rsid w:val="00C00FC4"/>
    <w:rsid w:val="00C01130"/>
    <w:rsid w:val="00C01517"/>
    <w:rsid w:val="00C01E6D"/>
    <w:rsid w:val="00C02A9F"/>
    <w:rsid w:val="00C02E75"/>
    <w:rsid w:val="00C03566"/>
    <w:rsid w:val="00C05510"/>
    <w:rsid w:val="00C05AC7"/>
    <w:rsid w:val="00C05D52"/>
    <w:rsid w:val="00C061C4"/>
    <w:rsid w:val="00C06415"/>
    <w:rsid w:val="00C0683A"/>
    <w:rsid w:val="00C06E1E"/>
    <w:rsid w:val="00C0725B"/>
    <w:rsid w:val="00C07654"/>
    <w:rsid w:val="00C0769F"/>
    <w:rsid w:val="00C076C3"/>
    <w:rsid w:val="00C10B61"/>
    <w:rsid w:val="00C118A7"/>
    <w:rsid w:val="00C11B6A"/>
    <w:rsid w:val="00C12299"/>
    <w:rsid w:val="00C125B3"/>
    <w:rsid w:val="00C12A17"/>
    <w:rsid w:val="00C12D2F"/>
    <w:rsid w:val="00C12DEE"/>
    <w:rsid w:val="00C1323F"/>
    <w:rsid w:val="00C13EF0"/>
    <w:rsid w:val="00C14943"/>
    <w:rsid w:val="00C15858"/>
    <w:rsid w:val="00C158DC"/>
    <w:rsid w:val="00C1605F"/>
    <w:rsid w:val="00C1614A"/>
    <w:rsid w:val="00C16339"/>
    <w:rsid w:val="00C16746"/>
    <w:rsid w:val="00C16D76"/>
    <w:rsid w:val="00C173DA"/>
    <w:rsid w:val="00C17722"/>
    <w:rsid w:val="00C2002C"/>
    <w:rsid w:val="00C200A2"/>
    <w:rsid w:val="00C20CAE"/>
    <w:rsid w:val="00C20D49"/>
    <w:rsid w:val="00C20F30"/>
    <w:rsid w:val="00C21523"/>
    <w:rsid w:val="00C223EB"/>
    <w:rsid w:val="00C22C54"/>
    <w:rsid w:val="00C230C5"/>
    <w:rsid w:val="00C235CF"/>
    <w:rsid w:val="00C236CF"/>
    <w:rsid w:val="00C23726"/>
    <w:rsid w:val="00C24246"/>
    <w:rsid w:val="00C247AC"/>
    <w:rsid w:val="00C24E6A"/>
    <w:rsid w:val="00C24EEB"/>
    <w:rsid w:val="00C257BF"/>
    <w:rsid w:val="00C25AD8"/>
    <w:rsid w:val="00C25CDC"/>
    <w:rsid w:val="00C26973"/>
    <w:rsid w:val="00C269B5"/>
    <w:rsid w:val="00C26A9C"/>
    <w:rsid w:val="00C26F02"/>
    <w:rsid w:val="00C279E0"/>
    <w:rsid w:val="00C27E72"/>
    <w:rsid w:val="00C300F5"/>
    <w:rsid w:val="00C30547"/>
    <w:rsid w:val="00C30F87"/>
    <w:rsid w:val="00C31B94"/>
    <w:rsid w:val="00C31BBC"/>
    <w:rsid w:val="00C32163"/>
    <w:rsid w:val="00C321FE"/>
    <w:rsid w:val="00C32B6A"/>
    <w:rsid w:val="00C32E4A"/>
    <w:rsid w:val="00C334A9"/>
    <w:rsid w:val="00C3369C"/>
    <w:rsid w:val="00C34B31"/>
    <w:rsid w:val="00C34C88"/>
    <w:rsid w:val="00C34D2E"/>
    <w:rsid w:val="00C34DCB"/>
    <w:rsid w:val="00C34F98"/>
    <w:rsid w:val="00C34FBC"/>
    <w:rsid w:val="00C3508B"/>
    <w:rsid w:val="00C352F7"/>
    <w:rsid w:val="00C35898"/>
    <w:rsid w:val="00C36E19"/>
    <w:rsid w:val="00C3741D"/>
    <w:rsid w:val="00C37742"/>
    <w:rsid w:val="00C37F98"/>
    <w:rsid w:val="00C401C7"/>
    <w:rsid w:val="00C40CD6"/>
    <w:rsid w:val="00C416A5"/>
    <w:rsid w:val="00C41A1C"/>
    <w:rsid w:val="00C41E82"/>
    <w:rsid w:val="00C4212A"/>
    <w:rsid w:val="00C42432"/>
    <w:rsid w:val="00C4275C"/>
    <w:rsid w:val="00C42B83"/>
    <w:rsid w:val="00C42BB6"/>
    <w:rsid w:val="00C42C3F"/>
    <w:rsid w:val="00C43054"/>
    <w:rsid w:val="00C445E3"/>
    <w:rsid w:val="00C44FD0"/>
    <w:rsid w:val="00C45018"/>
    <w:rsid w:val="00C4563F"/>
    <w:rsid w:val="00C45E56"/>
    <w:rsid w:val="00C465B7"/>
    <w:rsid w:val="00C46E4B"/>
    <w:rsid w:val="00C46FC3"/>
    <w:rsid w:val="00C47C70"/>
    <w:rsid w:val="00C47ED6"/>
    <w:rsid w:val="00C502D1"/>
    <w:rsid w:val="00C50ABE"/>
    <w:rsid w:val="00C50C0F"/>
    <w:rsid w:val="00C51D19"/>
    <w:rsid w:val="00C51D45"/>
    <w:rsid w:val="00C5236E"/>
    <w:rsid w:val="00C5275D"/>
    <w:rsid w:val="00C540A9"/>
    <w:rsid w:val="00C54112"/>
    <w:rsid w:val="00C54C91"/>
    <w:rsid w:val="00C56B2A"/>
    <w:rsid w:val="00C56F07"/>
    <w:rsid w:val="00C57CAF"/>
    <w:rsid w:val="00C605D8"/>
    <w:rsid w:val="00C60653"/>
    <w:rsid w:val="00C606BA"/>
    <w:rsid w:val="00C606F2"/>
    <w:rsid w:val="00C60893"/>
    <w:rsid w:val="00C61435"/>
    <w:rsid w:val="00C6198B"/>
    <w:rsid w:val="00C61DDE"/>
    <w:rsid w:val="00C62C33"/>
    <w:rsid w:val="00C6308E"/>
    <w:rsid w:val="00C63199"/>
    <w:rsid w:val="00C63211"/>
    <w:rsid w:val="00C6370F"/>
    <w:rsid w:val="00C64E7C"/>
    <w:rsid w:val="00C65007"/>
    <w:rsid w:val="00C66009"/>
    <w:rsid w:val="00C663F9"/>
    <w:rsid w:val="00C70255"/>
    <w:rsid w:val="00C705C6"/>
    <w:rsid w:val="00C7062D"/>
    <w:rsid w:val="00C709FD"/>
    <w:rsid w:val="00C710D7"/>
    <w:rsid w:val="00C71828"/>
    <w:rsid w:val="00C71F88"/>
    <w:rsid w:val="00C72037"/>
    <w:rsid w:val="00C723EA"/>
    <w:rsid w:val="00C72820"/>
    <w:rsid w:val="00C73D0D"/>
    <w:rsid w:val="00C73D53"/>
    <w:rsid w:val="00C7427E"/>
    <w:rsid w:val="00C74809"/>
    <w:rsid w:val="00C748E1"/>
    <w:rsid w:val="00C74915"/>
    <w:rsid w:val="00C749E2"/>
    <w:rsid w:val="00C754F7"/>
    <w:rsid w:val="00C761FC"/>
    <w:rsid w:val="00C7624A"/>
    <w:rsid w:val="00C769C1"/>
    <w:rsid w:val="00C76AB3"/>
    <w:rsid w:val="00C7721F"/>
    <w:rsid w:val="00C773F0"/>
    <w:rsid w:val="00C776D1"/>
    <w:rsid w:val="00C77BF3"/>
    <w:rsid w:val="00C80124"/>
    <w:rsid w:val="00C8013C"/>
    <w:rsid w:val="00C802D9"/>
    <w:rsid w:val="00C8043E"/>
    <w:rsid w:val="00C80B2D"/>
    <w:rsid w:val="00C81296"/>
    <w:rsid w:val="00C82067"/>
    <w:rsid w:val="00C823AB"/>
    <w:rsid w:val="00C83D2B"/>
    <w:rsid w:val="00C84AA3"/>
    <w:rsid w:val="00C84B49"/>
    <w:rsid w:val="00C85006"/>
    <w:rsid w:val="00C85363"/>
    <w:rsid w:val="00C85953"/>
    <w:rsid w:val="00C85C1D"/>
    <w:rsid w:val="00C85CBF"/>
    <w:rsid w:val="00C8676A"/>
    <w:rsid w:val="00C87018"/>
    <w:rsid w:val="00C8719B"/>
    <w:rsid w:val="00C878F3"/>
    <w:rsid w:val="00C90646"/>
    <w:rsid w:val="00C90CE8"/>
    <w:rsid w:val="00C91BAB"/>
    <w:rsid w:val="00C91BE5"/>
    <w:rsid w:val="00C923E1"/>
    <w:rsid w:val="00C924C6"/>
    <w:rsid w:val="00C93433"/>
    <w:rsid w:val="00C94381"/>
    <w:rsid w:val="00C945AA"/>
    <w:rsid w:val="00C950C3"/>
    <w:rsid w:val="00C950E8"/>
    <w:rsid w:val="00C9538A"/>
    <w:rsid w:val="00C954BB"/>
    <w:rsid w:val="00C95B10"/>
    <w:rsid w:val="00C9699F"/>
    <w:rsid w:val="00C96FAD"/>
    <w:rsid w:val="00C970E2"/>
    <w:rsid w:val="00C9786D"/>
    <w:rsid w:val="00CA0132"/>
    <w:rsid w:val="00CA0B53"/>
    <w:rsid w:val="00CA0FBA"/>
    <w:rsid w:val="00CA15CC"/>
    <w:rsid w:val="00CA1842"/>
    <w:rsid w:val="00CA1975"/>
    <w:rsid w:val="00CA1C29"/>
    <w:rsid w:val="00CA244F"/>
    <w:rsid w:val="00CA25A5"/>
    <w:rsid w:val="00CA290F"/>
    <w:rsid w:val="00CA2938"/>
    <w:rsid w:val="00CA3532"/>
    <w:rsid w:val="00CA3633"/>
    <w:rsid w:val="00CA4094"/>
    <w:rsid w:val="00CA4714"/>
    <w:rsid w:val="00CA4FA2"/>
    <w:rsid w:val="00CA511F"/>
    <w:rsid w:val="00CA584F"/>
    <w:rsid w:val="00CA5D3D"/>
    <w:rsid w:val="00CA5EDA"/>
    <w:rsid w:val="00CA5F54"/>
    <w:rsid w:val="00CA6382"/>
    <w:rsid w:val="00CA6A78"/>
    <w:rsid w:val="00CA6CDF"/>
    <w:rsid w:val="00CA72B7"/>
    <w:rsid w:val="00CA75B7"/>
    <w:rsid w:val="00CA78FE"/>
    <w:rsid w:val="00CA7C49"/>
    <w:rsid w:val="00CA7D3A"/>
    <w:rsid w:val="00CB0179"/>
    <w:rsid w:val="00CB0336"/>
    <w:rsid w:val="00CB0C89"/>
    <w:rsid w:val="00CB0D8A"/>
    <w:rsid w:val="00CB12DF"/>
    <w:rsid w:val="00CB1503"/>
    <w:rsid w:val="00CB2D4E"/>
    <w:rsid w:val="00CB2E64"/>
    <w:rsid w:val="00CB2E97"/>
    <w:rsid w:val="00CB35BB"/>
    <w:rsid w:val="00CB35EF"/>
    <w:rsid w:val="00CB588B"/>
    <w:rsid w:val="00CB588C"/>
    <w:rsid w:val="00CB64AD"/>
    <w:rsid w:val="00CB6BE7"/>
    <w:rsid w:val="00CB6DA9"/>
    <w:rsid w:val="00CB7140"/>
    <w:rsid w:val="00CB71C2"/>
    <w:rsid w:val="00CB73EC"/>
    <w:rsid w:val="00CB77C3"/>
    <w:rsid w:val="00CC0926"/>
    <w:rsid w:val="00CC0C35"/>
    <w:rsid w:val="00CC0CBD"/>
    <w:rsid w:val="00CC10B3"/>
    <w:rsid w:val="00CC1208"/>
    <w:rsid w:val="00CC122F"/>
    <w:rsid w:val="00CC172F"/>
    <w:rsid w:val="00CC1979"/>
    <w:rsid w:val="00CC1E95"/>
    <w:rsid w:val="00CC23D3"/>
    <w:rsid w:val="00CC2D7A"/>
    <w:rsid w:val="00CC3445"/>
    <w:rsid w:val="00CC3642"/>
    <w:rsid w:val="00CC40BD"/>
    <w:rsid w:val="00CC4969"/>
    <w:rsid w:val="00CC4DDC"/>
    <w:rsid w:val="00CC567F"/>
    <w:rsid w:val="00CC6AEF"/>
    <w:rsid w:val="00CC6DAE"/>
    <w:rsid w:val="00CC6E84"/>
    <w:rsid w:val="00CC78A0"/>
    <w:rsid w:val="00CC7B91"/>
    <w:rsid w:val="00CC7DCE"/>
    <w:rsid w:val="00CD0886"/>
    <w:rsid w:val="00CD0B22"/>
    <w:rsid w:val="00CD0E05"/>
    <w:rsid w:val="00CD2224"/>
    <w:rsid w:val="00CD28BC"/>
    <w:rsid w:val="00CD3FED"/>
    <w:rsid w:val="00CD43FD"/>
    <w:rsid w:val="00CD491F"/>
    <w:rsid w:val="00CD51C4"/>
    <w:rsid w:val="00CD5C50"/>
    <w:rsid w:val="00CD5D54"/>
    <w:rsid w:val="00CD5FF8"/>
    <w:rsid w:val="00CD6C00"/>
    <w:rsid w:val="00CD7D65"/>
    <w:rsid w:val="00CE02F3"/>
    <w:rsid w:val="00CE0832"/>
    <w:rsid w:val="00CE0D74"/>
    <w:rsid w:val="00CE0F50"/>
    <w:rsid w:val="00CE1E99"/>
    <w:rsid w:val="00CE2005"/>
    <w:rsid w:val="00CE2271"/>
    <w:rsid w:val="00CE297D"/>
    <w:rsid w:val="00CE2A12"/>
    <w:rsid w:val="00CE2EAA"/>
    <w:rsid w:val="00CE302C"/>
    <w:rsid w:val="00CE4C36"/>
    <w:rsid w:val="00CE53CB"/>
    <w:rsid w:val="00CE5793"/>
    <w:rsid w:val="00CE5A73"/>
    <w:rsid w:val="00CE5F8D"/>
    <w:rsid w:val="00CE622B"/>
    <w:rsid w:val="00CE702C"/>
    <w:rsid w:val="00CE70A2"/>
    <w:rsid w:val="00CE727B"/>
    <w:rsid w:val="00CE7398"/>
    <w:rsid w:val="00CE747A"/>
    <w:rsid w:val="00CE7878"/>
    <w:rsid w:val="00CE7AB1"/>
    <w:rsid w:val="00CE7C42"/>
    <w:rsid w:val="00CE7E51"/>
    <w:rsid w:val="00CF0B84"/>
    <w:rsid w:val="00CF1275"/>
    <w:rsid w:val="00CF1A7C"/>
    <w:rsid w:val="00CF1B9B"/>
    <w:rsid w:val="00CF2099"/>
    <w:rsid w:val="00CF253F"/>
    <w:rsid w:val="00CF26CB"/>
    <w:rsid w:val="00CF2D46"/>
    <w:rsid w:val="00CF2FF4"/>
    <w:rsid w:val="00CF3425"/>
    <w:rsid w:val="00CF346F"/>
    <w:rsid w:val="00CF3521"/>
    <w:rsid w:val="00CF36CB"/>
    <w:rsid w:val="00CF3C2F"/>
    <w:rsid w:val="00CF3D2D"/>
    <w:rsid w:val="00CF4949"/>
    <w:rsid w:val="00CF4AD1"/>
    <w:rsid w:val="00CF4E78"/>
    <w:rsid w:val="00CF50C8"/>
    <w:rsid w:val="00CF523A"/>
    <w:rsid w:val="00CF694A"/>
    <w:rsid w:val="00CF77D8"/>
    <w:rsid w:val="00CF7F2C"/>
    <w:rsid w:val="00D0102D"/>
    <w:rsid w:val="00D01919"/>
    <w:rsid w:val="00D02EC1"/>
    <w:rsid w:val="00D02F78"/>
    <w:rsid w:val="00D0308A"/>
    <w:rsid w:val="00D032E6"/>
    <w:rsid w:val="00D03491"/>
    <w:rsid w:val="00D03579"/>
    <w:rsid w:val="00D040EB"/>
    <w:rsid w:val="00D04410"/>
    <w:rsid w:val="00D0442E"/>
    <w:rsid w:val="00D044FF"/>
    <w:rsid w:val="00D056A2"/>
    <w:rsid w:val="00D0668E"/>
    <w:rsid w:val="00D06D07"/>
    <w:rsid w:val="00D070E4"/>
    <w:rsid w:val="00D07474"/>
    <w:rsid w:val="00D0748B"/>
    <w:rsid w:val="00D0784C"/>
    <w:rsid w:val="00D10647"/>
    <w:rsid w:val="00D10872"/>
    <w:rsid w:val="00D10957"/>
    <w:rsid w:val="00D124BE"/>
    <w:rsid w:val="00D1279F"/>
    <w:rsid w:val="00D12897"/>
    <w:rsid w:val="00D128B3"/>
    <w:rsid w:val="00D128E4"/>
    <w:rsid w:val="00D12ACB"/>
    <w:rsid w:val="00D12B54"/>
    <w:rsid w:val="00D12B5F"/>
    <w:rsid w:val="00D12C93"/>
    <w:rsid w:val="00D13689"/>
    <w:rsid w:val="00D136B6"/>
    <w:rsid w:val="00D14B49"/>
    <w:rsid w:val="00D14BE0"/>
    <w:rsid w:val="00D14EFD"/>
    <w:rsid w:val="00D16013"/>
    <w:rsid w:val="00D204A1"/>
    <w:rsid w:val="00D204BC"/>
    <w:rsid w:val="00D21377"/>
    <w:rsid w:val="00D217BD"/>
    <w:rsid w:val="00D21DA2"/>
    <w:rsid w:val="00D221E0"/>
    <w:rsid w:val="00D23037"/>
    <w:rsid w:val="00D23308"/>
    <w:rsid w:val="00D2333B"/>
    <w:rsid w:val="00D2346B"/>
    <w:rsid w:val="00D23E55"/>
    <w:rsid w:val="00D246F0"/>
    <w:rsid w:val="00D249CD"/>
    <w:rsid w:val="00D24D50"/>
    <w:rsid w:val="00D24F66"/>
    <w:rsid w:val="00D2556B"/>
    <w:rsid w:val="00D255F7"/>
    <w:rsid w:val="00D26A3E"/>
    <w:rsid w:val="00D26E30"/>
    <w:rsid w:val="00D26E37"/>
    <w:rsid w:val="00D26EE8"/>
    <w:rsid w:val="00D2731E"/>
    <w:rsid w:val="00D27388"/>
    <w:rsid w:val="00D279ED"/>
    <w:rsid w:val="00D3063E"/>
    <w:rsid w:val="00D31429"/>
    <w:rsid w:val="00D32506"/>
    <w:rsid w:val="00D330BD"/>
    <w:rsid w:val="00D331C4"/>
    <w:rsid w:val="00D34A56"/>
    <w:rsid w:val="00D34A7F"/>
    <w:rsid w:val="00D34D57"/>
    <w:rsid w:val="00D3516C"/>
    <w:rsid w:val="00D3592A"/>
    <w:rsid w:val="00D35C63"/>
    <w:rsid w:val="00D35CB0"/>
    <w:rsid w:val="00D36C20"/>
    <w:rsid w:val="00D3703D"/>
    <w:rsid w:val="00D37065"/>
    <w:rsid w:val="00D37189"/>
    <w:rsid w:val="00D371E5"/>
    <w:rsid w:val="00D375FB"/>
    <w:rsid w:val="00D406C8"/>
    <w:rsid w:val="00D40FBE"/>
    <w:rsid w:val="00D413EF"/>
    <w:rsid w:val="00D41DF1"/>
    <w:rsid w:val="00D4209D"/>
    <w:rsid w:val="00D42169"/>
    <w:rsid w:val="00D42519"/>
    <w:rsid w:val="00D43122"/>
    <w:rsid w:val="00D43379"/>
    <w:rsid w:val="00D43852"/>
    <w:rsid w:val="00D43F85"/>
    <w:rsid w:val="00D44329"/>
    <w:rsid w:val="00D4459E"/>
    <w:rsid w:val="00D4483F"/>
    <w:rsid w:val="00D44906"/>
    <w:rsid w:val="00D4533C"/>
    <w:rsid w:val="00D46207"/>
    <w:rsid w:val="00D46653"/>
    <w:rsid w:val="00D46F6F"/>
    <w:rsid w:val="00D470CA"/>
    <w:rsid w:val="00D474B6"/>
    <w:rsid w:val="00D500FE"/>
    <w:rsid w:val="00D50581"/>
    <w:rsid w:val="00D5078A"/>
    <w:rsid w:val="00D51BD0"/>
    <w:rsid w:val="00D52FD1"/>
    <w:rsid w:val="00D531C7"/>
    <w:rsid w:val="00D5339B"/>
    <w:rsid w:val="00D53989"/>
    <w:rsid w:val="00D53B62"/>
    <w:rsid w:val="00D544B4"/>
    <w:rsid w:val="00D5457D"/>
    <w:rsid w:val="00D545CB"/>
    <w:rsid w:val="00D54A47"/>
    <w:rsid w:val="00D54C62"/>
    <w:rsid w:val="00D5569B"/>
    <w:rsid w:val="00D55CAA"/>
    <w:rsid w:val="00D55E09"/>
    <w:rsid w:val="00D55FB3"/>
    <w:rsid w:val="00D560A6"/>
    <w:rsid w:val="00D56BF1"/>
    <w:rsid w:val="00D56F1A"/>
    <w:rsid w:val="00D571C7"/>
    <w:rsid w:val="00D579A0"/>
    <w:rsid w:val="00D600EA"/>
    <w:rsid w:val="00D60474"/>
    <w:rsid w:val="00D60667"/>
    <w:rsid w:val="00D60ADC"/>
    <w:rsid w:val="00D612FD"/>
    <w:rsid w:val="00D616E6"/>
    <w:rsid w:val="00D617AE"/>
    <w:rsid w:val="00D61893"/>
    <w:rsid w:val="00D62111"/>
    <w:rsid w:val="00D625AB"/>
    <w:rsid w:val="00D63601"/>
    <w:rsid w:val="00D63794"/>
    <w:rsid w:val="00D63B0D"/>
    <w:rsid w:val="00D64042"/>
    <w:rsid w:val="00D64269"/>
    <w:rsid w:val="00D64494"/>
    <w:rsid w:val="00D64833"/>
    <w:rsid w:val="00D64AAC"/>
    <w:rsid w:val="00D64C63"/>
    <w:rsid w:val="00D64E15"/>
    <w:rsid w:val="00D64F85"/>
    <w:rsid w:val="00D65007"/>
    <w:rsid w:val="00D658E3"/>
    <w:rsid w:val="00D65ACD"/>
    <w:rsid w:val="00D667B2"/>
    <w:rsid w:val="00D6689A"/>
    <w:rsid w:val="00D66C24"/>
    <w:rsid w:val="00D670B2"/>
    <w:rsid w:val="00D6736F"/>
    <w:rsid w:val="00D67847"/>
    <w:rsid w:val="00D706DA"/>
    <w:rsid w:val="00D70904"/>
    <w:rsid w:val="00D717C8"/>
    <w:rsid w:val="00D7183B"/>
    <w:rsid w:val="00D71A18"/>
    <w:rsid w:val="00D72535"/>
    <w:rsid w:val="00D726D9"/>
    <w:rsid w:val="00D72EB9"/>
    <w:rsid w:val="00D732F4"/>
    <w:rsid w:val="00D73393"/>
    <w:rsid w:val="00D734AA"/>
    <w:rsid w:val="00D734E3"/>
    <w:rsid w:val="00D73794"/>
    <w:rsid w:val="00D73BC7"/>
    <w:rsid w:val="00D73C41"/>
    <w:rsid w:val="00D73D42"/>
    <w:rsid w:val="00D73E48"/>
    <w:rsid w:val="00D73FFE"/>
    <w:rsid w:val="00D74710"/>
    <w:rsid w:val="00D74786"/>
    <w:rsid w:val="00D74A60"/>
    <w:rsid w:val="00D74B9D"/>
    <w:rsid w:val="00D75225"/>
    <w:rsid w:val="00D754AF"/>
    <w:rsid w:val="00D75DF4"/>
    <w:rsid w:val="00D76273"/>
    <w:rsid w:val="00D772C3"/>
    <w:rsid w:val="00D77377"/>
    <w:rsid w:val="00D773F3"/>
    <w:rsid w:val="00D77ADC"/>
    <w:rsid w:val="00D77FF6"/>
    <w:rsid w:val="00D802A6"/>
    <w:rsid w:val="00D803F4"/>
    <w:rsid w:val="00D806B7"/>
    <w:rsid w:val="00D808ED"/>
    <w:rsid w:val="00D80B75"/>
    <w:rsid w:val="00D818C8"/>
    <w:rsid w:val="00D82C98"/>
    <w:rsid w:val="00D8374A"/>
    <w:rsid w:val="00D84001"/>
    <w:rsid w:val="00D84041"/>
    <w:rsid w:val="00D84195"/>
    <w:rsid w:val="00D842D5"/>
    <w:rsid w:val="00D846EF"/>
    <w:rsid w:val="00D847DC"/>
    <w:rsid w:val="00D84AB5"/>
    <w:rsid w:val="00D84D96"/>
    <w:rsid w:val="00D84F27"/>
    <w:rsid w:val="00D8513E"/>
    <w:rsid w:val="00D861CE"/>
    <w:rsid w:val="00D86368"/>
    <w:rsid w:val="00D8730A"/>
    <w:rsid w:val="00D9043B"/>
    <w:rsid w:val="00D9051F"/>
    <w:rsid w:val="00D906ED"/>
    <w:rsid w:val="00D90BAB"/>
    <w:rsid w:val="00D90D21"/>
    <w:rsid w:val="00D9197C"/>
    <w:rsid w:val="00D91B9C"/>
    <w:rsid w:val="00D91F4E"/>
    <w:rsid w:val="00D91F51"/>
    <w:rsid w:val="00D9231D"/>
    <w:rsid w:val="00D928E5"/>
    <w:rsid w:val="00D92913"/>
    <w:rsid w:val="00D937DA"/>
    <w:rsid w:val="00D939F8"/>
    <w:rsid w:val="00D94679"/>
    <w:rsid w:val="00D9553B"/>
    <w:rsid w:val="00D96864"/>
    <w:rsid w:val="00D96882"/>
    <w:rsid w:val="00D97345"/>
    <w:rsid w:val="00DA0DB2"/>
    <w:rsid w:val="00DA106C"/>
    <w:rsid w:val="00DA12D9"/>
    <w:rsid w:val="00DA1B70"/>
    <w:rsid w:val="00DA1EFC"/>
    <w:rsid w:val="00DA2254"/>
    <w:rsid w:val="00DA2782"/>
    <w:rsid w:val="00DA2E17"/>
    <w:rsid w:val="00DA2F5D"/>
    <w:rsid w:val="00DA3221"/>
    <w:rsid w:val="00DA3E9E"/>
    <w:rsid w:val="00DA45A2"/>
    <w:rsid w:val="00DA480C"/>
    <w:rsid w:val="00DA52DD"/>
    <w:rsid w:val="00DA57A6"/>
    <w:rsid w:val="00DA58B4"/>
    <w:rsid w:val="00DA5C45"/>
    <w:rsid w:val="00DA5F34"/>
    <w:rsid w:val="00DA622F"/>
    <w:rsid w:val="00DA6F4B"/>
    <w:rsid w:val="00DA6FD1"/>
    <w:rsid w:val="00DA75C7"/>
    <w:rsid w:val="00DA7BA7"/>
    <w:rsid w:val="00DB082A"/>
    <w:rsid w:val="00DB0986"/>
    <w:rsid w:val="00DB0E7D"/>
    <w:rsid w:val="00DB116B"/>
    <w:rsid w:val="00DB12F0"/>
    <w:rsid w:val="00DB131D"/>
    <w:rsid w:val="00DB1397"/>
    <w:rsid w:val="00DB14EF"/>
    <w:rsid w:val="00DB292A"/>
    <w:rsid w:val="00DB2D78"/>
    <w:rsid w:val="00DB3387"/>
    <w:rsid w:val="00DB3852"/>
    <w:rsid w:val="00DB3D79"/>
    <w:rsid w:val="00DB3F0A"/>
    <w:rsid w:val="00DB3F13"/>
    <w:rsid w:val="00DB4309"/>
    <w:rsid w:val="00DB4363"/>
    <w:rsid w:val="00DB439F"/>
    <w:rsid w:val="00DB4C07"/>
    <w:rsid w:val="00DB4C8F"/>
    <w:rsid w:val="00DB537C"/>
    <w:rsid w:val="00DB5507"/>
    <w:rsid w:val="00DB5A03"/>
    <w:rsid w:val="00DB730D"/>
    <w:rsid w:val="00DB7BCA"/>
    <w:rsid w:val="00DB7BD7"/>
    <w:rsid w:val="00DB7FEC"/>
    <w:rsid w:val="00DC009A"/>
    <w:rsid w:val="00DC032F"/>
    <w:rsid w:val="00DC0A70"/>
    <w:rsid w:val="00DC1185"/>
    <w:rsid w:val="00DC11F3"/>
    <w:rsid w:val="00DC1917"/>
    <w:rsid w:val="00DC1A67"/>
    <w:rsid w:val="00DC1A6C"/>
    <w:rsid w:val="00DC1B46"/>
    <w:rsid w:val="00DC1F8F"/>
    <w:rsid w:val="00DC2025"/>
    <w:rsid w:val="00DC26BF"/>
    <w:rsid w:val="00DC2BCC"/>
    <w:rsid w:val="00DC40EF"/>
    <w:rsid w:val="00DC595F"/>
    <w:rsid w:val="00DC67BA"/>
    <w:rsid w:val="00DC68CF"/>
    <w:rsid w:val="00DC6B7B"/>
    <w:rsid w:val="00DC6F61"/>
    <w:rsid w:val="00DC73D1"/>
    <w:rsid w:val="00DC7EB4"/>
    <w:rsid w:val="00DD0BC0"/>
    <w:rsid w:val="00DD1314"/>
    <w:rsid w:val="00DD1353"/>
    <w:rsid w:val="00DD141A"/>
    <w:rsid w:val="00DD1B1B"/>
    <w:rsid w:val="00DD23EF"/>
    <w:rsid w:val="00DD2560"/>
    <w:rsid w:val="00DD296D"/>
    <w:rsid w:val="00DD2AC6"/>
    <w:rsid w:val="00DD2F89"/>
    <w:rsid w:val="00DD34D0"/>
    <w:rsid w:val="00DD3B2F"/>
    <w:rsid w:val="00DD4596"/>
    <w:rsid w:val="00DD4784"/>
    <w:rsid w:val="00DD4DDA"/>
    <w:rsid w:val="00DD5D8A"/>
    <w:rsid w:val="00DD60DB"/>
    <w:rsid w:val="00DD6114"/>
    <w:rsid w:val="00DD647F"/>
    <w:rsid w:val="00DD6E11"/>
    <w:rsid w:val="00DD6E3D"/>
    <w:rsid w:val="00DD6ED8"/>
    <w:rsid w:val="00DD760D"/>
    <w:rsid w:val="00DD7DBA"/>
    <w:rsid w:val="00DE117E"/>
    <w:rsid w:val="00DE154F"/>
    <w:rsid w:val="00DE175F"/>
    <w:rsid w:val="00DE1BA7"/>
    <w:rsid w:val="00DE1C4E"/>
    <w:rsid w:val="00DE215D"/>
    <w:rsid w:val="00DE2805"/>
    <w:rsid w:val="00DE2E22"/>
    <w:rsid w:val="00DE31AC"/>
    <w:rsid w:val="00DE3221"/>
    <w:rsid w:val="00DE3492"/>
    <w:rsid w:val="00DE3820"/>
    <w:rsid w:val="00DE3C2C"/>
    <w:rsid w:val="00DE4280"/>
    <w:rsid w:val="00DE47F4"/>
    <w:rsid w:val="00DE4A58"/>
    <w:rsid w:val="00DE4C37"/>
    <w:rsid w:val="00DE4DC7"/>
    <w:rsid w:val="00DE5375"/>
    <w:rsid w:val="00DE55B7"/>
    <w:rsid w:val="00DE5EF7"/>
    <w:rsid w:val="00DE606D"/>
    <w:rsid w:val="00DE696A"/>
    <w:rsid w:val="00DE6B3E"/>
    <w:rsid w:val="00DE6F3E"/>
    <w:rsid w:val="00DE72DC"/>
    <w:rsid w:val="00DE7573"/>
    <w:rsid w:val="00DE7593"/>
    <w:rsid w:val="00DF0200"/>
    <w:rsid w:val="00DF044E"/>
    <w:rsid w:val="00DF078A"/>
    <w:rsid w:val="00DF0A4F"/>
    <w:rsid w:val="00DF1760"/>
    <w:rsid w:val="00DF1761"/>
    <w:rsid w:val="00DF1D89"/>
    <w:rsid w:val="00DF1F25"/>
    <w:rsid w:val="00DF1F51"/>
    <w:rsid w:val="00DF2487"/>
    <w:rsid w:val="00DF285F"/>
    <w:rsid w:val="00DF2ADA"/>
    <w:rsid w:val="00DF3696"/>
    <w:rsid w:val="00DF3859"/>
    <w:rsid w:val="00DF3C02"/>
    <w:rsid w:val="00DF3E2D"/>
    <w:rsid w:val="00DF4250"/>
    <w:rsid w:val="00DF4290"/>
    <w:rsid w:val="00DF4878"/>
    <w:rsid w:val="00DF4881"/>
    <w:rsid w:val="00DF58E9"/>
    <w:rsid w:val="00DF5AB5"/>
    <w:rsid w:val="00DF5DEF"/>
    <w:rsid w:val="00DF66B7"/>
    <w:rsid w:val="00DF6BE2"/>
    <w:rsid w:val="00DF75CD"/>
    <w:rsid w:val="00DF79C6"/>
    <w:rsid w:val="00DF7C24"/>
    <w:rsid w:val="00E001A1"/>
    <w:rsid w:val="00E00B81"/>
    <w:rsid w:val="00E00DF9"/>
    <w:rsid w:val="00E01C78"/>
    <w:rsid w:val="00E02524"/>
    <w:rsid w:val="00E02D79"/>
    <w:rsid w:val="00E0301A"/>
    <w:rsid w:val="00E04C93"/>
    <w:rsid w:val="00E04CE1"/>
    <w:rsid w:val="00E051CB"/>
    <w:rsid w:val="00E059BE"/>
    <w:rsid w:val="00E05C55"/>
    <w:rsid w:val="00E05D82"/>
    <w:rsid w:val="00E06373"/>
    <w:rsid w:val="00E0760C"/>
    <w:rsid w:val="00E07855"/>
    <w:rsid w:val="00E07970"/>
    <w:rsid w:val="00E07AD9"/>
    <w:rsid w:val="00E07CD2"/>
    <w:rsid w:val="00E10090"/>
    <w:rsid w:val="00E10520"/>
    <w:rsid w:val="00E10B72"/>
    <w:rsid w:val="00E10D90"/>
    <w:rsid w:val="00E1113A"/>
    <w:rsid w:val="00E117F7"/>
    <w:rsid w:val="00E13361"/>
    <w:rsid w:val="00E13BB9"/>
    <w:rsid w:val="00E144D1"/>
    <w:rsid w:val="00E14613"/>
    <w:rsid w:val="00E1487E"/>
    <w:rsid w:val="00E148DB"/>
    <w:rsid w:val="00E148E1"/>
    <w:rsid w:val="00E14CE1"/>
    <w:rsid w:val="00E15120"/>
    <w:rsid w:val="00E156EE"/>
    <w:rsid w:val="00E157F0"/>
    <w:rsid w:val="00E15ACA"/>
    <w:rsid w:val="00E1602D"/>
    <w:rsid w:val="00E163AA"/>
    <w:rsid w:val="00E16996"/>
    <w:rsid w:val="00E16EE3"/>
    <w:rsid w:val="00E1729F"/>
    <w:rsid w:val="00E1784F"/>
    <w:rsid w:val="00E17EAE"/>
    <w:rsid w:val="00E215E4"/>
    <w:rsid w:val="00E21649"/>
    <w:rsid w:val="00E21978"/>
    <w:rsid w:val="00E21D9C"/>
    <w:rsid w:val="00E22C4A"/>
    <w:rsid w:val="00E22CE4"/>
    <w:rsid w:val="00E2393D"/>
    <w:rsid w:val="00E23C8C"/>
    <w:rsid w:val="00E23EA1"/>
    <w:rsid w:val="00E24446"/>
    <w:rsid w:val="00E2460D"/>
    <w:rsid w:val="00E249B2"/>
    <w:rsid w:val="00E2530A"/>
    <w:rsid w:val="00E2566D"/>
    <w:rsid w:val="00E25AD2"/>
    <w:rsid w:val="00E26EFF"/>
    <w:rsid w:val="00E273D9"/>
    <w:rsid w:val="00E278BE"/>
    <w:rsid w:val="00E27C35"/>
    <w:rsid w:val="00E30484"/>
    <w:rsid w:val="00E30520"/>
    <w:rsid w:val="00E307E7"/>
    <w:rsid w:val="00E30A96"/>
    <w:rsid w:val="00E30F8D"/>
    <w:rsid w:val="00E3165C"/>
    <w:rsid w:val="00E325A9"/>
    <w:rsid w:val="00E32677"/>
    <w:rsid w:val="00E32860"/>
    <w:rsid w:val="00E32D79"/>
    <w:rsid w:val="00E32EFA"/>
    <w:rsid w:val="00E333EC"/>
    <w:rsid w:val="00E33481"/>
    <w:rsid w:val="00E33E49"/>
    <w:rsid w:val="00E34144"/>
    <w:rsid w:val="00E34213"/>
    <w:rsid w:val="00E34ED5"/>
    <w:rsid w:val="00E35047"/>
    <w:rsid w:val="00E35447"/>
    <w:rsid w:val="00E3548A"/>
    <w:rsid w:val="00E35A76"/>
    <w:rsid w:val="00E35D98"/>
    <w:rsid w:val="00E35F3F"/>
    <w:rsid w:val="00E3629B"/>
    <w:rsid w:val="00E36362"/>
    <w:rsid w:val="00E364F3"/>
    <w:rsid w:val="00E36AB9"/>
    <w:rsid w:val="00E36CBA"/>
    <w:rsid w:val="00E370FA"/>
    <w:rsid w:val="00E3758F"/>
    <w:rsid w:val="00E37DE8"/>
    <w:rsid w:val="00E405E3"/>
    <w:rsid w:val="00E40C31"/>
    <w:rsid w:val="00E40DDA"/>
    <w:rsid w:val="00E4107D"/>
    <w:rsid w:val="00E41239"/>
    <w:rsid w:val="00E41635"/>
    <w:rsid w:val="00E41A4C"/>
    <w:rsid w:val="00E41D76"/>
    <w:rsid w:val="00E4218B"/>
    <w:rsid w:val="00E424E2"/>
    <w:rsid w:val="00E42E69"/>
    <w:rsid w:val="00E438BE"/>
    <w:rsid w:val="00E43C68"/>
    <w:rsid w:val="00E43E6C"/>
    <w:rsid w:val="00E449E8"/>
    <w:rsid w:val="00E4654B"/>
    <w:rsid w:val="00E47ACA"/>
    <w:rsid w:val="00E47C87"/>
    <w:rsid w:val="00E50779"/>
    <w:rsid w:val="00E50BF8"/>
    <w:rsid w:val="00E516E8"/>
    <w:rsid w:val="00E51C23"/>
    <w:rsid w:val="00E5278B"/>
    <w:rsid w:val="00E531AD"/>
    <w:rsid w:val="00E535D4"/>
    <w:rsid w:val="00E536CC"/>
    <w:rsid w:val="00E54023"/>
    <w:rsid w:val="00E547C2"/>
    <w:rsid w:val="00E55262"/>
    <w:rsid w:val="00E55E27"/>
    <w:rsid w:val="00E562D9"/>
    <w:rsid w:val="00E57174"/>
    <w:rsid w:val="00E575C3"/>
    <w:rsid w:val="00E57971"/>
    <w:rsid w:val="00E6019B"/>
    <w:rsid w:val="00E61253"/>
    <w:rsid w:val="00E61796"/>
    <w:rsid w:val="00E61C12"/>
    <w:rsid w:val="00E63234"/>
    <w:rsid w:val="00E63450"/>
    <w:rsid w:val="00E63A2B"/>
    <w:rsid w:val="00E64057"/>
    <w:rsid w:val="00E641FB"/>
    <w:rsid w:val="00E64B33"/>
    <w:rsid w:val="00E64FA7"/>
    <w:rsid w:val="00E660A1"/>
    <w:rsid w:val="00E674BB"/>
    <w:rsid w:val="00E67CE5"/>
    <w:rsid w:val="00E700F0"/>
    <w:rsid w:val="00E7032A"/>
    <w:rsid w:val="00E7053E"/>
    <w:rsid w:val="00E70DBF"/>
    <w:rsid w:val="00E71257"/>
    <w:rsid w:val="00E713A5"/>
    <w:rsid w:val="00E71998"/>
    <w:rsid w:val="00E71AD2"/>
    <w:rsid w:val="00E71F3F"/>
    <w:rsid w:val="00E726AF"/>
    <w:rsid w:val="00E735A3"/>
    <w:rsid w:val="00E73AD8"/>
    <w:rsid w:val="00E73AFA"/>
    <w:rsid w:val="00E74531"/>
    <w:rsid w:val="00E7460C"/>
    <w:rsid w:val="00E7462C"/>
    <w:rsid w:val="00E746D5"/>
    <w:rsid w:val="00E74B20"/>
    <w:rsid w:val="00E74CE6"/>
    <w:rsid w:val="00E74D9C"/>
    <w:rsid w:val="00E75187"/>
    <w:rsid w:val="00E75239"/>
    <w:rsid w:val="00E75931"/>
    <w:rsid w:val="00E75DFC"/>
    <w:rsid w:val="00E766D0"/>
    <w:rsid w:val="00E76C33"/>
    <w:rsid w:val="00E772AD"/>
    <w:rsid w:val="00E77AB9"/>
    <w:rsid w:val="00E800A7"/>
    <w:rsid w:val="00E80406"/>
    <w:rsid w:val="00E80672"/>
    <w:rsid w:val="00E80894"/>
    <w:rsid w:val="00E80B3A"/>
    <w:rsid w:val="00E81206"/>
    <w:rsid w:val="00E81AEE"/>
    <w:rsid w:val="00E82329"/>
    <w:rsid w:val="00E82B61"/>
    <w:rsid w:val="00E8318F"/>
    <w:rsid w:val="00E840D3"/>
    <w:rsid w:val="00E84B80"/>
    <w:rsid w:val="00E84E9A"/>
    <w:rsid w:val="00E8566C"/>
    <w:rsid w:val="00E8636F"/>
    <w:rsid w:val="00E86372"/>
    <w:rsid w:val="00E86C49"/>
    <w:rsid w:val="00E8703B"/>
    <w:rsid w:val="00E87128"/>
    <w:rsid w:val="00E8783A"/>
    <w:rsid w:val="00E87AF1"/>
    <w:rsid w:val="00E90001"/>
    <w:rsid w:val="00E901EA"/>
    <w:rsid w:val="00E90323"/>
    <w:rsid w:val="00E9163D"/>
    <w:rsid w:val="00E91A28"/>
    <w:rsid w:val="00E91CE1"/>
    <w:rsid w:val="00E926E6"/>
    <w:rsid w:val="00E932E7"/>
    <w:rsid w:val="00E93522"/>
    <w:rsid w:val="00E937CC"/>
    <w:rsid w:val="00E93B4B"/>
    <w:rsid w:val="00E94046"/>
    <w:rsid w:val="00E9499B"/>
    <w:rsid w:val="00E949E8"/>
    <w:rsid w:val="00E94A2A"/>
    <w:rsid w:val="00E953B1"/>
    <w:rsid w:val="00E957E8"/>
    <w:rsid w:val="00E95C5E"/>
    <w:rsid w:val="00E95FCC"/>
    <w:rsid w:val="00E975E6"/>
    <w:rsid w:val="00E976C7"/>
    <w:rsid w:val="00E977DC"/>
    <w:rsid w:val="00E97C74"/>
    <w:rsid w:val="00E97C8B"/>
    <w:rsid w:val="00E97D14"/>
    <w:rsid w:val="00E97F50"/>
    <w:rsid w:val="00EA01D9"/>
    <w:rsid w:val="00EA025E"/>
    <w:rsid w:val="00EA075A"/>
    <w:rsid w:val="00EA0D5C"/>
    <w:rsid w:val="00EA12F3"/>
    <w:rsid w:val="00EA1AF1"/>
    <w:rsid w:val="00EA1C15"/>
    <w:rsid w:val="00EA211A"/>
    <w:rsid w:val="00EA2C5E"/>
    <w:rsid w:val="00EA2DEA"/>
    <w:rsid w:val="00EA346A"/>
    <w:rsid w:val="00EA3B14"/>
    <w:rsid w:val="00EA4CFB"/>
    <w:rsid w:val="00EA4E16"/>
    <w:rsid w:val="00EA4F94"/>
    <w:rsid w:val="00EA63EE"/>
    <w:rsid w:val="00EA6576"/>
    <w:rsid w:val="00EA677C"/>
    <w:rsid w:val="00EA6843"/>
    <w:rsid w:val="00EA6B55"/>
    <w:rsid w:val="00EA7230"/>
    <w:rsid w:val="00EA7D1B"/>
    <w:rsid w:val="00EA7FE6"/>
    <w:rsid w:val="00EB0266"/>
    <w:rsid w:val="00EB032A"/>
    <w:rsid w:val="00EB03A6"/>
    <w:rsid w:val="00EB0B63"/>
    <w:rsid w:val="00EB0C48"/>
    <w:rsid w:val="00EB10C2"/>
    <w:rsid w:val="00EB1186"/>
    <w:rsid w:val="00EB140C"/>
    <w:rsid w:val="00EB146C"/>
    <w:rsid w:val="00EB15A7"/>
    <w:rsid w:val="00EB1642"/>
    <w:rsid w:val="00EB1A9F"/>
    <w:rsid w:val="00EB224E"/>
    <w:rsid w:val="00EB2394"/>
    <w:rsid w:val="00EB2974"/>
    <w:rsid w:val="00EB2A8D"/>
    <w:rsid w:val="00EB2BFA"/>
    <w:rsid w:val="00EB2D50"/>
    <w:rsid w:val="00EB3A81"/>
    <w:rsid w:val="00EB3F5C"/>
    <w:rsid w:val="00EB40E1"/>
    <w:rsid w:val="00EB4AA2"/>
    <w:rsid w:val="00EB5FBE"/>
    <w:rsid w:val="00EB5FF7"/>
    <w:rsid w:val="00EB602B"/>
    <w:rsid w:val="00EB6B2E"/>
    <w:rsid w:val="00EB779A"/>
    <w:rsid w:val="00EB7D1E"/>
    <w:rsid w:val="00EC0375"/>
    <w:rsid w:val="00EC0599"/>
    <w:rsid w:val="00EC0926"/>
    <w:rsid w:val="00EC12B4"/>
    <w:rsid w:val="00EC1835"/>
    <w:rsid w:val="00EC18DB"/>
    <w:rsid w:val="00EC23FE"/>
    <w:rsid w:val="00EC2564"/>
    <w:rsid w:val="00EC4364"/>
    <w:rsid w:val="00EC4A1E"/>
    <w:rsid w:val="00EC4EBB"/>
    <w:rsid w:val="00EC4F83"/>
    <w:rsid w:val="00EC54E1"/>
    <w:rsid w:val="00EC588A"/>
    <w:rsid w:val="00EC65C2"/>
    <w:rsid w:val="00EC70EC"/>
    <w:rsid w:val="00EC7982"/>
    <w:rsid w:val="00ED1621"/>
    <w:rsid w:val="00ED20CF"/>
    <w:rsid w:val="00ED22ED"/>
    <w:rsid w:val="00ED2820"/>
    <w:rsid w:val="00ED301B"/>
    <w:rsid w:val="00ED3474"/>
    <w:rsid w:val="00ED371C"/>
    <w:rsid w:val="00ED3AAC"/>
    <w:rsid w:val="00ED3C0C"/>
    <w:rsid w:val="00ED48A5"/>
    <w:rsid w:val="00ED4D09"/>
    <w:rsid w:val="00ED563A"/>
    <w:rsid w:val="00ED5D1D"/>
    <w:rsid w:val="00ED7880"/>
    <w:rsid w:val="00EE00B1"/>
    <w:rsid w:val="00EE01B7"/>
    <w:rsid w:val="00EE057C"/>
    <w:rsid w:val="00EE104F"/>
    <w:rsid w:val="00EE1739"/>
    <w:rsid w:val="00EE33A9"/>
    <w:rsid w:val="00EE3F43"/>
    <w:rsid w:val="00EE4043"/>
    <w:rsid w:val="00EE4353"/>
    <w:rsid w:val="00EE493A"/>
    <w:rsid w:val="00EE4AD3"/>
    <w:rsid w:val="00EE515F"/>
    <w:rsid w:val="00EE5545"/>
    <w:rsid w:val="00EE5768"/>
    <w:rsid w:val="00EE5A34"/>
    <w:rsid w:val="00EE5A44"/>
    <w:rsid w:val="00EE5F32"/>
    <w:rsid w:val="00EE6411"/>
    <w:rsid w:val="00EE6B26"/>
    <w:rsid w:val="00EE7A48"/>
    <w:rsid w:val="00EF08A0"/>
    <w:rsid w:val="00EF161F"/>
    <w:rsid w:val="00EF2DDB"/>
    <w:rsid w:val="00EF349D"/>
    <w:rsid w:val="00EF36A6"/>
    <w:rsid w:val="00EF38CC"/>
    <w:rsid w:val="00EF50F4"/>
    <w:rsid w:val="00EF5104"/>
    <w:rsid w:val="00EF5222"/>
    <w:rsid w:val="00EF5CCD"/>
    <w:rsid w:val="00EF5FB5"/>
    <w:rsid w:val="00EF62E0"/>
    <w:rsid w:val="00EF683A"/>
    <w:rsid w:val="00EF7669"/>
    <w:rsid w:val="00F00688"/>
    <w:rsid w:val="00F00C85"/>
    <w:rsid w:val="00F00DC5"/>
    <w:rsid w:val="00F00FB8"/>
    <w:rsid w:val="00F01BDA"/>
    <w:rsid w:val="00F022CE"/>
    <w:rsid w:val="00F02483"/>
    <w:rsid w:val="00F028D7"/>
    <w:rsid w:val="00F0315E"/>
    <w:rsid w:val="00F0373D"/>
    <w:rsid w:val="00F03F93"/>
    <w:rsid w:val="00F0435E"/>
    <w:rsid w:val="00F047C8"/>
    <w:rsid w:val="00F04AE5"/>
    <w:rsid w:val="00F05014"/>
    <w:rsid w:val="00F05B3D"/>
    <w:rsid w:val="00F05CFC"/>
    <w:rsid w:val="00F060C4"/>
    <w:rsid w:val="00F061EE"/>
    <w:rsid w:val="00F061FB"/>
    <w:rsid w:val="00F0671F"/>
    <w:rsid w:val="00F0725E"/>
    <w:rsid w:val="00F0736C"/>
    <w:rsid w:val="00F1004A"/>
    <w:rsid w:val="00F10402"/>
    <w:rsid w:val="00F10547"/>
    <w:rsid w:val="00F10B25"/>
    <w:rsid w:val="00F10E4C"/>
    <w:rsid w:val="00F115B6"/>
    <w:rsid w:val="00F1184C"/>
    <w:rsid w:val="00F118D4"/>
    <w:rsid w:val="00F11AB6"/>
    <w:rsid w:val="00F11B78"/>
    <w:rsid w:val="00F12407"/>
    <w:rsid w:val="00F12C7A"/>
    <w:rsid w:val="00F14188"/>
    <w:rsid w:val="00F148AA"/>
    <w:rsid w:val="00F15979"/>
    <w:rsid w:val="00F15F46"/>
    <w:rsid w:val="00F164E7"/>
    <w:rsid w:val="00F1677F"/>
    <w:rsid w:val="00F16E68"/>
    <w:rsid w:val="00F16FC4"/>
    <w:rsid w:val="00F17401"/>
    <w:rsid w:val="00F17982"/>
    <w:rsid w:val="00F20F55"/>
    <w:rsid w:val="00F20FF8"/>
    <w:rsid w:val="00F212D0"/>
    <w:rsid w:val="00F21AD1"/>
    <w:rsid w:val="00F2210B"/>
    <w:rsid w:val="00F22139"/>
    <w:rsid w:val="00F22C8E"/>
    <w:rsid w:val="00F22FB2"/>
    <w:rsid w:val="00F23EE2"/>
    <w:rsid w:val="00F24252"/>
    <w:rsid w:val="00F24AEB"/>
    <w:rsid w:val="00F24E6C"/>
    <w:rsid w:val="00F255A4"/>
    <w:rsid w:val="00F25CCA"/>
    <w:rsid w:val="00F265B8"/>
    <w:rsid w:val="00F273E8"/>
    <w:rsid w:val="00F274B9"/>
    <w:rsid w:val="00F27CB8"/>
    <w:rsid w:val="00F27D43"/>
    <w:rsid w:val="00F27EE8"/>
    <w:rsid w:val="00F27F3C"/>
    <w:rsid w:val="00F3053A"/>
    <w:rsid w:val="00F308BA"/>
    <w:rsid w:val="00F3165A"/>
    <w:rsid w:val="00F31CEE"/>
    <w:rsid w:val="00F32142"/>
    <w:rsid w:val="00F3239A"/>
    <w:rsid w:val="00F324C8"/>
    <w:rsid w:val="00F32515"/>
    <w:rsid w:val="00F33241"/>
    <w:rsid w:val="00F33421"/>
    <w:rsid w:val="00F33DC9"/>
    <w:rsid w:val="00F3422A"/>
    <w:rsid w:val="00F34886"/>
    <w:rsid w:val="00F34A56"/>
    <w:rsid w:val="00F34B98"/>
    <w:rsid w:val="00F35B58"/>
    <w:rsid w:val="00F375E6"/>
    <w:rsid w:val="00F375E8"/>
    <w:rsid w:val="00F37D00"/>
    <w:rsid w:val="00F400F8"/>
    <w:rsid w:val="00F404E6"/>
    <w:rsid w:val="00F40EFA"/>
    <w:rsid w:val="00F40F01"/>
    <w:rsid w:val="00F410AF"/>
    <w:rsid w:val="00F41457"/>
    <w:rsid w:val="00F4179C"/>
    <w:rsid w:val="00F41BE0"/>
    <w:rsid w:val="00F41C16"/>
    <w:rsid w:val="00F41C18"/>
    <w:rsid w:val="00F43101"/>
    <w:rsid w:val="00F4337C"/>
    <w:rsid w:val="00F44517"/>
    <w:rsid w:val="00F44C19"/>
    <w:rsid w:val="00F44C3A"/>
    <w:rsid w:val="00F46005"/>
    <w:rsid w:val="00F460E9"/>
    <w:rsid w:val="00F462F5"/>
    <w:rsid w:val="00F468D6"/>
    <w:rsid w:val="00F46E1D"/>
    <w:rsid w:val="00F474FD"/>
    <w:rsid w:val="00F47695"/>
    <w:rsid w:val="00F47CD2"/>
    <w:rsid w:val="00F506C9"/>
    <w:rsid w:val="00F50721"/>
    <w:rsid w:val="00F508A5"/>
    <w:rsid w:val="00F50D0A"/>
    <w:rsid w:val="00F51881"/>
    <w:rsid w:val="00F5204E"/>
    <w:rsid w:val="00F520F4"/>
    <w:rsid w:val="00F52812"/>
    <w:rsid w:val="00F52F01"/>
    <w:rsid w:val="00F531C4"/>
    <w:rsid w:val="00F53534"/>
    <w:rsid w:val="00F53CBD"/>
    <w:rsid w:val="00F53CF8"/>
    <w:rsid w:val="00F53F23"/>
    <w:rsid w:val="00F54AC6"/>
    <w:rsid w:val="00F5501D"/>
    <w:rsid w:val="00F55023"/>
    <w:rsid w:val="00F550B7"/>
    <w:rsid w:val="00F55128"/>
    <w:rsid w:val="00F55F65"/>
    <w:rsid w:val="00F562B9"/>
    <w:rsid w:val="00F5664E"/>
    <w:rsid w:val="00F56674"/>
    <w:rsid w:val="00F56677"/>
    <w:rsid w:val="00F5696F"/>
    <w:rsid w:val="00F57798"/>
    <w:rsid w:val="00F60B71"/>
    <w:rsid w:val="00F60DF2"/>
    <w:rsid w:val="00F60F56"/>
    <w:rsid w:val="00F61316"/>
    <w:rsid w:val="00F6150F"/>
    <w:rsid w:val="00F63485"/>
    <w:rsid w:val="00F63ECD"/>
    <w:rsid w:val="00F63FCC"/>
    <w:rsid w:val="00F643C7"/>
    <w:rsid w:val="00F647C7"/>
    <w:rsid w:val="00F6502E"/>
    <w:rsid w:val="00F65EA5"/>
    <w:rsid w:val="00F66371"/>
    <w:rsid w:val="00F67D26"/>
    <w:rsid w:val="00F7019E"/>
    <w:rsid w:val="00F711BE"/>
    <w:rsid w:val="00F71728"/>
    <w:rsid w:val="00F71B01"/>
    <w:rsid w:val="00F71C77"/>
    <w:rsid w:val="00F72143"/>
    <w:rsid w:val="00F7223F"/>
    <w:rsid w:val="00F72598"/>
    <w:rsid w:val="00F7323C"/>
    <w:rsid w:val="00F732A8"/>
    <w:rsid w:val="00F733C5"/>
    <w:rsid w:val="00F733CA"/>
    <w:rsid w:val="00F7344E"/>
    <w:rsid w:val="00F73AFC"/>
    <w:rsid w:val="00F73F17"/>
    <w:rsid w:val="00F7413C"/>
    <w:rsid w:val="00F755A5"/>
    <w:rsid w:val="00F75AD7"/>
    <w:rsid w:val="00F75E1D"/>
    <w:rsid w:val="00F75E8E"/>
    <w:rsid w:val="00F76E79"/>
    <w:rsid w:val="00F776B3"/>
    <w:rsid w:val="00F778CD"/>
    <w:rsid w:val="00F77B52"/>
    <w:rsid w:val="00F81EDC"/>
    <w:rsid w:val="00F821AA"/>
    <w:rsid w:val="00F82701"/>
    <w:rsid w:val="00F828ED"/>
    <w:rsid w:val="00F82BC9"/>
    <w:rsid w:val="00F832CE"/>
    <w:rsid w:val="00F833F1"/>
    <w:rsid w:val="00F83E49"/>
    <w:rsid w:val="00F84108"/>
    <w:rsid w:val="00F8413A"/>
    <w:rsid w:val="00F846E5"/>
    <w:rsid w:val="00F848A8"/>
    <w:rsid w:val="00F85CCA"/>
    <w:rsid w:val="00F865E3"/>
    <w:rsid w:val="00F86B71"/>
    <w:rsid w:val="00F8707A"/>
    <w:rsid w:val="00F87263"/>
    <w:rsid w:val="00F873D2"/>
    <w:rsid w:val="00F8769A"/>
    <w:rsid w:val="00F900FF"/>
    <w:rsid w:val="00F90CC9"/>
    <w:rsid w:val="00F91456"/>
    <w:rsid w:val="00F91CA0"/>
    <w:rsid w:val="00F93A15"/>
    <w:rsid w:val="00F93A30"/>
    <w:rsid w:val="00F93D34"/>
    <w:rsid w:val="00F94A21"/>
    <w:rsid w:val="00F94A57"/>
    <w:rsid w:val="00F95730"/>
    <w:rsid w:val="00F958FA"/>
    <w:rsid w:val="00F95AB6"/>
    <w:rsid w:val="00F9767D"/>
    <w:rsid w:val="00F97B3F"/>
    <w:rsid w:val="00F97EFB"/>
    <w:rsid w:val="00F97F9B"/>
    <w:rsid w:val="00FA013C"/>
    <w:rsid w:val="00FA0630"/>
    <w:rsid w:val="00FA1AEE"/>
    <w:rsid w:val="00FA2219"/>
    <w:rsid w:val="00FA261A"/>
    <w:rsid w:val="00FA2958"/>
    <w:rsid w:val="00FA2E62"/>
    <w:rsid w:val="00FA3100"/>
    <w:rsid w:val="00FA3593"/>
    <w:rsid w:val="00FA57CC"/>
    <w:rsid w:val="00FA5DC3"/>
    <w:rsid w:val="00FA6362"/>
    <w:rsid w:val="00FA6580"/>
    <w:rsid w:val="00FA6742"/>
    <w:rsid w:val="00FA698B"/>
    <w:rsid w:val="00FA6B2A"/>
    <w:rsid w:val="00FA6F56"/>
    <w:rsid w:val="00FA76DB"/>
    <w:rsid w:val="00FB0235"/>
    <w:rsid w:val="00FB07FC"/>
    <w:rsid w:val="00FB1788"/>
    <w:rsid w:val="00FB1A8A"/>
    <w:rsid w:val="00FB1F2C"/>
    <w:rsid w:val="00FB27D7"/>
    <w:rsid w:val="00FB3007"/>
    <w:rsid w:val="00FB3360"/>
    <w:rsid w:val="00FB3948"/>
    <w:rsid w:val="00FB3A86"/>
    <w:rsid w:val="00FB3FDF"/>
    <w:rsid w:val="00FB47C2"/>
    <w:rsid w:val="00FB4D4D"/>
    <w:rsid w:val="00FB4DA2"/>
    <w:rsid w:val="00FB4F15"/>
    <w:rsid w:val="00FB5119"/>
    <w:rsid w:val="00FB5A79"/>
    <w:rsid w:val="00FB618A"/>
    <w:rsid w:val="00FB6217"/>
    <w:rsid w:val="00FB65C0"/>
    <w:rsid w:val="00FB6AD6"/>
    <w:rsid w:val="00FB6B49"/>
    <w:rsid w:val="00FB6E3C"/>
    <w:rsid w:val="00FC1C6C"/>
    <w:rsid w:val="00FC2189"/>
    <w:rsid w:val="00FC2BF9"/>
    <w:rsid w:val="00FC3D4A"/>
    <w:rsid w:val="00FC414A"/>
    <w:rsid w:val="00FC427D"/>
    <w:rsid w:val="00FC4517"/>
    <w:rsid w:val="00FC451D"/>
    <w:rsid w:val="00FC49D6"/>
    <w:rsid w:val="00FC5282"/>
    <w:rsid w:val="00FC55C5"/>
    <w:rsid w:val="00FC5694"/>
    <w:rsid w:val="00FC594B"/>
    <w:rsid w:val="00FC6461"/>
    <w:rsid w:val="00FC74C4"/>
    <w:rsid w:val="00FC75C2"/>
    <w:rsid w:val="00FC7B1E"/>
    <w:rsid w:val="00FD0306"/>
    <w:rsid w:val="00FD16CE"/>
    <w:rsid w:val="00FD176B"/>
    <w:rsid w:val="00FD176E"/>
    <w:rsid w:val="00FD1D8A"/>
    <w:rsid w:val="00FD2275"/>
    <w:rsid w:val="00FD2AEF"/>
    <w:rsid w:val="00FD2D2F"/>
    <w:rsid w:val="00FD2E92"/>
    <w:rsid w:val="00FD2F25"/>
    <w:rsid w:val="00FD2FDB"/>
    <w:rsid w:val="00FD39CB"/>
    <w:rsid w:val="00FD3FAB"/>
    <w:rsid w:val="00FD42C9"/>
    <w:rsid w:val="00FD4ABD"/>
    <w:rsid w:val="00FD4DCC"/>
    <w:rsid w:val="00FD574E"/>
    <w:rsid w:val="00FD6700"/>
    <w:rsid w:val="00FD6799"/>
    <w:rsid w:val="00FD6E03"/>
    <w:rsid w:val="00FD7530"/>
    <w:rsid w:val="00FE019F"/>
    <w:rsid w:val="00FE0953"/>
    <w:rsid w:val="00FE0CA9"/>
    <w:rsid w:val="00FE0DD5"/>
    <w:rsid w:val="00FE17C3"/>
    <w:rsid w:val="00FE2286"/>
    <w:rsid w:val="00FE2BD9"/>
    <w:rsid w:val="00FE2EBA"/>
    <w:rsid w:val="00FE3089"/>
    <w:rsid w:val="00FE3718"/>
    <w:rsid w:val="00FE445E"/>
    <w:rsid w:val="00FE4628"/>
    <w:rsid w:val="00FE56D3"/>
    <w:rsid w:val="00FE5CB0"/>
    <w:rsid w:val="00FE5F89"/>
    <w:rsid w:val="00FE6374"/>
    <w:rsid w:val="00FE6505"/>
    <w:rsid w:val="00FE6545"/>
    <w:rsid w:val="00FE6B6D"/>
    <w:rsid w:val="00FE7398"/>
    <w:rsid w:val="00FE7E6F"/>
    <w:rsid w:val="00FF048F"/>
    <w:rsid w:val="00FF0D84"/>
    <w:rsid w:val="00FF0FB8"/>
    <w:rsid w:val="00FF1E94"/>
    <w:rsid w:val="00FF2355"/>
    <w:rsid w:val="00FF2428"/>
    <w:rsid w:val="00FF28B0"/>
    <w:rsid w:val="00FF2B53"/>
    <w:rsid w:val="00FF33BF"/>
    <w:rsid w:val="00FF362A"/>
    <w:rsid w:val="00FF4415"/>
    <w:rsid w:val="00FF44FC"/>
    <w:rsid w:val="00FF4BF4"/>
    <w:rsid w:val="00FF5017"/>
    <w:rsid w:val="00FF505F"/>
    <w:rsid w:val="00FF5131"/>
    <w:rsid w:val="00FF5AA2"/>
    <w:rsid w:val="00FF5CCF"/>
    <w:rsid w:val="00FF5D2E"/>
    <w:rsid w:val="00FF60C8"/>
    <w:rsid w:val="00FF6410"/>
    <w:rsid w:val="00FF69E0"/>
    <w:rsid w:val="00FF74E3"/>
    <w:rsid w:val="00FF7E19"/>
    <w:rsid w:val="4BD28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1674A"/>
  <w15:docId w15:val="{FD448E0F-87B2-4479-85E8-B74F8CE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3B58"/>
    <w:pPr>
      <w:spacing w:after="0" w:line="240" w:lineRule="auto"/>
    </w:pPr>
    <w:rPr>
      <w:rFonts w:ascii="Times New Roman" w:eastAsia="Times New Roman" w:hAnsi="Times New Roman" w:cs="Times New Roman"/>
      <w:sz w:val="24"/>
      <w:szCs w:val="24"/>
      <w:lang w:val="en-US"/>
    </w:rPr>
  </w:style>
  <w:style w:type="paragraph" w:styleId="Heading1">
    <w:name w:val="heading 1"/>
    <w:aliases w:val="Module Name,Section,App1,1,section,heading 1.1,h1,L1,dd heading 1,dh1,SITA,H1,Part,H11,H12,H111,H13,H112,tchead,12 Heading 1,Main heading,Heading 10,Header1,level 1,Level 1 Head,123,section break,Header 1,PIM 1,Head,Appendix 1,II+,I,Subhead,l1"/>
    <w:basedOn w:val="Normal"/>
    <w:next w:val="Normal"/>
    <w:link w:val="Heading1Char"/>
    <w:autoRedefine/>
    <w:uiPriority w:val="9"/>
    <w:qFormat/>
    <w:rsid w:val="00414D4A"/>
    <w:pPr>
      <w:keepNext/>
      <w:keepLines/>
      <w:numPr>
        <w:numId w:val="1"/>
      </w:numPr>
      <w:spacing w:before="100" w:beforeAutospacing="1"/>
      <w:outlineLvl w:val="0"/>
    </w:pPr>
    <w:rPr>
      <w:rFonts w:eastAsiaTheme="majorEastAsia" w:cstheme="majorBidi"/>
      <w:b/>
      <w:sz w:val="28"/>
      <w:szCs w:val="32"/>
    </w:rPr>
  </w:style>
  <w:style w:type="paragraph" w:styleId="Heading2">
    <w:name w:val="heading 2"/>
    <w:aliases w:val="H2,2,Sub-heading,sl2,h2,Section 1.1,1.1 Heading 2,Headinnormalg 2,Module Subheading,SubPara,Chapter,1.Seite,subheading,Subheading,A,A.B.C.,Header 2,l2,Prophead 2,H2-Heading 2,Header2,list2,Lettered Heading 1,Sub Heading,Section 2.1,L2,dh2,PIM"/>
    <w:basedOn w:val="Normal"/>
    <w:next w:val="Normal"/>
    <w:link w:val="Heading2Char"/>
    <w:autoRedefine/>
    <w:unhideWhenUsed/>
    <w:qFormat/>
    <w:rsid w:val="00E34ED5"/>
    <w:pPr>
      <w:keepNext/>
      <w:keepLines/>
      <w:numPr>
        <w:ilvl w:val="1"/>
        <w:numId w:val="1"/>
      </w:numPr>
      <w:spacing w:before="120" w:after="120" w:line="360" w:lineRule="auto"/>
      <w:outlineLvl w:val="1"/>
    </w:pPr>
    <w:rPr>
      <w:rFonts w:eastAsiaTheme="majorEastAsia" w:cstheme="majorBidi"/>
      <w:b/>
      <w:color w:val="000000" w:themeColor="text1"/>
      <w:sz w:val="28"/>
      <w:szCs w:val="28"/>
    </w:rPr>
  </w:style>
  <w:style w:type="paragraph" w:styleId="Heading3">
    <w:name w:val="heading 3"/>
    <w:aliases w:val="Use Case Name,H3,3,Paragraph,Section 1.1.1,Sub2Para,Annotationen,h3,3heading,12 Heading 3,RFP Heading 3,Task,Tsk,Criterion,RFP H3 - Q,RFI H3 (Q),L3,dd heading 3,dh3,sub-sub,3 bullet,b,subhead,1.,Subhead B,Side Heading,Label,2nd Level Head,Map"/>
    <w:basedOn w:val="Normal"/>
    <w:next w:val="Normal"/>
    <w:link w:val="Heading3Char"/>
    <w:autoRedefine/>
    <w:unhideWhenUsed/>
    <w:qFormat/>
    <w:rsid w:val="004F52DC"/>
    <w:pPr>
      <w:keepNext/>
      <w:keepLines/>
      <w:numPr>
        <w:ilvl w:val="2"/>
        <w:numId w:val="1"/>
      </w:numPr>
      <w:spacing w:before="120" w:after="120" w:line="360" w:lineRule="auto"/>
      <w:outlineLvl w:val="2"/>
    </w:pPr>
    <w:rPr>
      <w:rFonts w:eastAsiaTheme="majorEastAsia" w:cstheme="majorBidi"/>
      <w:b/>
      <w:color w:val="000000" w:themeColor="text1"/>
      <w:sz w:val="28"/>
      <w:lang w:val="en-GB"/>
    </w:rPr>
  </w:style>
  <w:style w:type="paragraph" w:styleId="Heading4">
    <w:name w:val="heading 4"/>
    <w:aliases w:val="h4,4,Sub-paragraph,H4,Heading3.5,BFs,Scnr,Subsection,a.,Subhead C,4heading,Map Title,Use Case Subheading,rxhd5,h4 sub sub heading,h41,41,Sub-paragraph1,H41,BFs1,Scnr1,Heading3.51,Subhead C1,a.1,Sub-paragraph2,h42,42,Sub-paragraph3,rh1,Para4,d"/>
    <w:basedOn w:val="Normal"/>
    <w:next w:val="Normal"/>
    <w:link w:val="Heading4Char"/>
    <w:unhideWhenUsed/>
    <w:qFormat/>
    <w:rsid w:val="00023DE4"/>
    <w:pPr>
      <w:keepNext/>
      <w:keepLines/>
      <w:numPr>
        <w:ilvl w:val="3"/>
        <w:numId w:val="1"/>
      </w:numPr>
      <w:spacing w:before="120" w:after="120" w:line="264" w:lineRule="auto"/>
      <w:outlineLvl w:val="3"/>
    </w:pPr>
    <w:rPr>
      <w:rFonts w:eastAsiaTheme="majorEastAsia" w:cstheme="majorBidi"/>
      <w:szCs w:val="22"/>
      <w:lang w:val="en-GB"/>
    </w:rPr>
  </w:style>
  <w:style w:type="paragraph" w:styleId="Heading5">
    <w:name w:val="heading 5"/>
    <w:basedOn w:val="Normal"/>
    <w:next w:val="Normal"/>
    <w:link w:val="Heading5Char"/>
    <w:unhideWhenUsed/>
    <w:qFormat/>
    <w:rsid w:val="00023DE4"/>
    <w:pPr>
      <w:keepNext/>
      <w:keepLines/>
      <w:numPr>
        <w:ilvl w:val="4"/>
        <w:numId w:val="1"/>
      </w:numPr>
      <w:spacing w:before="120" w:after="120" w:line="264" w:lineRule="auto"/>
      <w:outlineLvl w:val="4"/>
    </w:pPr>
    <w:rPr>
      <w:rFonts w:eastAsiaTheme="majorEastAsia" w:cstheme="majorBidi"/>
      <w:szCs w:val="22"/>
      <w:lang w:val="en-GB"/>
    </w:rPr>
  </w:style>
  <w:style w:type="paragraph" w:styleId="Heading6">
    <w:name w:val="heading 6"/>
    <w:basedOn w:val="Normal"/>
    <w:next w:val="Normal"/>
    <w:link w:val="Heading6Char"/>
    <w:uiPriority w:val="9"/>
    <w:semiHidden/>
    <w:unhideWhenUsed/>
    <w:qFormat/>
    <w:rsid w:val="00023DE4"/>
    <w:pPr>
      <w:keepNext/>
      <w:keepLines/>
      <w:numPr>
        <w:ilvl w:val="5"/>
        <w:numId w:val="1"/>
      </w:numPr>
      <w:spacing w:before="40" w:line="264" w:lineRule="auto"/>
      <w:outlineLvl w:val="5"/>
    </w:pPr>
    <w:rPr>
      <w:rFonts w:asciiTheme="majorHAnsi" w:eastAsiaTheme="majorEastAsia" w:hAnsiTheme="majorHAnsi" w:cstheme="majorBidi"/>
      <w:i/>
      <w:iCs/>
      <w:color w:val="1F497D" w:themeColor="text2"/>
      <w:sz w:val="21"/>
      <w:szCs w:val="21"/>
      <w:lang w:val="en-GB"/>
    </w:rPr>
  </w:style>
  <w:style w:type="paragraph" w:styleId="Heading7">
    <w:name w:val="heading 7"/>
    <w:basedOn w:val="Normal"/>
    <w:next w:val="Normal"/>
    <w:link w:val="Heading7Char"/>
    <w:uiPriority w:val="9"/>
    <w:semiHidden/>
    <w:unhideWhenUsed/>
    <w:qFormat/>
    <w:rsid w:val="00023DE4"/>
    <w:pPr>
      <w:keepNext/>
      <w:keepLines/>
      <w:numPr>
        <w:ilvl w:val="6"/>
        <w:numId w:val="1"/>
      </w:numPr>
      <w:spacing w:before="40" w:line="264" w:lineRule="auto"/>
      <w:outlineLvl w:val="6"/>
    </w:pPr>
    <w:rPr>
      <w:rFonts w:asciiTheme="majorHAnsi" w:eastAsiaTheme="majorEastAsia" w:hAnsiTheme="majorHAnsi" w:cstheme="majorBidi"/>
      <w:i/>
      <w:iCs/>
      <w:color w:val="244061" w:themeColor="accent1" w:themeShade="80"/>
      <w:sz w:val="21"/>
      <w:szCs w:val="21"/>
      <w:lang w:val="en-GB"/>
    </w:rPr>
  </w:style>
  <w:style w:type="paragraph" w:styleId="Heading8">
    <w:name w:val="heading 8"/>
    <w:basedOn w:val="Normal"/>
    <w:next w:val="Normal"/>
    <w:link w:val="Heading8Char"/>
    <w:uiPriority w:val="9"/>
    <w:semiHidden/>
    <w:unhideWhenUsed/>
    <w:qFormat/>
    <w:rsid w:val="00023DE4"/>
    <w:pPr>
      <w:keepNext/>
      <w:keepLines/>
      <w:numPr>
        <w:ilvl w:val="7"/>
        <w:numId w:val="1"/>
      </w:numPr>
      <w:spacing w:before="40" w:line="264" w:lineRule="auto"/>
      <w:outlineLvl w:val="7"/>
    </w:pPr>
    <w:rPr>
      <w:rFonts w:asciiTheme="majorHAnsi" w:eastAsiaTheme="majorEastAsia" w:hAnsiTheme="majorHAnsi" w:cstheme="majorBidi"/>
      <w:b/>
      <w:bCs/>
      <w:color w:val="1F497D" w:themeColor="text2"/>
      <w:szCs w:val="20"/>
      <w:lang w:val="en-GB"/>
    </w:rPr>
  </w:style>
  <w:style w:type="paragraph" w:styleId="Heading9">
    <w:name w:val="heading 9"/>
    <w:basedOn w:val="Normal"/>
    <w:next w:val="Normal"/>
    <w:link w:val="Heading9Char"/>
    <w:uiPriority w:val="9"/>
    <w:semiHidden/>
    <w:unhideWhenUsed/>
    <w:qFormat/>
    <w:rsid w:val="00023DE4"/>
    <w:pPr>
      <w:keepNext/>
      <w:keepLines/>
      <w:numPr>
        <w:ilvl w:val="8"/>
        <w:numId w:val="1"/>
      </w:numPr>
      <w:spacing w:before="40" w:line="264" w:lineRule="auto"/>
      <w:outlineLvl w:val="8"/>
    </w:pPr>
    <w:rPr>
      <w:rFonts w:asciiTheme="majorHAnsi" w:eastAsiaTheme="majorEastAsia" w:hAnsiTheme="majorHAnsi" w:cstheme="majorBidi"/>
      <w:b/>
      <w:bCs/>
      <w:i/>
      <w:iCs/>
      <w:color w:val="1F497D" w:themeColor="text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ule Name Char,Section Char,App1 Char,1 Char,section Char,heading 1.1 Char,h1 Char,L1 Char,dd heading 1 Char,dh1 Char,SITA Char,H1 Char,Part Char,H11 Char,H12 Char,H111 Char,H13 Char,H112 Char,tchead Char,12 Heading 1 Char,Header1 Char"/>
    <w:basedOn w:val="DefaultParagraphFont"/>
    <w:link w:val="Heading1"/>
    <w:uiPriority w:val="9"/>
    <w:rsid w:val="00414D4A"/>
    <w:rPr>
      <w:rFonts w:ascii="Times New Roman" w:eastAsiaTheme="majorEastAsia" w:hAnsi="Times New Roman" w:cstheme="majorBidi"/>
      <w:b/>
      <w:sz w:val="28"/>
      <w:szCs w:val="32"/>
      <w:lang w:val="en-US"/>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basedOn w:val="DefaultParagraphFont"/>
    <w:link w:val="Heading2"/>
    <w:rsid w:val="00E34ED5"/>
    <w:rPr>
      <w:rFonts w:ascii="Times New Roman" w:eastAsiaTheme="majorEastAsia" w:hAnsi="Times New Roman" w:cstheme="majorBidi"/>
      <w:b/>
      <w:color w:val="000000" w:themeColor="text1"/>
      <w:sz w:val="28"/>
      <w:szCs w:val="28"/>
      <w:lang w:val="en-US"/>
    </w:rPr>
  </w:style>
  <w:style w:type="character" w:customStyle="1" w:styleId="Heading3Char">
    <w:name w:val="Heading 3 Char"/>
    <w:aliases w:val="Use Case Name Char,H3 Char,3 Char,Paragraph Char,Section 1.1.1 Char,Sub2Para Char,Annotationen Char,h3 Char,3heading Char,12 Heading 3 Char,RFP Heading 3 Char,Task Char,Tsk Char,Criterion Char,RFP H3 - Q Char,RFI H3 (Q) Char,L3 Char"/>
    <w:basedOn w:val="DefaultParagraphFont"/>
    <w:link w:val="Heading3"/>
    <w:rsid w:val="004F52DC"/>
    <w:rPr>
      <w:rFonts w:ascii="Times New Roman" w:eastAsiaTheme="majorEastAsia" w:hAnsi="Times New Roman" w:cstheme="majorBidi"/>
      <w:b/>
      <w:color w:val="000000" w:themeColor="text1"/>
      <w:sz w:val="28"/>
      <w:szCs w:val="24"/>
    </w:rPr>
  </w:style>
  <w:style w:type="character" w:customStyle="1" w:styleId="Heading4Char">
    <w:name w:val="Heading 4 Char"/>
    <w:aliases w:val="h4 Char,4 Char,Sub-paragraph Char,H4 Char,Heading3.5 Char,BFs Char,Scnr Char,Subsection Char,a. Char,Subhead C Char,4heading Char,Map Title Char,Use Case Subheading Char,rxhd5 Char,h4 sub sub heading Char,h41 Char,41 Char,H41 Char,42 Char"/>
    <w:basedOn w:val="DefaultParagraphFont"/>
    <w:link w:val="Heading4"/>
    <w:rsid w:val="00023DE4"/>
    <w:rPr>
      <w:rFonts w:ascii="Times New Roman" w:eastAsiaTheme="majorEastAsia" w:hAnsi="Times New Roman" w:cstheme="majorBidi"/>
      <w:sz w:val="24"/>
    </w:rPr>
  </w:style>
  <w:style w:type="character" w:customStyle="1" w:styleId="Heading5Char">
    <w:name w:val="Heading 5 Char"/>
    <w:basedOn w:val="DefaultParagraphFont"/>
    <w:link w:val="Heading5"/>
    <w:rsid w:val="00023DE4"/>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023DE4"/>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23DE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23DE4"/>
    <w:rPr>
      <w:rFonts w:asciiTheme="majorHAnsi" w:eastAsiaTheme="majorEastAsia" w:hAnsiTheme="majorHAnsi" w:cstheme="majorBidi"/>
      <w:b/>
      <w:bCs/>
      <w:color w:val="1F497D" w:themeColor="text2"/>
      <w:sz w:val="24"/>
      <w:szCs w:val="20"/>
    </w:rPr>
  </w:style>
  <w:style w:type="character" w:customStyle="1" w:styleId="Heading9Char">
    <w:name w:val="Heading 9 Char"/>
    <w:basedOn w:val="DefaultParagraphFont"/>
    <w:link w:val="Heading9"/>
    <w:uiPriority w:val="9"/>
    <w:semiHidden/>
    <w:rsid w:val="00023DE4"/>
    <w:rPr>
      <w:rFonts w:asciiTheme="majorHAnsi" w:eastAsiaTheme="majorEastAsia" w:hAnsiTheme="majorHAnsi" w:cstheme="majorBidi"/>
      <w:b/>
      <w:bCs/>
      <w:i/>
      <w:iCs/>
      <w:color w:val="1F497D" w:themeColor="text2"/>
      <w:sz w:val="24"/>
      <w:szCs w:val="20"/>
    </w:rPr>
  </w:style>
  <w:style w:type="paragraph" w:styleId="TOC1">
    <w:name w:val="toc 1"/>
    <w:next w:val="Normal"/>
    <w:uiPriority w:val="39"/>
    <w:unhideWhenUsed/>
    <w:rsid w:val="00F05CFC"/>
    <w:pPr>
      <w:tabs>
        <w:tab w:val="left" w:pos="426"/>
        <w:tab w:val="right" w:leader="dot" w:pos="9016"/>
      </w:tabs>
      <w:spacing w:before="240" w:after="240" w:line="240" w:lineRule="auto"/>
      <w:contextualSpacing/>
      <w:jc w:val="both"/>
    </w:pPr>
    <w:rPr>
      <w:rFonts w:ascii="Times New Roman" w:eastAsia="Times New Roman" w:hAnsi="Times New Roman" w:cs="Times New Roman"/>
      <w:b/>
      <w:noProof/>
      <w:sz w:val="24"/>
      <w:szCs w:val="24"/>
      <w:lang w:val="en-US"/>
    </w:rPr>
  </w:style>
  <w:style w:type="paragraph" w:styleId="TOC2">
    <w:name w:val="toc 2"/>
    <w:next w:val="Normal"/>
    <w:uiPriority w:val="39"/>
    <w:unhideWhenUsed/>
    <w:rsid w:val="00F05CFC"/>
    <w:pPr>
      <w:tabs>
        <w:tab w:val="left" w:pos="567"/>
        <w:tab w:val="right" w:leader="dot" w:pos="9016"/>
      </w:tabs>
      <w:spacing w:before="120" w:after="120" w:line="240" w:lineRule="auto"/>
      <w:contextualSpacing/>
      <w:jc w:val="both"/>
    </w:pPr>
    <w:rPr>
      <w:rFonts w:ascii="Times New Roman" w:eastAsia="Times New Roman" w:hAnsi="Times New Roman" w:cs="Times New Roman"/>
      <w:b/>
      <w:i/>
      <w:noProof/>
      <w:sz w:val="24"/>
      <w:szCs w:val="24"/>
      <w:lang w:val="en-US"/>
    </w:rPr>
  </w:style>
  <w:style w:type="character" w:styleId="Hyperlink">
    <w:name w:val="Hyperlink"/>
    <w:uiPriority w:val="99"/>
    <w:rsid w:val="00F05CFC"/>
    <w:rPr>
      <w:color w:val="0000FF"/>
      <w:u w:val="single"/>
    </w:rPr>
  </w:style>
  <w:style w:type="paragraph" w:styleId="TOC3">
    <w:name w:val="toc 3"/>
    <w:next w:val="Normal"/>
    <w:uiPriority w:val="39"/>
    <w:unhideWhenUsed/>
    <w:rsid w:val="00F05CFC"/>
    <w:pPr>
      <w:tabs>
        <w:tab w:val="left" w:pos="1440"/>
        <w:tab w:val="right" w:leader="dot" w:pos="9016"/>
      </w:tabs>
      <w:spacing w:before="60" w:after="60" w:line="240" w:lineRule="auto"/>
      <w:ind w:left="1418" w:hanging="851"/>
      <w:contextualSpacing/>
      <w:jc w:val="both"/>
    </w:pPr>
    <w:rPr>
      <w:rFonts w:ascii="Times New Roman" w:eastAsia="Times New Roman" w:hAnsi="Times New Roman" w:cs="Times New Roman"/>
      <w:iCs/>
      <w:noProof/>
      <w:sz w:val="24"/>
      <w:szCs w:val="24"/>
      <w:lang w:val="en-US"/>
    </w:rPr>
  </w:style>
  <w:style w:type="paragraph" w:customStyle="1" w:styleId="cheading1">
    <w:name w:val="c.heading 1"/>
    <w:qFormat/>
    <w:rsid w:val="00F05CFC"/>
    <w:pPr>
      <w:tabs>
        <w:tab w:val="num" w:pos="720"/>
      </w:tabs>
      <w:spacing w:before="240" w:after="240" w:line="240" w:lineRule="auto"/>
      <w:ind w:left="720" w:hanging="360"/>
      <w:contextualSpacing/>
      <w:outlineLvl w:val="0"/>
    </w:pPr>
    <w:rPr>
      <w:rFonts w:ascii="Times New Roman" w:eastAsia="Times New Roman" w:hAnsi="Times New Roman" w:cs="Times New Roman"/>
      <w:b/>
      <w:sz w:val="28"/>
      <w:szCs w:val="28"/>
      <w:lang w:val="en-US"/>
    </w:rPr>
  </w:style>
  <w:style w:type="paragraph" w:customStyle="1" w:styleId="cheading2">
    <w:name w:val="c.heading 2"/>
    <w:next w:val="Normalc"/>
    <w:qFormat/>
    <w:rsid w:val="00F05CFC"/>
    <w:pPr>
      <w:tabs>
        <w:tab w:val="num" w:pos="1680"/>
      </w:tabs>
      <w:spacing w:before="240" w:after="240" w:line="240" w:lineRule="auto"/>
      <w:ind w:left="936" w:hanging="936"/>
      <w:contextualSpacing/>
      <w:outlineLvl w:val="1"/>
    </w:pPr>
    <w:rPr>
      <w:rFonts w:ascii="Times New Roman" w:eastAsia="Times New Roman" w:hAnsi="Times New Roman" w:cs="Times New Roman"/>
      <w:b/>
      <w:sz w:val="28"/>
      <w:szCs w:val="26"/>
      <w:lang w:val="en-US"/>
    </w:rPr>
  </w:style>
  <w:style w:type="paragraph" w:customStyle="1" w:styleId="Normalc">
    <w:name w:val="Normal.c"/>
    <w:qFormat/>
    <w:rsid w:val="00F05CFC"/>
    <w:pPr>
      <w:spacing w:after="0" w:line="240" w:lineRule="auto"/>
      <w:jc w:val="both"/>
    </w:pPr>
    <w:rPr>
      <w:rFonts w:ascii="Times New Roman" w:eastAsia="Times New Roman" w:hAnsi="Times New Roman" w:cs="Times New Roman"/>
      <w:sz w:val="24"/>
      <w:szCs w:val="24"/>
      <w:lang w:val="en-AU" w:eastAsia="en-AU"/>
    </w:rPr>
  </w:style>
  <w:style w:type="paragraph" w:customStyle="1" w:styleId="cheading3">
    <w:name w:val="c.heading 3"/>
    <w:autoRedefine/>
    <w:qFormat/>
    <w:rsid w:val="00F05CFC"/>
    <w:pPr>
      <w:tabs>
        <w:tab w:val="num" w:pos="720"/>
        <w:tab w:val="left" w:pos="840"/>
      </w:tabs>
      <w:spacing w:before="120" w:after="120" w:line="240" w:lineRule="auto"/>
      <w:ind w:left="720" w:right="-46" w:hanging="720"/>
      <w:outlineLvl w:val="2"/>
    </w:pPr>
    <w:rPr>
      <w:rFonts w:ascii="Times New Roman" w:eastAsia="Times New Roman" w:hAnsi="Times New Roman" w:cs="Times New Roman"/>
      <w:b/>
      <w:sz w:val="24"/>
      <w:szCs w:val="24"/>
      <w:lang w:val="en-US"/>
    </w:rPr>
  </w:style>
  <w:style w:type="paragraph" w:customStyle="1" w:styleId="cheading4">
    <w:name w:val="c.heading 4"/>
    <w:next w:val="Normalc"/>
    <w:link w:val="cheading4Char"/>
    <w:autoRedefine/>
    <w:qFormat/>
    <w:rsid w:val="00F05CFC"/>
    <w:pPr>
      <w:tabs>
        <w:tab w:val="left" w:pos="0"/>
        <w:tab w:val="left" w:pos="960"/>
        <w:tab w:val="num" w:pos="1680"/>
      </w:tabs>
      <w:spacing w:after="0" w:line="360" w:lineRule="auto"/>
      <w:ind w:left="1152" w:right="-46" w:hanging="1152"/>
      <w:outlineLvl w:val="3"/>
    </w:pPr>
    <w:rPr>
      <w:rFonts w:ascii="Times New Roman" w:eastAsia="Times New Roman" w:hAnsi="Times New Roman" w:cs="Times New Roman"/>
      <w:b/>
      <w:bCs/>
      <w:i/>
      <w:iCs/>
      <w:sz w:val="24"/>
      <w:szCs w:val="24"/>
      <w:lang w:val="en-AU" w:eastAsia="en-AU"/>
    </w:rPr>
  </w:style>
  <w:style w:type="character" w:customStyle="1" w:styleId="cheading4Char">
    <w:name w:val="c.heading 4 Char"/>
    <w:link w:val="cheading4"/>
    <w:rsid w:val="00F05CFC"/>
    <w:rPr>
      <w:rFonts w:ascii="Times New Roman" w:eastAsia="Times New Roman" w:hAnsi="Times New Roman" w:cs="Times New Roman"/>
      <w:b/>
      <w:bCs/>
      <w:i/>
      <w:iCs/>
      <w:sz w:val="24"/>
      <w:szCs w:val="24"/>
      <w:lang w:val="en-AU" w:eastAsia="en-AU"/>
    </w:rPr>
  </w:style>
  <w:style w:type="paragraph" w:customStyle="1" w:styleId="cheading5">
    <w:name w:val="c.heading 5"/>
    <w:rsid w:val="00F05CFC"/>
    <w:pPr>
      <w:tabs>
        <w:tab w:val="num" w:pos="1440"/>
      </w:tabs>
      <w:spacing w:before="120" w:after="120" w:line="240" w:lineRule="auto"/>
      <w:ind w:left="1440" w:hanging="1440"/>
      <w:outlineLvl w:val="4"/>
    </w:pPr>
    <w:rPr>
      <w:rFonts w:ascii="Times New Roman" w:eastAsia="Times New Roman" w:hAnsi="Times New Roman" w:cs="Times New Roman"/>
      <w:b/>
      <w:i/>
      <w:sz w:val="24"/>
      <w:szCs w:val="24"/>
      <w:lang w:val="en-US"/>
    </w:rPr>
  </w:style>
  <w:style w:type="paragraph" w:customStyle="1" w:styleId="cGDD1">
    <w:name w:val="c. GDD 1"/>
    <w:link w:val="cGDD1Char"/>
    <w:qFormat/>
    <w:rsid w:val="00F05CFC"/>
    <w:pPr>
      <w:tabs>
        <w:tab w:val="num" w:pos="720"/>
      </w:tabs>
      <w:spacing w:before="120" w:after="120" w:line="240" w:lineRule="auto"/>
      <w:ind w:left="720" w:hanging="360"/>
      <w:jc w:val="both"/>
    </w:pPr>
    <w:rPr>
      <w:rFonts w:ascii="Times New Roman" w:eastAsia="Times New Roman" w:hAnsi="Times New Roman" w:cs="Times New Roman"/>
      <w:sz w:val="24"/>
      <w:szCs w:val="24"/>
      <w:lang w:val="en-AU" w:eastAsia="en-AU"/>
    </w:rPr>
  </w:style>
  <w:style w:type="character" w:customStyle="1" w:styleId="cGDD1Char">
    <w:name w:val="c. GDD 1 Char"/>
    <w:link w:val="cGDD1"/>
    <w:rsid w:val="00F05CFC"/>
    <w:rPr>
      <w:rFonts w:ascii="Times New Roman" w:eastAsia="Times New Roman" w:hAnsi="Times New Roman" w:cs="Times New Roman"/>
      <w:sz w:val="24"/>
      <w:szCs w:val="24"/>
      <w:lang w:val="en-AU" w:eastAsia="en-AU"/>
    </w:rPr>
  </w:style>
  <w:style w:type="paragraph" w:customStyle="1" w:styleId="cTron2">
    <w:name w:val="c. Tron 2"/>
    <w:link w:val="cTron2Char"/>
    <w:qFormat/>
    <w:rsid w:val="00F05CFC"/>
    <w:pPr>
      <w:tabs>
        <w:tab w:val="num" w:pos="1620"/>
      </w:tabs>
      <w:spacing w:before="120" w:after="120" w:line="240" w:lineRule="auto"/>
      <w:ind w:left="1620" w:hanging="360"/>
      <w:jc w:val="both"/>
    </w:pPr>
    <w:rPr>
      <w:rFonts w:ascii="Times New Roman" w:eastAsia="Times New Roman" w:hAnsi="Times New Roman" w:cs="Times New Roman"/>
      <w:sz w:val="24"/>
      <w:szCs w:val="24"/>
      <w:lang w:val="en-US"/>
    </w:rPr>
  </w:style>
  <w:style w:type="character" w:customStyle="1" w:styleId="cTron2Char">
    <w:name w:val="c. Tron 2 Char"/>
    <w:link w:val="cTron2"/>
    <w:rsid w:val="00F05CFC"/>
    <w:rPr>
      <w:rFonts w:ascii="Times New Roman" w:eastAsia="Times New Roman" w:hAnsi="Times New Roman" w:cs="Times New Roman"/>
      <w:sz w:val="24"/>
      <w:szCs w:val="24"/>
      <w:lang w:val="en-US"/>
    </w:rPr>
  </w:style>
  <w:style w:type="paragraph" w:customStyle="1" w:styleId="cheading6">
    <w:name w:val="c.heading 6"/>
    <w:rsid w:val="00F05CFC"/>
    <w:pPr>
      <w:tabs>
        <w:tab w:val="num" w:pos="1440"/>
      </w:tabs>
      <w:spacing w:before="120" w:after="120" w:line="360" w:lineRule="auto"/>
      <w:ind w:left="1440" w:hanging="1080"/>
    </w:pPr>
    <w:rPr>
      <w:rFonts w:ascii="Times New Roman" w:eastAsia="Times New Roman" w:hAnsi="Times New Roman" w:cs="Times New Roman"/>
      <w:b/>
      <w:color w:val="0000FF"/>
      <w:sz w:val="24"/>
      <w:szCs w:val="24"/>
      <w:lang w:val="en-US"/>
    </w:rPr>
  </w:style>
  <w:style w:type="paragraph" w:customStyle="1" w:styleId="CVuong3">
    <w:name w:val="C. Vuong 3"/>
    <w:qFormat/>
    <w:rsid w:val="00F05CFC"/>
    <w:pPr>
      <w:tabs>
        <w:tab w:val="num" w:pos="2160"/>
      </w:tabs>
      <w:spacing w:before="60" w:after="0" w:line="240" w:lineRule="auto"/>
      <w:ind w:left="2160" w:hanging="360"/>
      <w:jc w:val="both"/>
    </w:pPr>
    <w:rPr>
      <w:rFonts w:ascii="Times New Roman" w:eastAsia="Times New Roman" w:hAnsi="Times New Roman" w:cs="Times New Roman"/>
      <w:sz w:val="24"/>
      <w:szCs w:val="24"/>
      <w:lang w:val="en-US"/>
    </w:rPr>
  </w:style>
  <w:style w:type="paragraph" w:customStyle="1" w:styleId="cTableNor">
    <w:name w:val="c.Table Nor"/>
    <w:uiPriority w:val="1"/>
    <w:rsid w:val="00F05CFC"/>
    <w:pPr>
      <w:spacing w:before="60" w:after="60" w:line="240" w:lineRule="auto"/>
      <w:contextualSpacing/>
      <w:jc w:val="both"/>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5CFC"/>
    <w:rPr>
      <w:rFonts w:ascii="Tahoma" w:hAnsi="Tahoma" w:cs="Tahoma"/>
      <w:sz w:val="16"/>
      <w:szCs w:val="16"/>
    </w:rPr>
  </w:style>
  <w:style w:type="character" w:customStyle="1" w:styleId="BalloonTextChar">
    <w:name w:val="Balloon Text Char"/>
    <w:basedOn w:val="DefaultParagraphFont"/>
    <w:link w:val="BalloonText"/>
    <w:uiPriority w:val="99"/>
    <w:semiHidden/>
    <w:rsid w:val="00F05CFC"/>
    <w:rPr>
      <w:rFonts w:ascii="Tahoma" w:eastAsia="Times New Roman" w:hAnsi="Tahoma" w:cs="Tahoma"/>
      <w:sz w:val="16"/>
      <w:szCs w:val="16"/>
      <w:lang w:val="en-US"/>
    </w:rPr>
  </w:style>
  <w:style w:type="paragraph" w:styleId="ListParagraph">
    <w:name w:val="List Paragraph"/>
    <w:aliases w:val="bullet,List Paragraph1,bullet 1"/>
    <w:basedOn w:val="Normal"/>
    <w:link w:val="ListParagraphChar"/>
    <w:qFormat/>
    <w:rsid w:val="001E1984"/>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4A2A50"/>
    <w:rPr>
      <w:sz w:val="16"/>
      <w:szCs w:val="16"/>
    </w:rPr>
  </w:style>
  <w:style w:type="paragraph" w:styleId="CommentText">
    <w:name w:val="annotation text"/>
    <w:basedOn w:val="Normal"/>
    <w:link w:val="CommentTextChar"/>
    <w:uiPriority w:val="99"/>
    <w:unhideWhenUsed/>
    <w:rsid w:val="004A2A50"/>
    <w:rPr>
      <w:sz w:val="20"/>
      <w:szCs w:val="20"/>
    </w:rPr>
  </w:style>
  <w:style w:type="character" w:customStyle="1" w:styleId="CommentTextChar">
    <w:name w:val="Comment Text Char"/>
    <w:basedOn w:val="DefaultParagraphFont"/>
    <w:link w:val="CommentText"/>
    <w:uiPriority w:val="99"/>
    <w:rsid w:val="004A2A5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2A50"/>
    <w:rPr>
      <w:b/>
      <w:bCs/>
    </w:rPr>
  </w:style>
  <w:style w:type="character" w:customStyle="1" w:styleId="CommentSubjectChar">
    <w:name w:val="Comment Subject Char"/>
    <w:basedOn w:val="CommentTextChar"/>
    <w:link w:val="CommentSubject"/>
    <w:uiPriority w:val="99"/>
    <w:semiHidden/>
    <w:rsid w:val="004A2A50"/>
    <w:rPr>
      <w:rFonts w:ascii="Times New Roman" w:eastAsia="Times New Roman" w:hAnsi="Times New Roman" w:cs="Times New Roman"/>
      <w:b/>
      <w:bCs/>
      <w:sz w:val="20"/>
      <w:szCs w:val="20"/>
      <w:lang w:val="en-US"/>
    </w:rPr>
  </w:style>
  <w:style w:type="table" w:styleId="TableGrid">
    <w:name w:val="Table Grid"/>
    <w:basedOn w:val="TableNormal"/>
    <w:uiPriority w:val="59"/>
    <w:rsid w:val="003D1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sbv"/>
    <w:basedOn w:val="Normal"/>
    <w:link w:val="HeaderChar"/>
    <w:unhideWhenUsed/>
    <w:rsid w:val="00DF1760"/>
    <w:pPr>
      <w:tabs>
        <w:tab w:val="center" w:pos="4513"/>
        <w:tab w:val="right" w:pos="9026"/>
      </w:tabs>
    </w:pPr>
  </w:style>
  <w:style w:type="character" w:customStyle="1" w:styleId="HeaderChar">
    <w:name w:val="Header Char"/>
    <w:aliases w:val="sbv Char"/>
    <w:basedOn w:val="DefaultParagraphFont"/>
    <w:link w:val="Header"/>
    <w:rsid w:val="00DF176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F1760"/>
    <w:pPr>
      <w:tabs>
        <w:tab w:val="center" w:pos="4513"/>
        <w:tab w:val="right" w:pos="9026"/>
      </w:tabs>
    </w:pPr>
  </w:style>
  <w:style w:type="character" w:customStyle="1" w:styleId="FooterChar">
    <w:name w:val="Footer Char"/>
    <w:basedOn w:val="DefaultParagraphFont"/>
    <w:link w:val="Footer"/>
    <w:uiPriority w:val="99"/>
    <w:rsid w:val="00DF1760"/>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418A8"/>
    <w:rPr>
      <w:color w:val="954F72"/>
      <w:u w:val="single"/>
    </w:rPr>
  </w:style>
  <w:style w:type="paragraph" w:customStyle="1" w:styleId="msonormal0">
    <w:name w:val="msonormal"/>
    <w:basedOn w:val="Normal"/>
    <w:rsid w:val="00B418A8"/>
    <w:pPr>
      <w:spacing w:before="100" w:beforeAutospacing="1" w:after="100" w:afterAutospacing="1"/>
    </w:pPr>
  </w:style>
  <w:style w:type="paragraph" w:customStyle="1" w:styleId="xl67">
    <w:name w:val="xl67"/>
    <w:basedOn w:val="Normal"/>
    <w:rsid w:val="00B418A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B4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69">
    <w:name w:val="xl69"/>
    <w:basedOn w:val="Normal"/>
    <w:rsid w:val="00B418A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0">
    <w:name w:val="xl70"/>
    <w:basedOn w:val="Normal"/>
    <w:rsid w:val="00B418A8"/>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center"/>
    </w:pPr>
    <w:rPr>
      <w:color w:val="FFFFFF"/>
    </w:rPr>
  </w:style>
  <w:style w:type="paragraph" w:customStyle="1" w:styleId="xl71">
    <w:name w:val="xl71"/>
    <w:basedOn w:val="Normal"/>
    <w:rsid w:val="00B4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72">
    <w:name w:val="xl72"/>
    <w:basedOn w:val="Normal"/>
    <w:rsid w:val="00B4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73">
    <w:name w:val="xl73"/>
    <w:basedOn w:val="Normal"/>
    <w:rsid w:val="00B418A8"/>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jc w:val="center"/>
      <w:textAlignment w:val="top"/>
    </w:pPr>
    <w:rPr>
      <w:color w:val="FFFFFF"/>
    </w:rPr>
  </w:style>
  <w:style w:type="paragraph" w:customStyle="1" w:styleId="xl74">
    <w:name w:val="xl74"/>
    <w:basedOn w:val="Normal"/>
    <w:rsid w:val="00B418A8"/>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textAlignment w:val="top"/>
    </w:pPr>
    <w:rPr>
      <w:color w:val="FFFFFF"/>
    </w:rPr>
  </w:style>
  <w:style w:type="paragraph" w:customStyle="1" w:styleId="xl75">
    <w:name w:val="xl75"/>
    <w:basedOn w:val="Normal"/>
    <w:rsid w:val="00B418A8"/>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textAlignment w:val="top"/>
    </w:pPr>
    <w:rPr>
      <w:color w:val="FFFFFF"/>
    </w:rPr>
  </w:style>
  <w:style w:type="paragraph" w:customStyle="1" w:styleId="xl76">
    <w:name w:val="xl76"/>
    <w:basedOn w:val="Normal"/>
    <w:rsid w:val="00B418A8"/>
    <w:pPr>
      <w:pBdr>
        <w:top w:val="single" w:sz="4" w:space="0" w:color="auto"/>
        <w:left w:val="single" w:sz="4" w:space="0" w:color="auto"/>
        <w:bottom w:val="single" w:sz="4" w:space="0" w:color="auto"/>
      </w:pBdr>
      <w:shd w:val="clear" w:color="000000" w:fill="002060"/>
      <w:spacing w:before="100" w:beforeAutospacing="1" w:after="100" w:afterAutospacing="1"/>
      <w:jc w:val="center"/>
      <w:textAlignment w:val="top"/>
    </w:pPr>
    <w:rPr>
      <w:color w:val="FFFFFF"/>
    </w:rPr>
  </w:style>
  <w:style w:type="paragraph" w:customStyle="1" w:styleId="xl77">
    <w:name w:val="xl77"/>
    <w:basedOn w:val="Normal"/>
    <w:rsid w:val="00B418A8"/>
    <w:pPr>
      <w:pBdr>
        <w:top w:val="single" w:sz="4" w:space="0" w:color="auto"/>
        <w:bottom w:val="single" w:sz="4" w:space="0" w:color="auto"/>
      </w:pBdr>
      <w:shd w:val="clear" w:color="000000" w:fill="002060"/>
      <w:spacing w:before="100" w:beforeAutospacing="1" w:after="100" w:afterAutospacing="1"/>
      <w:jc w:val="center"/>
      <w:textAlignment w:val="top"/>
    </w:pPr>
    <w:rPr>
      <w:color w:val="FFFFFF"/>
    </w:rPr>
  </w:style>
  <w:style w:type="paragraph" w:customStyle="1" w:styleId="xl78">
    <w:name w:val="xl78"/>
    <w:basedOn w:val="Normal"/>
    <w:rsid w:val="00B418A8"/>
    <w:pPr>
      <w:pBdr>
        <w:top w:val="single" w:sz="4" w:space="0" w:color="auto"/>
        <w:bottom w:val="single" w:sz="4" w:space="0" w:color="auto"/>
        <w:right w:val="single" w:sz="4" w:space="0" w:color="auto"/>
      </w:pBdr>
      <w:shd w:val="clear" w:color="000000" w:fill="002060"/>
      <w:spacing w:before="100" w:beforeAutospacing="1" w:after="100" w:afterAutospacing="1"/>
      <w:jc w:val="center"/>
      <w:textAlignment w:val="top"/>
    </w:pPr>
    <w:rPr>
      <w:color w:val="FFFFFF"/>
    </w:rPr>
  </w:style>
  <w:style w:type="paragraph" w:customStyle="1" w:styleId="xl79">
    <w:name w:val="xl79"/>
    <w:basedOn w:val="Normal"/>
    <w:rsid w:val="00494DB2"/>
    <w:pPr>
      <w:pBdr>
        <w:top w:val="single" w:sz="4" w:space="0" w:color="auto"/>
        <w:bottom w:val="single" w:sz="4" w:space="0" w:color="auto"/>
        <w:right w:val="single" w:sz="4" w:space="0" w:color="auto"/>
      </w:pBdr>
      <w:shd w:val="clear" w:color="000000" w:fill="002060"/>
      <w:spacing w:before="100" w:beforeAutospacing="1" w:after="100" w:afterAutospacing="1"/>
      <w:textAlignment w:val="top"/>
    </w:pPr>
    <w:rPr>
      <w:color w:val="FFFFFF"/>
    </w:rPr>
  </w:style>
  <w:style w:type="paragraph" w:styleId="Revision">
    <w:name w:val="Revision"/>
    <w:hidden/>
    <w:uiPriority w:val="99"/>
    <w:semiHidden/>
    <w:rsid w:val="00826AE2"/>
    <w:pPr>
      <w:spacing w:after="0" w:line="240" w:lineRule="auto"/>
    </w:pPr>
    <w:rPr>
      <w:rFonts w:ascii="Times New Roman" w:eastAsia="Times New Roman" w:hAnsi="Times New Roman" w:cs="Times New Roman"/>
      <w:sz w:val="24"/>
      <w:szCs w:val="24"/>
      <w:lang w:val="en-US"/>
    </w:rPr>
  </w:style>
  <w:style w:type="paragraph" w:customStyle="1" w:styleId="StyleBodyTextIndentBodyTextIndentCharAfter6pt">
    <w:name w:val="Style Body Text IndentBody Text Indent Char + After:  6 pt"/>
    <w:basedOn w:val="BodyTextIndent"/>
    <w:rsid w:val="00144060"/>
    <w:pPr>
      <w:tabs>
        <w:tab w:val="num" w:pos="794"/>
      </w:tabs>
      <w:spacing w:before="120" w:line="360" w:lineRule="auto"/>
      <w:ind w:left="794" w:hanging="397"/>
    </w:pPr>
    <w:rPr>
      <w:iCs/>
      <w:sz w:val="26"/>
      <w:szCs w:val="26"/>
    </w:rPr>
  </w:style>
  <w:style w:type="paragraph" w:styleId="BodyTextIndent">
    <w:name w:val="Body Text Indent"/>
    <w:basedOn w:val="Normal"/>
    <w:link w:val="BodyTextIndentChar"/>
    <w:uiPriority w:val="99"/>
    <w:semiHidden/>
    <w:unhideWhenUsed/>
    <w:rsid w:val="00144060"/>
    <w:pPr>
      <w:spacing w:after="120"/>
      <w:ind w:left="283"/>
    </w:pPr>
  </w:style>
  <w:style w:type="character" w:customStyle="1" w:styleId="BodyTextIndentChar">
    <w:name w:val="Body Text Indent Char"/>
    <w:basedOn w:val="DefaultParagraphFont"/>
    <w:link w:val="BodyTextIndent"/>
    <w:uiPriority w:val="99"/>
    <w:semiHidden/>
    <w:rsid w:val="00144060"/>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9256D7"/>
    <w:rPr>
      <w:color w:val="605E5C"/>
      <w:shd w:val="clear" w:color="auto" w:fill="E1DFDD"/>
    </w:rPr>
  </w:style>
  <w:style w:type="character" w:customStyle="1" w:styleId="cf01">
    <w:name w:val="cf01"/>
    <w:basedOn w:val="DefaultParagraphFont"/>
    <w:rsid w:val="00565429"/>
    <w:rPr>
      <w:rFonts w:ascii="Segoe UI" w:hAnsi="Segoe UI" w:cs="Segoe UI" w:hint="default"/>
      <w:sz w:val="18"/>
      <w:szCs w:val="1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customStyle="1" w:styleId="cNormal">
    <w:name w:val="c.Normal"/>
    <w:link w:val="cNormalChar"/>
    <w:qFormat/>
    <w:rsid w:val="00EF683A"/>
    <w:pPr>
      <w:spacing w:after="120" w:line="240" w:lineRule="auto"/>
      <w:jc w:val="both"/>
    </w:pPr>
    <w:rPr>
      <w:rFonts w:ascii="Times New Roman" w:eastAsia="Times New Roman" w:hAnsi="Times New Roman" w:cs="Times New Roman"/>
      <w:szCs w:val="24"/>
      <w:lang w:val="en-US"/>
    </w:rPr>
  </w:style>
  <w:style w:type="character" w:customStyle="1" w:styleId="cNormalChar">
    <w:name w:val="c.Normal Char"/>
    <w:link w:val="cNormal"/>
    <w:rsid w:val="00EF683A"/>
    <w:rPr>
      <w:rFonts w:ascii="Times New Roman" w:eastAsia="Times New Roman" w:hAnsi="Times New Roman" w:cs="Times New Roman"/>
      <w:szCs w:val="24"/>
      <w:lang w:val="en-US"/>
    </w:rPr>
  </w:style>
  <w:style w:type="character" w:styleId="Strong">
    <w:name w:val="Strong"/>
    <w:basedOn w:val="DefaultParagraphFont"/>
    <w:uiPriority w:val="22"/>
    <w:qFormat/>
    <w:rsid w:val="00A92FA3"/>
    <w:rPr>
      <w:b/>
      <w:bCs/>
    </w:rPr>
  </w:style>
  <w:style w:type="paragraph" w:styleId="TOC4">
    <w:name w:val="toc 4"/>
    <w:basedOn w:val="Normal"/>
    <w:next w:val="Normal"/>
    <w:autoRedefine/>
    <w:uiPriority w:val="39"/>
    <w:unhideWhenUsed/>
    <w:rsid w:val="00A92FA3"/>
    <w:pPr>
      <w:spacing w:after="100" w:line="288" w:lineRule="auto"/>
      <w:ind w:left="720"/>
    </w:pPr>
  </w:style>
  <w:style w:type="character" w:customStyle="1" w:styleId="sc51">
    <w:name w:val="sc51"/>
    <w:basedOn w:val="DefaultParagraphFont"/>
    <w:rsid w:val="00A92FA3"/>
    <w:rPr>
      <w:rFonts w:ascii="Courier New" w:hAnsi="Courier New" w:cs="Courier New" w:hint="default"/>
      <w:b/>
      <w:bCs/>
      <w:color w:val="0000FF"/>
      <w:sz w:val="20"/>
      <w:szCs w:val="20"/>
    </w:rPr>
  </w:style>
  <w:style w:type="character" w:customStyle="1" w:styleId="sc0">
    <w:name w:val="sc0"/>
    <w:basedOn w:val="DefaultParagraphFont"/>
    <w:rsid w:val="00A92FA3"/>
    <w:rPr>
      <w:rFonts w:ascii="Courier New" w:hAnsi="Courier New" w:cs="Courier New" w:hint="default"/>
      <w:color w:val="000000"/>
      <w:sz w:val="20"/>
      <w:szCs w:val="20"/>
    </w:rPr>
  </w:style>
  <w:style w:type="character" w:customStyle="1" w:styleId="sc11">
    <w:name w:val="sc11"/>
    <w:basedOn w:val="DefaultParagraphFont"/>
    <w:rsid w:val="00A92FA3"/>
    <w:rPr>
      <w:rFonts w:ascii="Courier New" w:hAnsi="Courier New" w:cs="Courier New" w:hint="default"/>
      <w:color w:val="000000"/>
      <w:sz w:val="20"/>
      <w:szCs w:val="20"/>
    </w:rPr>
  </w:style>
  <w:style w:type="character" w:customStyle="1" w:styleId="sc101">
    <w:name w:val="sc101"/>
    <w:basedOn w:val="DefaultParagraphFont"/>
    <w:rsid w:val="00A92FA3"/>
    <w:rPr>
      <w:rFonts w:ascii="Courier New" w:hAnsi="Courier New" w:cs="Courier New" w:hint="default"/>
      <w:b/>
      <w:bCs/>
      <w:color w:val="000080"/>
      <w:sz w:val="20"/>
      <w:szCs w:val="20"/>
    </w:rPr>
  </w:style>
  <w:style w:type="character" w:customStyle="1" w:styleId="sc71">
    <w:name w:val="sc71"/>
    <w:basedOn w:val="DefaultParagraphFont"/>
    <w:rsid w:val="00A92FA3"/>
    <w:rPr>
      <w:rFonts w:ascii="Courier New" w:hAnsi="Courier New" w:cs="Courier New" w:hint="default"/>
      <w:color w:val="808080"/>
      <w:sz w:val="20"/>
      <w:szCs w:val="20"/>
    </w:rPr>
  </w:style>
  <w:style w:type="character" w:customStyle="1" w:styleId="sc41">
    <w:name w:val="sc41"/>
    <w:basedOn w:val="DefaultParagraphFont"/>
    <w:rsid w:val="00A92FA3"/>
    <w:rPr>
      <w:rFonts w:ascii="Courier New" w:hAnsi="Courier New" w:cs="Courier New" w:hint="default"/>
      <w:color w:val="FF8000"/>
      <w:sz w:val="20"/>
      <w:szCs w:val="20"/>
    </w:rPr>
  </w:style>
  <w:style w:type="character" w:customStyle="1" w:styleId="sc12">
    <w:name w:val="sc12"/>
    <w:basedOn w:val="DefaultParagraphFont"/>
    <w:rsid w:val="00A92FA3"/>
    <w:rPr>
      <w:rFonts w:ascii="Courier New" w:hAnsi="Courier New" w:cs="Courier New" w:hint="default"/>
      <w:color w:val="008000"/>
      <w:sz w:val="20"/>
      <w:szCs w:val="20"/>
    </w:rPr>
  </w:style>
  <w:style w:type="paragraph" w:customStyle="1" w:styleId="sc3">
    <w:name w:val="sc3"/>
    <w:basedOn w:val="Normal"/>
    <w:rsid w:val="00A92FA3"/>
    <w:pPr>
      <w:spacing w:before="100" w:beforeAutospacing="1" w:after="100" w:afterAutospacing="1"/>
    </w:pPr>
    <w:rPr>
      <w:color w:val="008000"/>
      <w:lang w:val="en-SG" w:eastAsia="en-SG"/>
    </w:rPr>
  </w:style>
  <w:style w:type="paragraph" w:customStyle="1" w:styleId="sc4">
    <w:name w:val="sc4"/>
    <w:basedOn w:val="Normal"/>
    <w:rsid w:val="00A92FA3"/>
    <w:pPr>
      <w:spacing w:before="100" w:beforeAutospacing="1" w:after="100" w:afterAutospacing="1"/>
    </w:pPr>
    <w:rPr>
      <w:color w:val="FF8000"/>
      <w:lang w:val="en-SG" w:eastAsia="en-SG"/>
    </w:rPr>
  </w:style>
  <w:style w:type="paragraph" w:customStyle="1" w:styleId="sc5">
    <w:name w:val="sc5"/>
    <w:basedOn w:val="Normal"/>
    <w:rsid w:val="00A92FA3"/>
    <w:pPr>
      <w:spacing w:before="100" w:beforeAutospacing="1" w:after="100" w:afterAutospacing="1"/>
    </w:pPr>
    <w:rPr>
      <w:b/>
      <w:bCs/>
      <w:color w:val="0000FF"/>
      <w:lang w:val="en-SG" w:eastAsia="en-SG"/>
    </w:rPr>
  </w:style>
  <w:style w:type="paragraph" w:customStyle="1" w:styleId="sc7">
    <w:name w:val="sc7"/>
    <w:basedOn w:val="Normal"/>
    <w:rsid w:val="00A92FA3"/>
    <w:pPr>
      <w:spacing w:before="100" w:beforeAutospacing="1" w:after="100" w:afterAutospacing="1"/>
    </w:pPr>
    <w:rPr>
      <w:color w:val="808080"/>
      <w:lang w:val="en-SG" w:eastAsia="en-SG"/>
    </w:rPr>
  </w:style>
  <w:style w:type="paragraph" w:customStyle="1" w:styleId="sc10">
    <w:name w:val="sc10"/>
    <w:basedOn w:val="Normal"/>
    <w:rsid w:val="00A92FA3"/>
    <w:pPr>
      <w:spacing w:before="100" w:beforeAutospacing="1" w:after="100" w:afterAutospacing="1"/>
    </w:pPr>
    <w:rPr>
      <w:b/>
      <w:bCs/>
      <w:color w:val="000080"/>
      <w:lang w:val="en-SG" w:eastAsia="en-SG"/>
    </w:rPr>
  </w:style>
  <w:style w:type="character" w:customStyle="1" w:styleId="sc31">
    <w:name w:val="sc31"/>
    <w:basedOn w:val="DefaultParagraphFont"/>
    <w:rsid w:val="00A92FA3"/>
    <w:rPr>
      <w:rFonts w:ascii="Courier New" w:hAnsi="Courier New" w:cs="Courier New" w:hint="default"/>
      <w:color w:val="008000"/>
      <w:sz w:val="20"/>
      <w:szCs w:val="20"/>
    </w:rPr>
  </w:style>
  <w:style w:type="paragraph" w:customStyle="1" w:styleId="sc2">
    <w:name w:val="sc2"/>
    <w:basedOn w:val="Normal"/>
    <w:rsid w:val="00A92FA3"/>
    <w:pPr>
      <w:spacing w:before="100" w:beforeAutospacing="1" w:after="100" w:afterAutospacing="1"/>
    </w:pPr>
    <w:rPr>
      <w:color w:val="008000"/>
      <w:lang w:val="en-SG" w:eastAsia="en-SG"/>
    </w:rPr>
  </w:style>
  <w:style w:type="character" w:customStyle="1" w:styleId="sc21">
    <w:name w:val="sc21"/>
    <w:basedOn w:val="DefaultParagraphFont"/>
    <w:rsid w:val="00A92FA3"/>
    <w:rPr>
      <w:rFonts w:ascii="Courier New" w:hAnsi="Courier New" w:cs="Courier New" w:hint="default"/>
      <w:color w:val="008000"/>
      <w:sz w:val="20"/>
      <w:szCs w:val="20"/>
    </w:rPr>
  </w:style>
  <w:style w:type="paragraph" w:styleId="NoSpacing">
    <w:name w:val="No Spacing"/>
    <w:uiPriority w:val="1"/>
    <w:qFormat/>
    <w:rsid w:val="00A92FA3"/>
    <w:pPr>
      <w:spacing w:after="0" w:line="240" w:lineRule="auto"/>
    </w:pPr>
    <w:rPr>
      <w:rFonts w:ascii="Times New Roman" w:hAnsi="Times New Roman" w:cs="Times New Roman"/>
    </w:rPr>
  </w:style>
  <w:style w:type="character" w:customStyle="1" w:styleId="sc61">
    <w:name w:val="sc61"/>
    <w:basedOn w:val="DefaultParagraphFont"/>
    <w:rsid w:val="00A92FA3"/>
    <w:rPr>
      <w:rFonts w:ascii="Courier New" w:hAnsi="Courier New" w:cs="Courier New" w:hint="default"/>
      <w:color w:val="808080"/>
      <w:sz w:val="20"/>
      <w:szCs w:val="20"/>
    </w:rPr>
  </w:style>
  <w:style w:type="character" w:customStyle="1" w:styleId="DateChar">
    <w:name w:val="Date Char"/>
    <w:basedOn w:val="DefaultParagraphFont"/>
    <w:link w:val="Date"/>
    <w:uiPriority w:val="99"/>
    <w:semiHidden/>
    <w:rsid w:val="00A92FA3"/>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92FA3"/>
  </w:style>
  <w:style w:type="character" w:customStyle="1" w:styleId="DateChar1">
    <w:name w:val="Date Char1"/>
    <w:basedOn w:val="DefaultParagraphFont"/>
    <w:uiPriority w:val="99"/>
    <w:semiHidden/>
    <w:rsid w:val="00A92FA3"/>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rsid w:val="00A92FA3"/>
    <w:rPr>
      <w:rFonts w:ascii="Courier New" w:eastAsiaTheme="minorEastAsia" w:hAnsi="Courier New" w:cs="Courier New"/>
      <w:sz w:val="20"/>
      <w:szCs w:val="20"/>
      <w:lang w:val="en-US" w:eastAsia="ja-JP"/>
    </w:rPr>
  </w:style>
  <w:style w:type="paragraph" w:styleId="HTMLPreformatted">
    <w:name w:val="HTML Preformatted"/>
    <w:basedOn w:val="Normal"/>
    <w:link w:val="HTMLPreformattedChar"/>
    <w:uiPriority w:val="99"/>
    <w:semiHidden/>
    <w:unhideWhenUsed/>
    <w:rsid w:val="00A92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ja-JP"/>
    </w:rPr>
  </w:style>
  <w:style w:type="character" w:customStyle="1" w:styleId="HTMLPreformattedChar1">
    <w:name w:val="HTML Preformatted Char1"/>
    <w:basedOn w:val="DefaultParagraphFont"/>
    <w:uiPriority w:val="99"/>
    <w:semiHidden/>
    <w:rsid w:val="00A92FA3"/>
    <w:rPr>
      <w:rFonts w:ascii="Consolas" w:eastAsia="Times New Roman" w:hAnsi="Consolas" w:cs="Times New Roman"/>
      <w:sz w:val="20"/>
      <w:szCs w:val="20"/>
      <w:lang w:val="en-US"/>
    </w:rPr>
  </w:style>
  <w:style w:type="character" w:customStyle="1" w:styleId="sc191">
    <w:name w:val="sc191"/>
    <w:basedOn w:val="DefaultParagraphFont"/>
    <w:rsid w:val="00A92FA3"/>
    <w:rPr>
      <w:rFonts w:ascii="Courier New" w:hAnsi="Courier New" w:cs="Courier New" w:hint="default"/>
      <w:color w:val="800080"/>
      <w:sz w:val="20"/>
      <w:szCs w:val="20"/>
    </w:rPr>
  </w:style>
  <w:style w:type="paragraph" w:customStyle="1" w:styleId="xl80">
    <w:name w:val="xl80"/>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1">
    <w:name w:val="xl81"/>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83">
    <w:name w:val="xl83"/>
    <w:basedOn w:val="Normal"/>
    <w:rsid w:val="00A92FA3"/>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jc w:val="center"/>
      <w:textAlignment w:val="center"/>
    </w:pPr>
    <w:rPr>
      <w:b/>
      <w:bCs/>
      <w:color w:val="FFFFFF"/>
    </w:rPr>
  </w:style>
  <w:style w:type="paragraph" w:customStyle="1" w:styleId="xl84">
    <w:name w:val="xl84"/>
    <w:basedOn w:val="Normal"/>
    <w:rsid w:val="00A92FA3"/>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jc w:val="center"/>
      <w:textAlignment w:val="center"/>
    </w:pPr>
    <w:rPr>
      <w:b/>
      <w:bCs/>
      <w:color w:val="FFFFFF"/>
    </w:rPr>
  </w:style>
  <w:style w:type="paragraph" w:customStyle="1" w:styleId="xl85">
    <w:name w:val="xl85"/>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6">
    <w:name w:val="xl86"/>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7">
    <w:name w:val="xl87"/>
    <w:basedOn w:val="Normal"/>
    <w:rsid w:val="00A92FA3"/>
    <w:pPr>
      <w:pBdr>
        <w:left w:val="single" w:sz="4" w:space="0" w:color="auto"/>
        <w:bottom w:val="single" w:sz="4" w:space="0" w:color="auto"/>
      </w:pBdr>
      <w:shd w:val="clear" w:color="000000" w:fill="002060"/>
      <w:spacing w:before="100" w:beforeAutospacing="1" w:after="100" w:afterAutospacing="1"/>
      <w:jc w:val="center"/>
      <w:textAlignment w:val="center"/>
    </w:pPr>
    <w:rPr>
      <w:b/>
      <w:bCs/>
      <w:color w:val="FFFFFF"/>
    </w:rPr>
  </w:style>
  <w:style w:type="paragraph" w:customStyle="1" w:styleId="xl88">
    <w:name w:val="xl88"/>
    <w:basedOn w:val="Normal"/>
    <w:rsid w:val="00A92FA3"/>
    <w:pPr>
      <w:pBdr>
        <w:bottom w:val="single" w:sz="4" w:space="0" w:color="auto"/>
        <w:right w:val="single" w:sz="4" w:space="0" w:color="auto"/>
      </w:pBdr>
      <w:shd w:val="clear" w:color="000000" w:fill="002060"/>
      <w:spacing w:before="100" w:beforeAutospacing="1" w:after="100" w:afterAutospacing="1"/>
      <w:jc w:val="center"/>
      <w:textAlignment w:val="center"/>
    </w:pPr>
    <w:rPr>
      <w:b/>
      <w:bCs/>
      <w:color w:val="FFFFFF"/>
    </w:rPr>
  </w:style>
  <w:style w:type="paragraph" w:customStyle="1" w:styleId="xl89">
    <w:name w:val="xl89"/>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90">
    <w:name w:val="xl90"/>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2">
    <w:name w:val="xl92"/>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3">
    <w:name w:val="xl93"/>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styleId="NormalWeb">
    <w:name w:val="Normal (Web)"/>
    <w:basedOn w:val="Normal"/>
    <w:uiPriority w:val="99"/>
    <w:unhideWhenUsed/>
    <w:rsid w:val="00A92FA3"/>
    <w:pPr>
      <w:spacing w:before="100" w:beforeAutospacing="1" w:after="100" w:afterAutospacing="1"/>
    </w:pPr>
  </w:style>
  <w:style w:type="character" w:customStyle="1" w:styleId="EndnoteTextChar">
    <w:name w:val="Endnote Text Char"/>
    <w:basedOn w:val="DefaultParagraphFont"/>
    <w:link w:val="EndnoteText"/>
    <w:uiPriority w:val="99"/>
    <w:semiHidden/>
    <w:rsid w:val="00A92FA3"/>
    <w:rPr>
      <w:rFonts w:ascii="Times New Roman" w:eastAsia="Times New Roman" w:hAnsi="Times New Roman" w:cs="Times New Roman"/>
      <w:sz w:val="20"/>
      <w:szCs w:val="20"/>
      <w:lang w:val="en-US"/>
    </w:rPr>
  </w:style>
  <w:style w:type="paragraph" w:styleId="EndnoteText">
    <w:name w:val="endnote text"/>
    <w:basedOn w:val="Normal"/>
    <w:link w:val="EndnoteTextChar"/>
    <w:uiPriority w:val="99"/>
    <w:semiHidden/>
    <w:unhideWhenUsed/>
    <w:rsid w:val="00A92FA3"/>
    <w:rPr>
      <w:sz w:val="20"/>
      <w:szCs w:val="20"/>
    </w:rPr>
  </w:style>
  <w:style w:type="character" w:customStyle="1" w:styleId="EndnoteTextChar1">
    <w:name w:val="Endnote Text Char1"/>
    <w:basedOn w:val="DefaultParagraphFont"/>
    <w:uiPriority w:val="99"/>
    <w:semiHidden/>
    <w:rsid w:val="00A92FA3"/>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A92FA3"/>
    <w:pPr>
      <w:numPr>
        <w:numId w:val="0"/>
      </w:numPr>
      <w:spacing w:before="240" w:line="259" w:lineRule="auto"/>
      <w:outlineLvl w:val="9"/>
    </w:pPr>
    <w:rPr>
      <w:rFonts w:asciiTheme="majorHAnsi" w:hAnsiTheme="majorHAnsi"/>
      <w:b w:val="0"/>
      <w:color w:val="365F91" w:themeColor="accent1" w:themeShade="BF"/>
      <w:sz w:val="32"/>
    </w:rPr>
  </w:style>
  <w:style w:type="paragraph" w:customStyle="1" w:styleId="font5">
    <w:name w:val="font5"/>
    <w:basedOn w:val="Normal"/>
    <w:rsid w:val="00A92FA3"/>
    <w:pPr>
      <w:spacing w:before="100" w:beforeAutospacing="1" w:after="100" w:afterAutospacing="1"/>
    </w:pPr>
    <w:rPr>
      <w:rFonts w:ascii="Tahoma" w:hAnsi="Tahoma" w:cs="Tahoma"/>
      <w:color w:val="000000"/>
      <w:sz w:val="22"/>
      <w:szCs w:val="22"/>
    </w:rPr>
  </w:style>
  <w:style w:type="paragraph" w:customStyle="1" w:styleId="xl91">
    <w:name w:val="xl91"/>
    <w:basedOn w:val="Normal"/>
    <w:rsid w:val="00A92FA3"/>
    <w:pPr>
      <w:spacing w:before="100" w:beforeAutospacing="1" w:after="100" w:afterAutospacing="1"/>
    </w:pPr>
    <w:rPr>
      <w:rFonts w:ascii="Tahoma" w:hAnsi="Tahoma" w:cs="Tahoma"/>
    </w:rPr>
  </w:style>
  <w:style w:type="paragraph" w:customStyle="1" w:styleId="xl94">
    <w:name w:val="xl94"/>
    <w:basedOn w:val="Normal"/>
    <w:rsid w:val="00A92FA3"/>
    <w:pPr>
      <w:shd w:val="clear" w:color="000000" w:fill="00B050"/>
      <w:spacing w:before="100" w:beforeAutospacing="1" w:after="100" w:afterAutospacing="1"/>
    </w:pPr>
    <w:rPr>
      <w:rFonts w:ascii="Tahoma" w:hAnsi="Tahoma" w:cs="Tahoma"/>
    </w:rPr>
  </w:style>
  <w:style w:type="paragraph" w:customStyle="1" w:styleId="xl95">
    <w:name w:val="xl95"/>
    <w:basedOn w:val="Normal"/>
    <w:rsid w:val="00A92FA3"/>
    <w:pPr>
      <w:pBdr>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Tahoma" w:hAnsi="Tahoma" w:cs="Tahoma"/>
    </w:rPr>
  </w:style>
  <w:style w:type="paragraph" w:customStyle="1" w:styleId="xl96">
    <w:name w:val="xl96"/>
    <w:basedOn w:val="Normal"/>
    <w:rsid w:val="00A92FA3"/>
    <w:pPr>
      <w:pBdr>
        <w:top w:val="single" w:sz="4" w:space="0" w:color="auto"/>
        <w:left w:val="single" w:sz="4" w:space="0" w:color="auto"/>
        <w:right w:val="single" w:sz="4" w:space="0" w:color="auto"/>
      </w:pBdr>
      <w:shd w:val="clear" w:color="000000" w:fill="00B050"/>
      <w:spacing w:before="100" w:beforeAutospacing="1" w:after="100" w:afterAutospacing="1"/>
      <w:textAlignment w:val="center"/>
    </w:pPr>
    <w:rPr>
      <w:rFonts w:ascii="Tahoma" w:hAnsi="Tahoma" w:cs="Tahoma"/>
    </w:rPr>
  </w:style>
  <w:style w:type="paragraph" w:customStyle="1" w:styleId="xl97">
    <w:name w:val="xl97"/>
    <w:basedOn w:val="Normal"/>
    <w:rsid w:val="00A92FA3"/>
    <w:pPr>
      <w:pBdr>
        <w:left w:val="single" w:sz="4" w:space="0" w:color="auto"/>
        <w:right w:val="single" w:sz="4" w:space="0" w:color="auto"/>
      </w:pBdr>
      <w:shd w:val="clear" w:color="000000" w:fill="00B050"/>
      <w:spacing w:before="100" w:beforeAutospacing="1" w:after="100" w:afterAutospacing="1"/>
      <w:textAlignment w:val="center"/>
    </w:pPr>
    <w:rPr>
      <w:rFonts w:ascii="Tahoma" w:hAnsi="Tahoma" w:cs="Tahoma"/>
    </w:rPr>
  </w:style>
  <w:style w:type="paragraph" w:customStyle="1" w:styleId="xl98">
    <w:name w:val="xl98"/>
    <w:basedOn w:val="Normal"/>
    <w:rsid w:val="00A92FA3"/>
    <w:pPr>
      <w:pBdr>
        <w:left w:val="single" w:sz="4" w:space="0" w:color="auto"/>
        <w:right w:val="single" w:sz="4" w:space="0" w:color="auto"/>
      </w:pBdr>
      <w:shd w:val="clear" w:color="000000" w:fill="00B050"/>
      <w:spacing w:before="100" w:beforeAutospacing="1" w:after="100" w:afterAutospacing="1"/>
      <w:textAlignment w:val="center"/>
    </w:pPr>
  </w:style>
  <w:style w:type="paragraph" w:customStyle="1" w:styleId="xl99">
    <w:name w:val="xl99"/>
    <w:basedOn w:val="Normal"/>
    <w:rsid w:val="00A92FA3"/>
    <w:pPr>
      <w:pBdr>
        <w:left w:val="single" w:sz="4" w:space="0" w:color="auto"/>
        <w:bottom w:val="single" w:sz="4" w:space="0" w:color="auto"/>
        <w:right w:val="single" w:sz="4" w:space="0" w:color="auto"/>
      </w:pBdr>
      <w:shd w:val="clear" w:color="000000" w:fill="00B050"/>
      <w:spacing w:before="100" w:beforeAutospacing="1" w:after="100" w:afterAutospacing="1"/>
      <w:textAlignment w:val="center"/>
    </w:pPr>
  </w:style>
  <w:style w:type="paragraph" w:customStyle="1" w:styleId="xl100">
    <w:name w:val="xl100"/>
    <w:basedOn w:val="Normal"/>
    <w:rsid w:val="00A92F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color w:val="FF0000"/>
    </w:rPr>
  </w:style>
  <w:style w:type="paragraph" w:customStyle="1" w:styleId="xl101">
    <w:name w:val="xl101"/>
    <w:basedOn w:val="Normal"/>
    <w:rsid w:val="00A92FA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ahoma" w:hAnsi="Tahoma" w:cs="Tahoma"/>
    </w:rPr>
  </w:style>
  <w:style w:type="paragraph" w:customStyle="1" w:styleId="xl102">
    <w:name w:val="xl102"/>
    <w:basedOn w:val="Normal"/>
    <w:rsid w:val="00A92FA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ahoma" w:hAnsi="Tahoma" w:cs="Tahoma"/>
    </w:rPr>
  </w:style>
  <w:style w:type="paragraph" w:customStyle="1" w:styleId="xl103">
    <w:name w:val="xl103"/>
    <w:basedOn w:val="Normal"/>
    <w:rsid w:val="00A92FA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ahoma" w:hAnsi="Tahoma" w:cs="Tahoma"/>
    </w:rPr>
  </w:style>
  <w:style w:type="paragraph" w:customStyle="1" w:styleId="xl104">
    <w:name w:val="xl104"/>
    <w:basedOn w:val="Normal"/>
    <w:rsid w:val="00A92FA3"/>
    <w:pPr>
      <w:pBdr>
        <w:top w:val="single" w:sz="4" w:space="0" w:color="auto"/>
        <w:left w:val="single" w:sz="4" w:space="0" w:color="auto"/>
        <w:right w:val="single" w:sz="4" w:space="0" w:color="auto"/>
      </w:pBdr>
      <w:shd w:val="clear" w:color="000000" w:fill="00B050"/>
      <w:spacing w:before="100" w:beforeAutospacing="1" w:after="100" w:afterAutospacing="1"/>
      <w:textAlignment w:val="center"/>
    </w:pPr>
  </w:style>
  <w:style w:type="paragraph" w:customStyle="1" w:styleId="xl105">
    <w:name w:val="xl105"/>
    <w:basedOn w:val="Normal"/>
    <w:rsid w:val="00A92FA3"/>
    <w:pPr>
      <w:pBdr>
        <w:left w:val="single" w:sz="4" w:space="0" w:color="auto"/>
        <w:right w:val="single" w:sz="4" w:space="0" w:color="auto"/>
      </w:pBdr>
      <w:shd w:val="clear" w:color="000000" w:fill="00B050"/>
      <w:spacing w:before="100" w:beforeAutospacing="1" w:after="100" w:afterAutospacing="1"/>
      <w:textAlignment w:val="center"/>
    </w:pPr>
  </w:style>
  <w:style w:type="paragraph" w:customStyle="1" w:styleId="xl106">
    <w:name w:val="xl106"/>
    <w:basedOn w:val="Normal"/>
    <w:rsid w:val="00A92FA3"/>
    <w:pPr>
      <w:pBdr>
        <w:left w:val="single" w:sz="4" w:space="0" w:color="auto"/>
        <w:bottom w:val="single" w:sz="4" w:space="0" w:color="auto"/>
        <w:right w:val="single" w:sz="4" w:space="0" w:color="auto"/>
      </w:pBdr>
      <w:shd w:val="clear" w:color="000000" w:fill="00B050"/>
      <w:spacing w:before="100" w:beforeAutospacing="1" w:after="100" w:afterAutospacing="1"/>
      <w:textAlignment w:val="center"/>
    </w:pPr>
  </w:style>
  <w:style w:type="paragraph" w:customStyle="1" w:styleId="xl107">
    <w:name w:val="xl107"/>
    <w:basedOn w:val="Normal"/>
    <w:rsid w:val="00A92FA3"/>
    <w:pPr>
      <w:pBdr>
        <w:top w:val="single" w:sz="4" w:space="0" w:color="auto"/>
        <w:left w:val="single" w:sz="4" w:space="0" w:color="auto"/>
        <w:right w:val="single" w:sz="4" w:space="0" w:color="auto"/>
      </w:pBdr>
      <w:shd w:val="clear" w:color="000000" w:fill="00B050"/>
      <w:spacing w:before="100" w:beforeAutospacing="1" w:after="100" w:afterAutospacing="1"/>
      <w:jc w:val="center"/>
      <w:textAlignment w:val="top"/>
    </w:pPr>
    <w:rPr>
      <w:rFonts w:ascii="Tahoma" w:hAnsi="Tahoma" w:cs="Tahoma"/>
    </w:rPr>
  </w:style>
  <w:style w:type="paragraph" w:customStyle="1" w:styleId="xl108">
    <w:name w:val="xl108"/>
    <w:basedOn w:val="Normal"/>
    <w:rsid w:val="00A92FA3"/>
    <w:pPr>
      <w:pBdr>
        <w:left w:val="single" w:sz="4" w:space="0" w:color="auto"/>
        <w:right w:val="single" w:sz="4" w:space="0" w:color="auto"/>
      </w:pBdr>
      <w:shd w:val="clear" w:color="000000" w:fill="00B050"/>
      <w:spacing w:before="100" w:beforeAutospacing="1" w:after="100" w:afterAutospacing="1"/>
      <w:jc w:val="center"/>
      <w:textAlignment w:val="top"/>
    </w:pPr>
    <w:rPr>
      <w:rFonts w:ascii="Tahoma" w:hAnsi="Tahoma" w:cs="Tahoma"/>
    </w:rPr>
  </w:style>
  <w:style w:type="paragraph" w:customStyle="1" w:styleId="xl109">
    <w:name w:val="xl109"/>
    <w:basedOn w:val="Normal"/>
    <w:rsid w:val="00A92FA3"/>
    <w:pPr>
      <w:pBdr>
        <w:left w:val="single" w:sz="4" w:space="0" w:color="auto"/>
        <w:bottom w:val="single" w:sz="4" w:space="0" w:color="auto"/>
        <w:right w:val="single" w:sz="4" w:space="0" w:color="auto"/>
      </w:pBdr>
      <w:shd w:val="clear" w:color="000000" w:fill="00B050"/>
      <w:spacing w:before="100" w:beforeAutospacing="1" w:after="100" w:afterAutospacing="1"/>
      <w:jc w:val="center"/>
      <w:textAlignment w:val="top"/>
    </w:pPr>
    <w:rPr>
      <w:rFonts w:ascii="Tahoma" w:hAnsi="Tahoma" w:cs="Tahoma"/>
    </w:rPr>
  </w:style>
  <w:style w:type="paragraph" w:customStyle="1" w:styleId="xl110">
    <w:name w:val="xl110"/>
    <w:basedOn w:val="Normal"/>
    <w:rsid w:val="00A92FA3"/>
    <w:pPr>
      <w:pBdr>
        <w:top w:val="single" w:sz="4" w:space="0" w:color="auto"/>
        <w:left w:val="single" w:sz="4" w:space="0" w:color="auto"/>
        <w:right w:val="single" w:sz="4" w:space="0" w:color="auto"/>
      </w:pBdr>
      <w:spacing w:before="100" w:beforeAutospacing="1" w:after="100" w:afterAutospacing="1"/>
      <w:textAlignment w:val="center"/>
    </w:pPr>
    <w:rPr>
      <w:rFonts w:ascii="Tahoma" w:hAnsi="Tahoma" w:cs="Tahoma"/>
      <w:color w:val="FF0000"/>
    </w:rPr>
  </w:style>
  <w:style w:type="paragraph" w:customStyle="1" w:styleId="xl111">
    <w:name w:val="xl111"/>
    <w:basedOn w:val="Normal"/>
    <w:rsid w:val="00A92FA3"/>
    <w:pPr>
      <w:pBdr>
        <w:left w:val="single" w:sz="4" w:space="0" w:color="auto"/>
        <w:right w:val="single" w:sz="4" w:space="0" w:color="auto"/>
      </w:pBdr>
      <w:spacing w:before="100" w:beforeAutospacing="1" w:after="100" w:afterAutospacing="1"/>
      <w:textAlignment w:val="center"/>
    </w:pPr>
    <w:rPr>
      <w:rFonts w:ascii="Tahoma" w:hAnsi="Tahoma" w:cs="Tahoma"/>
      <w:color w:val="FF0000"/>
    </w:rPr>
  </w:style>
  <w:style w:type="paragraph" w:customStyle="1" w:styleId="xl112">
    <w:name w:val="xl112"/>
    <w:basedOn w:val="Normal"/>
    <w:rsid w:val="00A92FA3"/>
    <w:pPr>
      <w:pBdr>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color w:val="FF0000"/>
    </w:rPr>
  </w:style>
  <w:style w:type="paragraph" w:customStyle="1" w:styleId="xl113">
    <w:name w:val="xl113"/>
    <w:basedOn w:val="Normal"/>
    <w:rsid w:val="00A92FA3"/>
    <w:pPr>
      <w:pBdr>
        <w:top w:val="single" w:sz="4" w:space="0" w:color="auto"/>
        <w:left w:val="single" w:sz="4" w:space="0" w:color="auto"/>
        <w:right w:val="single" w:sz="4" w:space="0" w:color="auto"/>
      </w:pBdr>
      <w:spacing w:before="100" w:beforeAutospacing="1" w:after="100" w:afterAutospacing="1"/>
      <w:textAlignment w:val="center"/>
    </w:pPr>
    <w:rPr>
      <w:rFonts w:ascii="Tahoma" w:hAnsi="Tahoma" w:cs="Tahoma"/>
    </w:rPr>
  </w:style>
  <w:style w:type="paragraph" w:customStyle="1" w:styleId="xl114">
    <w:name w:val="xl114"/>
    <w:basedOn w:val="Normal"/>
    <w:rsid w:val="00A92FA3"/>
    <w:pPr>
      <w:pBdr>
        <w:left w:val="single" w:sz="4" w:space="0" w:color="auto"/>
        <w:right w:val="single" w:sz="4" w:space="0" w:color="auto"/>
      </w:pBdr>
      <w:spacing w:before="100" w:beforeAutospacing="1" w:after="100" w:afterAutospacing="1"/>
      <w:textAlignment w:val="center"/>
    </w:pPr>
  </w:style>
  <w:style w:type="paragraph" w:customStyle="1" w:styleId="xl115">
    <w:name w:val="xl115"/>
    <w:basedOn w:val="Normal"/>
    <w:rsid w:val="00A92FA3"/>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16">
    <w:name w:val="xl116"/>
    <w:basedOn w:val="Normal"/>
    <w:rsid w:val="00A92FA3"/>
    <w:pPr>
      <w:pBdr>
        <w:left w:val="single" w:sz="4" w:space="0" w:color="auto"/>
        <w:right w:val="single" w:sz="4" w:space="0" w:color="auto"/>
      </w:pBdr>
      <w:spacing w:before="100" w:beforeAutospacing="1" w:after="100" w:afterAutospacing="1"/>
      <w:textAlignment w:val="center"/>
    </w:pPr>
    <w:rPr>
      <w:rFonts w:ascii="Tahoma" w:hAnsi="Tahoma" w:cs="Tahoma"/>
    </w:rPr>
  </w:style>
  <w:style w:type="paragraph" w:customStyle="1" w:styleId="xl117">
    <w:name w:val="xl117"/>
    <w:basedOn w:val="Normal"/>
    <w:rsid w:val="00A92FA3"/>
    <w:pPr>
      <w:pBdr>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rPr>
  </w:style>
  <w:style w:type="paragraph" w:customStyle="1" w:styleId="xl118">
    <w:name w:val="xl118"/>
    <w:basedOn w:val="Normal"/>
    <w:rsid w:val="00A92FA3"/>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19">
    <w:name w:val="xl119"/>
    <w:basedOn w:val="Normal"/>
    <w:rsid w:val="00A92FA3"/>
    <w:pPr>
      <w:pBdr>
        <w:left w:val="single" w:sz="4" w:space="0" w:color="auto"/>
        <w:right w:val="single" w:sz="4" w:space="0" w:color="auto"/>
      </w:pBdr>
      <w:spacing w:before="100" w:beforeAutospacing="1" w:after="100" w:afterAutospacing="1"/>
      <w:textAlignment w:val="center"/>
    </w:pPr>
  </w:style>
  <w:style w:type="paragraph" w:customStyle="1" w:styleId="xl120">
    <w:name w:val="xl120"/>
    <w:basedOn w:val="Normal"/>
    <w:rsid w:val="00A92FA3"/>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21">
    <w:name w:val="xl121"/>
    <w:basedOn w:val="Normal"/>
    <w:rsid w:val="00A92FA3"/>
    <w:pPr>
      <w:pBdr>
        <w:top w:val="single" w:sz="4" w:space="0" w:color="auto"/>
        <w:left w:val="single" w:sz="4" w:space="0" w:color="auto"/>
        <w:right w:val="single" w:sz="4" w:space="0" w:color="auto"/>
      </w:pBdr>
      <w:spacing w:before="100" w:beforeAutospacing="1" w:after="100" w:afterAutospacing="1"/>
      <w:textAlignment w:val="center"/>
    </w:pPr>
    <w:rPr>
      <w:color w:val="FF0000"/>
    </w:rPr>
  </w:style>
  <w:style w:type="paragraph" w:customStyle="1" w:styleId="xl122">
    <w:name w:val="xl122"/>
    <w:basedOn w:val="Normal"/>
    <w:rsid w:val="00A92FA3"/>
    <w:pPr>
      <w:pBdr>
        <w:left w:val="single" w:sz="4" w:space="0" w:color="auto"/>
        <w:right w:val="single" w:sz="4" w:space="0" w:color="auto"/>
      </w:pBdr>
      <w:spacing w:before="100" w:beforeAutospacing="1" w:after="100" w:afterAutospacing="1"/>
      <w:textAlignment w:val="center"/>
    </w:pPr>
    <w:rPr>
      <w:color w:val="FF0000"/>
    </w:rPr>
  </w:style>
  <w:style w:type="paragraph" w:customStyle="1" w:styleId="xl123">
    <w:name w:val="xl123"/>
    <w:basedOn w:val="Normal"/>
    <w:rsid w:val="00A92FA3"/>
    <w:pPr>
      <w:pBdr>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124">
    <w:name w:val="xl124"/>
    <w:basedOn w:val="Normal"/>
    <w:rsid w:val="00A92FA3"/>
    <w:pPr>
      <w:pBdr>
        <w:left w:val="single" w:sz="4" w:space="0" w:color="auto"/>
        <w:right w:val="single" w:sz="4" w:space="0" w:color="auto"/>
      </w:pBdr>
      <w:spacing w:before="100" w:beforeAutospacing="1" w:after="100" w:afterAutospacing="1"/>
      <w:textAlignment w:val="center"/>
    </w:pPr>
    <w:rPr>
      <w:color w:val="FF0000"/>
    </w:rPr>
  </w:style>
  <w:style w:type="paragraph" w:customStyle="1" w:styleId="xl125">
    <w:name w:val="xl125"/>
    <w:basedOn w:val="Normal"/>
    <w:rsid w:val="00A92FA3"/>
    <w:pPr>
      <w:pBdr>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character" w:customStyle="1" w:styleId="UnresolvedMention2">
    <w:name w:val="Unresolved Mention2"/>
    <w:basedOn w:val="DefaultParagraphFont"/>
    <w:uiPriority w:val="99"/>
    <w:semiHidden/>
    <w:unhideWhenUsed/>
    <w:rsid w:val="00A92FA3"/>
    <w:rPr>
      <w:color w:val="605E5C"/>
      <w:shd w:val="clear" w:color="auto" w:fill="E1DFDD"/>
    </w:rPr>
  </w:style>
  <w:style w:type="character" w:customStyle="1" w:styleId="UnresolvedMention3">
    <w:name w:val="Unresolved Mention3"/>
    <w:basedOn w:val="DefaultParagraphFont"/>
    <w:uiPriority w:val="99"/>
    <w:semiHidden/>
    <w:unhideWhenUsed/>
    <w:rsid w:val="00A92FA3"/>
    <w:rPr>
      <w:color w:val="605E5C"/>
      <w:shd w:val="clear" w:color="auto" w:fill="E1DFDD"/>
    </w:rPr>
  </w:style>
  <w:style w:type="character" w:customStyle="1" w:styleId="cpChagiiquyt1">
    <w:name w:val="Đề cập Chưa giải quyết1"/>
    <w:basedOn w:val="DefaultParagraphFont"/>
    <w:uiPriority w:val="99"/>
    <w:semiHidden/>
    <w:unhideWhenUsed/>
    <w:rsid w:val="00A92FA3"/>
    <w:rPr>
      <w:color w:val="605E5C"/>
      <w:shd w:val="clear" w:color="auto" w:fill="E1DFDD"/>
    </w:rPr>
  </w:style>
  <w:style w:type="character" w:customStyle="1" w:styleId="cpChagiiquyt2">
    <w:name w:val="Đề cập Chưa giải quyết2"/>
    <w:basedOn w:val="DefaultParagraphFont"/>
    <w:uiPriority w:val="99"/>
    <w:semiHidden/>
    <w:unhideWhenUsed/>
    <w:rsid w:val="00A92FA3"/>
    <w:rPr>
      <w:color w:val="605E5C"/>
      <w:shd w:val="clear" w:color="auto" w:fill="E1DFDD"/>
    </w:rPr>
  </w:style>
  <w:style w:type="character" w:customStyle="1" w:styleId="utrangChar1">
    <w:name w:val="Đầu trang Char1"/>
    <w:aliases w:val="sbv Char1,Header Char1"/>
    <w:semiHidden/>
    <w:rsid w:val="00A92FA3"/>
    <w:rPr>
      <w:rFonts w:ascii="Times New Roman" w:hAnsi="Times New Roman" w:cs="Times New Roman"/>
      <w:sz w:val="24"/>
    </w:rPr>
  </w:style>
  <w:style w:type="paragraph" w:customStyle="1" w:styleId="sc1">
    <w:name w:val="sc1"/>
    <w:basedOn w:val="Normal"/>
    <w:rsid w:val="00A92FA3"/>
    <w:pPr>
      <w:spacing w:before="100" w:beforeAutospacing="1" w:after="100" w:afterAutospacing="1"/>
    </w:pPr>
    <w:rPr>
      <w:color w:val="008000"/>
      <w:sz w:val="22"/>
      <w:szCs w:val="22"/>
    </w:rPr>
  </w:style>
  <w:style w:type="paragraph" w:customStyle="1" w:styleId="sc19">
    <w:name w:val="sc19"/>
    <w:basedOn w:val="Normal"/>
    <w:rsid w:val="00A92FA3"/>
    <w:pPr>
      <w:spacing w:before="100" w:beforeAutospacing="1" w:after="100" w:afterAutospacing="1"/>
    </w:pPr>
    <w:rPr>
      <w:color w:val="800080"/>
      <w:sz w:val="22"/>
      <w:szCs w:val="22"/>
    </w:rPr>
  </w:style>
  <w:style w:type="character" w:customStyle="1" w:styleId="UnresolvedMention4">
    <w:name w:val="Unresolved Mention4"/>
    <w:basedOn w:val="DefaultParagraphFont"/>
    <w:uiPriority w:val="99"/>
    <w:semiHidden/>
    <w:unhideWhenUsed/>
    <w:rsid w:val="00A92FA3"/>
    <w:rPr>
      <w:color w:val="605E5C"/>
      <w:shd w:val="clear" w:color="auto" w:fill="E1DFDD"/>
    </w:rPr>
  </w:style>
  <w:style w:type="character" w:customStyle="1" w:styleId="cpChagiiquyt">
    <w:name w:val="Đề cập Chưa giải quyết"/>
    <w:uiPriority w:val="99"/>
    <w:semiHidden/>
    <w:unhideWhenUsed/>
    <w:rsid w:val="00A92FA3"/>
    <w:rPr>
      <w:color w:val="605E5C"/>
      <w:shd w:val="clear" w:color="auto" w:fill="E1DFDD"/>
    </w:rPr>
  </w:style>
  <w:style w:type="character" w:customStyle="1" w:styleId="cpChagiiquyt3">
    <w:name w:val="Đề cập Chưa giải quyết3"/>
    <w:basedOn w:val="DefaultParagraphFont"/>
    <w:uiPriority w:val="99"/>
    <w:semiHidden/>
    <w:unhideWhenUsed/>
    <w:rsid w:val="004C7E39"/>
    <w:rPr>
      <w:color w:val="605E5C"/>
      <w:shd w:val="clear" w:color="auto" w:fill="E1DFDD"/>
    </w:rPr>
  </w:style>
  <w:style w:type="character" w:customStyle="1" w:styleId="cpChagiiquyt4">
    <w:name w:val="Đề cập Chưa giải quyết4"/>
    <w:uiPriority w:val="99"/>
    <w:semiHidden/>
    <w:unhideWhenUsed/>
    <w:rsid w:val="004C7E39"/>
    <w:rPr>
      <w:color w:val="605E5C"/>
      <w:shd w:val="clear" w:color="auto" w:fill="E1DFDD"/>
    </w:rPr>
  </w:style>
  <w:style w:type="character" w:customStyle="1" w:styleId="TitleChar1">
    <w:name w:val="Title Char1"/>
    <w:basedOn w:val="DefaultParagraphFont"/>
    <w:uiPriority w:val="10"/>
    <w:rsid w:val="006E4445"/>
    <w:rPr>
      <w:rFonts w:asciiTheme="majorHAnsi" w:eastAsiaTheme="majorEastAsia" w:hAnsiTheme="majorHAnsi" w:cstheme="majorBidi"/>
      <w:spacing w:val="-10"/>
      <w:kern w:val="28"/>
      <w:sz w:val="56"/>
      <w:szCs w:val="56"/>
      <w:lang w:val="en-US"/>
    </w:rPr>
  </w:style>
  <w:style w:type="character" w:customStyle="1" w:styleId="UnresolvedMention5">
    <w:name w:val="Unresolved Mention5"/>
    <w:basedOn w:val="DefaultParagraphFont"/>
    <w:uiPriority w:val="99"/>
    <w:semiHidden/>
    <w:unhideWhenUsed/>
    <w:rsid w:val="00D43379"/>
    <w:rPr>
      <w:color w:val="605E5C"/>
      <w:shd w:val="clear" w:color="auto" w:fill="E1DFDD"/>
    </w:rPr>
  </w:style>
  <w:style w:type="character" w:customStyle="1" w:styleId="ListParagraphChar">
    <w:name w:val="List Paragraph Char"/>
    <w:aliases w:val="bullet Char,List Paragraph1 Char,bullet 1 Char"/>
    <w:basedOn w:val="DefaultParagraphFont"/>
    <w:link w:val="ListParagraph"/>
    <w:rsid w:val="00D43379"/>
    <w:rPr>
      <w:rFonts w:ascii="Calibri" w:eastAsia="Calibri" w:hAnsi="Calibri" w:cs="Times New Roman"/>
      <w:lang w:val="en-US"/>
    </w:rPr>
  </w:style>
  <w:style w:type="character" w:customStyle="1" w:styleId="xmsohyperlink">
    <w:name w:val="x_msohyperlink"/>
    <w:basedOn w:val="DefaultParagraphFont"/>
    <w:rsid w:val="001F18EF"/>
  </w:style>
  <w:style w:type="character" w:customStyle="1" w:styleId="UnresolvedMention6">
    <w:name w:val="Unresolved Mention6"/>
    <w:basedOn w:val="DefaultParagraphFont"/>
    <w:uiPriority w:val="99"/>
    <w:semiHidden/>
    <w:unhideWhenUsed/>
    <w:rsid w:val="00DF1F51"/>
    <w:rPr>
      <w:color w:val="605E5C"/>
      <w:shd w:val="clear" w:color="auto" w:fill="E1DFDD"/>
    </w:rPr>
  </w:style>
  <w:style w:type="character" w:styleId="EndnoteReference">
    <w:name w:val="endnote reference"/>
    <w:basedOn w:val="DefaultParagraphFont"/>
    <w:uiPriority w:val="99"/>
    <w:semiHidden/>
    <w:unhideWhenUsed/>
    <w:rsid w:val="006A522F"/>
    <w:rPr>
      <w:vertAlign w:val="superscript"/>
    </w:rPr>
  </w:style>
  <w:style w:type="character" w:styleId="PlaceholderText">
    <w:name w:val="Placeholder Text"/>
    <w:basedOn w:val="DefaultParagraphFont"/>
    <w:uiPriority w:val="99"/>
    <w:semiHidden/>
    <w:rsid w:val="006A522F"/>
    <w:rPr>
      <w:color w:val="808080"/>
    </w:rPr>
  </w:style>
  <w:style w:type="character" w:customStyle="1" w:styleId="cpChagiiquyt5">
    <w:name w:val="Đề cập Chưa giải quyết5"/>
    <w:basedOn w:val="DefaultParagraphFont"/>
    <w:uiPriority w:val="99"/>
    <w:semiHidden/>
    <w:unhideWhenUsed/>
    <w:rsid w:val="006A522F"/>
    <w:rPr>
      <w:color w:val="605E5C"/>
      <w:shd w:val="clear" w:color="auto" w:fill="E1DFDD"/>
    </w:rPr>
  </w:style>
  <w:style w:type="character" w:customStyle="1" w:styleId="NgaythangChar1">
    <w:name w:val="Ngày tháng Char1"/>
    <w:basedOn w:val="DefaultParagraphFont"/>
    <w:uiPriority w:val="99"/>
    <w:semiHidden/>
    <w:rsid w:val="006A522F"/>
    <w:rPr>
      <w:rFonts w:ascii="Times New Roman" w:eastAsia="Times New Roman" w:hAnsi="Times New Roman" w:cs="Times New Roman"/>
      <w:sz w:val="24"/>
      <w:szCs w:val="24"/>
      <w:lang w:val="en-US"/>
    </w:rPr>
  </w:style>
  <w:style w:type="character" w:customStyle="1" w:styleId="HTMLinhdangtrcChar1">
    <w:name w:val="HTML Định dạng trước Char1"/>
    <w:basedOn w:val="DefaultParagraphFont"/>
    <w:uiPriority w:val="99"/>
    <w:semiHidden/>
    <w:rsid w:val="006A522F"/>
    <w:rPr>
      <w:rFonts w:ascii="Consolas" w:eastAsia="Times New Roman" w:hAnsi="Consolas" w:cs="Times New Roman"/>
      <w:sz w:val="20"/>
      <w:szCs w:val="20"/>
      <w:lang w:val="en-US"/>
    </w:rPr>
  </w:style>
  <w:style w:type="character" w:customStyle="1" w:styleId="UnresolvedMention7">
    <w:name w:val="Unresolved Mention7"/>
    <w:uiPriority w:val="99"/>
    <w:semiHidden/>
    <w:unhideWhenUsed/>
    <w:rsid w:val="006A522F"/>
    <w:rPr>
      <w:color w:val="605E5C"/>
      <w:shd w:val="clear" w:color="auto" w:fill="E1DFDD"/>
    </w:rPr>
  </w:style>
  <w:style w:type="paragraph" w:styleId="DocumentMap">
    <w:name w:val="Document Map"/>
    <w:basedOn w:val="Normal"/>
    <w:link w:val="DocumentMapChar"/>
    <w:uiPriority w:val="99"/>
    <w:semiHidden/>
    <w:unhideWhenUsed/>
    <w:rsid w:val="006A522F"/>
    <w:rPr>
      <w:rFonts w:ascii="Tahoma" w:hAnsi="Tahoma" w:cs="Tahoma"/>
      <w:sz w:val="16"/>
      <w:szCs w:val="16"/>
    </w:rPr>
  </w:style>
  <w:style w:type="character" w:customStyle="1" w:styleId="DocumentMapChar">
    <w:name w:val="Document Map Char"/>
    <w:basedOn w:val="DefaultParagraphFont"/>
    <w:link w:val="DocumentMap"/>
    <w:uiPriority w:val="99"/>
    <w:semiHidden/>
    <w:rsid w:val="006A522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384">
      <w:bodyDiv w:val="1"/>
      <w:marLeft w:val="0"/>
      <w:marRight w:val="0"/>
      <w:marTop w:val="0"/>
      <w:marBottom w:val="0"/>
      <w:divBdr>
        <w:top w:val="none" w:sz="0" w:space="0" w:color="auto"/>
        <w:left w:val="none" w:sz="0" w:space="0" w:color="auto"/>
        <w:bottom w:val="none" w:sz="0" w:space="0" w:color="auto"/>
        <w:right w:val="none" w:sz="0" w:space="0" w:color="auto"/>
      </w:divBdr>
    </w:div>
    <w:div w:id="21128111">
      <w:bodyDiv w:val="1"/>
      <w:marLeft w:val="0"/>
      <w:marRight w:val="0"/>
      <w:marTop w:val="0"/>
      <w:marBottom w:val="0"/>
      <w:divBdr>
        <w:top w:val="none" w:sz="0" w:space="0" w:color="auto"/>
        <w:left w:val="none" w:sz="0" w:space="0" w:color="auto"/>
        <w:bottom w:val="none" w:sz="0" w:space="0" w:color="auto"/>
        <w:right w:val="none" w:sz="0" w:space="0" w:color="auto"/>
      </w:divBdr>
    </w:div>
    <w:div w:id="34500915">
      <w:bodyDiv w:val="1"/>
      <w:marLeft w:val="0"/>
      <w:marRight w:val="0"/>
      <w:marTop w:val="0"/>
      <w:marBottom w:val="0"/>
      <w:divBdr>
        <w:top w:val="none" w:sz="0" w:space="0" w:color="auto"/>
        <w:left w:val="none" w:sz="0" w:space="0" w:color="auto"/>
        <w:bottom w:val="none" w:sz="0" w:space="0" w:color="auto"/>
        <w:right w:val="none" w:sz="0" w:space="0" w:color="auto"/>
      </w:divBdr>
    </w:div>
    <w:div w:id="39328775">
      <w:bodyDiv w:val="1"/>
      <w:marLeft w:val="0"/>
      <w:marRight w:val="0"/>
      <w:marTop w:val="0"/>
      <w:marBottom w:val="0"/>
      <w:divBdr>
        <w:top w:val="none" w:sz="0" w:space="0" w:color="auto"/>
        <w:left w:val="none" w:sz="0" w:space="0" w:color="auto"/>
        <w:bottom w:val="none" w:sz="0" w:space="0" w:color="auto"/>
        <w:right w:val="none" w:sz="0" w:space="0" w:color="auto"/>
      </w:divBdr>
    </w:div>
    <w:div w:id="51928266">
      <w:bodyDiv w:val="1"/>
      <w:marLeft w:val="0"/>
      <w:marRight w:val="0"/>
      <w:marTop w:val="0"/>
      <w:marBottom w:val="0"/>
      <w:divBdr>
        <w:top w:val="none" w:sz="0" w:space="0" w:color="auto"/>
        <w:left w:val="none" w:sz="0" w:space="0" w:color="auto"/>
        <w:bottom w:val="none" w:sz="0" w:space="0" w:color="auto"/>
        <w:right w:val="none" w:sz="0" w:space="0" w:color="auto"/>
      </w:divBdr>
    </w:div>
    <w:div w:id="62873363">
      <w:bodyDiv w:val="1"/>
      <w:marLeft w:val="0"/>
      <w:marRight w:val="0"/>
      <w:marTop w:val="0"/>
      <w:marBottom w:val="0"/>
      <w:divBdr>
        <w:top w:val="none" w:sz="0" w:space="0" w:color="auto"/>
        <w:left w:val="none" w:sz="0" w:space="0" w:color="auto"/>
        <w:bottom w:val="none" w:sz="0" w:space="0" w:color="auto"/>
        <w:right w:val="none" w:sz="0" w:space="0" w:color="auto"/>
      </w:divBdr>
    </w:div>
    <w:div w:id="68819894">
      <w:bodyDiv w:val="1"/>
      <w:marLeft w:val="0"/>
      <w:marRight w:val="0"/>
      <w:marTop w:val="0"/>
      <w:marBottom w:val="0"/>
      <w:divBdr>
        <w:top w:val="none" w:sz="0" w:space="0" w:color="auto"/>
        <w:left w:val="none" w:sz="0" w:space="0" w:color="auto"/>
        <w:bottom w:val="none" w:sz="0" w:space="0" w:color="auto"/>
        <w:right w:val="none" w:sz="0" w:space="0" w:color="auto"/>
      </w:divBdr>
    </w:div>
    <w:div w:id="76364223">
      <w:bodyDiv w:val="1"/>
      <w:marLeft w:val="0"/>
      <w:marRight w:val="0"/>
      <w:marTop w:val="0"/>
      <w:marBottom w:val="0"/>
      <w:divBdr>
        <w:top w:val="none" w:sz="0" w:space="0" w:color="auto"/>
        <w:left w:val="none" w:sz="0" w:space="0" w:color="auto"/>
        <w:bottom w:val="none" w:sz="0" w:space="0" w:color="auto"/>
        <w:right w:val="none" w:sz="0" w:space="0" w:color="auto"/>
      </w:divBdr>
    </w:div>
    <w:div w:id="107360125">
      <w:bodyDiv w:val="1"/>
      <w:marLeft w:val="0"/>
      <w:marRight w:val="0"/>
      <w:marTop w:val="0"/>
      <w:marBottom w:val="0"/>
      <w:divBdr>
        <w:top w:val="none" w:sz="0" w:space="0" w:color="auto"/>
        <w:left w:val="none" w:sz="0" w:space="0" w:color="auto"/>
        <w:bottom w:val="none" w:sz="0" w:space="0" w:color="auto"/>
        <w:right w:val="none" w:sz="0" w:space="0" w:color="auto"/>
      </w:divBdr>
    </w:div>
    <w:div w:id="112096154">
      <w:bodyDiv w:val="1"/>
      <w:marLeft w:val="0"/>
      <w:marRight w:val="0"/>
      <w:marTop w:val="0"/>
      <w:marBottom w:val="0"/>
      <w:divBdr>
        <w:top w:val="none" w:sz="0" w:space="0" w:color="auto"/>
        <w:left w:val="none" w:sz="0" w:space="0" w:color="auto"/>
        <w:bottom w:val="none" w:sz="0" w:space="0" w:color="auto"/>
        <w:right w:val="none" w:sz="0" w:space="0" w:color="auto"/>
      </w:divBdr>
    </w:div>
    <w:div w:id="117921327">
      <w:bodyDiv w:val="1"/>
      <w:marLeft w:val="0"/>
      <w:marRight w:val="0"/>
      <w:marTop w:val="0"/>
      <w:marBottom w:val="0"/>
      <w:divBdr>
        <w:top w:val="none" w:sz="0" w:space="0" w:color="auto"/>
        <w:left w:val="none" w:sz="0" w:space="0" w:color="auto"/>
        <w:bottom w:val="none" w:sz="0" w:space="0" w:color="auto"/>
        <w:right w:val="none" w:sz="0" w:space="0" w:color="auto"/>
      </w:divBdr>
    </w:div>
    <w:div w:id="128717323">
      <w:bodyDiv w:val="1"/>
      <w:marLeft w:val="0"/>
      <w:marRight w:val="0"/>
      <w:marTop w:val="0"/>
      <w:marBottom w:val="0"/>
      <w:divBdr>
        <w:top w:val="none" w:sz="0" w:space="0" w:color="auto"/>
        <w:left w:val="none" w:sz="0" w:space="0" w:color="auto"/>
        <w:bottom w:val="none" w:sz="0" w:space="0" w:color="auto"/>
        <w:right w:val="none" w:sz="0" w:space="0" w:color="auto"/>
      </w:divBdr>
    </w:div>
    <w:div w:id="132991404">
      <w:bodyDiv w:val="1"/>
      <w:marLeft w:val="0"/>
      <w:marRight w:val="0"/>
      <w:marTop w:val="0"/>
      <w:marBottom w:val="0"/>
      <w:divBdr>
        <w:top w:val="none" w:sz="0" w:space="0" w:color="auto"/>
        <w:left w:val="none" w:sz="0" w:space="0" w:color="auto"/>
        <w:bottom w:val="none" w:sz="0" w:space="0" w:color="auto"/>
        <w:right w:val="none" w:sz="0" w:space="0" w:color="auto"/>
      </w:divBdr>
    </w:div>
    <w:div w:id="154491783">
      <w:bodyDiv w:val="1"/>
      <w:marLeft w:val="0"/>
      <w:marRight w:val="0"/>
      <w:marTop w:val="0"/>
      <w:marBottom w:val="0"/>
      <w:divBdr>
        <w:top w:val="none" w:sz="0" w:space="0" w:color="auto"/>
        <w:left w:val="none" w:sz="0" w:space="0" w:color="auto"/>
        <w:bottom w:val="none" w:sz="0" w:space="0" w:color="auto"/>
        <w:right w:val="none" w:sz="0" w:space="0" w:color="auto"/>
      </w:divBdr>
    </w:div>
    <w:div w:id="154807298">
      <w:bodyDiv w:val="1"/>
      <w:marLeft w:val="0"/>
      <w:marRight w:val="0"/>
      <w:marTop w:val="0"/>
      <w:marBottom w:val="0"/>
      <w:divBdr>
        <w:top w:val="none" w:sz="0" w:space="0" w:color="auto"/>
        <w:left w:val="none" w:sz="0" w:space="0" w:color="auto"/>
        <w:bottom w:val="none" w:sz="0" w:space="0" w:color="auto"/>
        <w:right w:val="none" w:sz="0" w:space="0" w:color="auto"/>
      </w:divBdr>
    </w:div>
    <w:div w:id="173112584">
      <w:bodyDiv w:val="1"/>
      <w:marLeft w:val="0"/>
      <w:marRight w:val="0"/>
      <w:marTop w:val="0"/>
      <w:marBottom w:val="0"/>
      <w:divBdr>
        <w:top w:val="none" w:sz="0" w:space="0" w:color="auto"/>
        <w:left w:val="none" w:sz="0" w:space="0" w:color="auto"/>
        <w:bottom w:val="none" w:sz="0" w:space="0" w:color="auto"/>
        <w:right w:val="none" w:sz="0" w:space="0" w:color="auto"/>
      </w:divBdr>
    </w:div>
    <w:div w:id="186023432">
      <w:bodyDiv w:val="1"/>
      <w:marLeft w:val="0"/>
      <w:marRight w:val="0"/>
      <w:marTop w:val="0"/>
      <w:marBottom w:val="0"/>
      <w:divBdr>
        <w:top w:val="none" w:sz="0" w:space="0" w:color="auto"/>
        <w:left w:val="none" w:sz="0" w:space="0" w:color="auto"/>
        <w:bottom w:val="none" w:sz="0" w:space="0" w:color="auto"/>
        <w:right w:val="none" w:sz="0" w:space="0" w:color="auto"/>
      </w:divBdr>
    </w:div>
    <w:div w:id="207300560">
      <w:bodyDiv w:val="1"/>
      <w:marLeft w:val="0"/>
      <w:marRight w:val="0"/>
      <w:marTop w:val="0"/>
      <w:marBottom w:val="0"/>
      <w:divBdr>
        <w:top w:val="none" w:sz="0" w:space="0" w:color="auto"/>
        <w:left w:val="none" w:sz="0" w:space="0" w:color="auto"/>
        <w:bottom w:val="none" w:sz="0" w:space="0" w:color="auto"/>
        <w:right w:val="none" w:sz="0" w:space="0" w:color="auto"/>
      </w:divBdr>
    </w:div>
    <w:div w:id="216817233">
      <w:bodyDiv w:val="1"/>
      <w:marLeft w:val="0"/>
      <w:marRight w:val="0"/>
      <w:marTop w:val="0"/>
      <w:marBottom w:val="0"/>
      <w:divBdr>
        <w:top w:val="none" w:sz="0" w:space="0" w:color="auto"/>
        <w:left w:val="none" w:sz="0" w:space="0" w:color="auto"/>
        <w:bottom w:val="none" w:sz="0" w:space="0" w:color="auto"/>
        <w:right w:val="none" w:sz="0" w:space="0" w:color="auto"/>
      </w:divBdr>
    </w:div>
    <w:div w:id="224490978">
      <w:bodyDiv w:val="1"/>
      <w:marLeft w:val="0"/>
      <w:marRight w:val="0"/>
      <w:marTop w:val="0"/>
      <w:marBottom w:val="0"/>
      <w:divBdr>
        <w:top w:val="none" w:sz="0" w:space="0" w:color="auto"/>
        <w:left w:val="none" w:sz="0" w:space="0" w:color="auto"/>
        <w:bottom w:val="none" w:sz="0" w:space="0" w:color="auto"/>
        <w:right w:val="none" w:sz="0" w:space="0" w:color="auto"/>
      </w:divBdr>
    </w:div>
    <w:div w:id="231890576">
      <w:bodyDiv w:val="1"/>
      <w:marLeft w:val="0"/>
      <w:marRight w:val="0"/>
      <w:marTop w:val="0"/>
      <w:marBottom w:val="0"/>
      <w:divBdr>
        <w:top w:val="none" w:sz="0" w:space="0" w:color="auto"/>
        <w:left w:val="none" w:sz="0" w:space="0" w:color="auto"/>
        <w:bottom w:val="none" w:sz="0" w:space="0" w:color="auto"/>
        <w:right w:val="none" w:sz="0" w:space="0" w:color="auto"/>
      </w:divBdr>
    </w:div>
    <w:div w:id="238489528">
      <w:bodyDiv w:val="1"/>
      <w:marLeft w:val="0"/>
      <w:marRight w:val="0"/>
      <w:marTop w:val="0"/>
      <w:marBottom w:val="0"/>
      <w:divBdr>
        <w:top w:val="none" w:sz="0" w:space="0" w:color="auto"/>
        <w:left w:val="none" w:sz="0" w:space="0" w:color="auto"/>
        <w:bottom w:val="none" w:sz="0" w:space="0" w:color="auto"/>
        <w:right w:val="none" w:sz="0" w:space="0" w:color="auto"/>
      </w:divBdr>
    </w:div>
    <w:div w:id="250431185">
      <w:bodyDiv w:val="1"/>
      <w:marLeft w:val="0"/>
      <w:marRight w:val="0"/>
      <w:marTop w:val="0"/>
      <w:marBottom w:val="0"/>
      <w:divBdr>
        <w:top w:val="none" w:sz="0" w:space="0" w:color="auto"/>
        <w:left w:val="none" w:sz="0" w:space="0" w:color="auto"/>
        <w:bottom w:val="none" w:sz="0" w:space="0" w:color="auto"/>
        <w:right w:val="none" w:sz="0" w:space="0" w:color="auto"/>
      </w:divBdr>
    </w:div>
    <w:div w:id="252709036">
      <w:bodyDiv w:val="1"/>
      <w:marLeft w:val="0"/>
      <w:marRight w:val="0"/>
      <w:marTop w:val="0"/>
      <w:marBottom w:val="0"/>
      <w:divBdr>
        <w:top w:val="none" w:sz="0" w:space="0" w:color="auto"/>
        <w:left w:val="none" w:sz="0" w:space="0" w:color="auto"/>
        <w:bottom w:val="none" w:sz="0" w:space="0" w:color="auto"/>
        <w:right w:val="none" w:sz="0" w:space="0" w:color="auto"/>
      </w:divBdr>
    </w:div>
    <w:div w:id="267932460">
      <w:bodyDiv w:val="1"/>
      <w:marLeft w:val="0"/>
      <w:marRight w:val="0"/>
      <w:marTop w:val="0"/>
      <w:marBottom w:val="0"/>
      <w:divBdr>
        <w:top w:val="none" w:sz="0" w:space="0" w:color="auto"/>
        <w:left w:val="none" w:sz="0" w:space="0" w:color="auto"/>
        <w:bottom w:val="none" w:sz="0" w:space="0" w:color="auto"/>
        <w:right w:val="none" w:sz="0" w:space="0" w:color="auto"/>
      </w:divBdr>
    </w:div>
    <w:div w:id="310912518">
      <w:bodyDiv w:val="1"/>
      <w:marLeft w:val="0"/>
      <w:marRight w:val="0"/>
      <w:marTop w:val="0"/>
      <w:marBottom w:val="0"/>
      <w:divBdr>
        <w:top w:val="none" w:sz="0" w:space="0" w:color="auto"/>
        <w:left w:val="none" w:sz="0" w:space="0" w:color="auto"/>
        <w:bottom w:val="none" w:sz="0" w:space="0" w:color="auto"/>
        <w:right w:val="none" w:sz="0" w:space="0" w:color="auto"/>
      </w:divBdr>
    </w:div>
    <w:div w:id="314067850">
      <w:bodyDiv w:val="1"/>
      <w:marLeft w:val="0"/>
      <w:marRight w:val="0"/>
      <w:marTop w:val="0"/>
      <w:marBottom w:val="0"/>
      <w:divBdr>
        <w:top w:val="none" w:sz="0" w:space="0" w:color="auto"/>
        <w:left w:val="none" w:sz="0" w:space="0" w:color="auto"/>
        <w:bottom w:val="none" w:sz="0" w:space="0" w:color="auto"/>
        <w:right w:val="none" w:sz="0" w:space="0" w:color="auto"/>
      </w:divBdr>
    </w:div>
    <w:div w:id="316881918">
      <w:bodyDiv w:val="1"/>
      <w:marLeft w:val="0"/>
      <w:marRight w:val="0"/>
      <w:marTop w:val="0"/>
      <w:marBottom w:val="0"/>
      <w:divBdr>
        <w:top w:val="none" w:sz="0" w:space="0" w:color="auto"/>
        <w:left w:val="none" w:sz="0" w:space="0" w:color="auto"/>
        <w:bottom w:val="none" w:sz="0" w:space="0" w:color="auto"/>
        <w:right w:val="none" w:sz="0" w:space="0" w:color="auto"/>
      </w:divBdr>
    </w:div>
    <w:div w:id="339938141">
      <w:bodyDiv w:val="1"/>
      <w:marLeft w:val="0"/>
      <w:marRight w:val="0"/>
      <w:marTop w:val="0"/>
      <w:marBottom w:val="0"/>
      <w:divBdr>
        <w:top w:val="none" w:sz="0" w:space="0" w:color="auto"/>
        <w:left w:val="none" w:sz="0" w:space="0" w:color="auto"/>
        <w:bottom w:val="none" w:sz="0" w:space="0" w:color="auto"/>
        <w:right w:val="none" w:sz="0" w:space="0" w:color="auto"/>
      </w:divBdr>
    </w:div>
    <w:div w:id="346521122">
      <w:bodyDiv w:val="1"/>
      <w:marLeft w:val="0"/>
      <w:marRight w:val="0"/>
      <w:marTop w:val="0"/>
      <w:marBottom w:val="0"/>
      <w:divBdr>
        <w:top w:val="none" w:sz="0" w:space="0" w:color="auto"/>
        <w:left w:val="none" w:sz="0" w:space="0" w:color="auto"/>
        <w:bottom w:val="none" w:sz="0" w:space="0" w:color="auto"/>
        <w:right w:val="none" w:sz="0" w:space="0" w:color="auto"/>
      </w:divBdr>
    </w:div>
    <w:div w:id="354622088">
      <w:bodyDiv w:val="1"/>
      <w:marLeft w:val="0"/>
      <w:marRight w:val="0"/>
      <w:marTop w:val="0"/>
      <w:marBottom w:val="0"/>
      <w:divBdr>
        <w:top w:val="none" w:sz="0" w:space="0" w:color="auto"/>
        <w:left w:val="none" w:sz="0" w:space="0" w:color="auto"/>
        <w:bottom w:val="none" w:sz="0" w:space="0" w:color="auto"/>
        <w:right w:val="none" w:sz="0" w:space="0" w:color="auto"/>
      </w:divBdr>
    </w:div>
    <w:div w:id="366876678">
      <w:bodyDiv w:val="1"/>
      <w:marLeft w:val="0"/>
      <w:marRight w:val="0"/>
      <w:marTop w:val="0"/>
      <w:marBottom w:val="0"/>
      <w:divBdr>
        <w:top w:val="none" w:sz="0" w:space="0" w:color="auto"/>
        <w:left w:val="none" w:sz="0" w:space="0" w:color="auto"/>
        <w:bottom w:val="none" w:sz="0" w:space="0" w:color="auto"/>
        <w:right w:val="none" w:sz="0" w:space="0" w:color="auto"/>
      </w:divBdr>
    </w:div>
    <w:div w:id="373846213">
      <w:bodyDiv w:val="1"/>
      <w:marLeft w:val="0"/>
      <w:marRight w:val="0"/>
      <w:marTop w:val="0"/>
      <w:marBottom w:val="0"/>
      <w:divBdr>
        <w:top w:val="none" w:sz="0" w:space="0" w:color="auto"/>
        <w:left w:val="none" w:sz="0" w:space="0" w:color="auto"/>
        <w:bottom w:val="none" w:sz="0" w:space="0" w:color="auto"/>
        <w:right w:val="none" w:sz="0" w:space="0" w:color="auto"/>
      </w:divBdr>
    </w:div>
    <w:div w:id="381831185">
      <w:bodyDiv w:val="1"/>
      <w:marLeft w:val="0"/>
      <w:marRight w:val="0"/>
      <w:marTop w:val="0"/>
      <w:marBottom w:val="0"/>
      <w:divBdr>
        <w:top w:val="none" w:sz="0" w:space="0" w:color="auto"/>
        <w:left w:val="none" w:sz="0" w:space="0" w:color="auto"/>
        <w:bottom w:val="none" w:sz="0" w:space="0" w:color="auto"/>
        <w:right w:val="none" w:sz="0" w:space="0" w:color="auto"/>
      </w:divBdr>
    </w:div>
    <w:div w:id="408846226">
      <w:bodyDiv w:val="1"/>
      <w:marLeft w:val="0"/>
      <w:marRight w:val="0"/>
      <w:marTop w:val="0"/>
      <w:marBottom w:val="0"/>
      <w:divBdr>
        <w:top w:val="none" w:sz="0" w:space="0" w:color="auto"/>
        <w:left w:val="none" w:sz="0" w:space="0" w:color="auto"/>
        <w:bottom w:val="none" w:sz="0" w:space="0" w:color="auto"/>
        <w:right w:val="none" w:sz="0" w:space="0" w:color="auto"/>
      </w:divBdr>
    </w:div>
    <w:div w:id="434176220">
      <w:bodyDiv w:val="1"/>
      <w:marLeft w:val="0"/>
      <w:marRight w:val="0"/>
      <w:marTop w:val="0"/>
      <w:marBottom w:val="0"/>
      <w:divBdr>
        <w:top w:val="none" w:sz="0" w:space="0" w:color="auto"/>
        <w:left w:val="none" w:sz="0" w:space="0" w:color="auto"/>
        <w:bottom w:val="none" w:sz="0" w:space="0" w:color="auto"/>
        <w:right w:val="none" w:sz="0" w:space="0" w:color="auto"/>
      </w:divBdr>
    </w:div>
    <w:div w:id="444466775">
      <w:bodyDiv w:val="1"/>
      <w:marLeft w:val="0"/>
      <w:marRight w:val="0"/>
      <w:marTop w:val="0"/>
      <w:marBottom w:val="0"/>
      <w:divBdr>
        <w:top w:val="none" w:sz="0" w:space="0" w:color="auto"/>
        <w:left w:val="none" w:sz="0" w:space="0" w:color="auto"/>
        <w:bottom w:val="none" w:sz="0" w:space="0" w:color="auto"/>
        <w:right w:val="none" w:sz="0" w:space="0" w:color="auto"/>
      </w:divBdr>
    </w:div>
    <w:div w:id="469908788">
      <w:bodyDiv w:val="1"/>
      <w:marLeft w:val="0"/>
      <w:marRight w:val="0"/>
      <w:marTop w:val="0"/>
      <w:marBottom w:val="0"/>
      <w:divBdr>
        <w:top w:val="none" w:sz="0" w:space="0" w:color="auto"/>
        <w:left w:val="none" w:sz="0" w:space="0" w:color="auto"/>
        <w:bottom w:val="none" w:sz="0" w:space="0" w:color="auto"/>
        <w:right w:val="none" w:sz="0" w:space="0" w:color="auto"/>
      </w:divBdr>
    </w:div>
    <w:div w:id="486088883">
      <w:bodyDiv w:val="1"/>
      <w:marLeft w:val="0"/>
      <w:marRight w:val="0"/>
      <w:marTop w:val="0"/>
      <w:marBottom w:val="0"/>
      <w:divBdr>
        <w:top w:val="none" w:sz="0" w:space="0" w:color="auto"/>
        <w:left w:val="none" w:sz="0" w:space="0" w:color="auto"/>
        <w:bottom w:val="none" w:sz="0" w:space="0" w:color="auto"/>
        <w:right w:val="none" w:sz="0" w:space="0" w:color="auto"/>
      </w:divBdr>
    </w:div>
    <w:div w:id="491023154">
      <w:bodyDiv w:val="1"/>
      <w:marLeft w:val="0"/>
      <w:marRight w:val="0"/>
      <w:marTop w:val="0"/>
      <w:marBottom w:val="0"/>
      <w:divBdr>
        <w:top w:val="none" w:sz="0" w:space="0" w:color="auto"/>
        <w:left w:val="none" w:sz="0" w:space="0" w:color="auto"/>
        <w:bottom w:val="none" w:sz="0" w:space="0" w:color="auto"/>
        <w:right w:val="none" w:sz="0" w:space="0" w:color="auto"/>
      </w:divBdr>
    </w:div>
    <w:div w:id="504395156">
      <w:bodyDiv w:val="1"/>
      <w:marLeft w:val="0"/>
      <w:marRight w:val="0"/>
      <w:marTop w:val="0"/>
      <w:marBottom w:val="0"/>
      <w:divBdr>
        <w:top w:val="none" w:sz="0" w:space="0" w:color="auto"/>
        <w:left w:val="none" w:sz="0" w:space="0" w:color="auto"/>
        <w:bottom w:val="none" w:sz="0" w:space="0" w:color="auto"/>
        <w:right w:val="none" w:sz="0" w:space="0" w:color="auto"/>
      </w:divBdr>
    </w:div>
    <w:div w:id="506293248">
      <w:bodyDiv w:val="1"/>
      <w:marLeft w:val="0"/>
      <w:marRight w:val="0"/>
      <w:marTop w:val="0"/>
      <w:marBottom w:val="0"/>
      <w:divBdr>
        <w:top w:val="none" w:sz="0" w:space="0" w:color="auto"/>
        <w:left w:val="none" w:sz="0" w:space="0" w:color="auto"/>
        <w:bottom w:val="none" w:sz="0" w:space="0" w:color="auto"/>
        <w:right w:val="none" w:sz="0" w:space="0" w:color="auto"/>
      </w:divBdr>
    </w:div>
    <w:div w:id="533931950">
      <w:bodyDiv w:val="1"/>
      <w:marLeft w:val="0"/>
      <w:marRight w:val="0"/>
      <w:marTop w:val="0"/>
      <w:marBottom w:val="0"/>
      <w:divBdr>
        <w:top w:val="none" w:sz="0" w:space="0" w:color="auto"/>
        <w:left w:val="none" w:sz="0" w:space="0" w:color="auto"/>
        <w:bottom w:val="none" w:sz="0" w:space="0" w:color="auto"/>
        <w:right w:val="none" w:sz="0" w:space="0" w:color="auto"/>
      </w:divBdr>
    </w:div>
    <w:div w:id="536506117">
      <w:bodyDiv w:val="1"/>
      <w:marLeft w:val="0"/>
      <w:marRight w:val="0"/>
      <w:marTop w:val="0"/>
      <w:marBottom w:val="0"/>
      <w:divBdr>
        <w:top w:val="none" w:sz="0" w:space="0" w:color="auto"/>
        <w:left w:val="none" w:sz="0" w:space="0" w:color="auto"/>
        <w:bottom w:val="none" w:sz="0" w:space="0" w:color="auto"/>
        <w:right w:val="none" w:sz="0" w:space="0" w:color="auto"/>
      </w:divBdr>
    </w:div>
    <w:div w:id="537474187">
      <w:bodyDiv w:val="1"/>
      <w:marLeft w:val="0"/>
      <w:marRight w:val="0"/>
      <w:marTop w:val="0"/>
      <w:marBottom w:val="0"/>
      <w:divBdr>
        <w:top w:val="none" w:sz="0" w:space="0" w:color="auto"/>
        <w:left w:val="none" w:sz="0" w:space="0" w:color="auto"/>
        <w:bottom w:val="none" w:sz="0" w:space="0" w:color="auto"/>
        <w:right w:val="none" w:sz="0" w:space="0" w:color="auto"/>
      </w:divBdr>
    </w:div>
    <w:div w:id="551697196">
      <w:bodyDiv w:val="1"/>
      <w:marLeft w:val="0"/>
      <w:marRight w:val="0"/>
      <w:marTop w:val="0"/>
      <w:marBottom w:val="0"/>
      <w:divBdr>
        <w:top w:val="none" w:sz="0" w:space="0" w:color="auto"/>
        <w:left w:val="none" w:sz="0" w:space="0" w:color="auto"/>
        <w:bottom w:val="none" w:sz="0" w:space="0" w:color="auto"/>
        <w:right w:val="none" w:sz="0" w:space="0" w:color="auto"/>
      </w:divBdr>
    </w:div>
    <w:div w:id="554197637">
      <w:bodyDiv w:val="1"/>
      <w:marLeft w:val="0"/>
      <w:marRight w:val="0"/>
      <w:marTop w:val="0"/>
      <w:marBottom w:val="0"/>
      <w:divBdr>
        <w:top w:val="none" w:sz="0" w:space="0" w:color="auto"/>
        <w:left w:val="none" w:sz="0" w:space="0" w:color="auto"/>
        <w:bottom w:val="none" w:sz="0" w:space="0" w:color="auto"/>
        <w:right w:val="none" w:sz="0" w:space="0" w:color="auto"/>
      </w:divBdr>
    </w:div>
    <w:div w:id="555821009">
      <w:bodyDiv w:val="1"/>
      <w:marLeft w:val="0"/>
      <w:marRight w:val="0"/>
      <w:marTop w:val="0"/>
      <w:marBottom w:val="0"/>
      <w:divBdr>
        <w:top w:val="none" w:sz="0" w:space="0" w:color="auto"/>
        <w:left w:val="none" w:sz="0" w:space="0" w:color="auto"/>
        <w:bottom w:val="none" w:sz="0" w:space="0" w:color="auto"/>
        <w:right w:val="none" w:sz="0" w:space="0" w:color="auto"/>
      </w:divBdr>
    </w:div>
    <w:div w:id="557673260">
      <w:bodyDiv w:val="1"/>
      <w:marLeft w:val="0"/>
      <w:marRight w:val="0"/>
      <w:marTop w:val="0"/>
      <w:marBottom w:val="0"/>
      <w:divBdr>
        <w:top w:val="none" w:sz="0" w:space="0" w:color="auto"/>
        <w:left w:val="none" w:sz="0" w:space="0" w:color="auto"/>
        <w:bottom w:val="none" w:sz="0" w:space="0" w:color="auto"/>
        <w:right w:val="none" w:sz="0" w:space="0" w:color="auto"/>
      </w:divBdr>
    </w:div>
    <w:div w:id="559946050">
      <w:bodyDiv w:val="1"/>
      <w:marLeft w:val="0"/>
      <w:marRight w:val="0"/>
      <w:marTop w:val="0"/>
      <w:marBottom w:val="0"/>
      <w:divBdr>
        <w:top w:val="none" w:sz="0" w:space="0" w:color="auto"/>
        <w:left w:val="none" w:sz="0" w:space="0" w:color="auto"/>
        <w:bottom w:val="none" w:sz="0" w:space="0" w:color="auto"/>
        <w:right w:val="none" w:sz="0" w:space="0" w:color="auto"/>
      </w:divBdr>
    </w:div>
    <w:div w:id="580067469">
      <w:bodyDiv w:val="1"/>
      <w:marLeft w:val="0"/>
      <w:marRight w:val="0"/>
      <w:marTop w:val="0"/>
      <w:marBottom w:val="0"/>
      <w:divBdr>
        <w:top w:val="none" w:sz="0" w:space="0" w:color="auto"/>
        <w:left w:val="none" w:sz="0" w:space="0" w:color="auto"/>
        <w:bottom w:val="none" w:sz="0" w:space="0" w:color="auto"/>
        <w:right w:val="none" w:sz="0" w:space="0" w:color="auto"/>
      </w:divBdr>
    </w:div>
    <w:div w:id="595747325">
      <w:bodyDiv w:val="1"/>
      <w:marLeft w:val="0"/>
      <w:marRight w:val="0"/>
      <w:marTop w:val="0"/>
      <w:marBottom w:val="0"/>
      <w:divBdr>
        <w:top w:val="none" w:sz="0" w:space="0" w:color="auto"/>
        <w:left w:val="none" w:sz="0" w:space="0" w:color="auto"/>
        <w:bottom w:val="none" w:sz="0" w:space="0" w:color="auto"/>
        <w:right w:val="none" w:sz="0" w:space="0" w:color="auto"/>
      </w:divBdr>
    </w:div>
    <w:div w:id="613637454">
      <w:bodyDiv w:val="1"/>
      <w:marLeft w:val="0"/>
      <w:marRight w:val="0"/>
      <w:marTop w:val="0"/>
      <w:marBottom w:val="0"/>
      <w:divBdr>
        <w:top w:val="none" w:sz="0" w:space="0" w:color="auto"/>
        <w:left w:val="none" w:sz="0" w:space="0" w:color="auto"/>
        <w:bottom w:val="none" w:sz="0" w:space="0" w:color="auto"/>
        <w:right w:val="none" w:sz="0" w:space="0" w:color="auto"/>
      </w:divBdr>
    </w:div>
    <w:div w:id="613899766">
      <w:bodyDiv w:val="1"/>
      <w:marLeft w:val="0"/>
      <w:marRight w:val="0"/>
      <w:marTop w:val="0"/>
      <w:marBottom w:val="0"/>
      <w:divBdr>
        <w:top w:val="none" w:sz="0" w:space="0" w:color="auto"/>
        <w:left w:val="none" w:sz="0" w:space="0" w:color="auto"/>
        <w:bottom w:val="none" w:sz="0" w:space="0" w:color="auto"/>
        <w:right w:val="none" w:sz="0" w:space="0" w:color="auto"/>
      </w:divBdr>
    </w:div>
    <w:div w:id="614143399">
      <w:bodyDiv w:val="1"/>
      <w:marLeft w:val="0"/>
      <w:marRight w:val="0"/>
      <w:marTop w:val="0"/>
      <w:marBottom w:val="0"/>
      <w:divBdr>
        <w:top w:val="none" w:sz="0" w:space="0" w:color="auto"/>
        <w:left w:val="none" w:sz="0" w:space="0" w:color="auto"/>
        <w:bottom w:val="none" w:sz="0" w:space="0" w:color="auto"/>
        <w:right w:val="none" w:sz="0" w:space="0" w:color="auto"/>
      </w:divBdr>
    </w:div>
    <w:div w:id="616529842">
      <w:bodyDiv w:val="1"/>
      <w:marLeft w:val="0"/>
      <w:marRight w:val="0"/>
      <w:marTop w:val="0"/>
      <w:marBottom w:val="0"/>
      <w:divBdr>
        <w:top w:val="none" w:sz="0" w:space="0" w:color="auto"/>
        <w:left w:val="none" w:sz="0" w:space="0" w:color="auto"/>
        <w:bottom w:val="none" w:sz="0" w:space="0" w:color="auto"/>
        <w:right w:val="none" w:sz="0" w:space="0" w:color="auto"/>
      </w:divBdr>
    </w:div>
    <w:div w:id="617951181">
      <w:bodyDiv w:val="1"/>
      <w:marLeft w:val="0"/>
      <w:marRight w:val="0"/>
      <w:marTop w:val="0"/>
      <w:marBottom w:val="0"/>
      <w:divBdr>
        <w:top w:val="none" w:sz="0" w:space="0" w:color="auto"/>
        <w:left w:val="none" w:sz="0" w:space="0" w:color="auto"/>
        <w:bottom w:val="none" w:sz="0" w:space="0" w:color="auto"/>
        <w:right w:val="none" w:sz="0" w:space="0" w:color="auto"/>
      </w:divBdr>
    </w:div>
    <w:div w:id="624510809">
      <w:bodyDiv w:val="1"/>
      <w:marLeft w:val="0"/>
      <w:marRight w:val="0"/>
      <w:marTop w:val="0"/>
      <w:marBottom w:val="0"/>
      <w:divBdr>
        <w:top w:val="none" w:sz="0" w:space="0" w:color="auto"/>
        <w:left w:val="none" w:sz="0" w:space="0" w:color="auto"/>
        <w:bottom w:val="none" w:sz="0" w:space="0" w:color="auto"/>
        <w:right w:val="none" w:sz="0" w:space="0" w:color="auto"/>
      </w:divBdr>
    </w:div>
    <w:div w:id="635456050">
      <w:bodyDiv w:val="1"/>
      <w:marLeft w:val="0"/>
      <w:marRight w:val="0"/>
      <w:marTop w:val="0"/>
      <w:marBottom w:val="0"/>
      <w:divBdr>
        <w:top w:val="none" w:sz="0" w:space="0" w:color="auto"/>
        <w:left w:val="none" w:sz="0" w:space="0" w:color="auto"/>
        <w:bottom w:val="none" w:sz="0" w:space="0" w:color="auto"/>
        <w:right w:val="none" w:sz="0" w:space="0" w:color="auto"/>
      </w:divBdr>
    </w:div>
    <w:div w:id="650209146">
      <w:bodyDiv w:val="1"/>
      <w:marLeft w:val="0"/>
      <w:marRight w:val="0"/>
      <w:marTop w:val="0"/>
      <w:marBottom w:val="0"/>
      <w:divBdr>
        <w:top w:val="none" w:sz="0" w:space="0" w:color="auto"/>
        <w:left w:val="none" w:sz="0" w:space="0" w:color="auto"/>
        <w:bottom w:val="none" w:sz="0" w:space="0" w:color="auto"/>
        <w:right w:val="none" w:sz="0" w:space="0" w:color="auto"/>
      </w:divBdr>
    </w:div>
    <w:div w:id="651636269">
      <w:bodyDiv w:val="1"/>
      <w:marLeft w:val="0"/>
      <w:marRight w:val="0"/>
      <w:marTop w:val="0"/>
      <w:marBottom w:val="0"/>
      <w:divBdr>
        <w:top w:val="none" w:sz="0" w:space="0" w:color="auto"/>
        <w:left w:val="none" w:sz="0" w:space="0" w:color="auto"/>
        <w:bottom w:val="none" w:sz="0" w:space="0" w:color="auto"/>
        <w:right w:val="none" w:sz="0" w:space="0" w:color="auto"/>
      </w:divBdr>
    </w:div>
    <w:div w:id="653878322">
      <w:bodyDiv w:val="1"/>
      <w:marLeft w:val="0"/>
      <w:marRight w:val="0"/>
      <w:marTop w:val="0"/>
      <w:marBottom w:val="0"/>
      <w:divBdr>
        <w:top w:val="none" w:sz="0" w:space="0" w:color="auto"/>
        <w:left w:val="none" w:sz="0" w:space="0" w:color="auto"/>
        <w:bottom w:val="none" w:sz="0" w:space="0" w:color="auto"/>
        <w:right w:val="none" w:sz="0" w:space="0" w:color="auto"/>
      </w:divBdr>
    </w:div>
    <w:div w:id="680162681">
      <w:bodyDiv w:val="1"/>
      <w:marLeft w:val="0"/>
      <w:marRight w:val="0"/>
      <w:marTop w:val="0"/>
      <w:marBottom w:val="0"/>
      <w:divBdr>
        <w:top w:val="none" w:sz="0" w:space="0" w:color="auto"/>
        <w:left w:val="none" w:sz="0" w:space="0" w:color="auto"/>
        <w:bottom w:val="none" w:sz="0" w:space="0" w:color="auto"/>
        <w:right w:val="none" w:sz="0" w:space="0" w:color="auto"/>
      </w:divBdr>
    </w:div>
    <w:div w:id="683164320">
      <w:bodyDiv w:val="1"/>
      <w:marLeft w:val="0"/>
      <w:marRight w:val="0"/>
      <w:marTop w:val="0"/>
      <w:marBottom w:val="0"/>
      <w:divBdr>
        <w:top w:val="none" w:sz="0" w:space="0" w:color="auto"/>
        <w:left w:val="none" w:sz="0" w:space="0" w:color="auto"/>
        <w:bottom w:val="none" w:sz="0" w:space="0" w:color="auto"/>
        <w:right w:val="none" w:sz="0" w:space="0" w:color="auto"/>
      </w:divBdr>
    </w:div>
    <w:div w:id="683676601">
      <w:bodyDiv w:val="1"/>
      <w:marLeft w:val="0"/>
      <w:marRight w:val="0"/>
      <w:marTop w:val="0"/>
      <w:marBottom w:val="0"/>
      <w:divBdr>
        <w:top w:val="none" w:sz="0" w:space="0" w:color="auto"/>
        <w:left w:val="none" w:sz="0" w:space="0" w:color="auto"/>
        <w:bottom w:val="none" w:sz="0" w:space="0" w:color="auto"/>
        <w:right w:val="none" w:sz="0" w:space="0" w:color="auto"/>
      </w:divBdr>
    </w:div>
    <w:div w:id="687364559">
      <w:bodyDiv w:val="1"/>
      <w:marLeft w:val="0"/>
      <w:marRight w:val="0"/>
      <w:marTop w:val="0"/>
      <w:marBottom w:val="0"/>
      <w:divBdr>
        <w:top w:val="none" w:sz="0" w:space="0" w:color="auto"/>
        <w:left w:val="none" w:sz="0" w:space="0" w:color="auto"/>
        <w:bottom w:val="none" w:sz="0" w:space="0" w:color="auto"/>
        <w:right w:val="none" w:sz="0" w:space="0" w:color="auto"/>
      </w:divBdr>
    </w:div>
    <w:div w:id="693772213">
      <w:bodyDiv w:val="1"/>
      <w:marLeft w:val="0"/>
      <w:marRight w:val="0"/>
      <w:marTop w:val="0"/>
      <w:marBottom w:val="0"/>
      <w:divBdr>
        <w:top w:val="none" w:sz="0" w:space="0" w:color="auto"/>
        <w:left w:val="none" w:sz="0" w:space="0" w:color="auto"/>
        <w:bottom w:val="none" w:sz="0" w:space="0" w:color="auto"/>
        <w:right w:val="none" w:sz="0" w:space="0" w:color="auto"/>
      </w:divBdr>
    </w:div>
    <w:div w:id="712071464">
      <w:bodyDiv w:val="1"/>
      <w:marLeft w:val="0"/>
      <w:marRight w:val="0"/>
      <w:marTop w:val="0"/>
      <w:marBottom w:val="0"/>
      <w:divBdr>
        <w:top w:val="none" w:sz="0" w:space="0" w:color="auto"/>
        <w:left w:val="none" w:sz="0" w:space="0" w:color="auto"/>
        <w:bottom w:val="none" w:sz="0" w:space="0" w:color="auto"/>
        <w:right w:val="none" w:sz="0" w:space="0" w:color="auto"/>
      </w:divBdr>
    </w:div>
    <w:div w:id="714737555">
      <w:bodyDiv w:val="1"/>
      <w:marLeft w:val="0"/>
      <w:marRight w:val="0"/>
      <w:marTop w:val="0"/>
      <w:marBottom w:val="0"/>
      <w:divBdr>
        <w:top w:val="none" w:sz="0" w:space="0" w:color="auto"/>
        <w:left w:val="none" w:sz="0" w:space="0" w:color="auto"/>
        <w:bottom w:val="none" w:sz="0" w:space="0" w:color="auto"/>
        <w:right w:val="none" w:sz="0" w:space="0" w:color="auto"/>
      </w:divBdr>
    </w:div>
    <w:div w:id="723455064">
      <w:bodyDiv w:val="1"/>
      <w:marLeft w:val="0"/>
      <w:marRight w:val="0"/>
      <w:marTop w:val="0"/>
      <w:marBottom w:val="0"/>
      <w:divBdr>
        <w:top w:val="none" w:sz="0" w:space="0" w:color="auto"/>
        <w:left w:val="none" w:sz="0" w:space="0" w:color="auto"/>
        <w:bottom w:val="none" w:sz="0" w:space="0" w:color="auto"/>
        <w:right w:val="none" w:sz="0" w:space="0" w:color="auto"/>
      </w:divBdr>
    </w:div>
    <w:div w:id="743718589">
      <w:bodyDiv w:val="1"/>
      <w:marLeft w:val="0"/>
      <w:marRight w:val="0"/>
      <w:marTop w:val="0"/>
      <w:marBottom w:val="0"/>
      <w:divBdr>
        <w:top w:val="none" w:sz="0" w:space="0" w:color="auto"/>
        <w:left w:val="none" w:sz="0" w:space="0" w:color="auto"/>
        <w:bottom w:val="none" w:sz="0" w:space="0" w:color="auto"/>
        <w:right w:val="none" w:sz="0" w:space="0" w:color="auto"/>
      </w:divBdr>
    </w:div>
    <w:div w:id="744566400">
      <w:bodyDiv w:val="1"/>
      <w:marLeft w:val="0"/>
      <w:marRight w:val="0"/>
      <w:marTop w:val="0"/>
      <w:marBottom w:val="0"/>
      <w:divBdr>
        <w:top w:val="none" w:sz="0" w:space="0" w:color="auto"/>
        <w:left w:val="none" w:sz="0" w:space="0" w:color="auto"/>
        <w:bottom w:val="none" w:sz="0" w:space="0" w:color="auto"/>
        <w:right w:val="none" w:sz="0" w:space="0" w:color="auto"/>
      </w:divBdr>
    </w:div>
    <w:div w:id="747532678">
      <w:bodyDiv w:val="1"/>
      <w:marLeft w:val="0"/>
      <w:marRight w:val="0"/>
      <w:marTop w:val="0"/>
      <w:marBottom w:val="0"/>
      <w:divBdr>
        <w:top w:val="none" w:sz="0" w:space="0" w:color="auto"/>
        <w:left w:val="none" w:sz="0" w:space="0" w:color="auto"/>
        <w:bottom w:val="none" w:sz="0" w:space="0" w:color="auto"/>
        <w:right w:val="none" w:sz="0" w:space="0" w:color="auto"/>
      </w:divBdr>
    </w:div>
    <w:div w:id="777024111">
      <w:bodyDiv w:val="1"/>
      <w:marLeft w:val="0"/>
      <w:marRight w:val="0"/>
      <w:marTop w:val="0"/>
      <w:marBottom w:val="0"/>
      <w:divBdr>
        <w:top w:val="none" w:sz="0" w:space="0" w:color="auto"/>
        <w:left w:val="none" w:sz="0" w:space="0" w:color="auto"/>
        <w:bottom w:val="none" w:sz="0" w:space="0" w:color="auto"/>
        <w:right w:val="none" w:sz="0" w:space="0" w:color="auto"/>
      </w:divBdr>
    </w:div>
    <w:div w:id="800339783">
      <w:bodyDiv w:val="1"/>
      <w:marLeft w:val="0"/>
      <w:marRight w:val="0"/>
      <w:marTop w:val="0"/>
      <w:marBottom w:val="0"/>
      <w:divBdr>
        <w:top w:val="none" w:sz="0" w:space="0" w:color="auto"/>
        <w:left w:val="none" w:sz="0" w:space="0" w:color="auto"/>
        <w:bottom w:val="none" w:sz="0" w:space="0" w:color="auto"/>
        <w:right w:val="none" w:sz="0" w:space="0" w:color="auto"/>
      </w:divBdr>
    </w:div>
    <w:div w:id="810637312">
      <w:bodyDiv w:val="1"/>
      <w:marLeft w:val="0"/>
      <w:marRight w:val="0"/>
      <w:marTop w:val="0"/>
      <w:marBottom w:val="0"/>
      <w:divBdr>
        <w:top w:val="none" w:sz="0" w:space="0" w:color="auto"/>
        <w:left w:val="none" w:sz="0" w:space="0" w:color="auto"/>
        <w:bottom w:val="none" w:sz="0" w:space="0" w:color="auto"/>
        <w:right w:val="none" w:sz="0" w:space="0" w:color="auto"/>
      </w:divBdr>
    </w:div>
    <w:div w:id="812913948">
      <w:bodyDiv w:val="1"/>
      <w:marLeft w:val="0"/>
      <w:marRight w:val="0"/>
      <w:marTop w:val="0"/>
      <w:marBottom w:val="0"/>
      <w:divBdr>
        <w:top w:val="none" w:sz="0" w:space="0" w:color="auto"/>
        <w:left w:val="none" w:sz="0" w:space="0" w:color="auto"/>
        <w:bottom w:val="none" w:sz="0" w:space="0" w:color="auto"/>
        <w:right w:val="none" w:sz="0" w:space="0" w:color="auto"/>
      </w:divBdr>
    </w:div>
    <w:div w:id="826361719">
      <w:bodyDiv w:val="1"/>
      <w:marLeft w:val="0"/>
      <w:marRight w:val="0"/>
      <w:marTop w:val="0"/>
      <w:marBottom w:val="0"/>
      <w:divBdr>
        <w:top w:val="none" w:sz="0" w:space="0" w:color="auto"/>
        <w:left w:val="none" w:sz="0" w:space="0" w:color="auto"/>
        <w:bottom w:val="none" w:sz="0" w:space="0" w:color="auto"/>
        <w:right w:val="none" w:sz="0" w:space="0" w:color="auto"/>
      </w:divBdr>
    </w:div>
    <w:div w:id="827751302">
      <w:bodyDiv w:val="1"/>
      <w:marLeft w:val="0"/>
      <w:marRight w:val="0"/>
      <w:marTop w:val="0"/>
      <w:marBottom w:val="0"/>
      <w:divBdr>
        <w:top w:val="none" w:sz="0" w:space="0" w:color="auto"/>
        <w:left w:val="none" w:sz="0" w:space="0" w:color="auto"/>
        <w:bottom w:val="none" w:sz="0" w:space="0" w:color="auto"/>
        <w:right w:val="none" w:sz="0" w:space="0" w:color="auto"/>
      </w:divBdr>
    </w:div>
    <w:div w:id="844127542">
      <w:bodyDiv w:val="1"/>
      <w:marLeft w:val="0"/>
      <w:marRight w:val="0"/>
      <w:marTop w:val="0"/>
      <w:marBottom w:val="0"/>
      <w:divBdr>
        <w:top w:val="none" w:sz="0" w:space="0" w:color="auto"/>
        <w:left w:val="none" w:sz="0" w:space="0" w:color="auto"/>
        <w:bottom w:val="none" w:sz="0" w:space="0" w:color="auto"/>
        <w:right w:val="none" w:sz="0" w:space="0" w:color="auto"/>
      </w:divBdr>
    </w:div>
    <w:div w:id="847867038">
      <w:bodyDiv w:val="1"/>
      <w:marLeft w:val="0"/>
      <w:marRight w:val="0"/>
      <w:marTop w:val="0"/>
      <w:marBottom w:val="0"/>
      <w:divBdr>
        <w:top w:val="none" w:sz="0" w:space="0" w:color="auto"/>
        <w:left w:val="none" w:sz="0" w:space="0" w:color="auto"/>
        <w:bottom w:val="none" w:sz="0" w:space="0" w:color="auto"/>
        <w:right w:val="none" w:sz="0" w:space="0" w:color="auto"/>
      </w:divBdr>
    </w:div>
    <w:div w:id="863179449">
      <w:bodyDiv w:val="1"/>
      <w:marLeft w:val="0"/>
      <w:marRight w:val="0"/>
      <w:marTop w:val="0"/>
      <w:marBottom w:val="0"/>
      <w:divBdr>
        <w:top w:val="none" w:sz="0" w:space="0" w:color="auto"/>
        <w:left w:val="none" w:sz="0" w:space="0" w:color="auto"/>
        <w:bottom w:val="none" w:sz="0" w:space="0" w:color="auto"/>
        <w:right w:val="none" w:sz="0" w:space="0" w:color="auto"/>
      </w:divBdr>
    </w:div>
    <w:div w:id="878859397">
      <w:bodyDiv w:val="1"/>
      <w:marLeft w:val="0"/>
      <w:marRight w:val="0"/>
      <w:marTop w:val="0"/>
      <w:marBottom w:val="0"/>
      <w:divBdr>
        <w:top w:val="none" w:sz="0" w:space="0" w:color="auto"/>
        <w:left w:val="none" w:sz="0" w:space="0" w:color="auto"/>
        <w:bottom w:val="none" w:sz="0" w:space="0" w:color="auto"/>
        <w:right w:val="none" w:sz="0" w:space="0" w:color="auto"/>
      </w:divBdr>
    </w:div>
    <w:div w:id="898052223">
      <w:bodyDiv w:val="1"/>
      <w:marLeft w:val="0"/>
      <w:marRight w:val="0"/>
      <w:marTop w:val="0"/>
      <w:marBottom w:val="0"/>
      <w:divBdr>
        <w:top w:val="none" w:sz="0" w:space="0" w:color="auto"/>
        <w:left w:val="none" w:sz="0" w:space="0" w:color="auto"/>
        <w:bottom w:val="none" w:sz="0" w:space="0" w:color="auto"/>
        <w:right w:val="none" w:sz="0" w:space="0" w:color="auto"/>
      </w:divBdr>
    </w:div>
    <w:div w:id="899637748">
      <w:bodyDiv w:val="1"/>
      <w:marLeft w:val="0"/>
      <w:marRight w:val="0"/>
      <w:marTop w:val="0"/>
      <w:marBottom w:val="0"/>
      <w:divBdr>
        <w:top w:val="none" w:sz="0" w:space="0" w:color="auto"/>
        <w:left w:val="none" w:sz="0" w:space="0" w:color="auto"/>
        <w:bottom w:val="none" w:sz="0" w:space="0" w:color="auto"/>
        <w:right w:val="none" w:sz="0" w:space="0" w:color="auto"/>
      </w:divBdr>
    </w:div>
    <w:div w:id="909268438">
      <w:bodyDiv w:val="1"/>
      <w:marLeft w:val="0"/>
      <w:marRight w:val="0"/>
      <w:marTop w:val="0"/>
      <w:marBottom w:val="0"/>
      <w:divBdr>
        <w:top w:val="none" w:sz="0" w:space="0" w:color="auto"/>
        <w:left w:val="none" w:sz="0" w:space="0" w:color="auto"/>
        <w:bottom w:val="none" w:sz="0" w:space="0" w:color="auto"/>
        <w:right w:val="none" w:sz="0" w:space="0" w:color="auto"/>
      </w:divBdr>
    </w:div>
    <w:div w:id="922295754">
      <w:bodyDiv w:val="1"/>
      <w:marLeft w:val="0"/>
      <w:marRight w:val="0"/>
      <w:marTop w:val="0"/>
      <w:marBottom w:val="0"/>
      <w:divBdr>
        <w:top w:val="none" w:sz="0" w:space="0" w:color="auto"/>
        <w:left w:val="none" w:sz="0" w:space="0" w:color="auto"/>
        <w:bottom w:val="none" w:sz="0" w:space="0" w:color="auto"/>
        <w:right w:val="none" w:sz="0" w:space="0" w:color="auto"/>
      </w:divBdr>
    </w:div>
    <w:div w:id="1004867462">
      <w:bodyDiv w:val="1"/>
      <w:marLeft w:val="0"/>
      <w:marRight w:val="0"/>
      <w:marTop w:val="0"/>
      <w:marBottom w:val="0"/>
      <w:divBdr>
        <w:top w:val="none" w:sz="0" w:space="0" w:color="auto"/>
        <w:left w:val="none" w:sz="0" w:space="0" w:color="auto"/>
        <w:bottom w:val="none" w:sz="0" w:space="0" w:color="auto"/>
        <w:right w:val="none" w:sz="0" w:space="0" w:color="auto"/>
      </w:divBdr>
    </w:div>
    <w:div w:id="1045104435">
      <w:bodyDiv w:val="1"/>
      <w:marLeft w:val="0"/>
      <w:marRight w:val="0"/>
      <w:marTop w:val="0"/>
      <w:marBottom w:val="0"/>
      <w:divBdr>
        <w:top w:val="none" w:sz="0" w:space="0" w:color="auto"/>
        <w:left w:val="none" w:sz="0" w:space="0" w:color="auto"/>
        <w:bottom w:val="none" w:sz="0" w:space="0" w:color="auto"/>
        <w:right w:val="none" w:sz="0" w:space="0" w:color="auto"/>
      </w:divBdr>
    </w:div>
    <w:div w:id="1078015889">
      <w:bodyDiv w:val="1"/>
      <w:marLeft w:val="0"/>
      <w:marRight w:val="0"/>
      <w:marTop w:val="0"/>
      <w:marBottom w:val="0"/>
      <w:divBdr>
        <w:top w:val="none" w:sz="0" w:space="0" w:color="auto"/>
        <w:left w:val="none" w:sz="0" w:space="0" w:color="auto"/>
        <w:bottom w:val="none" w:sz="0" w:space="0" w:color="auto"/>
        <w:right w:val="none" w:sz="0" w:space="0" w:color="auto"/>
      </w:divBdr>
    </w:div>
    <w:div w:id="1080827610">
      <w:bodyDiv w:val="1"/>
      <w:marLeft w:val="0"/>
      <w:marRight w:val="0"/>
      <w:marTop w:val="0"/>
      <w:marBottom w:val="0"/>
      <w:divBdr>
        <w:top w:val="none" w:sz="0" w:space="0" w:color="auto"/>
        <w:left w:val="none" w:sz="0" w:space="0" w:color="auto"/>
        <w:bottom w:val="none" w:sz="0" w:space="0" w:color="auto"/>
        <w:right w:val="none" w:sz="0" w:space="0" w:color="auto"/>
      </w:divBdr>
    </w:div>
    <w:div w:id="1083797628">
      <w:bodyDiv w:val="1"/>
      <w:marLeft w:val="0"/>
      <w:marRight w:val="0"/>
      <w:marTop w:val="0"/>
      <w:marBottom w:val="0"/>
      <w:divBdr>
        <w:top w:val="none" w:sz="0" w:space="0" w:color="auto"/>
        <w:left w:val="none" w:sz="0" w:space="0" w:color="auto"/>
        <w:bottom w:val="none" w:sz="0" w:space="0" w:color="auto"/>
        <w:right w:val="none" w:sz="0" w:space="0" w:color="auto"/>
      </w:divBdr>
    </w:div>
    <w:div w:id="1124735559">
      <w:bodyDiv w:val="1"/>
      <w:marLeft w:val="0"/>
      <w:marRight w:val="0"/>
      <w:marTop w:val="0"/>
      <w:marBottom w:val="0"/>
      <w:divBdr>
        <w:top w:val="none" w:sz="0" w:space="0" w:color="auto"/>
        <w:left w:val="none" w:sz="0" w:space="0" w:color="auto"/>
        <w:bottom w:val="none" w:sz="0" w:space="0" w:color="auto"/>
        <w:right w:val="none" w:sz="0" w:space="0" w:color="auto"/>
      </w:divBdr>
    </w:div>
    <w:div w:id="1129593558">
      <w:bodyDiv w:val="1"/>
      <w:marLeft w:val="0"/>
      <w:marRight w:val="0"/>
      <w:marTop w:val="0"/>
      <w:marBottom w:val="0"/>
      <w:divBdr>
        <w:top w:val="none" w:sz="0" w:space="0" w:color="auto"/>
        <w:left w:val="none" w:sz="0" w:space="0" w:color="auto"/>
        <w:bottom w:val="none" w:sz="0" w:space="0" w:color="auto"/>
        <w:right w:val="none" w:sz="0" w:space="0" w:color="auto"/>
      </w:divBdr>
    </w:div>
    <w:div w:id="1135946761">
      <w:bodyDiv w:val="1"/>
      <w:marLeft w:val="0"/>
      <w:marRight w:val="0"/>
      <w:marTop w:val="0"/>
      <w:marBottom w:val="0"/>
      <w:divBdr>
        <w:top w:val="none" w:sz="0" w:space="0" w:color="auto"/>
        <w:left w:val="none" w:sz="0" w:space="0" w:color="auto"/>
        <w:bottom w:val="none" w:sz="0" w:space="0" w:color="auto"/>
        <w:right w:val="none" w:sz="0" w:space="0" w:color="auto"/>
      </w:divBdr>
    </w:div>
    <w:div w:id="1154417017">
      <w:bodyDiv w:val="1"/>
      <w:marLeft w:val="0"/>
      <w:marRight w:val="0"/>
      <w:marTop w:val="0"/>
      <w:marBottom w:val="0"/>
      <w:divBdr>
        <w:top w:val="none" w:sz="0" w:space="0" w:color="auto"/>
        <w:left w:val="none" w:sz="0" w:space="0" w:color="auto"/>
        <w:bottom w:val="none" w:sz="0" w:space="0" w:color="auto"/>
        <w:right w:val="none" w:sz="0" w:space="0" w:color="auto"/>
      </w:divBdr>
    </w:div>
    <w:div w:id="1159231065">
      <w:bodyDiv w:val="1"/>
      <w:marLeft w:val="0"/>
      <w:marRight w:val="0"/>
      <w:marTop w:val="0"/>
      <w:marBottom w:val="0"/>
      <w:divBdr>
        <w:top w:val="none" w:sz="0" w:space="0" w:color="auto"/>
        <w:left w:val="none" w:sz="0" w:space="0" w:color="auto"/>
        <w:bottom w:val="none" w:sz="0" w:space="0" w:color="auto"/>
        <w:right w:val="none" w:sz="0" w:space="0" w:color="auto"/>
      </w:divBdr>
    </w:div>
    <w:div w:id="1186820851">
      <w:bodyDiv w:val="1"/>
      <w:marLeft w:val="0"/>
      <w:marRight w:val="0"/>
      <w:marTop w:val="0"/>
      <w:marBottom w:val="0"/>
      <w:divBdr>
        <w:top w:val="none" w:sz="0" w:space="0" w:color="auto"/>
        <w:left w:val="none" w:sz="0" w:space="0" w:color="auto"/>
        <w:bottom w:val="none" w:sz="0" w:space="0" w:color="auto"/>
        <w:right w:val="none" w:sz="0" w:space="0" w:color="auto"/>
      </w:divBdr>
    </w:div>
    <w:div w:id="1201942589">
      <w:bodyDiv w:val="1"/>
      <w:marLeft w:val="0"/>
      <w:marRight w:val="0"/>
      <w:marTop w:val="0"/>
      <w:marBottom w:val="0"/>
      <w:divBdr>
        <w:top w:val="none" w:sz="0" w:space="0" w:color="auto"/>
        <w:left w:val="none" w:sz="0" w:space="0" w:color="auto"/>
        <w:bottom w:val="none" w:sz="0" w:space="0" w:color="auto"/>
        <w:right w:val="none" w:sz="0" w:space="0" w:color="auto"/>
      </w:divBdr>
    </w:div>
    <w:div w:id="1202400507">
      <w:bodyDiv w:val="1"/>
      <w:marLeft w:val="0"/>
      <w:marRight w:val="0"/>
      <w:marTop w:val="0"/>
      <w:marBottom w:val="0"/>
      <w:divBdr>
        <w:top w:val="none" w:sz="0" w:space="0" w:color="auto"/>
        <w:left w:val="none" w:sz="0" w:space="0" w:color="auto"/>
        <w:bottom w:val="none" w:sz="0" w:space="0" w:color="auto"/>
        <w:right w:val="none" w:sz="0" w:space="0" w:color="auto"/>
      </w:divBdr>
    </w:div>
    <w:div w:id="1217276912">
      <w:bodyDiv w:val="1"/>
      <w:marLeft w:val="0"/>
      <w:marRight w:val="0"/>
      <w:marTop w:val="0"/>
      <w:marBottom w:val="0"/>
      <w:divBdr>
        <w:top w:val="none" w:sz="0" w:space="0" w:color="auto"/>
        <w:left w:val="none" w:sz="0" w:space="0" w:color="auto"/>
        <w:bottom w:val="none" w:sz="0" w:space="0" w:color="auto"/>
        <w:right w:val="none" w:sz="0" w:space="0" w:color="auto"/>
      </w:divBdr>
    </w:div>
    <w:div w:id="1221479780">
      <w:bodyDiv w:val="1"/>
      <w:marLeft w:val="0"/>
      <w:marRight w:val="0"/>
      <w:marTop w:val="0"/>
      <w:marBottom w:val="0"/>
      <w:divBdr>
        <w:top w:val="none" w:sz="0" w:space="0" w:color="auto"/>
        <w:left w:val="none" w:sz="0" w:space="0" w:color="auto"/>
        <w:bottom w:val="none" w:sz="0" w:space="0" w:color="auto"/>
        <w:right w:val="none" w:sz="0" w:space="0" w:color="auto"/>
      </w:divBdr>
    </w:div>
    <w:div w:id="1235361873">
      <w:bodyDiv w:val="1"/>
      <w:marLeft w:val="0"/>
      <w:marRight w:val="0"/>
      <w:marTop w:val="0"/>
      <w:marBottom w:val="0"/>
      <w:divBdr>
        <w:top w:val="none" w:sz="0" w:space="0" w:color="auto"/>
        <w:left w:val="none" w:sz="0" w:space="0" w:color="auto"/>
        <w:bottom w:val="none" w:sz="0" w:space="0" w:color="auto"/>
        <w:right w:val="none" w:sz="0" w:space="0" w:color="auto"/>
      </w:divBdr>
    </w:div>
    <w:div w:id="1300764885">
      <w:bodyDiv w:val="1"/>
      <w:marLeft w:val="0"/>
      <w:marRight w:val="0"/>
      <w:marTop w:val="0"/>
      <w:marBottom w:val="0"/>
      <w:divBdr>
        <w:top w:val="none" w:sz="0" w:space="0" w:color="auto"/>
        <w:left w:val="none" w:sz="0" w:space="0" w:color="auto"/>
        <w:bottom w:val="none" w:sz="0" w:space="0" w:color="auto"/>
        <w:right w:val="none" w:sz="0" w:space="0" w:color="auto"/>
      </w:divBdr>
    </w:div>
    <w:div w:id="1342975043">
      <w:bodyDiv w:val="1"/>
      <w:marLeft w:val="0"/>
      <w:marRight w:val="0"/>
      <w:marTop w:val="0"/>
      <w:marBottom w:val="0"/>
      <w:divBdr>
        <w:top w:val="none" w:sz="0" w:space="0" w:color="auto"/>
        <w:left w:val="none" w:sz="0" w:space="0" w:color="auto"/>
        <w:bottom w:val="none" w:sz="0" w:space="0" w:color="auto"/>
        <w:right w:val="none" w:sz="0" w:space="0" w:color="auto"/>
      </w:divBdr>
    </w:div>
    <w:div w:id="1352604662">
      <w:bodyDiv w:val="1"/>
      <w:marLeft w:val="0"/>
      <w:marRight w:val="0"/>
      <w:marTop w:val="0"/>
      <w:marBottom w:val="0"/>
      <w:divBdr>
        <w:top w:val="none" w:sz="0" w:space="0" w:color="auto"/>
        <w:left w:val="none" w:sz="0" w:space="0" w:color="auto"/>
        <w:bottom w:val="none" w:sz="0" w:space="0" w:color="auto"/>
        <w:right w:val="none" w:sz="0" w:space="0" w:color="auto"/>
      </w:divBdr>
    </w:div>
    <w:div w:id="1355576189">
      <w:bodyDiv w:val="1"/>
      <w:marLeft w:val="0"/>
      <w:marRight w:val="0"/>
      <w:marTop w:val="0"/>
      <w:marBottom w:val="0"/>
      <w:divBdr>
        <w:top w:val="none" w:sz="0" w:space="0" w:color="auto"/>
        <w:left w:val="none" w:sz="0" w:space="0" w:color="auto"/>
        <w:bottom w:val="none" w:sz="0" w:space="0" w:color="auto"/>
        <w:right w:val="none" w:sz="0" w:space="0" w:color="auto"/>
      </w:divBdr>
    </w:div>
    <w:div w:id="1356468173">
      <w:bodyDiv w:val="1"/>
      <w:marLeft w:val="0"/>
      <w:marRight w:val="0"/>
      <w:marTop w:val="0"/>
      <w:marBottom w:val="0"/>
      <w:divBdr>
        <w:top w:val="none" w:sz="0" w:space="0" w:color="auto"/>
        <w:left w:val="none" w:sz="0" w:space="0" w:color="auto"/>
        <w:bottom w:val="none" w:sz="0" w:space="0" w:color="auto"/>
        <w:right w:val="none" w:sz="0" w:space="0" w:color="auto"/>
      </w:divBdr>
    </w:div>
    <w:div w:id="1367948802">
      <w:bodyDiv w:val="1"/>
      <w:marLeft w:val="0"/>
      <w:marRight w:val="0"/>
      <w:marTop w:val="0"/>
      <w:marBottom w:val="0"/>
      <w:divBdr>
        <w:top w:val="none" w:sz="0" w:space="0" w:color="auto"/>
        <w:left w:val="none" w:sz="0" w:space="0" w:color="auto"/>
        <w:bottom w:val="none" w:sz="0" w:space="0" w:color="auto"/>
        <w:right w:val="none" w:sz="0" w:space="0" w:color="auto"/>
      </w:divBdr>
    </w:div>
    <w:div w:id="1392925577">
      <w:bodyDiv w:val="1"/>
      <w:marLeft w:val="0"/>
      <w:marRight w:val="0"/>
      <w:marTop w:val="0"/>
      <w:marBottom w:val="0"/>
      <w:divBdr>
        <w:top w:val="none" w:sz="0" w:space="0" w:color="auto"/>
        <w:left w:val="none" w:sz="0" w:space="0" w:color="auto"/>
        <w:bottom w:val="none" w:sz="0" w:space="0" w:color="auto"/>
        <w:right w:val="none" w:sz="0" w:space="0" w:color="auto"/>
      </w:divBdr>
    </w:div>
    <w:div w:id="1407916527">
      <w:bodyDiv w:val="1"/>
      <w:marLeft w:val="0"/>
      <w:marRight w:val="0"/>
      <w:marTop w:val="0"/>
      <w:marBottom w:val="0"/>
      <w:divBdr>
        <w:top w:val="none" w:sz="0" w:space="0" w:color="auto"/>
        <w:left w:val="none" w:sz="0" w:space="0" w:color="auto"/>
        <w:bottom w:val="none" w:sz="0" w:space="0" w:color="auto"/>
        <w:right w:val="none" w:sz="0" w:space="0" w:color="auto"/>
      </w:divBdr>
    </w:div>
    <w:div w:id="1416048902">
      <w:bodyDiv w:val="1"/>
      <w:marLeft w:val="0"/>
      <w:marRight w:val="0"/>
      <w:marTop w:val="0"/>
      <w:marBottom w:val="0"/>
      <w:divBdr>
        <w:top w:val="none" w:sz="0" w:space="0" w:color="auto"/>
        <w:left w:val="none" w:sz="0" w:space="0" w:color="auto"/>
        <w:bottom w:val="none" w:sz="0" w:space="0" w:color="auto"/>
        <w:right w:val="none" w:sz="0" w:space="0" w:color="auto"/>
      </w:divBdr>
    </w:div>
    <w:div w:id="1446536731">
      <w:bodyDiv w:val="1"/>
      <w:marLeft w:val="0"/>
      <w:marRight w:val="0"/>
      <w:marTop w:val="0"/>
      <w:marBottom w:val="0"/>
      <w:divBdr>
        <w:top w:val="none" w:sz="0" w:space="0" w:color="auto"/>
        <w:left w:val="none" w:sz="0" w:space="0" w:color="auto"/>
        <w:bottom w:val="none" w:sz="0" w:space="0" w:color="auto"/>
        <w:right w:val="none" w:sz="0" w:space="0" w:color="auto"/>
      </w:divBdr>
    </w:div>
    <w:div w:id="1458526559">
      <w:bodyDiv w:val="1"/>
      <w:marLeft w:val="0"/>
      <w:marRight w:val="0"/>
      <w:marTop w:val="0"/>
      <w:marBottom w:val="0"/>
      <w:divBdr>
        <w:top w:val="none" w:sz="0" w:space="0" w:color="auto"/>
        <w:left w:val="none" w:sz="0" w:space="0" w:color="auto"/>
        <w:bottom w:val="none" w:sz="0" w:space="0" w:color="auto"/>
        <w:right w:val="none" w:sz="0" w:space="0" w:color="auto"/>
      </w:divBdr>
    </w:div>
    <w:div w:id="1462071701">
      <w:bodyDiv w:val="1"/>
      <w:marLeft w:val="0"/>
      <w:marRight w:val="0"/>
      <w:marTop w:val="0"/>
      <w:marBottom w:val="0"/>
      <w:divBdr>
        <w:top w:val="none" w:sz="0" w:space="0" w:color="auto"/>
        <w:left w:val="none" w:sz="0" w:space="0" w:color="auto"/>
        <w:bottom w:val="none" w:sz="0" w:space="0" w:color="auto"/>
        <w:right w:val="none" w:sz="0" w:space="0" w:color="auto"/>
      </w:divBdr>
    </w:div>
    <w:div w:id="1510288624">
      <w:bodyDiv w:val="1"/>
      <w:marLeft w:val="0"/>
      <w:marRight w:val="0"/>
      <w:marTop w:val="0"/>
      <w:marBottom w:val="0"/>
      <w:divBdr>
        <w:top w:val="none" w:sz="0" w:space="0" w:color="auto"/>
        <w:left w:val="none" w:sz="0" w:space="0" w:color="auto"/>
        <w:bottom w:val="none" w:sz="0" w:space="0" w:color="auto"/>
        <w:right w:val="none" w:sz="0" w:space="0" w:color="auto"/>
      </w:divBdr>
    </w:div>
    <w:div w:id="1515875662">
      <w:bodyDiv w:val="1"/>
      <w:marLeft w:val="0"/>
      <w:marRight w:val="0"/>
      <w:marTop w:val="0"/>
      <w:marBottom w:val="0"/>
      <w:divBdr>
        <w:top w:val="none" w:sz="0" w:space="0" w:color="auto"/>
        <w:left w:val="none" w:sz="0" w:space="0" w:color="auto"/>
        <w:bottom w:val="none" w:sz="0" w:space="0" w:color="auto"/>
        <w:right w:val="none" w:sz="0" w:space="0" w:color="auto"/>
      </w:divBdr>
    </w:div>
    <w:div w:id="1516454933">
      <w:bodyDiv w:val="1"/>
      <w:marLeft w:val="0"/>
      <w:marRight w:val="0"/>
      <w:marTop w:val="0"/>
      <w:marBottom w:val="0"/>
      <w:divBdr>
        <w:top w:val="none" w:sz="0" w:space="0" w:color="auto"/>
        <w:left w:val="none" w:sz="0" w:space="0" w:color="auto"/>
        <w:bottom w:val="none" w:sz="0" w:space="0" w:color="auto"/>
        <w:right w:val="none" w:sz="0" w:space="0" w:color="auto"/>
      </w:divBdr>
    </w:div>
    <w:div w:id="1518620399">
      <w:bodyDiv w:val="1"/>
      <w:marLeft w:val="0"/>
      <w:marRight w:val="0"/>
      <w:marTop w:val="0"/>
      <w:marBottom w:val="0"/>
      <w:divBdr>
        <w:top w:val="none" w:sz="0" w:space="0" w:color="auto"/>
        <w:left w:val="none" w:sz="0" w:space="0" w:color="auto"/>
        <w:bottom w:val="none" w:sz="0" w:space="0" w:color="auto"/>
        <w:right w:val="none" w:sz="0" w:space="0" w:color="auto"/>
      </w:divBdr>
    </w:div>
    <w:div w:id="1548369350">
      <w:bodyDiv w:val="1"/>
      <w:marLeft w:val="0"/>
      <w:marRight w:val="0"/>
      <w:marTop w:val="0"/>
      <w:marBottom w:val="0"/>
      <w:divBdr>
        <w:top w:val="none" w:sz="0" w:space="0" w:color="auto"/>
        <w:left w:val="none" w:sz="0" w:space="0" w:color="auto"/>
        <w:bottom w:val="none" w:sz="0" w:space="0" w:color="auto"/>
        <w:right w:val="none" w:sz="0" w:space="0" w:color="auto"/>
      </w:divBdr>
    </w:div>
    <w:div w:id="1565480784">
      <w:bodyDiv w:val="1"/>
      <w:marLeft w:val="0"/>
      <w:marRight w:val="0"/>
      <w:marTop w:val="0"/>
      <w:marBottom w:val="0"/>
      <w:divBdr>
        <w:top w:val="none" w:sz="0" w:space="0" w:color="auto"/>
        <w:left w:val="none" w:sz="0" w:space="0" w:color="auto"/>
        <w:bottom w:val="none" w:sz="0" w:space="0" w:color="auto"/>
        <w:right w:val="none" w:sz="0" w:space="0" w:color="auto"/>
      </w:divBdr>
    </w:div>
    <w:div w:id="1569605650">
      <w:bodyDiv w:val="1"/>
      <w:marLeft w:val="0"/>
      <w:marRight w:val="0"/>
      <w:marTop w:val="0"/>
      <w:marBottom w:val="0"/>
      <w:divBdr>
        <w:top w:val="none" w:sz="0" w:space="0" w:color="auto"/>
        <w:left w:val="none" w:sz="0" w:space="0" w:color="auto"/>
        <w:bottom w:val="none" w:sz="0" w:space="0" w:color="auto"/>
        <w:right w:val="none" w:sz="0" w:space="0" w:color="auto"/>
      </w:divBdr>
    </w:div>
    <w:div w:id="1570381337">
      <w:bodyDiv w:val="1"/>
      <w:marLeft w:val="0"/>
      <w:marRight w:val="0"/>
      <w:marTop w:val="0"/>
      <w:marBottom w:val="0"/>
      <w:divBdr>
        <w:top w:val="none" w:sz="0" w:space="0" w:color="auto"/>
        <w:left w:val="none" w:sz="0" w:space="0" w:color="auto"/>
        <w:bottom w:val="none" w:sz="0" w:space="0" w:color="auto"/>
        <w:right w:val="none" w:sz="0" w:space="0" w:color="auto"/>
      </w:divBdr>
    </w:div>
    <w:div w:id="1580552642">
      <w:bodyDiv w:val="1"/>
      <w:marLeft w:val="0"/>
      <w:marRight w:val="0"/>
      <w:marTop w:val="0"/>
      <w:marBottom w:val="0"/>
      <w:divBdr>
        <w:top w:val="none" w:sz="0" w:space="0" w:color="auto"/>
        <w:left w:val="none" w:sz="0" w:space="0" w:color="auto"/>
        <w:bottom w:val="none" w:sz="0" w:space="0" w:color="auto"/>
        <w:right w:val="none" w:sz="0" w:space="0" w:color="auto"/>
      </w:divBdr>
    </w:div>
    <w:div w:id="1585917775">
      <w:bodyDiv w:val="1"/>
      <w:marLeft w:val="0"/>
      <w:marRight w:val="0"/>
      <w:marTop w:val="0"/>
      <w:marBottom w:val="0"/>
      <w:divBdr>
        <w:top w:val="none" w:sz="0" w:space="0" w:color="auto"/>
        <w:left w:val="none" w:sz="0" w:space="0" w:color="auto"/>
        <w:bottom w:val="none" w:sz="0" w:space="0" w:color="auto"/>
        <w:right w:val="none" w:sz="0" w:space="0" w:color="auto"/>
      </w:divBdr>
    </w:div>
    <w:div w:id="1591816919">
      <w:bodyDiv w:val="1"/>
      <w:marLeft w:val="0"/>
      <w:marRight w:val="0"/>
      <w:marTop w:val="0"/>
      <w:marBottom w:val="0"/>
      <w:divBdr>
        <w:top w:val="none" w:sz="0" w:space="0" w:color="auto"/>
        <w:left w:val="none" w:sz="0" w:space="0" w:color="auto"/>
        <w:bottom w:val="none" w:sz="0" w:space="0" w:color="auto"/>
        <w:right w:val="none" w:sz="0" w:space="0" w:color="auto"/>
      </w:divBdr>
    </w:div>
    <w:div w:id="1595087365">
      <w:bodyDiv w:val="1"/>
      <w:marLeft w:val="0"/>
      <w:marRight w:val="0"/>
      <w:marTop w:val="0"/>
      <w:marBottom w:val="0"/>
      <w:divBdr>
        <w:top w:val="none" w:sz="0" w:space="0" w:color="auto"/>
        <w:left w:val="none" w:sz="0" w:space="0" w:color="auto"/>
        <w:bottom w:val="none" w:sz="0" w:space="0" w:color="auto"/>
        <w:right w:val="none" w:sz="0" w:space="0" w:color="auto"/>
      </w:divBdr>
    </w:div>
    <w:div w:id="1601402945">
      <w:bodyDiv w:val="1"/>
      <w:marLeft w:val="0"/>
      <w:marRight w:val="0"/>
      <w:marTop w:val="0"/>
      <w:marBottom w:val="0"/>
      <w:divBdr>
        <w:top w:val="none" w:sz="0" w:space="0" w:color="auto"/>
        <w:left w:val="none" w:sz="0" w:space="0" w:color="auto"/>
        <w:bottom w:val="none" w:sz="0" w:space="0" w:color="auto"/>
        <w:right w:val="none" w:sz="0" w:space="0" w:color="auto"/>
      </w:divBdr>
    </w:div>
    <w:div w:id="1615474823">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21841788">
      <w:bodyDiv w:val="1"/>
      <w:marLeft w:val="0"/>
      <w:marRight w:val="0"/>
      <w:marTop w:val="0"/>
      <w:marBottom w:val="0"/>
      <w:divBdr>
        <w:top w:val="none" w:sz="0" w:space="0" w:color="auto"/>
        <w:left w:val="none" w:sz="0" w:space="0" w:color="auto"/>
        <w:bottom w:val="none" w:sz="0" w:space="0" w:color="auto"/>
        <w:right w:val="none" w:sz="0" w:space="0" w:color="auto"/>
      </w:divBdr>
    </w:div>
    <w:div w:id="1627660595">
      <w:bodyDiv w:val="1"/>
      <w:marLeft w:val="0"/>
      <w:marRight w:val="0"/>
      <w:marTop w:val="0"/>
      <w:marBottom w:val="0"/>
      <w:divBdr>
        <w:top w:val="none" w:sz="0" w:space="0" w:color="auto"/>
        <w:left w:val="none" w:sz="0" w:space="0" w:color="auto"/>
        <w:bottom w:val="none" w:sz="0" w:space="0" w:color="auto"/>
        <w:right w:val="none" w:sz="0" w:space="0" w:color="auto"/>
      </w:divBdr>
    </w:div>
    <w:div w:id="1637906638">
      <w:bodyDiv w:val="1"/>
      <w:marLeft w:val="0"/>
      <w:marRight w:val="0"/>
      <w:marTop w:val="0"/>
      <w:marBottom w:val="0"/>
      <w:divBdr>
        <w:top w:val="none" w:sz="0" w:space="0" w:color="auto"/>
        <w:left w:val="none" w:sz="0" w:space="0" w:color="auto"/>
        <w:bottom w:val="none" w:sz="0" w:space="0" w:color="auto"/>
        <w:right w:val="none" w:sz="0" w:space="0" w:color="auto"/>
      </w:divBdr>
    </w:div>
    <w:div w:id="1644771243">
      <w:bodyDiv w:val="1"/>
      <w:marLeft w:val="0"/>
      <w:marRight w:val="0"/>
      <w:marTop w:val="0"/>
      <w:marBottom w:val="0"/>
      <w:divBdr>
        <w:top w:val="none" w:sz="0" w:space="0" w:color="auto"/>
        <w:left w:val="none" w:sz="0" w:space="0" w:color="auto"/>
        <w:bottom w:val="none" w:sz="0" w:space="0" w:color="auto"/>
        <w:right w:val="none" w:sz="0" w:space="0" w:color="auto"/>
      </w:divBdr>
    </w:div>
    <w:div w:id="1646205319">
      <w:bodyDiv w:val="1"/>
      <w:marLeft w:val="0"/>
      <w:marRight w:val="0"/>
      <w:marTop w:val="0"/>
      <w:marBottom w:val="0"/>
      <w:divBdr>
        <w:top w:val="none" w:sz="0" w:space="0" w:color="auto"/>
        <w:left w:val="none" w:sz="0" w:space="0" w:color="auto"/>
        <w:bottom w:val="none" w:sz="0" w:space="0" w:color="auto"/>
        <w:right w:val="none" w:sz="0" w:space="0" w:color="auto"/>
      </w:divBdr>
    </w:div>
    <w:div w:id="1669745569">
      <w:bodyDiv w:val="1"/>
      <w:marLeft w:val="0"/>
      <w:marRight w:val="0"/>
      <w:marTop w:val="0"/>
      <w:marBottom w:val="0"/>
      <w:divBdr>
        <w:top w:val="none" w:sz="0" w:space="0" w:color="auto"/>
        <w:left w:val="none" w:sz="0" w:space="0" w:color="auto"/>
        <w:bottom w:val="none" w:sz="0" w:space="0" w:color="auto"/>
        <w:right w:val="none" w:sz="0" w:space="0" w:color="auto"/>
      </w:divBdr>
    </w:div>
    <w:div w:id="1696542653">
      <w:bodyDiv w:val="1"/>
      <w:marLeft w:val="0"/>
      <w:marRight w:val="0"/>
      <w:marTop w:val="0"/>
      <w:marBottom w:val="0"/>
      <w:divBdr>
        <w:top w:val="none" w:sz="0" w:space="0" w:color="auto"/>
        <w:left w:val="none" w:sz="0" w:space="0" w:color="auto"/>
        <w:bottom w:val="none" w:sz="0" w:space="0" w:color="auto"/>
        <w:right w:val="none" w:sz="0" w:space="0" w:color="auto"/>
      </w:divBdr>
    </w:div>
    <w:div w:id="1701931434">
      <w:bodyDiv w:val="1"/>
      <w:marLeft w:val="0"/>
      <w:marRight w:val="0"/>
      <w:marTop w:val="0"/>
      <w:marBottom w:val="0"/>
      <w:divBdr>
        <w:top w:val="none" w:sz="0" w:space="0" w:color="auto"/>
        <w:left w:val="none" w:sz="0" w:space="0" w:color="auto"/>
        <w:bottom w:val="none" w:sz="0" w:space="0" w:color="auto"/>
        <w:right w:val="none" w:sz="0" w:space="0" w:color="auto"/>
      </w:divBdr>
    </w:div>
    <w:div w:id="1709450294">
      <w:bodyDiv w:val="1"/>
      <w:marLeft w:val="0"/>
      <w:marRight w:val="0"/>
      <w:marTop w:val="0"/>
      <w:marBottom w:val="0"/>
      <w:divBdr>
        <w:top w:val="none" w:sz="0" w:space="0" w:color="auto"/>
        <w:left w:val="none" w:sz="0" w:space="0" w:color="auto"/>
        <w:bottom w:val="none" w:sz="0" w:space="0" w:color="auto"/>
        <w:right w:val="none" w:sz="0" w:space="0" w:color="auto"/>
      </w:divBdr>
    </w:div>
    <w:div w:id="1712224702">
      <w:bodyDiv w:val="1"/>
      <w:marLeft w:val="0"/>
      <w:marRight w:val="0"/>
      <w:marTop w:val="0"/>
      <w:marBottom w:val="0"/>
      <w:divBdr>
        <w:top w:val="none" w:sz="0" w:space="0" w:color="auto"/>
        <w:left w:val="none" w:sz="0" w:space="0" w:color="auto"/>
        <w:bottom w:val="none" w:sz="0" w:space="0" w:color="auto"/>
        <w:right w:val="none" w:sz="0" w:space="0" w:color="auto"/>
      </w:divBdr>
    </w:div>
    <w:div w:id="1712342219">
      <w:bodyDiv w:val="1"/>
      <w:marLeft w:val="0"/>
      <w:marRight w:val="0"/>
      <w:marTop w:val="0"/>
      <w:marBottom w:val="0"/>
      <w:divBdr>
        <w:top w:val="none" w:sz="0" w:space="0" w:color="auto"/>
        <w:left w:val="none" w:sz="0" w:space="0" w:color="auto"/>
        <w:bottom w:val="none" w:sz="0" w:space="0" w:color="auto"/>
        <w:right w:val="none" w:sz="0" w:space="0" w:color="auto"/>
      </w:divBdr>
    </w:div>
    <w:div w:id="1723868969">
      <w:bodyDiv w:val="1"/>
      <w:marLeft w:val="0"/>
      <w:marRight w:val="0"/>
      <w:marTop w:val="0"/>
      <w:marBottom w:val="0"/>
      <w:divBdr>
        <w:top w:val="none" w:sz="0" w:space="0" w:color="auto"/>
        <w:left w:val="none" w:sz="0" w:space="0" w:color="auto"/>
        <w:bottom w:val="none" w:sz="0" w:space="0" w:color="auto"/>
        <w:right w:val="none" w:sz="0" w:space="0" w:color="auto"/>
      </w:divBdr>
    </w:div>
    <w:div w:id="1732388171">
      <w:bodyDiv w:val="1"/>
      <w:marLeft w:val="0"/>
      <w:marRight w:val="0"/>
      <w:marTop w:val="0"/>
      <w:marBottom w:val="0"/>
      <w:divBdr>
        <w:top w:val="none" w:sz="0" w:space="0" w:color="auto"/>
        <w:left w:val="none" w:sz="0" w:space="0" w:color="auto"/>
        <w:bottom w:val="none" w:sz="0" w:space="0" w:color="auto"/>
        <w:right w:val="none" w:sz="0" w:space="0" w:color="auto"/>
      </w:divBdr>
    </w:div>
    <w:div w:id="1734159849">
      <w:bodyDiv w:val="1"/>
      <w:marLeft w:val="0"/>
      <w:marRight w:val="0"/>
      <w:marTop w:val="0"/>
      <w:marBottom w:val="0"/>
      <w:divBdr>
        <w:top w:val="none" w:sz="0" w:space="0" w:color="auto"/>
        <w:left w:val="none" w:sz="0" w:space="0" w:color="auto"/>
        <w:bottom w:val="none" w:sz="0" w:space="0" w:color="auto"/>
        <w:right w:val="none" w:sz="0" w:space="0" w:color="auto"/>
      </w:divBdr>
    </w:div>
    <w:div w:id="1735004071">
      <w:bodyDiv w:val="1"/>
      <w:marLeft w:val="0"/>
      <w:marRight w:val="0"/>
      <w:marTop w:val="0"/>
      <w:marBottom w:val="0"/>
      <w:divBdr>
        <w:top w:val="none" w:sz="0" w:space="0" w:color="auto"/>
        <w:left w:val="none" w:sz="0" w:space="0" w:color="auto"/>
        <w:bottom w:val="none" w:sz="0" w:space="0" w:color="auto"/>
        <w:right w:val="none" w:sz="0" w:space="0" w:color="auto"/>
      </w:divBdr>
    </w:div>
    <w:div w:id="1769157670">
      <w:bodyDiv w:val="1"/>
      <w:marLeft w:val="0"/>
      <w:marRight w:val="0"/>
      <w:marTop w:val="0"/>
      <w:marBottom w:val="0"/>
      <w:divBdr>
        <w:top w:val="none" w:sz="0" w:space="0" w:color="auto"/>
        <w:left w:val="none" w:sz="0" w:space="0" w:color="auto"/>
        <w:bottom w:val="none" w:sz="0" w:space="0" w:color="auto"/>
        <w:right w:val="none" w:sz="0" w:space="0" w:color="auto"/>
      </w:divBdr>
    </w:div>
    <w:div w:id="1794712385">
      <w:bodyDiv w:val="1"/>
      <w:marLeft w:val="0"/>
      <w:marRight w:val="0"/>
      <w:marTop w:val="0"/>
      <w:marBottom w:val="0"/>
      <w:divBdr>
        <w:top w:val="none" w:sz="0" w:space="0" w:color="auto"/>
        <w:left w:val="none" w:sz="0" w:space="0" w:color="auto"/>
        <w:bottom w:val="none" w:sz="0" w:space="0" w:color="auto"/>
        <w:right w:val="none" w:sz="0" w:space="0" w:color="auto"/>
      </w:divBdr>
    </w:div>
    <w:div w:id="1805153513">
      <w:bodyDiv w:val="1"/>
      <w:marLeft w:val="0"/>
      <w:marRight w:val="0"/>
      <w:marTop w:val="0"/>
      <w:marBottom w:val="0"/>
      <w:divBdr>
        <w:top w:val="none" w:sz="0" w:space="0" w:color="auto"/>
        <w:left w:val="none" w:sz="0" w:space="0" w:color="auto"/>
        <w:bottom w:val="none" w:sz="0" w:space="0" w:color="auto"/>
        <w:right w:val="none" w:sz="0" w:space="0" w:color="auto"/>
      </w:divBdr>
    </w:div>
    <w:div w:id="1829204360">
      <w:bodyDiv w:val="1"/>
      <w:marLeft w:val="0"/>
      <w:marRight w:val="0"/>
      <w:marTop w:val="0"/>
      <w:marBottom w:val="0"/>
      <w:divBdr>
        <w:top w:val="none" w:sz="0" w:space="0" w:color="auto"/>
        <w:left w:val="none" w:sz="0" w:space="0" w:color="auto"/>
        <w:bottom w:val="none" w:sz="0" w:space="0" w:color="auto"/>
        <w:right w:val="none" w:sz="0" w:space="0" w:color="auto"/>
      </w:divBdr>
    </w:div>
    <w:div w:id="1866819198">
      <w:bodyDiv w:val="1"/>
      <w:marLeft w:val="0"/>
      <w:marRight w:val="0"/>
      <w:marTop w:val="0"/>
      <w:marBottom w:val="0"/>
      <w:divBdr>
        <w:top w:val="none" w:sz="0" w:space="0" w:color="auto"/>
        <w:left w:val="none" w:sz="0" w:space="0" w:color="auto"/>
        <w:bottom w:val="none" w:sz="0" w:space="0" w:color="auto"/>
        <w:right w:val="none" w:sz="0" w:space="0" w:color="auto"/>
      </w:divBdr>
    </w:div>
    <w:div w:id="1867601602">
      <w:bodyDiv w:val="1"/>
      <w:marLeft w:val="0"/>
      <w:marRight w:val="0"/>
      <w:marTop w:val="0"/>
      <w:marBottom w:val="0"/>
      <w:divBdr>
        <w:top w:val="none" w:sz="0" w:space="0" w:color="auto"/>
        <w:left w:val="none" w:sz="0" w:space="0" w:color="auto"/>
        <w:bottom w:val="none" w:sz="0" w:space="0" w:color="auto"/>
        <w:right w:val="none" w:sz="0" w:space="0" w:color="auto"/>
      </w:divBdr>
    </w:div>
    <w:div w:id="1871214976">
      <w:bodyDiv w:val="1"/>
      <w:marLeft w:val="0"/>
      <w:marRight w:val="0"/>
      <w:marTop w:val="0"/>
      <w:marBottom w:val="0"/>
      <w:divBdr>
        <w:top w:val="none" w:sz="0" w:space="0" w:color="auto"/>
        <w:left w:val="none" w:sz="0" w:space="0" w:color="auto"/>
        <w:bottom w:val="none" w:sz="0" w:space="0" w:color="auto"/>
        <w:right w:val="none" w:sz="0" w:space="0" w:color="auto"/>
      </w:divBdr>
    </w:div>
    <w:div w:id="1900282494">
      <w:bodyDiv w:val="1"/>
      <w:marLeft w:val="0"/>
      <w:marRight w:val="0"/>
      <w:marTop w:val="0"/>
      <w:marBottom w:val="0"/>
      <w:divBdr>
        <w:top w:val="none" w:sz="0" w:space="0" w:color="auto"/>
        <w:left w:val="none" w:sz="0" w:space="0" w:color="auto"/>
        <w:bottom w:val="none" w:sz="0" w:space="0" w:color="auto"/>
        <w:right w:val="none" w:sz="0" w:space="0" w:color="auto"/>
      </w:divBdr>
    </w:div>
    <w:div w:id="1938443362">
      <w:bodyDiv w:val="1"/>
      <w:marLeft w:val="0"/>
      <w:marRight w:val="0"/>
      <w:marTop w:val="0"/>
      <w:marBottom w:val="0"/>
      <w:divBdr>
        <w:top w:val="none" w:sz="0" w:space="0" w:color="auto"/>
        <w:left w:val="none" w:sz="0" w:space="0" w:color="auto"/>
        <w:bottom w:val="none" w:sz="0" w:space="0" w:color="auto"/>
        <w:right w:val="none" w:sz="0" w:space="0" w:color="auto"/>
      </w:divBdr>
    </w:div>
    <w:div w:id="1951736045">
      <w:bodyDiv w:val="1"/>
      <w:marLeft w:val="0"/>
      <w:marRight w:val="0"/>
      <w:marTop w:val="0"/>
      <w:marBottom w:val="0"/>
      <w:divBdr>
        <w:top w:val="none" w:sz="0" w:space="0" w:color="auto"/>
        <w:left w:val="none" w:sz="0" w:space="0" w:color="auto"/>
        <w:bottom w:val="none" w:sz="0" w:space="0" w:color="auto"/>
        <w:right w:val="none" w:sz="0" w:space="0" w:color="auto"/>
      </w:divBdr>
    </w:div>
    <w:div w:id="1957518717">
      <w:bodyDiv w:val="1"/>
      <w:marLeft w:val="0"/>
      <w:marRight w:val="0"/>
      <w:marTop w:val="0"/>
      <w:marBottom w:val="0"/>
      <w:divBdr>
        <w:top w:val="none" w:sz="0" w:space="0" w:color="auto"/>
        <w:left w:val="none" w:sz="0" w:space="0" w:color="auto"/>
        <w:bottom w:val="none" w:sz="0" w:space="0" w:color="auto"/>
        <w:right w:val="none" w:sz="0" w:space="0" w:color="auto"/>
      </w:divBdr>
    </w:div>
    <w:div w:id="1961951363">
      <w:bodyDiv w:val="1"/>
      <w:marLeft w:val="0"/>
      <w:marRight w:val="0"/>
      <w:marTop w:val="0"/>
      <w:marBottom w:val="0"/>
      <w:divBdr>
        <w:top w:val="none" w:sz="0" w:space="0" w:color="auto"/>
        <w:left w:val="none" w:sz="0" w:space="0" w:color="auto"/>
        <w:bottom w:val="none" w:sz="0" w:space="0" w:color="auto"/>
        <w:right w:val="none" w:sz="0" w:space="0" w:color="auto"/>
      </w:divBdr>
    </w:div>
    <w:div w:id="1967005370">
      <w:bodyDiv w:val="1"/>
      <w:marLeft w:val="0"/>
      <w:marRight w:val="0"/>
      <w:marTop w:val="0"/>
      <w:marBottom w:val="0"/>
      <w:divBdr>
        <w:top w:val="none" w:sz="0" w:space="0" w:color="auto"/>
        <w:left w:val="none" w:sz="0" w:space="0" w:color="auto"/>
        <w:bottom w:val="none" w:sz="0" w:space="0" w:color="auto"/>
        <w:right w:val="none" w:sz="0" w:space="0" w:color="auto"/>
      </w:divBdr>
    </w:div>
    <w:div w:id="1979214451">
      <w:bodyDiv w:val="1"/>
      <w:marLeft w:val="0"/>
      <w:marRight w:val="0"/>
      <w:marTop w:val="0"/>
      <w:marBottom w:val="0"/>
      <w:divBdr>
        <w:top w:val="none" w:sz="0" w:space="0" w:color="auto"/>
        <w:left w:val="none" w:sz="0" w:space="0" w:color="auto"/>
        <w:bottom w:val="none" w:sz="0" w:space="0" w:color="auto"/>
        <w:right w:val="none" w:sz="0" w:space="0" w:color="auto"/>
      </w:divBdr>
    </w:div>
    <w:div w:id="1982269676">
      <w:bodyDiv w:val="1"/>
      <w:marLeft w:val="0"/>
      <w:marRight w:val="0"/>
      <w:marTop w:val="0"/>
      <w:marBottom w:val="0"/>
      <w:divBdr>
        <w:top w:val="none" w:sz="0" w:space="0" w:color="auto"/>
        <w:left w:val="none" w:sz="0" w:space="0" w:color="auto"/>
        <w:bottom w:val="none" w:sz="0" w:space="0" w:color="auto"/>
        <w:right w:val="none" w:sz="0" w:space="0" w:color="auto"/>
      </w:divBdr>
    </w:div>
    <w:div w:id="1988969612">
      <w:bodyDiv w:val="1"/>
      <w:marLeft w:val="0"/>
      <w:marRight w:val="0"/>
      <w:marTop w:val="0"/>
      <w:marBottom w:val="0"/>
      <w:divBdr>
        <w:top w:val="none" w:sz="0" w:space="0" w:color="auto"/>
        <w:left w:val="none" w:sz="0" w:space="0" w:color="auto"/>
        <w:bottom w:val="none" w:sz="0" w:space="0" w:color="auto"/>
        <w:right w:val="none" w:sz="0" w:space="0" w:color="auto"/>
      </w:divBdr>
    </w:div>
    <w:div w:id="2001300988">
      <w:bodyDiv w:val="1"/>
      <w:marLeft w:val="0"/>
      <w:marRight w:val="0"/>
      <w:marTop w:val="0"/>
      <w:marBottom w:val="0"/>
      <w:divBdr>
        <w:top w:val="none" w:sz="0" w:space="0" w:color="auto"/>
        <w:left w:val="none" w:sz="0" w:space="0" w:color="auto"/>
        <w:bottom w:val="none" w:sz="0" w:space="0" w:color="auto"/>
        <w:right w:val="none" w:sz="0" w:space="0" w:color="auto"/>
      </w:divBdr>
    </w:div>
    <w:div w:id="2010936291">
      <w:bodyDiv w:val="1"/>
      <w:marLeft w:val="0"/>
      <w:marRight w:val="0"/>
      <w:marTop w:val="0"/>
      <w:marBottom w:val="0"/>
      <w:divBdr>
        <w:top w:val="none" w:sz="0" w:space="0" w:color="auto"/>
        <w:left w:val="none" w:sz="0" w:space="0" w:color="auto"/>
        <w:bottom w:val="none" w:sz="0" w:space="0" w:color="auto"/>
        <w:right w:val="none" w:sz="0" w:space="0" w:color="auto"/>
      </w:divBdr>
    </w:div>
    <w:div w:id="2026207521">
      <w:bodyDiv w:val="1"/>
      <w:marLeft w:val="0"/>
      <w:marRight w:val="0"/>
      <w:marTop w:val="0"/>
      <w:marBottom w:val="0"/>
      <w:divBdr>
        <w:top w:val="none" w:sz="0" w:space="0" w:color="auto"/>
        <w:left w:val="none" w:sz="0" w:space="0" w:color="auto"/>
        <w:bottom w:val="none" w:sz="0" w:space="0" w:color="auto"/>
        <w:right w:val="none" w:sz="0" w:space="0" w:color="auto"/>
      </w:divBdr>
    </w:div>
    <w:div w:id="2037539281">
      <w:bodyDiv w:val="1"/>
      <w:marLeft w:val="0"/>
      <w:marRight w:val="0"/>
      <w:marTop w:val="0"/>
      <w:marBottom w:val="0"/>
      <w:divBdr>
        <w:top w:val="none" w:sz="0" w:space="0" w:color="auto"/>
        <w:left w:val="none" w:sz="0" w:space="0" w:color="auto"/>
        <w:bottom w:val="none" w:sz="0" w:space="0" w:color="auto"/>
        <w:right w:val="none" w:sz="0" w:space="0" w:color="auto"/>
      </w:divBdr>
    </w:div>
    <w:div w:id="2041733564">
      <w:bodyDiv w:val="1"/>
      <w:marLeft w:val="0"/>
      <w:marRight w:val="0"/>
      <w:marTop w:val="0"/>
      <w:marBottom w:val="0"/>
      <w:divBdr>
        <w:top w:val="none" w:sz="0" w:space="0" w:color="auto"/>
        <w:left w:val="none" w:sz="0" w:space="0" w:color="auto"/>
        <w:bottom w:val="none" w:sz="0" w:space="0" w:color="auto"/>
        <w:right w:val="none" w:sz="0" w:space="0" w:color="auto"/>
      </w:divBdr>
    </w:div>
    <w:div w:id="2053651990">
      <w:bodyDiv w:val="1"/>
      <w:marLeft w:val="0"/>
      <w:marRight w:val="0"/>
      <w:marTop w:val="0"/>
      <w:marBottom w:val="0"/>
      <w:divBdr>
        <w:top w:val="none" w:sz="0" w:space="0" w:color="auto"/>
        <w:left w:val="none" w:sz="0" w:space="0" w:color="auto"/>
        <w:bottom w:val="none" w:sz="0" w:space="0" w:color="auto"/>
        <w:right w:val="none" w:sz="0" w:space="0" w:color="auto"/>
      </w:divBdr>
    </w:div>
    <w:div w:id="2074237848">
      <w:bodyDiv w:val="1"/>
      <w:marLeft w:val="0"/>
      <w:marRight w:val="0"/>
      <w:marTop w:val="0"/>
      <w:marBottom w:val="0"/>
      <w:divBdr>
        <w:top w:val="none" w:sz="0" w:space="0" w:color="auto"/>
        <w:left w:val="none" w:sz="0" w:space="0" w:color="auto"/>
        <w:bottom w:val="none" w:sz="0" w:space="0" w:color="auto"/>
        <w:right w:val="none" w:sz="0" w:space="0" w:color="auto"/>
      </w:divBdr>
    </w:div>
    <w:div w:id="2085445568">
      <w:bodyDiv w:val="1"/>
      <w:marLeft w:val="0"/>
      <w:marRight w:val="0"/>
      <w:marTop w:val="0"/>
      <w:marBottom w:val="0"/>
      <w:divBdr>
        <w:top w:val="none" w:sz="0" w:space="0" w:color="auto"/>
        <w:left w:val="none" w:sz="0" w:space="0" w:color="auto"/>
        <w:bottom w:val="none" w:sz="0" w:space="0" w:color="auto"/>
        <w:right w:val="none" w:sz="0" w:space="0" w:color="auto"/>
      </w:divBdr>
    </w:div>
    <w:div w:id="2092696104">
      <w:bodyDiv w:val="1"/>
      <w:marLeft w:val="0"/>
      <w:marRight w:val="0"/>
      <w:marTop w:val="0"/>
      <w:marBottom w:val="0"/>
      <w:divBdr>
        <w:top w:val="none" w:sz="0" w:space="0" w:color="auto"/>
        <w:left w:val="none" w:sz="0" w:space="0" w:color="auto"/>
        <w:bottom w:val="none" w:sz="0" w:space="0" w:color="auto"/>
        <w:right w:val="none" w:sz="0" w:space="0" w:color="auto"/>
      </w:divBdr>
    </w:div>
    <w:div w:id="2105345209">
      <w:bodyDiv w:val="1"/>
      <w:marLeft w:val="0"/>
      <w:marRight w:val="0"/>
      <w:marTop w:val="0"/>
      <w:marBottom w:val="0"/>
      <w:divBdr>
        <w:top w:val="none" w:sz="0" w:space="0" w:color="auto"/>
        <w:left w:val="none" w:sz="0" w:space="0" w:color="auto"/>
        <w:bottom w:val="none" w:sz="0" w:space="0" w:color="auto"/>
        <w:right w:val="none" w:sz="0" w:space="0" w:color="auto"/>
      </w:divBdr>
    </w:div>
    <w:div w:id="2115204765">
      <w:bodyDiv w:val="1"/>
      <w:marLeft w:val="0"/>
      <w:marRight w:val="0"/>
      <w:marTop w:val="0"/>
      <w:marBottom w:val="0"/>
      <w:divBdr>
        <w:top w:val="none" w:sz="0" w:space="0" w:color="auto"/>
        <w:left w:val="none" w:sz="0" w:space="0" w:color="auto"/>
        <w:bottom w:val="none" w:sz="0" w:space="0" w:color="auto"/>
        <w:right w:val="none" w:sz="0" w:space="0" w:color="auto"/>
      </w:divBdr>
    </w:div>
    <w:div w:id="2122139941">
      <w:bodyDiv w:val="1"/>
      <w:marLeft w:val="0"/>
      <w:marRight w:val="0"/>
      <w:marTop w:val="0"/>
      <w:marBottom w:val="0"/>
      <w:divBdr>
        <w:top w:val="none" w:sz="0" w:space="0" w:color="auto"/>
        <w:left w:val="none" w:sz="0" w:space="0" w:color="auto"/>
        <w:bottom w:val="none" w:sz="0" w:space="0" w:color="auto"/>
        <w:right w:val="none" w:sz="0" w:space="0" w:color="auto"/>
      </w:divBdr>
    </w:div>
    <w:div w:id="2124491033">
      <w:bodyDiv w:val="1"/>
      <w:marLeft w:val="0"/>
      <w:marRight w:val="0"/>
      <w:marTop w:val="0"/>
      <w:marBottom w:val="0"/>
      <w:divBdr>
        <w:top w:val="none" w:sz="0" w:space="0" w:color="auto"/>
        <w:left w:val="none" w:sz="0" w:space="0" w:color="auto"/>
        <w:bottom w:val="none" w:sz="0" w:space="0" w:color="auto"/>
        <w:right w:val="none" w:sz="0" w:space="0" w:color="auto"/>
      </w:divBdr>
    </w:div>
    <w:div w:id="2145081580">
      <w:bodyDiv w:val="1"/>
      <w:marLeft w:val="0"/>
      <w:marRight w:val="0"/>
      <w:marTop w:val="0"/>
      <w:marBottom w:val="0"/>
      <w:divBdr>
        <w:top w:val="none" w:sz="0" w:space="0" w:color="auto"/>
        <w:left w:val="none" w:sz="0" w:space="0" w:color="auto"/>
        <w:bottom w:val="none" w:sz="0" w:space="0" w:color="auto"/>
        <w:right w:val="none" w:sz="0" w:space="0" w:color="auto"/>
      </w:divBdr>
    </w:div>
    <w:div w:id="21461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hyperlink" Target="https://outlook.office.com/mail/inbox/id/AQMkADhhOTg5MTNmLTFiYTAtNDA1OS04YmM2LTE5ZDRlOWU0MGEwNABGAAADxl%2FxgHCpxUyZm18fTObucQcAQAMMLawRo0qKlVLgCPCl%2FwAAAw4AAADZ17WqtoAkSamjABhoLC7bAAHrV09AAAAA"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yperlink" Target="https://outlook.office.com/mail/inbox/id/AQMkADhhOTg5MTNmLTFiYTAtNDA1OS04YmM2LTE5ZDRlOWU0MGEwNABGAAADxl%2FxgHCpxUyZm18fTObucQcAQAMMLawRo0qKlVLgCPCl%2FwAAAw4AAADZ17WqtoAkSamjABhoLC7bAAHrV09AAAAA"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614DE-3576-4452-98DE-FED4B369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1</Pages>
  <Words>54869</Words>
  <Characters>312757</Characters>
  <Application>Microsoft Office Word</Application>
  <DocSecurity>0</DocSecurity>
  <Lines>2606</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TRUC NGUYEN</dc:creator>
  <cp:lastModifiedBy>Do Truong Thien Tho</cp:lastModifiedBy>
  <cp:revision>322</cp:revision>
  <cp:lastPrinted>2022-07-25T10:23:00Z</cp:lastPrinted>
  <dcterms:created xsi:type="dcterms:W3CDTF">2022-07-27T11:11:00Z</dcterms:created>
  <dcterms:modified xsi:type="dcterms:W3CDTF">2023-08-29T05:41:00Z</dcterms:modified>
</cp:coreProperties>
</file>